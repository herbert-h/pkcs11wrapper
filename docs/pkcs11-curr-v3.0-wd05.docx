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media/image4.wmf" ContentType="image/x-wmf"/>
  <Override PartName="/word/media/image3.wmf" ContentType="image/x-wmf"/>
  <Override PartName="/word/media/image2.wmf" ContentType="image/x-wmf"/>
  <Override PartName="/word/media/image1.wmf" ContentType="image/x-wmf"/>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28"/>
          <w:szCs w:val="28"/>
        </w:rPr>
      </w:pPr>
      <w:r>
        <w:rPr>
          <w:sz w:val="28"/>
          <w:szCs w:val="28"/>
        </w:rPr>
        <w:t>PKCS #11 Cryptographic Token Interface Current Mechanisms Specification Version 3.0</w:t>
      </w:r>
    </w:p>
    <w:p>
      <w:pPr>
        <w:pStyle w:val="Subtitle"/>
        <w:rPr>
          <w:sz w:val="24"/>
          <w:szCs w:val="24"/>
        </w:rPr>
      </w:pPr>
      <w:r>
        <w:rPr>
          <w:sz w:val="24"/>
          <w:szCs w:val="24"/>
        </w:rPr>
        <w:t>Working Draft 0</w:t>
      </w:r>
      <w:ins w:id="0" w:author="Microsoft Office User" w:date="2018-01-17T12:57:00Z">
        <w:r>
          <w:rPr>
            <w:sz w:val="24"/>
            <w:szCs w:val="24"/>
          </w:rPr>
          <w:t>4</w:t>
        </w:r>
      </w:ins>
      <w:del w:id="1" w:author="Microsoft Office User" w:date="2018-01-17T12:57:00Z">
        <w:r>
          <w:rPr>
            <w:sz w:val="24"/>
            <w:szCs w:val="24"/>
          </w:rPr>
          <w:delText>3</w:delText>
        </w:r>
      </w:del>
    </w:p>
    <w:p>
      <w:pPr>
        <w:pStyle w:val="Subtitle"/>
        <w:rPr>
          <w:sz w:val="24"/>
          <w:szCs w:val="24"/>
        </w:rPr>
      </w:pPr>
      <w:del w:id="2" w:author="Microsoft Office User" w:date="2018-06-11T16:19:00Z">
        <w:bookmarkStart w:id="0" w:name="_Toc85472892"/>
        <w:r>
          <w:rPr>
            <w:sz w:val="24"/>
            <w:szCs w:val="24"/>
          </w:rPr>
          <w:delText>1</w:delText>
        </w:r>
      </w:del>
      <w:del w:id="3" w:author="Microsoft Office User" w:date="2018-01-17T12:57:00Z">
        <w:r>
          <w:rPr>
            <w:sz w:val="24"/>
            <w:szCs w:val="24"/>
          </w:rPr>
          <w:delText>1</w:delText>
        </w:r>
      </w:del>
      <w:ins w:id="4" w:author="Microsoft Office User" w:date="2018-06-11T16:19:00Z">
        <w:r>
          <w:rPr>
            <w:sz w:val="24"/>
            <w:szCs w:val="24"/>
          </w:rPr>
          <w:t>11</w:t>
        </w:r>
      </w:ins>
      <w:r>
        <w:rPr>
          <w:sz w:val="24"/>
          <w:szCs w:val="24"/>
        </w:rPr>
        <w:t xml:space="preserve"> </w:t>
      </w:r>
      <w:del w:id="5" w:author="Microsoft Office User" w:date="2018-06-11T16:19:00Z">
        <w:r>
          <w:rPr>
            <w:sz w:val="24"/>
            <w:szCs w:val="24"/>
          </w:rPr>
          <w:delText xml:space="preserve">Dec </w:delText>
        </w:r>
      </w:del>
      <w:ins w:id="6" w:author="Microsoft Office User" w:date="2018-06-11T16:19:00Z">
        <w:r>
          <w:rPr>
            <w:sz w:val="24"/>
            <w:szCs w:val="24"/>
          </w:rPr>
          <w:t xml:space="preserve">June </w:t>
        </w:r>
      </w:ins>
      <w:r>
        <w:rPr>
          <w:sz w:val="24"/>
          <w:szCs w:val="24"/>
        </w:rPr>
        <w:t>201</w:t>
      </w:r>
      <w:ins w:id="7" w:author="Microsoft Office User" w:date="2018-01-17T12:57:00Z">
        <w:r>
          <w:rPr>
            <w:sz w:val="24"/>
            <w:szCs w:val="24"/>
          </w:rPr>
          <w:t>8</w:t>
        </w:r>
      </w:ins>
      <w:del w:id="8" w:author="Microsoft Office User" w:date="2018-01-17T12:57:00Z">
        <w:r>
          <w:rPr>
            <w:sz w:val="24"/>
            <w:szCs w:val="24"/>
          </w:rPr>
          <w:delText>7</w:delText>
        </w:r>
      </w:del>
    </w:p>
    <w:p>
      <w:pPr>
        <w:pStyle w:val="Titlepageinfo"/>
        <w:rPr/>
      </w:pPr>
      <w:r>
        <w:rPr/>
        <w:t>Technical Committee:</w:t>
      </w:r>
    </w:p>
    <w:p>
      <w:pPr>
        <w:pStyle w:val="Titlepageinfodescription"/>
        <w:rPr/>
      </w:pPr>
      <w:hyperlink r:id="rId2">
        <w:r>
          <w:rPr>
            <w:rStyle w:val="VisitedInternetLink"/>
          </w:rPr>
          <w:t>OASIS PKCS 11 TC</w:t>
        </w:r>
      </w:hyperlink>
    </w:p>
    <w:p>
      <w:pPr>
        <w:pStyle w:val="Titlepageinfo"/>
        <w:rPr/>
      </w:pPr>
      <w:r>
        <w:rPr/>
        <w:t>Chairs:</w:t>
      </w:r>
    </w:p>
    <w:p>
      <w:pPr>
        <w:pStyle w:val="Contributor"/>
        <w:rPr/>
      </w:pPr>
      <w:r>
        <w:rPr/>
        <w:t>Robert Relyea (</w:t>
      </w:r>
      <w:hyperlink r:id="rId3">
        <w:r>
          <w:rPr>
            <w:rStyle w:val="InternetLink"/>
          </w:rPr>
          <w:t>rrelyea@redhat.com)</w:t>
        </w:r>
      </w:hyperlink>
      <w:r>
        <w:rPr/>
        <w:t>, Red</w:t>
      </w:r>
      <w:ins w:id="9" w:author="Microsoft Office User" w:date="2018-01-17T12:59:00Z">
        <w:r>
          <w:rPr/>
          <w:t xml:space="preserve"> </w:t>
        </w:r>
      </w:ins>
      <w:del w:id="10" w:author="Microsoft Office User" w:date="2018-01-17T12:59:00Z">
        <w:r>
          <w:rPr/>
          <w:delText>hat</w:delText>
        </w:r>
      </w:del>
      <w:ins w:id="11" w:author="Microsoft Office User" w:date="2018-01-17T12:59:00Z">
        <w:r>
          <w:rPr/>
          <w:t>Hat</w:t>
        </w:r>
      </w:ins>
    </w:p>
    <w:p>
      <w:pPr>
        <w:pStyle w:val="Contributor"/>
        <w:ind w:left="0" w:firstLine="720"/>
        <w:rPr/>
      </w:pPr>
      <w:r>
        <w:rPr/>
        <w:t>Tony Cox (</w:t>
      </w:r>
      <w:hyperlink r:id="rId4">
        <w:r>
          <w:rPr>
            <w:rStyle w:val="InternetLink"/>
          </w:rPr>
          <w:t>tony.cox@cryptosoft.com)</w:t>
        </w:r>
      </w:hyperlink>
      <w:r>
        <w:rPr/>
        <w:t>, Cryptsoft</w:t>
      </w:r>
    </w:p>
    <w:p>
      <w:pPr>
        <w:pStyle w:val="Titlepageinfo"/>
        <w:rPr/>
      </w:pPr>
      <w:r>
        <w:rPr/>
        <w:t>Editor:</w:t>
      </w:r>
    </w:p>
    <w:p>
      <w:pPr>
        <w:pStyle w:val="Contributor"/>
        <w:rPr/>
      </w:pPr>
      <w:r>
        <w:rPr/>
        <w:t>Chris Zimman (</w:t>
      </w:r>
      <w:hyperlink r:id="rId5">
        <w:r>
          <w:rPr>
            <w:rStyle w:val="InternetLink"/>
          </w:rPr>
          <w:t>chris@wmpp.com</w:t>
        </w:r>
      </w:hyperlink>
      <w:r>
        <w:rPr/>
        <w:t xml:space="preserve">), </w:t>
      </w:r>
      <w:hyperlink r:id="rId6">
        <w:r>
          <w:rPr>
            <w:rStyle w:val="InternetLink"/>
          </w:rPr>
          <w:t>Individual</w:t>
        </w:r>
      </w:hyperlink>
    </w:p>
    <w:p>
      <w:pPr>
        <w:pStyle w:val="Titlepageinfo"/>
        <w:rPr/>
      </w:pPr>
      <w:r>
        <w:rPr/>
        <w:t>Additional artifacts:</w:t>
      </w:r>
    </w:p>
    <w:p>
      <w:pPr>
        <w:pStyle w:val="RelatedWork"/>
        <w:numPr>
          <w:ilvl w:val="0"/>
          <w:numId w:val="0"/>
        </w:numPr>
        <w:ind w:left="720" w:hanging="0"/>
        <w:rPr/>
      </w:pPr>
      <w:r>
        <w:rPr/>
        <w:t>This prose specification is one component of a Work Product that also includes these computer language files:</w:t>
      </w:r>
    </w:p>
    <w:p>
      <w:pPr>
        <w:pStyle w:val="Titlepageinfo"/>
        <w:numPr>
          <w:ilvl w:val="0"/>
          <w:numId w:val="58"/>
        </w:numPr>
        <w:ind w:left="1080" w:hanging="360"/>
        <w:rPr>
          <w:b w:val="false"/>
          <w:b w:val="false"/>
          <w:color w:val="00000A"/>
        </w:rPr>
      </w:pPr>
      <w:r>
        <w:rPr>
          <w:b w:val="false"/>
          <w:color w:val="00000A"/>
        </w:rPr>
        <w:t xml:space="preserve">pkcs11-curr-v30.h </w:t>
      </w:r>
    </w:p>
    <w:p>
      <w:pPr>
        <w:pStyle w:val="Titlepageinfo"/>
        <w:rPr/>
      </w:pPr>
      <w:r>
        <w:rPr/>
        <w:t>Related work:</w:t>
      </w:r>
    </w:p>
    <w:p>
      <w:pPr>
        <w:pStyle w:val="Titlepageinfodescription"/>
        <w:rPr/>
      </w:pPr>
      <w:r>
        <w:rPr/>
        <w:t>This specification replaces or supersedes:</w:t>
      </w:r>
    </w:p>
    <w:p>
      <w:pPr>
        <w:pStyle w:val="RelatedWork"/>
        <w:numPr>
          <w:ilvl w:val="0"/>
          <w:numId w:val="4"/>
        </w:numPr>
        <w:rPr/>
      </w:pPr>
      <w:r>
        <w:rPr>
          <w:i/>
        </w:rPr>
        <w:t>PKCS #11 Cryptographic Token Interface Current Mechanisms Specification Version 2.41</w:t>
      </w:r>
      <w:r>
        <w:rPr/>
        <w:t xml:space="preserve">. Edited by Susan Gleeson and Chris Zimman. 14 April 2015. OASIS Standard. </w:t>
      </w:r>
      <w:hyperlink r:id="rId7">
        <w:r>
          <w:rPr>
            <w:rStyle w:val="InternetLink"/>
          </w:rPr>
          <w:t>http://docs.oasis-open.org/pkcs11/pkcs11-base/v2.41/os/pkcs11-base-v2.41.html</w:t>
        </w:r>
      </w:hyperlink>
      <w:r>
        <w:rPr/>
        <w:t xml:space="preserve"> . </w:t>
      </w:r>
    </w:p>
    <w:p>
      <w:pPr>
        <w:pStyle w:val="Titlepageinfodescription"/>
        <w:rPr/>
      </w:pPr>
      <w:r>
        <w:rPr/>
        <w:t>This specification is related to:</w:t>
      </w:r>
    </w:p>
    <w:p>
      <w:pPr>
        <w:pStyle w:val="RelatedWork"/>
        <w:numPr>
          <w:ilvl w:val="0"/>
          <w:numId w:val="4"/>
        </w:numPr>
        <w:rPr/>
      </w:pPr>
      <w:r>
        <w:rPr>
          <w:i/>
        </w:rPr>
        <w:t>PKCS #11 Cryptographic Token Interface Base Specification Version 2.41</w:t>
      </w:r>
      <w:r>
        <w:rPr/>
        <w:t xml:space="preserve">. Edited by Susan Gleeson and Chris Zimman. Latest version. </w:t>
      </w:r>
      <w:hyperlink r:id="rId8">
        <w:r>
          <w:rPr>
            <w:rStyle w:val="InternetLink"/>
          </w:rPr>
          <w:t>http://docs.oasis-open.org/pkcs11/pkcs11-base/v2.41/pkcs11-base-v2.41.html</w:t>
        </w:r>
      </w:hyperlink>
      <w:r>
        <w:rPr/>
        <w:t>.</w:t>
      </w:r>
    </w:p>
    <w:p>
      <w:pPr>
        <w:pStyle w:val="RelatedWork"/>
        <w:numPr>
          <w:ilvl w:val="0"/>
          <w:numId w:val="4"/>
        </w:numPr>
        <w:rPr/>
      </w:pPr>
      <w:r>
        <w:rPr>
          <w:i/>
        </w:rPr>
        <w:t>PKCS #11 Cryptographic Token Interface Historical Mechanisms Specification Version 2.41</w:t>
      </w:r>
      <w:r>
        <w:rPr/>
        <w:t xml:space="preserve">. Edited by Susan Gleeson and Chris Zimman. Latest version. </w:t>
      </w:r>
      <w:hyperlink r:id="rId9">
        <w:r>
          <w:rPr>
            <w:rStyle w:val="InternetLink"/>
          </w:rPr>
          <w:t>http://docs.oasis-open.org/pkcs11/pkcs11-hist/v2.41/pkcs11-hist-v2.41.html</w:t>
        </w:r>
      </w:hyperlink>
      <w:r>
        <w:rPr/>
        <w:t>.</w:t>
      </w:r>
    </w:p>
    <w:p>
      <w:pPr>
        <w:pStyle w:val="RelatedWork"/>
        <w:numPr>
          <w:ilvl w:val="0"/>
          <w:numId w:val="4"/>
        </w:numPr>
        <w:rPr/>
      </w:pPr>
      <w:r>
        <w:rPr>
          <w:i/>
        </w:rPr>
        <w:t>PKCS #11 Cryptographic Token Interface Usage Guide Version 2.41</w:t>
      </w:r>
      <w:r>
        <w:rPr/>
        <w:t xml:space="preserve">. Edited by John Leiseboer and Robert Griffin. </w:t>
      </w:r>
      <w:r>
        <w:rPr>
          <w:lang w:val="de-CH"/>
        </w:rPr>
        <w:t xml:space="preserve">Latest version. </w:t>
      </w:r>
      <w:hyperlink r:id="rId10">
        <w:r>
          <w:rPr>
            <w:rStyle w:val="InternetLink"/>
            <w:lang w:val="de-CH"/>
          </w:rPr>
          <w:t>http://docs.oasis-open.org/pkcs11/pkcs11-ug/v2.41/pkcs11-ug-v2.41.html</w:t>
        </w:r>
      </w:hyperlink>
      <w:r>
        <w:rPr>
          <w:lang w:val="de-CH"/>
        </w:rPr>
        <w:t>.</w:t>
      </w:r>
    </w:p>
    <w:p>
      <w:pPr>
        <w:pStyle w:val="RelatedWork"/>
        <w:numPr>
          <w:ilvl w:val="0"/>
          <w:numId w:val="4"/>
        </w:numPr>
        <w:rPr/>
      </w:pPr>
      <w:r>
        <w:rPr>
          <w:i/>
        </w:rPr>
        <w:t>PKCS #11 Cryptographic Token Interface Profiles Version 2.41</w:t>
      </w:r>
      <w:r>
        <w:rPr/>
        <w:t xml:space="preserve">. Edited by Tim Hudson. </w:t>
      </w:r>
      <w:r>
        <w:rPr>
          <w:lang w:val="de-CH"/>
        </w:rPr>
        <w:t xml:space="preserve">Latest version. </w:t>
      </w:r>
      <w:hyperlink r:id="rId11">
        <w:r>
          <w:rPr>
            <w:rStyle w:val="InternetLink"/>
            <w:lang w:val="de-CH"/>
          </w:rPr>
          <w:t>http://docs.oasis-open.org/pkcs11/pkcs11-profiles/v2.41/pkcs11-profiles-v2.41.html</w:t>
        </w:r>
      </w:hyperlink>
      <w:r>
        <w:rPr>
          <w:lang w:val="de-CH"/>
        </w:rPr>
        <w:t>.</w:t>
      </w:r>
    </w:p>
    <w:p>
      <w:pPr>
        <w:pStyle w:val="Titlepageinfo"/>
        <w:rPr/>
      </w:pPr>
      <w:r>
        <w:rPr/>
        <w:t>Abstract:</w:t>
      </w:r>
    </w:p>
    <w:p>
      <w:pPr>
        <w:pStyle w:val="Abstract"/>
        <w:rPr/>
      </w:pPr>
      <w:r>
        <w:rPr/>
        <w:t>This document defines mechanisms that are anticipated for use with the current version of PKCS #11.</w:t>
      </w:r>
    </w:p>
    <w:p>
      <w:pPr>
        <w:pStyle w:val="Titlepageinfo"/>
        <w:rPr/>
      </w:pPr>
      <w:r>
        <w:rPr/>
        <w:t>Status:</w:t>
      </w:r>
    </w:p>
    <w:p>
      <w:pPr>
        <w:pStyle w:val="Abstract"/>
        <w:rPr/>
      </w:pPr>
      <w:r>
        <w:rPr/>
        <w:t xml:space="preserve">This </w:t>
      </w:r>
      <w:r>
        <w:fldChar w:fldCharType="begin"/>
      </w:r>
      <w:r>
        <w:instrText> HYPERLINK "https://www.oasis-open.org/policies-guidelines/tc-process" \l "dWorkingDraft"</w:instrText>
      </w:r>
      <w:r>
        <w:fldChar w:fldCharType="separate"/>
      </w:r>
      <w:r>
        <w:rPr>
          <w:rStyle w:val="InternetLink"/>
        </w:rPr>
        <w:t>Working Draft</w:t>
      </w:r>
      <w:r>
        <w:fldChar w:fldCharType="end"/>
      </w:r>
      <w:r>
        <w:rPr/>
        <w:t xml:space="preserve"> (WD) has been produced by one or more TC Members; it has not yet been voted on by the TC or </w:t>
      </w:r>
      <w:r>
        <w:fldChar w:fldCharType="begin"/>
      </w:r>
      <w:r>
        <w:instrText> HYPERLINK "https://www.oasis-open.org/policies-guidelines/tc-process" \l "committeeDraft"</w:instrText>
      </w:r>
      <w:r>
        <w:fldChar w:fldCharType="separate"/>
      </w:r>
      <w:r>
        <w:rPr>
          <w:rStyle w:val="InternetLink"/>
        </w:rPr>
        <w:t>approved</w:t>
      </w:r>
      <w:r>
        <w:fldChar w:fldCharType="end"/>
      </w:r>
      <w:r>
        <w:rPr/>
        <w:t xml:space="preserve"> as a Committee Draft (Committee Specification Draft or a Committee Note Draft). The OASIS document </w:t>
      </w:r>
      <w:r>
        <w:fldChar w:fldCharType="begin"/>
      </w:r>
      <w:r>
        <w:instrText> HYPERLINK "https://www.oasis-open.org/policies-guidelines/tc-process" \l "standApprovProcess"</w:instrText>
      </w:r>
      <w:r>
        <w:fldChar w:fldCharType="separate"/>
      </w:r>
      <w:r>
        <w:rPr>
          <w:rStyle w:val="InternetLink"/>
        </w:rPr>
        <w:t>Approval Process</w:t>
      </w:r>
      <w:r>
        <w:fldChar w:fldCharType="end"/>
      </w:r>
      <w:r>
        <w:rPr/>
        <w:t xml:space="preserve"> begins officially with a TC vote to approve a WD as a Committee Draft. A TC may approve a Working Draft, revise it, and re-approve it any number of times as a Committee Draft.</w:t>
      </w:r>
    </w:p>
    <w:p>
      <w:pPr>
        <w:pStyle w:val="Titlepageinfo"/>
        <w:rPr/>
      </w:pPr>
      <w:r>
        <w:rPr/>
        <w:t>URI patterns:</w:t>
      </w:r>
    </w:p>
    <w:p>
      <w:pPr>
        <w:pStyle w:val="Titlepageinfodescription"/>
        <w:rPr/>
      </w:pPr>
      <w:r>
        <w:rPr>
          <w:color w:val="00000A"/>
        </w:rPr>
        <w:t>Initial publication URI:</w:t>
        <w:br/>
        <w:t>http://docs.oasis-open.org/pkcs11/pkcs11-curr/v2.41/csd01/pkcs11-curr-v2.41-csd01.doc</w:t>
      </w:r>
    </w:p>
    <w:p>
      <w:pPr>
        <w:pStyle w:val="Titlepageinfodescription"/>
        <w:rPr/>
      </w:pPr>
      <w:r>
        <w:rPr>
          <w:color w:val="00000A"/>
        </w:rPr>
        <w:t>Permanent “Latest version” URI:</w:t>
        <w:br/>
        <w:t>http://docs.oasis-open.org/pkcs11/pkcs11-curr/v2.41/pkcs11-curr-v2.41.doc</w:t>
      </w:r>
    </w:p>
    <w:p>
      <w:pPr>
        <w:pStyle w:val="Abstract"/>
        <w:rPr/>
      </w:pPr>
      <w:r>
        <w:rPr/>
        <w:t>(Managed by OASIS TC Administration; please don’t modify.)</w:t>
      </w:r>
    </w:p>
    <w:p>
      <w:pPr>
        <w:pStyle w:val="Abstract"/>
        <w:rPr/>
      </w:pPr>
      <w:r>
        <w:rPr/>
      </w:r>
    </w:p>
    <w:p>
      <w:pPr>
        <w:pStyle w:val="Abstract"/>
        <w:rPr/>
      </w:pPr>
      <w:r>
        <w:rPr/>
      </w:r>
    </w:p>
    <w:p>
      <w:pPr>
        <w:pStyle w:val="Normal"/>
        <w:rPr/>
      </w:pPr>
      <w:r>
        <w:rPr/>
        <w:t>Copyright © OASIS Open 201</w:t>
      </w:r>
      <w:ins w:id="12" w:author="Microsoft Office User" w:date="2018-01-17T12:58:00Z">
        <w:r>
          <w:rPr/>
          <w:t>8</w:t>
        </w:r>
      </w:ins>
      <w:del w:id="13" w:author="Microsoft Office User" w:date="2018-01-17T12:58:00Z">
        <w:r>
          <w:rPr/>
          <w:delText>5</w:delText>
        </w:r>
      </w:del>
      <w:r>
        <w:rPr/>
        <w:t>. All Rights Reserved.</w:t>
      </w:r>
    </w:p>
    <w:p>
      <w:pPr>
        <w:pStyle w:val="Normal"/>
        <w:rPr/>
      </w:pPr>
      <w:r>
        <w:rPr/>
        <w:t xml:space="preserve">All capitalized terms in the following text have the meanings assigned to them in the OASIS Intellectual Property Rights Policy (the "OASIS IPR Policy"). The full </w:t>
      </w:r>
      <w:hyperlink r:id="rId12">
        <w:r>
          <w:rPr>
            <w:rStyle w:val="InternetLink"/>
          </w:rPr>
          <w:t>Policy</w:t>
        </w:r>
      </w:hyperlink>
      <w:r>
        <w:rPr/>
        <w:t xml:space="preserve"> may be found at the OASIS website.</w:t>
      </w:r>
    </w:p>
    <w:p>
      <w:pPr>
        <w:pStyle w:val="Normal"/>
        <w:rPr/>
      </w:pPr>
      <w:r>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pPr>
        <w:pStyle w:val="Normal"/>
        <w:rPr/>
      </w:pPr>
      <w:r>
        <w:rPr/>
        <w:t>The limited permissions granted above are perpetual and will not be revoked by OASIS or its successors or assigns.</w:t>
      </w:r>
    </w:p>
    <w:p>
      <w:pPr>
        <w:pStyle w:val="Normal"/>
        <w:rPr>
          <w:szCs w:val="20"/>
        </w:rPr>
      </w:pPr>
      <w:r>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pPr>
        <w:pStyle w:val="Normal"/>
        <w:rPr/>
      </w:pPr>
      <w:r>
        <w:rPr/>
      </w:r>
    </w:p>
    <w:p>
      <w:pPr>
        <w:pStyle w:val="Notices"/>
        <w:rPr/>
      </w:pPr>
      <w:r>
        <w:rPr/>
        <w:t>Table of Contents</w:t>
      </w:r>
    </w:p>
    <w:p>
      <w:pPr>
        <w:pStyle w:val="Contents1"/>
        <w:rPr>
          <w:rFonts w:ascii="Calibri" w:hAnsi="Calibri" w:eastAsia="맑은 고딕" w:cs="" w:asciiTheme="minorHAnsi" w:cstheme="minorBidi" w:eastAsiaTheme="minorEastAsia" w:hAnsiTheme="minorHAnsi"/>
          <w:sz w:val="24"/>
          <w:lang w:eastAsia="ko-KR"/>
        </w:rPr>
      </w:pPr>
      <w:r>
        <w:fldChar w:fldCharType="begin"/>
      </w:r>
      <w:r>
        <w:instrText> TOC \z \o "1-3" \u \h</w:instrText>
      </w:r>
      <w:r>
        <w:fldChar w:fldCharType="separate"/>
      </w:r>
      <w:hyperlink w:anchor="_Toc516500609">
        <w:ins w:id="14" w:author="Microsoft Office User" w:date="2018-06-11T17:14:00Z">
          <w:r>
            <w:rPr>
              <w:webHidden/>
              <w:rStyle w:val="IndexLink"/>
            </w:rPr>
            <w:t>1</w:t>
          </w:r>
        </w:ins>
        <w:ins w:id="15"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16" w:author="Microsoft Office User" w:date="2018-06-11T17:14:00Z">
          <w:r>
            <w:rPr>
              <w:rStyle w:val="IndexLink"/>
            </w:rPr>
            <w:t>Introduction</w:t>
          </w:r>
        </w:ins>
        <w:ins w:id="17" w:author="Microsoft Office User" w:date="2018-06-11T17:14:00Z">
          <w:r>
            <w:rPr>
              <w:webHidden/>
            </w:rPr>
            <w:fldChar w:fldCharType="begin"/>
          </w:r>
          <w:r>
            <w:rPr>
              <w:webHidden/>
            </w:rPr>
            <w:instrText>PAGEREF _Toc516500609 \h</w:instrText>
          </w:r>
          <w:r>
            <w:rPr>
              <w:webHidden/>
            </w:rPr>
            <w:fldChar w:fldCharType="separate"/>
          </w:r>
          <w:r>
            <w:rPr>
              <w:rStyle w:val="IndexLink"/>
              <w:vanish w:val="false"/>
            </w:rPr>
            <w:tab/>
            <w:t>14</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610">
        <w:ins w:id="18" w:author="Microsoft Office User" w:date="2018-06-11T17:14:00Z">
          <w:r>
            <w:rPr>
              <w:webHidden/>
              <w:rStyle w:val="IndexLink"/>
            </w:rPr>
            <w:t>1.1 Terminology</w:t>
          </w:r>
        </w:ins>
        <w:ins w:id="19" w:author="Microsoft Office User" w:date="2018-06-11T17:14:00Z">
          <w:r>
            <w:rPr>
              <w:webHidden/>
            </w:rPr>
            <w:fldChar w:fldCharType="begin"/>
          </w:r>
          <w:r>
            <w:rPr>
              <w:webHidden/>
            </w:rPr>
            <w:instrText>PAGEREF _Toc516500610 \h</w:instrText>
          </w:r>
          <w:r>
            <w:rPr>
              <w:webHidden/>
            </w:rPr>
            <w:fldChar w:fldCharType="separate"/>
          </w:r>
          <w:r>
            <w:rPr>
              <w:rStyle w:val="IndexLink"/>
              <w:vanish w:val="false"/>
            </w:rPr>
            <w:tab/>
            <w:t>14</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611">
        <w:ins w:id="20" w:author="Microsoft Office User" w:date="2018-06-11T17:14:00Z">
          <w:r>
            <w:rPr>
              <w:webHidden/>
              <w:rStyle w:val="IndexLink"/>
            </w:rPr>
            <w:t>1.2 Definitions</w:t>
          </w:r>
        </w:ins>
        <w:ins w:id="21" w:author="Microsoft Office User" w:date="2018-06-11T17:14:00Z">
          <w:r>
            <w:rPr>
              <w:webHidden/>
            </w:rPr>
            <w:fldChar w:fldCharType="begin"/>
          </w:r>
          <w:r>
            <w:rPr>
              <w:webHidden/>
            </w:rPr>
            <w:instrText>PAGEREF _Toc516500611 \h</w:instrText>
          </w:r>
          <w:r>
            <w:rPr>
              <w:webHidden/>
            </w:rPr>
            <w:fldChar w:fldCharType="separate"/>
          </w:r>
          <w:r>
            <w:rPr>
              <w:rStyle w:val="IndexLink"/>
              <w:vanish w:val="false"/>
            </w:rPr>
            <w:tab/>
            <w:t>14</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612">
        <w:ins w:id="22" w:author="Microsoft Office User" w:date="2018-06-11T17:14:00Z">
          <w:r>
            <w:rPr>
              <w:webHidden/>
              <w:rStyle w:val="IndexLink"/>
            </w:rPr>
            <w:t>1.3 Normative References</w:t>
          </w:r>
        </w:ins>
        <w:ins w:id="23" w:author="Microsoft Office User" w:date="2018-06-11T17:14:00Z">
          <w:r>
            <w:rPr>
              <w:webHidden/>
            </w:rPr>
            <w:fldChar w:fldCharType="begin"/>
          </w:r>
          <w:r>
            <w:rPr>
              <w:webHidden/>
            </w:rPr>
            <w:instrText>PAGEREF _Toc516500612 \h</w:instrText>
          </w:r>
          <w:r>
            <w:rPr>
              <w:webHidden/>
            </w:rPr>
            <w:fldChar w:fldCharType="separate"/>
          </w:r>
          <w:r>
            <w:rPr>
              <w:rStyle w:val="IndexLink"/>
              <w:vanish w:val="false"/>
            </w:rPr>
            <w:tab/>
            <w:t>15</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613">
        <w:ins w:id="24" w:author="Microsoft Office User" w:date="2018-06-11T17:14:00Z">
          <w:r>
            <w:rPr>
              <w:webHidden/>
              <w:rStyle w:val="IndexLink"/>
            </w:rPr>
            <w:t>1.4 Non-Normative References</w:t>
          </w:r>
        </w:ins>
        <w:ins w:id="25" w:author="Microsoft Office User" w:date="2018-06-11T17:14:00Z">
          <w:r>
            <w:rPr>
              <w:webHidden/>
            </w:rPr>
            <w:fldChar w:fldCharType="begin"/>
          </w:r>
          <w:r>
            <w:rPr>
              <w:webHidden/>
            </w:rPr>
            <w:instrText>PAGEREF _Toc516500613 \h</w:instrText>
          </w:r>
          <w:r>
            <w:rPr>
              <w:webHidden/>
            </w:rPr>
            <w:fldChar w:fldCharType="separate"/>
          </w:r>
          <w:r>
            <w:rPr>
              <w:rStyle w:val="IndexLink"/>
              <w:vanish w:val="false"/>
            </w:rPr>
            <w:tab/>
            <w:t>16</w:t>
          </w:r>
        </w:ins>
        <w:r>
          <w:rPr>
            <w:webHidden/>
          </w:rPr>
          <w:fldChar w:fldCharType="end"/>
        </w:r>
      </w:hyperlink>
    </w:p>
    <w:p>
      <w:pPr>
        <w:pStyle w:val="Contents1"/>
        <w:rPr>
          <w:rFonts w:ascii="Calibri" w:hAnsi="Calibri" w:eastAsia="맑은 고딕" w:cs="" w:asciiTheme="minorHAnsi" w:cstheme="minorBidi" w:eastAsiaTheme="minorEastAsia" w:hAnsiTheme="minorHAnsi"/>
          <w:sz w:val="24"/>
          <w:lang w:eastAsia="ko-KR"/>
        </w:rPr>
      </w:pPr>
      <w:hyperlink w:anchor="_Toc516500614">
        <w:ins w:id="26" w:author="Microsoft Office User" w:date="2018-06-11T17:14:00Z">
          <w:r>
            <w:rPr>
              <w:webHidden/>
              <w:rStyle w:val="IndexLink"/>
            </w:rPr>
            <w:t>2</w:t>
          </w:r>
        </w:ins>
        <w:ins w:id="27"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28" w:author="Microsoft Office User" w:date="2018-06-11T17:14:00Z">
          <w:r>
            <w:rPr>
              <w:rStyle w:val="IndexLink"/>
            </w:rPr>
            <w:t>Mechanisms</w:t>
          </w:r>
        </w:ins>
        <w:ins w:id="29" w:author="Microsoft Office User" w:date="2018-06-11T17:14:00Z">
          <w:r>
            <w:rPr>
              <w:webHidden/>
            </w:rPr>
            <w:fldChar w:fldCharType="begin"/>
          </w:r>
          <w:r>
            <w:rPr>
              <w:webHidden/>
            </w:rPr>
            <w:instrText>PAGEREF _Toc516500614 \h</w:instrText>
          </w:r>
          <w:r>
            <w:rPr>
              <w:webHidden/>
            </w:rPr>
            <w:fldChar w:fldCharType="separate"/>
          </w:r>
          <w:r>
            <w:rPr>
              <w:rStyle w:val="IndexLink"/>
              <w:vanish w:val="false"/>
            </w:rPr>
            <w:tab/>
            <w:t>19</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615">
        <w:ins w:id="30" w:author="Microsoft Office User" w:date="2018-06-11T17:14:00Z">
          <w:r>
            <w:rPr>
              <w:webHidden/>
              <w:rStyle w:val="IndexLink"/>
            </w:rPr>
            <w:t>2.1 RSA</w:t>
          </w:r>
        </w:ins>
        <w:ins w:id="31" w:author="Microsoft Office User" w:date="2018-06-11T17:14:00Z">
          <w:r>
            <w:rPr>
              <w:webHidden/>
            </w:rPr>
            <w:fldChar w:fldCharType="begin"/>
          </w:r>
          <w:r>
            <w:rPr>
              <w:webHidden/>
            </w:rPr>
            <w:instrText>PAGEREF _Toc516500615 \h</w:instrText>
          </w:r>
          <w:r>
            <w:rPr>
              <w:webHidden/>
            </w:rPr>
            <w:fldChar w:fldCharType="separate"/>
          </w:r>
          <w:r>
            <w:rPr>
              <w:rStyle w:val="IndexLink"/>
              <w:vanish w:val="false"/>
            </w:rPr>
            <w:tab/>
            <w:t>19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16">
        <w:ins w:id="32" w:author="Microsoft Office User" w:date="2018-06-11T17:14:00Z">
          <w:r>
            <w:rPr>
              <w:webHidden/>
              <w:rStyle w:val="IndexLink"/>
            </w:rPr>
            <w:t>2.1.1 Definitions</w:t>
          </w:r>
        </w:ins>
        <w:ins w:id="33" w:author="Microsoft Office User" w:date="2018-06-11T17:14:00Z">
          <w:r>
            <w:rPr>
              <w:webHidden/>
            </w:rPr>
            <w:fldChar w:fldCharType="begin"/>
          </w:r>
          <w:r>
            <w:rPr>
              <w:webHidden/>
            </w:rPr>
            <w:instrText>PAGEREF _Toc516500616 \h</w:instrText>
          </w:r>
          <w:r>
            <w:rPr>
              <w:webHidden/>
            </w:rPr>
            <w:fldChar w:fldCharType="separate"/>
          </w:r>
          <w:r>
            <w:rPr>
              <w:rStyle w:val="IndexLink"/>
              <w:vanish w:val="false"/>
            </w:rPr>
            <w:tab/>
            <w:t>20</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617">
        <w:ins w:id="34" w:author="Microsoft Office User" w:date="2018-06-11T17:14:00Z">
          <w:r>
            <w:rPr>
              <w:webHidden/>
              <w:rStyle w:val="IndexLink"/>
              <w:rFonts w:cs="Symbol" w:ascii="Symbol" w:hAnsi="Symbol"/>
            </w:rPr>
            <w:t></w:t>
          </w:r>
        </w:ins>
        <w:ins w:id="35"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36" w:author="Microsoft Office User" w:date="2018-06-11T17:14:00Z">
          <w:r>
            <w:rPr>
              <w:rStyle w:val="IndexLink"/>
            </w:rPr>
            <w:t>PKCS #1 v1.5 RSA signature with SHA3</w:t>
          </w:r>
        </w:ins>
        <w:ins w:id="37" w:author="Microsoft Office User" w:date="2018-06-11T17:14:00Z">
          <w:r>
            <w:rPr>
              <w:webHidden/>
            </w:rPr>
            <w:fldChar w:fldCharType="begin"/>
          </w:r>
          <w:r>
            <w:rPr>
              <w:webHidden/>
            </w:rPr>
            <w:instrText>PAGEREF _Toc516500617 \h</w:instrText>
          </w:r>
          <w:r>
            <w:rPr>
              <w:webHidden/>
            </w:rPr>
            <w:fldChar w:fldCharType="separate"/>
          </w:r>
          <w:r>
            <w:rPr>
              <w:rStyle w:val="IndexLink"/>
              <w:vanish w:val="false"/>
            </w:rPr>
            <w:tab/>
            <w:t>21</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618">
        <w:ins w:id="38" w:author="Microsoft Office User" w:date="2018-06-11T17:14:00Z">
          <w:r>
            <w:rPr>
              <w:webHidden/>
              <w:rStyle w:val="IndexLink"/>
              <w:rFonts w:cs="Symbol" w:ascii="Symbol" w:hAnsi="Symbol"/>
            </w:rPr>
            <w:t></w:t>
          </w:r>
        </w:ins>
        <w:ins w:id="39"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40" w:author="Microsoft Office User" w:date="2018-06-11T17:14:00Z">
          <w:r>
            <w:rPr>
              <w:rStyle w:val="IndexLink"/>
            </w:rPr>
            <w:t>PKCS #1 RSA PSS signature with SHA-224</w:t>
          </w:r>
        </w:ins>
        <w:ins w:id="41" w:author="Microsoft Office User" w:date="2018-06-11T17:14:00Z">
          <w:r>
            <w:rPr>
              <w:webHidden/>
            </w:rPr>
            <w:fldChar w:fldCharType="begin"/>
          </w:r>
          <w:r>
            <w:rPr>
              <w:webHidden/>
            </w:rPr>
            <w:instrText>PAGEREF _Toc516500618 \h</w:instrText>
          </w:r>
          <w:r>
            <w:rPr>
              <w:webHidden/>
            </w:rPr>
            <w:fldChar w:fldCharType="separate"/>
          </w:r>
          <w:r>
            <w:rPr>
              <w:rStyle w:val="IndexLink"/>
              <w:vanish w:val="false"/>
            </w:rPr>
            <w:tab/>
            <w:t>21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19">
        <w:ins w:id="42" w:author="Microsoft Office User" w:date="2018-06-11T17:14:00Z">
          <w:r>
            <w:rPr>
              <w:webHidden/>
              <w:rStyle w:val="IndexLink"/>
            </w:rPr>
            <w:t>2.1.2 RSA public key objects</w:t>
          </w:r>
        </w:ins>
        <w:ins w:id="43" w:author="Microsoft Office User" w:date="2018-06-11T17:14:00Z">
          <w:r>
            <w:rPr>
              <w:webHidden/>
            </w:rPr>
            <w:fldChar w:fldCharType="begin"/>
          </w:r>
          <w:r>
            <w:rPr>
              <w:webHidden/>
            </w:rPr>
            <w:instrText>PAGEREF _Toc516500619 \h</w:instrText>
          </w:r>
          <w:r>
            <w:rPr>
              <w:webHidden/>
            </w:rPr>
            <w:fldChar w:fldCharType="separate"/>
          </w:r>
          <w:r>
            <w:rPr>
              <w:rStyle w:val="IndexLink"/>
              <w:vanish w:val="false"/>
            </w:rPr>
            <w:tab/>
            <w:t>21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20">
        <w:ins w:id="44" w:author="Microsoft Office User" w:date="2018-06-11T17:14:00Z">
          <w:r>
            <w:rPr>
              <w:webHidden/>
              <w:rStyle w:val="IndexLink"/>
            </w:rPr>
            <w:t>2.1.3 RSA private key objects</w:t>
          </w:r>
        </w:ins>
        <w:ins w:id="45" w:author="Microsoft Office User" w:date="2018-06-11T17:14:00Z">
          <w:r>
            <w:rPr>
              <w:webHidden/>
            </w:rPr>
            <w:fldChar w:fldCharType="begin"/>
          </w:r>
          <w:r>
            <w:rPr>
              <w:webHidden/>
            </w:rPr>
            <w:instrText>PAGEREF _Toc516500620 \h</w:instrText>
          </w:r>
          <w:r>
            <w:rPr>
              <w:webHidden/>
            </w:rPr>
            <w:fldChar w:fldCharType="separate"/>
          </w:r>
          <w:r>
            <w:rPr>
              <w:rStyle w:val="IndexLink"/>
              <w:vanish w:val="false"/>
            </w:rPr>
            <w:tab/>
            <w:t>22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21">
        <w:ins w:id="46" w:author="Microsoft Office User" w:date="2018-06-11T17:14:00Z">
          <w:r>
            <w:rPr>
              <w:webHidden/>
              <w:rStyle w:val="IndexLink"/>
            </w:rPr>
            <w:t>2.1.4 PKCS #1 RSA key pair generation</w:t>
          </w:r>
        </w:ins>
        <w:ins w:id="47" w:author="Microsoft Office User" w:date="2018-06-11T17:14:00Z">
          <w:r>
            <w:rPr>
              <w:webHidden/>
            </w:rPr>
            <w:fldChar w:fldCharType="begin"/>
          </w:r>
          <w:r>
            <w:rPr>
              <w:webHidden/>
            </w:rPr>
            <w:instrText>PAGEREF _Toc516500621 \h</w:instrText>
          </w:r>
          <w:r>
            <w:rPr>
              <w:webHidden/>
            </w:rPr>
            <w:fldChar w:fldCharType="separate"/>
          </w:r>
          <w:r>
            <w:rPr>
              <w:rStyle w:val="IndexLink"/>
              <w:vanish w:val="false"/>
            </w:rPr>
            <w:tab/>
            <w:t>23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22">
        <w:ins w:id="48" w:author="Microsoft Office User" w:date="2018-06-11T17:14:00Z">
          <w:r>
            <w:rPr>
              <w:webHidden/>
              <w:rStyle w:val="IndexLink"/>
            </w:rPr>
            <w:t>2.1.5 X9.31 RSA key pair generation</w:t>
          </w:r>
        </w:ins>
        <w:ins w:id="49" w:author="Microsoft Office User" w:date="2018-06-11T17:14:00Z">
          <w:r>
            <w:rPr>
              <w:webHidden/>
            </w:rPr>
            <w:fldChar w:fldCharType="begin"/>
          </w:r>
          <w:r>
            <w:rPr>
              <w:webHidden/>
            </w:rPr>
            <w:instrText>PAGEREF _Toc516500622 \h</w:instrText>
          </w:r>
          <w:r>
            <w:rPr>
              <w:webHidden/>
            </w:rPr>
            <w:fldChar w:fldCharType="separate"/>
          </w:r>
          <w:r>
            <w:rPr>
              <w:rStyle w:val="IndexLink"/>
              <w:vanish w:val="false"/>
            </w:rPr>
            <w:tab/>
            <w:t>24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23">
        <w:ins w:id="50" w:author="Microsoft Office User" w:date="2018-06-11T17:14:00Z">
          <w:r>
            <w:rPr>
              <w:webHidden/>
              <w:rStyle w:val="IndexLink"/>
            </w:rPr>
            <w:t>2.1.6 PKCS #1 v1.5 RSA</w:t>
          </w:r>
        </w:ins>
        <w:ins w:id="51" w:author="Microsoft Office User" w:date="2018-06-11T17:14:00Z">
          <w:r>
            <w:rPr>
              <w:webHidden/>
            </w:rPr>
            <w:fldChar w:fldCharType="begin"/>
          </w:r>
          <w:r>
            <w:rPr>
              <w:webHidden/>
            </w:rPr>
            <w:instrText>PAGEREF _Toc516500623 \h</w:instrText>
          </w:r>
          <w:r>
            <w:rPr>
              <w:webHidden/>
            </w:rPr>
            <w:fldChar w:fldCharType="separate"/>
          </w:r>
          <w:r>
            <w:rPr>
              <w:rStyle w:val="IndexLink"/>
              <w:vanish w:val="false"/>
            </w:rPr>
            <w:tab/>
            <w:t>24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24">
        <w:ins w:id="52" w:author="Microsoft Office User" w:date="2018-06-11T17:14:00Z">
          <w:r>
            <w:rPr>
              <w:webHidden/>
              <w:rStyle w:val="IndexLink"/>
            </w:rPr>
            <w:t>2.1.7 PKCS #1 RSA OAEP mechanism parameters</w:t>
          </w:r>
        </w:ins>
        <w:ins w:id="53" w:author="Microsoft Office User" w:date="2018-06-11T17:14:00Z">
          <w:r>
            <w:rPr>
              <w:webHidden/>
            </w:rPr>
            <w:fldChar w:fldCharType="begin"/>
          </w:r>
          <w:r>
            <w:rPr>
              <w:webHidden/>
            </w:rPr>
            <w:instrText>PAGEREF _Toc516500624 \h</w:instrText>
          </w:r>
          <w:r>
            <w:rPr>
              <w:webHidden/>
            </w:rPr>
            <w:fldChar w:fldCharType="separate"/>
          </w:r>
          <w:r>
            <w:rPr>
              <w:rStyle w:val="IndexLink"/>
              <w:vanish w:val="false"/>
            </w:rPr>
            <w:tab/>
            <w:t>25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25">
        <w:ins w:id="54" w:author="Microsoft Office User" w:date="2018-06-11T17:14:00Z">
          <w:r>
            <w:rPr>
              <w:webHidden/>
              <w:rStyle w:val="IndexLink"/>
            </w:rPr>
            <w:t>2.1.8 PKCS #1 RSA OAEP</w:t>
          </w:r>
        </w:ins>
        <w:ins w:id="55" w:author="Microsoft Office User" w:date="2018-06-11T17:14:00Z">
          <w:r>
            <w:rPr>
              <w:webHidden/>
            </w:rPr>
            <w:fldChar w:fldCharType="begin"/>
          </w:r>
          <w:r>
            <w:rPr>
              <w:webHidden/>
            </w:rPr>
            <w:instrText>PAGEREF _Toc516500625 \h</w:instrText>
          </w:r>
          <w:r>
            <w:rPr>
              <w:webHidden/>
            </w:rPr>
            <w:fldChar w:fldCharType="separate"/>
          </w:r>
          <w:r>
            <w:rPr>
              <w:rStyle w:val="IndexLink"/>
              <w:vanish w:val="false"/>
            </w:rPr>
            <w:tab/>
            <w:t>26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26">
        <w:ins w:id="56" w:author="Microsoft Office User" w:date="2018-06-11T17:14:00Z">
          <w:r>
            <w:rPr>
              <w:webHidden/>
              <w:rStyle w:val="IndexLink"/>
            </w:rPr>
            <w:t>2.1.9 PKCS #1 RSA PSS mechanism parameters</w:t>
          </w:r>
        </w:ins>
        <w:ins w:id="57" w:author="Microsoft Office User" w:date="2018-06-11T17:14:00Z">
          <w:r>
            <w:rPr>
              <w:webHidden/>
            </w:rPr>
            <w:fldChar w:fldCharType="begin"/>
          </w:r>
          <w:r>
            <w:rPr>
              <w:webHidden/>
            </w:rPr>
            <w:instrText>PAGEREF _Toc516500626 \h</w:instrText>
          </w:r>
          <w:r>
            <w:rPr>
              <w:webHidden/>
            </w:rPr>
            <w:fldChar w:fldCharType="separate"/>
          </w:r>
          <w:r>
            <w:rPr>
              <w:rStyle w:val="IndexLink"/>
              <w:vanish w:val="false"/>
            </w:rPr>
            <w:tab/>
            <w:t>27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27">
        <w:ins w:id="58" w:author="Microsoft Office User" w:date="2018-06-11T17:14:00Z">
          <w:r>
            <w:rPr>
              <w:webHidden/>
              <w:rStyle w:val="IndexLink"/>
            </w:rPr>
            <w:t>2.1.10 PKCS #1 RSA PSS</w:t>
          </w:r>
        </w:ins>
        <w:ins w:id="59" w:author="Microsoft Office User" w:date="2018-06-11T17:14:00Z">
          <w:r>
            <w:rPr>
              <w:webHidden/>
            </w:rPr>
            <w:fldChar w:fldCharType="begin"/>
          </w:r>
          <w:r>
            <w:rPr>
              <w:webHidden/>
            </w:rPr>
            <w:instrText>PAGEREF _Toc516500627 \h</w:instrText>
          </w:r>
          <w:r>
            <w:rPr>
              <w:webHidden/>
            </w:rPr>
            <w:fldChar w:fldCharType="separate"/>
          </w:r>
          <w:r>
            <w:rPr>
              <w:rStyle w:val="IndexLink"/>
              <w:vanish w:val="false"/>
            </w:rPr>
            <w:tab/>
            <w:t>28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28">
        <w:ins w:id="60" w:author="Microsoft Office User" w:date="2018-06-11T17:14:00Z">
          <w:r>
            <w:rPr>
              <w:webHidden/>
              <w:rStyle w:val="IndexLink"/>
            </w:rPr>
            <w:t>2.1.11 ISO/IEC 9796 RSA</w:t>
          </w:r>
        </w:ins>
        <w:ins w:id="61" w:author="Microsoft Office User" w:date="2018-06-11T17:14:00Z">
          <w:r>
            <w:rPr>
              <w:webHidden/>
            </w:rPr>
            <w:fldChar w:fldCharType="begin"/>
          </w:r>
          <w:r>
            <w:rPr>
              <w:webHidden/>
            </w:rPr>
            <w:instrText>PAGEREF _Toc516500628 \h</w:instrText>
          </w:r>
          <w:r>
            <w:rPr>
              <w:webHidden/>
            </w:rPr>
            <w:fldChar w:fldCharType="separate"/>
          </w:r>
          <w:r>
            <w:rPr>
              <w:rStyle w:val="IndexLink"/>
              <w:vanish w:val="false"/>
            </w:rPr>
            <w:tab/>
            <w:t>28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29">
        <w:ins w:id="62" w:author="Microsoft Office User" w:date="2018-06-11T17:14:00Z">
          <w:r>
            <w:rPr>
              <w:webHidden/>
              <w:rStyle w:val="IndexLink"/>
            </w:rPr>
            <w:t>2.1.12 X.509 (raw) RSA</w:t>
          </w:r>
        </w:ins>
        <w:ins w:id="63" w:author="Microsoft Office User" w:date="2018-06-11T17:14:00Z">
          <w:r>
            <w:rPr>
              <w:webHidden/>
            </w:rPr>
            <w:fldChar w:fldCharType="begin"/>
          </w:r>
          <w:r>
            <w:rPr>
              <w:webHidden/>
            </w:rPr>
            <w:instrText>PAGEREF _Toc516500629 \h</w:instrText>
          </w:r>
          <w:r>
            <w:rPr>
              <w:webHidden/>
            </w:rPr>
            <w:fldChar w:fldCharType="separate"/>
          </w:r>
          <w:r>
            <w:rPr>
              <w:rStyle w:val="IndexLink"/>
              <w:vanish w:val="false"/>
            </w:rPr>
            <w:tab/>
            <w:t>29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30">
        <w:ins w:id="64" w:author="Microsoft Office User" w:date="2018-06-11T17:14:00Z">
          <w:r>
            <w:rPr>
              <w:webHidden/>
              <w:rStyle w:val="IndexLink"/>
            </w:rPr>
            <w:t>2.1.13 ANSI X9.31 RSA</w:t>
          </w:r>
        </w:ins>
        <w:ins w:id="65" w:author="Microsoft Office User" w:date="2018-06-11T17:14:00Z">
          <w:r>
            <w:rPr>
              <w:webHidden/>
            </w:rPr>
            <w:fldChar w:fldCharType="begin"/>
          </w:r>
          <w:r>
            <w:rPr>
              <w:webHidden/>
            </w:rPr>
            <w:instrText>PAGEREF _Toc516500630 \h</w:instrText>
          </w:r>
          <w:r>
            <w:rPr>
              <w:webHidden/>
            </w:rPr>
            <w:fldChar w:fldCharType="separate"/>
          </w:r>
          <w:r>
            <w:rPr>
              <w:rStyle w:val="IndexLink"/>
              <w:vanish w:val="false"/>
            </w:rPr>
            <w:tab/>
            <w:t>30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31">
        <w:ins w:id="66" w:author="Microsoft Office User" w:date="2018-06-11T17:14:00Z">
          <w:r>
            <w:rPr>
              <w:webHidden/>
              <w:rStyle w:val="IndexLink"/>
            </w:rPr>
            <w:t>2.1.14 PKCS #1 v1.5 RSA signature with MD2, MD5, SHA-1, SHA-256, SHA-384, SHA-512, RIPE-MD 128 or RIPE-MD 160</w:t>
          </w:r>
        </w:ins>
        <w:ins w:id="67" w:author="Microsoft Office User" w:date="2018-06-11T17:14:00Z">
          <w:r>
            <w:rPr>
              <w:webHidden/>
            </w:rPr>
            <w:fldChar w:fldCharType="begin"/>
          </w:r>
          <w:r>
            <w:rPr>
              <w:webHidden/>
            </w:rPr>
            <w:instrText>PAGEREF _Toc516500631 \h</w:instrText>
          </w:r>
          <w:r>
            <w:rPr>
              <w:webHidden/>
            </w:rPr>
            <w:fldChar w:fldCharType="separate"/>
          </w:r>
          <w:r>
            <w:rPr>
              <w:rStyle w:val="IndexLink"/>
              <w:vanish w:val="false"/>
            </w:rPr>
            <w:tab/>
            <w:t>30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32">
        <w:ins w:id="68" w:author="Microsoft Office User" w:date="2018-06-11T17:14:00Z">
          <w:r>
            <w:rPr>
              <w:webHidden/>
              <w:rStyle w:val="IndexLink"/>
            </w:rPr>
            <w:t>2.1.15 PKCS #1 v1.5 RSA signature with SHA-224</w:t>
          </w:r>
        </w:ins>
        <w:ins w:id="69" w:author="Microsoft Office User" w:date="2018-06-11T17:14:00Z">
          <w:r>
            <w:rPr>
              <w:webHidden/>
            </w:rPr>
            <w:fldChar w:fldCharType="begin"/>
          </w:r>
          <w:r>
            <w:rPr>
              <w:webHidden/>
            </w:rPr>
            <w:instrText>PAGEREF _Toc516500632 \h</w:instrText>
          </w:r>
          <w:r>
            <w:rPr>
              <w:webHidden/>
            </w:rPr>
            <w:fldChar w:fldCharType="separate"/>
          </w:r>
          <w:r>
            <w:rPr>
              <w:rStyle w:val="IndexLink"/>
              <w:vanish w:val="false"/>
            </w:rPr>
            <w:tab/>
            <w:t>31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33">
        <w:ins w:id="70" w:author="Microsoft Office User" w:date="2018-06-11T17:14:00Z">
          <w:r>
            <w:rPr>
              <w:webHidden/>
              <w:rStyle w:val="IndexLink"/>
            </w:rPr>
            <w:t>2.1.16 PKCS #1 RSA PSS signature with SHA-224</w:t>
          </w:r>
        </w:ins>
        <w:ins w:id="71" w:author="Microsoft Office User" w:date="2018-06-11T17:14:00Z">
          <w:r>
            <w:rPr>
              <w:webHidden/>
            </w:rPr>
            <w:fldChar w:fldCharType="begin"/>
          </w:r>
          <w:r>
            <w:rPr>
              <w:webHidden/>
            </w:rPr>
            <w:instrText>PAGEREF _Toc516500633 \h</w:instrText>
          </w:r>
          <w:r>
            <w:rPr>
              <w:webHidden/>
            </w:rPr>
            <w:fldChar w:fldCharType="separate"/>
          </w:r>
          <w:r>
            <w:rPr>
              <w:rStyle w:val="IndexLink"/>
              <w:vanish w:val="false"/>
            </w:rPr>
            <w:tab/>
            <w:t>31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34">
        <w:ins w:id="72" w:author="Microsoft Office User" w:date="2018-06-11T17:14:00Z">
          <w:r>
            <w:rPr>
              <w:webHidden/>
              <w:rStyle w:val="IndexLink"/>
            </w:rPr>
            <w:t>2.1.17 PKCS #1 RSA PSS signature with SHA-1, SHA-256, SHA-384 or SHA-512</w:t>
          </w:r>
        </w:ins>
        <w:ins w:id="73" w:author="Microsoft Office User" w:date="2018-06-11T17:14:00Z">
          <w:r>
            <w:rPr>
              <w:webHidden/>
            </w:rPr>
            <w:fldChar w:fldCharType="begin"/>
          </w:r>
          <w:r>
            <w:rPr>
              <w:webHidden/>
            </w:rPr>
            <w:instrText>PAGEREF _Toc516500634 \h</w:instrText>
          </w:r>
          <w:r>
            <w:rPr>
              <w:webHidden/>
            </w:rPr>
            <w:fldChar w:fldCharType="separate"/>
          </w:r>
          <w:r>
            <w:rPr>
              <w:rStyle w:val="IndexLink"/>
              <w:vanish w:val="false"/>
            </w:rPr>
            <w:tab/>
            <w:t>31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35">
        <w:ins w:id="74" w:author="Microsoft Office User" w:date="2018-06-11T17:14:00Z">
          <w:r>
            <w:rPr>
              <w:webHidden/>
              <w:rStyle w:val="IndexLink"/>
            </w:rPr>
            <w:t>2.1.18 ANSI X9.31 RSA signature with SHA-1</w:t>
          </w:r>
        </w:ins>
        <w:ins w:id="75" w:author="Microsoft Office User" w:date="2018-06-11T17:14:00Z">
          <w:r>
            <w:rPr>
              <w:webHidden/>
            </w:rPr>
            <w:fldChar w:fldCharType="begin"/>
          </w:r>
          <w:r>
            <w:rPr>
              <w:webHidden/>
            </w:rPr>
            <w:instrText>PAGEREF _Toc516500635 \h</w:instrText>
          </w:r>
          <w:r>
            <w:rPr>
              <w:webHidden/>
            </w:rPr>
            <w:fldChar w:fldCharType="separate"/>
          </w:r>
          <w:r>
            <w:rPr>
              <w:rStyle w:val="IndexLink"/>
              <w:vanish w:val="false"/>
            </w:rPr>
            <w:tab/>
            <w:t>32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36">
        <w:ins w:id="76" w:author="Microsoft Office User" w:date="2018-06-11T17:14:00Z">
          <w:r>
            <w:rPr>
              <w:webHidden/>
              <w:rStyle w:val="IndexLink"/>
            </w:rPr>
            <w:t>2.1.19 TPM 1.1b and TPM 1.2 PKCS #1 v1.5 RSA</w:t>
          </w:r>
        </w:ins>
        <w:ins w:id="77" w:author="Microsoft Office User" w:date="2018-06-11T17:14:00Z">
          <w:r>
            <w:rPr>
              <w:webHidden/>
            </w:rPr>
            <w:fldChar w:fldCharType="begin"/>
          </w:r>
          <w:r>
            <w:rPr>
              <w:webHidden/>
            </w:rPr>
            <w:instrText>PAGEREF _Toc516500636 \h</w:instrText>
          </w:r>
          <w:r>
            <w:rPr>
              <w:webHidden/>
            </w:rPr>
            <w:fldChar w:fldCharType="separate"/>
          </w:r>
          <w:r>
            <w:rPr>
              <w:rStyle w:val="IndexLink"/>
              <w:vanish w:val="false"/>
            </w:rPr>
            <w:tab/>
            <w:t>32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37">
        <w:ins w:id="78" w:author="Microsoft Office User" w:date="2018-06-11T17:14:00Z">
          <w:r>
            <w:rPr>
              <w:webHidden/>
              <w:rStyle w:val="IndexLink"/>
            </w:rPr>
            <w:t>2.1.20 TPM 1.1b and TPM 1.2 PKCS #1 RSA OAEP</w:t>
          </w:r>
        </w:ins>
        <w:ins w:id="79" w:author="Microsoft Office User" w:date="2018-06-11T17:14:00Z">
          <w:r>
            <w:rPr>
              <w:webHidden/>
            </w:rPr>
            <w:fldChar w:fldCharType="begin"/>
          </w:r>
          <w:r>
            <w:rPr>
              <w:webHidden/>
            </w:rPr>
            <w:instrText>PAGEREF _Toc516500637 \h</w:instrText>
          </w:r>
          <w:r>
            <w:rPr>
              <w:webHidden/>
            </w:rPr>
            <w:fldChar w:fldCharType="separate"/>
          </w:r>
          <w:r>
            <w:rPr>
              <w:rStyle w:val="IndexLink"/>
              <w:vanish w:val="false"/>
            </w:rPr>
            <w:tab/>
            <w:t>33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38">
        <w:ins w:id="80" w:author="Microsoft Office User" w:date="2018-06-11T17:14:00Z">
          <w:r>
            <w:rPr>
              <w:webHidden/>
              <w:rStyle w:val="IndexLink"/>
            </w:rPr>
            <w:t>2.1.21 RSA AES KEY WRAP</w:t>
          </w:r>
        </w:ins>
        <w:ins w:id="81" w:author="Microsoft Office User" w:date="2018-06-11T17:14:00Z">
          <w:r>
            <w:rPr>
              <w:webHidden/>
            </w:rPr>
            <w:fldChar w:fldCharType="begin"/>
          </w:r>
          <w:r>
            <w:rPr>
              <w:webHidden/>
            </w:rPr>
            <w:instrText>PAGEREF _Toc516500638 \h</w:instrText>
          </w:r>
          <w:r>
            <w:rPr>
              <w:webHidden/>
            </w:rPr>
            <w:fldChar w:fldCharType="separate"/>
          </w:r>
          <w:r>
            <w:rPr>
              <w:rStyle w:val="IndexLink"/>
              <w:vanish w:val="false"/>
            </w:rPr>
            <w:tab/>
            <w:t>33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39">
        <w:ins w:id="82" w:author="Microsoft Office User" w:date="2018-06-11T17:14:00Z">
          <w:r>
            <w:rPr>
              <w:webHidden/>
              <w:rStyle w:val="IndexLink"/>
            </w:rPr>
            <w:t>2.1.22 RSA AES KEY WRAP mechanism parameters</w:t>
          </w:r>
        </w:ins>
        <w:ins w:id="83" w:author="Microsoft Office User" w:date="2018-06-11T17:14:00Z">
          <w:r>
            <w:rPr>
              <w:webHidden/>
            </w:rPr>
            <w:fldChar w:fldCharType="begin"/>
          </w:r>
          <w:r>
            <w:rPr>
              <w:webHidden/>
            </w:rPr>
            <w:instrText>PAGEREF _Toc516500639 \h</w:instrText>
          </w:r>
          <w:r>
            <w:rPr>
              <w:webHidden/>
            </w:rPr>
            <w:fldChar w:fldCharType="separate"/>
          </w:r>
          <w:r>
            <w:rPr>
              <w:rStyle w:val="IndexLink"/>
              <w:vanish w:val="false"/>
            </w:rPr>
            <w:tab/>
            <w:t>34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40">
        <w:ins w:id="84" w:author="Microsoft Office User" w:date="2018-06-11T17:14:00Z">
          <w:r>
            <w:rPr>
              <w:webHidden/>
              <w:rStyle w:val="IndexLink"/>
            </w:rPr>
            <w:t>2.1.23 FIPS 186-4</w:t>
          </w:r>
        </w:ins>
        <w:ins w:id="85" w:author="Microsoft Office User" w:date="2018-06-11T17:14:00Z">
          <w:r>
            <w:rPr>
              <w:webHidden/>
            </w:rPr>
            <w:fldChar w:fldCharType="begin"/>
          </w:r>
          <w:r>
            <w:rPr>
              <w:webHidden/>
            </w:rPr>
            <w:instrText>PAGEREF _Toc516500640 \h</w:instrText>
          </w:r>
          <w:r>
            <w:rPr>
              <w:webHidden/>
            </w:rPr>
            <w:fldChar w:fldCharType="separate"/>
          </w:r>
          <w:r>
            <w:rPr>
              <w:rStyle w:val="IndexLink"/>
              <w:vanish w:val="false"/>
            </w:rPr>
            <w:tab/>
            <w:t>35</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641">
        <w:ins w:id="86" w:author="Microsoft Office User" w:date="2018-06-11T17:14:00Z">
          <w:r>
            <w:rPr>
              <w:webHidden/>
              <w:rStyle w:val="IndexLink"/>
              <w:lang w:val="de-CH"/>
            </w:rPr>
            <w:t>2.2</w:t>
          </w:r>
        </w:ins>
        <w:ins w:id="87" w:author="Microsoft Office User" w:date="2018-06-11T17:14:00Z">
          <w:r>
            <w:rPr>
              <w:rStyle w:val="IndexLink"/>
            </w:rPr>
            <w:t xml:space="preserve"> DS</w:t>
          </w:r>
        </w:ins>
        <w:ins w:id="88" w:author="Microsoft Office User" w:date="2018-06-11T17:14:00Z">
          <w:r>
            <w:rPr>
              <w:rStyle w:val="IndexLink"/>
              <w:lang w:val="de-CH"/>
            </w:rPr>
            <w:t>A</w:t>
          </w:r>
        </w:ins>
        <w:ins w:id="89" w:author="Microsoft Office User" w:date="2018-06-11T17:14:00Z">
          <w:r>
            <w:rPr>
              <w:webHidden/>
            </w:rPr>
            <w:fldChar w:fldCharType="begin"/>
          </w:r>
          <w:r>
            <w:rPr>
              <w:webHidden/>
            </w:rPr>
            <w:instrText>PAGEREF _Toc516500641 \h</w:instrText>
          </w:r>
          <w:r>
            <w:rPr>
              <w:webHidden/>
            </w:rPr>
            <w:fldChar w:fldCharType="separate"/>
          </w:r>
          <w:r>
            <w:rPr>
              <w:rStyle w:val="IndexLink"/>
              <w:vanish w:val="false"/>
            </w:rPr>
            <w:tab/>
            <w:t>35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42">
        <w:ins w:id="90" w:author="Microsoft Office User" w:date="2018-06-11T17:14:00Z">
          <w:r>
            <w:rPr>
              <w:webHidden/>
              <w:rStyle w:val="IndexLink"/>
            </w:rPr>
            <w:t>2.2.1 Definitions</w:t>
          </w:r>
        </w:ins>
        <w:ins w:id="91" w:author="Microsoft Office User" w:date="2018-06-11T17:14:00Z">
          <w:r>
            <w:rPr>
              <w:webHidden/>
            </w:rPr>
            <w:fldChar w:fldCharType="begin"/>
          </w:r>
          <w:r>
            <w:rPr>
              <w:webHidden/>
            </w:rPr>
            <w:instrText>PAGEREF _Toc516500642 \h</w:instrText>
          </w:r>
          <w:r>
            <w:rPr>
              <w:webHidden/>
            </w:rPr>
            <w:fldChar w:fldCharType="separate"/>
          </w:r>
          <w:r>
            <w:rPr>
              <w:rStyle w:val="IndexLink"/>
              <w:vanish w:val="false"/>
            </w:rPr>
            <w:tab/>
            <w:t>35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43">
        <w:ins w:id="92" w:author="Microsoft Office User" w:date="2018-06-11T17:14:00Z">
          <w:r>
            <w:rPr>
              <w:webHidden/>
              <w:rStyle w:val="IndexLink"/>
            </w:rPr>
            <w:t>2.2.2 DSA public key objects</w:t>
          </w:r>
        </w:ins>
        <w:ins w:id="93" w:author="Microsoft Office User" w:date="2018-06-11T17:14:00Z">
          <w:r>
            <w:rPr>
              <w:webHidden/>
            </w:rPr>
            <w:fldChar w:fldCharType="begin"/>
          </w:r>
          <w:r>
            <w:rPr>
              <w:webHidden/>
            </w:rPr>
            <w:instrText>PAGEREF _Toc516500643 \h</w:instrText>
          </w:r>
          <w:r>
            <w:rPr>
              <w:webHidden/>
            </w:rPr>
            <w:fldChar w:fldCharType="separate"/>
          </w:r>
          <w:r>
            <w:rPr>
              <w:rStyle w:val="IndexLink"/>
              <w:vanish w:val="false"/>
            </w:rPr>
            <w:tab/>
            <w:t>36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44">
        <w:ins w:id="94" w:author="Microsoft Office User" w:date="2018-06-11T17:14:00Z">
          <w:r>
            <w:rPr>
              <w:webHidden/>
              <w:rStyle w:val="IndexLink"/>
            </w:rPr>
            <w:t>2.2.3 DSA Key Restrictions</w:t>
          </w:r>
        </w:ins>
        <w:ins w:id="95" w:author="Microsoft Office User" w:date="2018-06-11T17:14:00Z">
          <w:r>
            <w:rPr>
              <w:webHidden/>
            </w:rPr>
            <w:fldChar w:fldCharType="begin"/>
          </w:r>
          <w:r>
            <w:rPr>
              <w:webHidden/>
            </w:rPr>
            <w:instrText>PAGEREF _Toc516500644 \h</w:instrText>
          </w:r>
          <w:r>
            <w:rPr>
              <w:webHidden/>
            </w:rPr>
            <w:fldChar w:fldCharType="separate"/>
          </w:r>
          <w:r>
            <w:rPr>
              <w:rStyle w:val="IndexLink"/>
              <w:vanish w:val="false"/>
            </w:rPr>
            <w:tab/>
            <w:t>37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45">
        <w:ins w:id="96" w:author="Microsoft Office User" w:date="2018-06-11T17:14:00Z">
          <w:r>
            <w:rPr>
              <w:webHidden/>
              <w:rStyle w:val="IndexLink"/>
            </w:rPr>
            <w:t>2.2.4 DSA private key objects</w:t>
          </w:r>
        </w:ins>
        <w:ins w:id="97" w:author="Microsoft Office User" w:date="2018-06-11T17:14:00Z">
          <w:r>
            <w:rPr>
              <w:webHidden/>
            </w:rPr>
            <w:fldChar w:fldCharType="begin"/>
          </w:r>
          <w:r>
            <w:rPr>
              <w:webHidden/>
            </w:rPr>
            <w:instrText>PAGEREF _Toc516500645 \h</w:instrText>
          </w:r>
          <w:r>
            <w:rPr>
              <w:webHidden/>
            </w:rPr>
            <w:fldChar w:fldCharType="separate"/>
          </w:r>
          <w:r>
            <w:rPr>
              <w:rStyle w:val="IndexLink"/>
              <w:vanish w:val="false"/>
            </w:rPr>
            <w:tab/>
            <w:t>37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46">
        <w:ins w:id="98" w:author="Microsoft Office User" w:date="2018-06-11T17:14:00Z">
          <w:r>
            <w:rPr>
              <w:webHidden/>
              <w:rStyle w:val="IndexLink"/>
            </w:rPr>
            <w:t>2.2.5 DSA domain parameter objects</w:t>
          </w:r>
        </w:ins>
        <w:ins w:id="99" w:author="Microsoft Office User" w:date="2018-06-11T17:14:00Z">
          <w:r>
            <w:rPr>
              <w:webHidden/>
            </w:rPr>
            <w:fldChar w:fldCharType="begin"/>
          </w:r>
          <w:r>
            <w:rPr>
              <w:webHidden/>
            </w:rPr>
            <w:instrText>PAGEREF _Toc516500646 \h</w:instrText>
          </w:r>
          <w:r>
            <w:rPr>
              <w:webHidden/>
            </w:rPr>
            <w:fldChar w:fldCharType="separate"/>
          </w:r>
          <w:r>
            <w:rPr>
              <w:rStyle w:val="IndexLink"/>
              <w:vanish w:val="false"/>
            </w:rPr>
            <w:tab/>
            <w:t>38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47">
        <w:ins w:id="100" w:author="Microsoft Office User" w:date="2018-06-11T17:14:00Z">
          <w:r>
            <w:rPr>
              <w:webHidden/>
              <w:rStyle w:val="IndexLink"/>
            </w:rPr>
            <w:t>2.2.6 DSA key pair generation</w:t>
          </w:r>
        </w:ins>
        <w:ins w:id="101" w:author="Microsoft Office User" w:date="2018-06-11T17:14:00Z">
          <w:r>
            <w:rPr>
              <w:webHidden/>
            </w:rPr>
            <w:fldChar w:fldCharType="begin"/>
          </w:r>
          <w:r>
            <w:rPr>
              <w:webHidden/>
            </w:rPr>
            <w:instrText>PAGEREF _Toc516500647 \h</w:instrText>
          </w:r>
          <w:r>
            <w:rPr>
              <w:webHidden/>
            </w:rPr>
            <w:fldChar w:fldCharType="separate"/>
          </w:r>
          <w:r>
            <w:rPr>
              <w:rStyle w:val="IndexLink"/>
              <w:vanish w:val="false"/>
            </w:rPr>
            <w:tab/>
            <w:t>39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48">
        <w:ins w:id="102" w:author="Microsoft Office User" w:date="2018-06-11T17:14:00Z">
          <w:r>
            <w:rPr>
              <w:webHidden/>
              <w:rStyle w:val="IndexLink"/>
            </w:rPr>
            <w:t>2.2.7 DSA domain parameter generation</w:t>
          </w:r>
        </w:ins>
        <w:ins w:id="103" w:author="Microsoft Office User" w:date="2018-06-11T17:14:00Z">
          <w:r>
            <w:rPr>
              <w:webHidden/>
            </w:rPr>
            <w:fldChar w:fldCharType="begin"/>
          </w:r>
          <w:r>
            <w:rPr>
              <w:webHidden/>
            </w:rPr>
            <w:instrText>PAGEREF _Toc516500648 \h</w:instrText>
          </w:r>
          <w:r>
            <w:rPr>
              <w:webHidden/>
            </w:rPr>
            <w:fldChar w:fldCharType="separate"/>
          </w:r>
          <w:r>
            <w:rPr>
              <w:rStyle w:val="IndexLink"/>
              <w:vanish w:val="false"/>
            </w:rPr>
            <w:tab/>
            <w:t>39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49">
        <w:ins w:id="104" w:author="Microsoft Office User" w:date="2018-06-11T17:14:00Z">
          <w:r>
            <w:rPr>
              <w:webHidden/>
              <w:rStyle w:val="IndexLink"/>
            </w:rPr>
            <w:t>2.2.8 DSA probabilistic domain parameter generation</w:t>
          </w:r>
        </w:ins>
        <w:ins w:id="105" w:author="Microsoft Office User" w:date="2018-06-11T17:14:00Z">
          <w:r>
            <w:rPr>
              <w:webHidden/>
            </w:rPr>
            <w:fldChar w:fldCharType="begin"/>
          </w:r>
          <w:r>
            <w:rPr>
              <w:webHidden/>
            </w:rPr>
            <w:instrText>PAGEREF _Toc516500649 \h</w:instrText>
          </w:r>
          <w:r>
            <w:rPr>
              <w:webHidden/>
            </w:rPr>
            <w:fldChar w:fldCharType="separate"/>
          </w:r>
          <w:r>
            <w:rPr>
              <w:rStyle w:val="IndexLink"/>
              <w:vanish w:val="false"/>
            </w:rPr>
            <w:tab/>
            <w:t>39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50">
        <w:ins w:id="106" w:author="Microsoft Office User" w:date="2018-06-11T17:14:00Z">
          <w:r>
            <w:rPr>
              <w:webHidden/>
              <w:rStyle w:val="IndexLink"/>
            </w:rPr>
            <w:t>2.2.9 DSA Shawe-Taylor domain parameter generation</w:t>
          </w:r>
        </w:ins>
        <w:ins w:id="107" w:author="Microsoft Office User" w:date="2018-06-11T17:14:00Z">
          <w:r>
            <w:rPr>
              <w:webHidden/>
            </w:rPr>
            <w:fldChar w:fldCharType="begin"/>
          </w:r>
          <w:r>
            <w:rPr>
              <w:webHidden/>
            </w:rPr>
            <w:instrText>PAGEREF _Toc516500650 \h</w:instrText>
          </w:r>
          <w:r>
            <w:rPr>
              <w:webHidden/>
            </w:rPr>
            <w:fldChar w:fldCharType="separate"/>
          </w:r>
          <w:r>
            <w:rPr>
              <w:rStyle w:val="IndexLink"/>
              <w:vanish w:val="false"/>
            </w:rPr>
            <w:tab/>
            <w:t>40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51">
        <w:ins w:id="108" w:author="Microsoft Office User" w:date="2018-06-11T17:14:00Z">
          <w:r>
            <w:rPr>
              <w:webHidden/>
              <w:rStyle w:val="IndexLink"/>
            </w:rPr>
            <w:t>2.2.10 DSA base domain parameter generation</w:t>
          </w:r>
        </w:ins>
        <w:ins w:id="109" w:author="Microsoft Office User" w:date="2018-06-11T17:14:00Z">
          <w:r>
            <w:rPr>
              <w:webHidden/>
            </w:rPr>
            <w:fldChar w:fldCharType="begin"/>
          </w:r>
          <w:r>
            <w:rPr>
              <w:webHidden/>
            </w:rPr>
            <w:instrText>PAGEREF _Toc516500651 \h</w:instrText>
          </w:r>
          <w:r>
            <w:rPr>
              <w:webHidden/>
            </w:rPr>
            <w:fldChar w:fldCharType="separate"/>
          </w:r>
          <w:r>
            <w:rPr>
              <w:rStyle w:val="IndexLink"/>
              <w:vanish w:val="false"/>
            </w:rPr>
            <w:tab/>
            <w:t>40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52">
        <w:ins w:id="110" w:author="Microsoft Office User" w:date="2018-06-11T17:14:00Z">
          <w:r>
            <w:rPr>
              <w:webHidden/>
              <w:rStyle w:val="IndexLink"/>
            </w:rPr>
            <w:t>2.2.11 DSA without hashing</w:t>
          </w:r>
        </w:ins>
        <w:ins w:id="111" w:author="Microsoft Office User" w:date="2018-06-11T17:14:00Z">
          <w:r>
            <w:rPr>
              <w:webHidden/>
            </w:rPr>
            <w:fldChar w:fldCharType="begin"/>
          </w:r>
          <w:r>
            <w:rPr>
              <w:webHidden/>
            </w:rPr>
            <w:instrText>PAGEREF _Toc516500652 \h</w:instrText>
          </w:r>
          <w:r>
            <w:rPr>
              <w:webHidden/>
            </w:rPr>
            <w:fldChar w:fldCharType="separate"/>
          </w:r>
          <w:r>
            <w:rPr>
              <w:rStyle w:val="IndexLink"/>
              <w:vanish w:val="false"/>
            </w:rPr>
            <w:tab/>
            <w:t>40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53">
        <w:ins w:id="112" w:author="Microsoft Office User" w:date="2018-06-11T17:14:00Z">
          <w:r>
            <w:rPr>
              <w:webHidden/>
              <w:rStyle w:val="IndexLink"/>
            </w:rPr>
            <w:t>2.2.12 DSA with SHA-1</w:t>
          </w:r>
        </w:ins>
        <w:ins w:id="113" w:author="Microsoft Office User" w:date="2018-06-11T17:14:00Z">
          <w:r>
            <w:rPr>
              <w:webHidden/>
            </w:rPr>
            <w:fldChar w:fldCharType="begin"/>
          </w:r>
          <w:r>
            <w:rPr>
              <w:webHidden/>
            </w:rPr>
            <w:instrText>PAGEREF _Toc516500653 \h</w:instrText>
          </w:r>
          <w:r>
            <w:rPr>
              <w:webHidden/>
            </w:rPr>
            <w:fldChar w:fldCharType="separate"/>
          </w:r>
          <w:r>
            <w:rPr>
              <w:rStyle w:val="IndexLink"/>
              <w:vanish w:val="false"/>
            </w:rPr>
            <w:tab/>
            <w:t>41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54">
        <w:ins w:id="114" w:author="Microsoft Office User" w:date="2018-06-11T17:14:00Z">
          <w:r>
            <w:rPr>
              <w:webHidden/>
              <w:rStyle w:val="IndexLink"/>
            </w:rPr>
            <w:t>2.2.13 FIPS 186-4</w:t>
          </w:r>
        </w:ins>
        <w:ins w:id="115" w:author="Microsoft Office User" w:date="2018-06-11T17:14:00Z">
          <w:r>
            <w:rPr>
              <w:webHidden/>
            </w:rPr>
            <w:fldChar w:fldCharType="begin"/>
          </w:r>
          <w:r>
            <w:rPr>
              <w:webHidden/>
            </w:rPr>
            <w:instrText>PAGEREF _Toc516500654 \h</w:instrText>
          </w:r>
          <w:r>
            <w:rPr>
              <w:webHidden/>
            </w:rPr>
            <w:fldChar w:fldCharType="separate"/>
          </w:r>
          <w:r>
            <w:rPr>
              <w:rStyle w:val="IndexLink"/>
              <w:vanish w:val="false"/>
            </w:rPr>
            <w:tab/>
            <w:t>41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55">
        <w:ins w:id="116" w:author="Microsoft Office User" w:date="2018-06-11T17:14:00Z">
          <w:r>
            <w:rPr>
              <w:webHidden/>
              <w:rStyle w:val="IndexLink"/>
            </w:rPr>
            <w:t>2.2.14 DSA with SHA-224</w:t>
          </w:r>
        </w:ins>
        <w:ins w:id="117" w:author="Microsoft Office User" w:date="2018-06-11T17:14:00Z">
          <w:r>
            <w:rPr>
              <w:webHidden/>
            </w:rPr>
            <w:fldChar w:fldCharType="begin"/>
          </w:r>
          <w:r>
            <w:rPr>
              <w:webHidden/>
            </w:rPr>
            <w:instrText>PAGEREF _Toc516500655 \h</w:instrText>
          </w:r>
          <w:r>
            <w:rPr>
              <w:webHidden/>
            </w:rPr>
            <w:fldChar w:fldCharType="separate"/>
          </w:r>
          <w:r>
            <w:rPr>
              <w:rStyle w:val="IndexLink"/>
              <w:vanish w:val="false"/>
            </w:rPr>
            <w:tab/>
            <w:t>41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56">
        <w:ins w:id="118" w:author="Microsoft Office User" w:date="2018-06-11T17:14:00Z">
          <w:r>
            <w:rPr>
              <w:webHidden/>
              <w:rStyle w:val="IndexLink"/>
            </w:rPr>
            <w:t>2.2.15 DSA with SHA-256</w:t>
          </w:r>
        </w:ins>
        <w:ins w:id="119" w:author="Microsoft Office User" w:date="2018-06-11T17:14:00Z">
          <w:r>
            <w:rPr>
              <w:webHidden/>
            </w:rPr>
            <w:fldChar w:fldCharType="begin"/>
          </w:r>
          <w:r>
            <w:rPr>
              <w:webHidden/>
            </w:rPr>
            <w:instrText>PAGEREF _Toc516500656 \h</w:instrText>
          </w:r>
          <w:r>
            <w:rPr>
              <w:webHidden/>
            </w:rPr>
            <w:fldChar w:fldCharType="separate"/>
          </w:r>
          <w:r>
            <w:rPr>
              <w:rStyle w:val="IndexLink"/>
              <w:vanish w:val="false"/>
            </w:rPr>
            <w:tab/>
            <w:t>42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57">
        <w:ins w:id="120" w:author="Microsoft Office User" w:date="2018-06-11T17:14:00Z">
          <w:r>
            <w:rPr>
              <w:webHidden/>
              <w:rStyle w:val="IndexLink"/>
            </w:rPr>
            <w:t>2.2.16 DSA with SHA-384</w:t>
          </w:r>
        </w:ins>
        <w:ins w:id="121" w:author="Microsoft Office User" w:date="2018-06-11T17:14:00Z">
          <w:r>
            <w:rPr>
              <w:webHidden/>
            </w:rPr>
            <w:fldChar w:fldCharType="begin"/>
          </w:r>
          <w:r>
            <w:rPr>
              <w:webHidden/>
            </w:rPr>
            <w:instrText>PAGEREF _Toc516500657 \h</w:instrText>
          </w:r>
          <w:r>
            <w:rPr>
              <w:webHidden/>
            </w:rPr>
            <w:fldChar w:fldCharType="separate"/>
          </w:r>
          <w:r>
            <w:rPr>
              <w:rStyle w:val="IndexLink"/>
              <w:vanish w:val="false"/>
            </w:rPr>
            <w:tab/>
            <w:t>42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58">
        <w:ins w:id="122" w:author="Microsoft Office User" w:date="2018-06-11T17:14:00Z">
          <w:r>
            <w:rPr>
              <w:webHidden/>
              <w:rStyle w:val="IndexLink"/>
            </w:rPr>
            <w:t>2.2.17 DSA with SHA-512</w:t>
          </w:r>
        </w:ins>
        <w:ins w:id="123" w:author="Microsoft Office User" w:date="2018-06-11T17:14:00Z">
          <w:r>
            <w:rPr>
              <w:webHidden/>
            </w:rPr>
            <w:fldChar w:fldCharType="begin"/>
          </w:r>
          <w:r>
            <w:rPr>
              <w:webHidden/>
            </w:rPr>
            <w:instrText>PAGEREF _Toc516500658 \h</w:instrText>
          </w:r>
          <w:r>
            <w:rPr>
              <w:webHidden/>
            </w:rPr>
            <w:fldChar w:fldCharType="separate"/>
          </w:r>
          <w:r>
            <w:rPr>
              <w:rStyle w:val="IndexLink"/>
              <w:vanish w:val="false"/>
            </w:rPr>
            <w:tab/>
            <w:t>43</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659">
        <w:ins w:id="124" w:author="Microsoft Office User" w:date="2018-06-11T17:14:00Z">
          <w:r>
            <w:rPr>
              <w:webHidden/>
              <w:rStyle w:val="IndexLink"/>
              <w:rFonts w:cs="Symbol" w:ascii="Symbol" w:hAnsi="Symbol"/>
            </w:rPr>
            <w:t></w:t>
          </w:r>
        </w:ins>
        <w:ins w:id="125"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126" w:author="Microsoft Office User" w:date="2018-06-11T17:14:00Z">
          <w:r>
            <w:rPr>
              <w:rStyle w:val="IndexLink"/>
            </w:rPr>
            <w:t>DSA with SHA3-224</w:t>
          </w:r>
        </w:ins>
        <w:ins w:id="127" w:author="Microsoft Office User" w:date="2018-06-11T17:14:00Z">
          <w:r>
            <w:rPr>
              <w:webHidden/>
            </w:rPr>
            <w:fldChar w:fldCharType="begin"/>
          </w:r>
          <w:r>
            <w:rPr>
              <w:webHidden/>
            </w:rPr>
            <w:instrText>PAGEREF _Toc516500659 \h</w:instrText>
          </w:r>
          <w:r>
            <w:rPr>
              <w:webHidden/>
            </w:rPr>
            <w:fldChar w:fldCharType="separate"/>
          </w:r>
          <w:r>
            <w:rPr>
              <w:rStyle w:val="IndexLink"/>
              <w:vanish w:val="false"/>
            </w:rPr>
            <w:tab/>
            <w:t>44</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660">
        <w:ins w:id="128" w:author="Microsoft Office User" w:date="2018-06-11T17:14:00Z">
          <w:r>
            <w:rPr>
              <w:webHidden/>
              <w:rStyle w:val="IndexLink"/>
              <w:rFonts w:cs="Symbol" w:ascii="Symbol" w:hAnsi="Symbol"/>
            </w:rPr>
            <w:t></w:t>
          </w:r>
        </w:ins>
        <w:ins w:id="129"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130" w:author="Microsoft Office User" w:date="2018-06-11T17:14:00Z">
          <w:r>
            <w:rPr>
              <w:rStyle w:val="IndexLink"/>
            </w:rPr>
            <w:t>DSA with SHA3-256</w:t>
          </w:r>
        </w:ins>
        <w:ins w:id="131" w:author="Microsoft Office User" w:date="2018-06-11T17:14:00Z">
          <w:r>
            <w:rPr>
              <w:webHidden/>
            </w:rPr>
            <w:fldChar w:fldCharType="begin"/>
          </w:r>
          <w:r>
            <w:rPr>
              <w:webHidden/>
            </w:rPr>
            <w:instrText>PAGEREF _Toc516500660 \h</w:instrText>
          </w:r>
          <w:r>
            <w:rPr>
              <w:webHidden/>
            </w:rPr>
            <w:fldChar w:fldCharType="separate"/>
          </w:r>
          <w:r>
            <w:rPr>
              <w:rStyle w:val="IndexLink"/>
              <w:vanish w:val="false"/>
            </w:rPr>
            <w:tab/>
            <w:t>44</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661">
        <w:ins w:id="132" w:author="Microsoft Office User" w:date="2018-06-11T17:14:00Z">
          <w:r>
            <w:rPr>
              <w:webHidden/>
              <w:rStyle w:val="IndexLink"/>
              <w:rFonts w:cs="Symbol" w:ascii="Symbol" w:hAnsi="Symbol"/>
            </w:rPr>
            <w:t></w:t>
          </w:r>
        </w:ins>
        <w:ins w:id="133"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134" w:author="Microsoft Office User" w:date="2018-06-11T17:14:00Z">
          <w:r>
            <w:rPr>
              <w:rStyle w:val="IndexLink"/>
            </w:rPr>
            <w:t>DSA with SHA3-384</w:t>
          </w:r>
        </w:ins>
        <w:ins w:id="135" w:author="Microsoft Office User" w:date="2018-06-11T17:14:00Z">
          <w:r>
            <w:rPr>
              <w:webHidden/>
            </w:rPr>
            <w:fldChar w:fldCharType="begin"/>
          </w:r>
          <w:r>
            <w:rPr>
              <w:webHidden/>
            </w:rPr>
            <w:instrText>PAGEREF _Toc516500661 \h</w:instrText>
          </w:r>
          <w:r>
            <w:rPr>
              <w:webHidden/>
            </w:rPr>
            <w:fldChar w:fldCharType="separate"/>
          </w:r>
          <w:r>
            <w:rPr>
              <w:rStyle w:val="IndexLink"/>
              <w:vanish w:val="false"/>
            </w:rPr>
            <w:tab/>
            <w:t>44</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662">
        <w:ins w:id="136" w:author="Microsoft Office User" w:date="2018-06-11T17:14:00Z">
          <w:r>
            <w:rPr>
              <w:webHidden/>
              <w:rStyle w:val="IndexLink"/>
              <w:rFonts w:cs="Symbol" w:ascii="Symbol" w:hAnsi="Symbol"/>
            </w:rPr>
            <w:t></w:t>
          </w:r>
        </w:ins>
        <w:ins w:id="137"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138" w:author="Microsoft Office User" w:date="2018-06-11T17:14:00Z">
          <w:r>
            <w:rPr>
              <w:rStyle w:val="IndexLink"/>
            </w:rPr>
            <w:t>DSA with SHA3-512</w:t>
          </w:r>
        </w:ins>
        <w:ins w:id="139" w:author="Microsoft Office User" w:date="2018-06-11T17:14:00Z">
          <w:r>
            <w:rPr>
              <w:webHidden/>
            </w:rPr>
            <w:fldChar w:fldCharType="begin"/>
          </w:r>
          <w:r>
            <w:rPr>
              <w:webHidden/>
            </w:rPr>
            <w:instrText>PAGEREF _Toc516500662 \h</w:instrText>
          </w:r>
          <w:r>
            <w:rPr>
              <w:webHidden/>
            </w:rPr>
            <w:fldChar w:fldCharType="separate"/>
          </w:r>
          <w:r>
            <w:rPr>
              <w:rStyle w:val="IndexLink"/>
              <w:vanish w:val="false"/>
            </w:rPr>
            <w:tab/>
            <w:t>45</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663">
        <w:ins w:id="140" w:author="Microsoft Office User" w:date="2018-06-11T17:14:00Z">
          <w:r>
            <w:rPr>
              <w:webHidden/>
              <w:rStyle w:val="IndexLink"/>
            </w:rPr>
            <w:t>2.3 Elliptic Curve</w:t>
          </w:r>
        </w:ins>
        <w:ins w:id="141" w:author="Microsoft Office User" w:date="2018-06-11T17:14:00Z">
          <w:r>
            <w:rPr>
              <w:webHidden/>
            </w:rPr>
            <w:fldChar w:fldCharType="begin"/>
          </w:r>
          <w:r>
            <w:rPr>
              <w:webHidden/>
            </w:rPr>
            <w:instrText>PAGEREF _Toc516500663 \h</w:instrText>
          </w:r>
          <w:r>
            <w:rPr>
              <w:webHidden/>
            </w:rPr>
            <w:fldChar w:fldCharType="separate"/>
          </w:r>
          <w:r>
            <w:rPr>
              <w:rStyle w:val="IndexLink"/>
              <w:vanish w:val="false"/>
            </w:rPr>
            <w:tab/>
            <w:t>45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64">
        <w:ins w:id="142" w:author="Microsoft Office User" w:date="2018-06-11T17:14:00Z">
          <w:r>
            <w:rPr>
              <w:webHidden/>
              <w:rStyle w:val="IndexLink"/>
            </w:rPr>
            <w:t>2.3.1 EC Signatures</w:t>
          </w:r>
        </w:ins>
        <w:ins w:id="143" w:author="Microsoft Office User" w:date="2018-06-11T17:14:00Z">
          <w:r>
            <w:rPr>
              <w:webHidden/>
            </w:rPr>
            <w:fldChar w:fldCharType="begin"/>
          </w:r>
          <w:r>
            <w:rPr>
              <w:webHidden/>
            </w:rPr>
            <w:instrText>PAGEREF _Toc516500664 \h</w:instrText>
          </w:r>
          <w:r>
            <w:rPr>
              <w:webHidden/>
            </w:rPr>
            <w:fldChar w:fldCharType="separate"/>
          </w:r>
          <w:r>
            <w:rPr>
              <w:rStyle w:val="IndexLink"/>
              <w:vanish w:val="false"/>
            </w:rPr>
            <w:tab/>
            <w:t>47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65">
        <w:ins w:id="144" w:author="Microsoft Office User" w:date="2018-06-11T17:14:00Z">
          <w:r>
            <w:rPr>
              <w:webHidden/>
              <w:rStyle w:val="IndexLink"/>
            </w:rPr>
            <w:t>2.3.2 Definitions</w:t>
          </w:r>
        </w:ins>
        <w:ins w:id="145" w:author="Microsoft Office User" w:date="2018-06-11T17:14:00Z">
          <w:r>
            <w:rPr>
              <w:webHidden/>
            </w:rPr>
            <w:fldChar w:fldCharType="begin"/>
          </w:r>
          <w:r>
            <w:rPr>
              <w:webHidden/>
            </w:rPr>
            <w:instrText>PAGEREF _Toc516500665 \h</w:instrText>
          </w:r>
          <w:r>
            <w:rPr>
              <w:webHidden/>
            </w:rPr>
            <w:fldChar w:fldCharType="separate"/>
          </w:r>
          <w:r>
            <w:rPr>
              <w:rStyle w:val="IndexLink"/>
              <w:vanish w:val="false"/>
            </w:rPr>
            <w:tab/>
            <w:t>47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66">
        <w:ins w:id="146" w:author="Microsoft Office User" w:date="2018-06-11T17:14:00Z">
          <w:r>
            <w:rPr>
              <w:webHidden/>
              <w:rStyle w:val="IndexLink"/>
            </w:rPr>
            <w:t>2.3.3 ECDSA public key objects</w:t>
          </w:r>
        </w:ins>
        <w:ins w:id="147" w:author="Microsoft Office User" w:date="2018-06-11T17:14:00Z">
          <w:r>
            <w:rPr>
              <w:webHidden/>
            </w:rPr>
            <w:fldChar w:fldCharType="begin"/>
          </w:r>
          <w:r>
            <w:rPr>
              <w:webHidden/>
            </w:rPr>
            <w:instrText>PAGEREF _Toc516500666 \h</w:instrText>
          </w:r>
          <w:r>
            <w:rPr>
              <w:webHidden/>
            </w:rPr>
            <w:fldChar w:fldCharType="separate"/>
          </w:r>
          <w:r>
            <w:rPr>
              <w:rStyle w:val="IndexLink"/>
              <w:vanish w:val="false"/>
            </w:rPr>
            <w:tab/>
            <w:t>48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67">
        <w:ins w:id="148" w:author="Microsoft Office User" w:date="2018-06-11T17:14:00Z">
          <w:r>
            <w:rPr>
              <w:webHidden/>
              <w:rStyle w:val="IndexLink"/>
            </w:rPr>
            <w:t>2.3.4 Elliptic curve private key objects</w:t>
          </w:r>
        </w:ins>
        <w:ins w:id="149" w:author="Microsoft Office User" w:date="2018-06-11T17:14:00Z">
          <w:r>
            <w:rPr>
              <w:webHidden/>
            </w:rPr>
            <w:fldChar w:fldCharType="begin"/>
          </w:r>
          <w:r>
            <w:rPr>
              <w:webHidden/>
            </w:rPr>
            <w:instrText>PAGEREF _Toc516500667 \h</w:instrText>
          </w:r>
          <w:r>
            <w:rPr>
              <w:webHidden/>
            </w:rPr>
            <w:fldChar w:fldCharType="separate"/>
          </w:r>
          <w:r>
            <w:rPr>
              <w:rStyle w:val="IndexLink"/>
              <w:vanish w:val="false"/>
            </w:rPr>
            <w:tab/>
            <w:t>49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68">
        <w:ins w:id="150" w:author="Microsoft Office User" w:date="2018-06-11T17:14:00Z">
          <w:r>
            <w:rPr>
              <w:webHidden/>
              <w:rStyle w:val="IndexLink"/>
            </w:rPr>
            <w:t>2.3.5 Edwards Elliptic curve public key objects</w:t>
          </w:r>
        </w:ins>
        <w:ins w:id="151" w:author="Microsoft Office User" w:date="2018-06-11T17:14:00Z">
          <w:r>
            <w:rPr>
              <w:webHidden/>
            </w:rPr>
            <w:fldChar w:fldCharType="begin"/>
          </w:r>
          <w:r>
            <w:rPr>
              <w:webHidden/>
            </w:rPr>
            <w:instrText>PAGEREF _Toc516500668 \h</w:instrText>
          </w:r>
          <w:r>
            <w:rPr>
              <w:webHidden/>
            </w:rPr>
            <w:fldChar w:fldCharType="separate"/>
          </w:r>
          <w:r>
            <w:rPr>
              <w:rStyle w:val="IndexLink"/>
              <w:vanish w:val="false"/>
            </w:rPr>
            <w:tab/>
            <w:t>50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69">
        <w:ins w:id="152" w:author="Microsoft Office User" w:date="2018-06-11T17:14:00Z">
          <w:r>
            <w:rPr>
              <w:webHidden/>
              <w:rStyle w:val="IndexLink"/>
            </w:rPr>
            <w:t>2.3.6 Edwards Elliptic curve private key objects</w:t>
          </w:r>
        </w:ins>
        <w:ins w:id="153" w:author="Microsoft Office User" w:date="2018-06-11T17:14:00Z">
          <w:r>
            <w:rPr>
              <w:webHidden/>
            </w:rPr>
            <w:fldChar w:fldCharType="begin"/>
          </w:r>
          <w:r>
            <w:rPr>
              <w:webHidden/>
            </w:rPr>
            <w:instrText>PAGEREF _Toc516500669 \h</w:instrText>
          </w:r>
          <w:r>
            <w:rPr>
              <w:webHidden/>
            </w:rPr>
            <w:fldChar w:fldCharType="separate"/>
          </w:r>
          <w:r>
            <w:rPr>
              <w:rStyle w:val="IndexLink"/>
              <w:vanish w:val="false"/>
            </w:rPr>
            <w:tab/>
            <w:t>51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70">
        <w:ins w:id="154" w:author="Microsoft Office User" w:date="2018-06-11T17:14:00Z">
          <w:r>
            <w:rPr>
              <w:webHidden/>
              <w:rStyle w:val="IndexLink"/>
            </w:rPr>
            <w:t>2.3.7 Montgomery Elliptic curve public key objects</w:t>
          </w:r>
        </w:ins>
        <w:ins w:id="155" w:author="Microsoft Office User" w:date="2018-06-11T17:14:00Z">
          <w:r>
            <w:rPr>
              <w:webHidden/>
            </w:rPr>
            <w:fldChar w:fldCharType="begin"/>
          </w:r>
          <w:r>
            <w:rPr>
              <w:webHidden/>
            </w:rPr>
            <w:instrText>PAGEREF _Toc516500670 \h</w:instrText>
          </w:r>
          <w:r>
            <w:rPr>
              <w:webHidden/>
            </w:rPr>
            <w:fldChar w:fldCharType="separate"/>
          </w:r>
          <w:r>
            <w:rPr>
              <w:rStyle w:val="IndexLink"/>
              <w:vanish w:val="false"/>
            </w:rPr>
            <w:tab/>
            <w:t>52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71">
        <w:ins w:id="156" w:author="Microsoft Office User" w:date="2018-06-11T17:14:00Z">
          <w:r>
            <w:rPr>
              <w:webHidden/>
              <w:rStyle w:val="IndexLink"/>
            </w:rPr>
            <w:t>2.3.8 Montgomery Elliptic curve private key objects</w:t>
          </w:r>
        </w:ins>
        <w:ins w:id="157" w:author="Microsoft Office User" w:date="2018-06-11T17:14:00Z">
          <w:r>
            <w:rPr>
              <w:webHidden/>
            </w:rPr>
            <w:fldChar w:fldCharType="begin"/>
          </w:r>
          <w:r>
            <w:rPr>
              <w:webHidden/>
            </w:rPr>
            <w:instrText>PAGEREF _Toc516500671 \h</w:instrText>
          </w:r>
          <w:r>
            <w:rPr>
              <w:webHidden/>
            </w:rPr>
            <w:fldChar w:fldCharType="separate"/>
          </w:r>
          <w:r>
            <w:rPr>
              <w:rStyle w:val="IndexLink"/>
              <w:vanish w:val="false"/>
            </w:rPr>
            <w:tab/>
            <w:t>52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72">
        <w:ins w:id="158" w:author="Microsoft Office User" w:date="2018-06-11T17:14:00Z">
          <w:r>
            <w:rPr>
              <w:webHidden/>
              <w:rStyle w:val="IndexLink"/>
            </w:rPr>
            <w:t>2.3.9 Elliptic curve key pair generation</w:t>
          </w:r>
        </w:ins>
        <w:ins w:id="159" w:author="Microsoft Office User" w:date="2018-06-11T17:14:00Z">
          <w:r>
            <w:rPr>
              <w:webHidden/>
            </w:rPr>
            <w:fldChar w:fldCharType="begin"/>
          </w:r>
          <w:r>
            <w:rPr>
              <w:webHidden/>
            </w:rPr>
            <w:instrText>PAGEREF _Toc516500672 \h</w:instrText>
          </w:r>
          <w:r>
            <w:rPr>
              <w:webHidden/>
            </w:rPr>
            <w:fldChar w:fldCharType="separate"/>
          </w:r>
          <w:r>
            <w:rPr>
              <w:rStyle w:val="IndexLink"/>
              <w:vanish w:val="false"/>
            </w:rPr>
            <w:tab/>
            <w:t>53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73">
        <w:ins w:id="160" w:author="Microsoft Office User" w:date="2018-06-11T17:14:00Z">
          <w:r>
            <w:rPr>
              <w:webHidden/>
              <w:rStyle w:val="IndexLink"/>
            </w:rPr>
            <w:t>2.3.10 Edwards Elliptic curve key pair generation</w:t>
          </w:r>
        </w:ins>
        <w:ins w:id="161" w:author="Microsoft Office User" w:date="2018-06-11T17:14:00Z">
          <w:r>
            <w:rPr>
              <w:webHidden/>
            </w:rPr>
            <w:fldChar w:fldCharType="begin"/>
          </w:r>
          <w:r>
            <w:rPr>
              <w:webHidden/>
            </w:rPr>
            <w:instrText>PAGEREF _Toc516500673 \h</w:instrText>
          </w:r>
          <w:r>
            <w:rPr>
              <w:webHidden/>
            </w:rPr>
            <w:fldChar w:fldCharType="separate"/>
          </w:r>
          <w:r>
            <w:rPr>
              <w:rStyle w:val="IndexLink"/>
              <w:vanish w:val="false"/>
            </w:rPr>
            <w:tab/>
            <w:t>54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74">
        <w:ins w:id="162" w:author="Microsoft Office User" w:date="2018-06-11T17:14:00Z">
          <w:r>
            <w:rPr>
              <w:webHidden/>
              <w:rStyle w:val="IndexLink"/>
            </w:rPr>
            <w:t>2.3.11 Montgomery Elliptic curve key pair generation</w:t>
          </w:r>
        </w:ins>
        <w:ins w:id="163" w:author="Microsoft Office User" w:date="2018-06-11T17:14:00Z">
          <w:r>
            <w:rPr>
              <w:webHidden/>
            </w:rPr>
            <w:fldChar w:fldCharType="begin"/>
          </w:r>
          <w:r>
            <w:rPr>
              <w:webHidden/>
            </w:rPr>
            <w:instrText>PAGEREF _Toc516500674 \h</w:instrText>
          </w:r>
          <w:r>
            <w:rPr>
              <w:webHidden/>
            </w:rPr>
            <w:fldChar w:fldCharType="separate"/>
          </w:r>
          <w:r>
            <w:rPr>
              <w:rStyle w:val="IndexLink"/>
              <w:vanish w:val="false"/>
            </w:rPr>
            <w:tab/>
            <w:t>54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75">
        <w:ins w:id="164" w:author="Microsoft Office User" w:date="2018-06-11T17:14:00Z">
          <w:r>
            <w:rPr>
              <w:webHidden/>
              <w:rStyle w:val="IndexLink"/>
            </w:rPr>
            <w:t>2.3.12 ECDSA without hashing</w:t>
          </w:r>
        </w:ins>
        <w:ins w:id="165" w:author="Microsoft Office User" w:date="2018-06-11T17:14:00Z">
          <w:r>
            <w:rPr>
              <w:webHidden/>
            </w:rPr>
            <w:fldChar w:fldCharType="begin"/>
          </w:r>
          <w:r>
            <w:rPr>
              <w:webHidden/>
            </w:rPr>
            <w:instrText>PAGEREF _Toc516500675 \h</w:instrText>
          </w:r>
          <w:r>
            <w:rPr>
              <w:webHidden/>
            </w:rPr>
            <w:fldChar w:fldCharType="separate"/>
          </w:r>
          <w:r>
            <w:rPr>
              <w:rStyle w:val="IndexLink"/>
              <w:vanish w:val="false"/>
            </w:rPr>
            <w:tab/>
            <w:t>55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76">
        <w:ins w:id="166" w:author="Microsoft Office User" w:date="2018-06-11T17:14:00Z">
          <w:r>
            <w:rPr>
              <w:webHidden/>
              <w:rStyle w:val="IndexLink"/>
            </w:rPr>
            <w:t>2.3.13 ECDSA with hashing</w:t>
          </w:r>
        </w:ins>
        <w:ins w:id="167" w:author="Microsoft Office User" w:date="2018-06-11T17:14:00Z">
          <w:r>
            <w:rPr>
              <w:webHidden/>
            </w:rPr>
            <w:fldChar w:fldCharType="begin"/>
          </w:r>
          <w:r>
            <w:rPr>
              <w:webHidden/>
            </w:rPr>
            <w:instrText>PAGEREF _Toc516500676 \h</w:instrText>
          </w:r>
          <w:r>
            <w:rPr>
              <w:webHidden/>
            </w:rPr>
            <w:fldChar w:fldCharType="separate"/>
          </w:r>
          <w:r>
            <w:rPr>
              <w:rStyle w:val="IndexLink"/>
              <w:vanish w:val="false"/>
            </w:rPr>
            <w:tab/>
            <w:t>55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77">
        <w:ins w:id="168" w:author="Microsoft Office User" w:date="2018-06-11T17:14:00Z">
          <w:r>
            <w:rPr>
              <w:webHidden/>
              <w:rStyle w:val="IndexLink"/>
            </w:rPr>
            <w:t>2.3.14 EdDSA</w:t>
          </w:r>
        </w:ins>
        <w:ins w:id="169" w:author="Microsoft Office User" w:date="2018-06-11T17:14:00Z">
          <w:r>
            <w:rPr>
              <w:webHidden/>
            </w:rPr>
            <w:fldChar w:fldCharType="begin"/>
          </w:r>
          <w:r>
            <w:rPr>
              <w:webHidden/>
            </w:rPr>
            <w:instrText>PAGEREF _Toc516500677 \h</w:instrText>
          </w:r>
          <w:r>
            <w:rPr>
              <w:webHidden/>
            </w:rPr>
            <w:fldChar w:fldCharType="separate"/>
          </w:r>
          <w:r>
            <w:rPr>
              <w:rStyle w:val="IndexLink"/>
              <w:vanish w:val="false"/>
            </w:rPr>
            <w:tab/>
            <w:t>55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78">
        <w:ins w:id="170" w:author="Microsoft Office User" w:date="2018-06-11T17:14:00Z">
          <w:r>
            <w:rPr>
              <w:webHidden/>
              <w:rStyle w:val="IndexLink"/>
            </w:rPr>
            <w:t>2.3.15 XEdDSA</w:t>
          </w:r>
        </w:ins>
        <w:ins w:id="171" w:author="Microsoft Office User" w:date="2018-06-11T17:14:00Z">
          <w:r>
            <w:rPr>
              <w:webHidden/>
            </w:rPr>
            <w:fldChar w:fldCharType="begin"/>
          </w:r>
          <w:r>
            <w:rPr>
              <w:webHidden/>
            </w:rPr>
            <w:instrText>PAGEREF _Toc516500678 \h</w:instrText>
          </w:r>
          <w:r>
            <w:rPr>
              <w:webHidden/>
            </w:rPr>
            <w:fldChar w:fldCharType="separate"/>
          </w:r>
          <w:r>
            <w:rPr>
              <w:rStyle w:val="IndexLink"/>
              <w:vanish w:val="false"/>
            </w:rPr>
            <w:tab/>
            <w:t>56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79">
        <w:ins w:id="172" w:author="Microsoft Office User" w:date="2018-06-11T17:14:00Z">
          <w:r>
            <w:rPr>
              <w:webHidden/>
              <w:rStyle w:val="IndexLink"/>
            </w:rPr>
            <w:t>2.3.16 XEdDSA</w:t>
          </w:r>
        </w:ins>
        <w:ins w:id="173" w:author="Microsoft Office User" w:date="2018-06-11T17:14:00Z">
          <w:r>
            <w:rPr>
              <w:webHidden/>
            </w:rPr>
            <w:fldChar w:fldCharType="begin"/>
          </w:r>
          <w:r>
            <w:rPr>
              <w:webHidden/>
            </w:rPr>
            <w:instrText>PAGEREF _Toc516500679 \h</w:instrText>
          </w:r>
          <w:r>
            <w:rPr>
              <w:webHidden/>
            </w:rPr>
            <w:fldChar w:fldCharType="separate"/>
          </w:r>
          <w:r>
            <w:rPr>
              <w:rStyle w:val="IndexLink"/>
              <w:vanish w:val="false"/>
            </w:rPr>
            <w:tab/>
            <w:t>56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80">
        <w:ins w:id="174" w:author="Microsoft Office User" w:date="2018-06-11T17:14:00Z">
          <w:r>
            <w:rPr>
              <w:webHidden/>
              <w:rStyle w:val="IndexLink"/>
            </w:rPr>
            <w:t>2.3.17 EC mechanism parameters</w:t>
          </w:r>
        </w:ins>
        <w:ins w:id="175" w:author="Microsoft Office User" w:date="2018-06-11T17:14:00Z">
          <w:r>
            <w:rPr>
              <w:webHidden/>
            </w:rPr>
            <w:fldChar w:fldCharType="begin"/>
          </w:r>
          <w:r>
            <w:rPr>
              <w:webHidden/>
            </w:rPr>
            <w:instrText>PAGEREF _Toc516500680 \h</w:instrText>
          </w:r>
          <w:r>
            <w:rPr>
              <w:webHidden/>
            </w:rPr>
            <w:fldChar w:fldCharType="separate"/>
          </w:r>
          <w:r>
            <w:rPr>
              <w:rStyle w:val="IndexLink"/>
              <w:vanish w:val="false"/>
            </w:rPr>
            <w:tab/>
            <w:t>57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81">
        <w:ins w:id="176" w:author="Microsoft Office User" w:date="2018-06-11T17:14:00Z">
          <w:r>
            <w:rPr>
              <w:webHidden/>
              <w:rStyle w:val="IndexLink"/>
            </w:rPr>
            <w:t>2.3.18 EC mechanism parameters</w:t>
          </w:r>
        </w:ins>
        <w:ins w:id="177" w:author="Microsoft Office User" w:date="2018-06-11T17:14:00Z">
          <w:r>
            <w:rPr>
              <w:webHidden/>
            </w:rPr>
            <w:fldChar w:fldCharType="begin"/>
          </w:r>
          <w:r>
            <w:rPr>
              <w:webHidden/>
            </w:rPr>
            <w:instrText>PAGEREF _Toc516500681 \h</w:instrText>
          </w:r>
          <w:r>
            <w:rPr>
              <w:webHidden/>
            </w:rPr>
            <w:fldChar w:fldCharType="separate"/>
          </w:r>
          <w:r>
            <w:rPr>
              <w:rStyle w:val="IndexLink"/>
              <w:vanish w:val="false"/>
            </w:rPr>
            <w:tab/>
            <w:t>58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82">
        <w:ins w:id="178" w:author="Microsoft Office User" w:date="2018-06-11T17:14:00Z">
          <w:r>
            <w:rPr>
              <w:webHidden/>
              <w:rStyle w:val="IndexLink"/>
            </w:rPr>
            <w:t>2.3.19 Elliptic curve Diffie-Hellman key derivation</w:t>
          </w:r>
        </w:ins>
        <w:ins w:id="179" w:author="Microsoft Office User" w:date="2018-06-11T17:14:00Z">
          <w:r>
            <w:rPr>
              <w:webHidden/>
            </w:rPr>
            <w:fldChar w:fldCharType="begin"/>
          </w:r>
          <w:r>
            <w:rPr>
              <w:webHidden/>
            </w:rPr>
            <w:instrText>PAGEREF _Toc516500682 \h</w:instrText>
          </w:r>
          <w:r>
            <w:rPr>
              <w:webHidden/>
            </w:rPr>
            <w:fldChar w:fldCharType="separate"/>
          </w:r>
          <w:r>
            <w:rPr>
              <w:rStyle w:val="IndexLink"/>
              <w:vanish w:val="false"/>
            </w:rPr>
            <w:tab/>
            <w:t>62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83">
        <w:ins w:id="180" w:author="Microsoft Office User" w:date="2018-06-11T17:14:00Z">
          <w:r>
            <w:rPr>
              <w:webHidden/>
              <w:rStyle w:val="IndexLink"/>
            </w:rPr>
            <w:t>2.3.20 Elliptic curve Diffie-Hellman with cofactor key derivation</w:t>
          </w:r>
        </w:ins>
        <w:ins w:id="181" w:author="Microsoft Office User" w:date="2018-06-11T17:14:00Z">
          <w:r>
            <w:rPr>
              <w:webHidden/>
            </w:rPr>
            <w:fldChar w:fldCharType="begin"/>
          </w:r>
          <w:r>
            <w:rPr>
              <w:webHidden/>
            </w:rPr>
            <w:instrText>PAGEREF _Toc516500683 \h</w:instrText>
          </w:r>
          <w:r>
            <w:rPr>
              <w:webHidden/>
            </w:rPr>
            <w:fldChar w:fldCharType="separate"/>
          </w:r>
          <w:r>
            <w:rPr>
              <w:rStyle w:val="IndexLink"/>
              <w:vanish w:val="false"/>
            </w:rPr>
            <w:tab/>
            <w:t>62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84">
        <w:ins w:id="182" w:author="Microsoft Office User" w:date="2018-06-11T17:14:00Z">
          <w:r>
            <w:rPr>
              <w:webHidden/>
              <w:rStyle w:val="IndexLink"/>
            </w:rPr>
            <w:t>2.3.21 Elliptic curve Menezes-Qu-Vanstone key derivation</w:t>
          </w:r>
        </w:ins>
        <w:ins w:id="183" w:author="Microsoft Office User" w:date="2018-06-11T17:14:00Z">
          <w:r>
            <w:rPr>
              <w:webHidden/>
            </w:rPr>
            <w:fldChar w:fldCharType="begin"/>
          </w:r>
          <w:r>
            <w:rPr>
              <w:webHidden/>
            </w:rPr>
            <w:instrText>PAGEREF _Toc516500684 \h</w:instrText>
          </w:r>
          <w:r>
            <w:rPr>
              <w:webHidden/>
            </w:rPr>
            <w:fldChar w:fldCharType="separate"/>
          </w:r>
          <w:r>
            <w:rPr>
              <w:rStyle w:val="IndexLink"/>
              <w:vanish w:val="false"/>
            </w:rPr>
            <w:tab/>
            <w:t>63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85">
        <w:ins w:id="184" w:author="Microsoft Office User" w:date="2018-06-11T17:14:00Z">
          <w:r>
            <w:rPr>
              <w:webHidden/>
              <w:rStyle w:val="IndexLink"/>
            </w:rPr>
            <w:t>2.3.22 ECDH AES KEY WRAP</w:t>
          </w:r>
        </w:ins>
        <w:ins w:id="185" w:author="Microsoft Office User" w:date="2018-06-11T17:14:00Z">
          <w:r>
            <w:rPr>
              <w:webHidden/>
            </w:rPr>
            <w:fldChar w:fldCharType="begin"/>
          </w:r>
          <w:r>
            <w:rPr>
              <w:webHidden/>
            </w:rPr>
            <w:instrText>PAGEREF _Toc516500685 \h</w:instrText>
          </w:r>
          <w:r>
            <w:rPr>
              <w:webHidden/>
            </w:rPr>
            <w:fldChar w:fldCharType="separate"/>
          </w:r>
          <w:r>
            <w:rPr>
              <w:rStyle w:val="IndexLink"/>
              <w:vanish w:val="false"/>
            </w:rPr>
            <w:tab/>
            <w:t>63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86">
        <w:ins w:id="186" w:author="Microsoft Office User" w:date="2018-06-11T17:14:00Z">
          <w:r>
            <w:rPr>
              <w:webHidden/>
              <w:rStyle w:val="IndexLink"/>
            </w:rPr>
            <w:t>2.3.23 ECDH AES KEY WRAP mechanism parameters</w:t>
          </w:r>
        </w:ins>
        <w:ins w:id="187" w:author="Microsoft Office User" w:date="2018-06-11T17:14:00Z">
          <w:r>
            <w:rPr>
              <w:webHidden/>
            </w:rPr>
            <w:fldChar w:fldCharType="begin"/>
          </w:r>
          <w:r>
            <w:rPr>
              <w:webHidden/>
            </w:rPr>
            <w:instrText>PAGEREF _Toc516500686 \h</w:instrText>
          </w:r>
          <w:r>
            <w:rPr>
              <w:webHidden/>
            </w:rPr>
            <w:fldChar w:fldCharType="separate"/>
          </w:r>
          <w:r>
            <w:rPr>
              <w:rStyle w:val="IndexLink"/>
              <w:vanish w:val="false"/>
            </w:rPr>
            <w:tab/>
            <w:t>64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87">
        <w:ins w:id="188" w:author="Microsoft Office User" w:date="2018-06-11T17:14:00Z">
          <w:r>
            <w:rPr>
              <w:webHidden/>
              <w:rStyle w:val="IndexLink"/>
            </w:rPr>
            <w:t>2.3.24 FIPS 186-4</w:t>
          </w:r>
        </w:ins>
        <w:ins w:id="189" w:author="Microsoft Office User" w:date="2018-06-11T17:14:00Z">
          <w:r>
            <w:rPr>
              <w:webHidden/>
            </w:rPr>
            <w:fldChar w:fldCharType="begin"/>
          </w:r>
          <w:r>
            <w:rPr>
              <w:webHidden/>
            </w:rPr>
            <w:instrText>PAGEREF _Toc516500687 \h</w:instrText>
          </w:r>
          <w:r>
            <w:rPr>
              <w:webHidden/>
            </w:rPr>
            <w:fldChar w:fldCharType="separate"/>
          </w:r>
          <w:r>
            <w:rPr>
              <w:rStyle w:val="IndexLink"/>
              <w:vanish w:val="false"/>
            </w:rPr>
            <w:tab/>
            <w:t>65</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688">
        <w:ins w:id="190" w:author="Microsoft Office User" w:date="2018-06-11T17:14:00Z">
          <w:r>
            <w:rPr>
              <w:webHidden/>
              <w:rStyle w:val="IndexLink"/>
              <w:lang w:val="de-CH"/>
            </w:rPr>
            <w:t>2.4</w:t>
          </w:r>
        </w:ins>
        <w:ins w:id="191" w:author="Microsoft Office User" w:date="2018-06-11T17:14:00Z">
          <w:r>
            <w:rPr>
              <w:rStyle w:val="IndexLink"/>
            </w:rPr>
            <w:t xml:space="preserve"> Diffie-Hellman</w:t>
          </w:r>
        </w:ins>
        <w:ins w:id="192" w:author="Microsoft Office User" w:date="2018-06-11T17:14:00Z">
          <w:r>
            <w:rPr>
              <w:webHidden/>
            </w:rPr>
            <w:fldChar w:fldCharType="begin"/>
          </w:r>
          <w:r>
            <w:rPr>
              <w:webHidden/>
            </w:rPr>
            <w:instrText>PAGEREF _Toc516500688 \h</w:instrText>
          </w:r>
          <w:r>
            <w:rPr>
              <w:webHidden/>
            </w:rPr>
            <w:fldChar w:fldCharType="separate"/>
          </w:r>
          <w:r>
            <w:rPr>
              <w:rStyle w:val="IndexLink"/>
              <w:vanish w:val="false"/>
            </w:rPr>
            <w:tab/>
            <w:t>65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89">
        <w:ins w:id="193" w:author="Microsoft Office User" w:date="2018-06-11T17:14:00Z">
          <w:r>
            <w:rPr>
              <w:webHidden/>
              <w:rStyle w:val="IndexLink"/>
            </w:rPr>
            <w:t>2.4.1 Definitions</w:t>
          </w:r>
        </w:ins>
        <w:ins w:id="194" w:author="Microsoft Office User" w:date="2018-06-11T17:14:00Z">
          <w:r>
            <w:rPr>
              <w:webHidden/>
            </w:rPr>
            <w:fldChar w:fldCharType="begin"/>
          </w:r>
          <w:r>
            <w:rPr>
              <w:webHidden/>
            </w:rPr>
            <w:instrText>PAGEREF _Toc516500689 \h</w:instrText>
          </w:r>
          <w:r>
            <w:rPr>
              <w:webHidden/>
            </w:rPr>
            <w:fldChar w:fldCharType="separate"/>
          </w:r>
          <w:r>
            <w:rPr>
              <w:rStyle w:val="IndexLink"/>
              <w:vanish w:val="false"/>
            </w:rPr>
            <w:tab/>
            <w:t>66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90">
        <w:ins w:id="195" w:author="Microsoft Office User" w:date="2018-06-11T17:14:00Z">
          <w:r>
            <w:rPr>
              <w:webHidden/>
              <w:rStyle w:val="IndexLink"/>
            </w:rPr>
            <w:t>2.4.2 Diffie-Hellman public key objects</w:t>
          </w:r>
        </w:ins>
        <w:ins w:id="196" w:author="Microsoft Office User" w:date="2018-06-11T17:14:00Z">
          <w:r>
            <w:rPr>
              <w:webHidden/>
            </w:rPr>
            <w:fldChar w:fldCharType="begin"/>
          </w:r>
          <w:r>
            <w:rPr>
              <w:webHidden/>
            </w:rPr>
            <w:instrText>PAGEREF _Toc516500690 \h</w:instrText>
          </w:r>
          <w:r>
            <w:rPr>
              <w:webHidden/>
            </w:rPr>
            <w:fldChar w:fldCharType="separate"/>
          </w:r>
          <w:r>
            <w:rPr>
              <w:rStyle w:val="IndexLink"/>
              <w:vanish w:val="false"/>
            </w:rPr>
            <w:tab/>
            <w:t>66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91">
        <w:ins w:id="197" w:author="Microsoft Office User" w:date="2018-06-11T17:14:00Z">
          <w:r>
            <w:rPr>
              <w:webHidden/>
              <w:rStyle w:val="IndexLink"/>
            </w:rPr>
            <w:t>2.4.3 X9.42 Diffie-Hellman public key objects</w:t>
          </w:r>
        </w:ins>
        <w:ins w:id="198" w:author="Microsoft Office User" w:date="2018-06-11T17:14:00Z">
          <w:r>
            <w:rPr>
              <w:webHidden/>
            </w:rPr>
            <w:fldChar w:fldCharType="begin"/>
          </w:r>
          <w:r>
            <w:rPr>
              <w:webHidden/>
            </w:rPr>
            <w:instrText>PAGEREF _Toc516500691 \h</w:instrText>
          </w:r>
          <w:r>
            <w:rPr>
              <w:webHidden/>
            </w:rPr>
            <w:fldChar w:fldCharType="separate"/>
          </w:r>
          <w:r>
            <w:rPr>
              <w:rStyle w:val="IndexLink"/>
              <w:vanish w:val="false"/>
            </w:rPr>
            <w:tab/>
            <w:t>67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92">
        <w:ins w:id="199" w:author="Microsoft Office User" w:date="2018-06-11T17:14:00Z">
          <w:r>
            <w:rPr>
              <w:webHidden/>
              <w:rStyle w:val="IndexLink"/>
            </w:rPr>
            <w:t>2.4.4 Diffie-Hellman private key objects</w:t>
          </w:r>
        </w:ins>
        <w:ins w:id="200" w:author="Microsoft Office User" w:date="2018-06-11T17:14:00Z">
          <w:r>
            <w:rPr>
              <w:webHidden/>
            </w:rPr>
            <w:fldChar w:fldCharType="begin"/>
          </w:r>
          <w:r>
            <w:rPr>
              <w:webHidden/>
            </w:rPr>
            <w:instrText>PAGEREF _Toc516500692 \h</w:instrText>
          </w:r>
          <w:r>
            <w:rPr>
              <w:webHidden/>
            </w:rPr>
            <w:fldChar w:fldCharType="separate"/>
          </w:r>
          <w:r>
            <w:rPr>
              <w:rStyle w:val="IndexLink"/>
              <w:vanish w:val="false"/>
            </w:rPr>
            <w:tab/>
            <w:t>67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93">
        <w:ins w:id="201" w:author="Microsoft Office User" w:date="2018-06-11T17:14:00Z">
          <w:r>
            <w:rPr>
              <w:webHidden/>
              <w:rStyle w:val="IndexLink"/>
            </w:rPr>
            <w:t>2.4.5 X9.42 Diffie-Hellman private key objects</w:t>
          </w:r>
        </w:ins>
        <w:ins w:id="202" w:author="Microsoft Office User" w:date="2018-06-11T17:14:00Z">
          <w:r>
            <w:rPr>
              <w:webHidden/>
            </w:rPr>
            <w:fldChar w:fldCharType="begin"/>
          </w:r>
          <w:r>
            <w:rPr>
              <w:webHidden/>
            </w:rPr>
            <w:instrText>PAGEREF _Toc516500693 \h</w:instrText>
          </w:r>
          <w:r>
            <w:rPr>
              <w:webHidden/>
            </w:rPr>
            <w:fldChar w:fldCharType="separate"/>
          </w:r>
          <w:r>
            <w:rPr>
              <w:rStyle w:val="IndexLink"/>
              <w:vanish w:val="false"/>
            </w:rPr>
            <w:tab/>
            <w:t>68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94">
        <w:ins w:id="203" w:author="Microsoft Office User" w:date="2018-06-11T17:14:00Z">
          <w:r>
            <w:rPr>
              <w:webHidden/>
              <w:rStyle w:val="IndexLink"/>
            </w:rPr>
            <w:t>2.4.6 Diffie-Hellman domain parameter objects</w:t>
          </w:r>
        </w:ins>
        <w:ins w:id="204" w:author="Microsoft Office User" w:date="2018-06-11T17:14:00Z">
          <w:r>
            <w:rPr>
              <w:webHidden/>
            </w:rPr>
            <w:fldChar w:fldCharType="begin"/>
          </w:r>
          <w:r>
            <w:rPr>
              <w:webHidden/>
            </w:rPr>
            <w:instrText>PAGEREF _Toc516500694 \h</w:instrText>
          </w:r>
          <w:r>
            <w:rPr>
              <w:webHidden/>
            </w:rPr>
            <w:fldChar w:fldCharType="separate"/>
          </w:r>
          <w:r>
            <w:rPr>
              <w:rStyle w:val="IndexLink"/>
              <w:vanish w:val="false"/>
            </w:rPr>
            <w:tab/>
            <w:t>69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95">
        <w:ins w:id="205" w:author="Microsoft Office User" w:date="2018-06-11T17:14:00Z">
          <w:r>
            <w:rPr>
              <w:webHidden/>
              <w:rStyle w:val="IndexLink"/>
            </w:rPr>
            <w:t>2.4.7 X9.42 Diffie-Hellman domain parameters objects</w:t>
          </w:r>
        </w:ins>
        <w:ins w:id="206" w:author="Microsoft Office User" w:date="2018-06-11T17:14:00Z">
          <w:r>
            <w:rPr>
              <w:webHidden/>
            </w:rPr>
            <w:fldChar w:fldCharType="begin"/>
          </w:r>
          <w:r>
            <w:rPr>
              <w:webHidden/>
            </w:rPr>
            <w:instrText>PAGEREF _Toc516500695 \h</w:instrText>
          </w:r>
          <w:r>
            <w:rPr>
              <w:webHidden/>
            </w:rPr>
            <w:fldChar w:fldCharType="separate"/>
          </w:r>
          <w:r>
            <w:rPr>
              <w:rStyle w:val="IndexLink"/>
              <w:vanish w:val="false"/>
            </w:rPr>
            <w:tab/>
            <w:t>70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96">
        <w:ins w:id="207" w:author="Microsoft Office User" w:date="2018-06-11T17:14:00Z">
          <w:r>
            <w:rPr>
              <w:webHidden/>
              <w:rStyle w:val="IndexLink"/>
            </w:rPr>
            <w:t>2.4.8 PKCS #3 Diffie-Hellman key pair generation</w:t>
          </w:r>
        </w:ins>
        <w:ins w:id="208" w:author="Microsoft Office User" w:date="2018-06-11T17:14:00Z">
          <w:r>
            <w:rPr>
              <w:webHidden/>
            </w:rPr>
            <w:fldChar w:fldCharType="begin"/>
          </w:r>
          <w:r>
            <w:rPr>
              <w:webHidden/>
            </w:rPr>
            <w:instrText>PAGEREF _Toc516500696 \h</w:instrText>
          </w:r>
          <w:r>
            <w:rPr>
              <w:webHidden/>
            </w:rPr>
            <w:fldChar w:fldCharType="separate"/>
          </w:r>
          <w:r>
            <w:rPr>
              <w:rStyle w:val="IndexLink"/>
              <w:vanish w:val="false"/>
            </w:rPr>
            <w:tab/>
            <w:t>70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97">
        <w:ins w:id="209" w:author="Microsoft Office User" w:date="2018-06-11T17:14:00Z">
          <w:r>
            <w:rPr>
              <w:webHidden/>
              <w:rStyle w:val="IndexLink"/>
            </w:rPr>
            <w:t>2.4.9 PKCS #3 Diffie-Hellman domain parameter generation</w:t>
          </w:r>
        </w:ins>
        <w:ins w:id="210" w:author="Microsoft Office User" w:date="2018-06-11T17:14:00Z">
          <w:r>
            <w:rPr>
              <w:webHidden/>
            </w:rPr>
            <w:fldChar w:fldCharType="begin"/>
          </w:r>
          <w:r>
            <w:rPr>
              <w:webHidden/>
            </w:rPr>
            <w:instrText>PAGEREF _Toc516500697 \h</w:instrText>
          </w:r>
          <w:r>
            <w:rPr>
              <w:webHidden/>
            </w:rPr>
            <w:fldChar w:fldCharType="separate"/>
          </w:r>
          <w:r>
            <w:rPr>
              <w:rStyle w:val="IndexLink"/>
              <w:vanish w:val="false"/>
            </w:rPr>
            <w:tab/>
            <w:t>71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98">
        <w:ins w:id="211" w:author="Microsoft Office User" w:date="2018-06-11T17:14:00Z">
          <w:r>
            <w:rPr>
              <w:webHidden/>
              <w:rStyle w:val="IndexLink"/>
            </w:rPr>
            <w:t>2.4.10 PKCS #3 Diffie-Hellman key derivation</w:t>
          </w:r>
        </w:ins>
        <w:ins w:id="212" w:author="Microsoft Office User" w:date="2018-06-11T17:14:00Z">
          <w:r>
            <w:rPr>
              <w:webHidden/>
            </w:rPr>
            <w:fldChar w:fldCharType="begin"/>
          </w:r>
          <w:r>
            <w:rPr>
              <w:webHidden/>
            </w:rPr>
            <w:instrText>PAGEREF _Toc516500698 \h</w:instrText>
          </w:r>
          <w:r>
            <w:rPr>
              <w:webHidden/>
            </w:rPr>
            <w:fldChar w:fldCharType="separate"/>
          </w:r>
          <w:r>
            <w:rPr>
              <w:rStyle w:val="IndexLink"/>
              <w:vanish w:val="false"/>
            </w:rPr>
            <w:tab/>
            <w:t>71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699">
        <w:ins w:id="213" w:author="Microsoft Office User" w:date="2018-06-11T17:14:00Z">
          <w:r>
            <w:rPr>
              <w:webHidden/>
              <w:rStyle w:val="IndexLink"/>
            </w:rPr>
            <w:t>2.4.11 X9.42 Diffie-Hellman mechanism parameters</w:t>
          </w:r>
        </w:ins>
        <w:ins w:id="214" w:author="Microsoft Office User" w:date="2018-06-11T17:14:00Z">
          <w:r>
            <w:rPr>
              <w:webHidden/>
            </w:rPr>
            <w:fldChar w:fldCharType="begin"/>
          </w:r>
          <w:r>
            <w:rPr>
              <w:webHidden/>
            </w:rPr>
            <w:instrText>PAGEREF _Toc516500699 \h</w:instrText>
          </w:r>
          <w:r>
            <w:rPr>
              <w:webHidden/>
            </w:rPr>
            <w:fldChar w:fldCharType="separate"/>
          </w:r>
          <w:r>
            <w:rPr>
              <w:rStyle w:val="IndexLink"/>
              <w:vanish w:val="false"/>
            </w:rPr>
            <w:tab/>
            <w:t>72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00">
        <w:ins w:id="215" w:author="Microsoft Office User" w:date="2018-06-11T17:14:00Z">
          <w:r>
            <w:rPr>
              <w:webHidden/>
              <w:rStyle w:val="IndexLink"/>
            </w:rPr>
            <w:t>2.4.12 X9.42 Diffie-Hellman key pair generation</w:t>
          </w:r>
        </w:ins>
        <w:ins w:id="216" w:author="Microsoft Office User" w:date="2018-06-11T17:14:00Z">
          <w:r>
            <w:rPr>
              <w:webHidden/>
            </w:rPr>
            <w:fldChar w:fldCharType="begin"/>
          </w:r>
          <w:r>
            <w:rPr>
              <w:webHidden/>
            </w:rPr>
            <w:instrText>PAGEREF _Toc516500700 \h</w:instrText>
          </w:r>
          <w:r>
            <w:rPr>
              <w:webHidden/>
            </w:rPr>
            <w:fldChar w:fldCharType="separate"/>
          </w:r>
          <w:r>
            <w:rPr>
              <w:rStyle w:val="IndexLink"/>
              <w:vanish w:val="false"/>
            </w:rPr>
            <w:tab/>
            <w:t>74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01">
        <w:ins w:id="217" w:author="Microsoft Office User" w:date="2018-06-11T17:14:00Z">
          <w:r>
            <w:rPr>
              <w:webHidden/>
              <w:rStyle w:val="IndexLink"/>
            </w:rPr>
            <w:t>2.4.13 X9.42 Diffie-Hellman domain parameter generation</w:t>
          </w:r>
        </w:ins>
        <w:ins w:id="218" w:author="Microsoft Office User" w:date="2018-06-11T17:14:00Z">
          <w:r>
            <w:rPr>
              <w:webHidden/>
            </w:rPr>
            <w:fldChar w:fldCharType="begin"/>
          </w:r>
          <w:r>
            <w:rPr>
              <w:webHidden/>
            </w:rPr>
            <w:instrText>PAGEREF _Toc516500701 \h</w:instrText>
          </w:r>
          <w:r>
            <w:rPr>
              <w:webHidden/>
            </w:rPr>
            <w:fldChar w:fldCharType="separate"/>
          </w:r>
          <w:r>
            <w:rPr>
              <w:rStyle w:val="IndexLink"/>
              <w:vanish w:val="false"/>
            </w:rPr>
            <w:tab/>
            <w:t>75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02">
        <w:ins w:id="219" w:author="Microsoft Office User" w:date="2018-06-11T17:14:00Z">
          <w:r>
            <w:rPr>
              <w:webHidden/>
              <w:rStyle w:val="IndexLink"/>
            </w:rPr>
            <w:t>2.4.14 X9.42 Diffie-Hellman key derivation</w:t>
          </w:r>
        </w:ins>
        <w:ins w:id="220" w:author="Microsoft Office User" w:date="2018-06-11T17:14:00Z">
          <w:r>
            <w:rPr>
              <w:webHidden/>
            </w:rPr>
            <w:fldChar w:fldCharType="begin"/>
          </w:r>
          <w:r>
            <w:rPr>
              <w:webHidden/>
            </w:rPr>
            <w:instrText>PAGEREF _Toc516500702 \h</w:instrText>
          </w:r>
          <w:r>
            <w:rPr>
              <w:webHidden/>
            </w:rPr>
            <w:fldChar w:fldCharType="separate"/>
          </w:r>
          <w:r>
            <w:rPr>
              <w:rStyle w:val="IndexLink"/>
              <w:vanish w:val="false"/>
            </w:rPr>
            <w:tab/>
            <w:t>75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03">
        <w:ins w:id="221" w:author="Microsoft Office User" w:date="2018-06-11T17:14:00Z">
          <w:r>
            <w:rPr>
              <w:webHidden/>
              <w:rStyle w:val="IndexLink"/>
            </w:rPr>
            <w:t>2.4.15 X9.42 Diffie-Hellman hybrid key derivation</w:t>
          </w:r>
        </w:ins>
        <w:ins w:id="222" w:author="Microsoft Office User" w:date="2018-06-11T17:14:00Z">
          <w:r>
            <w:rPr>
              <w:webHidden/>
            </w:rPr>
            <w:fldChar w:fldCharType="begin"/>
          </w:r>
          <w:r>
            <w:rPr>
              <w:webHidden/>
            </w:rPr>
            <w:instrText>PAGEREF _Toc516500703 \h</w:instrText>
          </w:r>
          <w:r>
            <w:rPr>
              <w:webHidden/>
            </w:rPr>
            <w:fldChar w:fldCharType="separate"/>
          </w:r>
          <w:r>
            <w:rPr>
              <w:rStyle w:val="IndexLink"/>
              <w:vanish w:val="false"/>
            </w:rPr>
            <w:tab/>
            <w:t>75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04">
        <w:ins w:id="223" w:author="Microsoft Office User" w:date="2018-06-11T17:14:00Z">
          <w:r>
            <w:rPr>
              <w:webHidden/>
              <w:rStyle w:val="IndexLink"/>
            </w:rPr>
            <w:t>2.4.16 X9.42 Diffie-Hellman Menezes-Qu-Vanstone key derivation</w:t>
          </w:r>
        </w:ins>
        <w:ins w:id="224" w:author="Microsoft Office User" w:date="2018-06-11T17:14:00Z">
          <w:r>
            <w:rPr>
              <w:webHidden/>
            </w:rPr>
            <w:fldChar w:fldCharType="begin"/>
          </w:r>
          <w:r>
            <w:rPr>
              <w:webHidden/>
            </w:rPr>
            <w:instrText>PAGEREF _Toc516500704 \h</w:instrText>
          </w:r>
          <w:r>
            <w:rPr>
              <w:webHidden/>
            </w:rPr>
            <w:fldChar w:fldCharType="separate"/>
          </w:r>
          <w:r>
            <w:rPr>
              <w:rStyle w:val="IndexLink"/>
              <w:vanish w:val="false"/>
            </w:rPr>
            <w:tab/>
            <w:t>76</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05">
        <w:ins w:id="225" w:author="Microsoft Office User" w:date="2018-06-11T17:14:00Z">
          <w:r>
            <w:rPr>
              <w:webHidden/>
              <w:rStyle w:val="IndexLink"/>
            </w:rPr>
            <w:t>2.5 Extended Triple Diffie-Hellman (x3dh)</w:t>
          </w:r>
        </w:ins>
        <w:ins w:id="226" w:author="Microsoft Office User" w:date="2018-06-11T17:14:00Z">
          <w:r>
            <w:rPr>
              <w:webHidden/>
            </w:rPr>
            <w:fldChar w:fldCharType="begin"/>
          </w:r>
          <w:r>
            <w:rPr>
              <w:webHidden/>
            </w:rPr>
            <w:instrText>PAGEREF _Toc516500705 \h</w:instrText>
          </w:r>
          <w:r>
            <w:rPr>
              <w:webHidden/>
            </w:rPr>
            <w:fldChar w:fldCharType="separate"/>
          </w:r>
          <w:r>
            <w:rPr>
              <w:rStyle w:val="IndexLink"/>
              <w:vanish w:val="false"/>
            </w:rPr>
            <w:tab/>
            <w:t>76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06">
        <w:ins w:id="227" w:author="Microsoft Office User" w:date="2018-06-11T17:14:00Z">
          <w:r>
            <w:rPr>
              <w:webHidden/>
              <w:rStyle w:val="IndexLink"/>
            </w:rPr>
            <w:t>2.5.1 Definitions</w:t>
          </w:r>
        </w:ins>
        <w:ins w:id="228" w:author="Microsoft Office User" w:date="2018-06-11T17:14:00Z">
          <w:r>
            <w:rPr>
              <w:webHidden/>
            </w:rPr>
            <w:fldChar w:fldCharType="begin"/>
          </w:r>
          <w:r>
            <w:rPr>
              <w:webHidden/>
            </w:rPr>
            <w:instrText>PAGEREF _Toc516500706 \h</w:instrText>
          </w:r>
          <w:r>
            <w:rPr>
              <w:webHidden/>
            </w:rPr>
            <w:fldChar w:fldCharType="separate"/>
          </w:r>
          <w:r>
            <w:rPr>
              <w:rStyle w:val="IndexLink"/>
              <w:vanish w:val="false"/>
            </w:rPr>
            <w:tab/>
            <w:t>77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07">
        <w:ins w:id="229" w:author="Microsoft Office User" w:date="2018-06-11T17:14:00Z">
          <w:r>
            <w:rPr>
              <w:webHidden/>
              <w:rStyle w:val="IndexLink"/>
            </w:rPr>
            <w:t>2.5.2 Extended Triple Diffie-Hellman key objects</w:t>
          </w:r>
        </w:ins>
        <w:ins w:id="230" w:author="Microsoft Office User" w:date="2018-06-11T17:14:00Z">
          <w:r>
            <w:rPr>
              <w:webHidden/>
            </w:rPr>
            <w:fldChar w:fldCharType="begin"/>
          </w:r>
          <w:r>
            <w:rPr>
              <w:webHidden/>
            </w:rPr>
            <w:instrText>PAGEREF _Toc516500707 \h</w:instrText>
          </w:r>
          <w:r>
            <w:rPr>
              <w:webHidden/>
            </w:rPr>
            <w:fldChar w:fldCharType="separate"/>
          </w:r>
          <w:r>
            <w:rPr>
              <w:rStyle w:val="IndexLink"/>
              <w:vanish w:val="false"/>
            </w:rPr>
            <w:tab/>
            <w:t>77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08">
        <w:ins w:id="231" w:author="Microsoft Office User" w:date="2018-06-11T17:14:00Z">
          <w:r>
            <w:rPr>
              <w:webHidden/>
              <w:rStyle w:val="IndexLink"/>
            </w:rPr>
            <w:t>2.5.3 Initiating an Extended Triple Diffie-Hellman key exchange</w:t>
          </w:r>
        </w:ins>
        <w:ins w:id="232" w:author="Microsoft Office User" w:date="2018-06-11T17:14:00Z">
          <w:r>
            <w:rPr>
              <w:webHidden/>
            </w:rPr>
            <w:fldChar w:fldCharType="begin"/>
          </w:r>
          <w:r>
            <w:rPr>
              <w:webHidden/>
            </w:rPr>
            <w:instrText>PAGEREF _Toc516500708 \h</w:instrText>
          </w:r>
          <w:r>
            <w:rPr>
              <w:webHidden/>
            </w:rPr>
            <w:fldChar w:fldCharType="separate"/>
          </w:r>
          <w:r>
            <w:rPr>
              <w:rStyle w:val="IndexLink"/>
              <w:vanish w:val="false"/>
            </w:rPr>
            <w:tab/>
            <w:t>77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09">
        <w:ins w:id="233" w:author="Microsoft Office User" w:date="2018-06-11T17:14:00Z">
          <w:r>
            <w:rPr>
              <w:webHidden/>
              <w:rStyle w:val="IndexLink"/>
            </w:rPr>
            <w:t>2.5.4 Responding to an Extended Triple Diffie-Hellman key exchange</w:t>
          </w:r>
        </w:ins>
        <w:ins w:id="234" w:author="Microsoft Office User" w:date="2018-06-11T17:14:00Z">
          <w:r>
            <w:rPr>
              <w:webHidden/>
            </w:rPr>
            <w:fldChar w:fldCharType="begin"/>
          </w:r>
          <w:r>
            <w:rPr>
              <w:webHidden/>
            </w:rPr>
            <w:instrText>PAGEREF _Toc516500709 \h</w:instrText>
          </w:r>
          <w:r>
            <w:rPr>
              <w:webHidden/>
            </w:rPr>
            <w:fldChar w:fldCharType="separate"/>
          </w:r>
          <w:r>
            <w:rPr>
              <w:rStyle w:val="IndexLink"/>
              <w:vanish w:val="false"/>
            </w:rPr>
            <w:tab/>
            <w:t>78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10">
        <w:ins w:id="235" w:author="Microsoft Office User" w:date="2018-06-11T17:14:00Z">
          <w:r>
            <w:rPr>
              <w:webHidden/>
              <w:rStyle w:val="IndexLink"/>
            </w:rPr>
            <w:t>2.5.5 Extended Triple Diffie-Hellman parameters</w:t>
          </w:r>
        </w:ins>
        <w:ins w:id="236" w:author="Microsoft Office User" w:date="2018-06-11T17:14:00Z">
          <w:r>
            <w:rPr>
              <w:webHidden/>
            </w:rPr>
            <w:fldChar w:fldCharType="begin"/>
          </w:r>
          <w:r>
            <w:rPr>
              <w:webHidden/>
            </w:rPr>
            <w:instrText>PAGEREF _Toc516500710 \h</w:instrText>
          </w:r>
          <w:r>
            <w:rPr>
              <w:webHidden/>
            </w:rPr>
            <w:fldChar w:fldCharType="separate"/>
          </w:r>
          <w:r>
            <w:rPr>
              <w:rStyle w:val="IndexLink"/>
              <w:vanish w:val="false"/>
            </w:rPr>
            <w:tab/>
            <w:t>79</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11">
        <w:ins w:id="237" w:author="Microsoft Office User" w:date="2018-06-11T17:14:00Z">
          <w:r>
            <w:rPr>
              <w:webHidden/>
              <w:rStyle w:val="IndexLink"/>
            </w:rPr>
            <w:t>2.6 Double Ratchet</w:t>
          </w:r>
        </w:ins>
        <w:ins w:id="238" w:author="Microsoft Office User" w:date="2018-06-11T17:14:00Z">
          <w:r>
            <w:rPr>
              <w:webHidden/>
            </w:rPr>
            <w:fldChar w:fldCharType="begin"/>
          </w:r>
          <w:r>
            <w:rPr>
              <w:webHidden/>
            </w:rPr>
            <w:instrText>PAGEREF _Toc516500711 \h</w:instrText>
          </w:r>
          <w:r>
            <w:rPr>
              <w:webHidden/>
            </w:rPr>
            <w:fldChar w:fldCharType="separate"/>
          </w:r>
          <w:r>
            <w:rPr>
              <w:rStyle w:val="IndexLink"/>
              <w:vanish w:val="false"/>
            </w:rPr>
            <w:tab/>
            <w:t>80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12">
        <w:ins w:id="239" w:author="Microsoft Office User" w:date="2018-06-11T17:14:00Z">
          <w:r>
            <w:rPr>
              <w:webHidden/>
              <w:rStyle w:val="IndexLink"/>
            </w:rPr>
            <w:t>2.6.1 Definitions</w:t>
          </w:r>
        </w:ins>
        <w:ins w:id="240" w:author="Microsoft Office User" w:date="2018-06-11T17:14:00Z">
          <w:r>
            <w:rPr>
              <w:webHidden/>
            </w:rPr>
            <w:fldChar w:fldCharType="begin"/>
          </w:r>
          <w:r>
            <w:rPr>
              <w:webHidden/>
            </w:rPr>
            <w:instrText>PAGEREF _Toc516500712 \h</w:instrText>
          </w:r>
          <w:r>
            <w:rPr>
              <w:webHidden/>
            </w:rPr>
            <w:fldChar w:fldCharType="separate"/>
          </w:r>
          <w:r>
            <w:rPr>
              <w:rStyle w:val="IndexLink"/>
              <w:vanish w:val="false"/>
            </w:rPr>
            <w:tab/>
            <w:t>80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13">
        <w:ins w:id="241" w:author="Microsoft Office User" w:date="2018-06-11T17:14:00Z">
          <w:r>
            <w:rPr>
              <w:webHidden/>
              <w:rStyle w:val="IndexLink"/>
            </w:rPr>
            <w:t>2.6.2 Double Ratchet secret key objects</w:t>
          </w:r>
        </w:ins>
        <w:ins w:id="242" w:author="Microsoft Office User" w:date="2018-06-11T17:14:00Z">
          <w:r>
            <w:rPr>
              <w:webHidden/>
            </w:rPr>
            <w:fldChar w:fldCharType="begin"/>
          </w:r>
          <w:r>
            <w:rPr>
              <w:webHidden/>
            </w:rPr>
            <w:instrText>PAGEREF _Toc516500713 \h</w:instrText>
          </w:r>
          <w:r>
            <w:rPr>
              <w:webHidden/>
            </w:rPr>
            <w:fldChar w:fldCharType="separate"/>
          </w:r>
          <w:r>
            <w:rPr>
              <w:rStyle w:val="IndexLink"/>
              <w:vanish w:val="false"/>
            </w:rPr>
            <w:tab/>
            <w:t>80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14">
        <w:ins w:id="243" w:author="Microsoft Office User" w:date="2018-06-11T17:14:00Z">
          <w:r>
            <w:rPr>
              <w:webHidden/>
              <w:rStyle w:val="IndexLink"/>
            </w:rPr>
            <w:t>2.6.3 Double Ratchet key derivation</w:t>
          </w:r>
        </w:ins>
        <w:ins w:id="244" w:author="Microsoft Office User" w:date="2018-06-11T17:14:00Z">
          <w:r>
            <w:rPr>
              <w:webHidden/>
            </w:rPr>
            <w:fldChar w:fldCharType="begin"/>
          </w:r>
          <w:r>
            <w:rPr>
              <w:webHidden/>
            </w:rPr>
            <w:instrText>PAGEREF _Toc516500714 \h</w:instrText>
          </w:r>
          <w:r>
            <w:rPr>
              <w:webHidden/>
            </w:rPr>
            <w:fldChar w:fldCharType="separate"/>
          </w:r>
          <w:r>
            <w:rPr>
              <w:rStyle w:val="IndexLink"/>
              <w:vanish w:val="false"/>
            </w:rPr>
            <w:tab/>
            <w:t>81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15">
        <w:ins w:id="245" w:author="Microsoft Office User" w:date="2018-06-11T17:14:00Z">
          <w:r>
            <w:rPr>
              <w:webHidden/>
              <w:rStyle w:val="IndexLink"/>
            </w:rPr>
            <w:t>2.6.4 Double Ratchet Encryption mechanism</w:t>
          </w:r>
        </w:ins>
        <w:ins w:id="246" w:author="Microsoft Office User" w:date="2018-06-11T17:14:00Z">
          <w:r>
            <w:rPr>
              <w:webHidden/>
            </w:rPr>
            <w:fldChar w:fldCharType="begin"/>
          </w:r>
          <w:r>
            <w:rPr>
              <w:webHidden/>
            </w:rPr>
            <w:instrText>PAGEREF _Toc516500715 \h</w:instrText>
          </w:r>
          <w:r>
            <w:rPr>
              <w:webHidden/>
            </w:rPr>
            <w:fldChar w:fldCharType="separate"/>
          </w:r>
          <w:r>
            <w:rPr>
              <w:rStyle w:val="IndexLink"/>
              <w:vanish w:val="false"/>
            </w:rPr>
            <w:tab/>
            <w:t>83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16">
        <w:ins w:id="247" w:author="Microsoft Office User" w:date="2018-06-11T17:14:00Z">
          <w:r>
            <w:rPr>
              <w:webHidden/>
              <w:rStyle w:val="IndexLink"/>
            </w:rPr>
            <w:t>2.6.5 Double Ratchet parameters</w:t>
          </w:r>
        </w:ins>
        <w:ins w:id="248" w:author="Microsoft Office User" w:date="2018-06-11T17:14:00Z">
          <w:r>
            <w:rPr>
              <w:webHidden/>
            </w:rPr>
            <w:fldChar w:fldCharType="begin"/>
          </w:r>
          <w:r>
            <w:rPr>
              <w:webHidden/>
            </w:rPr>
            <w:instrText>PAGEREF _Toc516500716 \h</w:instrText>
          </w:r>
          <w:r>
            <w:rPr>
              <w:webHidden/>
            </w:rPr>
            <w:fldChar w:fldCharType="separate"/>
          </w:r>
          <w:r>
            <w:rPr>
              <w:rStyle w:val="IndexLink"/>
              <w:vanish w:val="false"/>
            </w:rPr>
            <w:tab/>
            <w:t>83</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17">
        <w:ins w:id="249" w:author="Microsoft Office User" w:date="2018-06-11T17:14:00Z">
          <w:r>
            <w:rPr>
              <w:webHidden/>
              <w:rStyle w:val="IndexLink"/>
            </w:rPr>
            <w:t>2.7 Wrapping/unwrapping private keys</w:t>
          </w:r>
        </w:ins>
        <w:ins w:id="250" w:author="Microsoft Office User" w:date="2018-06-11T17:14:00Z">
          <w:r>
            <w:rPr>
              <w:webHidden/>
            </w:rPr>
            <w:fldChar w:fldCharType="begin"/>
          </w:r>
          <w:r>
            <w:rPr>
              <w:webHidden/>
            </w:rPr>
            <w:instrText>PAGEREF _Toc516500717 \h</w:instrText>
          </w:r>
          <w:r>
            <w:rPr>
              <w:webHidden/>
            </w:rPr>
            <w:fldChar w:fldCharType="separate"/>
          </w:r>
          <w:r>
            <w:rPr>
              <w:rStyle w:val="IndexLink"/>
              <w:vanish w:val="false"/>
            </w:rPr>
            <w:tab/>
            <w:t>83</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18">
        <w:ins w:id="251" w:author="Microsoft Office User" w:date="2018-06-11T17:14:00Z">
          <w:r>
            <w:rPr>
              <w:webHidden/>
              <w:rStyle w:val="IndexLink"/>
              <w:lang w:val="de-CH"/>
            </w:rPr>
            <w:t>2.8</w:t>
          </w:r>
        </w:ins>
        <w:ins w:id="252" w:author="Microsoft Office User" w:date="2018-06-11T17:14:00Z">
          <w:r>
            <w:rPr>
              <w:rStyle w:val="IndexLink"/>
            </w:rPr>
            <w:t xml:space="preserve"> Generic secret key</w:t>
          </w:r>
        </w:ins>
        <w:ins w:id="253" w:author="Microsoft Office User" w:date="2018-06-11T17:14:00Z">
          <w:r>
            <w:rPr>
              <w:webHidden/>
            </w:rPr>
            <w:fldChar w:fldCharType="begin"/>
          </w:r>
          <w:r>
            <w:rPr>
              <w:webHidden/>
            </w:rPr>
            <w:instrText>PAGEREF _Toc516500718 \h</w:instrText>
          </w:r>
          <w:r>
            <w:rPr>
              <w:webHidden/>
            </w:rPr>
            <w:fldChar w:fldCharType="separate"/>
          </w:r>
          <w:r>
            <w:rPr>
              <w:rStyle w:val="IndexLink"/>
              <w:vanish w:val="false"/>
            </w:rPr>
            <w:tab/>
            <w:t>86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19">
        <w:ins w:id="254" w:author="Microsoft Office User" w:date="2018-06-11T17:14:00Z">
          <w:r>
            <w:rPr>
              <w:webHidden/>
              <w:rStyle w:val="IndexLink"/>
            </w:rPr>
            <w:t>2.8.1 Definitions</w:t>
          </w:r>
        </w:ins>
        <w:ins w:id="255" w:author="Microsoft Office User" w:date="2018-06-11T17:14:00Z">
          <w:r>
            <w:rPr>
              <w:webHidden/>
            </w:rPr>
            <w:fldChar w:fldCharType="begin"/>
          </w:r>
          <w:r>
            <w:rPr>
              <w:webHidden/>
            </w:rPr>
            <w:instrText>PAGEREF _Toc516500719 \h</w:instrText>
          </w:r>
          <w:r>
            <w:rPr>
              <w:webHidden/>
            </w:rPr>
            <w:fldChar w:fldCharType="separate"/>
          </w:r>
          <w:r>
            <w:rPr>
              <w:rStyle w:val="IndexLink"/>
              <w:vanish w:val="false"/>
            </w:rPr>
            <w:tab/>
            <w:t>86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20">
        <w:ins w:id="256" w:author="Microsoft Office User" w:date="2018-06-11T17:14:00Z">
          <w:r>
            <w:rPr>
              <w:webHidden/>
              <w:rStyle w:val="IndexLink"/>
            </w:rPr>
            <w:t>2.8.2 Generic secret key objects</w:t>
          </w:r>
        </w:ins>
        <w:ins w:id="257" w:author="Microsoft Office User" w:date="2018-06-11T17:14:00Z">
          <w:r>
            <w:rPr>
              <w:webHidden/>
            </w:rPr>
            <w:fldChar w:fldCharType="begin"/>
          </w:r>
          <w:r>
            <w:rPr>
              <w:webHidden/>
            </w:rPr>
            <w:instrText>PAGEREF _Toc516500720 \h</w:instrText>
          </w:r>
          <w:r>
            <w:rPr>
              <w:webHidden/>
            </w:rPr>
            <w:fldChar w:fldCharType="separate"/>
          </w:r>
          <w:r>
            <w:rPr>
              <w:rStyle w:val="IndexLink"/>
              <w:vanish w:val="false"/>
            </w:rPr>
            <w:tab/>
            <w:t>86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21">
        <w:ins w:id="258" w:author="Microsoft Office User" w:date="2018-06-11T17:14:00Z">
          <w:r>
            <w:rPr>
              <w:webHidden/>
              <w:rStyle w:val="IndexLink"/>
            </w:rPr>
            <w:t>2.8.3 Generic secret key generation</w:t>
          </w:r>
        </w:ins>
        <w:ins w:id="259" w:author="Microsoft Office User" w:date="2018-06-11T17:14:00Z">
          <w:r>
            <w:rPr>
              <w:webHidden/>
            </w:rPr>
            <w:fldChar w:fldCharType="begin"/>
          </w:r>
          <w:r>
            <w:rPr>
              <w:webHidden/>
            </w:rPr>
            <w:instrText>PAGEREF _Toc516500721 \h</w:instrText>
          </w:r>
          <w:r>
            <w:rPr>
              <w:webHidden/>
            </w:rPr>
            <w:fldChar w:fldCharType="separate"/>
          </w:r>
          <w:r>
            <w:rPr>
              <w:rStyle w:val="IndexLink"/>
              <w:vanish w:val="false"/>
            </w:rPr>
            <w:tab/>
            <w:t>87</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22">
        <w:ins w:id="260" w:author="Microsoft Office User" w:date="2018-06-11T17:14:00Z">
          <w:r>
            <w:rPr>
              <w:webHidden/>
              <w:rStyle w:val="IndexLink"/>
            </w:rPr>
            <w:t>2.9 HMAC mechanisms</w:t>
          </w:r>
        </w:ins>
        <w:ins w:id="261" w:author="Microsoft Office User" w:date="2018-06-11T17:14:00Z">
          <w:r>
            <w:rPr>
              <w:webHidden/>
            </w:rPr>
            <w:fldChar w:fldCharType="begin"/>
          </w:r>
          <w:r>
            <w:rPr>
              <w:webHidden/>
            </w:rPr>
            <w:instrText>PAGEREF _Toc516500722 \h</w:instrText>
          </w:r>
          <w:r>
            <w:rPr>
              <w:webHidden/>
            </w:rPr>
            <w:fldChar w:fldCharType="separate"/>
          </w:r>
          <w:r>
            <w:rPr>
              <w:rStyle w:val="IndexLink"/>
              <w:vanish w:val="false"/>
            </w:rPr>
            <w:tab/>
            <w:t>87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23">
        <w:ins w:id="262" w:author="Microsoft Office User" w:date="2018-06-11T17:14:00Z">
          <w:r>
            <w:rPr>
              <w:webHidden/>
              <w:rStyle w:val="IndexLink"/>
            </w:rPr>
            <w:t>2.7.1 General block cipher mechanism parameters</w:t>
          </w:r>
        </w:ins>
        <w:ins w:id="263" w:author="Microsoft Office User" w:date="2018-06-11T17:14:00Z">
          <w:r>
            <w:rPr>
              <w:webHidden/>
            </w:rPr>
            <w:fldChar w:fldCharType="begin"/>
          </w:r>
          <w:r>
            <w:rPr>
              <w:webHidden/>
            </w:rPr>
            <w:instrText>PAGEREF _Toc516500723 \h</w:instrText>
          </w:r>
          <w:r>
            <w:rPr>
              <w:webHidden/>
            </w:rPr>
            <w:fldChar w:fldCharType="separate"/>
          </w:r>
          <w:r>
            <w:rPr>
              <w:rStyle w:val="IndexLink"/>
              <w:vanish w:val="false"/>
            </w:rPr>
            <w:tab/>
            <w:t>87</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24">
        <w:ins w:id="264" w:author="Microsoft Office User" w:date="2018-06-11T17:14:00Z">
          <w:r>
            <w:rPr>
              <w:webHidden/>
              <w:rStyle w:val="IndexLink"/>
            </w:rPr>
            <w:t>2.10 AES</w:t>
          </w:r>
        </w:ins>
        <w:ins w:id="265" w:author="Microsoft Office User" w:date="2018-06-11T17:14:00Z">
          <w:r>
            <w:rPr>
              <w:webHidden/>
            </w:rPr>
            <w:fldChar w:fldCharType="begin"/>
          </w:r>
          <w:r>
            <w:rPr>
              <w:webHidden/>
            </w:rPr>
            <w:instrText>PAGEREF _Toc516500724 \h</w:instrText>
          </w:r>
          <w:r>
            <w:rPr>
              <w:webHidden/>
            </w:rPr>
            <w:fldChar w:fldCharType="separate"/>
          </w:r>
          <w:r>
            <w:rPr>
              <w:rStyle w:val="IndexLink"/>
              <w:vanish w:val="false"/>
            </w:rPr>
            <w:tab/>
            <w:t>87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25">
        <w:ins w:id="266" w:author="Microsoft Office User" w:date="2018-06-11T17:14:00Z">
          <w:r>
            <w:rPr>
              <w:webHidden/>
              <w:rStyle w:val="IndexLink"/>
            </w:rPr>
            <w:t>2.10.1 Definitions</w:t>
          </w:r>
        </w:ins>
        <w:ins w:id="267" w:author="Microsoft Office User" w:date="2018-06-11T17:14:00Z">
          <w:r>
            <w:rPr>
              <w:webHidden/>
            </w:rPr>
            <w:fldChar w:fldCharType="begin"/>
          </w:r>
          <w:r>
            <w:rPr>
              <w:webHidden/>
            </w:rPr>
            <w:instrText>PAGEREF _Toc516500725 \h</w:instrText>
          </w:r>
          <w:r>
            <w:rPr>
              <w:webHidden/>
            </w:rPr>
            <w:fldChar w:fldCharType="separate"/>
          </w:r>
          <w:r>
            <w:rPr>
              <w:rStyle w:val="IndexLink"/>
              <w:vanish w:val="false"/>
            </w:rPr>
            <w:tab/>
            <w:t>88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26">
        <w:ins w:id="268" w:author="Microsoft Office User" w:date="2018-06-11T17:14:00Z">
          <w:r>
            <w:rPr>
              <w:webHidden/>
              <w:rStyle w:val="IndexLink"/>
            </w:rPr>
            <w:t>2.10.2 AES secret key objects</w:t>
          </w:r>
        </w:ins>
        <w:ins w:id="269" w:author="Microsoft Office User" w:date="2018-06-11T17:14:00Z">
          <w:r>
            <w:rPr>
              <w:webHidden/>
            </w:rPr>
            <w:fldChar w:fldCharType="begin"/>
          </w:r>
          <w:r>
            <w:rPr>
              <w:webHidden/>
            </w:rPr>
            <w:instrText>PAGEREF _Toc516500726 \h</w:instrText>
          </w:r>
          <w:r>
            <w:rPr>
              <w:webHidden/>
            </w:rPr>
            <w:fldChar w:fldCharType="separate"/>
          </w:r>
          <w:r>
            <w:rPr>
              <w:rStyle w:val="IndexLink"/>
              <w:vanish w:val="false"/>
            </w:rPr>
            <w:tab/>
            <w:t>88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27">
        <w:ins w:id="270" w:author="Microsoft Office User" w:date="2018-06-11T17:14:00Z">
          <w:r>
            <w:rPr>
              <w:webHidden/>
              <w:rStyle w:val="IndexLink"/>
            </w:rPr>
            <w:t>2.10.3 AES key generation</w:t>
          </w:r>
        </w:ins>
        <w:ins w:id="271" w:author="Microsoft Office User" w:date="2018-06-11T17:14:00Z">
          <w:r>
            <w:rPr>
              <w:webHidden/>
            </w:rPr>
            <w:fldChar w:fldCharType="begin"/>
          </w:r>
          <w:r>
            <w:rPr>
              <w:webHidden/>
            </w:rPr>
            <w:instrText>PAGEREF _Toc516500727 \h</w:instrText>
          </w:r>
          <w:r>
            <w:rPr>
              <w:webHidden/>
            </w:rPr>
            <w:fldChar w:fldCharType="separate"/>
          </w:r>
          <w:r>
            <w:rPr>
              <w:rStyle w:val="IndexLink"/>
              <w:vanish w:val="false"/>
            </w:rPr>
            <w:tab/>
            <w:t>89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28">
        <w:ins w:id="272" w:author="Microsoft Office User" w:date="2018-06-11T17:14:00Z">
          <w:r>
            <w:rPr>
              <w:webHidden/>
              <w:rStyle w:val="IndexLink"/>
            </w:rPr>
            <w:t>2.10.4 AES-ECB</w:t>
          </w:r>
        </w:ins>
        <w:ins w:id="273" w:author="Microsoft Office User" w:date="2018-06-11T17:14:00Z">
          <w:r>
            <w:rPr>
              <w:webHidden/>
            </w:rPr>
            <w:fldChar w:fldCharType="begin"/>
          </w:r>
          <w:r>
            <w:rPr>
              <w:webHidden/>
            </w:rPr>
            <w:instrText>PAGEREF _Toc516500728 \h</w:instrText>
          </w:r>
          <w:r>
            <w:rPr>
              <w:webHidden/>
            </w:rPr>
            <w:fldChar w:fldCharType="separate"/>
          </w:r>
          <w:r>
            <w:rPr>
              <w:rStyle w:val="IndexLink"/>
              <w:vanish w:val="false"/>
            </w:rPr>
            <w:tab/>
            <w:t>89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29">
        <w:ins w:id="274" w:author="Microsoft Office User" w:date="2018-06-11T17:14:00Z">
          <w:r>
            <w:rPr>
              <w:webHidden/>
              <w:rStyle w:val="IndexLink"/>
            </w:rPr>
            <w:t>2.10.5 AES-CBC</w:t>
          </w:r>
        </w:ins>
        <w:ins w:id="275" w:author="Microsoft Office User" w:date="2018-06-11T17:14:00Z">
          <w:r>
            <w:rPr>
              <w:webHidden/>
            </w:rPr>
            <w:fldChar w:fldCharType="begin"/>
          </w:r>
          <w:r>
            <w:rPr>
              <w:webHidden/>
            </w:rPr>
            <w:instrText>PAGEREF _Toc516500729 \h</w:instrText>
          </w:r>
          <w:r>
            <w:rPr>
              <w:webHidden/>
            </w:rPr>
            <w:fldChar w:fldCharType="separate"/>
          </w:r>
          <w:r>
            <w:rPr>
              <w:rStyle w:val="IndexLink"/>
              <w:vanish w:val="false"/>
            </w:rPr>
            <w:tab/>
            <w:t>90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30">
        <w:ins w:id="276" w:author="Microsoft Office User" w:date="2018-06-11T17:14:00Z">
          <w:r>
            <w:rPr>
              <w:webHidden/>
              <w:rStyle w:val="IndexLink"/>
            </w:rPr>
            <w:t>2.10.6 AES-CBC with PKCS padding</w:t>
          </w:r>
        </w:ins>
        <w:ins w:id="277" w:author="Microsoft Office User" w:date="2018-06-11T17:14:00Z">
          <w:r>
            <w:rPr>
              <w:webHidden/>
            </w:rPr>
            <w:fldChar w:fldCharType="begin"/>
          </w:r>
          <w:r>
            <w:rPr>
              <w:webHidden/>
            </w:rPr>
            <w:instrText>PAGEREF _Toc516500730 \h</w:instrText>
          </w:r>
          <w:r>
            <w:rPr>
              <w:webHidden/>
            </w:rPr>
            <w:fldChar w:fldCharType="separate"/>
          </w:r>
          <w:r>
            <w:rPr>
              <w:rStyle w:val="IndexLink"/>
              <w:vanish w:val="false"/>
            </w:rPr>
            <w:tab/>
            <w:t>91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31">
        <w:ins w:id="278" w:author="Microsoft Office User" w:date="2018-06-11T17:14:00Z">
          <w:r>
            <w:rPr>
              <w:webHidden/>
              <w:rStyle w:val="IndexLink"/>
            </w:rPr>
            <w:t>2.10.7 AES-OFB</w:t>
          </w:r>
        </w:ins>
        <w:ins w:id="279" w:author="Microsoft Office User" w:date="2018-06-11T17:14:00Z">
          <w:r>
            <w:rPr>
              <w:webHidden/>
            </w:rPr>
            <w:fldChar w:fldCharType="begin"/>
          </w:r>
          <w:r>
            <w:rPr>
              <w:webHidden/>
            </w:rPr>
            <w:instrText>PAGEREF _Toc516500731 \h</w:instrText>
          </w:r>
          <w:r>
            <w:rPr>
              <w:webHidden/>
            </w:rPr>
            <w:fldChar w:fldCharType="separate"/>
          </w:r>
          <w:r>
            <w:rPr>
              <w:rStyle w:val="IndexLink"/>
              <w:vanish w:val="false"/>
            </w:rPr>
            <w:tab/>
            <w:t>91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32">
        <w:ins w:id="280" w:author="Microsoft Office User" w:date="2018-06-11T17:14:00Z">
          <w:r>
            <w:rPr>
              <w:webHidden/>
              <w:rStyle w:val="IndexLink"/>
            </w:rPr>
            <w:t>2.10.8 AES-CFB</w:t>
          </w:r>
        </w:ins>
        <w:ins w:id="281" w:author="Microsoft Office User" w:date="2018-06-11T17:14:00Z">
          <w:r>
            <w:rPr>
              <w:webHidden/>
            </w:rPr>
            <w:fldChar w:fldCharType="begin"/>
          </w:r>
          <w:r>
            <w:rPr>
              <w:webHidden/>
            </w:rPr>
            <w:instrText>PAGEREF _Toc516500732 \h</w:instrText>
          </w:r>
          <w:r>
            <w:rPr>
              <w:webHidden/>
            </w:rPr>
            <w:fldChar w:fldCharType="separate"/>
          </w:r>
          <w:r>
            <w:rPr>
              <w:rStyle w:val="IndexLink"/>
              <w:vanish w:val="false"/>
            </w:rPr>
            <w:tab/>
            <w:t>92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33">
        <w:ins w:id="282" w:author="Microsoft Office User" w:date="2018-06-11T17:14:00Z">
          <w:r>
            <w:rPr>
              <w:webHidden/>
              <w:rStyle w:val="IndexLink"/>
            </w:rPr>
            <w:t>2.10.9 General-length AES-MAC</w:t>
          </w:r>
        </w:ins>
        <w:ins w:id="283" w:author="Microsoft Office User" w:date="2018-06-11T17:14:00Z">
          <w:r>
            <w:rPr>
              <w:webHidden/>
            </w:rPr>
            <w:fldChar w:fldCharType="begin"/>
          </w:r>
          <w:r>
            <w:rPr>
              <w:webHidden/>
            </w:rPr>
            <w:instrText>PAGEREF _Toc516500733 \h</w:instrText>
          </w:r>
          <w:r>
            <w:rPr>
              <w:webHidden/>
            </w:rPr>
            <w:fldChar w:fldCharType="separate"/>
          </w:r>
          <w:r>
            <w:rPr>
              <w:rStyle w:val="IndexLink"/>
              <w:vanish w:val="false"/>
            </w:rPr>
            <w:tab/>
            <w:t>92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34">
        <w:ins w:id="284" w:author="Microsoft Office User" w:date="2018-06-11T17:14:00Z">
          <w:r>
            <w:rPr>
              <w:webHidden/>
              <w:rStyle w:val="IndexLink"/>
            </w:rPr>
            <w:t>2.10.10 AES-MAC</w:t>
          </w:r>
        </w:ins>
        <w:ins w:id="285" w:author="Microsoft Office User" w:date="2018-06-11T17:14:00Z">
          <w:r>
            <w:rPr>
              <w:webHidden/>
            </w:rPr>
            <w:fldChar w:fldCharType="begin"/>
          </w:r>
          <w:r>
            <w:rPr>
              <w:webHidden/>
            </w:rPr>
            <w:instrText>PAGEREF _Toc516500734 \h</w:instrText>
          </w:r>
          <w:r>
            <w:rPr>
              <w:webHidden/>
            </w:rPr>
            <w:fldChar w:fldCharType="separate"/>
          </w:r>
          <w:r>
            <w:rPr>
              <w:rStyle w:val="IndexLink"/>
              <w:vanish w:val="false"/>
            </w:rPr>
            <w:tab/>
            <w:t>92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35">
        <w:ins w:id="286" w:author="Microsoft Office User" w:date="2018-06-11T17:14:00Z">
          <w:r>
            <w:rPr>
              <w:webHidden/>
              <w:rStyle w:val="IndexLink"/>
            </w:rPr>
            <w:t>2.10.11 AES-XCBC-MAC</w:t>
          </w:r>
        </w:ins>
        <w:ins w:id="287" w:author="Microsoft Office User" w:date="2018-06-11T17:14:00Z">
          <w:r>
            <w:rPr>
              <w:webHidden/>
            </w:rPr>
            <w:fldChar w:fldCharType="begin"/>
          </w:r>
          <w:r>
            <w:rPr>
              <w:webHidden/>
            </w:rPr>
            <w:instrText>PAGEREF _Toc516500735 \h</w:instrText>
          </w:r>
          <w:r>
            <w:rPr>
              <w:webHidden/>
            </w:rPr>
            <w:fldChar w:fldCharType="separate"/>
          </w:r>
          <w:r>
            <w:rPr>
              <w:rStyle w:val="IndexLink"/>
              <w:vanish w:val="false"/>
            </w:rPr>
            <w:tab/>
            <w:t>93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36">
        <w:ins w:id="288" w:author="Microsoft Office User" w:date="2018-06-11T17:14:00Z">
          <w:r>
            <w:rPr>
              <w:webHidden/>
              <w:rStyle w:val="IndexLink"/>
            </w:rPr>
            <w:t>2.10.12 AES-XCBC-MAC-96</w:t>
          </w:r>
        </w:ins>
        <w:ins w:id="289" w:author="Microsoft Office User" w:date="2018-06-11T17:14:00Z">
          <w:r>
            <w:rPr>
              <w:webHidden/>
            </w:rPr>
            <w:fldChar w:fldCharType="begin"/>
          </w:r>
          <w:r>
            <w:rPr>
              <w:webHidden/>
            </w:rPr>
            <w:instrText>PAGEREF _Toc516500736 \h</w:instrText>
          </w:r>
          <w:r>
            <w:rPr>
              <w:webHidden/>
            </w:rPr>
            <w:fldChar w:fldCharType="separate"/>
          </w:r>
          <w:r>
            <w:rPr>
              <w:rStyle w:val="IndexLink"/>
              <w:vanish w:val="false"/>
            </w:rPr>
            <w:tab/>
            <w:t>93</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37">
        <w:ins w:id="290" w:author="Microsoft Office User" w:date="2018-06-11T17:14:00Z">
          <w:r>
            <w:rPr>
              <w:webHidden/>
              <w:rStyle w:val="IndexLink"/>
              <w:lang w:val="de-CH"/>
            </w:rPr>
            <w:t>2.11</w:t>
          </w:r>
        </w:ins>
        <w:ins w:id="291" w:author="Microsoft Office User" w:date="2018-06-11T17:14:00Z">
          <w:r>
            <w:rPr>
              <w:rStyle w:val="IndexLink"/>
            </w:rPr>
            <w:t xml:space="preserve"> AES with Counter</w:t>
          </w:r>
        </w:ins>
        <w:ins w:id="292" w:author="Microsoft Office User" w:date="2018-06-11T17:14:00Z">
          <w:r>
            <w:rPr>
              <w:webHidden/>
            </w:rPr>
            <w:fldChar w:fldCharType="begin"/>
          </w:r>
          <w:r>
            <w:rPr>
              <w:webHidden/>
            </w:rPr>
            <w:instrText>PAGEREF _Toc516500737 \h</w:instrText>
          </w:r>
          <w:r>
            <w:rPr>
              <w:webHidden/>
            </w:rPr>
            <w:fldChar w:fldCharType="separate"/>
          </w:r>
          <w:r>
            <w:rPr>
              <w:rStyle w:val="IndexLink"/>
              <w:vanish w:val="false"/>
            </w:rPr>
            <w:tab/>
            <w:t>93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38">
        <w:ins w:id="293" w:author="Microsoft Office User" w:date="2018-06-11T17:14:00Z">
          <w:r>
            <w:rPr>
              <w:webHidden/>
              <w:rStyle w:val="IndexLink"/>
            </w:rPr>
            <w:t>2.11.1 Definitions</w:t>
          </w:r>
        </w:ins>
        <w:ins w:id="294" w:author="Microsoft Office User" w:date="2018-06-11T17:14:00Z">
          <w:r>
            <w:rPr>
              <w:webHidden/>
            </w:rPr>
            <w:fldChar w:fldCharType="begin"/>
          </w:r>
          <w:r>
            <w:rPr>
              <w:webHidden/>
            </w:rPr>
            <w:instrText>PAGEREF _Toc516500738 \h</w:instrText>
          </w:r>
          <w:r>
            <w:rPr>
              <w:webHidden/>
            </w:rPr>
            <w:fldChar w:fldCharType="separate"/>
          </w:r>
          <w:r>
            <w:rPr>
              <w:rStyle w:val="IndexLink"/>
              <w:vanish w:val="false"/>
            </w:rPr>
            <w:tab/>
            <w:t>93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39">
        <w:ins w:id="295" w:author="Microsoft Office User" w:date="2018-06-11T17:14:00Z">
          <w:r>
            <w:rPr>
              <w:webHidden/>
              <w:rStyle w:val="IndexLink"/>
            </w:rPr>
            <w:t>2.11.2 AES with Counter mechanism parameters</w:t>
          </w:r>
        </w:ins>
        <w:ins w:id="296" w:author="Microsoft Office User" w:date="2018-06-11T17:14:00Z">
          <w:r>
            <w:rPr>
              <w:webHidden/>
            </w:rPr>
            <w:fldChar w:fldCharType="begin"/>
          </w:r>
          <w:r>
            <w:rPr>
              <w:webHidden/>
            </w:rPr>
            <w:instrText>PAGEREF _Toc516500739 \h</w:instrText>
          </w:r>
          <w:r>
            <w:rPr>
              <w:webHidden/>
            </w:rPr>
            <w:fldChar w:fldCharType="separate"/>
          </w:r>
          <w:r>
            <w:rPr>
              <w:rStyle w:val="IndexLink"/>
              <w:vanish w:val="false"/>
            </w:rPr>
            <w:tab/>
            <w:t>94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40">
        <w:ins w:id="297" w:author="Microsoft Office User" w:date="2018-06-11T17:14:00Z">
          <w:r>
            <w:rPr>
              <w:webHidden/>
              <w:rStyle w:val="IndexLink"/>
            </w:rPr>
            <w:t>2.11.3 AES with Counter Encryption / Decryption</w:t>
          </w:r>
        </w:ins>
        <w:ins w:id="298" w:author="Microsoft Office User" w:date="2018-06-11T17:14:00Z">
          <w:r>
            <w:rPr>
              <w:webHidden/>
            </w:rPr>
            <w:fldChar w:fldCharType="begin"/>
          </w:r>
          <w:r>
            <w:rPr>
              <w:webHidden/>
            </w:rPr>
            <w:instrText>PAGEREF _Toc516500740 \h</w:instrText>
          </w:r>
          <w:r>
            <w:rPr>
              <w:webHidden/>
            </w:rPr>
            <w:fldChar w:fldCharType="separate"/>
          </w:r>
          <w:r>
            <w:rPr>
              <w:rStyle w:val="IndexLink"/>
              <w:vanish w:val="false"/>
            </w:rPr>
            <w:tab/>
            <w:t>94</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41">
        <w:ins w:id="299" w:author="Microsoft Office User" w:date="2018-06-11T17:14:00Z">
          <w:r>
            <w:rPr>
              <w:webHidden/>
              <w:rStyle w:val="IndexLink"/>
            </w:rPr>
            <w:t>2.12 AES CBC with Cipher Text Stealing CTS</w:t>
          </w:r>
        </w:ins>
        <w:ins w:id="300" w:author="Microsoft Office User" w:date="2018-06-11T17:14:00Z">
          <w:r>
            <w:rPr>
              <w:webHidden/>
            </w:rPr>
            <w:fldChar w:fldCharType="begin"/>
          </w:r>
          <w:r>
            <w:rPr>
              <w:webHidden/>
            </w:rPr>
            <w:instrText>PAGEREF _Toc516500741 \h</w:instrText>
          </w:r>
          <w:r>
            <w:rPr>
              <w:webHidden/>
            </w:rPr>
            <w:fldChar w:fldCharType="separate"/>
          </w:r>
          <w:r>
            <w:rPr>
              <w:rStyle w:val="IndexLink"/>
              <w:vanish w:val="false"/>
            </w:rPr>
            <w:tab/>
            <w:t>95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42">
        <w:ins w:id="301" w:author="Microsoft Office User" w:date="2018-06-11T17:14:00Z">
          <w:r>
            <w:rPr>
              <w:webHidden/>
              <w:rStyle w:val="IndexLink"/>
            </w:rPr>
            <w:t>2.12.1 Definitions</w:t>
          </w:r>
        </w:ins>
        <w:ins w:id="302" w:author="Microsoft Office User" w:date="2018-06-11T17:14:00Z">
          <w:r>
            <w:rPr>
              <w:webHidden/>
            </w:rPr>
            <w:fldChar w:fldCharType="begin"/>
          </w:r>
          <w:r>
            <w:rPr>
              <w:webHidden/>
            </w:rPr>
            <w:instrText>PAGEREF _Toc516500742 \h</w:instrText>
          </w:r>
          <w:r>
            <w:rPr>
              <w:webHidden/>
            </w:rPr>
            <w:fldChar w:fldCharType="separate"/>
          </w:r>
          <w:r>
            <w:rPr>
              <w:rStyle w:val="IndexLink"/>
              <w:vanish w:val="false"/>
            </w:rPr>
            <w:tab/>
            <w:t>95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43">
        <w:ins w:id="303" w:author="Microsoft Office User" w:date="2018-06-11T17:14:00Z">
          <w:r>
            <w:rPr>
              <w:webHidden/>
              <w:rStyle w:val="IndexLink"/>
            </w:rPr>
            <w:t>2.12.2 AES CTS mechanism parameters</w:t>
          </w:r>
        </w:ins>
        <w:ins w:id="304" w:author="Microsoft Office User" w:date="2018-06-11T17:14:00Z">
          <w:r>
            <w:rPr>
              <w:webHidden/>
            </w:rPr>
            <w:fldChar w:fldCharType="begin"/>
          </w:r>
          <w:r>
            <w:rPr>
              <w:webHidden/>
            </w:rPr>
            <w:instrText>PAGEREF _Toc516500743 \h</w:instrText>
          </w:r>
          <w:r>
            <w:rPr>
              <w:webHidden/>
            </w:rPr>
            <w:fldChar w:fldCharType="separate"/>
          </w:r>
          <w:r>
            <w:rPr>
              <w:rStyle w:val="IndexLink"/>
              <w:vanish w:val="false"/>
            </w:rPr>
            <w:tab/>
            <w:t>95</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44">
        <w:ins w:id="305" w:author="Microsoft Office User" w:date="2018-06-11T17:14:00Z">
          <w:r>
            <w:rPr>
              <w:webHidden/>
              <w:rStyle w:val="IndexLink"/>
              <w:lang w:val="de-CH"/>
            </w:rPr>
            <w:t>2.13</w:t>
          </w:r>
        </w:ins>
        <w:ins w:id="306" w:author="Microsoft Office User" w:date="2018-06-11T17:14:00Z">
          <w:r>
            <w:rPr>
              <w:rStyle w:val="IndexLink"/>
            </w:rPr>
            <w:t xml:space="preserve"> Additional AES Mechanisms</w:t>
          </w:r>
        </w:ins>
        <w:ins w:id="307" w:author="Microsoft Office User" w:date="2018-06-11T17:14:00Z">
          <w:r>
            <w:rPr>
              <w:webHidden/>
            </w:rPr>
            <w:fldChar w:fldCharType="begin"/>
          </w:r>
          <w:r>
            <w:rPr>
              <w:webHidden/>
            </w:rPr>
            <w:instrText>PAGEREF _Toc516500744 \h</w:instrText>
          </w:r>
          <w:r>
            <w:rPr>
              <w:webHidden/>
            </w:rPr>
            <w:fldChar w:fldCharType="separate"/>
          </w:r>
          <w:r>
            <w:rPr>
              <w:rStyle w:val="IndexLink"/>
              <w:vanish w:val="false"/>
            </w:rPr>
            <w:tab/>
            <w:t>95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45">
        <w:ins w:id="308" w:author="Microsoft Office User" w:date="2018-06-11T17:14:00Z">
          <w:r>
            <w:rPr>
              <w:webHidden/>
              <w:rStyle w:val="IndexLink"/>
            </w:rPr>
            <w:t>2.13.1 Definitions</w:t>
          </w:r>
        </w:ins>
        <w:ins w:id="309" w:author="Microsoft Office User" w:date="2018-06-11T17:14:00Z">
          <w:r>
            <w:rPr>
              <w:webHidden/>
            </w:rPr>
            <w:fldChar w:fldCharType="begin"/>
          </w:r>
          <w:r>
            <w:rPr>
              <w:webHidden/>
            </w:rPr>
            <w:instrText>PAGEREF _Toc516500745 \h</w:instrText>
          </w:r>
          <w:r>
            <w:rPr>
              <w:webHidden/>
            </w:rPr>
            <w:fldChar w:fldCharType="separate"/>
          </w:r>
          <w:r>
            <w:rPr>
              <w:rStyle w:val="IndexLink"/>
              <w:vanish w:val="false"/>
            </w:rPr>
            <w:tab/>
            <w:t>96</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46">
        <w:ins w:id="310" w:author="Microsoft Office User" w:date="2018-06-11T17:14:00Z">
          <w:r>
            <w:rPr>
              <w:webHidden/>
              <w:rStyle w:val="IndexLink"/>
            </w:rPr>
            <w:t>2.14 AES-GCM Authenticated Encryption / Decryption</w:t>
          </w:r>
        </w:ins>
        <w:ins w:id="311" w:author="Microsoft Office User" w:date="2018-06-11T17:14:00Z">
          <w:r>
            <w:rPr>
              <w:webHidden/>
            </w:rPr>
            <w:fldChar w:fldCharType="begin"/>
          </w:r>
          <w:r>
            <w:rPr>
              <w:webHidden/>
            </w:rPr>
            <w:instrText>PAGEREF _Toc516500746 \h</w:instrText>
          </w:r>
          <w:r>
            <w:rPr>
              <w:webHidden/>
            </w:rPr>
            <w:fldChar w:fldCharType="separate"/>
          </w:r>
          <w:r>
            <w:rPr>
              <w:rStyle w:val="IndexLink"/>
              <w:vanish w:val="false"/>
            </w:rPr>
            <w:tab/>
            <w:t>96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47">
        <w:ins w:id="312" w:author="Microsoft Office User" w:date="2018-06-11T17:14:00Z">
          <w:r>
            <w:rPr>
              <w:webHidden/>
              <w:rStyle w:val="IndexLink"/>
            </w:rPr>
            <w:t>2.14.1 AES-CCM authenticated Encryption / Decryption</w:t>
          </w:r>
        </w:ins>
        <w:ins w:id="313" w:author="Microsoft Office User" w:date="2018-06-11T17:14:00Z">
          <w:r>
            <w:rPr>
              <w:webHidden/>
            </w:rPr>
            <w:fldChar w:fldCharType="begin"/>
          </w:r>
          <w:r>
            <w:rPr>
              <w:webHidden/>
            </w:rPr>
            <w:instrText>PAGEREF _Toc516500747 \h</w:instrText>
          </w:r>
          <w:r>
            <w:rPr>
              <w:webHidden/>
            </w:rPr>
            <w:fldChar w:fldCharType="separate"/>
          </w:r>
          <w:r>
            <w:rPr>
              <w:rStyle w:val="IndexLink"/>
              <w:vanish w:val="false"/>
            </w:rPr>
            <w:tab/>
            <w:t>97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48">
        <w:ins w:id="314" w:author="Microsoft Office User" w:date="2018-06-11T17:14:00Z">
          <w:r>
            <w:rPr>
              <w:webHidden/>
              <w:rStyle w:val="IndexLink"/>
            </w:rPr>
            <w:t>2.14.2 AES-CCM authenticated Encryption / Decryption</w:t>
          </w:r>
        </w:ins>
        <w:ins w:id="315" w:author="Microsoft Office User" w:date="2018-06-11T17:14:00Z">
          <w:r>
            <w:rPr>
              <w:webHidden/>
            </w:rPr>
            <w:fldChar w:fldCharType="begin"/>
          </w:r>
          <w:r>
            <w:rPr>
              <w:webHidden/>
            </w:rPr>
            <w:instrText>PAGEREF _Toc516500748 \h</w:instrText>
          </w:r>
          <w:r>
            <w:rPr>
              <w:webHidden/>
            </w:rPr>
            <w:fldChar w:fldCharType="separate"/>
          </w:r>
          <w:r>
            <w:rPr>
              <w:rStyle w:val="IndexLink"/>
              <w:vanish w:val="false"/>
            </w:rPr>
            <w:tab/>
            <w:t>99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49">
        <w:ins w:id="316" w:author="Microsoft Office User" w:date="2018-06-11T17:14:00Z">
          <w:r>
            <w:rPr>
              <w:webHidden/>
              <w:rStyle w:val="IndexLink"/>
            </w:rPr>
            <w:t>2.14.3 AES-GMAC</w:t>
          </w:r>
        </w:ins>
        <w:ins w:id="317" w:author="Microsoft Office User" w:date="2018-06-11T17:14:00Z">
          <w:r>
            <w:rPr>
              <w:webHidden/>
            </w:rPr>
            <w:fldChar w:fldCharType="begin"/>
          </w:r>
          <w:r>
            <w:rPr>
              <w:webHidden/>
            </w:rPr>
            <w:instrText>PAGEREF _Toc516500749 \h</w:instrText>
          </w:r>
          <w:r>
            <w:rPr>
              <w:webHidden/>
            </w:rPr>
            <w:fldChar w:fldCharType="separate"/>
          </w:r>
          <w:r>
            <w:rPr>
              <w:rStyle w:val="IndexLink"/>
              <w:vanish w:val="false"/>
            </w:rPr>
            <w:tab/>
            <w:t>101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50">
        <w:ins w:id="318" w:author="Microsoft Office User" w:date="2018-06-11T17:14:00Z">
          <w:r>
            <w:rPr>
              <w:webHidden/>
              <w:rStyle w:val="IndexLink"/>
            </w:rPr>
            <w:t>2.14.4 AES GCM and CCM Mechanism parameters</w:t>
          </w:r>
        </w:ins>
        <w:ins w:id="319" w:author="Microsoft Office User" w:date="2018-06-11T17:14:00Z">
          <w:r>
            <w:rPr>
              <w:webHidden/>
            </w:rPr>
            <w:fldChar w:fldCharType="begin"/>
          </w:r>
          <w:r>
            <w:rPr>
              <w:webHidden/>
            </w:rPr>
            <w:instrText>PAGEREF _Toc516500750 \h</w:instrText>
          </w:r>
          <w:r>
            <w:rPr>
              <w:webHidden/>
            </w:rPr>
            <w:fldChar w:fldCharType="separate"/>
          </w:r>
          <w:r>
            <w:rPr>
              <w:rStyle w:val="IndexLink"/>
              <w:vanish w:val="false"/>
            </w:rPr>
            <w:tab/>
            <w:t>101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51">
        <w:ins w:id="320" w:author="Microsoft Office User" w:date="2018-06-11T17:14:00Z">
          <w:r>
            <w:rPr>
              <w:webHidden/>
              <w:rStyle w:val="IndexLink"/>
            </w:rPr>
            <w:t>2.14.5 AES-GCM authenticated Encryption / Decryption</w:t>
          </w:r>
        </w:ins>
        <w:ins w:id="321" w:author="Microsoft Office User" w:date="2018-06-11T17:14:00Z">
          <w:r>
            <w:rPr>
              <w:webHidden/>
            </w:rPr>
            <w:fldChar w:fldCharType="begin"/>
          </w:r>
          <w:r>
            <w:rPr>
              <w:webHidden/>
            </w:rPr>
            <w:instrText>PAGEREF _Toc516500751 \h</w:instrText>
          </w:r>
          <w:r>
            <w:rPr>
              <w:webHidden/>
            </w:rPr>
            <w:fldChar w:fldCharType="separate"/>
          </w:r>
          <w:r>
            <w:rPr>
              <w:rStyle w:val="IndexLink"/>
              <w:vanish w:val="false"/>
            </w:rPr>
            <w:tab/>
            <w:t>105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52">
        <w:ins w:id="322" w:author="Microsoft Office User" w:date="2018-06-11T17:14:00Z">
          <w:r>
            <w:rPr>
              <w:webHidden/>
              <w:rStyle w:val="IndexLink"/>
            </w:rPr>
            <w:t>2.14.6 AES-CCM authenticated Encryption / Decryption</w:t>
          </w:r>
        </w:ins>
        <w:ins w:id="323" w:author="Microsoft Office User" w:date="2018-06-11T17:14:00Z">
          <w:r>
            <w:rPr>
              <w:webHidden/>
            </w:rPr>
            <w:fldChar w:fldCharType="begin"/>
          </w:r>
          <w:r>
            <w:rPr>
              <w:webHidden/>
            </w:rPr>
            <w:instrText>PAGEREF _Toc516500752 \h</w:instrText>
          </w:r>
          <w:r>
            <w:rPr>
              <w:webHidden/>
            </w:rPr>
            <w:fldChar w:fldCharType="separate"/>
          </w:r>
          <w:r>
            <w:rPr>
              <w:rStyle w:val="IndexLink"/>
              <w:vanish w:val="false"/>
            </w:rPr>
            <w:tab/>
            <w:t>105</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53">
        <w:ins w:id="324" w:author="Microsoft Office User" w:date="2018-06-11T17:14:00Z">
          <w:r>
            <w:rPr>
              <w:webHidden/>
              <w:rStyle w:val="IndexLink"/>
            </w:rPr>
            <w:t>2.15 AES CMAC</w:t>
          </w:r>
        </w:ins>
        <w:ins w:id="325" w:author="Microsoft Office User" w:date="2018-06-11T17:14:00Z">
          <w:r>
            <w:rPr>
              <w:webHidden/>
            </w:rPr>
            <w:fldChar w:fldCharType="begin"/>
          </w:r>
          <w:r>
            <w:rPr>
              <w:webHidden/>
            </w:rPr>
            <w:instrText>PAGEREF _Toc516500753 \h</w:instrText>
          </w:r>
          <w:r>
            <w:rPr>
              <w:webHidden/>
            </w:rPr>
            <w:fldChar w:fldCharType="separate"/>
          </w:r>
          <w:r>
            <w:rPr>
              <w:rStyle w:val="IndexLink"/>
              <w:vanish w:val="false"/>
            </w:rPr>
            <w:tab/>
            <w:t>106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54">
        <w:ins w:id="326" w:author="Microsoft Office User" w:date="2018-06-11T17:14:00Z">
          <w:r>
            <w:rPr>
              <w:webHidden/>
              <w:rStyle w:val="IndexLink"/>
            </w:rPr>
            <w:t>2.15.1 Definitions</w:t>
          </w:r>
        </w:ins>
        <w:ins w:id="327" w:author="Microsoft Office User" w:date="2018-06-11T17:14:00Z">
          <w:r>
            <w:rPr>
              <w:webHidden/>
            </w:rPr>
            <w:fldChar w:fldCharType="begin"/>
          </w:r>
          <w:r>
            <w:rPr>
              <w:webHidden/>
            </w:rPr>
            <w:instrText>PAGEREF _Toc516500754 \h</w:instrText>
          </w:r>
          <w:r>
            <w:rPr>
              <w:webHidden/>
            </w:rPr>
            <w:fldChar w:fldCharType="separate"/>
          </w:r>
          <w:r>
            <w:rPr>
              <w:rStyle w:val="IndexLink"/>
              <w:vanish w:val="false"/>
            </w:rPr>
            <w:tab/>
            <w:t>106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55">
        <w:ins w:id="328" w:author="Microsoft Office User" w:date="2018-06-11T17:14:00Z">
          <w:r>
            <w:rPr>
              <w:webHidden/>
              <w:rStyle w:val="IndexLink"/>
            </w:rPr>
            <w:t>2.15.2 Mechanism parameters</w:t>
          </w:r>
        </w:ins>
        <w:ins w:id="329" w:author="Microsoft Office User" w:date="2018-06-11T17:14:00Z">
          <w:r>
            <w:rPr>
              <w:webHidden/>
            </w:rPr>
            <w:fldChar w:fldCharType="begin"/>
          </w:r>
          <w:r>
            <w:rPr>
              <w:webHidden/>
            </w:rPr>
            <w:instrText>PAGEREF _Toc516500755 \h</w:instrText>
          </w:r>
          <w:r>
            <w:rPr>
              <w:webHidden/>
            </w:rPr>
            <w:fldChar w:fldCharType="separate"/>
          </w:r>
          <w:r>
            <w:rPr>
              <w:rStyle w:val="IndexLink"/>
              <w:vanish w:val="false"/>
            </w:rPr>
            <w:tab/>
            <w:t>106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56">
        <w:ins w:id="330" w:author="Microsoft Office User" w:date="2018-06-11T17:14:00Z">
          <w:r>
            <w:rPr>
              <w:webHidden/>
              <w:rStyle w:val="IndexLink"/>
            </w:rPr>
            <w:t>2.15.3 General-length AES-CMAC</w:t>
          </w:r>
        </w:ins>
        <w:ins w:id="331" w:author="Microsoft Office User" w:date="2018-06-11T17:14:00Z">
          <w:r>
            <w:rPr>
              <w:webHidden/>
            </w:rPr>
            <w:fldChar w:fldCharType="begin"/>
          </w:r>
          <w:r>
            <w:rPr>
              <w:webHidden/>
            </w:rPr>
            <w:instrText>PAGEREF _Toc516500756 \h</w:instrText>
          </w:r>
          <w:r>
            <w:rPr>
              <w:webHidden/>
            </w:rPr>
            <w:fldChar w:fldCharType="separate"/>
          </w:r>
          <w:r>
            <w:rPr>
              <w:rStyle w:val="IndexLink"/>
              <w:vanish w:val="false"/>
            </w:rPr>
            <w:tab/>
            <w:t>107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57">
        <w:ins w:id="332" w:author="Microsoft Office User" w:date="2018-06-11T17:14:00Z">
          <w:r>
            <w:rPr>
              <w:webHidden/>
              <w:rStyle w:val="IndexLink"/>
            </w:rPr>
            <w:t>2.15.4 AES-CMAC</w:t>
          </w:r>
        </w:ins>
        <w:ins w:id="333" w:author="Microsoft Office User" w:date="2018-06-11T17:14:00Z">
          <w:r>
            <w:rPr>
              <w:webHidden/>
            </w:rPr>
            <w:fldChar w:fldCharType="begin"/>
          </w:r>
          <w:r>
            <w:rPr>
              <w:webHidden/>
            </w:rPr>
            <w:instrText>PAGEREF _Toc516500757 \h</w:instrText>
          </w:r>
          <w:r>
            <w:rPr>
              <w:webHidden/>
            </w:rPr>
            <w:fldChar w:fldCharType="separate"/>
          </w:r>
          <w:r>
            <w:rPr>
              <w:rStyle w:val="IndexLink"/>
              <w:vanish w:val="false"/>
            </w:rPr>
            <w:tab/>
            <w:t>107</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58">
        <w:ins w:id="334" w:author="Microsoft Office User" w:date="2018-06-11T17:14:00Z">
          <w:r>
            <w:rPr>
              <w:webHidden/>
              <w:rStyle w:val="IndexLink"/>
              <w:lang w:val="de-CH"/>
            </w:rPr>
            <w:t>2.16</w:t>
          </w:r>
        </w:ins>
        <w:ins w:id="335" w:author="Microsoft Office User" w:date="2018-06-11T17:14:00Z">
          <w:r>
            <w:rPr>
              <w:rStyle w:val="IndexLink"/>
            </w:rPr>
            <w:t xml:space="preserve"> AES XTS</w:t>
          </w:r>
        </w:ins>
        <w:ins w:id="336" w:author="Microsoft Office User" w:date="2018-06-11T17:14:00Z">
          <w:r>
            <w:rPr>
              <w:webHidden/>
            </w:rPr>
            <w:fldChar w:fldCharType="begin"/>
          </w:r>
          <w:r>
            <w:rPr>
              <w:webHidden/>
            </w:rPr>
            <w:instrText>PAGEREF _Toc516500758 \h</w:instrText>
          </w:r>
          <w:r>
            <w:rPr>
              <w:webHidden/>
            </w:rPr>
            <w:fldChar w:fldCharType="separate"/>
          </w:r>
          <w:r>
            <w:rPr>
              <w:rStyle w:val="IndexLink"/>
              <w:vanish w:val="false"/>
            </w:rPr>
            <w:tab/>
            <w:t>108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59">
        <w:ins w:id="337" w:author="Microsoft Office User" w:date="2018-06-11T17:14:00Z">
          <w:r>
            <w:rPr>
              <w:webHidden/>
              <w:rStyle w:val="IndexLink"/>
            </w:rPr>
            <w:t>2.16.1 Definitions</w:t>
          </w:r>
        </w:ins>
        <w:ins w:id="338" w:author="Microsoft Office User" w:date="2018-06-11T17:14:00Z">
          <w:r>
            <w:rPr>
              <w:webHidden/>
            </w:rPr>
            <w:fldChar w:fldCharType="begin"/>
          </w:r>
          <w:r>
            <w:rPr>
              <w:webHidden/>
            </w:rPr>
            <w:instrText>PAGEREF _Toc516500759 \h</w:instrText>
          </w:r>
          <w:r>
            <w:rPr>
              <w:webHidden/>
            </w:rPr>
            <w:fldChar w:fldCharType="separate"/>
          </w:r>
          <w:r>
            <w:rPr>
              <w:rStyle w:val="IndexLink"/>
              <w:vanish w:val="false"/>
            </w:rPr>
            <w:tab/>
            <w:t>108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60">
        <w:ins w:id="339" w:author="Microsoft Office User" w:date="2018-06-11T17:14:00Z">
          <w:r>
            <w:rPr>
              <w:webHidden/>
              <w:rStyle w:val="IndexLink"/>
            </w:rPr>
            <w:t>2.16.2 AES-XTS secret key objects</w:t>
          </w:r>
        </w:ins>
        <w:ins w:id="340" w:author="Microsoft Office User" w:date="2018-06-11T17:14:00Z">
          <w:r>
            <w:rPr>
              <w:webHidden/>
            </w:rPr>
            <w:fldChar w:fldCharType="begin"/>
          </w:r>
          <w:r>
            <w:rPr>
              <w:webHidden/>
            </w:rPr>
            <w:instrText>PAGEREF _Toc516500760 \h</w:instrText>
          </w:r>
          <w:r>
            <w:rPr>
              <w:webHidden/>
            </w:rPr>
            <w:fldChar w:fldCharType="separate"/>
          </w:r>
          <w:r>
            <w:rPr>
              <w:rStyle w:val="IndexLink"/>
              <w:vanish w:val="false"/>
            </w:rPr>
            <w:tab/>
            <w:t>108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61">
        <w:ins w:id="341" w:author="Microsoft Office User" w:date="2018-06-11T17:14:00Z">
          <w:r>
            <w:rPr>
              <w:webHidden/>
              <w:rStyle w:val="IndexLink"/>
            </w:rPr>
            <w:t>2.16.3 AES-XTS key generation</w:t>
          </w:r>
        </w:ins>
        <w:ins w:id="342" w:author="Microsoft Office User" w:date="2018-06-11T17:14:00Z">
          <w:r>
            <w:rPr>
              <w:webHidden/>
            </w:rPr>
            <w:fldChar w:fldCharType="begin"/>
          </w:r>
          <w:r>
            <w:rPr>
              <w:webHidden/>
            </w:rPr>
            <w:instrText>PAGEREF _Toc516500761 \h</w:instrText>
          </w:r>
          <w:r>
            <w:rPr>
              <w:webHidden/>
            </w:rPr>
            <w:fldChar w:fldCharType="separate"/>
          </w:r>
          <w:r>
            <w:rPr>
              <w:rStyle w:val="IndexLink"/>
              <w:vanish w:val="false"/>
            </w:rPr>
            <w:tab/>
            <w:t>108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62">
        <w:ins w:id="343" w:author="Microsoft Office User" w:date="2018-06-11T17:14:00Z">
          <w:r>
            <w:rPr>
              <w:webHidden/>
              <w:rStyle w:val="IndexLink"/>
            </w:rPr>
            <w:t>2.16.4 AES-XTS</w:t>
          </w:r>
        </w:ins>
        <w:ins w:id="344" w:author="Microsoft Office User" w:date="2018-06-11T17:14:00Z">
          <w:r>
            <w:rPr>
              <w:webHidden/>
            </w:rPr>
            <w:fldChar w:fldCharType="begin"/>
          </w:r>
          <w:r>
            <w:rPr>
              <w:webHidden/>
            </w:rPr>
            <w:instrText>PAGEREF _Toc516500762 \h</w:instrText>
          </w:r>
          <w:r>
            <w:rPr>
              <w:webHidden/>
            </w:rPr>
            <w:fldChar w:fldCharType="separate"/>
          </w:r>
          <w:r>
            <w:rPr>
              <w:rStyle w:val="IndexLink"/>
              <w:vanish w:val="false"/>
            </w:rPr>
            <w:tab/>
            <w:t>108</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63">
        <w:ins w:id="345" w:author="Microsoft Office User" w:date="2018-06-11T17:14:00Z">
          <w:r>
            <w:rPr>
              <w:webHidden/>
              <w:rStyle w:val="IndexLink"/>
              <w:lang w:val="de-CH"/>
            </w:rPr>
            <w:t>2.17</w:t>
          </w:r>
        </w:ins>
        <w:ins w:id="346" w:author="Microsoft Office User" w:date="2018-06-11T17:14:00Z">
          <w:r>
            <w:rPr>
              <w:rStyle w:val="IndexLink"/>
            </w:rPr>
            <w:t xml:space="preserve"> AES Key Wrap</w:t>
          </w:r>
        </w:ins>
        <w:ins w:id="347" w:author="Microsoft Office User" w:date="2018-06-11T17:14:00Z">
          <w:r>
            <w:rPr>
              <w:webHidden/>
            </w:rPr>
            <w:fldChar w:fldCharType="begin"/>
          </w:r>
          <w:r>
            <w:rPr>
              <w:webHidden/>
            </w:rPr>
            <w:instrText>PAGEREF _Toc516500763 \h</w:instrText>
          </w:r>
          <w:r>
            <w:rPr>
              <w:webHidden/>
            </w:rPr>
            <w:fldChar w:fldCharType="separate"/>
          </w:r>
          <w:r>
            <w:rPr>
              <w:rStyle w:val="IndexLink"/>
              <w:vanish w:val="false"/>
            </w:rPr>
            <w:tab/>
            <w:t>109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64">
        <w:ins w:id="348" w:author="Microsoft Office User" w:date="2018-06-11T17:14:00Z">
          <w:r>
            <w:rPr>
              <w:webHidden/>
              <w:rStyle w:val="IndexLink"/>
            </w:rPr>
            <w:t>2.17.1 Definitions</w:t>
          </w:r>
        </w:ins>
        <w:ins w:id="349" w:author="Microsoft Office User" w:date="2018-06-11T17:14:00Z">
          <w:r>
            <w:rPr>
              <w:webHidden/>
            </w:rPr>
            <w:fldChar w:fldCharType="begin"/>
          </w:r>
          <w:r>
            <w:rPr>
              <w:webHidden/>
            </w:rPr>
            <w:instrText>PAGEREF _Toc516500764 \h</w:instrText>
          </w:r>
          <w:r>
            <w:rPr>
              <w:webHidden/>
            </w:rPr>
            <w:fldChar w:fldCharType="separate"/>
          </w:r>
          <w:r>
            <w:rPr>
              <w:rStyle w:val="IndexLink"/>
              <w:vanish w:val="false"/>
            </w:rPr>
            <w:tab/>
            <w:t>109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65">
        <w:ins w:id="350" w:author="Microsoft Office User" w:date="2018-06-11T17:14:00Z">
          <w:r>
            <w:rPr>
              <w:webHidden/>
              <w:rStyle w:val="IndexLink"/>
            </w:rPr>
            <w:t>2.17.2 AES Key Wrap Mechanism parameters</w:t>
          </w:r>
        </w:ins>
        <w:ins w:id="351" w:author="Microsoft Office User" w:date="2018-06-11T17:14:00Z">
          <w:r>
            <w:rPr>
              <w:webHidden/>
            </w:rPr>
            <w:fldChar w:fldCharType="begin"/>
          </w:r>
          <w:r>
            <w:rPr>
              <w:webHidden/>
            </w:rPr>
            <w:instrText>PAGEREF _Toc516500765 \h</w:instrText>
          </w:r>
          <w:r>
            <w:rPr>
              <w:webHidden/>
            </w:rPr>
            <w:fldChar w:fldCharType="separate"/>
          </w:r>
          <w:r>
            <w:rPr>
              <w:rStyle w:val="IndexLink"/>
              <w:vanish w:val="false"/>
            </w:rPr>
            <w:tab/>
            <w:t>109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66">
        <w:ins w:id="352" w:author="Microsoft Office User" w:date="2018-06-11T17:14:00Z">
          <w:r>
            <w:rPr>
              <w:webHidden/>
              <w:rStyle w:val="IndexLink"/>
            </w:rPr>
            <w:t>2.17.3 AES Key Wrap</w:t>
          </w:r>
        </w:ins>
        <w:ins w:id="353" w:author="Microsoft Office User" w:date="2018-06-11T17:14:00Z">
          <w:r>
            <w:rPr>
              <w:webHidden/>
            </w:rPr>
            <w:fldChar w:fldCharType="begin"/>
          </w:r>
          <w:r>
            <w:rPr>
              <w:webHidden/>
            </w:rPr>
            <w:instrText>PAGEREF _Toc516500766 \h</w:instrText>
          </w:r>
          <w:r>
            <w:rPr>
              <w:webHidden/>
            </w:rPr>
            <w:fldChar w:fldCharType="separate"/>
          </w:r>
          <w:r>
            <w:rPr>
              <w:rStyle w:val="IndexLink"/>
              <w:vanish w:val="false"/>
            </w:rPr>
            <w:tab/>
            <w:t>109</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67">
        <w:ins w:id="354" w:author="Microsoft Office User" w:date="2018-06-11T17:14:00Z">
          <w:r>
            <w:rPr>
              <w:webHidden/>
              <w:rStyle w:val="IndexLink"/>
            </w:rPr>
            <w:t>2.18 Key derivation by data encryption – DES &amp; AES</w:t>
          </w:r>
        </w:ins>
        <w:ins w:id="355" w:author="Microsoft Office User" w:date="2018-06-11T17:14:00Z">
          <w:r>
            <w:rPr>
              <w:webHidden/>
            </w:rPr>
            <w:fldChar w:fldCharType="begin"/>
          </w:r>
          <w:r>
            <w:rPr>
              <w:webHidden/>
            </w:rPr>
            <w:instrText>PAGEREF _Toc516500767 \h</w:instrText>
          </w:r>
          <w:r>
            <w:rPr>
              <w:webHidden/>
            </w:rPr>
            <w:fldChar w:fldCharType="separate"/>
          </w:r>
          <w:r>
            <w:rPr>
              <w:rStyle w:val="IndexLink"/>
              <w:vanish w:val="false"/>
            </w:rPr>
            <w:tab/>
            <w:t>110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68">
        <w:ins w:id="356" w:author="Microsoft Office User" w:date="2018-06-11T17:14:00Z">
          <w:r>
            <w:rPr>
              <w:webHidden/>
              <w:rStyle w:val="IndexLink"/>
            </w:rPr>
            <w:t>2.18.1 Definitions</w:t>
          </w:r>
        </w:ins>
        <w:ins w:id="357" w:author="Microsoft Office User" w:date="2018-06-11T17:14:00Z">
          <w:r>
            <w:rPr>
              <w:webHidden/>
            </w:rPr>
            <w:fldChar w:fldCharType="begin"/>
          </w:r>
          <w:r>
            <w:rPr>
              <w:webHidden/>
            </w:rPr>
            <w:instrText>PAGEREF _Toc516500768 \h</w:instrText>
          </w:r>
          <w:r>
            <w:rPr>
              <w:webHidden/>
            </w:rPr>
            <w:fldChar w:fldCharType="separate"/>
          </w:r>
          <w:r>
            <w:rPr>
              <w:rStyle w:val="IndexLink"/>
              <w:vanish w:val="false"/>
            </w:rPr>
            <w:tab/>
            <w:t>110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69">
        <w:ins w:id="358" w:author="Microsoft Office User" w:date="2018-06-11T17:14:00Z">
          <w:r>
            <w:rPr>
              <w:webHidden/>
              <w:rStyle w:val="IndexLink"/>
            </w:rPr>
            <w:t>2.18.2 Mechanism Parameters</w:t>
          </w:r>
        </w:ins>
        <w:ins w:id="359" w:author="Microsoft Office User" w:date="2018-06-11T17:14:00Z">
          <w:r>
            <w:rPr>
              <w:webHidden/>
            </w:rPr>
            <w:fldChar w:fldCharType="begin"/>
          </w:r>
          <w:r>
            <w:rPr>
              <w:webHidden/>
            </w:rPr>
            <w:instrText>PAGEREF _Toc516500769 \h</w:instrText>
          </w:r>
          <w:r>
            <w:rPr>
              <w:webHidden/>
            </w:rPr>
            <w:fldChar w:fldCharType="separate"/>
          </w:r>
          <w:r>
            <w:rPr>
              <w:rStyle w:val="IndexLink"/>
              <w:vanish w:val="false"/>
            </w:rPr>
            <w:tab/>
            <w:t>111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70">
        <w:ins w:id="360" w:author="Microsoft Office User" w:date="2018-06-11T17:14:00Z">
          <w:r>
            <w:rPr>
              <w:webHidden/>
              <w:rStyle w:val="IndexLink"/>
            </w:rPr>
            <w:t>2.18.3 Mechanism Description</w:t>
          </w:r>
        </w:ins>
        <w:ins w:id="361" w:author="Microsoft Office User" w:date="2018-06-11T17:14:00Z">
          <w:r>
            <w:rPr>
              <w:webHidden/>
            </w:rPr>
            <w:fldChar w:fldCharType="begin"/>
          </w:r>
          <w:r>
            <w:rPr>
              <w:webHidden/>
            </w:rPr>
            <w:instrText>PAGEREF _Toc516500770 \h</w:instrText>
          </w:r>
          <w:r>
            <w:rPr>
              <w:webHidden/>
            </w:rPr>
            <w:fldChar w:fldCharType="separate"/>
          </w:r>
          <w:r>
            <w:rPr>
              <w:rStyle w:val="IndexLink"/>
              <w:vanish w:val="false"/>
            </w:rPr>
            <w:tab/>
            <w:t>111</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71">
        <w:ins w:id="362" w:author="Microsoft Office User" w:date="2018-06-11T17:14:00Z">
          <w:r>
            <w:rPr>
              <w:webHidden/>
              <w:rStyle w:val="IndexLink"/>
              <w:lang w:val="de-CH"/>
            </w:rPr>
            <w:t>2.19</w:t>
          </w:r>
        </w:ins>
        <w:ins w:id="363" w:author="Microsoft Office User" w:date="2018-06-11T17:14:00Z">
          <w:r>
            <w:rPr>
              <w:rStyle w:val="IndexLink"/>
            </w:rPr>
            <w:t xml:space="preserve"> Double and Triple-length DES</w:t>
          </w:r>
        </w:ins>
        <w:ins w:id="364" w:author="Microsoft Office User" w:date="2018-06-11T17:14:00Z">
          <w:r>
            <w:rPr>
              <w:webHidden/>
            </w:rPr>
            <w:fldChar w:fldCharType="begin"/>
          </w:r>
          <w:r>
            <w:rPr>
              <w:webHidden/>
            </w:rPr>
            <w:instrText>PAGEREF _Toc516500771 \h</w:instrText>
          </w:r>
          <w:r>
            <w:rPr>
              <w:webHidden/>
            </w:rPr>
            <w:fldChar w:fldCharType="separate"/>
          </w:r>
          <w:r>
            <w:rPr>
              <w:rStyle w:val="IndexLink"/>
              <w:vanish w:val="false"/>
            </w:rPr>
            <w:tab/>
            <w:t>111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72">
        <w:ins w:id="365" w:author="Microsoft Office User" w:date="2018-06-11T17:14:00Z">
          <w:r>
            <w:rPr>
              <w:webHidden/>
              <w:rStyle w:val="IndexLink"/>
            </w:rPr>
            <w:t>2.19.1 Definitions</w:t>
          </w:r>
        </w:ins>
        <w:ins w:id="366" w:author="Microsoft Office User" w:date="2018-06-11T17:14:00Z">
          <w:r>
            <w:rPr>
              <w:webHidden/>
            </w:rPr>
            <w:fldChar w:fldCharType="begin"/>
          </w:r>
          <w:r>
            <w:rPr>
              <w:webHidden/>
            </w:rPr>
            <w:instrText>PAGEREF _Toc516500772 \h</w:instrText>
          </w:r>
          <w:r>
            <w:rPr>
              <w:webHidden/>
            </w:rPr>
            <w:fldChar w:fldCharType="separate"/>
          </w:r>
          <w:r>
            <w:rPr>
              <w:rStyle w:val="IndexLink"/>
              <w:vanish w:val="false"/>
            </w:rPr>
            <w:tab/>
            <w:t>112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73">
        <w:ins w:id="367" w:author="Microsoft Office User" w:date="2018-06-11T17:14:00Z">
          <w:r>
            <w:rPr>
              <w:webHidden/>
              <w:rStyle w:val="IndexLink"/>
            </w:rPr>
            <w:t>2.19.2 DES2 secret key objects</w:t>
          </w:r>
        </w:ins>
        <w:ins w:id="368" w:author="Microsoft Office User" w:date="2018-06-11T17:14:00Z">
          <w:r>
            <w:rPr>
              <w:webHidden/>
            </w:rPr>
            <w:fldChar w:fldCharType="begin"/>
          </w:r>
          <w:r>
            <w:rPr>
              <w:webHidden/>
            </w:rPr>
            <w:instrText>PAGEREF _Toc516500773 \h</w:instrText>
          </w:r>
          <w:r>
            <w:rPr>
              <w:webHidden/>
            </w:rPr>
            <w:fldChar w:fldCharType="separate"/>
          </w:r>
          <w:r>
            <w:rPr>
              <w:rStyle w:val="IndexLink"/>
              <w:vanish w:val="false"/>
            </w:rPr>
            <w:tab/>
            <w:t>112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74">
        <w:ins w:id="369" w:author="Microsoft Office User" w:date="2018-06-11T17:14:00Z">
          <w:r>
            <w:rPr>
              <w:webHidden/>
              <w:rStyle w:val="IndexLink"/>
            </w:rPr>
            <w:t>2.19.3 DES3 secret key objects</w:t>
          </w:r>
        </w:ins>
        <w:ins w:id="370" w:author="Microsoft Office User" w:date="2018-06-11T17:14:00Z">
          <w:r>
            <w:rPr>
              <w:webHidden/>
            </w:rPr>
            <w:fldChar w:fldCharType="begin"/>
          </w:r>
          <w:r>
            <w:rPr>
              <w:webHidden/>
            </w:rPr>
            <w:instrText>PAGEREF _Toc516500774 \h</w:instrText>
          </w:r>
          <w:r>
            <w:rPr>
              <w:webHidden/>
            </w:rPr>
            <w:fldChar w:fldCharType="separate"/>
          </w:r>
          <w:r>
            <w:rPr>
              <w:rStyle w:val="IndexLink"/>
              <w:vanish w:val="false"/>
            </w:rPr>
            <w:tab/>
            <w:t>113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75">
        <w:ins w:id="371" w:author="Microsoft Office User" w:date="2018-06-11T17:14:00Z">
          <w:r>
            <w:rPr>
              <w:webHidden/>
              <w:rStyle w:val="IndexLink"/>
            </w:rPr>
            <w:t>2.19.4 Double-length DES key generation</w:t>
          </w:r>
        </w:ins>
        <w:ins w:id="372" w:author="Microsoft Office User" w:date="2018-06-11T17:14:00Z">
          <w:r>
            <w:rPr>
              <w:webHidden/>
            </w:rPr>
            <w:fldChar w:fldCharType="begin"/>
          </w:r>
          <w:r>
            <w:rPr>
              <w:webHidden/>
            </w:rPr>
            <w:instrText>PAGEREF _Toc516500775 \h</w:instrText>
          </w:r>
          <w:r>
            <w:rPr>
              <w:webHidden/>
            </w:rPr>
            <w:fldChar w:fldCharType="separate"/>
          </w:r>
          <w:r>
            <w:rPr>
              <w:rStyle w:val="IndexLink"/>
              <w:vanish w:val="false"/>
            </w:rPr>
            <w:tab/>
            <w:t>113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76">
        <w:ins w:id="373" w:author="Microsoft Office User" w:date="2018-06-11T17:14:00Z">
          <w:r>
            <w:rPr>
              <w:webHidden/>
              <w:rStyle w:val="IndexLink"/>
            </w:rPr>
            <w:t>2.19.5 Triple-length DES Order of Operations</w:t>
          </w:r>
        </w:ins>
        <w:ins w:id="374" w:author="Microsoft Office User" w:date="2018-06-11T17:14:00Z">
          <w:r>
            <w:rPr>
              <w:webHidden/>
            </w:rPr>
            <w:fldChar w:fldCharType="begin"/>
          </w:r>
          <w:r>
            <w:rPr>
              <w:webHidden/>
            </w:rPr>
            <w:instrText>PAGEREF _Toc516500776 \h</w:instrText>
          </w:r>
          <w:r>
            <w:rPr>
              <w:webHidden/>
            </w:rPr>
            <w:fldChar w:fldCharType="separate"/>
          </w:r>
          <w:r>
            <w:rPr>
              <w:rStyle w:val="IndexLink"/>
              <w:vanish w:val="false"/>
            </w:rPr>
            <w:tab/>
            <w:t>114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77">
        <w:ins w:id="375" w:author="Microsoft Office User" w:date="2018-06-11T17:14:00Z">
          <w:r>
            <w:rPr>
              <w:webHidden/>
              <w:rStyle w:val="IndexLink"/>
            </w:rPr>
            <w:t>2.19.6 Triple-length DES in CBC Mode</w:t>
          </w:r>
        </w:ins>
        <w:ins w:id="376" w:author="Microsoft Office User" w:date="2018-06-11T17:14:00Z">
          <w:r>
            <w:rPr>
              <w:webHidden/>
            </w:rPr>
            <w:fldChar w:fldCharType="begin"/>
          </w:r>
          <w:r>
            <w:rPr>
              <w:webHidden/>
            </w:rPr>
            <w:instrText>PAGEREF _Toc516500777 \h</w:instrText>
          </w:r>
          <w:r>
            <w:rPr>
              <w:webHidden/>
            </w:rPr>
            <w:fldChar w:fldCharType="separate"/>
          </w:r>
          <w:r>
            <w:rPr>
              <w:rStyle w:val="IndexLink"/>
              <w:vanish w:val="false"/>
            </w:rPr>
            <w:tab/>
            <w:t>114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78">
        <w:ins w:id="377" w:author="Microsoft Office User" w:date="2018-06-11T17:14:00Z">
          <w:r>
            <w:rPr>
              <w:webHidden/>
              <w:rStyle w:val="IndexLink"/>
            </w:rPr>
            <w:t>2.19.7 DES and Triple length DES in OFB Mode</w:t>
          </w:r>
        </w:ins>
        <w:ins w:id="378" w:author="Microsoft Office User" w:date="2018-06-11T17:14:00Z">
          <w:r>
            <w:rPr>
              <w:webHidden/>
            </w:rPr>
            <w:fldChar w:fldCharType="begin"/>
          </w:r>
          <w:r>
            <w:rPr>
              <w:webHidden/>
            </w:rPr>
            <w:instrText>PAGEREF _Toc516500778 \h</w:instrText>
          </w:r>
          <w:r>
            <w:rPr>
              <w:webHidden/>
            </w:rPr>
            <w:fldChar w:fldCharType="separate"/>
          </w:r>
          <w:r>
            <w:rPr>
              <w:rStyle w:val="IndexLink"/>
              <w:vanish w:val="false"/>
            </w:rPr>
            <w:tab/>
            <w:t>114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79">
        <w:ins w:id="379" w:author="Microsoft Office User" w:date="2018-06-11T17:14:00Z">
          <w:r>
            <w:rPr>
              <w:webHidden/>
              <w:rStyle w:val="IndexLink"/>
            </w:rPr>
            <w:t>2.19.8 DES and Triple length DES in CFB Mode</w:t>
          </w:r>
        </w:ins>
        <w:ins w:id="380" w:author="Microsoft Office User" w:date="2018-06-11T17:14:00Z">
          <w:r>
            <w:rPr>
              <w:webHidden/>
            </w:rPr>
            <w:fldChar w:fldCharType="begin"/>
          </w:r>
          <w:r>
            <w:rPr>
              <w:webHidden/>
            </w:rPr>
            <w:instrText>PAGEREF _Toc516500779 \h</w:instrText>
          </w:r>
          <w:r>
            <w:rPr>
              <w:webHidden/>
            </w:rPr>
            <w:fldChar w:fldCharType="separate"/>
          </w:r>
          <w:r>
            <w:rPr>
              <w:rStyle w:val="IndexLink"/>
              <w:vanish w:val="false"/>
            </w:rPr>
            <w:tab/>
            <w:t>115</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80">
        <w:ins w:id="381" w:author="Microsoft Office User" w:date="2018-06-11T17:14:00Z">
          <w:r>
            <w:rPr>
              <w:webHidden/>
              <w:rStyle w:val="IndexLink"/>
            </w:rPr>
            <w:t>2.20 Double and Triple-length DES CMAC</w:t>
          </w:r>
        </w:ins>
        <w:ins w:id="382" w:author="Microsoft Office User" w:date="2018-06-11T17:14:00Z">
          <w:r>
            <w:rPr>
              <w:webHidden/>
            </w:rPr>
            <w:fldChar w:fldCharType="begin"/>
          </w:r>
          <w:r>
            <w:rPr>
              <w:webHidden/>
            </w:rPr>
            <w:instrText>PAGEREF _Toc516500780 \h</w:instrText>
          </w:r>
          <w:r>
            <w:rPr>
              <w:webHidden/>
            </w:rPr>
            <w:fldChar w:fldCharType="separate"/>
          </w:r>
          <w:r>
            <w:rPr>
              <w:rStyle w:val="IndexLink"/>
              <w:vanish w:val="false"/>
            </w:rPr>
            <w:tab/>
            <w:t>115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81">
        <w:ins w:id="383" w:author="Microsoft Office User" w:date="2018-06-11T17:14:00Z">
          <w:r>
            <w:rPr>
              <w:webHidden/>
              <w:rStyle w:val="IndexLink"/>
            </w:rPr>
            <w:t>2.20.1 Definitions</w:t>
          </w:r>
        </w:ins>
        <w:ins w:id="384" w:author="Microsoft Office User" w:date="2018-06-11T17:14:00Z">
          <w:r>
            <w:rPr>
              <w:webHidden/>
            </w:rPr>
            <w:fldChar w:fldCharType="begin"/>
          </w:r>
          <w:r>
            <w:rPr>
              <w:webHidden/>
            </w:rPr>
            <w:instrText>PAGEREF _Toc516500781 \h</w:instrText>
          </w:r>
          <w:r>
            <w:rPr>
              <w:webHidden/>
            </w:rPr>
            <w:fldChar w:fldCharType="separate"/>
          </w:r>
          <w:r>
            <w:rPr>
              <w:rStyle w:val="IndexLink"/>
              <w:vanish w:val="false"/>
            </w:rPr>
            <w:tab/>
            <w:t>115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82">
        <w:ins w:id="385" w:author="Microsoft Office User" w:date="2018-06-11T17:14:00Z">
          <w:r>
            <w:rPr>
              <w:webHidden/>
              <w:rStyle w:val="IndexLink"/>
            </w:rPr>
            <w:t>2.20.2 Mechanism parameters</w:t>
          </w:r>
        </w:ins>
        <w:ins w:id="386" w:author="Microsoft Office User" w:date="2018-06-11T17:14:00Z">
          <w:r>
            <w:rPr>
              <w:webHidden/>
            </w:rPr>
            <w:fldChar w:fldCharType="begin"/>
          </w:r>
          <w:r>
            <w:rPr>
              <w:webHidden/>
            </w:rPr>
            <w:instrText>PAGEREF _Toc516500782 \h</w:instrText>
          </w:r>
          <w:r>
            <w:rPr>
              <w:webHidden/>
            </w:rPr>
            <w:fldChar w:fldCharType="separate"/>
          </w:r>
          <w:r>
            <w:rPr>
              <w:rStyle w:val="IndexLink"/>
              <w:vanish w:val="false"/>
            </w:rPr>
            <w:tab/>
            <w:t>115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83">
        <w:ins w:id="387" w:author="Microsoft Office User" w:date="2018-06-11T17:14:00Z">
          <w:r>
            <w:rPr>
              <w:webHidden/>
              <w:rStyle w:val="IndexLink"/>
            </w:rPr>
            <w:t>2.20.3 General-length DES3-MAC</w:t>
          </w:r>
        </w:ins>
        <w:ins w:id="388" w:author="Microsoft Office User" w:date="2018-06-11T17:14:00Z">
          <w:r>
            <w:rPr>
              <w:webHidden/>
            </w:rPr>
            <w:fldChar w:fldCharType="begin"/>
          </w:r>
          <w:r>
            <w:rPr>
              <w:webHidden/>
            </w:rPr>
            <w:instrText>PAGEREF _Toc516500783 \h</w:instrText>
          </w:r>
          <w:r>
            <w:rPr>
              <w:webHidden/>
            </w:rPr>
            <w:fldChar w:fldCharType="separate"/>
          </w:r>
          <w:r>
            <w:rPr>
              <w:rStyle w:val="IndexLink"/>
              <w:vanish w:val="false"/>
            </w:rPr>
            <w:tab/>
            <w:t>115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84">
        <w:ins w:id="389" w:author="Microsoft Office User" w:date="2018-06-11T17:14:00Z">
          <w:r>
            <w:rPr>
              <w:webHidden/>
              <w:rStyle w:val="IndexLink"/>
            </w:rPr>
            <w:t>2.20.4 DES3-CMAC</w:t>
          </w:r>
        </w:ins>
        <w:ins w:id="390" w:author="Microsoft Office User" w:date="2018-06-11T17:14:00Z">
          <w:r>
            <w:rPr>
              <w:webHidden/>
            </w:rPr>
            <w:fldChar w:fldCharType="begin"/>
          </w:r>
          <w:r>
            <w:rPr>
              <w:webHidden/>
            </w:rPr>
            <w:instrText>PAGEREF _Toc516500784 \h</w:instrText>
          </w:r>
          <w:r>
            <w:rPr>
              <w:webHidden/>
            </w:rPr>
            <w:fldChar w:fldCharType="separate"/>
          </w:r>
          <w:r>
            <w:rPr>
              <w:rStyle w:val="IndexLink"/>
              <w:vanish w:val="false"/>
            </w:rPr>
            <w:tab/>
            <w:t>116</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85">
        <w:ins w:id="391" w:author="Microsoft Office User" w:date="2018-06-11T17:14:00Z">
          <w:r>
            <w:rPr>
              <w:webHidden/>
              <w:rStyle w:val="IndexLink"/>
              <w:lang w:val="de-CH"/>
            </w:rPr>
            <w:t>2.21</w:t>
          </w:r>
        </w:ins>
        <w:ins w:id="392" w:author="Microsoft Office User" w:date="2018-06-11T17:14:00Z">
          <w:r>
            <w:rPr>
              <w:rStyle w:val="IndexLink"/>
            </w:rPr>
            <w:t xml:space="preserve"> SHA-1</w:t>
          </w:r>
        </w:ins>
        <w:ins w:id="393" w:author="Microsoft Office User" w:date="2018-06-11T17:14:00Z">
          <w:r>
            <w:rPr>
              <w:webHidden/>
            </w:rPr>
            <w:fldChar w:fldCharType="begin"/>
          </w:r>
          <w:r>
            <w:rPr>
              <w:webHidden/>
            </w:rPr>
            <w:instrText>PAGEREF _Toc516500785 \h</w:instrText>
          </w:r>
          <w:r>
            <w:rPr>
              <w:webHidden/>
            </w:rPr>
            <w:fldChar w:fldCharType="separate"/>
          </w:r>
          <w:r>
            <w:rPr>
              <w:rStyle w:val="IndexLink"/>
              <w:vanish w:val="false"/>
            </w:rPr>
            <w:tab/>
            <w:t>116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86">
        <w:ins w:id="394" w:author="Microsoft Office User" w:date="2018-06-11T17:14:00Z">
          <w:r>
            <w:rPr>
              <w:webHidden/>
              <w:rStyle w:val="IndexLink"/>
            </w:rPr>
            <w:t>2.21.1 Definitions</w:t>
          </w:r>
        </w:ins>
        <w:ins w:id="395" w:author="Microsoft Office User" w:date="2018-06-11T17:14:00Z">
          <w:r>
            <w:rPr>
              <w:webHidden/>
            </w:rPr>
            <w:fldChar w:fldCharType="begin"/>
          </w:r>
          <w:r>
            <w:rPr>
              <w:webHidden/>
            </w:rPr>
            <w:instrText>PAGEREF _Toc516500786 \h</w:instrText>
          </w:r>
          <w:r>
            <w:rPr>
              <w:webHidden/>
            </w:rPr>
            <w:fldChar w:fldCharType="separate"/>
          </w:r>
          <w:r>
            <w:rPr>
              <w:rStyle w:val="IndexLink"/>
              <w:vanish w:val="false"/>
            </w:rPr>
            <w:tab/>
            <w:t>117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87">
        <w:ins w:id="396" w:author="Microsoft Office User" w:date="2018-06-11T17:14:00Z">
          <w:r>
            <w:rPr>
              <w:webHidden/>
              <w:rStyle w:val="IndexLink"/>
            </w:rPr>
            <w:t>2.21.2 SHA-1 digest</w:t>
          </w:r>
        </w:ins>
        <w:ins w:id="397" w:author="Microsoft Office User" w:date="2018-06-11T17:14:00Z">
          <w:r>
            <w:rPr>
              <w:webHidden/>
            </w:rPr>
            <w:fldChar w:fldCharType="begin"/>
          </w:r>
          <w:r>
            <w:rPr>
              <w:webHidden/>
            </w:rPr>
            <w:instrText>PAGEREF _Toc516500787 \h</w:instrText>
          </w:r>
          <w:r>
            <w:rPr>
              <w:webHidden/>
            </w:rPr>
            <w:fldChar w:fldCharType="separate"/>
          </w:r>
          <w:r>
            <w:rPr>
              <w:rStyle w:val="IndexLink"/>
              <w:vanish w:val="false"/>
            </w:rPr>
            <w:tab/>
            <w:t>117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88">
        <w:ins w:id="398" w:author="Microsoft Office User" w:date="2018-06-11T17:14:00Z">
          <w:r>
            <w:rPr>
              <w:webHidden/>
              <w:rStyle w:val="IndexLink"/>
            </w:rPr>
            <w:t>2.21.3 General-length SHA-1-HMAC</w:t>
          </w:r>
        </w:ins>
        <w:ins w:id="399" w:author="Microsoft Office User" w:date="2018-06-11T17:14:00Z">
          <w:r>
            <w:rPr>
              <w:webHidden/>
            </w:rPr>
            <w:fldChar w:fldCharType="begin"/>
          </w:r>
          <w:r>
            <w:rPr>
              <w:webHidden/>
            </w:rPr>
            <w:instrText>PAGEREF _Toc516500788 \h</w:instrText>
          </w:r>
          <w:r>
            <w:rPr>
              <w:webHidden/>
            </w:rPr>
            <w:fldChar w:fldCharType="separate"/>
          </w:r>
          <w:r>
            <w:rPr>
              <w:rStyle w:val="IndexLink"/>
              <w:vanish w:val="false"/>
            </w:rPr>
            <w:tab/>
            <w:t>117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89">
        <w:ins w:id="400" w:author="Microsoft Office User" w:date="2018-06-11T17:14:00Z">
          <w:r>
            <w:rPr>
              <w:webHidden/>
              <w:rStyle w:val="IndexLink"/>
            </w:rPr>
            <w:t>2.21.4 SHA-1-HMAC</w:t>
          </w:r>
        </w:ins>
        <w:ins w:id="401" w:author="Microsoft Office User" w:date="2018-06-11T17:14:00Z">
          <w:r>
            <w:rPr>
              <w:webHidden/>
            </w:rPr>
            <w:fldChar w:fldCharType="begin"/>
          </w:r>
          <w:r>
            <w:rPr>
              <w:webHidden/>
            </w:rPr>
            <w:instrText>PAGEREF _Toc516500789 \h</w:instrText>
          </w:r>
          <w:r>
            <w:rPr>
              <w:webHidden/>
            </w:rPr>
            <w:fldChar w:fldCharType="separate"/>
          </w:r>
          <w:r>
            <w:rPr>
              <w:rStyle w:val="IndexLink"/>
              <w:vanish w:val="false"/>
            </w:rPr>
            <w:tab/>
            <w:t>117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90">
        <w:ins w:id="402" w:author="Microsoft Office User" w:date="2018-06-11T17:14:00Z">
          <w:r>
            <w:rPr>
              <w:webHidden/>
              <w:rStyle w:val="IndexLink"/>
            </w:rPr>
            <w:t>2.21.5 SHA-1 key derivation</w:t>
          </w:r>
        </w:ins>
        <w:ins w:id="403" w:author="Microsoft Office User" w:date="2018-06-11T17:14:00Z">
          <w:r>
            <w:rPr>
              <w:webHidden/>
            </w:rPr>
            <w:fldChar w:fldCharType="begin"/>
          </w:r>
          <w:r>
            <w:rPr>
              <w:webHidden/>
            </w:rPr>
            <w:instrText>PAGEREF _Toc516500790 \h</w:instrText>
          </w:r>
          <w:r>
            <w:rPr>
              <w:webHidden/>
            </w:rPr>
            <w:fldChar w:fldCharType="separate"/>
          </w:r>
          <w:r>
            <w:rPr>
              <w:rStyle w:val="IndexLink"/>
              <w:vanish w:val="false"/>
            </w:rPr>
            <w:tab/>
            <w:t>118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91">
        <w:ins w:id="404" w:author="Microsoft Office User" w:date="2018-06-11T17:14:00Z">
          <w:r>
            <w:rPr>
              <w:webHidden/>
              <w:rStyle w:val="IndexLink"/>
            </w:rPr>
            <w:t>2.21.6 SHA-1 HMAC key generation</w:t>
          </w:r>
        </w:ins>
        <w:ins w:id="405" w:author="Microsoft Office User" w:date="2018-06-11T17:14:00Z">
          <w:r>
            <w:rPr>
              <w:webHidden/>
            </w:rPr>
            <w:fldChar w:fldCharType="begin"/>
          </w:r>
          <w:r>
            <w:rPr>
              <w:webHidden/>
            </w:rPr>
            <w:instrText>PAGEREF _Toc516500791 \h</w:instrText>
          </w:r>
          <w:r>
            <w:rPr>
              <w:webHidden/>
            </w:rPr>
            <w:fldChar w:fldCharType="separate"/>
          </w:r>
          <w:r>
            <w:rPr>
              <w:rStyle w:val="IndexLink"/>
              <w:vanish w:val="false"/>
            </w:rPr>
            <w:tab/>
            <w:t>118</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92">
        <w:ins w:id="406" w:author="Microsoft Office User" w:date="2018-06-11T17:14:00Z">
          <w:r>
            <w:rPr>
              <w:webHidden/>
              <w:rStyle w:val="IndexLink"/>
              <w:lang w:val="de-CH"/>
            </w:rPr>
            <w:t>2.22</w:t>
          </w:r>
        </w:ins>
        <w:ins w:id="407" w:author="Microsoft Office User" w:date="2018-06-11T17:14:00Z">
          <w:r>
            <w:rPr>
              <w:rStyle w:val="IndexLink"/>
            </w:rPr>
            <w:t xml:space="preserve"> SHA-224</w:t>
          </w:r>
        </w:ins>
        <w:ins w:id="408" w:author="Microsoft Office User" w:date="2018-06-11T17:14:00Z">
          <w:r>
            <w:rPr>
              <w:webHidden/>
            </w:rPr>
            <w:fldChar w:fldCharType="begin"/>
          </w:r>
          <w:r>
            <w:rPr>
              <w:webHidden/>
            </w:rPr>
            <w:instrText>PAGEREF _Toc516500792 \h</w:instrText>
          </w:r>
          <w:r>
            <w:rPr>
              <w:webHidden/>
            </w:rPr>
            <w:fldChar w:fldCharType="separate"/>
          </w:r>
          <w:r>
            <w:rPr>
              <w:rStyle w:val="IndexLink"/>
              <w:vanish w:val="false"/>
            </w:rPr>
            <w:tab/>
            <w:t>118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93">
        <w:ins w:id="409" w:author="Microsoft Office User" w:date="2018-06-11T17:14:00Z">
          <w:r>
            <w:rPr>
              <w:webHidden/>
              <w:rStyle w:val="IndexLink"/>
            </w:rPr>
            <w:t>2.22.1 Definitions</w:t>
          </w:r>
        </w:ins>
        <w:ins w:id="410" w:author="Microsoft Office User" w:date="2018-06-11T17:14:00Z">
          <w:r>
            <w:rPr>
              <w:webHidden/>
            </w:rPr>
            <w:fldChar w:fldCharType="begin"/>
          </w:r>
          <w:r>
            <w:rPr>
              <w:webHidden/>
            </w:rPr>
            <w:instrText>PAGEREF _Toc516500793 \h</w:instrText>
          </w:r>
          <w:r>
            <w:rPr>
              <w:webHidden/>
            </w:rPr>
            <w:fldChar w:fldCharType="separate"/>
          </w:r>
          <w:r>
            <w:rPr>
              <w:rStyle w:val="IndexLink"/>
              <w:vanish w:val="false"/>
            </w:rPr>
            <w:tab/>
            <w:t>119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94">
        <w:ins w:id="411" w:author="Microsoft Office User" w:date="2018-06-11T17:14:00Z">
          <w:r>
            <w:rPr>
              <w:webHidden/>
              <w:rStyle w:val="IndexLink"/>
            </w:rPr>
            <w:t>2.22.2 SHA-224 digest</w:t>
          </w:r>
        </w:ins>
        <w:ins w:id="412" w:author="Microsoft Office User" w:date="2018-06-11T17:14:00Z">
          <w:r>
            <w:rPr>
              <w:webHidden/>
            </w:rPr>
            <w:fldChar w:fldCharType="begin"/>
          </w:r>
          <w:r>
            <w:rPr>
              <w:webHidden/>
            </w:rPr>
            <w:instrText>PAGEREF _Toc516500794 \h</w:instrText>
          </w:r>
          <w:r>
            <w:rPr>
              <w:webHidden/>
            </w:rPr>
            <w:fldChar w:fldCharType="separate"/>
          </w:r>
          <w:r>
            <w:rPr>
              <w:rStyle w:val="IndexLink"/>
              <w:vanish w:val="false"/>
            </w:rPr>
            <w:tab/>
            <w:t>119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95">
        <w:ins w:id="413" w:author="Microsoft Office User" w:date="2018-06-11T17:14:00Z">
          <w:r>
            <w:rPr>
              <w:webHidden/>
              <w:rStyle w:val="IndexLink"/>
            </w:rPr>
            <w:t>2.22.3 General-length SHA-224-HMAC</w:t>
          </w:r>
        </w:ins>
        <w:ins w:id="414" w:author="Microsoft Office User" w:date="2018-06-11T17:14:00Z">
          <w:r>
            <w:rPr>
              <w:webHidden/>
            </w:rPr>
            <w:fldChar w:fldCharType="begin"/>
          </w:r>
          <w:r>
            <w:rPr>
              <w:webHidden/>
            </w:rPr>
            <w:instrText>PAGEREF _Toc516500795 \h</w:instrText>
          </w:r>
          <w:r>
            <w:rPr>
              <w:webHidden/>
            </w:rPr>
            <w:fldChar w:fldCharType="separate"/>
          </w:r>
          <w:r>
            <w:rPr>
              <w:rStyle w:val="IndexLink"/>
              <w:vanish w:val="false"/>
            </w:rPr>
            <w:tab/>
            <w:t>119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96">
        <w:ins w:id="415" w:author="Microsoft Office User" w:date="2018-06-11T17:14:00Z">
          <w:r>
            <w:rPr>
              <w:webHidden/>
              <w:rStyle w:val="IndexLink"/>
            </w:rPr>
            <w:t>2.22.4 SHA-224-HMAC</w:t>
          </w:r>
        </w:ins>
        <w:ins w:id="416" w:author="Microsoft Office User" w:date="2018-06-11T17:14:00Z">
          <w:r>
            <w:rPr>
              <w:webHidden/>
            </w:rPr>
            <w:fldChar w:fldCharType="begin"/>
          </w:r>
          <w:r>
            <w:rPr>
              <w:webHidden/>
            </w:rPr>
            <w:instrText>PAGEREF _Toc516500796 \h</w:instrText>
          </w:r>
          <w:r>
            <w:rPr>
              <w:webHidden/>
            </w:rPr>
            <w:fldChar w:fldCharType="separate"/>
          </w:r>
          <w:r>
            <w:rPr>
              <w:rStyle w:val="IndexLink"/>
              <w:vanish w:val="false"/>
            </w:rPr>
            <w:tab/>
            <w:t>120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97">
        <w:ins w:id="417" w:author="Microsoft Office User" w:date="2018-06-11T17:14:00Z">
          <w:r>
            <w:rPr>
              <w:webHidden/>
              <w:rStyle w:val="IndexLink"/>
            </w:rPr>
            <w:t>2.22.5 SHA-224 key derivation</w:t>
          </w:r>
        </w:ins>
        <w:ins w:id="418" w:author="Microsoft Office User" w:date="2018-06-11T17:14:00Z">
          <w:r>
            <w:rPr>
              <w:webHidden/>
            </w:rPr>
            <w:fldChar w:fldCharType="begin"/>
          </w:r>
          <w:r>
            <w:rPr>
              <w:webHidden/>
            </w:rPr>
            <w:instrText>PAGEREF _Toc516500797 \h</w:instrText>
          </w:r>
          <w:r>
            <w:rPr>
              <w:webHidden/>
            </w:rPr>
            <w:fldChar w:fldCharType="separate"/>
          </w:r>
          <w:r>
            <w:rPr>
              <w:rStyle w:val="IndexLink"/>
              <w:vanish w:val="false"/>
            </w:rPr>
            <w:tab/>
            <w:t>120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798">
        <w:ins w:id="419" w:author="Microsoft Office User" w:date="2018-06-11T17:14:00Z">
          <w:r>
            <w:rPr>
              <w:webHidden/>
              <w:rStyle w:val="IndexLink"/>
            </w:rPr>
            <w:t>2.22.6 SHA-224 HMAC key generation</w:t>
          </w:r>
        </w:ins>
        <w:ins w:id="420" w:author="Microsoft Office User" w:date="2018-06-11T17:14:00Z">
          <w:r>
            <w:rPr>
              <w:webHidden/>
            </w:rPr>
            <w:fldChar w:fldCharType="begin"/>
          </w:r>
          <w:r>
            <w:rPr>
              <w:webHidden/>
            </w:rPr>
            <w:instrText>PAGEREF _Toc516500798 \h</w:instrText>
          </w:r>
          <w:r>
            <w:rPr>
              <w:webHidden/>
            </w:rPr>
            <w:fldChar w:fldCharType="separate"/>
          </w:r>
          <w:r>
            <w:rPr>
              <w:rStyle w:val="IndexLink"/>
              <w:vanish w:val="false"/>
            </w:rPr>
            <w:tab/>
            <w:t>120</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799">
        <w:ins w:id="421" w:author="Microsoft Office User" w:date="2018-06-11T17:14:00Z">
          <w:r>
            <w:rPr>
              <w:webHidden/>
              <w:rStyle w:val="IndexLink"/>
              <w:lang w:val="de-CH"/>
            </w:rPr>
            <w:t>2.23</w:t>
          </w:r>
        </w:ins>
        <w:ins w:id="422" w:author="Microsoft Office User" w:date="2018-06-11T17:14:00Z">
          <w:r>
            <w:rPr>
              <w:rStyle w:val="IndexLink"/>
            </w:rPr>
            <w:t xml:space="preserve"> SHA-256</w:t>
          </w:r>
        </w:ins>
        <w:ins w:id="423" w:author="Microsoft Office User" w:date="2018-06-11T17:14:00Z">
          <w:r>
            <w:rPr>
              <w:webHidden/>
            </w:rPr>
            <w:fldChar w:fldCharType="begin"/>
          </w:r>
          <w:r>
            <w:rPr>
              <w:webHidden/>
            </w:rPr>
            <w:instrText>PAGEREF _Toc516500799 \h</w:instrText>
          </w:r>
          <w:r>
            <w:rPr>
              <w:webHidden/>
            </w:rPr>
            <w:fldChar w:fldCharType="separate"/>
          </w:r>
          <w:r>
            <w:rPr>
              <w:rStyle w:val="IndexLink"/>
              <w:vanish w:val="false"/>
            </w:rPr>
            <w:tab/>
            <w:t>120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00">
        <w:ins w:id="424" w:author="Microsoft Office User" w:date="2018-06-11T17:14:00Z">
          <w:r>
            <w:rPr>
              <w:webHidden/>
              <w:rStyle w:val="IndexLink"/>
            </w:rPr>
            <w:t>2.23.1 Definitions</w:t>
          </w:r>
        </w:ins>
        <w:ins w:id="425" w:author="Microsoft Office User" w:date="2018-06-11T17:14:00Z">
          <w:r>
            <w:rPr>
              <w:webHidden/>
            </w:rPr>
            <w:fldChar w:fldCharType="begin"/>
          </w:r>
          <w:r>
            <w:rPr>
              <w:webHidden/>
            </w:rPr>
            <w:instrText>PAGEREF _Toc516500800 \h</w:instrText>
          </w:r>
          <w:r>
            <w:rPr>
              <w:webHidden/>
            </w:rPr>
            <w:fldChar w:fldCharType="separate"/>
          </w:r>
          <w:r>
            <w:rPr>
              <w:rStyle w:val="IndexLink"/>
              <w:vanish w:val="false"/>
            </w:rPr>
            <w:tab/>
            <w:t>121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01">
        <w:ins w:id="426" w:author="Microsoft Office User" w:date="2018-06-11T17:14:00Z">
          <w:r>
            <w:rPr>
              <w:webHidden/>
              <w:rStyle w:val="IndexLink"/>
            </w:rPr>
            <w:t>2.23.2 SHA-256 digest</w:t>
          </w:r>
        </w:ins>
        <w:ins w:id="427" w:author="Microsoft Office User" w:date="2018-06-11T17:14:00Z">
          <w:r>
            <w:rPr>
              <w:webHidden/>
            </w:rPr>
            <w:fldChar w:fldCharType="begin"/>
          </w:r>
          <w:r>
            <w:rPr>
              <w:webHidden/>
            </w:rPr>
            <w:instrText>PAGEREF _Toc516500801 \h</w:instrText>
          </w:r>
          <w:r>
            <w:rPr>
              <w:webHidden/>
            </w:rPr>
            <w:fldChar w:fldCharType="separate"/>
          </w:r>
          <w:r>
            <w:rPr>
              <w:rStyle w:val="IndexLink"/>
              <w:vanish w:val="false"/>
            </w:rPr>
            <w:tab/>
            <w:t>121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02">
        <w:ins w:id="428" w:author="Microsoft Office User" w:date="2018-06-11T17:14:00Z">
          <w:r>
            <w:rPr>
              <w:webHidden/>
              <w:rStyle w:val="IndexLink"/>
            </w:rPr>
            <w:t>2.23.3 General-length SHA-256-HMAC</w:t>
          </w:r>
        </w:ins>
        <w:ins w:id="429" w:author="Microsoft Office User" w:date="2018-06-11T17:14:00Z">
          <w:r>
            <w:rPr>
              <w:webHidden/>
            </w:rPr>
            <w:fldChar w:fldCharType="begin"/>
          </w:r>
          <w:r>
            <w:rPr>
              <w:webHidden/>
            </w:rPr>
            <w:instrText>PAGEREF _Toc516500802 \h</w:instrText>
          </w:r>
          <w:r>
            <w:rPr>
              <w:webHidden/>
            </w:rPr>
            <w:fldChar w:fldCharType="separate"/>
          </w:r>
          <w:r>
            <w:rPr>
              <w:rStyle w:val="IndexLink"/>
              <w:vanish w:val="false"/>
            </w:rPr>
            <w:tab/>
            <w:t>121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03">
        <w:ins w:id="430" w:author="Microsoft Office User" w:date="2018-06-11T17:14:00Z">
          <w:r>
            <w:rPr>
              <w:webHidden/>
              <w:rStyle w:val="IndexLink"/>
            </w:rPr>
            <w:t>2.23.4 SHA-256-HMAC</w:t>
          </w:r>
        </w:ins>
        <w:ins w:id="431" w:author="Microsoft Office User" w:date="2018-06-11T17:14:00Z">
          <w:r>
            <w:rPr>
              <w:webHidden/>
            </w:rPr>
            <w:fldChar w:fldCharType="begin"/>
          </w:r>
          <w:r>
            <w:rPr>
              <w:webHidden/>
            </w:rPr>
            <w:instrText>PAGEREF _Toc516500803 \h</w:instrText>
          </w:r>
          <w:r>
            <w:rPr>
              <w:webHidden/>
            </w:rPr>
            <w:fldChar w:fldCharType="separate"/>
          </w:r>
          <w:r>
            <w:rPr>
              <w:rStyle w:val="IndexLink"/>
              <w:vanish w:val="false"/>
            </w:rPr>
            <w:tab/>
            <w:t>121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04">
        <w:ins w:id="432" w:author="Microsoft Office User" w:date="2018-06-11T17:14:00Z">
          <w:r>
            <w:rPr>
              <w:webHidden/>
              <w:rStyle w:val="IndexLink"/>
            </w:rPr>
            <w:t>2.23.5 SHA-256 key derivation</w:t>
          </w:r>
        </w:ins>
        <w:ins w:id="433" w:author="Microsoft Office User" w:date="2018-06-11T17:14:00Z">
          <w:r>
            <w:rPr>
              <w:webHidden/>
            </w:rPr>
            <w:fldChar w:fldCharType="begin"/>
          </w:r>
          <w:r>
            <w:rPr>
              <w:webHidden/>
            </w:rPr>
            <w:instrText>PAGEREF _Toc516500804 \h</w:instrText>
          </w:r>
          <w:r>
            <w:rPr>
              <w:webHidden/>
            </w:rPr>
            <w:fldChar w:fldCharType="separate"/>
          </w:r>
          <w:r>
            <w:rPr>
              <w:rStyle w:val="IndexLink"/>
              <w:vanish w:val="false"/>
            </w:rPr>
            <w:tab/>
            <w:t>122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05">
        <w:ins w:id="434" w:author="Microsoft Office User" w:date="2018-06-11T17:14:00Z">
          <w:r>
            <w:rPr>
              <w:webHidden/>
              <w:rStyle w:val="IndexLink"/>
            </w:rPr>
            <w:t>2.23.6 SHA-256 HMAC key generation</w:t>
          </w:r>
        </w:ins>
        <w:ins w:id="435" w:author="Microsoft Office User" w:date="2018-06-11T17:14:00Z">
          <w:r>
            <w:rPr>
              <w:webHidden/>
            </w:rPr>
            <w:fldChar w:fldCharType="begin"/>
          </w:r>
          <w:r>
            <w:rPr>
              <w:webHidden/>
            </w:rPr>
            <w:instrText>PAGEREF _Toc516500805 \h</w:instrText>
          </w:r>
          <w:r>
            <w:rPr>
              <w:webHidden/>
            </w:rPr>
            <w:fldChar w:fldCharType="separate"/>
          </w:r>
          <w:r>
            <w:rPr>
              <w:rStyle w:val="IndexLink"/>
              <w:vanish w:val="false"/>
            </w:rPr>
            <w:tab/>
            <w:t>122</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806">
        <w:ins w:id="436" w:author="Microsoft Office User" w:date="2018-06-11T17:14:00Z">
          <w:r>
            <w:rPr>
              <w:webHidden/>
              <w:rStyle w:val="IndexLink"/>
              <w:lang w:val="de-CH"/>
            </w:rPr>
            <w:t>2.24</w:t>
          </w:r>
        </w:ins>
        <w:ins w:id="437" w:author="Microsoft Office User" w:date="2018-06-11T17:14:00Z">
          <w:r>
            <w:rPr>
              <w:rStyle w:val="IndexLink"/>
            </w:rPr>
            <w:t xml:space="preserve"> SHA-384</w:t>
          </w:r>
        </w:ins>
        <w:ins w:id="438" w:author="Microsoft Office User" w:date="2018-06-11T17:14:00Z">
          <w:r>
            <w:rPr>
              <w:webHidden/>
            </w:rPr>
            <w:fldChar w:fldCharType="begin"/>
          </w:r>
          <w:r>
            <w:rPr>
              <w:webHidden/>
            </w:rPr>
            <w:instrText>PAGEREF _Toc516500806 \h</w:instrText>
          </w:r>
          <w:r>
            <w:rPr>
              <w:webHidden/>
            </w:rPr>
            <w:fldChar w:fldCharType="separate"/>
          </w:r>
          <w:r>
            <w:rPr>
              <w:rStyle w:val="IndexLink"/>
              <w:vanish w:val="false"/>
            </w:rPr>
            <w:tab/>
            <w:t>122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07">
        <w:ins w:id="439" w:author="Microsoft Office User" w:date="2018-06-11T17:14:00Z">
          <w:r>
            <w:rPr>
              <w:webHidden/>
              <w:rStyle w:val="IndexLink"/>
            </w:rPr>
            <w:t>2.24.1 Definitions</w:t>
          </w:r>
        </w:ins>
        <w:ins w:id="440" w:author="Microsoft Office User" w:date="2018-06-11T17:14:00Z">
          <w:r>
            <w:rPr>
              <w:webHidden/>
            </w:rPr>
            <w:fldChar w:fldCharType="begin"/>
          </w:r>
          <w:r>
            <w:rPr>
              <w:webHidden/>
            </w:rPr>
            <w:instrText>PAGEREF _Toc516500807 \h</w:instrText>
          </w:r>
          <w:r>
            <w:rPr>
              <w:webHidden/>
            </w:rPr>
            <w:fldChar w:fldCharType="separate"/>
          </w:r>
          <w:r>
            <w:rPr>
              <w:rStyle w:val="IndexLink"/>
              <w:vanish w:val="false"/>
            </w:rPr>
            <w:tab/>
            <w:t>122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08">
        <w:ins w:id="441" w:author="Microsoft Office User" w:date="2018-06-11T17:14:00Z">
          <w:r>
            <w:rPr>
              <w:webHidden/>
              <w:rStyle w:val="IndexLink"/>
            </w:rPr>
            <w:t>2.24.2 SHA-384 digest</w:t>
          </w:r>
        </w:ins>
        <w:ins w:id="442" w:author="Microsoft Office User" w:date="2018-06-11T17:14:00Z">
          <w:r>
            <w:rPr>
              <w:webHidden/>
            </w:rPr>
            <w:fldChar w:fldCharType="begin"/>
          </w:r>
          <w:r>
            <w:rPr>
              <w:webHidden/>
            </w:rPr>
            <w:instrText>PAGEREF _Toc516500808 \h</w:instrText>
          </w:r>
          <w:r>
            <w:rPr>
              <w:webHidden/>
            </w:rPr>
            <w:fldChar w:fldCharType="separate"/>
          </w:r>
          <w:r>
            <w:rPr>
              <w:rStyle w:val="IndexLink"/>
              <w:vanish w:val="false"/>
            </w:rPr>
            <w:tab/>
            <w:t>122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09">
        <w:ins w:id="443" w:author="Microsoft Office User" w:date="2018-06-11T17:14:00Z">
          <w:r>
            <w:rPr>
              <w:webHidden/>
              <w:rStyle w:val="IndexLink"/>
            </w:rPr>
            <w:t>2.24.3 General-length SHA-384-HMAC</w:t>
          </w:r>
        </w:ins>
        <w:ins w:id="444" w:author="Microsoft Office User" w:date="2018-06-11T17:14:00Z">
          <w:r>
            <w:rPr>
              <w:webHidden/>
            </w:rPr>
            <w:fldChar w:fldCharType="begin"/>
          </w:r>
          <w:r>
            <w:rPr>
              <w:webHidden/>
            </w:rPr>
            <w:instrText>PAGEREF _Toc516500809 \h</w:instrText>
          </w:r>
          <w:r>
            <w:rPr>
              <w:webHidden/>
            </w:rPr>
            <w:fldChar w:fldCharType="separate"/>
          </w:r>
          <w:r>
            <w:rPr>
              <w:rStyle w:val="IndexLink"/>
              <w:vanish w:val="false"/>
            </w:rPr>
            <w:tab/>
            <w:t>123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10">
        <w:ins w:id="445" w:author="Microsoft Office User" w:date="2018-06-11T17:14:00Z">
          <w:r>
            <w:rPr>
              <w:webHidden/>
              <w:rStyle w:val="IndexLink"/>
            </w:rPr>
            <w:t>2.24.4 SHA-384-HMAC</w:t>
          </w:r>
        </w:ins>
        <w:ins w:id="446" w:author="Microsoft Office User" w:date="2018-06-11T17:14:00Z">
          <w:r>
            <w:rPr>
              <w:webHidden/>
            </w:rPr>
            <w:fldChar w:fldCharType="begin"/>
          </w:r>
          <w:r>
            <w:rPr>
              <w:webHidden/>
            </w:rPr>
            <w:instrText>PAGEREF _Toc516500810 \h</w:instrText>
          </w:r>
          <w:r>
            <w:rPr>
              <w:webHidden/>
            </w:rPr>
            <w:fldChar w:fldCharType="separate"/>
          </w:r>
          <w:r>
            <w:rPr>
              <w:rStyle w:val="IndexLink"/>
              <w:vanish w:val="false"/>
            </w:rPr>
            <w:tab/>
            <w:t>123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11">
        <w:ins w:id="447" w:author="Microsoft Office User" w:date="2018-06-11T17:14:00Z">
          <w:r>
            <w:rPr>
              <w:webHidden/>
              <w:rStyle w:val="IndexLink"/>
            </w:rPr>
            <w:t>2.24.5 SHA-384 key derivation</w:t>
          </w:r>
        </w:ins>
        <w:ins w:id="448" w:author="Microsoft Office User" w:date="2018-06-11T17:14:00Z">
          <w:r>
            <w:rPr>
              <w:webHidden/>
            </w:rPr>
            <w:fldChar w:fldCharType="begin"/>
          </w:r>
          <w:r>
            <w:rPr>
              <w:webHidden/>
            </w:rPr>
            <w:instrText>PAGEREF _Toc516500811 \h</w:instrText>
          </w:r>
          <w:r>
            <w:rPr>
              <w:webHidden/>
            </w:rPr>
            <w:fldChar w:fldCharType="separate"/>
          </w:r>
          <w:r>
            <w:rPr>
              <w:rStyle w:val="IndexLink"/>
              <w:vanish w:val="false"/>
            </w:rPr>
            <w:tab/>
            <w:t>123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12">
        <w:ins w:id="449" w:author="Microsoft Office User" w:date="2018-06-11T17:14:00Z">
          <w:r>
            <w:rPr>
              <w:webHidden/>
              <w:rStyle w:val="IndexLink"/>
            </w:rPr>
            <w:t>2.24.6 SHA-384 HMAC key generation</w:t>
          </w:r>
        </w:ins>
        <w:ins w:id="450" w:author="Microsoft Office User" w:date="2018-06-11T17:14:00Z">
          <w:r>
            <w:rPr>
              <w:webHidden/>
            </w:rPr>
            <w:fldChar w:fldCharType="begin"/>
          </w:r>
          <w:r>
            <w:rPr>
              <w:webHidden/>
            </w:rPr>
            <w:instrText>PAGEREF _Toc516500812 \h</w:instrText>
          </w:r>
          <w:r>
            <w:rPr>
              <w:webHidden/>
            </w:rPr>
            <w:fldChar w:fldCharType="separate"/>
          </w:r>
          <w:r>
            <w:rPr>
              <w:rStyle w:val="IndexLink"/>
              <w:vanish w:val="false"/>
            </w:rPr>
            <w:tab/>
            <w:t>123</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813">
        <w:ins w:id="451" w:author="Microsoft Office User" w:date="2018-06-11T17:14:00Z">
          <w:r>
            <w:rPr>
              <w:webHidden/>
              <w:rStyle w:val="IndexLink"/>
              <w:lang w:val="de-CH"/>
            </w:rPr>
            <w:t>2.25</w:t>
          </w:r>
        </w:ins>
        <w:ins w:id="452" w:author="Microsoft Office User" w:date="2018-06-11T17:14:00Z">
          <w:r>
            <w:rPr>
              <w:rStyle w:val="IndexLink"/>
            </w:rPr>
            <w:t xml:space="preserve"> SHA-512</w:t>
          </w:r>
        </w:ins>
        <w:ins w:id="453" w:author="Microsoft Office User" w:date="2018-06-11T17:14:00Z">
          <w:r>
            <w:rPr>
              <w:webHidden/>
            </w:rPr>
            <w:fldChar w:fldCharType="begin"/>
          </w:r>
          <w:r>
            <w:rPr>
              <w:webHidden/>
            </w:rPr>
            <w:instrText>PAGEREF _Toc516500813 \h</w:instrText>
          </w:r>
          <w:r>
            <w:rPr>
              <w:webHidden/>
            </w:rPr>
            <w:fldChar w:fldCharType="separate"/>
          </w:r>
          <w:r>
            <w:rPr>
              <w:rStyle w:val="IndexLink"/>
              <w:vanish w:val="false"/>
            </w:rPr>
            <w:tab/>
            <w:t>124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14">
        <w:ins w:id="454" w:author="Microsoft Office User" w:date="2018-06-11T17:14:00Z">
          <w:r>
            <w:rPr>
              <w:webHidden/>
              <w:rStyle w:val="IndexLink"/>
            </w:rPr>
            <w:t>2.25.1 Definitions</w:t>
          </w:r>
        </w:ins>
        <w:ins w:id="455" w:author="Microsoft Office User" w:date="2018-06-11T17:14:00Z">
          <w:r>
            <w:rPr>
              <w:webHidden/>
            </w:rPr>
            <w:fldChar w:fldCharType="begin"/>
          </w:r>
          <w:r>
            <w:rPr>
              <w:webHidden/>
            </w:rPr>
            <w:instrText>PAGEREF _Toc516500814 \h</w:instrText>
          </w:r>
          <w:r>
            <w:rPr>
              <w:webHidden/>
            </w:rPr>
            <w:fldChar w:fldCharType="separate"/>
          </w:r>
          <w:r>
            <w:rPr>
              <w:rStyle w:val="IndexLink"/>
              <w:vanish w:val="false"/>
            </w:rPr>
            <w:tab/>
            <w:t>124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15">
        <w:ins w:id="456" w:author="Microsoft Office User" w:date="2018-06-11T17:14:00Z">
          <w:r>
            <w:rPr>
              <w:webHidden/>
              <w:rStyle w:val="IndexLink"/>
            </w:rPr>
            <w:t>2.25.2 SHA-512 digest</w:t>
          </w:r>
        </w:ins>
        <w:ins w:id="457" w:author="Microsoft Office User" w:date="2018-06-11T17:14:00Z">
          <w:r>
            <w:rPr>
              <w:webHidden/>
            </w:rPr>
            <w:fldChar w:fldCharType="begin"/>
          </w:r>
          <w:r>
            <w:rPr>
              <w:webHidden/>
            </w:rPr>
            <w:instrText>PAGEREF _Toc516500815 \h</w:instrText>
          </w:r>
          <w:r>
            <w:rPr>
              <w:webHidden/>
            </w:rPr>
            <w:fldChar w:fldCharType="separate"/>
          </w:r>
          <w:r>
            <w:rPr>
              <w:rStyle w:val="IndexLink"/>
              <w:vanish w:val="false"/>
            </w:rPr>
            <w:tab/>
            <w:t>124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16">
        <w:ins w:id="458" w:author="Microsoft Office User" w:date="2018-06-11T17:14:00Z">
          <w:r>
            <w:rPr>
              <w:webHidden/>
              <w:rStyle w:val="IndexLink"/>
            </w:rPr>
            <w:t>2.25.3 General-length SHA-512-HMAC</w:t>
          </w:r>
        </w:ins>
        <w:ins w:id="459" w:author="Microsoft Office User" w:date="2018-06-11T17:14:00Z">
          <w:r>
            <w:rPr>
              <w:webHidden/>
            </w:rPr>
            <w:fldChar w:fldCharType="begin"/>
          </w:r>
          <w:r>
            <w:rPr>
              <w:webHidden/>
            </w:rPr>
            <w:instrText>PAGEREF _Toc516500816 \h</w:instrText>
          </w:r>
          <w:r>
            <w:rPr>
              <w:webHidden/>
            </w:rPr>
            <w:fldChar w:fldCharType="separate"/>
          </w:r>
          <w:r>
            <w:rPr>
              <w:rStyle w:val="IndexLink"/>
              <w:vanish w:val="false"/>
            </w:rPr>
            <w:tab/>
            <w:t>124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17">
        <w:ins w:id="460" w:author="Microsoft Office User" w:date="2018-06-11T17:14:00Z">
          <w:r>
            <w:rPr>
              <w:webHidden/>
              <w:rStyle w:val="IndexLink"/>
            </w:rPr>
            <w:t>2.25.4 SHA-512-HMAC</w:t>
          </w:r>
        </w:ins>
        <w:ins w:id="461" w:author="Microsoft Office User" w:date="2018-06-11T17:14:00Z">
          <w:r>
            <w:rPr>
              <w:webHidden/>
            </w:rPr>
            <w:fldChar w:fldCharType="begin"/>
          </w:r>
          <w:r>
            <w:rPr>
              <w:webHidden/>
            </w:rPr>
            <w:instrText>PAGEREF _Toc516500817 \h</w:instrText>
          </w:r>
          <w:r>
            <w:rPr>
              <w:webHidden/>
            </w:rPr>
            <w:fldChar w:fldCharType="separate"/>
          </w:r>
          <w:r>
            <w:rPr>
              <w:rStyle w:val="IndexLink"/>
              <w:vanish w:val="false"/>
            </w:rPr>
            <w:tab/>
            <w:t>125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18">
        <w:ins w:id="462" w:author="Microsoft Office User" w:date="2018-06-11T17:14:00Z">
          <w:r>
            <w:rPr>
              <w:webHidden/>
              <w:rStyle w:val="IndexLink"/>
            </w:rPr>
            <w:t>2.25.5 SHA-512 key derivation</w:t>
          </w:r>
        </w:ins>
        <w:ins w:id="463" w:author="Microsoft Office User" w:date="2018-06-11T17:14:00Z">
          <w:r>
            <w:rPr>
              <w:webHidden/>
            </w:rPr>
            <w:fldChar w:fldCharType="begin"/>
          </w:r>
          <w:r>
            <w:rPr>
              <w:webHidden/>
            </w:rPr>
            <w:instrText>PAGEREF _Toc516500818 \h</w:instrText>
          </w:r>
          <w:r>
            <w:rPr>
              <w:webHidden/>
            </w:rPr>
            <w:fldChar w:fldCharType="separate"/>
          </w:r>
          <w:r>
            <w:rPr>
              <w:rStyle w:val="IndexLink"/>
              <w:vanish w:val="false"/>
            </w:rPr>
            <w:tab/>
            <w:t>125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19">
        <w:ins w:id="464" w:author="Microsoft Office User" w:date="2018-06-11T17:14:00Z">
          <w:r>
            <w:rPr>
              <w:webHidden/>
              <w:rStyle w:val="IndexLink"/>
            </w:rPr>
            <w:t>2.25.6 SHA-512 HMAC key generation</w:t>
          </w:r>
        </w:ins>
        <w:ins w:id="465" w:author="Microsoft Office User" w:date="2018-06-11T17:14:00Z">
          <w:r>
            <w:rPr>
              <w:webHidden/>
            </w:rPr>
            <w:fldChar w:fldCharType="begin"/>
          </w:r>
          <w:r>
            <w:rPr>
              <w:webHidden/>
            </w:rPr>
            <w:instrText>PAGEREF _Toc516500819 \h</w:instrText>
          </w:r>
          <w:r>
            <w:rPr>
              <w:webHidden/>
            </w:rPr>
            <w:fldChar w:fldCharType="separate"/>
          </w:r>
          <w:r>
            <w:rPr>
              <w:rStyle w:val="IndexLink"/>
              <w:vanish w:val="false"/>
            </w:rPr>
            <w:tab/>
            <w:t>125</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820">
        <w:ins w:id="466" w:author="Microsoft Office User" w:date="2018-06-11T17:14:00Z">
          <w:r>
            <w:rPr>
              <w:webHidden/>
              <w:rStyle w:val="IndexLink"/>
              <w:lang w:val="de-CH"/>
            </w:rPr>
            <w:t>2.26</w:t>
          </w:r>
        </w:ins>
        <w:ins w:id="467" w:author="Microsoft Office User" w:date="2018-06-11T17:14:00Z">
          <w:r>
            <w:rPr>
              <w:rStyle w:val="IndexLink"/>
            </w:rPr>
            <w:t xml:space="preserve"> SHA-512/224</w:t>
          </w:r>
        </w:ins>
        <w:ins w:id="468" w:author="Microsoft Office User" w:date="2018-06-11T17:14:00Z">
          <w:r>
            <w:rPr>
              <w:webHidden/>
            </w:rPr>
            <w:fldChar w:fldCharType="begin"/>
          </w:r>
          <w:r>
            <w:rPr>
              <w:webHidden/>
            </w:rPr>
            <w:instrText>PAGEREF _Toc516500820 \h</w:instrText>
          </w:r>
          <w:r>
            <w:rPr>
              <w:webHidden/>
            </w:rPr>
            <w:fldChar w:fldCharType="separate"/>
          </w:r>
          <w:r>
            <w:rPr>
              <w:rStyle w:val="IndexLink"/>
              <w:vanish w:val="false"/>
            </w:rPr>
            <w:tab/>
            <w:t>125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21">
        <w:ins w:id="469" w:author="Microsoft Office User" w:date="2018-06-11T17:14:00Z">
          <w:r>
            <w:rPr>
              <w:webHidden/>
              <w:rStyle w:val="IndexLink"/>
            </w:rPr>
            <w:t>2.26.1 Definitions</w:t>
          </w:r>
        </w:ins>
        <w:ins w:id="470" w:author="Microsoft Office User" w:date="2018-06-11T17:14:00Z">
          <w:r>
            <w:rPr>
              <w:webHidden/>
            </w:rPr>
            <w:fldChar w:fldCharType="begin"/>
          </w:r>
          <w:r>
            <w:rPr>
              <w:webHidden/>
            </w:rPr>
            <w:instrText>PAGEREF _Toc516500821 \h</w:instrText>
          </w:r>
          <w:r>
            <w:rPr>
              <w:webHidden/>
            </w:rPr>
            <w:fldChar w:fldCharType="separate"/>
          </w:r>
          <w:r>
            <w:rPr>
              <w:rStyle w:val="IndexLink"/>
              <w:vanish w:val="false"/>
            </w:rPr>
            <w:tab/>
            <w:t>126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22">
        <w:ins w:id="471" w:author="Microsoft Office User" w:date="2018-06-11T17:14:00Z">
          <w:r>
            <w:rPr>
              <w:webHidden/>
              <w:rStyle w:val="IndexLink"/>
            </w:rPr>
            <w:t>2.26.2 SHA-512/224 digest</w:t>
          </w:r>
        </w:ins>
        <w:ins w:id="472" w:author="Microsoft Office User" w:date="2018-06-11T17:14:00Z">
          <w:r>
            <w:rPr>
              <w:webHidden/>
            </w:rPr>
            <w:fldChar w:fldCharType="begin"/>
          </w:r>
          <w:r>
            <w:rPr>
              <w:webHidden/>
            </w:rPr>
            <w:instrText>PAGEREF _Toc516500822 \h</w:instrText>
          </w:r>
          <w:r>
            <w:rPr>
              <w:webHidden/>
            </w:rPr>
            <w:fldChar w:fldCharType="separate"/>
          </w:r>
          <w:r>
            <w:rPr>
              <w:rStyle w:val="IndexLink"/>
              <w:vanish w:val="false"/>
            </w:rPr>
            <w:tab/>
            <w:t>126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23">
        <w:ins w:id="473" w:author="Microsoft Office User" w:date="2018-06-11T17:14:00Z">
          <w:r>
            <w:rPr>
              <w:webHidden/>
              <w:rStyle w:val="IndexLink"/>
            </w:rPr>
            <w:t>2.26.3 General-length SHA-512/224-HMAC</w:t>
          </w:r>
        </w:ins>
        <w:ins w:id="474" w:author="Microsoft Office User" w:date="2018-06-11T17:14:00Z">
          <w:r>
            <w:rPr>
              <w:webHidden/>
            </w:rPr>
            <w:fldChar w:fldCharType="begin"/>
          </w:r>
          <w:r>
            <w:rPr>
              <w:webHidden/>
            </w:rPr>
            <w:instrText>PAGEREF _Toc516500823 \h</w:instrText>
          </w:r>
          <w:r>
            <w:rPr>
              <w:webHidden/>
            </w:rPr>
            <w:fldChar w:fldCharType="separate"/>
          </w:r>
          <w:r>
            <w:rPr>
              <w:rStyle w:val="IndexLink"/>
              <w:vanish w:val="false"/>
            </w:rPr>
            <w:tab/>
            <w:t>126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24">
        <w:ins w:id="475" w:author="Microsoft Office User" w:date="2018-06-11T17:14:00Z">
          <w:r>
            <w:rPr>
              <w:webHidden/>
              <w:rStyle w:val="IndexLink"/>
            </w:rPr>
            <w:t>2.26.4 SHA-512/224-HMAC</w:t>
          </w:r>
        </w:ins>
        <w:ins w:id="476" w:author="Microsoft Office User" w:date="2018-06-11T17:14:00Z">
          <w:r>
            <w:rPr>
              <w:webHidden/>
            </w:rPr>
            <w:fldChar w:fldCharType="begin"/>
          </w:r>
          <w:r>
            <w:rPr>
              <w:webHidden/>
            </w:rPr>
            <w:instrText>PAGEREF _Toc516500824 \h</w:instrText>
          </w:r>
          <w:r>
            <w:rPr>
              <w:webHidden/>
            </w:rPr>
            <w:fldChar w:fldCharType="separate"/>
          </w:r>
          <w:r>
            <w:rPr>
              <w:rStyle w:val="IndexLink"/>
              <w:vanish w:val="false"/>
            </w:rPr>
            <w:tab/>
            <w:t>128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25">
        <w:ins w:id="477" w:author="Microsoft Office User" w:date="2018-06-11T17:14:00Z">
          <w:r>
            <w:rPr>
              <w:webHidden/>
              <w:rStyle w:val="IndexLink"/>
            </w:rPr>
            <w:t>2.26.5 SHA-512/224 key derivation</w:t>
          </w:r>
        </w:ins>
        <w:ins w:id="478" w:author="Microsoft Office User" w:date="2018-06-11T17:14:00Z">
          <w:r>
            <w:rPr>
              <w:webHidden/>
            </w:rPr>
            <w:fldChar w:fldCharType="begin"/>
          </w:r>
          <w:r>
            <w:rPr>
              <w:webHidden/>
            </w:rPr>
            <w:instrText>PAGEREF _Toc516500825 \h</w:instrText>
          </w:r>
          <w:r>
            <w:rPr>
              <w:webHidden/>
            </w:rPr>
            <w:fldChar w:fldCharType="separate"/>
          </w:r>
          <w:r>
            <w:rPr>
              <w:rStyle w:val="IndexLink"/>
              <w:vanish w:val="false"/>
            </w:rPr>
            <w:tab/>
            <w:t>128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26">
        <w:ins w:id="479" w:author="Microsoft Office User" w:date="2018-06-11T17:14:00Z">
          <w:r>
            <w:rPr>
              <w:webHidden/>
              <w:rStyle w:val="IndexLink"/>
            </w:rPr>
            <w:t>2.26.6 SHA-512/224 HMAC key generation</w:t>
          </w:r>
        </w:ins>
        <w:ins w:id="480" w:author="Microsoft Office User" w:date="2018-06-11T17:14:00Z">
          <w:r>
            <w:rPr>
              <w:webHidden/>
            </w:rPr>
            <w:fldChar w:fldCharType="begin"/>
          </w:r>
          <w:r>
            <w:rPr>
              <w:webHidden/>
            </w:rPr>
            <w:instrText>PAGEREF _Toc516500826 \h</w:instrText>
          </w:r>
          <w:r>
            <w:rPr>
              <w:webHidden/>
            </w:rPr>
            <w:fldChar w:fldCharType="separate"/>
          </w:r>
          <w:r>
            <w:rPr>
              <w:rStyle w:val="IndexLink"/>
              <w:vanish w:val="false"/>
            </w:rPr>
            <w:tab/>
            <w:t>128</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827">
        <w:ins w:id="481" w:author="Microsoft Office User" w:date="2018-06-11T17:14:00Z">
          <w:r>
            <w:rPr>
              <w:webHidden/>
              <w:rStyle w:val="IndexLink"/>
              <w:lang w:val="de-CH"/>
            </w:rPr>
            <w:t>2.27</w:t>
          </w:r>
        </w:ins>
        <w:ins w:id="482" w:author="Microsoft Office User" w:date="2018-06-11T17:14:00Z">
          <w:r>
            <w:rPr>
              <w:rStyle w:val="IndexLink"/>
            </w:rPr>
            <w:t xml:space="preserve"> SHA-512/256</w:t>
          </w:r>
        </w:ins>
        <w:ins w:id="483" w:author="Microsoft Office User" w:date="2018-06-11T17:14:00Z">
          <w:r>
            <w:rPr>
              <w:webHidden/>
            </w:rPr>
            <w:fldChar w:fldCharType="begin"/>
          </w:r>
          <w:r>
            <w:rPr>
              <w:webHidden/>
            </w:rPr>
            <w:instrText>PAGEREF _Toc516500827 \h</w:instrText>
          </w:r>
          <w:r>
            <w:rPr>
              <w:webHidden/>
            </w:rPr>
            <w:fldChar w:fldCharType="separate"/>
          </w:r>
          <w:r>
            <w:rPr>
              <w:rStyle w:val="IndexLink"/>
              <w:vanish w:val="false"/>
            </w:rPr>
            <w:tab/>
            <w:t>128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28">
        <w:ins w:id="484" w:author="Microsoft Office User" w:date="2018-06-11T17:14:00Z">
          <w:r>
            <w:rPr>
              <w:webHidden/>
              <w:rStyle w:val="IndexLink"/>
            </w:rPr>
            <w:t>2.27.1 Definitions</w:t>
          </w:r>
        </w:ins>
        <w:ins w:id="485" w:author="Microsoft Office User" w:date="2018-06-11T17:14:00Z">
          <w:r>
            <w:rPr>
              <w:webHidden/>
            </w:rPr>
            <w:fldChar w:fldCharType="begin"/>
          </w:r>
          <w:r>
            <w:rPr>
              <w:webHidden/>
            </w:rPr>
            <w:instrText>PAGEREF _Toc516500828 \h</w:instrText>
          </w:r>
          <w:r>
            <w:rPr>
              <w:webHidden/>
            </w:rPr>
            <w:fldChar w:fldCharType="separate"/>
          </w:r>
          <w:r>
            <w:rPr>
              <w:rStyle w:val="IndexLink"/>
              <w:vanish w:val="false"/>
            </w:rPr>
            <w:tab/>
            <w:t>129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29">
        <w:ins w:id="486" w:author="Microsoft Office User" w:date="2018-06-11T17:14:00Z">
          <w:r>
            <w:rPr>
              <w:webHidden/>
              <w:rStyle w:val="IndexLink"/>
            </w:rPr>
            <w:t>2.27.2 SHA-512/256 digest</w:t>
          </w:r>
        </w:ins>
        <w:ins w:id="487" w:author="Microsoft Office User" w:date="2018-06-11T17:14:00Z">
          <w:r>
            <w:rPr>
              <w:webHidden/>
            </w:rPr>
            <w:fldChar w:fldCharType="begin"/>
          </w:r>
          <w:r>
            <w:rPr>
              <w:webHidden/>
            </w:rPr>
            <w:instrText>PAGEREF _Toc516500829 \h</w:instrText>
          </w:r>
          <w:r>
            <w:rPr>
              <w:webHidden/>
            </w:rPr>
            <w:fldChar w:fldCharType="separate"/>
          </w:r>
          <w:r>
            <w:rPr>
              <w:rStyle w:val="IndexLink"/>
              <w:vanish w:val="false"/>
            </w:rPr>
            <w:tab/>
            <w:t>129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30">
        <w:ins w:id="488" w:author="Microsoft Office User" w:date="2018-06-11T17:14:00Z">
          <w:r>
            <w:rPr>
              <w:webHidden/>
              <w:rStyle w:val="IndexLink"/>
            </w:rPr>
            <w:t>2.27.3 General-length SHA-512/256-HMAC</w:t>
          </w:r>
        </w:ins>
        <w:ins w:id="489" w:author="Microsoft Office User" w:date="2018-06-11T17:14:00Z">
          <w:r>
            <w:rPr>
              <w:webHidden/>
            </w:rPr>
            <w:fldChar w:fldCharType="begin"/>
          </w:r>
          <w:r>
            <w:rPr>
              <w:webHidden/>
            </w:rPr>
            <w:instrText>PAGEREF _Toc516500830 \h</w:instrText>
          </w:r>
          <w:r>
            <w:rPr>
              <w:webHidden/>
            </w:rPr>
            <w:fldChar w:fldCharType="separate"/>
          </w:r>
          <w:r>
            <w:rPr>
              <w:rStyle w:val="IndexLink"/>
              <w:vanish w:val="false"/>
            </w:rPr>
            <w:tab/>
            <w:t>129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31">
        <w:ins w:id="490" w:author="Microsoft Office User" w:date="2018-06-11T17:14:00Z">
          <w:r>
            <w:rPr>
              <w:webHidden/>
              <w:rStyle w:val="IndexLink"/>
            </w:rPr>
            <w:t>2.27.4 SHA-512/256-HMAC</w:t>
          </w:r>
        </w:ins>
        <w:ins w:id="491" w:author="Microsoft Office User" w:date="2018-06-11T17:14:00Z">
          <w:r>
            <w:rPr>
              <w:webHidden/>
            </w:rPr>
            <w:fldChar w:fldCharType="begin"/>
          </w:r>
          <w:r>
            <w:rPr>
              <w:webHidden/>
            </w:rPr>
            <w:instrText>PAGEREF _Toc516500831 \h</w:instrText>
          </w:r>
          <w:r>
            <w:rPr>
              <w:webHidden/>
            </w:rPr>
            <w:fldChar w:fldCharType="separate"/>
          </w:r>
          <w:r>
            <w:rPr>
              <w:rStyle w:val="IndexLink"/>
              <w:vanish w:val="false"/>
            </w:rPr>
            <w:tab/>
            <w:t>130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32">
        <w:ins w:id="492" w:author="Microsoft Office User" w:date="2018-06-11T17:14:00Z">
          <w:r>
            <w:rPr>
              <w:webHidden/>
              <w:rStyle w:val="IndexLink"/>
            </w:rPr>
            <w:t>2.27.5 SHA-512/256 key derivation</w:t>
          </w:r>
        </w:ins>
        <w:ins w:id="493" w:author="Microsoft Office User" w:date="2018-06-11T17:14:00Z">
          <w:r>
            <w:rPr>
              <w:webHidden/>
            </w:rPr>
            <w:fldChar w:fldCharType="begin"/>
          </w:r>
          <w:r>
            <w:rPr>
              <w:webHidden/>
            </w:rPr>
            <w:instrText>PAGEREF _Toc516500832 \h</w:instrText>
          </w:r>
          <w:r>
            <w:rPr>
              <w:webHidden/>
            </w:rPr>
            <w:fldChar w:fldCharType="separate"/>
          </w:r>
          <w:r>
            <w:rPr>
              <w:rStyle w:val="IndexLink"/>
              <w:vanish w:val="false"/>
            </w:rPr>
            <w:tab/>
            <w:t>130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33">
        <w:ins w:id="494" w:author="Microsoft Office User" w:date="2018-06-11T17:14:00Z">
          <w:r>
            <w:rPr>
              <w:webHidden/>
              <w:rStyle w:val="IndexLink"/>
            </w:rPr>
            <w:t>2.27.6 SHA-512/256 HMAC key generation</w:t>
          </w:r>
        </w:ins>
        <w:ins w:id="495" w:author="Microsoft Office User" w:date="2018-06-11T17:14:00Z">
          <w:r>
            <w:rPr>
              <w:webHidden/>
            </w:rPr>
            <w:fldChar w:fldCharType="begin"/>
          </w:r>
          <w:r>
            <w:rPr>
              <w:webHidden/>
            </w:rPr>
            <w:instrText>PAGEREF _Toc516500833 \h</w:instrText>
          </w:r>
          <w:r>
            <w:rPr>
              <w:webHidden/>
            </w:rPr>
            <w:fldChar w:fldCharType="separate"/>
          </w:r>
          <w:r>
            <w:rPr>
              <w:rStyle w:val="IndexLink"/>
              <w:vanish w:val="false"/>
            </w:rPr>
            <w:tab/>
            <w:t>130</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834">
        <w:ins w:id="496" w:author="Microsoft Office User" w:date="2018-06-11T17:14:00Z">
          <w:r>
            <w:rPr>
              <w:webHidden/>
              <w:rStyle w:val="IndexLink"/>
              <w:lang w:val="de-CH"/>
            </w:rPr>
            <w:t>2.28</w:t>
          </w:r>
        </w:ins>
        <w:ins w:id="497" w:author="Microsoft Office User" w:date="2018-06-11T17:14:00Z">
          <w:r>
            <w:rPr>
              <w:rStyle w:val="IndexLink"/>
            </w:rPr>
            <w:t xml:space="preserve"> SHA-512/t</w:t>
          </w:r>
        </w:ins>
        <w:ins w:id="498" w:author="Microsoft Office User" w:date="2018-06-11T17:14:00Z">
          <w:r>
            <w:rPr>
              <w:webHidden/>
            </w:rPr>
            <w:fldChar w:fldCharType="begin"/>
          </w:r>
          <w:r>
            <w:rPr>
              <w:webHidden/>
            </w:rPr>
            <w:instrText>PAGEREF _Toc516500834 \h</w:instrText>
          </w:r>
          <w:r>
            <w:rPr>
              <w:webHidden/>
            </w:rPr>
            <w:fldChar w:fldCharType="separate"/>
          </w:r>
          <w:r>
            <w:rPr>
              <w:rStyle w:val="IndexLink"/>
              <w:vanish w:val="false"/>
            </w:rPr>
            <w:tab/>
            <w:t>130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35">
        <w:ins w:id="499" w:author="Microsoft Office User" w:date="2018-06-11T17:14:00Z">
          <w:r>
            <w:rPr>
              <w:webHidden/>
              <w:rStyle w:val="IndexLink"/>
            </w:rPr>
            <w:t>2.28.1 Definitions</w:t>
          </w:r>
        </w:ins>
        <w:ins w:id="500" w:author="Microsoft Office User" w:date="2018-06-11T17:14:00Z">
          <w:r>
            <w:rPr>
              <w:webHidden/>
            </w:rPr>
            <w:fldChar w:fldCharType="begin"/>
          </w:r>
          <w:r>
            <w:rPr>
              <w:webHidden/>
            </w:rPr>
            <w:instrText>PAGEREF _Toc516500835 \h</w:instrText>
          </w:r>
          <w:r>
            <w:rPr>
              <w:webHidden/>
            </w:rPr>
            <w:fldChar w:fldCharType="separate"/>
          </w:r>
          <w:r>
            <w:rPr>
              <w:rStyle w:val="IndexLink"/>
              <w:vanish w:val="false"/>
            </w:rPr>
            <w:tab/>
            <w:t>131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36">
        <w:ins w:id="501" w:author="Microsoft Office User" w:date="2018-06-11T17:14:00Z">
          <w:r>
            <w:rPr>
              <w:webHidden/>
              <w:rStyle w:val="IndexLink"/>
            </w:rPr>
            <w:t>2.28.2 SHA-512/t digest</w:t>
          </w:r>
        </w:ins>
        <w:ins w:id="502" w:author="Microsoft Office User" w:date="2018-06-11T17:14:00Z">
          <w:r>
            <w:rPr>
              <w:webHidden/>
            </w:rPr>
            <w:fldChar w:fldCharType="begin"/>
          </w:r>
          <w:r>
            <w:rPr>
              <w:webHidden/>
            </w:rPr>
            <w:instrText>PAGEREF _Toc516500836 \h</w:instrText>
          </w:r>
          <w:r>
            <w:rPr>
              <w:webHidden/>
            </w:rPr>
            <w:fldChar w:fldCharType="separate"/>
          </w:r>
          <w:r>
            <w:rPr>
              <w:rStyle w:val="IndexLink"/>
              <w:vanish w:val="false"/>
            </w:rPr>
            <w:tab/>
            <w:t>131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37">
        <w:ins w:id="503" w:author="Microsoft Office User" w:date="2018-06-11T17:14:00Z">
          <w:r>
            <w:rPr>
              <w:webHidden/>
              <w:rStyle w:val="IndexLink"/>
            </w:rPr>
            <w:t>2.28.3 General-length SHA-512/t-HMAC</w:t>
          </w:r>
        </w:ins>
        <w:ins w:id="504" w:author="Microsoft Office User" w:date="2018-06-11T17:14:00Z">
          <w:r>
            <w:rPr>
              <w:webHidden/>
            </w:rPr>
            <w:fldChar w:fldCharType="begin"/>
          </w:r>
          <w:r>
            <w:rPr>
              <w:webHidden/>
            </w:rPr>
            <w:instrText>PAGEREF _Toc516500837 \h</w:instrText>
          </w:r>
          <w:r>
            <w:rPr>
              <w:webHidden/>
            </w:rPr>
            <w:fldChar w:fldCharType="separate"/>
          </w:r>
          <w:r>
            <w:rPr>
              <w:rStyle w:val="IndexLink"/>
              <w:vanish w:val="false"/>
            </w:rPr>
            <w:tab/>
            <w:t>131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38">
        <w:ins w:id="505" w:author="Microsoft Office User" w:date="2018-06-11T17:14:00Z">
          <w:r>
            <w:rPr>
              <w:webHidden/>
              <w:rStyle w:val="IndexLink"/>
            </w:rPr>
            <w:t>2.28.4 SHA-512/t-HMAC</w:t>
          </w:r>
        </w:ins>
        <w:ins w:id="506" w:author="Microsoft Office User" w:date="2018-06-11T17:14:00Z">
          <w:r>
            <w:rPr>
              <w:webHidden/>
            </w:rPr>
            <w:fldChar w:fldCharType="begin"/>
          </w:r>
          <w:r>
            <w:rPr>
              <w:webHidden/>
            </w:rPr>
            <w:instrText>PAGEREF _Toc516500838 \h</w:instrText>
          </w:r>
          <w:r>
            <w:rPr>
              <w:webHidden/>
            </w:rPr>
            <w:fldChar w:fldCharType="separate"/>
          </w:r>
          <w:r>
            <w:rPr>
              <w:rStyle w:val="IndexLink"/>
              <w:vanish w:val="false"/>
            </w:rPr>
            <w:tab/>
            <w:t>131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39">
        <w:ins w:id="507" w:author="Microsoft Office User" w:date="2018-06-11T17:14:00Z">
          <w:r>
            <w:rPr>
              <w:webHidden/>
              <w:rStyle w:val="IndexLink"/>
            </w:rPr>
            <w:t>2.28.5 SHA-512/t key derivation</w:t>
          </w:r>
        </w:ins>
        <w:ins w:id="508" w:author="Microsoft Office User" w:date="2018-06-11T17:14:00Z">
          <w:r>
            <w:rPr>
              <w:webHidden/>
            </w:rPr>
            <w:fldChar w:fldCharType="begin"/>
          </w:r>
          <w:r>
            <w:rPr>
              <w:webHidden/>
            </w:rPr>
            <w:instrText>PAGEREF _Toc516500839 \h</w:instrText>
          </w:r>
          <w:r>
            <w:rPr>
              <w:webHidden/>
            </w:rPr>
            <w:fldChar w:fldCharType="separate"/>
          </w:r>
          <w:r>
            <w:rPr>
              <w:rStyle w:val="IndexLink"/>
              <w:vanish w:val="false"/>
            </w:rPr>
            <w:tab/>
            <w:t>132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40">
        <w:ins w:id="509" w:author="Microsoft Office User" w:date="2018-06-11T17:14:00Z">
          <w:r>
            <w:rPr>
              <w:webHidden/>
              <w:rStyle w:val="IndexLink"/>
            </w:rPr>
            <w:t>2.28.6 SHA-512/t HMAC key generation</w:t>
          </w:r>
        </w:ins>
        <w:ins w:id="510" w:author="Microsoft Office User" w:date="2018-06-11T17:14:00Z">
          <w:r>
            <w:rPr>
              <w:webHidden/>
            </w:rPr>
            <w:fldChar w:fldCharType="begin"/>
          </w:r>
          <w:r>
            <w:rPr>
              <w:webHidden/>
            </w:rPr>
            <w:instrText>PAGEREF _Toc516500840 \h</w:instrText>
          </w:r>
          <w:r>
            <w:rPr>
              <w:webHidden/>
            </w:rPr>
            <w:fldChar w:fldCharType="separate"/>
          </w:r>
          <w:r>
            <w:rPr>
              <w:rStyle w:val="IndexLink"/>
              <w:vanish w:val="false"/>
            </w:rPr>
            <w:tab/>
            <w:t>132</w:t>
          </w:r>
        </w:ins>
        <w:r>
          <w:rPr>
            <w:webHidden/>
          </w:rPr>
          <w:fldChar w:fldCharType="end"/>
        </w:r>
      </w:hyperlink>
    </w:p>
    <w:p>
      <w:pPr>
        <w:pStyle w:val="Contents2"/>
        <w:tabs>
          <w:tab w:val="left" w:pos="72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41">
        <w:ins w:id="511" w:author="Microsoft Office User" w:date="2018-06-11T17:14:00Z">
          <w:r>
            <w:rPr>
              <w:webHidden/>
              <w:rStyle w:val="IndexLink"/>
              <w:rFonts w:cs="Symbol" w:ascii="Symbol" w:hAnsi="Symbol"/>
            </w:rPr>
            <w:t></w:t>
          </w:r>
        </w:ins>
        <w:ins w:id="512"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13" w:author="Microsoft Office User" w:date="2018-06-11T17:14:00Z">
          <w:r>
            <w:rPr>
              <w:rStyle w:val="IndexLink"/>
            </w:rPr>
            <w:t>SHA3-224</w:t>
          </w:r>
        </w:ins>
        <w:ins w:id="514" w:author="Microsoft Office User" w:date="2018-06-11T17:14:00Z">
          <w:r>
            <w:rPr>
              <w:webHidden/>
            </w:rPr>
            <w:fldChar w:fldCharType="begin"/>
          </w:r>
          <w:r>
            <w:rPr>
              <w:webHidden/>
            </w:rPr>
            <w:instrText>PAGEREF _Toc516500841 \h</w:instrText>
          </w:r>
          <w:r>
            <w:rPr>
              <w:webHidden/>
            </w:rPr>
            <w:fldChar w:fldCharType="separate"/>
          </w:r>
          <w:r>
            <w:rPr>
              <w:rStyle w:val="IndexLink"/>
              <w:vanish w:val="false"/>
            </w:rPr>
            <w:tab/>
            <w:t>133</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42">
        <w:ins w:id="515" w:author="Microsoft Office User" w:date="2018-06-11T17:14:00Z">
          <w:r>
            <w:rPr>
              <w:webHidden/>
              <w:rStyle w:val="IndexLink"/>
              <w:rFonts w:cs="Symbol" w:ascii="Symbol" w:hAnsi="Symbol"/>
            </w:rPr>
            <w:t></w:t>
          </w:r>
        </w:ins>
        <w:ins w:id="516"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17" w:author="Microsoft Office User" w:date="2018-06-11T17:14:00Z">
          <w:r>
            <w:rPr>
              <w:rStyle w:val="IndexLink"/>
            </w:rPr>
            <w:t>Definitions</w:t>
          </w:r>
        </w:ins>
        <w:ins w:id="518" w:author="Microsoft Office User" w:date="2018-06-11T17:14:00Z">
          <w:r>
            <w:rPr>
              <w:webHidden/>
            </w:rPr>
            <w:fldChar w:fldCharType="begin"/>
          </w:r>
          <w:r>
            <w:rPr>
              <w:webHidden/>
            </w:rPr>
            <w:instrText>PAGEREF _Toc516500842 \h</w:instrText>
          </w:r>
          <w:r>
            <w:rPr>
              <w:webHidden/>
            </w:rPr>
            <w:fldChar w:fldCharType="separate"/>
          </w:r>
          <w:r>
            <w:rPr>
              <w:rStyle w:val="IndexLink"/>
              <w:vanish w:val="false"/>
            </w:rPr>
            <w:tab/>
            <w:t>133</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43">
        <w:ins w:id="519" w:author="Microsoft Office User" w:date="2018-06-11T17:14:00Z">
          <w:r>
            <w:rPr>
              <w:webHidden/>
              <w:rStyle w:val="IndexLink"/>
              <w:rFonts w:cs="Symbol" w:ascii="Symbol" w:hAnsi="Symbol"/>
            </w:rPr>
            <w:t></w:t>
          </w:r>
        </w:ins>
        <w:ins w:id="520"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21" w:author="Microsoft Office User" w:date="2018-06-11T17:14:00Z">
          <w:r>
            <w:rPr>
              <w:rStyle w:val="IndexLink"/>
            </w:rPr>
            <w:t>SHA3-224 digest</w:t>
          </w:r>
        </w:ins>
        <w:ins w:id="522" w:author="Microsoft Office User" w:date="2018-06-11T17:14:00Z">
          <w:r>
            <w:rPr>
              <w:webHidden/>
            </w:rPr>
            <w:fldChar w:fldCharType="begin"/>
          </w:r>
          <w:r>
            <w:rPr>
              <w:webHidden/>
            </w:rPr>
            <w:instrText>PAGEREF _Toc516500843 \h</w:instrText>
          </w:r>
          <w:r>
            <w:rPr>
              <w:webHidden/>
            </w:rPr>
            <w:fldChar w:fldCharType="separate"/>
          </w:r>
          <w:r>
            <w:rPr>
              <w:rStyle w:val="IndexLink"/>
              <w:vanish w:val="false"/>
            </w:rPr>
            <w:tab/>
            <w:t>133</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44">
        <w:ins w:id="523" w:author="Microsoft Office User" w:date="2018-06-11T17:14:00Z">
          <w:r>
            <w:rPr>
              <w:webHidden/>
              <w:rStyle w:val="IndexLink"/>
              <w:rFonts w:cs="Symbol" w:ascii="Symbol" w:hAnsi="Symbol"/>
            </w:rPr>
            <w:t></w:t>
          </w:r>
        </w:ins>
        <w:ins w:id="524"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25" w:author="Microsoft Office User" w:date="2018-06-11T17:14:00Z">
          <w:r>
            <w:rPr>
              <w:rStyle w:val="IndexLink"/>
            </w:rPr>
            <w:t>General-length SHA3-224-HMAC</w:t>
          </w:r>
        </w:ins>
        <w:ins w:id="526" w:author="Microsoft Office User" w:date="2018-06-11T17:14:00Z">
          <w:r>
            <w:rPr>
              <w:webHidden/>
            </w:rPr>
            <w:fldChar w:fldCharType="begin"/>
          </w:r>
          <w:r>
            <w:rPr>
              <w:webHidden/>
            </w:rPr>
            <w:instrText>PAGEREF _Toc516500844 \h</w:instrText>
          </w:r>
          <w:r>
            <w:rPr>
              <w:webHidden/>
            </w:rPr>
            <w:fldChar w:fldCharType="separate"/>
          </w:r>
          <w:r>
            <w:rPr>
              <w:rStyle w:val="IndexLink"/>
              <w:vanish w:val="false"/>
            </w:rPr>
            <w:tab/>
            <w:t>133</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45">
        <w:ins w:id="527" w:author="Microsoft Office User" w:date="2018-06-11T17:14:00Z">
          <w:r>
            <w:rPr>
              <w:webHidden/>
              <w:rStyle w:val="IndexLink"/>
              <w:rFonts w:cs="Symbol" w:ascii="Symbol" w:hAnsi="Symbol"/>
            </w:rPr>
            <w:t></w:t>
          </w:r>
        </w:ins>
        <w:ins w:id="528"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29" w:author="Microsoft Office User" w:date="2018-06-11T17:14:00Z">
          <w:r>
            <w:rPr>
              <w:rStyle w:val="IndexLink"/>
            </w:rPr>
            <w:t>SHA3-224-HMAC</w:t>
          </w:r>
        </w:ins>
        <w:ins w:id="530" w:author="Microsoft Office User" w:date="2018-06-11T17:14:00Z">
          <w:r>
            <w:rPr>
              <w:webHidden/>
            </w:rPr>
            <w:fldChar w:fldCharType="begin"/>
          </w:r>
          <w:r>
            <w:rPr>
              <w:webHidden/>
            </w:rPr>
            <w:instrText>PAGEREF _Toc516500845 \h</w:instrText>
          </w:r>
          <w:r>
            <w:rPr>
              <w:webHidden/>
            </w:rPr>
            <w:fldChar w:fldCharType="separate"/>
          </w:r>
          <w:r>
            <w:rPr>
              <w:rStyle w:val="IndexLink"/>
              <w:vanish w:val="false"/>
            </w:rPr>
            <w:tab/>
            <w:t>134</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46">
        <w:ins w:id="531" w:author="Microsoft Office User" w:date="2018-06-11T17:14:00Z">
          <w:r>
            <w:rPr>
              <w:webHidden/>
              <w:rStyle w:val="IndexLink"/>
              <w:rFonts w:cs="Symbol" w:ascii="Symbol" w:hAnsi="Symbol"/>
            </w:rPr>
            <w:t></w:t>
          </w:r>
        </w:ins>
        <w:ins w:id="532"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33" w:author="Microsoft Office User" w:date="2018-06-11T17:14:00Z">
          <w:r>
            <w:rPr>
              <w:rStyle w:val="IndexLink"/>
            </w:rPr>
            <w:t>SHA3-224 key derivation</w:t>
          </w:r>
        </w:ins>
        <w:ins w:id="534" w:author="Microsoft Office User" w:date="2018-06-11T17:14:00Z">
          <w:r>
            <w:rPr>
              <w:webHidden/>
            </w:rPr>
            <w:fldChar w:fldCharType="begin"/>
          </w:r>
          <w:r>
            <w:rPr>
              <w:webHidden/>
            </w:rPr>
            <w:instrText>PAGEREF _Toc516500846 \h</w:instrText>
          </w:r>
          <w:r>
            <w:rPr>
              <w:webHidden/>
            </w:rPr>
            <w:fldChar w:fldCharType="separate"/>
          </w:r>
          <w:r>
            <w:rPr>
              <w:rStyle w:val="IndexLink"/>
              <w:vanish w:val="false"/>
            </w:rPr>
            <w:tab/>
            <w:t>134</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47">
        <w:ins w:id="535" w:author="Microsoft Office User" w:date="2018-06-11T17:14:00Z">
          <w:r>
            <w:rPr>
              <w:webHidden/>
              <w:rStyle w:val="IndexLink"/>
              <w:rFonts w:cs="Symbol" w:ascii="Symbol" w:hAnsi="Symbol"/>
            </w:rPr>
            <w:t></w:t>
          </w:r>
        </w:ins>
        <w:ins w:id="536"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37" w:author="Microsoft Office User" w:date="2018-06-11T17:14:00Z">
          <w:r>
            <w:rPr>
              <w:rStyle w:val="IndexLink"/>
            </w:rPr>
            <w:t>SHA3-224 HMAC key generation</w:t>
          </w:r>
        </w:ins>
        <w:ins w:id="538" w:author="Microsoft Office User" w:date="2018-06-11T17:14:00Z">
          <w:r>
            <w:rPr>
              <w:webHidden/>
            </w:rPr>
            <w:fldChar w:fldCharType="begin"/>
          </w:r>
          <w:r>
            <w:rPr>
              <w:webHidden/>
            </w:rPr>
            <w:instrText>PAGEREF _Toc516500847 \h</w:instrText>
          </w:r>
          <w:r>
            <w:rPr>
              <w:webHidden/>
            </w:rPr>
            <w:fldChar w:fldCharType="separate"/>
          </w:r>
          <w:r>
            <w:rPr>
              <w:rStyle w:val="IndexLink"/>
              <w:vanish w:val="false"/>
            </w:rPr>
            <w:tab/>
            <w:t>134</w:t>
          </w:r>
        </w:ins>
        <w:r>
          <w:rPr>
            <w:webHidden/>
          </w:rPr>
          <w:fldChar w:fldCharType="end"/>
        </w:r>
      </w:hyperlink>
    </w:p>
    <w:p>
      <w:pPr>
        <w:pStyle w:val="Contents2"/>
        <w:tabs>
          <w:tab w:val="left" w:pos="72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48">
        <w:ins w:id="539" w:author="Microsoft Office User" w:date="2018-06-11T17:14:00Z">
          <w:r>
            <w:rPr>
              <w:webHidden/>
              <w:rStyle w:val="IndexLink"/>
              <w:rFonts w:cs="Symbol" w:ascii="Symbol" w:hAnsi="Symbol"/>
            </w:rPr>
            <w:t></w:t>
          </w:r>
        </w:ins>
        <w:ins w:id="540"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41" w:author="Microsoft Office User" w:date="2018-06-11T17:14:00Z">
          <w:r>
            <w:rPr>
              <w:rStyle w:val="IndexLink"/>
            </w:rPr>
            <w:t>SHA3-256</w:t>
          </w:r>
        </w:ins>
        <w:ins w:id="542" w:author="Microsoft Office User" w:date="2018-06-11T17:14:00Z">
          <w:r>
            <w:rPr>
              <w:webHidden/>
            </w:rPr>
            <w:fldChar w:fldCharType="begin"/>
          </w:r>
          <w:r>
            <w:rPr>
              <w:webHidden/>
            </w:rPr>
            <w:instrText>PAGEREF _Toc516500848 \h</w:instrText>
          </w:r>
          <w:r>
            <w:rPr>
              <w:webHidden/>
            </w:rPr>
            <w:fldChar w:fldCharType="separate"/>
          </w:r>
          <w:r>
            <w:rPr>
              <w:rStyle w:val="IndexLink"/>
              <w:vanish w:val="false"/>
            </w:rPr>
            <w:tab/>
            <w:t>135</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49">
        <w:ins w:id="543" w:author="Microsoft Office User" w:date="2018-06-11T17:14:00Z">
          <w:r>
            <w:rPr>
              <w:webHidden/>
              <w:rStyle w:val="IndexLink"/>
              <w:rFonts w:cs="Symbol" w:ascii="Symbol" w:hAnsi="Symbol"/>
            </w:rPr>
            <w:t></w:t>
          </w:r>
        </w:ins>
        <w:ins w:id="544"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45" w:author="Microsoft Office User" w:date="2018-06-11T17:14:00Z">
          <w:r>
            <w:rPr>
              <w:rStyle w:val="IndexLink"/>
            </w:rPr>
            <w:t>Definitions</w:t>
          </w:r>
        </w:ins>
        <w:ins w:id="546" w:author="Microsoft Office User" w:date="2018-06-11T17:14:00Z">
          <w:r>
            <w:rPr>
              <w:webHidden/>
            </w:rPr>
            <w:fldChar w:fldCharType="begin"/>
          </w:r>
          <w:r>
            <w:rPr>
              <w:webHidden/>
            </w:rPr>
            <w:instrText>PAGEREF _Toc516500849 \h</w:instrText>
          </w:r>
          <w:r>
            <w:rPr>
              <w:webHidden/>
            </w:rPr>
            <w:fldChar w:fldCharType="separate"/>
          </w:r>
          <w:r>
            <w:rPr>
              <w:rStyle w:val="IndexLink"/>
              <w:vanish w:val="false"/>
            </w:rPr>
            <w:tab/>
            <w:t>135</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50">
        <w:ins w:id="547" w:author="Microsoft Office User" w:date="2018-06-11T17:14:00Z">
          <w:r>
            <w:rPr>
              <w:webHidden/>
              <w:rStyle w:val="IndexLink"/>
              <w:rFonts w:cs="Symbol" w:ascii="Symbol" w:hAnsi="Symbol"/>
            </w:rPr>
            <w:t></w:t>
          </w:r>
        </w:ins>
        <w:ins w:id="548"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49" w:author="Microsoft Office User" w:date="2018-06-11T17:14:00Z">
          <w:r>
            <w:rPr>
              <w:rStyle w:val="IndexLink"/>
            </w:rPr>
            <w:t>SHA3-256 digest</w:t>
          </w:r>
        </w:ins>
        <w:ins w:id="550" w:author="Microsoft Office User" w:date="2018-06-11T17:14:00Z">
          <w:r>
            <w:rPr>
              <w:webHidden/>
            </w:rPr>
            <w:fldChar w:fldCharType="begin"/>
          </w:r>
          <w:r>
            <w:rPr>
              <w:webHidden/>
            </w:rPr>
            <w:instrText>PAGEREF _Toc516500850 \h</w:instrText>
          </w:r>
          <w:r>
            <w:rPr>
              <w:webHidden/>
            </w:rPr>
            <w:fldChar w:fldCharType="separate"/>
          </w:r>
          <w:r>
            <w:rPr>
              <w:rStyle w:val="IndexLink"/>
              <w:vanish w:val="false"/>
            </w:rPr>
            <w:tab/>
            <w:t>135</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51">
        <w:ins w:id="551" w:author="Microsoft Office User" w:date="2018-06-11T17:14:00Z">
          <w:r>
            <w:rPr>
              <w:webHidden/>
              <w:rStyle w:val="IndexLink"/>
              <w:rFonts w:cs="Symbol" w:ascii="Symbol" w:hAnsi="Symbol"/>
            </w:rPr>
            <w:t></w:t>
          </w:r>
        </w:ins>
        <w:ins w:id="552"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53" w:author="Microsoft Office User" w:date="2018-06-11T17:14:00Z">
          <w:r>
            <w:rPr>
              <w:rStyle w:val="IndexLink"/>
            </w:rPr>
            <w:t>General-length SHA3-256-HMAC</w:t>
          </w:r>
        </w:ins>
        <w:ins w:id="554" w:author="Microsoft Office User" w:date="2018-06-11T17:14:00Z">
          <w:r>
            <w:rPr>
              <w:webHidden/>
            </w:rPr>
            <w:fldChar w:fldCharType="begin"/>
          </w:r>
          <w:r>
            <w:rPr>
              <w:webHidden/>
            </w:rPr>
            <w:instrText>PAGEREF _Toc516500851 \h</w:instrText>
          </w:r>
          <w:r>
            <w:rPr>
              <w:webHidden/>
            </w:rPr>
            <w:fldChar w:fldCharType="separate"/>
          </w:r>
          <w:r>
            <w:rPr>
              <w:rStyle w:val="IndexLink"/>
              <w:vanish w:val="false"/>
            </w:rPr>
            <w:tab/>
            <w:t>135</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52">
        <w:ins w:id="555" w:author="Microsoft Office User" w:date="2018-06-11T17:14:00Z">
          <w:r>
            <w:rPr>
              <w:webHidden/>
              <w:rStyle w:val="IndexLink"/>
              <w:rFonts w:cs="Symbol" w:ascii="Symbol" w:hAnsi="Symbol"/>
            </w:rPr>
            <w:t></w:t>
          </w:r>
        </w:ins>
        <w:ins w:id="556"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57" w:author="Microsoft Office User" w:date="2018-06-11T17:14:00Z">
          <w:r>
            <w:rPr>
              <w:rStyle w:val="IndexLink"/>
            </w:rPr>
            <w:t>SHA3-256-HMAC</w:t>
          </w:r>
        </w:ins>
        <w:ins w:id="558" w:author="Microsoft Office User" w:date="2018-06-11T17:14:00Z">
          <w:r>
            <w:rPr>
              <w:webHidden/>
            </w:rPr>
            <w:fldChar w:fldCharType="begin"/>
          </w:r>
          <w:r>
            <w:rPr>
              <w:webHidden/>
            </w:rPr>
            <w:instrText>PAGEREF _Toc516500852 \h</w:instrText>
          </w:r>
          <w:r>
            <w:rPr>
              <w:webHidden/>
            </w:rPr>
            <w:fldChar w:fldCharType="separate"/>
          </w:r>
          <w:r>
            <w:rPr>
              <w:rStyle w:val="IndexLink"/>
              <w:vanish w:val="false"/>
            </w:rPr>
            <w:tab/>
            <w:t>136</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53">
        <w:ins w:id="559" w:author="Microsoft Office User" w:date="2018-06-11T17:14:00Z">
          <w:r>
            <w:rPr>
              <w:webHidden/>
              <w:rStyle w:val="IndexLink"/>
              <w:rFonts w:cs="Symbol" w:ascii="Symbol" w:hAnsi="Symbol"/>
            </w:rPr>
            <w:t></w:t>
          </w:r>
        </w:ins>
        <w:ins w:id="560"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61" w:author="Microsoft Office User" w:date="2018-06-11T17:14:00Z">
          <w:r>
            <w:rPr>
              <w:rStyle w:val="IndexLink"/>
            </w:rPr>
            <w:t>SHA3-256 key derivation</w:t>
          </w:r>
        </w:ins>
        <w:ins w:id="562" w:author="Microsoft Office User" w:date="2018-06-11T17:14:00Z">
          <w:r>
            <w:rPr>
              <w:webHidden/>
            </w:rPr>
            <w:fldChar w:fldCharType="begin"/>
          </w:r>
          <w:r>
            <w:rPr>
              <w:webHidden/>
            </w:rPr>
            <w:instrText>PAGEREF _Toc516500853 \h</w:instrText>
          </w:r>
          <w:r>
            <w:rPr>
              <w:webHidden/>
            </w:rPr>
            <w:fldChar w:fldCharType="separate"/>
          </w:r>
          <w:r>
            <w:rPr>
              <w:rStyle w:val="IndexLink"/>
              <w:vanish w:val="false"/>
            </w:rPr>
            <w:tab/>
            <w:t>136</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54">
        <w:ins w:id="563" w:author="Microsoft Office User" w:date="2018-06-11T17:14:00Z">
          <w:r>
            <w:rPr>
              <w:webHidden/>
              <w:rStyle w:val="IndexLink"/>
              <w:rFonts w:cs="Symbol" w:ascii="Symbol" w:hAnsi="Symbol"/>
            </w:rPr>
            <w:t></w:t>
          </w:r>
        </w:ins>
        <w:ins w:id="564"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65" w:author="Microsoft Office User" w:date="2018-06-11T17:14:00Z">
          <w:r>
            <w:rPr>
              <w:rStyle w:val="IndexLink"/>
            </w:rPr>
            <w:t>SHA3-256 HMAC key generation</w:t>
          </w:r>
        </w:ins>
        <w:ins w:id="566" w:author="Microsoft Office User" w:date="2018-06-11T17:14:00Z">
          <w:r>
            <w:rPr>
              <w:webHidden/>
            </w:rPr>
            <w:fldChar w:fldCharType="begin"/>
          </w:r>
          <w:r>
            <w:rPr>
              <w:webHidden/>
            </w:rPr>
            <w:instrText>PAGEREF _Toc516500854 \h</w:instrText>
          </w:r>
          <w:r>
            <w:rPr>
              <w:webHidden/>
            </w:rPr>
            <w:fldChar w:fldCharType="separate"/>
          </w:r>
          <w:r>
            <w:rPr>
              <w:rStyle w:val="IndexLink"/>
              <w:vanish w:val="false"/>
            </w:rPr>
            <w:tab/>
            <w:t>136</w:t>
          </w:r>
        </w:ins>
        <w:r>
          <w:rPr>
            <w:webHidden/>
          </w:rPr>
          <w:fldChar w:fldCharType="end"/>
        </w:r>
      </w:hyperlink>
    </w:p>
    <w:p>
      <w:pPr>
        <w:pStyle w:val="Contents2"/>
        <w:tabs>
          <w:tab w:val="left" w:pos="72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55">
        <w:ins w:id="567" w:author="Microsoft Office User" w:date="2018-06-11T17:14:00Z">
          <w:r>
            <w:rPr>
              <w:webHidden/>
              <w:rStyle w:val="IndexLink"/>
              <w:rFonts w:cs="Symbol" w:ascii="Symbol" w:hAnsi="Symbol"/>
            </w:rPr>
            <w:t></w:t>
          </w:r>
        </w:ins>
        <w:ins w:id="568"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69" w:author="Microsoft Office User" w:date="2018-06-11T17:14:00Z">
          <w:r>
            <w:rPr>
              <w:rStyle w:val="IndexLink"/>
            </w:rPr>
            <w:t>SHA3-384</w:t>
          </w:r>
        </w:ins>
        <w:ins w:id="570" w:author="Microsoft Office User" w:date="2018-06-11T17:14:00Z">
          <w:r>
            <w:rPr>
              <w:webHidden/>
            </w:rPr>
            <w:fldChar w:fldCharType="begin"/>
          </w:r>
          <w:r>
            <w:rPr>
              <w:webHidden/>
            </w:rPr>
            <w:instrText>PAGEREF _Toc516500855 \h</w:instrText>
          </w:r>
          <w:r>
            <w:rPr>
              <w:webHidden/>
            </w:rPr>
            <w:fldChar w:fldCharType="separate"/>
          </w:r>
          <w:r>
            <w:rPr>
              <w:rStyle w:val="IndexLink"/>
              <w:vanish w:val="false"/>
            </w:rPr>
            <w:tab/>
            <w:t>137</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56">
        <w:ins w:id="571" w:author="Microsoft Office User" w:date="2018-06-11T17:14:00Z">
          <w:r>
            <w:rPr>
              <w:webHidden/>
              <w:rStyle w:val="IndexLink"/>
              <w:rFonts w:cs="Symbol" w:ascii="Symbol" w:hAnsi="Symbol"/>
            </w:rPr>
            <w:t></w:t>
          </w:r>
        </w:ins>
        <w:ins w:id="572"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73" w:author="Microsoft Office User" w:date="2018-06-11T17:14:00Z">
          <w:r>
            <w:rPr>
              <w:rStyle w:val="IndexLink"/>
            </w:rPr>
            <w:t>Definitions</w:t>
          </w:r>
        </w:ins>
        <w:ins w:id="574" w:author="Microsoft Office User" w:date="2018-06-11T17:14:00Z">
          <w:r>
            <w:rPr>
              <w:webHidden/>
            </w:rPr>
            <w:fldChar w:fldCharType="begin"/>
          </w:r>
          <w:r>
            <w:rPr>
              <w:webHidden/>
            </w:rPr>
            <w:instrText>PAGEREF _Toc516500856 \h</w:instrText>
          </w:r>
          <w:r>
            <w:rPr>
              <w:webHidden/>
            </w:rPr>
            <w:fldChar w:fldCharType="separate"/>
          </w:r>
          <w:r>
            <w:rPr>
              <w:rStyle w:val="IndexLink"/>
              <w:vanish w:val="false"/>
            </w:rPr>
            <w:tab/>
            <w:t>137</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57">
        <w:ins w:id="575" w:author="Microsoft Office User" w:date="2018-06-11T17:14:00Z">
          <w:r>
            <w:rPr>
              <w:webHidden/>
              <w:rStyle w:val="IndexLink"/>
              <w:rFonts w:cs="Symbol" w:ascii="Symbol" w:hAnsi="Symbol"/>
            </w:rPr>
            <w:t></w:t>
          </w:r>
        </w:ins>
        <w:ins w:id="576"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77" w:author="Microsoft Office User" w:date="2018-06-11T17:14:00Z">
          <w:r>
            <w:rPr>
              <w:rStyle w:val="IndexLink"/>
            </w:rPr>
            <w:t>SHA3-384 digest</w:t>
          </w:r>
        </w:ins>
        <w:ins w:id="578" w:author="Microsoft Office User" w:date="2018-06-11T17:14:00Z">
          <w:r>
            <w:rPr>
              <w:webHidden/>
            </w:rPr>
            <w:fldChar w:fldCharType="begin"/>
          </w:r>
          <w:r>
            <w:rPr>
              <w:webHidden/>
            </w:rPr>
            <w:instrText>PAGEREF _Toc516500857 \h</w:instrText>
          </w:r>
          <w:r>
            <w:rPr>
              <w:webHidden/>
            </w:rPr>
            <w:fldChar w:fldCharType="separate"/>
          </w:r>
          <w:r>
            <w:rPr>
              <w:rStyle w:val="IndexLink"/>
              <w:vanish w:val="false"/>
            </w:rPr>
            <w:tab/>
            <w:t>137</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58">
        <w:ins w:id="579" w:author="Microsoft Office User" w:date="2018-06-11T17:14:00Z">
          <w:r>
            <w:rPr>
              <w:webHidden/>
              <w:rStyle w:val="IndexLink"/>
              <w:rFonts w:cs="Symbol" w:ascii="Symbol" w:hAnsi="Symbol"/>
            </w:rPr>
            <w:t></w:t>
          </w:r>
        </w:ins>
        <w:ins w:id="580"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81" w:author="Microsoft Office User" w:date="2018-06-11T17:14:00Z">
          <w:r>
            <w:rPr>
              <w:rStyle w:val="IndexLink"/>
            </w:rPr>
            <w:t>General-length SHA3-384-HMAC</w:t>
          </w:r>
        </w:ins>
        <w:ins w:id="582" w:author="Microsoft Office User" w:date="2018-06-11T17:14:00Z">
          <w:r>
            <w:rPr>
              <w:webHidden/>
            </w:rPr>
            <w:fldChar w:fldCharType="begin"/>
          </w:r>
          <w:r>
            <w:rPr>
              <w:webHidden/>
            </w:rPr>
            <w:instrText>PAGEREF _Toc516500858 \h</w:instrText>
          </w:r>
          <w:r>
            <w:rPr>
              <w:webHidden/>
            </w:rPr>
            <w:fldChar w:fldCharType="separate"/>
          </w:r>
          <w:r>
            <w:rPr>
              <w:rStyle w:val="IndexLink"/>
              <w:vanish w:val="false"/>
            </w:rPr>
            <w:tab/>
            <w:t>137</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59">
        <w:ins w:id="583" w:author="Microsoft Office User" w:date="2018-06-11T17:14:00Z">
          <w:r>
            <w:rPr>
              <w:webHidden/>
              <w:rStyle w:val="IndexLink"/>
              <w:rFonts w:cs="Symbol" w:ascii="Symbol" w:hAnsi="Symbol"/>
            </w:rPr>
            <w:t></w:t>
          </w:r>
        </w:ins>
        <w:ins w:id="584"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85" w:author="Microsoft Office User" w:date="2018-06-11T17:14:00Z">
          <w:r>
            <w:rPr>
              <w:rStyle w:val="IndexLink"/>
            </w:rPr>
            <w:t>SHA3-384-HMAC</w:t>
          </w:r>
        </w:ins>
        <w:ins w:id="586" w:author="Microsoft Office User" w:date="2018-06-11T17:14:00Z">
          <w:r>
            <w:rPr>
              <w:webHidden/>
            </w:rPr>
            <w:fldChar w:fldCharType="begin"/>
          </w:r>
          <w:r>
            <w:rPr>
              <w:webHidden/>
            </w:rPr>
            <w:instrText>PAGEREF _Toc516500859 \h</w:instrText>
          </w:r>
          <w:r>
            <w:rPr>
              <w:webHidden/>
            </w:rPr>
            <w:fldChar w:fldCharType="separate"/>
          </w:r>
          <w:r>
            <w:rPr>
              <w:rStyle w:val="IndexLink"/>
              <w:vanish w:val="false"/>
            </w:rPr>
            <w:tab/>
            <w:t>138</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60">
        <w:ins w:id="587" w:author="Microsoft Office User" w:date="2018-06-11T17:14:00Z">
          <w:r>
            <w:rPr>
              <w:webHidden/>
              <w:rStyle w:val="IndexLink"/>
              <w:rFonts w:cs="Symbol" w:ascii="Symbol" w:hAnsi="Symbol"/>
            </w:rPr>
            <w:t></w:t>
          </w:r>
        </w:ins>
        <w:ins w:id="588"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89" w:author="Microsoft Office User" w:date="2018-06-11T17:14:00Z">
          <w:r>
            <w:rPr>
              <w:rStyle w:val="IndexLink"/>
            </w:rPr>
            <w:t>SHA3-384 key derivation</w:t>
          </w:r>
        </w:ins>
        <w:ins w:id="590" w:author="Microsoft Office User" w:date="2018-06-11T17:14:00Z">
          <w:r>
            <w:rPr>
              <w:webHidden/>
            </w:rPr>
            <w:fldChar w:fldCharType="begin"/>
          </w:r>
          <w:r>
            <w:rPr>
              <w:webHidden/>
            </w:rPr>
            <w:instrText>PAGEREF _Toc516500860 \h</w:instrText>
          </w:r>
          <w:r>
            <w:rPr>
              <w:webHidden/>
            </w:rPr>
            <w:fldChar w:fldCharType="separate"/>
          </w:r>
          <w:r>
            <w:rPr>
              <w:rStyle w:val="IndexLink"/>
              <w:vanish w:val="false"/>
            </w:rPr>
            <w:tab/>
            <w:t>138</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61">
        <w:ins w:id="591" w:author="Microsoft Office User" w:date="2018-06-11T17:14:00Z">
          <w:r>
            <w:rPr>
              <w:webHidden/>
              <w:rStyle w:val="IndexLink"/>
              <w:rFonts w:cs="Symbol" w:ascii="Symbol" w:hAnsi="Symbol"/>
            </w:rPr>
            <w:t></w:t>
          </w:r>
        </w:ins>
        <w:ins w:id="592"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93" w:author="Microsoft Office User" w:date="2018-06-11T17:14:00Z">
          <w:r>
            <w:rPr>
              <w:rStyle w:val="IndexLink"/>
            </w:rPr>
            <w:t>SHA3-384 HMAC key generation</w:t>
          </w:r>
        </w:ins>
        <w:ins w:id="594" w:author="Microsoft Office User" w:date="2018-06-11T17:14:00Z">
          <w:r>
            <w:rPr>
              <w:webHidden/>
            </w:rPr>
            <w:fldChar w:fldCharType="begin"/>
          </w:r>
          <w:r>
            <w:rPr>
              <w:webHidden/>
            </w:rPr>
            <w:instrText>PAGEREF _Toc516500861 \h</w:instrText>
          </w:r>
          <w:r>
            <w:rPr>
              <w:webHidden/>
            </w:rPr>
            <w:fldChar w:fldCharType="separate"/>
          </w:r>
          <w:r>
            <w:rPr>
              <w:rStyle w:val="IndexLink"/>
              <w:vanish w:val="false"/>
            </w:rPr>
            <w:tab/>
            <w:t>138</w:t>
          </w:r>
        </w:ins>
        <w:r>
          <w:rPr>
            <w:webHidden/>
          </w:rPr>
          <w:fldChar w:fldCharType="end"/>
        </w:r>
      </w:hyperlink>
    </w:p>
    <w:p>
      <w:pPr>
        <w:pStyle w:val="Contents2"/>
        <w:tabs>
          <w:tab w:val="left" w:pos="72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62">
        <w:ins w:id="595" w:author="Microsoft Office User" w:date="2018-06-11T17:14:00Z">
          <w:r>
            <w:rPr>
              <w:webHidden/>
              <w:rStyle w:val="IndexLink"/>
              <w:rFonts w:cs="Symbol" w:ascii="Symbol" w:hAnsi="Symbol"/>
            </w:rPr>
            <w:t></w:t>
          </w:r>
        </w:ins>
        <w:ins w:id="596"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597" w:author="Microsoft Office User" w:date="2018-06-11T17:14:00Z">
          <w:r>
            <w:rPr>
              <w:rStyle w:val="IndexLink"/>
            </w:rPr>
            <w:t>SHA3-512</w:t>
          </w:r>
        </w:ins>
        <w:ins w:id="598" w:author="Microsoft Office User" w:date="2018-06-11T17:14:00Z">
          <w:r>
            <w:rPr>
              <w:webHidden/>
            </w:rPr>
            <w:fldChar w:fldCharType="begin"/>
          </w:r>
          <w:r>
            <w:rPr>
              <w:webHidden/>
            </w:rPr>
            <w:instrText>PAGEREF _Toc516500862 \h</w:instrText>
          </w:r>
          <w:r>
            <w:rPr>
              <w:webHidden/>
            </w:rPr>
            <w:fldChar w:fldCharType="separate"/>
          </w:r>
          <w:r>
            <w:rPr>
              <w:rStyle w:val="IndexLink"/>
              <w:vanish w:val="false"/>
            </w:rPr>
            <w:tab/>
            <w:t>139</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63">
        <w:ins w:id="599" w:author="Microsoft Office User" w:date="2018-06-11T17:14:00Z">
          <w:r>
            <w:rPr>
              <w:webHidden/>
              <w:rStyle w:val="IndexLink"/>
              <w:rFonts w:cs="Symbol" w:ascii="Symbol" w:hAnsi="Symbol"/>
            </w:rPr>
            <w:t></w:t>
          </w:r>
        </w:ins>
        <w:ins w:id="600"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601" w:author="Microsoft Office User" w:date="2018-06-11T17:14:00Z">
          <w:r>
            <w:rPr>
              <w:rStyle w:val="IndexLink"/>
            </w:rPr>
            <w:t>Definitions</w:t>
          </w:r>
        </w:ins>
        <w:ins w:id="602" w:author="Microsoft Office User" w:date="2018-06-11T17:14:00Z">
          <w:r>
            <w:rPr>
              <w:webHidden/>
            </w:rPr>
            <w:fldChar w:fldCharType="begin"/>
          </w:r>
          <w:r>
            <w:rPr>
              <w:webHidden/>
            </w:rPr>
            <w:instrText>PAGEREF _Toc516500863 \h</w:instrText>
          </w:r>
          <w:r>
            <w:rPr>
              <w:webHidden/>
            </w:rPr>
            <w:fldChar w:fldCharType="separate"/>
          </w:r>
          <w:r>
            <w:rPr>
              <w:rStyle w:val="IndexLink"/>
              <w:vanish w:val="false"/>
            </w:rPr>
            <w:tab/>
            <w:t>139</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64">
        <w:ins w:id="603" w:author="Microsoft Office User" w:date="2018-06-11T17:14:00Z">
          <w:r>
            <w:rPr>
              <w:webHidden/>
              <w:rStyle w:val="IndexLink"/>
              <w:rFonts w:cs="Symbol" w:ascii="Symbol" w:hAnsi="Symbol"/>
            </w:rPr>
            <w:t></w:t>
          </w:r>
        </w:ins>
        <w:ins w:id="604"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605" w:author="Microsoft Office User" w:date="2018-06-11T17:14:00Z">
          <w:r>
            <w:rPr>
              <w:rStyle w:val="IndexLink"/>
            </w:rPr>
            <w:t>SHA3-512 digest</w:t>
          </w:r>
        </w:ins>
        <w:ins w:id="606" w:author="Microsoft Office User" w:date="2018-06-11T17:14:00Z">
          <w:r>
            <w:rPr>
              <w:webHidden/>
            </w:rPr>
            <w:fldChar w:fldCharType="begin"/>
          </w:r>
          <w:r>
            <w:rPr>
              <w:webHidden/>
            </w:rPr>
            <w:instrText>PAGEREF _Toc516500864 \h</w:instrText>
          </w:r>
          <w:r>
            <w:rPr>
              <w:webHidden/>
            </w:rPr>
            <w:fldChar w:fldCharType="separate"/>
          </w:r>
          <w:r>
            <w:rPr>
              <w:rStyle w:val="IndexLink"/>
              <w:vanish w:val="false"/>
            </w:rPr>
            <w:tab/>
            <w:t>139</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65">
        <w:ins w:id="607" w:author="Microsoft Office User" w:date="2018-06-11T17:14:00Z">
          <w:r>
            <w:rPr>
              <w:webHidden/>
              <w:rStyle w:val="IndexLink"/>
              <w:rFonts w:cs="Symbol" w:ascii="Symbol" w:hAnsi="Symbol"/>
            </w:rPr>
            <w:t></w:t>
          </w:r>
        </w:ins>
        <w:ins w:id="608"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609" w:author="Microsoft Office User" w:date="2018-06-11T17:14:00Z">
          <w:r>
            <w:rPr>
              <w:rStyle w:val="IndexLink"/>
            </w:rPr>
            <w:t>General-length SHA3-512-HMAC</w:t>
          </w:r>
        </w:ins>
        <w:ins w:id="610" w:author="Microsoft Office User" w:date="2018-06-11T17:14:00Z">
          <w:r>
            <w:rPr>
              <w:webHidden/>
            </w:rPr>
            <w:fldChar w:fldCharType="begin"/>
          </w:r>
          <w:r>
            <w:rPr>
              <w:webHidden/>
            </w:rPr>
            <w:instrText>PAGEREF _Toc516500865 \h</w:instrText>
          </w:r>
          <w:r>
            <w:rPr>
              <w:webHidden/>
            </w:rPr>
            <w:fldChar w:fldCharType="separate"/>
          </w:r>
          <w:r>
            <w:rPr>
              <w:rStyle w:val="IndexLink"/>
              <w:vanish w:val="false"/>
            </w:rPr>
            <w:tab/>
            <w:t>139</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66">
        <w:ins w:id="611" w:author="Microsoft Office User" w:date="2018-06-11T17:14:00Z">
          <w:r>
            <w:rPr>
              <w:webHidden/>
              <w:rStyle w:val="IndexLink"/>
              <w:rFonts w:cs="Symbol" w:ascii="Symbol" w:hAnsi="Symbol"/>
            </w:rPr>
            <w:t></w:t>
          </w:r>
        </w:ins>
        <w:ins w:id="612"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613" w:author="Microsoft Office User" w:date="2018-06-11T17:14:00Z">
          <w:r>
            <w:rPr>
              <w:rStyle w:val="IndexLink"/>
            </w:rPr>
            <w:t>SHA3-512-HMAC</w:t>
          </w:r>
        </w:ins>
        <w:ins w:id="614" w:author="Microsoft Office User" w:date="2018-06-11T17:14:00Z">
          <w:r>
            <w:rPr>
              <w:webHidden/>
            </w:rPr>
            <w:fldChar w:fldCharType="begin"/>
          </w:r>
          <w:r>
            <w:rPr>
              <w:webHidden/>
            </w:rPr>
            <w:instrText>PAGEREF _Toc516500866 \h</w:instrText>
          </w:r>
          <w:r>
            <w:rPr>
              <w:webHidden/>
            </w:rPr>
            <w:fldChar w:fldCharType="separate"/>
          </w:r>
          <w:r>
            <w:rPr>
              <w:rStyle w:val="IndexLink"/>
              <w:vanish w:val="false"/>
            </w:rPr>
            <w:tab/>
            <w:t>140</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67">
        <w:ins w:id="615" w:author="Microsoft Office User" w:date="2018-06-11T17:14:00Z">
          <w:r>
            <w:rPr>
              <w:webHidden/>
              <w:rStyle w:val="IndexLink"/>
              <w:rFonts w:cs="Symbol" w:ascii="Symbol" w:hAnsi="Symbol"/>
            </w:rPr>
            <w:t></w:t>
          </w:r>
        </w:ins>
        <w:ins w:id="616"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617" w:author="Microsoft Office User" w:date="2018-06-11T17:14:00Z">
          <w:r>
            <w:rPr>
              <w:rStyle w:val="IndexLink"/>
            </w:rPr>
            <w:t>SHA3-512 key derivation</w:t>
          </w:r>
        </w:ins>
        <w:ins w:id="618" w:author="Microsoft Office User" w:date="2018-06-11T17:14:00Z">
          <w:r>
            <w:rPr>
              <w:webHidden/>
            </w:rPr>
            <w:fldChar w:fldCharType="begin"/>
          </w:r>
          <w:r>
            <w:rPr>
              <w:webHidden/>
            </w:rPr>
            <w:instrText>PAGEREF _Toc516500867 \h</w:instrText>
          </w:r>
          <w:r>
            <w:rPr>
              <w:webHidden/>
            </w:rPr>
            <w:fldChar w:fldCharType="separate"/>
          </w:r>
          <w:r>
            <w:rPr>
              <w:rStyle w:val="IndexLink"/>
              <w:vanish w:val="false"/>
            </w:rPr>
            <w:tab/>
            <w:t>140</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68">
        <w:ins w:id="619" w:author="Microsoft Office User" w:date="2018-06-11T17:14:00Z">
          <w:r>
            <w:rPr>
              <w:webHidden/>
              <w:rStyle w:val="IndexLink"/>
              <w:rFonts w:cs="Symbol" w:ascii="Symbol" w:hAnsi="Symbol"/>
            </w:rPr>
            <w:t></w:t>
          </w:r>
        </w:ins>
        <w:ins w:id="620"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621" w:author="Microsoft Office User" w:date="2018-06-11T17:14:00Z">
          <w:r>
            <w:rPr>
              <w:rStyle w:val="IndexLink"/>
            </w:rPr>
            <w:t>SHA3-512 HMAC key generation</w:t>
          </w:r>
        </w:ins>
        <w:ins w:id="622" w:author="Microsoft Office User" w:date="2018-06-11T17:14:00Z">
          <w:r>
            <w:rPr>
              <w:webHidden/>
            </w:rPr>
            <w:fldChar w:fldCharType="begin"/>
          </w:r>
          <w:r>
            <w:rPr>
              <w:webHidden/>
            </w:rPr>
            <w:instrText>PAGEREF _Toc516500868 \h</w:instrText>
          </w:r>
          <w:r>
            <w:rPr>
              <w:webHidden/>
            </w:rPr>
            <w:fldChar w:fldCharType="separate"/>
          </w:r>
          <w:r>
            <w:rPr>
              <w:rStyle w:val="IndexLink"/>
              <w:vanish w:val="false"/>
            </w:rPr>
            <w:tab/>
            <w:t>140</w:t>
          </w:r>
        </w:ins>
        <w:r>
          <w:rPr>
            <w:webHidden/>
          </w:rPr>
          <w:fldChar w:fldCharType="end"/>
        </w:r>
      </w:hyperlink>
    </w:p>
    <w:p>
      <w:pPr>
        <w:pStyle w:val="Contents2"/>
        <w:tabs>
          <w:tab w:val="left" w:pos="72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69">
        <w:ins w:id="623" w:author="Microsoft Office User" w:date="2018-06-11T17:14:00Z">
          <w:r>
            <w:rPr>
              <w:webHidden/>
              <w:rStyle w:val="IndexLink"/>
              <w:rFonts w:cs="Symbol" w:ascii="Symbol" w:hAnsi="Symbol"/>
            </w:rPr>
            <w:t></w:t>
          </w:r>
        </w:ins>
        <w:ins w:id="624"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625" w:author="Microsoft Office User" w:date="2018-06-11T17:14:00Z">
          <w:r>
            <w:rPr>
              <w:rStyle w:val="IndexLink"/>
            </w:rPr>
            <w:t>SHAKE</w:t>
          </w:r>
        </w:ins>
        <w:ins w:id="626" w:author="Microsoft Office User" w:date="2018-06-11T17:14:00Z">
          <w:r>
            <w:rPr>
              <w:webHidden/>
            </w:rPr>
            <w:fldChar w:fldCharType="begin"/>
          </w:r>
          <w:r>
            <w:rPr>
              <w:webHidden/>
            </w:rPr>
            <w:instrText>PAGEREF _Toc516500869 \h</w:instrText>
          </w:r>
          <w:r>
            <w:rPr>
              <w:webHidden/>
            </w:rPr>
            <w:fldChar w:fldCharType="separate"/>
          </w:r>
          <w:r>
            <w:rPr>
              <w:rStyle w:val="IndexLink"/>
              <w:vanish w:val="false"/>
            </w:rPr>
            <w:tab/>
            <w:t>141</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70">
        <w:ins w:id="627" w:author="Microsoft Office User" w:date="2018-06-11T17:14:00Z">
          <w:r>
            <w:rPr>
              <w:webHidden/>
              <w:rStyle w:val="IndexLink"/>
              <w:rFonts w:cs="Symbol" w:ascii="Symbol" w:hAnsi="Symbol"/>
            </w:rPr>
            <w:t></w:t>
          </w:r>
        </w:ins>
        <w:ins w:id="628"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629" w:author="Microsoft Office User" w:date="2018-06-11T17:14:00Z">
          <w:r>
            <w:rPr>
              <w:rStyle w:val="IndexLink"/>
            </w:rPr>
            <w:t>Definitions</w:t>
          </w:r>
        </w:ins>
        <w:ins w:id="630" w:author="Microsoft Office User" w:date="2018-06-11T17:14:00Z">
          <w:r>
            <w:rPr>
              <w:webHidden/>
            </w:rPr>
            <w:fldChar w:fldCharType="begin"/>
          </w:r>
          <w:r>
            <w:rPr>
              <w:webHidden/>
            </w:rPr>
            <w:instrText>PAGEREF _Toc516500870 \h</w:instrText>
          </w:r>
          <w:r>
            <w:rPr>
              <w:webHidden/>
            </w:rPr>
            <w:fldChar w:fldCharType="separate"/>
          </w:r>
          <w:r>
            <w:rPr>
              <w:rStyle w:val="IndexLink"/>
              <w:vanish w:val="false"/>
            </w:rPr>
            <w:tab/>
            <w:t>141</w:t>
          </w:r>
        </w:ins>
        <w:r>
          <w:rPr>
            <w:webHidden/>
          </w:rPr>
          <w:fldChar w:fldCharType="end"/>
        </w:r>
      </w:hyperlink>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0871">
        <w:ins w:id="631" w:author="Microsoft Office User" w:date="2018-06-11T17:14:00Z">
          <w:r>
            <w:rPr>
              <w:webHidden/>
              <w:rStyle w:val="IndexLink"/>
              <w:rFonts w:cs="Symbol" w:ascii="Symbol" w:hAnsi="Symbol"/>
            </w:rPr>
            <w:t></w:t>
          </w:r>
        </w:ins>
        <w:ins w:id="632"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633" w:author="Microsoft Office User" w:date="2018-06-11T17:14:00Z">
          <w:r>
            <w:rPr>
              <w:rStyle w:val="IndexLink"/>
            </w:rPr>
            <w:t>SHAKE Key Derivation</w:t>
          </w:r>
        </w:ins>
        <w:ins w:id="634" w:author="Microsoft Office User" w:date="2018-06-11T17:14:00Z">
          <w:r>
            <w:rPr>
              <w:webHidden/>
            </w:rPr>
            <w:fldChar w:fldCharType="begin"/>
          </w:r>
          <w:r>
            <w:rPr>
              <w:webHidden/>
            </w:rPr>
            <w:instrText>PAGEREF _Toc516500871 \h</w:instrText>
          </w:r>
          <w:r>
            <w:rPr>
              <w:webHidden/>
            </w:rPr>
            <w:fldChar w:fldCharType="separate"/>
          </w:r>
          <w:r>
            <w:rPr>
              <w:rStyle w:val="IndexLink"/>
              <w:vanish w:val="false"/>
            </w:rPr>
            <w:tab/>
            <w:t>141</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872">
        <w:ins w:id="635" w:author="Microsoft Office User" w:date="2018-06-11T17:14:00Z">
          <w:r>
            <w:rPr>
              <w:webHidden/>
              <w:rStyle w:val="IndexLink"/>
            </w:rPr>
            <w:t>2.28 Blake2b-160</w:t>
          </w:r>
        </w:ins>
        <w:ins w:id="636" w:author="Microsoft Office User" w:date="2018-06-11T17:14:00Z">
          <w:r>
            <w:rPr>
              <w:webHidden/>
            </w:rPr>
            <w:fldChar w:fldCharType="begin"/>
          </w:r>
          <w:r>
            <w:rPr>
              <w:webHidden/>
            </w:rPr>
            <w:instrText>PAGEREF _Toc516500872 \h</w:instrText>
          </w:r>
          <w:r>
            <w:rPr>
              <w:webHidden/>
            </w:rPr>
            <w:fldChar w:fldCharType="separate"/>
          </w:r>
          <w:r>
            <w:rPr>
              <w:rStyle w:val="IndexLink"/>
              <w:vanish w:val="false"/>
            </w:rPr>
            <w:tab/>
            <w:t>142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73">
        <w:ins w:id="637" w:author="Microsoft Office User" w:date="2018-06-11T17:14:00Z">
          <w:r>
            <w:rPr>
              <w:webHidden/>
              <w:rStyle w:val="IndexLink"/>
            </w:rPr>
            <w:t>2.28.1 Definitions</w:t>
          </w:r>
        </w:ins>
        <w:ins w:id="638" w:author="Microsoft Office User" w:date="2018-06-11T17:14:00Z">
          <w:r>
            <w:rPr>
              <w:webHidden/>
            </w:rPr>
            <w:fldChar w:fldCharType="begin"/>
          </w:r>
          <w:r>
            <w:rPr>
              <w:webHidden/>
            </w:rPr>
            <w:instrText>PAGEREF _Toc516500873 \h</w:instrText>
          </w:r>
          <w:r>
            <w:rPr>
              <w:webHidden/>
            </w:rPr>
            <w:fldChar w:fldCharType="separate"/>
          </w:r>
          <w:r>
            <w:rPr>
              <w:rStyle w:val="IndexLink"/>
              <w:vanish w:val="false"/>
            </w:rPr>
            <w:tab/>
            <w:t>142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74">
        <w:ins w:id="639" w:author="Microsoft Office User" w:date="2018-06-11T17:14:00Z">
          <w:r>
            <w:rPr>
              <w:webHidden/>
              <w:rStyle w:val="IndexLink"/>
            </w:rPr>
            <w:t>1.1.1 BLAKE2B-160 digest</w:t>
          </w:r>
        </w:ins>
        <w:ins w:id="640" w:author="Microsoft Office User" w:date="2018-06-11T17:14:00Z">
          <w:r>
            <w:rPr>
              <w:webHidden/>
            </w:rPr>
            <w:fldChar w:fldCharType="begin"/>
          </w:r>
          <w:r>
            <w:rPr>
              <w:webHidden/>
            </w:rPr>
            <w:instrText>PAGEREF _Toc516500874 \h</w:instrText>
          </w:r>
          <w:r>
            <w:rPr>
              <w:webHidden/>
            </w:rPr>
            <w:fldChar w:fldCharType="separate"/>
          </w:r>
          <w:r>
            <w:rPr>
              <w:rStyle w:val="IndexLink"/>
              <w:vanish w:val="false"/>
            </w:rPr>
            <w:tab/>
            <w:t>142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75">
        <w:ins w:id="641" w:author="Microsoft Office User" w:date="2018-06-11T17:14:00Z">
          <w:r>
            <w:rPr>
              <w:webHidden/>
              <w:rStyle w:val="IndexLink"/>
            </w:rPr>
            <w:t>1.1.2 General-length BLAKE2B-160-HMAC</w:t>
          </w:r>
        </w:ins>
        <w:ins w:id="642" w:author="Microsoft Office User" w:date="2018-06-11T17:14:00Z">
          <w:r>
            <w:rPr>
              <w:webHidden/>
            </w:rPr>
            <w:fldChar w:fldCharType="begin"/>
          </w:r>
          <w:r>
            <w:rPr>
              <w:webHidden/>
            </w:rPr>
            <w:instrText>PAGEREF _Toc516500875 \h</w:instrText>
          </w:r>
          <w:r>
            <w:rPr>
              <w:webHidden/>
            </w:rPr>
            <w:fldChar w:fldCharType="separate"/>
          </w:r>
          <w:r>
            <w:rPr>
              <w:rStyle w:val="IndexLink"/>
              <w:vanish w:val="false"/>
            </w:rPr>
            <w:tab/>
            <w:t>142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76">
        <w:ins w:id="643" w:author="Microsoft Office User" w:date="2018-06-11T17:14:00Z">
          <w:r>
            <w:rPr>
              <w:webHidden/>
              <w:rStyle w:val="IndexLink"/>
            </w:rPr>
            <w:t>1.1.3 BLAKE2B-160-HMAC</w:t>
          </w:r>
        </w:ins>
        <w:ins w:id="644" w:author="Microsoft Office User" w:date="2018-06-11T17:14:00Z">
          <w:r>
            <w:rPr>
              <w:webHidden/>
            </w:rPr>
            <w:fldChar w:fldCharType="begin"/>
          </w:r>
          <w:r>
            <w:rPr>
              <w:webHidden/>
            </w:rPr>
            <w:instrText>PAGEREF _Toc516500876 \h</w:instrText>
          </w:r>
          <w:r>
            <w:rPr>
              <w:webHidden/>
            </w:rPr>
            <w:fldChar w:fldCharType="separate"/>
          </w:r>
          <w:r>
            <w:rPr>
              <w:rStyle w:val="IndexLink"/>
              <w:vanish w:val="false"/>
            </w:rPr>
            <w:tab/>
            <w:t>143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77">
        <w:ins w:id="645" w:author="Microsoft Office User" w:date="2018-06-11T17:14:00Z">
          <w:r>
            <w:rPr>
              <w:webHidden/>
              <w:rStyle w:val="IndexLink"/>
            </w:rPr>
            <w:t>1.1.4 BLAKE2B-160 key derivation</w:t>
          </w:r>
        </w:ins>
        <w:ins w:id="646" w:author="Microsoft Office User" w:date="2018-06-11T17:14:00Z">
          <w:r>
            <w:rPr>
              <w:webHidden/>
            </w:rPr>
            <w:fldChar w:fldCharType="begin"/>
          </w:r>
          <w:r>
            <w:rPr>
              <w:webHidden/>
            </w:rPr>
            <w:instrText>PAGEREF _Toc516500877 \h</w:instrText>
          </w:r>
          <w:r>
            <w:rPr>
              <w:webHidden/>
            </w:rPr>
            <w:fldChar w:fldCharType="separate"/>
          </w:r>
          <w:r>
            <w:rPr>
              <w:rStyle w:val="IndexLink"/>
              <w:vanish w:val="false"/>
            </w:rPr>
            <w:tab/>
            <w:t>143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78">
        <w:ins w:id="647" w:author="Microsoft Office User" w:date="2018-06-11T17:14:00Z">
          <w:r>
            <w:rPr>
              <w:webHidden/>
              <w:rStyle w:val="IndexLink"/>
            </w:rPr>
            <w:t>1.1.5 BLAKE2B-160 HMAC key generation</w:t>
          </w:r>
        </w:ins>
        <w:ins w:id="648" w:author="Microsoft Office User" w:date="2018-06-11T17:14:00Z">
          <w:r>
            <w:rPr>
              <w:webHidden/>
            </w:rPr>
            <w:fldChar w:fldCharType="begin"/>
          </w:r>
          <w:r>
            <w:rPr>
              <w:webHidden/>
            </w:rPr>
            <w:instrText>PAGEREF _Toc516500878 \h</w:instrText>
          </w:r>
          <w:r>
            <w:rPr>
              <w:webHidden/>
            </w:rPr>
            <w:fldChar w:fldCharType="separate"/>
          </w:r>
          <w:r>
            <w:rPr>
              <w:rStyle w:val="IndexLink"/>
              <w:vanish w:val="false"/>
            </w:rPr>
            <w:tab/>
            <w:t>143</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879">
        <w:ins w:id="649" w:author="Microsoft Office User" w:date="2018-06-11T17:14:00Z">
          <w:r>
            <w:rPr>
              <w:webHidden/>
              <w:rStyle w:val="IndexLink"/>
            </w:rPr>
            <w:t>1.2 BLAKE2B-256</w:t>
          </w:r>
        </w:ins>
        <w:ins w:id="650" w:author="Microsoft Office User" w:date="2018-06-11T17:14:00Z">
          <w:r>
            <w:rPr>
              <w:webHidden/>
            </w:rPr>
            <w:fldChar w:fldCharType="begin"/>
          </w:r>
          <w:r>
            <w:rPr>
              <w:webHidden/>
            </w:rPr>
            <w:instrText>PAGEREF _Toc516500879 \h</w:instrText>
          </w:r>
          <w:r>
            <w:rPr>
              <w:webHidden/>
            </w:rPr>
            <w:fldChar w:fldCharType="separate"/>
          </w:r>
          <w:r>
            <w:rPr>
              <w:rStyle w:val="IndexLink"/>
              <w:vanish w:val="false"/>
            </w:rPr>
            <w:tab/>
            <w:t>144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80">
        <w:ins w:id="651" w:author="Microsoft Office User" w:date="2018-06-11T17:14:00Z">
          <w:r>
            <w:rPr>
              <w:webHidden/>
              <w:rStyle w:val="IndexLink"/>
            </w:rPr>
            <w:t>1.2.1 Definitions</w:t>
          </w:r>
        </w:ins>
        <w:ins w:id="652" w:author="Microsoft Office User" w:date="2018-06-11T17:14:00Z">
          <w:r>
            <w:rPr>
              <w:webHidden/>
            </w:rPr>
            <w:fldChar w:fldCharType="begin"/>
          </w:r>
          <w:r>
            <w:rPr>
              <w:webHidden/>
            </w:rPr>
            <w:instrText>PAGEREF _Toc516500880 \h</w:instrText>
          </w:r>
          <w:r>
            <w:rPr>
              <w:webHidden/>
            </w:rPr>
            <w:fldChar w:fldCharType="separate"/>
          </w:r>
          <w:r>
            <w:rPr>
              <w:rStyle w:val="IndexLink"/>
              <w:vanish w:val="false"/>
            </w:rPr>
            <w:tab/>
            <w:t>144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81">
        <w:ins w:id="653" w:author="Microsoft Office User" w:date="2018-06-11T17:14:00Z">
          <w:r>
            <w:rPr>
              <w:webHidden/>
              <w:rStyle w:val="IndexLink"/>
            </w:rPr>
            <w:t>1.2.2 BLAKE2B-256 digest</w:t>
          </w:r>
        </w:ins>
        <w:ins w:id="654" w:author="Microsoft Office User" w:date="2018-06-11T17:14:00Z">
          <w:r>
            <w:rPr>
              <w:webHidden/>
            </w:rPr>
            <w:fldChar w:fldCharType="begin"/>
          </w:r>
          <w:r>
            <w:rPr>
              <w:webHidden/>
            </w:rPr>
            <w:instrText>PAGEREF _Toc516500881 \h</w:instrText>
          </w:r>
          <w:r>
            <w:rPr>
              <w:webHidden/>
            </w:rPr>
            <w:fldChar w:fldCharType="separate"/>
          </w:r>
          <w:r>
            <w:rPr>
              <w:rStyle w:val="IndexLink"/>
              <w:vanish w:val="false"/>
            </w:rPr>
            <w:tab/>
            <w:t>144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82">
        <w:ins w:id="655" w:author="Microsoft Office User" w:date="2018-06-11T17:14:00Z">
          <w:r>
            <w:rPr>
              <w:webHidden/>
              <w:rStyle w:val="IndexLink"/>
            </w:rPr>
            <w:t>1.2.3 General-length BLAKE2B-256-HMAC</w:t>
          </w:r>
        </w:ins>
        <w:ins w:id="656" w:author="Microsoft Office User" w:date="2018-06-11T17:14:00Z">
          <w:r>
            <w:rPr>
              <w:webHidden/>
            </w:rPr>
            <w:fldChar w:fldCharType="begin"/>
          </w:r>
          <w:r>
            <w:rPr>
              <w:webHidden/>
            </w:rPr>
            <w:instrText>PAGEREF _Toc516500882 \h</w:instrText>
          </w:r>
          <w:r>
            <w:rPr>
              <w:webHidden/>
            </w:rPr>
            <w:fldChar w:fldCharType="separate"/>
          </w:r>
          <w:r>
            <w:rPr>
              <w:rStyle w:val="IndexLink"/>
              <w:vanish w:val="false"/>
            </w:rPr>
            <w:tab/>
            <w:t>144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83">
        <w:ins w:id="657" w:author="Microsoft Office User" w:date="2018-06-11T17:14:00Z">
          <w:r>
            <w:rPr>
              <w:webHidden/>
              <w:rStyle w:val="IndexLink"/>
            </w:rPr>
            <w:t>1.2.4 BLAKE2B-256-HMAC</w:t>
          </w:r>
        </w:ins>
        <w:ins w:id="658" w:author="Microsoft Office User" w:date="2018-06-11T17:14:00Z">
          <w:r>
            <w:rPr>
              <w:webHidden/>
            </w:rPr>
            <w:fldChar w:fldCharType="begin"/>
          </w:r>
          <w:r>
            <w:rPr>
              <w:webHidden/>
            </w:rPr>
            <w:instrText>PAGEREF _Toc516500883 \h</w:instrText>
          </w:r>
          <w:r>
            <w:rPr>
              <w:webHidden/>
            </w:rPr>
            <w:fldChar w:fldCharType="separate"/>
          </w:r>
          <w:r>
            <w:rPr>
              <w:rStyle w:val="IndexLink"/>
              <w:vanish w:val="false"/>
            </w:rPr>
            <w:tab/>
            <w:t>145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84">
        <w:ins w:id="659" w:author="Microsoft Office User" w:date="2018-06-11T17:14:00Z">
          <w:r>
            <w:rPr>
              <w:webHidden/>
              <w:rStyle w:val="IndexLink"/>
            </w:rPr>
            <w:t>1.2.5 BLAKE2B-256 key derivation</w:t>
          </w:r>
        </w:ins>
        <w:ins w:id="660" w:author="Microsoft Office User" w:date="2018-06-11T17:14:00Z">
          <w:r>
            <w:rPr>
              <w:webHidden/>
            </w:rPr>
            <w:fldChar w:fldCharType="begin"/>
          </w:r>
          <w:r>
            <w:rPr>
              <w:webHidden/>
            </w:rPr>
            <w:instrText>PAGEREF _Toc516500884 \h</w:instrText>
          </w:r>
          <w:r>
            <w:rPr>
              <w:webHidden/>
            </w:rPr>
            <w:fldChar w:fldCharType="separate"/>
          </w:r>
          <w:r>
            <w:rPr>
              <w:rStyle w:val="IndexLink"/>
              <w:vanish w:val="false"/>
            </w:rPr>
            <w:tab/>
            <w:t>145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85">
        <w:ins w:id="661" w:author="Microsoft Office User" w:date="2018-06-11T17:14:00Z">
          <w:r>
            <w:rPr>
              <w:webHidden/>
              <w:rStyle w:val="IndexLink"/>
            </w:rPr>
            <w:t>1.2.6 BLAKE2B-256 HMAC key generation</w:t>
          </w:r>
        </w:ins>
        <w:ins w:id="662" w:author="Microsoft Office User" w:date="2018-06-11T17:14:00Z">
          <w:r>
            <w:rPr>
              <w:webHidden/>
            </w:rPr>
            <w:fldChar w:fldCharType="begin"/>
          </w:r>
          <w:r>
            <w:rPr>
              <w:webHidden/>
            </w:rPr>
            <w:instrText>PAGEREF _Toc516500885 \h</w:instrText>
          </w:r>
          <w:r>
            <w:rPr>
              <w:webHidden/>
            </w:rPr>
            <w:fldChar w:fldCharType="separate"/>
          </w:r>
          <w:r>
            <w:rPr>
              <w:rStyle w:val="IndexLink"/>
              <w:vanish w:val="false"/>
            </w:rPr>
            <w:tab/>
            <w:t>145</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886">
        <w:ins w:id="663" w:author="Microsoft Office User" w:date="2018-06-11T17:14:00Z">
          <w:r>
            <w:rPr>
              <w:webHidden/>
              <w:rStyle w:val="IndexLink"/>
            </w:rPr>
            <w:t>1.3 BLAKE2B-384</w:t>
          </w:r>
        </w:ins>
        <w:ins w:id="664" w:author="Microsoft Office User" w:date="2018-06-11T17:14:00Z">
          <w:r>
            <w:rPr>
              <w:webHidden/>
            </w:rPr>
            <w:fldChar w:fldCharType="begin"/>
          </w:r>
          <w:r>
            <w:rPr>
              <w:webHidden/>
            </w:rPr>
            <w:instrText>PAGEREF _Toc516500886 \h</w:instrText>
          </w:r>
          <w:r>
            <w:rPr>
              <w:webHidden/>
            </w:rPr>
            <w:fldChar w:fldCharType="separate"/>
          </w:r>
          <w:r>
            <w:rPr>
              <w:rStyle w:val="IndexLink"/>
              <w:vanish w:val="false"/>
            </w:rPr>
            <w:tab/>
            <w:t>146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87">
        <w:ins w:id="665" w:author="Microsoft Office User" w:date="2018-06-11T17:14:00Z">
          <w:r>
            <w:rPr>
              <w:webHidden/>
              <w:rStyle w:val="IndexLink"/>
            </w:rPr>
            <w:t>1.3.1 Definitions</w:t>
          </w:r>
        </w:ins>
        <w:ins w:id="666" w:author="Microsoft Office User" w:date="2018-06-11T17:14:00Z">
          <w:r>
            <w:rPr>
              <w:webHidden/>
            </w:rPr>
            <w:fldChar w:fldCharType="begin"/>
          </w:r>
          <w:r>
            <w:rPr>
              <w:webHidden/>
            </w:rPr>
            <w:instrText>PAGEREF _Toc516500887 \h</w:instrText>
          </w:r>
          <w:r>
            <w:rPr>
              <w:webHidden/>
            </w:rPr>
            <w:fldChar w:fldCharType="separate"/>
          </w:r>
          <w:r>
            <w:rPr>
              <w:rStyle w:val="IndexLink"/>
              <w:vanish w:val="false"/>
            </w:rPr>
            <w:tab/>
            <w:t>146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88">
        <w:ins w:id="667" w:author="Microsoft Office User" w:date="2018-06-11T17:14:00Z">
          <w:r>
            <w:rPr>
              <w:webHidden/>
              <w:rStyle w:val="IndexLink"/>
            </w:rPr>
            <w:t>1.3.2 BLAKE2B-384 digest</w:t>
          </w:r>
        </w:ins>
        <w:ins w:id="668" w:author="Microsoft Office User" w:date="2018-06-11T17:14:00Z">
          <w:r>
            <w:rPr>
              <w:webHidden/>
            </w:rPr>
            <w:fldChar w:fldCharType="begin"/>
          </w:r>
          <w:r>
            <w:rPr>
              <w:webHidden/>
            </w:rPr>
            <w:instrText>PAGEREF _Toc516500888 \h</w:instrText>
          </w:r>
          <w:r>
            <w:rPr>
              <w:webHidden/>
            </w:rPr>
            <w:fldChar w:fldCharType="separate"/>
          </w:r>
          <w:r>
            <w:rPr>
              <w:rStyle w:val="IndexLink"/>
              <w:vanish w:val="false"/>
            </w:rPr>
            <w:tab/>
            <w:t>146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89">
        <w:ins w:id="669" w:author="Microsoft Office User" w:date="2018-06-11T17:14:00Z">
          <w:r>
            <w:rPr>
              <w:webHidden/>
              <w:rStyle w:val="IndexLink"/>
            </w:rPr>
            <w:t>1.3.3 General-length BLAKE2B-384-HMAC</w:t>
          </w:r>
        </w:ins>
        <w:ins w:id="670" w:author="Microsoft Office User" w:date="2018-06-11T17:14:00Z">
          <w:r>
            <w:rPr>
              <w:webHidden/>
            </w:rPr>
            <w:fldChar w:fldCharType="begin"/>
          </w:r>
          <w:r>
            <w:rPr>
              <w:webHidden/>
            </w:rPr>
            <w:instrText>PAGEREF _Toc516500889 \h</w:instrText>
          </w:r>
          <w:r>
            <w:rPr>
              <w:webHidden/>
            </w:rPr>
            <w:fldChar w:fldCharType="separate"/>
          </w:r>
          <w:r>
            <w:rPr>
              <w:rStyle w:val="IndexLink"/>
              <w:vanish w:val="false"/>
            </w:rPr>
            <w:tab/>
            <w:t>146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90">
        <w:ins w:id="671" w:author="Microsoft Office User" w:date="2018-06-11T17:14:00Z">
          <w:r>
            <w:rPr>
              <w:webHidden/>
              <w:rStyle w:val="IndexLink"/>
            </w:rPr>
            <w:t>1.3.4 BLAKE2B-384-HMAC</w:t>
          </w:r>
        </w:ins>
        <w:ins w:id="672" w:author="Microsoft Office User" w:date="2018-06-11T17:14:00Z">
          <w:r>
            <w:rPr>
              <w:webHidden/>
            </w:rPr>
            <w:fldChar w:fldCharType="begin"/>
          </w:r>
          <w:r>
            <w:rPr>
              <w:webHidden/>
            </w:rPr>
            <w:instrText>PAGEREF _Toc516500890 \h</w:instrText>
          </w:r>
          <w:r>
            <w:rPr>
              <w:webHidden/>
            </w:rPr>
            <w:fldChar w:fldCharType="separate"/>
          </w:r>
          <w:r>
            <w:rPr>
              <w:rStyle w:val="IndexLink"/>
              <w:vanish w:val="false"/>
            </w:rPr>
            <w:tab/>
            <w:t>147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91">
        <w:ins w:id="673" w:author="Microsoft Office User" w:date="2018-06-11T17:14:00Z">
          <w:r>
            <w:rPr>
              <w:webHidden/>
              <w:rStyle w:val="IndexLink"/>
            </w:rPr>
            <w:t>1.3.5 BLAKE2B-384 key derivation</w:t>
          </w:r>
        </w:ins>
        <w:ins w:id="674" w:author="Microsoft Office User" w:date="2018-06-11T17:14:00Z">
          <w:r>
            <w:rPr>
              <w:webHidden/>
            </w:rPr>
            <w:fldChar w:fldCharType="begin"/>
          </w:r>
          <w:r>
            <w:rPr>
              <w:webHidden/>
            </w:rPr>
            <w:instrText>PAGEREF _Toc516500891 \h</w:instrText>
          </w:r>
          <w:r>
            <w:rPr>
              <w:webHidden/>
            </w:rPr>
            <w:fldChar w:fldCharType="separate"/>
          </w:r>
          <w:r>
            <w:rPr>
              <w:rStyle w:val="IndexLink"/>
              <w:vanish w:val="false"/>
            </w:rPr>
            <w:tab/>
            <w:t>147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92">
        <w:ins w:id="675" w:author="Microsoft Office User" w:date="2018-06-11T17:14:00Z">
          <w:r>
            <w:rPr>
              <w:webHidden/>
              <w:rStyle w:val="IndexLink"/>
            </w:rPr>
            <w:t>1.3.6 BLAKE2B-384 HMAC key generation</w:t>
          </w:r>
        </w:ins>
        <w:ins w:id="676" w:author="Microsoft Office User" w:date="2018-06-11T17:14:00Z">
          <w:r>
            <w:rPr>
              <w:webHidden/>
            </w:rPr>
            <w:fldChar w:fldCharType="begin"/>
          </w:r>
          <w:r>
            <w:rPr>
              <w:webHidden/>
            </w:rPr>
            <w:instrText>PAGEREF _Toc516500892 \h</w:instrText>
          </w:r>
          <w:r>
            <w:rPr>
              <w:webHidden/>
            </w:rPr>
            <w:fldChar w:fldCharType="separate"/>
          </w:r>
          <w:r>
            <w:rPr>
              <w:rStyle w:val="IndexLink"/>
              <w:vanish w:val="false"/>
            </w:rPr>
            <w:tab/>
            <w:t>147</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893">
        <w:ins w:id="677" w:author="Microsoft Office User" w:date="2018-06-11T17:14:00Z">
          <w:r>
            <w:rPr>
              <w:webHidden/>
              <w:rStyle w:val="IndexLink"/>
            </w:rPr>
            <w:t>1.4 BLAKE2B-512</w:t>
          </w:r>
        </w:ins>
        <w:ins w:id="678" w:author="Microsoft Office User" w:date="2018-06-11T17:14:00Z">
          <w:r>
            <w:rPr>
              <w:webHidden/>
            </w:rPr>
            <w:fldChar w:fldCharType="begin"/>
          </w:r>
          <w:r>
            <w:rPr>
              <w:webHidden/>
            </w:rPr>
            <w:instrText>PAGEREF _Toc516500893 \h</w:instrText>
          </w:r>
          <w:r>
            <w:rPr>
              <w:webHidden/>
            </w:rPr>
            <w:fldChar w:fldCharType="separate"/>
          </w:r>
          <w:r>
            <w:rPr>
              <w:rStyle w:val="IndexLink"/>
              <w:vanish w:val="false"/>
            </w:rPr>
            <w:tab/>
            <w:t>148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94">
        <w:ins w:id="679" w:author="Microsoft Office User" w:date="2018-06-11T17:14:00Z">
          <w:r>
            <w:rPr>
              <w:webHidden/>
              <w:rStyle w:val="IndexLink"/>
            </w:rPr>
            <w:t>1.4.1 Definitions</w:t>
          </w:r>
        </w:ins>
        <w:ins w:id="680" w:author="Microsoft Office User" w:date="2018-06-11T17:14:00Z">
          <w:r>
            <w:rPr>
              <w:webHidden/>
            </w:rPr>
            <w:fldChar w:fldCharType="begin"/>
          </w:r>
          <w:r>
            <w:rPr>
              <w:webHidden/>
            </w:rPr>
            <w:instrText>PAGEREF _Toc516500894 \h</w:instrText>
          </w:r>
          <w:r>
            <w:rPr>
              <w:webHidden/>
            </w:rPr>
            <w:fldChar w:fldCharType="separate"/>
          </w:r>
          <w:r>
            <w:rPr>
              <w:rStyle w:val="IndexLink"/>
              <w:vanish w:val="false"/>
            </w:rPr>
            <w:tab/>
            <w:t>148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95">
        <w:ins w:id="681" w:author="Microsoft Office User" w:date="2018-06-11T17:14:00Z">
          <w:r>
            <w:rPr>
              <w:webHidden/>
              <w:rStyle w:val="IndexLink"/>
            </w:rPr>
            <w:t>1.4.2 BLAKE2B-512 digest</w:t>
          </w:r>
        </w:ins>
        <w:ins w:id="682" w:author="Microsoft Office User" w:date="2018-06-11T17:14:00Z">
          <w:r>
            <w:rPr>
              <w:webHidden/>
            </w:rPr>
            <w:fldChar w:fldCharType="begin"/>
          </w:r>
          <w:r>
            <w:rPr>
              <w:webHidden/>
            </w:rPr>
            <w:instrText>PAGEREF _Toc516500895 \h</w:instrText>
          </w:r>
          <w:r>
            <w:rPr>
              <w:webHidden/>
            </w:rPr>
            <w:fldChar w:fldCharType="separate"/>
          </w:r>
          <w:r>
            <w:rPr>
              <w:rStyle w:val="IndexLink"/>
              <w:vanish w:val="false"/>
            </w:rPr>
            <w:tab/>
            <w:t>148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96">
        <w:ins w:id="683" w:author="Microsoft Office User" w:date="2018-06-11T17:14:00Z">
          <w:r>
            <w:rPr>
              <w:webHidden/>
              <w:rStyle w:val="IndexLink"/>
            </w:rPr>
            <w:t>1.4.3 General-length BLAKE2B-512-HMAC</w:t>
          </w:r>
        </w:ins>
        <w:ins w:id="684" w:author="Microsoft Office User" w:date="2018-06-11T17:14:00Z">
          <w:r>
            <w:rPr>
              <w:webHidden/>
            </w:rPr>
            <w:fldChar w:fldCharType="begin"/>
          </w:r>
          <w:r>
            <w:rPr>
              <w:webHidden/>
            </w:rPr>
            <w:instrText>PAGEREF _Toc516500896 \h</w:instrText>
          </w:r>
          <w:r>
            <w:rPr>
              <w:webHidden/>
            </w:rPr>
            <w:fldChar w:fldCharType="separate"/>
          </w:r>
          <w:r>
            <w:rPr>
              <w:rStyle w:val="IndexLink"/>
              <w:vanish w:val="false"/>
            </w:rPr>
            <w:tab/>
            <w:t>148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97">
        <w:ins w:id="685" w:author="Microsoft Office User" w:date="2018-06-11T17:14:00Z">
          <w:r>
            <w:rPr>
              <w:webHidden/>
              <w:rStyle w:val="IndexLink"/>
            </w:rPr>
            <w:t>1.4.4 BLAKE2B-512-HMAC</w:t>
          </w:r>
        </w:ins>
        <w:ins w:id="686" w:author="Microsoft Office User" w:date="2018-06-11T17:14:00Z">
          <w:r>
            <w:rPr>
              <w:webHidden/>
            </w:rPr>
            <w:fldChar w:fldCharType="begin"/>
          </w:r>
          <w:r>
            <w:rPr>
              <w:webHidden/>
            </w:rPr>
            <w:instrText>PAGEREF _Toc516500897 \h</w:instrText>
          </w:r>
          <w:r>
            <w:rPr>
              <w:webHidden/>
            </w:rPr>
            <w:fldChar w:fldCharType="separate"/>
          </w:r>
          <w:r>
            <w:rPr>
              <w:rStyle w:val="IndexLink"/>
              <w:vanish w:val="false"/>
            </w:rPr>
            <w:tab/>
            <w:t>149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98">
        <w:ins w:id="687" w:author="Microsoft Office User" w:date="2018-06-11T17:14:00Z">
          <w:r>
            <w:rPr>
              <w:webHidden/>
              <w:rStyle w:val="IndexLink"/>
            </w:rPr>
            <w:t>1.4.5 BLAKE2B-512 key derivation</w:t>
          </w:r>
        </w:ins>
        <w:ins w:id="688" w:author="Microsoft Office User" w:date="2018-06-11T17:14:00Z">
          <w:r>
            <w:rPr>
              <w:webHidden/>
            </w:rPr>
            <w:fldChar w:fldCharType="begin"/>
          </w:r>
          <w:r>
            <w:rPr>
              <w:webHidden/>
            </w:rPr>
            <w:instrText>PAGEREF _Toc516500898 \h</w:instrText>
          </w:r>
          <w:r>
            <w:rPr>
              <w:webHidden/>
            </w:rPr>
            <w:fldChar w:fldCharType="separate"/>
          </w:r>
          <w:r>
            <w:rPr>
              <w:rStyle w:val="IndexLink"/>
              <w:vanish w:val="false"/>
            </w:rPr>
            <w:tab/>
            <w:t>149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899">
        <w:ins w:id="689" w:author="Microsoft Office User" w:date="2018-06-11T17:14:00Z">
          <w:r>
            <w:rPr>
              <w:webHidden/>
              <w:rStyle w:val="IndexLink"/>
            </w:rPr>
            <w:t>1.4.6 BLAKE2B-512 HMAC key generation</w:t>
          </w:r>
        </w:ins>
        <w:ins w:id="690" w:author="Microsoft Office User" w:date="2018-06-11T17:14:00Z">
          <w:r>
            <w:rPr>
              <w:webHidden/>
            </w:rPr>
            <w:fldChar w:fldCharType="begin"/>
          </w:r>
          <w:r>
            <w:rPr>
              <w:webHidden/>
            </w:rPr>
            <w:instrText>PAGEREF _Toc516500899 \h</w:instrText>
          </w:r>
          <w:r>
            <w:rPr>
              <w:webHidden/>
            </w:rPr>
            <w:fldChar w:fldCharType="separate"/>
          </w:r>
          <w:r>
            <w:rPr>
              <w:rStyle w:val="IndexLink"/>
              <w:vanish w:val="false"/>
            </w:rPr>
            <w:tab/>
            <w:t>149</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00">
        <w:ins w:id="691" w:author="Microsoft Office User" w:date="2018-06-11T17:14:00Z">
          <w:r>
            <w:rPr>
              <w:webHidden/>
              <w:rStyle w:val="IndexLink"/>
            </w:rPr>
            <w:t>2.29 PKCS #5 and PKCS #5-style password-based encryption (PBE)</w:t>
          </w:r>
        </w:ins>
        <w:ins w:id="692" w:author="Microsoft Office User" w:date="2018-06-11T17:14:00Z">
          <w:r>
            <w:rPr>
              <w:webHidden/>
            </w:rPr>
            <w:fldChar w:fldCharType="begin"/>
          </w:r>
          <w:r>
            <w:rPr>
              <w:webHidden/>
            </w:rPr>
            <w:instrText>PAGEREF _Toc516500900 \h</w:instrText>
          </w:r>
          <w:r>
            <w:rPr>
              <w:webHidden/>
            </w:rPr>
            <w:fldChar w:fldCharType="separate"/>
          </w:r>
          <w:r>
            <w:rPr>
              <w:rStyle w:val="IndexLink"/>
              <w:vanish w:val="false"/>
            </w:rPr>
            <w:tab/>
            <w:t>149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01">
        <w:ins w:id="693" w:author="Microsoft Office User" w:date="2018-06-11T17:14:00Z">
          <w:r>
            <w:rPr>
              <w:webHidden/>
              <w:rStyle w:val="IndexLink"/>
            </w:rPr>
            <w:t>2.29.1 Definitions</w:t>
          </w:r>
        </w:ins>
        <w:ins w:id="694" w:author="Microsoft Office User" w:date="2018-06-11T17:14:00Z">
          <w:r>
            <w:rPr>
              <w:webHidden/>
            </w:rPr>
            <w:fldChar w:fldCharType="begin"/>
          </w:r>
          <w:r>
            <w:rPr>
              <w:webHidden/>
            </w:rPr>
            <w:instrText>PAGEREF _Toc516500901 \h</w:instrText>
          </w:r>
          <w:r>
            <w:rPr>
              <w:webHidden/>
            </w:rPr>
            <w:fldChar w:fldCharType="separate"/>
          </w:r>
          <w:r>
            <w:rPr>
              <w:rStyle w:val="IndexLink"/>
              <w:vanish w:val="false"/>
            </w:rPr>
            <w:tab/>
            <w:t>150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02">
        <w:ins w:id="695" w:author="Microsoft Office User" w:date="2018-06-11T17:14:00Z">
          <w:r>
            <w:rPr>
              <w:webHidden/>
              <w:rStyle w:val="IndexLink"/>
            </w:rPr>
            <w:t>2.29.2 Password-based encryption/authentication mechanism parameters</w:t>
          </w:r>
        </w:ins>
        <w:ins w:id="696" w:author="Microsoft Office User" w:date="2018-06-11T17:14:00Z">
          <w:r>
            <w:rPr>
              <w:webHidden/>
            </w:rPr>
            <w:fldChar w:fldCharType="begin"/>
          </w:r>
          <w:r>
            <w:rPr>
              <w:webHidden/>
            </w:rPr>
            <w:instrText>PAGEREF _Toc516500902 \h</w:instrText>
          </w:r>
          <w:r>
            <w:rPr>
              <w:webHidden/>
            </w:rPr>
            <w:fldChar w:fldCharType="separate"/>
          </w:r>
          <w:r>
            <w:rPr>
              <w:rStyle w:val="IndexLink"/>
              <w:vanish w:val="false"/>
            </w:rPr>
            <w:tab/>
            <w:t>150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03">
        <w:ins w:id="697" w:author="Microsoft Office User" w:date="2018-06-11T17:14:00Z">
          <w:r>
            <w:rPr>
              <w:webHidden/>
              <w:rStyle w:val="IndexLink"/>
            </w:rPr>
            <w:t>2.29.3 PKCS #5 PBKDF2 key generation mechanism parameters</w:t>
          </w:r>
        </w:ins>
        <w:ins w:id="698" w:author="Microsoft Office User" w:date="2018-06-11T17:14:00Z">
          <w:r>
            <w:rPr>
              <w:webHidden/>
            </w:rPr>
            <w:fldChar w:fldCharType="begin"/>
          </w:r>
          <w:r>
            <w:rPr>
              <w:webHidden/>
            </w:rPr>
            <w:instrText>PAGEREF _Toc516500903 \h</w:instrText>
          </w:r>
          <w:r>
            <w:rPr>
              <w:webHidden/>
            </w:rPr>
            <w:fldChar w:fldCharType="separate"/>
          </w:r>
          <w:r>
            <w:rPr>
              <w:rStyle w:val="IndexLink"/>
              <w:vanish w:val="false"/>
            </w:rPr>
            <w:tab/>
            <w:t>151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04">
        <w:ins w:id="699" w:author="Microsoft Office User" w:date="2018-06-11T17:14:00Z">
          <w:r>
            <w:rPr>
              <w:webHidden/>
              <w:rStyle w:val="IndexLink"/>
            </w:rPr>
            <w:t>2.29.4 PKCS #5 PBKD2 key generation</w:t>
          </w:r>
        </w:ins>
        <w:ins w:id="700" w:author="Microsoft Office User" w:date="2018-06-11T17:14:00Z">
          <w:r>
            <w:rPr>
              <w:webHidden/>
            </w:rPr>
            <w:fldChar w:fldCharType="begin"/>
          </w:r>
          <w:r>
            <w:rPr>
              <w:webHidden/>
            </w:rPr>
            <w:instrText>PAGEREF _Toc516500904 \h</w:instrText>
          </w:r>
          <w:r>
            <w:rPr>
              <w:webHidden/>
            </w:rPr>
            <w:fldChar w:fldCharType="separate"/>
          </w:r>
          <w:r>
            <w:rPr>
              <w:rStyle w:val="IndexLink"/>
              <w:vanish w:val="false"/>
            </w:rPr>
            <w:tab/>
            <w:t>153</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05">
        <w:ins w:id="701" w:author="Microsoft Office User" w:date="2018-06-11T17:14:00Z">
          <w:r>
            <w:rPr>
              <w:webHidden/>
              <w:rStyle w:val="IndexLink"/>
            </w:rPr>
            <w:t>2.30 PKCS #12 password-based encryption/authentication mechanisms</w:t>
          </w:r>
        </w:ins>
        <w:ins w:id="702" w:author="Microsoft Office User" w:date="2018-06-11T17:14:00Z">
          <w:r>
            <w:rPr>
              <w:webHidden/>
            </w:rPr>
            <w:fldChar w:fldCharType="begin"/>
          </w:r>
          <w:r>
            <w:rPr>
              <w:webHidden/>
            </w:rPr>
            <w:instrText>PAGEREF _Toc516500905 \h</w:instrText>
          </w:r>
          <w:r>
            <w:rPr>
              <w:webHidden/>
            </w:rPr>
            <w:fldChar w:fldCharType="separate"/>
          </w:r>
          <w:r>
            <w:rPr>
              <w:rStyle w:val="IndexLink"/>
              <w:vanish w:val="false"/>
            </w:rPr>
            <w:tab/>
            <w:t>153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06">
        <w:ins w:id="703" w:author="Microsoft Office User" w:date="2018-06-11T17:14:00Z">
          <w:r>
            <w:rPr>
              <w:webHidden/>
              <w:rStyle w:val="IndexLink"/>
            </w:rPr>
            <w:t>2.30.1 SHA-1-PBE for 3-key triple-DES-CBC</w:t>
          </w:r>
        </w:ins>
        <w:ins w:id="704" w:author="Microsoft Office User" w:date="2018-06-11T17:14:00Z">
          <w:r>
            <w:rPr>
              <w:webHidden/>
            </w:rPr>
            <w:fldChar w:fldCharType="begin"/>
          </w:r>
          <w:r>
            <w:rPr>
              <w:webHidden/>
            </w:rPr>
            <w:instrText>PAGEREF _Toc516500906 \h</w:instrText>
          </w:r>
          <w:r>
            <w:rPr>
              <w:webHidden/>
            </w:rPr>
            <w:fldChar w:fldCharType="separate"/>
          </w:r>
          <w:r>
            <w:rPr>
              <w:rStyle w:val="IndexLink"/>
              <w:vanish w:val="false"/>
            </w:rPr>
            <w:tab/>
            <w:t>154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07">
        <w:ins w:id="705" w:author="Microsoft Office User" w:date="2018-06-11T17:14:00Z">
          <w:r>
            <w:rPr>
              <w:webHidden/>
              <w:rStyle w:val="IndexLink"/>
            </w:rPr>
            <w:t>2.30.2 SHA-1-PBE for 2-key triple-DES-CBC</w:t>
          </w:r>
        </w:ins>
        <w:ins w:id="706" w:author="Microsoft Office User" w:date="2018-06-11T17:14:00Z">
          <w:r>
            <w:rPr>
              <w:webHidden/>
            </w:rPr>
            <w:fldChar w:fldCharType="begin"/>
          </w:r>
          <w:r>
            <w:rPr>
              <w:webHidden/>
            </w:rPr>
            <w:instrText>PAGEREF _Toc516500907 \h</w:instrText>
          </w:r>
          <w:r>
            <w:rPr>
              <w:webHidden/>
            </w:rPr>
            <w:fldChar w:fldCharType="separate"/>
          </w:r>
          <w:r>
            <w:rPr>
              <w:rStyle w:val="IndexLink"/>
              <w:vanish w:val="false"/>
            </w:rPr>
            <w:tab/>
            <w:t>154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08">
        <w:ins w:id="707" w:author="Microsoft Office User" w:date="2018-06-11T17:14:00Z">
          <w:r>
            <w:rPr>
              <w:webHidden/>
              <w:rStyle w:val="IndexLink"/>
            </w:rPr>
            <w:t>2.30.3 SHA-1-PBA for SHA-1-HMAC</w:t>
          </w:r>
        </w:ins>
        <w:ins w:id="708" w:author="Microsoft Office User" w:date="2018-06-11T17:14:00Z">
          <w:r>
            <w:rPr>
              <w:webHidden/>
            </w:rPr>
            <w:fldChar w:fldCharType="begin"/>
          </w:r>
          <w:r>
            <w:rPr>
              <w:webHidden/>
            </w:rPr>
            <w:instrText>PAGEREF _Toc516500908 \h</w:instrText>
          </w:r>
          <w:r>
            <w:rPr>
              <w:webHidden/>
            </w:rPr>
            <w:fldChar w:fldCharType="separate"/>
          </w:r>
          <w:r>
            <w:rPr>
              <w:rStyle w:val="IndexLink"/>
              <w:vanish w:val="false"/>
            </w:rPr>
            <w:tab/>
            <w:t>154</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09">
        <w:ins w:id="709" w:author="Microsoft Office User" w:date="2018-06-11T17:14:00Z">
          <w:r>
            <w:rPr>
              <w:webHidden/>
              <w:rStyle w:val="IndexLink"/>
              <w:lang w:val="de-CH"/>
            </w:rPr>
            <w:t>2.31</w:t>
          </w:r>
        </w:ins>
        <w:ins w:id="710" w:author="Microsoft Office User" w:date="2018-06-11T17:14:00Z">
          <w:r>
            <w:rPr>
              <w:rStyle w:val="IndexLink"/>
            </w:rPr>
            <w:t xml:space="preserve"> SSL</w:t>
          </w:r>
        </w:ins>
        <w:ins w:id="711" w:author="Microsoft Office User" w:date="2018-06-11T17:14:00Z">
          <w:r>
            <w:rPr>
              <w:webHidden/>
            </w:rPr>
            <w:fldChar w:fldCharType="begin"/>
          </w:r>
          <w:r>
            <w:rPr>
              <w:webHidden/>
            </w:rPr>
            <w:instrText>PAGEREF _Toc516500909 \h</w:instrText>
          </w:r>
          <w:r>
            <w:rPr>
              <w:webHidden/>
            </w:rPr>
            <w:fldChar w:fldCharType="separate"/>
          </w:r>
          <w:r>
            <w:rPr>
              <w:rStyle w:val="IndexLink"/>
              <w:vanish w:val="false"/>
            </w:rPr>
            <w:tab/>
            <w:t>154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10">
        <w:ins w:id="712" w:author="Microsoft Office User" w:date="2018-06-11T17:14:00Z">
          <w:r>
            <w:rPr>
              <w:webHidden/>
              <w:rStyle w:val="IndexLink"/>
            </w:rPr>
            <w:t>2.31.1 Definitions</w:t>
          </w:r>
        </w:ins>
        <w:ins w:id="713" w:author="Microsoft Office User" w:date="2018-06-11T17:14:00Z">
          <w:r>
            <w:rPr>
              <w:webHidden/>
            </w:rPr>
            <w:fldChar w:fldCharType="begin"/>
          </w:r>
          <w:r>
            <w:rPr>
              <w:webHidden/>
            </w:rPr>
            <w:instrText>PAGEREF _Toc516500910 \h</w:instrText>
          </w:r>
          <w:r>
            <w:rPr>
              <w:webHidden/>
            </w:rPr>
            <w:fldChar w:fldCharType="separate"/>
          </w:r>
          <w:r>
            <w:rPr>
              <w:rStyle w:val="IndexLink"/>
              <w:vanish w:val="false"/>
            </w:rPr>
            <w:tab/>
            <w:t>155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11">
        <w:ins w:id="714" w:author="Microsoft Office User" w:date="2018-06-11T17:14:00Z">
          <w:r>
            <w:rPr>
              <w:webHidden/>
              <w:rStyle w:val="IndexLink"/>
            </w:rPr>
            <w:t>2.31.2 SSL mechanism parameters</w:t>
          </w:r>
        </w:ins>
        <w:ins w:id="715" w:author="Microsoft Office User" w:date="2018-06-11T17:14:00Z">
          <w:r>
            <w:rPr>
              <w:webHidden/>
            </w:rPr>
            <w:fldChar w:fldCharType="begin"/>
          </w:r>
          <w:r>
            <w:rPr>
              <w:webHidden/>
            </w:rPr>
            <w:instrText>PAGEREF _Toc516500911 \h</w:instrText>
          </w:r>
          <w:r>
            <w:rPr>
              <w:webHidden/>
            </w:rPr>
            <w:fldChar w:fldCharType="separate"/>
          </w:r>
          <w:r>
            <w:rPr>
              <w:rStyle w:val="IndexLink"/>
              <w:vanish w:val="false"/>
            </w:rPr>
            <w:tab/>
            <w:t>155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12">
        <w:ins w:id="716" w:author="Microsoft Office User" w:date="2018-06-11T17:14:00Z">
          <w:r>
            <w:rPr>
              <w:webHidden/>
              <w:rStyle w:val="IndexLink"/>
            </w:rPr>
            <w:t>2.31.3 Pre-master key generation</w:t>
          </w:r>
        </w:ins>
        <w:ins w:id="717" w:author="Microsoft Office User" w:date="2018-06-11T17:14:00Z">
          <w:r>
            <w:rPr>
              <w:webHidden/>
            </w:rPr>
            <w:fldChar w:fldCharType="begin"/>
          </w:r>
          <w:r>
            <w:rPr>
              <w:webHidden/>
            </w:rPr>
            <w:instrText>PAGEREF _Toc516500912 \h</w:instrText>
          </w:r>
          <w:r>
            <w:rPr>
              <w:webHidden/>
            </w:rPr>
            <w:fldChar w:fldCharType="separate"/>
          </w:r>
          <w:r>
            <w:rPr>
              <w:rStyle w:val="IndexLink"/>
              <w:vanish w:val="false"/>
            </w:rPr>
            <w:tab/>
            <w:t>157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13">
        <w:ins w:id="718" w:author="Microsoft Office User" w:date="2018-06-11T17:14:00Z">
          <w:r>
            <w:rPr>
              <w:webHidden/>
              <w:rStyle w:val="IndexLink"/>
            </w:rPr>
            <w:t>2.31.4 Master key derivation</w:t>
          </w:r>
        </w:ins>
        <w:ins w:id="719" w:author="Microsoft Office User" w:date="2018-06-11T17:14:00Z">
          <w:r>
            <w:rPr>
              <w:webHidden/>
            </w:rPr>
            <w:fldChar w:fldCharType="begin"/>
          </w:r>
          <w:r>
            <w:rPr>
              <w:webHidden/>
            </w:rPr>
            <w:instrText>PAGEREF _Toc516500913 \h</w:instrText>
          </w:r>
          <w:r>
            <w:rPr>
              <w:webHidden/>
            </w:rPr>
            <w:fldChar w:fldCharType="separate"/>
          </w:r>
          <w:r>
            <w:rPr>
              <w:rStyle w:val="IndexLink"/>
              <w:vanish w:val="false"/>
            </w:rPr>
            <w:tab/>
            <w:t>158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14">
        <w:ins w:id="720" w:author="Microsoft Office User" w:date="2018-06-11T17:14:00Z">
          <w:r>
            <w:rPr>
              <w:webHidden/>
              <w:rStyle w:val="IndexLink"/>
            </w:rPr>
            <w:t>2.31.5 Master key derivation for Diffie-Hellman</w:t>
          </w:r>
        </w:ins>
        <w:ins w:id="721" w:author="Microsoft Office User" w:date="2018-06-11T17:14:00Z">
          <w:r>
            <w:rPr>
              <w:webHidden/>
            </w:rPr>
            <w:fldChar w:fldCharType="begin"/>
          </w:r>
          <w:r>
            <w:rPr>
              <w:webHidden/>
            </w:rPr>
            <w:instrText>PAGEREF _Toc516500914 \h</w:instrText>
          </w:r>
          <w:r>
            <w:rPr>
              <w:webHidden/>
            </w:rPr>
            <w:fldChar w:fldCharType="separate"/>
          </w:r>
          <w:r>
            <w:rPr>
              <w:rStyle w:val="IndexLink"/>
              <w:vanish w:val="false"/>
            </w:rPr>
            <w:tab/>
            <w:t>158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15">
        <w:ins w:id="722" w:author="Microsoft Office User" w:date="2018-06-11T17:14:00Z">
          <w:r>
            <w:rPr>
              <w:webHidden/>
              <w:rStyle w:val="IndexLink"/>
            </w:rPr>
            <w:t>2.31.6 Key and MAC derivation</w:t>
          </w:r>
        </w:ins>
        <w:ins w:id="723" w:author="Microsoft Office User" w:date="2018-06-11T17:14:00Z">
          <w:r>
            <w:rPr>
              <w:webHidden/>
            </w:rPr>
            <w:fldChar w:fldCharType="begin"/>
          </w:r>
          <w:r>
            <w:rPr>
              <w:webHidden/>
            </w:rPr>
            <w:instrText>PAGEREF _Toc516500915 \h</w:instrText>
          </w:r>
          <w:r>
            <w:rPr>
              <w:webHidden/>
            </w:rPr>
            <w:fldChar w:fldCharType="separate"/>
          </w:r>
          <w:r>
            <w:rPr>
              <w:rStyle w:val="IndexLink"/>
              <w:vanish w:val="false"/>
            </w:rPr>
            <w:tab/>
            <w:t>159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16">
        <w:ins w:id="724" w:author="Microsoft Office User" w:date="2018-06-11T17:14:00Z">
          <w:r>
            <w:rPr>
              <w:webHidden/>
              <w:rStyle w:val="IndexLink"/>
            </w:rPr>
            <w:t>2.31.7 MD5 MACing in SSL 3.0</w:t>
          </w:r>
        </w:ins>
        <w:ins w:id="725" w:author="Microsoft Office User" w:date="2018-06-11T17:14:00Z">
          <w:r>
            <w:rPr>
              <w:webHidden/>
            </w:rPr>
            <w:fldChar w:fldCharType="begin"/>
          </w:r>
          <w:r>
            <w:rPr>
              <w:webHidden/>
            </w:rPr>
            <w:instrText>PAGEREF _Toc516500916 \h</w:instrText>
          </w:r>
          <w:r>
            <w:rPr>
              <w:webHidden/>
            </w:rPr>
            <w:fldChar w:fldCharType="separate"/>
          </w:r>
          <w:r>
            <w:rPr>
              <w:rStyle w:val="IndexLink"/>
              <w:vanish w:val="false"/>
            </w:rPr>
            <w:tab/>
            <w:t>160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17">
        <w:ins w:id="726" w:author="Microsoft Office User" w:date="2018-06-11T17:14:00Z">
          <w:r>
            <w:rPr>
              <w:webHidden/>
              <w:rStyle w:val="IndexLink"/>
            </w:rPr>
            <w:t>2.31.8 SHA-1 MACing in SSL 3.0</w:t>
          </w:r>
        </w:ins>
        <w:ins w:id="727" w:author="Microsoft Office User" w:date="2018-06-11T17:14:00Z">
          <w:r>
            <w:rPr>
              <w:webHidden/>
            </w:rPr>
            <w:fldChar w:fldCharType="begin"/>
          </w:r>
          <w:r>
            <w:rPr>
              <w:webHidden/>
            </w:rPr>
            <w:instrText>PAGEREF _Toc516500917 \h</w:instrText>
          </w:r>
          <w:r>
            <w:rPr>
              <w:webHidden/>
            </w:rPr>
            <w:fldChar w:fldCharType="separate"/>
          </w:r>
          <w:r>
            <w:rPr>
              <w:rStyle w:val="IndexLink"/>
              <w:vanish w:val="false"/>
            </w:rPr>
            <w:tab/>
            <w:t>160</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18">
        <w:ins w:id="728" w:author="Microsoft Office User" w:date="2018-06-11T17:14:00Z">
          <w:r>
            <w:rPr>
              <w:webHidden/>
              <w:rStyle w:val="IndexLink"/>
            </w:rPr>
            <w:t>2.32 TLS 1.2 Mechanisms</w:t>
          </w:r>
        </w:ins>
        <w:ins w:id="729" w:author="Microsoft Office User" w:date="2018-06-11T17:14:00Z">
          <w:r>
            <w:rPr>
              <w:webHidden/>
            </w:rPr>
            <w:fldChar w:fldCharType="begin"/>
          </w:r>
          <w:r>
            <w:rPr>
              <w:webHidden/>
            </w:rPr>
            <w:instrText>PAGEREF _Toc516500918 \h</w:instrText>
          </w:r>
          <w:r>
            <w:rPr>
              <w:webHidden/>
            </w:rPr>
            <w:fldChar w:fldCharType="separate"/>
          </w:r>
          <w:r>
            <w:rPr>
              <w:rStyle w:val="IndexLink"/>
              <w:vanish w:val="false"/>
            </w:rPr>
            <w:tab/>
            <w:t>160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19">
        <w:ins w:id="730" w:author="Microsoft Office User" w:date="2018-06-11T17:14:00Z">
          <w:r>
            <w:rPr>
              <w:webHidden/>
              <w:rStyle w:val="IndexLink"/>
            </w:rPr>
            <w:t>2.32.1 Definitions</w:t>
          </w:r>
        </w:ins>
        <w:ins w:id="731" w:author="Microsoft Office User" w:date="2018-06-11T17:14:00Z">
          <w:r>
            <w:rPr>
              <w:webHidden/>
            </w:rPr>
            <w:fldChar w:fldCharType="begin"/>
          </w:r>
          <w:r>
            <w:rPr>
              <w:webHidden/>
            </w:rPr>
            <w:instrText>PAGEREF _Toc516500919 \h</w:instrText>
          </w:r>
          <w:r>
            <w:rPr>
              <w:webHidden/>
            </w:rPr>
            <w:fldChar w:fldCharType="separate"/>
          </w:r>
          <w:r>
            <w:rPr>
              <w:rStyle w:val="IndexLink"/>
              <w:vanish w:val="false"/>
            </w:rPr>
            <w:tab/>
            <w:t>161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20">
        <w:ins w:id="732" w:author="Microsoft Office User" w:date="2018-06-11T17:14:00Z">
          <w:r>
            <w:rPr>
              <w:webHidden/>
              <w:rStyle w:val="IndexLink"/>
            </w:rPr>
            <w:t>2.32.2 TLS 1.2 mechanism parameters</w:t>
          </w:r>
        </w:ins>
        <w:ins w:id="733" w:author="Microsoft Office User" w:date="2018-06-11T17:14:00Z">
          <w:r>
            <w:rPr>
              <w:webHidden/>
            </w:rPr>
            <w:fldChar w:fldCharType="begin"/>
          </w:r>
          <w:r>
            <w:rPr>
              <w:webHidden/>
            </w:rPr>
            <w:instrText>PAGEREF _Toc516500920 \h</w:instrText>
          </w:r>
          <w:r>
            <w:rPr>
              <w:webHidden/>
            </w:rPr>
            <w:fldChar w:fldCharType="separate"/>
          </w:r>
          <w:r>
            <w:rPr>
              <w:rStyle w:val="IndexLink"/>
              <w:vanish w:val="false"/>
            </w:rPr>
            <w:tab/>
            <w:t>161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21">
        <w:ins w:id="734" w:author="Microsoft Office User" w:date="2018-06-11T17:14:00Z">
          <w:r>
            <w:rPr>
              <w:webHidden/>
              <w:rStyle w:val="IndexLink"/>
            </w:rPr>
            <w:t>2.32.3 TLS MAC</w:t>
          </w:r>
        </w:ins>
        <w:ins w:id="735" w:author="Microsoft Office User" w:date="2018-06-11T17:14:00Z">
          <w:r>
            <w:rPr>
              <w:webHidden/>
            </w:rPr>
            <w:fldChar w:fldCharType="begin"/>
          </w:r>
          <w:r>
            <w:rPr>
              <w:webHidden/>
            </w:rPr>
            <w:instrText>PAGEREF _Toc516500921 \h</w:instrText>
          </w:r>
          <w:r>
            <w:rPr>
              <w:webHidden/>
            </w:rPr>
            <w:fldChar w:fldCharType="separate"/>
          </w:r>
          <w:r>
            <w:rPr>
              <w:rStyle w:val="IndexLink"/>
              <w:vanish w:val="false"/>
            </w:rPr>
            <w:tab/>
            <w:t>164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22">
        <w:ins w:id="736" w:author="Microsoft Office User" w:date="2018-06-11T17:14:00Z">
          <w:r>
            <w:rPr>
              <w:webHidden/>
              <w:rStyle w:val="IndexLink"/>
            </w:rPr>
            <w:t>2.32.4 Master key derivation</w:t>
          </w:r>
        </w:ins>
        <w:ins w:id="737" w:author="Microsoft Office User" w:date="2018-06-11T17:14:00Z">
          <w:r>
            <w:rPr>
              <w:webHidden/>
            </w:rPr>
            <w:fldChar w:fldCharType="begin"/>
          </w:r>
          <w:r>
            <w:rPr>
              <w:webHidden/>
            </w:rPr>
            <w:instrText>PAGEREF _Toc516500922 \h</w:instrText>
          </w:r>
          <w:r>
            <w:rPr>
              <w:webHidden/>
            </w:rPr>
            <w:fldChar w:fldCharType="separate"/>
          </w:r>
          <w:r>
            <w:rPr>
              <w:rStyle w:val="IndexLink"/>
              <w:vanish w:val="false"/>
            </w:rPr>
            <w:tab/>
            <w:t>164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23">
        <w:ins w:id="738" w:author="Microsoft Office User" w:date="2018-06-11T17:14:00Z">
          <w:r>
            <w:rPr>
              <w:webHidden/>
              <w:rStyle w:val="IndexLink"/>
            </w:rPr>
            <w:t>2.32.5 Master key derivation for Diffie-Hellman</w:t>
          </w:r>
        </w:ins>
        <w:ins w:id="739" w:author="Microsoft Office User" w:date="2018-06-11T17:14:00Z">
          <w:r>
            <w:rPr>
              <w:webHidden/>
            </w:rPr>
            <w:fldChar w:fldCharType="begin"/>
          </w:r>
          <w:r>
            <w:rPr>
              <w:webHidden/>
            </w:rPr>
            <w:instrText>PAGEREF _Toc516500923 \h</w:instrText>
          </w:r>
          <w:r>
            <w:rPr>
              <w:webHidden/>
            </w:rPr>
            <w:fldChar w:fldCharType="separate"/>
          </w:r>
          <w:r>
            <w:rPr>
              <w:rStyle w:val="IndexLink"/>
              <w:vanish w:val="false"/>
            </w:rPr>
            <w:tab/>
            <w:t>165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24">
        <w:ins w:id="740" w:author="Microsoft Office User" w:date="2018-06-11T17:14:00Z">
          <w:r>
            <w:rPr>
              <w:webHidden/>
              <w:rStyle w:val="IndexLink"/>
            </w:rPr>
            <w:t>2.32.6 Key and MAC derivation</w:t>
          </w:r>
        </w:ins>
        <w:ins w:id="741" w:author="Microsoft Office User" w:date="2018-06-11T17:14:00Z">
          <w:r>
            <w:rPr>
              <w:webHidden/>
            </w:rPr>
            <w:fldChar w:fldCharType="begin"/>
          </w:r>
          <w:r>
            <w:rPr>
              <w:webHidden/>
            </w:rPr>
            <w:instrText>PAGEREF _Toc516500924 \h</w:instrText>
          </w:r>
          <w:r>
            <w:rPr>
              <w:webHidden/>
            </w:rPr>
            <w:fldChar w:fldCharType="separate"/>
          </w:r>
          <w:r>
            <w:rPr>
              <w:rStyle w:val="IndexLink"/>
              <w:vanish w:val="false"/>
            </w:rPr>
            <w:tab/>
            <w:t>166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25">
        <w:ins w:id="742" w:author="Microsoft Office User" w:date="2018-06-11T17:14:00Z">
          <w:r>
            <w:rPr>
              <w:webHidden/>
              <w:rStyle w:val="IndexLink"/>
            </w:rPr>
            <w:t>2.32.7 CKM_TLS12_KEY_SAFE_DERIVE</w:t>
          </w:r>
        </w:ins>
        <w:ins w:id="743" w:author="Microsoft Office User" w:date="2018-06-11T17:14:00Z">
          <w:r>
            <w:rPr>
              <w:webHidden/>
            </w:rPr>
            <w:fldChar w:fldCharType="begin"/>
          </w:r>
          <w:r>
            <w:rPr>
              <w:webHidden/>
            </w:rPr>
            <w:instrText>PAGEREF _Toc516500925 \h</w:instrText>
          </w:r>
          <w:r>
            <w:rPr>
              <w:webHidden/>
            </w:rPr>
            <w:fldChar w:fldCharType="separate"/>
          </w:r>
          <w:r>
            <w:rPr>
              <w:rStyle w:val="IndexLink"/>
              <w:vanish w:val="false"/>
            </w:rPr>
            <w:tab/>
            <w:t>167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26">
        <w:ins w:id="744" w:author="Microsoft Office User" w:date="2018-06-11T17:14:00Z">
          <w:r>
            <w:rPr>
              <w:webHidden/>
              <w:rStyle w:val="IndexLink"/>
            </w:rPr>
            <w:t>2.32.8 Generic Key Derivation using the TLS PRF</w:t>
          </w:r>
        </w:ins>
        <w:ins w:id="745" w:author="Microsoft Office User" w:date="2018-06-11T17:14:00Z">
          <w:r>
            <w:rPr>
              <w:webHidden/>
            </w:rPr>
            <w:fldChar w:fldCharType="begin"/>
          </w:r>
          <w:r>
            <w:rPr>
              <w:webHidden/>
            </w:rPr>
            <w:instrText>PAGEREF _Toc516500926 \h</w:instrText>
          </w:r>
          <w:r>
            <w:rPr>
              <w:webHidden/>
            </w:rPr>
            <w:fldChar w:fldCharType="separate"/>
          </w:r>
          <w:r>
            <w:rPr>
              <w:rStyle w:val="IndexLink"/>
              <w:vanish w:val="false"/>
            </w:rPr>
            <w:tab/>
            <w:t>167</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27">
        <w:ins w:id="746" w:author="Microsoft Office User" w:date="2018-06-11T17:14:00Z">
          <w:r>
            <w:rPr>
              <w:webHidden/>
              <w:rStyle w:val="IndexLink"/>
            </w:rPr>
            <w:t>2.33 WTLS</w:t>
          </w:r>
        </w:ins>
        <w:ins w:id="747" w:author="Microsoft Office User" w:date="2018-06-11T17:14:00Z">
          <w:r>
            <w:rPr>
              <w:webHidden/>
            </w:rPr>
            <w:fldChar w:fldCharType="begin"/>
          </w:r>
          <w:r>
            <w:rPr>
              <w:webHidden/>
            </w:rPr>
            <w:instrText>PAGEREF _Toc516500927 \h</w:instrText>
          </w:r>
          <w:r>
            <w:rPr>
              <w:webHidden/>
            </w:rPr>
            <w:fldChar w:fldCharType="separate"/>
          </w:r>
          <w:r>
            <w:rPr>
              <w:rStyle w:val="IndexLink"/>
              <w:vanish w:val="false"/>
            </w:rPr>
            <w:tab/>
            <w:t>168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28">
        <w:ins w:id="748" w:author="Microsoft Office User" w:date="2018-06-11T17:14:00Z">
          <w:r>
            <w:rPr>
              <w:webHidden/>
              <w:rStyle w:val="IndexLink"/>
            </w:rPr>
            <w:t>2.33.1 Definitions</w:t>
          </w:r>
        </w:ins>
        <w:ins w:id="749" w:author="Microsoft Office User" w:date="2018-06-11T17:14:00Z">
          <w:r>
            <w:rPr>
              <w:webHidden/>
            </w:rPr>
            <w:fldChar w:fldCharType="begin"/>
          </w:r>
          <w:r>
            <w:rPr>
              <w:webHidden/>
            </w:rPr>
            <w:instrText>PAGEREF _Toc516500928 \h</w:instrText>
          </w:r>
          <w:r>
            <w:rPr>
              <w:webHidden/>
            </w:rPr>
            <w:fldChar w:fldCharType="separate"/>
          </w:r>
          <w:r>
            <w:rPr>
              <w:rStyle w:val="IndexLink"/>
              <w:vanish w:val="false"/>
            </w:rPr>
            <w:tab/>
            <w:t>168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29">
        <w:ins w:id="750" w:author="Microsoft Office User" w:date="2018-06-11T17:14:00Z">
          <w:r>
            <w:rPr>
              <w:webHidden/>
              <w:rStyle w:val="IndexLink"/>
            </w:rPr>
            <w:t>2.33.2 WTLS mechanism parameters</w:t>
          </w:r>
        </w:ins>
        <w:ins w:id="751" w:author="Microsoft Office User" w:date="2018-06-11T17:14:00Z">
          <w:r>
            <w:rPr>
              <w:webHidden/>
            </w:rPr>
            <w:fldChar w:fldCharType="begin"/>
          </w:r>
          <w:r>
            <w:rPr>
              <w:webHidden/>
            </w:rPr>
            <w:instrText>PAGEREF _Toc516500929 \h</w:instrText>
          </w:r>
          <w:r>
            <w:rPr>
              <w:webHidden/>
            </w:rPr>
            <w:fldChar w:fldCharType="separate"/>
          </w:r>
          <w:r>
            <w:rPr>
              <w:rStyle w:val="IndexLink"/>
              <w:vanish w:val="false"/>
            </w:rPr>
            <w:tab/>
            <w:t>169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30">
        <w:ins w:id="752" w:author="Microsoft Office User" w:date="2018-06-11T17:14:00Z">
          <w:r>
            <w:rPr>
              <w:webHidden/>
              <w:rStyle w:val="IndexLink"/>
            </w:rPr>
            <w:t>2.33.3 Pre master secret key generation for RSA key exchange suite</w:t>
          </w:r>
        </w:ins>
        <w:ins w:id="753" w:author="Microsoft Office User" w:date="2018-06-11T17:14:00Z">
          <w:r>
            <w:rPr>
              <w:webHidden/>
            </w:rPr>
            <w:fldChar w:fldCharType="begin"/>
          </w:r>
          <w:r>
            <w:rPr>
              <w:webHidden/>
            </w:rPr>
            <w:instrText>PAGEREF _Toc516500930 \h</w:instrText>
          </w:r>
          <w:r>
            <w:rPr>
              <w:webHidden/>
            </w:rPr>
            <w:fldChar w:fldCharType="separate"/>
          </w:r>
          <w:r>
            <w:rPr>
              <w:rStyle w:val="IndexLink"/>
              <w:vanish w:val="false"/>
            </w:rPr>
            <w:tab/>
            <w:t>172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31">
        <w:ins w:id="754" w:author="Microsoft Office User" w:date="2018-06-11T17:14:00Z">
          <w:r>
            <w:rPr>
              <w:webHidden/>
              <w:rStyle w:val="IndexLink"/>
            </w:rPr>
            <w:t>2.33.4 Master secret key derivation</w:t>
          </w:r>
        </w:ins>
        <w:ins w:id="755" w:author="Microsoft Office User" w:date="2018-06-11T17:14:00Z">
          <w:r>
            <w:rPr>
              <w:webHidden/>
            </w:rPr>
            <w:fldChar w:fldCharType="begin"/>
          </w:r>
          <w:r>
            <w:rPr>
              <w:webHidden/>
            </w:rPr>
            <w:instrText>PAGEREF _Toc516500931 \h</w:instrText>
          </w:r>
          <w:r>
            <w:rPr>
              <w:webHidden/>
            </w:rPr>
            <w:fldChar w:fldCharType="separate"/>
          </w:r>
          <w:r>
            <w:rPr>
              <w:rStyle w:val="IndexLink"/>
              <w:vanish w:val="false"/>
            </w:rPr>
            <w:tab/>
            <w:t>172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32">
        <w:ins w:id="756" w:author="Microsoft Office User" w:date="2018-06-11T17:14:00Z">
          <w:r>
            <w:rPr>
              <w:webHidden/>
              <w:rStyle w:val="IndexLink"/>
            </w:rPr>
            <w:t>2.33.5 Master secret key derivation for Diffie-Hellman and Elliptic Curve Cryptography</w:t>
          </w:r>
        </w:ins>
        <w:ins w:id="757" w:author="Microsoft Office User" w:date="2018-06-11T17:14:00Z">
          <w:r>
            <w:rPr>
              <w:webHidden/>
            </w:rPr>
            <w:fldChar w:fldCharType="begin"/>
          </w:r>
          <w:r>
            <w:rPr>
              <w:webHidden/>
            </w:rPr>
            <w:instrText>PAGEREF _Toc516500932 \h</w:instrText>
          </w:r>
          <w:r>
            <w:rPr>
              <w:webHidden/>
            </w:rPr>
            <w:fldChar w:fldCharType="separate"/>
          </w:r>
          <w:r>
            <w:rPr>
              <w:rStyle w:val="IndexLink"/>
              <w:vanish w:val="false"/>
            </w:rPr>
            <w:tab/>
            <w:t>173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33">
        <w:ins w:id="758" w:author="Microsoft Office User" w:date="2018-06-11T17:14:00Z">
          <w:r>
            <w:rPr>
              <w:webHidden/>
              <w:rStyle w:val="IndexLink"/>
            </w:rPr>
            <w:t>2.33.6 WTLS PRF (pseudorandom function)</w:t>
          </w:r>
        </w:ins>
        <w:ins w:id="759" w:author="Microsoft Office User" w:date="2018-06-11T17:14:00Z">
          <w:r>
            <w:rPr>
              <w:webHidden/>
            </w:rPr>
            <w:fldChar w:fldCharType="begin"/>
          </w:r>
          <w:r>
            <w:rPr>
              <w:webHidden/>
            </w:rPr>
            <w:instrText>PAGEREF _Toc516500933 \h</w:instrText>
          </w:r>
          <w:r>
            <w:rPr>
              <w:webHidden/>
            </w:rPr>
            <w:fldChar w:fldCharType="separate"/>
          </w:r>
          <w:r>
            <w:rPr>
              <w:rStyle w:val="IndexLink"/>
              <w:vanish w:val="false"/>
            </w:rPr>
            <w:tab/>
            <w:t>173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34">
        <w:ins w:id="760" w:author="Microsoft Office User" w:date="2018-06-11T17:14:00Z">
          <w:r>
            <w:rPr>
              <w:webHidden/>
              <w:rStyle w:val="IndexLink"/>
            </w:rPr>
            <w:t>2.33.7 Server Key and MAC derivation</w:t>
          </w:r>
        </w:ins>
        <w:ins w:id="761" w:author="Microsoft Office User" w:date="2018-06-11T17:14:00Z">
          <w:r>
            <w:rPr>
              <w:webHidden/>
            </w:rPr>
            <w:fldChar w:fldCharType="begin"/>
          </w:r>
          <w:r>
            <w:rPr>
              <w:webHidden/>
            </w:rPr>
            <w:instrText>PAGEREF _Toc516500934 \h</w:instrText>
          </w:r>
          <w:r>
            <w:rPr>
              <w:webHidden/>
            </w:rPr>
            <w:fldChar w:fldCharType="separate"/>
          </w:r>
          <w:r>
            <w:rPr>
              <w:rStyle w:val="IndexLink"/>
              <w:vanish w:val="false"/>
            </w:rPr>
            <w:tab/>
            <w:t>174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35">
        <w:ins w:id="762" w:author="Microsoft Office User" w:date="2018-06-11T17:14:00Z">
          <w:r>
            <w:rPr>
              <w:webHidden/>
              <w:rStyle w:val="IndexLink"/>
            </w:rPr>
            <w:t>2.33.8 Client key and MAC derivation</w:t>
          </w:r>
        </w:ins>
        <w:ins w:id="763" w:author="Microsoft Office User" w:date="2018-06-11T17:14:00Z">
          <w:r>
            <w:rPr>
              <w:webHidden/>
            </w:rPr>
            <w:fldChar w:fldCharType="begin"/>
          </w:r>
          <w:r>
            <w:rPr>
              <w:webHidden/>
            </w:rPr>
            <w:instrText>PAGEREF _Toc516500935 \h</w:instrText>
          </w:r>
          <w:r>
            <w:rPr>
              <w:webHidden/>
            </w:rPr>
            <w:fldChar w:fldCharType="separate"/>
          </w:r>
          <w:r>
            <w:rPr>
              <w:rStyle w:val="IndexLink"/>
              <w:vanish w:val="false"/>
            </w:rPr>
            <w:tab/>
            <w:t>174</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36">
        <w:ins w:id="764" w:author="Microsoft Office User" w:date="2018-06-11T17:14:00Z">
          <w:r>
            <w:rPr>
              <w:webHidden/>
              <w:rStyle w:val="IndexLink"/>
              <w:lang w:val="de-CH"/>
            </w:rPr>
            <w:t>2.34</w:t>
          </w:r>
        </w:ins>
        <w:ins w:id="765" w:author="Microsoft Office User" w:date="2018-06-11T17:14:00Z">
          <w:r>
            <w:rPr>
              <w:rStyle w:val="IndexLink"/>
            </w:rPr>
            <w:t xml:space="preserve"> Miscellaneous simple key derivation mechanisms</w:t>
          </w:r>
        </w:ins>
        <w:ins w:id="766" w:author="Microsoft Office User" w:date="2018-06-11T17:14:00Z">
          <w:r>
            <w:rPr>
              <w:webHidden/>
            </w:rPr>
            <w:fldChar w:fldCharType="begin"/>
          </w:r>
          <w:r>
            <w:rPr>
              <w:webHidden/>
            </w:rPr>
            <w:instrText>PAGEREF _Toc516500936 \h</w:instrText>
          </w:r>
          <w:r>
            <w:rPr>
              <w:webHidden/>
            </w:rPr>
            <w:fldChar w:fldCharType="separate"/>
          </w:r>
          <w:r>
            <w:rPr>
              <w:rStyle w:val="IndexLink"/>
              <w:vanish w:val="false"/>
            </w:rPr>
            <w:tab/>
            <w:t>175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37">
        <w:ins w:id="767" w:author="Microsoft Office User" w:date="2018-06-11T17:14:00Z">
          <w:r>
            <w:rPr>
              <w:webHidden/>
              <w:rStyle w:val="IndexLink"/>
            </w:rPr>
            <w:t>2.34.1 Definitions</w:t>
          </w:r>
        </w:ins>
        <w:ins w:id="768" w:author="Microsoft Office User" w:date="2018-06-11T17:14:00Z">
          <w:r>
            <w:rPr>
              <w:webHidden/>
            </w:rPr>
            <w:fldChar w:fldCharType="begin"/>
          </w:r>
          <w:r>
            <w:rPr>
              <w:webHidden/>
            </w:rPr>
            <w:instrText>PAGEREF _Toc516500937 \h</w:instrText>
          </w:r>
          <w:r>
            <w:rPr>
              <w:webHidden/>
            </w:rPr>
            <w:fldChar w:fldCharType="separate"/>
          </w:r>
          <w:r>
            <w:rPr>
              <w:rStyle w:val="IndexLink"/>
              <w:vanish w:val="false"/>
            </w:rPr>
            <w:tab/>
            <w:t>176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38">
        <w:ins w:id="769" w:author="Microsoft Office User" w:date="2018-06-11T17:14:00Z">
          <w:r>
            <w:rPr>
              <w:webHidden/>
              <w:rStyle w:val="IndexLink"/>
            </w:rPr>
            <w:t>2.34.2 Parameters for miscellaneous simple key derivation mechanisms</w:t>
          </w:r>
        </w:ins>
        <w:ins w:id="770" w:author="Microsoft Office User" w:date="2018-06-11T17:14:00Z">
          <w:r>
            <w:rPr>
              <w:webHidden/>
            </w:rPr>
            <w:fldChar w:fldCharType="begin"/>
          </w:r>
          <w:r>
            <w:rPr>
              <w:webHidden/>
            </w:rPr>
            <w:instrText>PAGEREF _Toc516500938 \h</w:instrText>
          </w:r>
          <w:r>
            <w:rPr>
              <w:webHidden/>
            </w:rPr>
            <w:fldChar w:fldCharType="separate"/>
          </w:r>
          <w:r>
            <w:rPr>
              <w:rStyle w:val="IndexLink"/>
              <w:vanish w:val="false"/>
            </w:rPr>
            <w:tab/>
            <w:t>176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39">
        <w:ins w:id="771" w:author="Microsoft Office User" w:date="2018-06-11T17:14:00Z">
          <w:r>
            <w:rPr>
              <w:webHidden/>
              <w:rStyle w:val="IndexLink"/>
            </w:rPr>
            <w:t>2.34.3 Concatenation of a base key and another key</w:t>
          </w:r>
        </w:ins>
        <w:ins w:id="772" w:author="Microsoft Office User" w:date="2018-06-11T17:14:00Z">
          <w:r>
            <w:rPr>
              <w:webHidden/>
            </w:rPr>
            <w:fldChar w:fldCharType="begin"/>
          </w:r>
          <w:r>
            <w:rPr>
              <w:webHidden/>
            </w:rPr>
            <w:instrText>PAGEREF _Toc516500939 \h</w:instrText>
          </w:r>
          <w:r>
            <w:rPr>
              <w:webHidden/>
            </w:rPr>
            <w:fldChar w:fldCharType="separate"/>
          </w:r>
          <w:r>
            <w:rPr>
              <w:rStyle w:val="IndexLink"/>
              <w:vanish w:val="false"/>
            </w:rPr>
            <w:tab/>
            <w:t>177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40">
        <w:ins w:id="773" w:author="Microsoft Office User" w:date="2018-06-11T17:14:00Z">
          <w:r>
            <w:rPr>
              <w:webHidden/>
              <w:rStyle w:val="IndexLink"/>
            </w:rPr>
            <w:t>2.34.4 Concatenation of a base key and data</w:t>
          </w:r>
        </w:ins>
        <w:ins w:id="774" w:author="Microsoft Office User" w:date="2018-06-11T17:14:00Z">
          <w:r>
            <w:rPr>
              <w:webHidden/>
            </w:rPr>
            <w:fldChar w:fldCharType="begin"/>
          </w:r>
          <w:r>
            <w:rPr>
              <w:webHidden/>
            </w:rPr>
            <w:instrText>PAGEREF _Toc516500940 \h</w:instrText>
          </w:r>
          <w:r>
            <w:rPr>
              <w:webHidden/>
            </w:rPr>
            <w:fldChar w:fldCharType="separate"/>
          </w:r>
          <w:r>
            <w:rPr>
              <w:rStyle w:val="IndexLink"/>
              <w:vanish w:val="false"/>
            </w:rPr>
            <w:tab/>
            <w:t>177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41">
        <w:ins w:id="775" w:author="Microsoft Office User" w:date="2018-06-11T17:14:00Z">
          <w:r>
            <w:rPr>
              <w:webHidden/>
              <w:rStyle w:val="IndexLink"/>
            </w:rPr>
            <w:t>2.34.5 Concatenation of data and a base key</w:t>
          </w:r>
        </w:ins>
        <w:ins w:id="776" w:author="Microsoft Office User" w:date="2018-06-11T17:14:00Z">
          <w:r>
            <w:rPr>
              <w:webHidden/>
            </w:rPr>
            <w:fldChar w:fldCharType="begin"/>
          </w:r>
          <w:r>
            <w:rPr>
              <w:webHidden/>
            </w:rPr>
            <w:instrText>PAGEREF _Toc516500941 \h</w:instrText>
          </w:r>
          <w:r>
            <w:rPr>
              <w:webHidden/>
            </w:rPr>
            <w:fldChar w:fldCharType="separate"/>
          </w:r>
          <w:r>
            <w:rPr>
              <w:rStyle w:val="IndexLink"/>
              <w:vanish w:val="false"/>
            </w:rPr>
            <w:tab/>
            <w:t>178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42">
        <w:ins w:id="777" w:author="Microsoft Office User" w:date="2018-06-11T17:14:00Z">
          <w:r>
            <w:rPr>
              <w:webHidden/>
              <w:rStyle w:val="IndexLink"/>
            </w:rPr>
            <w:t>2.34.6 XORing of a key and data</w:t>
          </w:r>
        </w:ins>
        <w:ins w:id="778" w:author="Microsoft Office User" w:date="2018-06-11T17:14:00Z">
          <w:r>
            <w:rPr>
              <w:webHidden/>
            </w:rPr>
            <w:fldChar w:fldCharType="begin"/>
          </w:r>
          <w:r>
            <w:rPr>
              <w:webHidden/>
            </w:rPr>
            <w:instrText>PAGEREF _Toc516500942 \h</w:instrText>
          </w:r>
          <w:r>
            <w:rPr>
              <w:webHidden/>
            </w:rPr>
            <w:fldChar w:fldCharType="separate"/>
          </w:r>
          <w:r>
            <w:rPr>
              <w:rStyle w:val="IndexLink"/>
              <w:vanish w:val="false"/>
            </w:rPr>
            <w:tab/>
            <w:t>179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43">
        <w:ins w:id="779" w:author="Microsoft Office User" w:date="2018-06-11T17:14:00Z">
          <w:r>
            <w:rPr>
              <w:webHidden/>
              <w:rStyle w:val="IndexLink"/>
            </w:rPr>
            <w:t>2.34.7 Extraction of one key from another key</w:t>
          </w:r>
        </w:ins>
        <w:ins w:id="780" w:author="Microsoft Office User" w:date="2018-06-11T17:14:00Z">
          <w:r>
            <w:rPr>
              <w:webHidden/>
            </w:rPr>
            <w:fldChar w:fldCharType="begin"/>
          </w:r>
          <w:r>
            <w:rPr>
              <w:webHidden/>
            </w:rPr>
            <w:instrText>PAGEREF _Toc516500943 \h</w:instrText>
          </w:r>
          <w:r>
            <w:rPr>
              <w:webHidden/>
            </w:rPr>
            <w:fldChar w:fldCharType="separate"/>
          </w:r>
          <w:r>
            <w:rPr>
              <w:rStyle w:val="IndexLink"/>
              <w:vanish w:val="false"/>
            </w:rPr>
            <w:tab/>
            <w:t>179</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44">
        <w:ins w:id="781" w:author="Microsoft Office User" w:date="2018-06-11T17:14:00Z">
          <w:r>
            <w:rPr>
              <w:webHidden/>
              <w:rStyle w:val="IndexLink"/>
              <w:lang w:val="de-CH"/>
            </w:rPr>
            <w:t>2.35</w:t>
          </w:r>
        </w:ins>
        <w:ins w:id="782" w:author="Microsoft Office User" w:date="2018-06-11T17:14:00Z">
          <w:r>
            <w:rPr>
              <w:rStyle w:val="IndexLink"/>
            </w:rPr>
            <w:t xml:space="preserve"> CMS</w:t>
          </w:r>
        </w:ins>
        <w:ins w:id="783" w:author="Microsoft Office User" w:date="2018-06-11T17:14:00Z">
          <w:r>
            <w:rPr>
              <w:webHidden/>
            </w:rPr>
            <w:fldChar w:fldCharType="begin"/>
          </w:r>
          <w:r>
            <w:rPr>
              <w:webHidden/>
            </w:rPr>
            <w:instrText>PAGEREF _Toc516500944 \h</w:instrText>
          </w:r>
          <w:r>
            <w:rPr>
              <w:webHidden/>
            </w:rPr>
            <w:fldChar w:fldCharType="separate"/>
          </w:r>
          <w:r>
            <w:rPr>
              <w:rStyle w:val="IndexLink"/>
              <w:vanish w:val="false"/>
            </w:rPr>
            <w:tab/>
            <w:t>180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45">
        <w:ins w:id="784" w:author="Microsoft Office User" w:date="2018-06-11T17:14:00Z">
          <w:r>
            <w:rPr>
              <w:webHidden/>
              <w:rStyle w:val="IndexLink"/>
            </w:rPr>
            <w:t>2.35.1 Definitions</w:t>
          </w:r>
        </w:ins>
        <w:ins w:id="785" w:author="Microsoft Office User" w:date="2018-06-11T17:14:00Z">
          <w:r>
            <w:rPr>
              <w:webHidden/>
            </w:rPr>
            <w:fldChar w:fldCharType="begin"/>
          </w:r>
          <w:r>
            <w:rPr>
              <w:webHidden/>
            </w:rPr>
            <w:instrText>PAGEREF _Toc516500945 \h</w:instrText>
          </w:r>
          <w:r>
            <w:rPr>
              <w:webHidden/>
            </w:rPr>
            <w:fldChar w:fldCharType="separate"/>
          </w:r>
          <w:r>
            <w:rPr>
              <w:rStyle w:val="IndexLink"/>
              <w:vanish w:val="false"/>
            </w:rPr>
            <w:tab/>
            <w:t>181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46">
        <w:ins w:id="786" w:author="Microsoft Office User" w:date="2018-06-11T17:14:00Z">
          <w:r>
            <w:rPr>
              <w:webHidden/>
              <w:rStyle w:val="IndexLink"/>
            </w:rPr>
            <w:t>2.35.2 CMS Signature Mechanism Objects</w:t>
          </w:r>
        </w:ins>
        <w:ins w:id="787" w:author="Microsoft Office User" w:date="2018-06-11T17:14:00Z">
          <w:r>
            <w:rPr>
              <w:webHidden/>
            </w:rPr>
            <w:fldChar w:fldCharType="begin"/>
          </w:r>
          <w:r>
            <w:rPr>
              <w:webHidden/>
            </w:rPr>
            <w:instrText>PAGEREF _Toc516500946 \h</w:instrText>
          </w:r>
          <w:r>
            <w:rPr>
              <w:webHidden/>
            </w:rPr>
            <w:fldChar w:fldCharType="separate"/>
          </w:r>
          <w:r>
            <w:rPr>
              <w:rStyle w:val="IndexLink"/>
              <w:vanish w:val="false"/>
            </w:rPr>
            <w:tab/>
            <w:t>181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47">
        <w:ins w:id="788" w:author="Microsoft Office User" w:date="2018-06-11T17:14:00Z">
          <w:r>
            <w:rPr>
              <w:webHidden/>
              <w:rStyle w:val="IndexLink"/>
            </w:rPr>
            <w:t>2.35.3 CMS mechanism parameters</w:t>
          </w:r>
        </w:ins>
        <w:ins w:id="789" w:author="Microsoft Office User" w:date="2018-06-11T17:14:00Z">
          <w:r>
            <w:rPr>
              <w:webHidden/>
            </w:rPr>
            <w:fldChar w:fldCharType="begin"/>
          </w:r>
          <w:r>
            <w:rPr>
              <w:webHidden/>
            </w:rPr>
            <w:instrText>PAGEREF _Toc516500947 \h</w:instrText>
          </w:r>
          <w:r>
            <w:rPr>
              <w:webHidden/>
            </w:rPr>
            <w:fldChar w:fldCharType="separate"/>
          </w:r>
          <w:r>
            <w:rPr>
              <w:rStyle w:val="IndexLink"/>
              <w:vanish w:val="false"/>
            </w:rPr>
            <w:tab/>
            <w:t>181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48">
        <w:ins w:id="790" w:author="Microsoft Office User" w:date="2018-06-11T17:14:00Z">
          <w:r>
            <w:rPr>
              <w:webHidden/>
              <w:rStyle w:val="IndexLink"/>
            </w:rPr>
            <w:t>2.35.4 CMS signatures</w:t>
          </w:r>
        </w:ins>
        <w:ins w:id="791" w:author="Microsoft Office User" w:date="2018-06-11T17:14:00Z">
          <w:r>
            <w:rPr>
              <w:webHidden/>
            </w:rPr>
            <w:fldChar w:fldCharType="begin"/>
          </w:r>
          <w:r>
            <w:rPr>
              <w:webHidden/>
            </w:rPr>
            <w:instrText>PAGEREF _Toc516500948 \h</w:instrText>
          </w:r>
          <w:r>
            <w:rPr>
              <w:webHidden/>
            </w:rPr>
            <w:fldChar w:fldCharType="separate"/>
          </w:r>
          <w:r>
            <w:rPr>
              <w:rStyle w:val="IndexLink"/>
              <w:vanish w:val="false"/>
            </w:rPr>
            <w:tab/>
            <w:t>182</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49">
        <w:ins w:id="792" w:author="Microsoft Office User" w:date="2018-06-11T17:14:00Z">
          <w:r>
            <w:rPr>
              <w:webHidden/>
              <w:rStyle w:val="IndexLink"/>
            </w:rPr>
            <w:t>2.36 Blowfish</w:t>
          </w:r>
        </w:ins>
        <w:ins w:id="793" w:author="Microsoft Office User" w:date="2018-06-11T17:14:00Z">
          <w:r>
            <w:rPr>
              <w:webHidden/>
            </w:rPr>
            <w:fldChar w:fldCharType="begin"/>
          </w:r>
          <w:r>
            <w:rPr>
              <w:webHidden/>
            </w:rPr>
            <w:instrText>PAGEREF _Toc516500949 \h</w:instrText>
          </w:r>
          <w:r>
            <w:rPr>
              <w:webHidden/>
            </w:rPr>
            <w:fldChar w:fldCharType="separate"/>
          </w:r>
          <w:r>
            <w:rPr>
              <w:rStyle w:val="IndexLink"/>
              <w:vanish w:val="false"/>
            </w:rPr>
            <w:tab/>
            <w:t>183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50">
        <w:ins w:id="794" w:author="Microsoft Office User" w:date="2018-06-11T17:14:00Z">
          <w:r>
            <w:rPr>
              <w:webHidden/>
              <w:rStyle w:val="IndexLink"/>
            </w:rPr>
            <w:t>2.36.1 Definitions</w:t>
          </w:r>
        </w:ins>
        <w:ins w:id="795" w:author="Microsoft Office User" w:date="2018-06-11T17:14:00Z">
          <w:r>
            <w:rPr>
              <w:webHidden/>
            </w:rPr>
            <w:fldChar w:fldCharType="begin"/>
          </w:r>
          <w:r>
            <w:rPr>
              <w:webHidden/>
            </w:rPr>
            <w:instrText>PAGEREF _Toc516500950 \h</w:instrText>
          </w:r>
          <w:r>
            <w:rPr>
              <w:webHidden/>
            </w:rPr>
            <w:fldChar w:fldCharType="separate"/>
          </w:r>
          <w:r>
            <w:rPr>
              <w:rStyle w:val="IndexLink"/>
              <w:vanish w:val="false"/>
            </w:rPr>
            <w:tab/>
            <w:t>184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51">
        <w:ins w:id="796" w:author="Microsoft Office User" w:date="2018-06-11T17:14:00Z">
          <w:r>
            <w:rPr>
              <w:webHidden/>
              <w:rStyle w:val="IndexLink"/>
            </w:rPr>
            <w:t>2.36.2 BLOWFISH secret key objects</w:t>
          </w:r>
        </w:ins>
        <w:ins w:id="797" w:author="Microsoft Office User" w:date="2018-06-11T17:14:00Z">
          <w:r>
            <w:rPr>
              <w:webHidden/>
            </w:rPr>
            <w:fldChar w:fldCharType="begin"/>
          </w:r>
          <w:r>
            <w:rPr>
              <w:webHidden/>
            </w:rPr>
            <w:instrText>PAGEREF _Toc516500951 \h</w:instrText>
          </w:r>
          <w:r>
            <w:rPr>
              <w:webHidden/>
            </w:rPr>
            <w:fldChar w:fldCharType="separate"/>
          </w:r>
          <w:r>
            <w:rPr>
              <w:rStyle w:val="IndexLink"/>
              <w:vanish w:val="false"/>
            </w:rPr>
            <w:tab/>
            <w:t>184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52">
        <w:ins w:id="798" w:author="Microsoft Office User" w:date="2018-06-11T17:14:00Z">
          <w:r>
            <w:rPr>
              <w:webHidden/>
              <w:rStyle w:val="IndexLink"/>
            </w:rPr>
            <w:t>2.36.3 Blowfish key generation</w:t>
          </w:r>
        </w:ins>
        <w:ins w:id="799" w:author="Microsoft Office User" w:date="2018-06-11T17:14:00Z">
          <w:r>
            <w:rPr>
              <w:webHidden/>
            </w:rPr>
            <w:fldChar w:fldCharType="begin"/>
          </w:r>
          <w:r>
            <w:rPr>
              <w:webHidden/>
            </w:rPr>
            <w:instrText>PAGEREF _Toc516500952 \h</w:instrText>
          </w:r>
          <w:r>
            <w:rPr>
              <w:webHidden/>
            </w:rPr>
            <w:fldChar w:fldCharType="separate"/>
          </w:r>
          <w:r>
            <w:rPr>
              <w:rStyle w:val="IndexLink"/>
              <w:vanish w:val="false"/>
            </w:rPr>
            <w:tab/>
            <w:t>185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53">
        <w:ins w:id="800" w:author="Microsoft Office User" w:date="2018-06-11T17:14:00Z">
          <w:r>
            <w:rPr>
              <w:webHidden/>
              <w:rStyle w:val="IndexLink"/>
            </w:rPr>
            <w:t>2.36.4 Blowfish-CBC</w:t>
          </w:r>
        </w:ins>
        <w:ins w:id="801" w:author="Microsoft Office User" w:date="2018-06-11T17:14:00Z">
          <w:r>
            <w:rPr>
              <w:webHidden/>
            </w:rPr>
            <w:fldChar w:fldCharType="begin"/>
          </w:r>
          <w:r>
            <w:rPr>
              <w:webHidden/>
            </w:rPr>
            <w:instrText>PAGEREF _Toc516500953 \h</w:instrText>
          </w:r>
          <w:r>
            <w:rPr>
              <w:webHidden/>
            </w:rPr>
            <w:fldChar w:fldCharType="separate"/>
          </w:r>
          <w:r>
            <w:rPr>
              <w:rStyle w:val="IndexLink"/>
              <w:vanish w:val="false"/>
            </w:rPr>
            <w:tab/>
            <w:t>185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54">
        <w:ins w:id="802" w:author="Microsoft Office User" w:date="2018-06-11T17:14:00Z">
          <w:r>
            <w:rPr>
              <w:webHidden/>
              <w:rStyle w:val="IndexLink"/>
            </w:rPr>
            <w:t>2.36.5 Blowfish-CBC with PKCS padding</w:t>
          </w:r>
        </w:ins>
        <w:ins w:id="803" w:author="Microsoft Office User" w:date="2018-06-11T17:14:00Z">
          <w:r>
            <w:rPr>
              <w:webHidden/>
            </w:rPr>
            <w:fldChar w:fldCharType="begin"/>
          </w:r>
          <w:r>
            <w:rPr>
              <w:webHidden/>
            </w:rPr>
            <w:instrText>PAGEREF _Toc516500954 \h</w:instrText>
          </w:r>
          <w:r>
            <w:rPr>
              <w:webHidden/>
            </w:rPr>
            <w:fldChar w:fldCharType="separate"/>
          </w:r>
          <w:r>
            <w:rPr>
              <w:rStyle w:val="IndexLink"/>
              <w:vanish w:val="false"/>
            </w:rPr>
            <w:tab/>
            <w:t>185</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55">
        <w:ins w:id="804" w:author="Microsoft Office User" w:date="2018-06-11T17:14:00Z">
          <w:r>
            <w:rPr>
              <w:webHidden/>
              <w:rStyle w:val="IndexLink"/>
            </w:rPr>
            <w:t>2.37 Twofish</w:t>
          </w:r>
        </w:ins>
        <w:ins w:id="805" w:author="Microsoft Office User" w:date="2018-06-11T17:14:00Z">
          <w:r>
            <w:rPr>
              <w:webHidden/>
            </w:rPr>
            <w:fldChar w:fldCharType="begin"/>
          </w:r>
          <w:r>
            <w:rPr>
              <w:webHidden/>
            </w:rPr>
            <w:instrText>PAGEREF _Toc516500955 \h</w:instrText>
          </w:r>
          <w:r>
            <w:rPr>
              <w:webHidden/>
            </w:rPr>
            <w:fldChar w:fldCharType="separate"/>
          </w:r>
          <w:r>
            <w:rPr>
              <w:rStyle w:val="IndexLink"/>
              <w:vanish w:val="false"/>
            </w:rPr>
            <w:tab/>
            <w:t>186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56">
        <w:ins w:id="806" w:author="Microsoft Office User" w:date="2018-06-11T17:14:00Z">
          <w:r>
            <w:rPr>
              <w:webHidden/>
              <w:rStyle w:val="IndexLink"/>
            </w:rPr>
            <w:t>2.37.1 Definitions</w:t>
          </w:r>
        </w:ins>
        <w:ins w:id="807" w:author="Microsoft Office User" w:date="2018-06-11T17:14:00Z">
          <w:r>
            <w:rPr>
              <w:webHidden/>
            </w:rPr>
            <w:fldChar w:fldCharType="begin"/>
          </w:r>
          <w:r>
            <w:rPr>
              <w:webHidden/>
            </w:rPr>
            <w:instrText>PAGEREF _Toc516500956 \h</w:instrText>
          </w:r>
          <w:r>
            <w:rPr>
              <w:webHidden/>
            </w:rPr>
            <w:fldChar w:fldCharType="separate"/>
          </w:r>
          <w:r>
            <w:rPr>
              <w:rStyle w:val="IndexLink"/>
              <w:vanish w:val="false"/>
            </w:rPr>
            <w:tab/>
            <w:t>186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57">
        <w:ins w:id="808" w:author="Microsoft Office User" w:date="2018-06-11T17:14:00Z">
          <w:r>
            <w:rPr>
              <w:webHidden/>
              <w:rStyle w:val="IndexLink"/>
            </w:rPr>
            <w:t>2.37.2 Twofish secret key objects</w:t>
          </w:r>
        </w:ins>
        <w:ins w:id="809" w:author="Microsoft Office User" w:date="2018-06-11T17:14:00Z">
          <w:r>
            <w:rPr>
              <w:webHidden/>
            </w:rPr>
            <w:fldChar w:fldCharType="begin"/>
          </w:r>
          <w:r>
            <w:rPr>
              <w:webHidden/>
            </w:rPr>
            <w:instrText>PAGEREF _Toc516500957 \h</w:instrText>
          </w:r>
          <w:r>
            <w:rPr>
              <w:webHidden/>
            </w:rPr>
            <w:fldChar w:fldCharType="separate"/>
          </w:r>
          <w:r>
            <w:rPr>
              <w:rStyle w:val="IndexLink"/>
              <w:vanish w:val="false"/>
            </w:rPr>
            <w:tab/>
            <w:t>186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58">
        <w:ins w:id="810" w:author="Microsoft Office User" w:date="2018-06-11T17:14:00Z">
          <w:r>
            <w:rPr>
              <w:webHidden/>
              <w:rStyle w:val="IndexLink"/>
            </w:rPr>
            <w:t>2.37.3 Twofish key generation</w:t>
          </w:r>
        </w:ins>
        <w:ins w:id="811" w:author="Microsoft Office User" w:date="2018-06-11T17:14:00Z">
          <w:r>
            <w:rPr>
              <w:webHidden/>
            </w:rPr>
            <w:fldChar w:fldCharType="begin"/>
          </w:r>
          <w:r>
            <w:rPr>
              <w:webHidden/>
            </w:rPr>
            <w:instrText>PAGEREF _Toc516500958 \h</w:instrText>
          </w:r>
          <w:r>
            <w:rPr>
              <w:webHidden/>
            </w:rPr>
            <w:fldChar w:fldCharType="separate"/>
          </w:r>
          <w:r>
            <w:rPr>
              <w:rStyle w:val="IndexLink"/>
              <w:vanish w:val="false"/>
            </w:rPr>
            <w:tab/>
            <w:t>187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59">
        <w:ins w:id="812" w:author="Microsoft Office User" w:date="2018-06-11T17:14:00Z">
          <w:r>
            <w:rPr>
              <w:webHidden/>
              <w:rStyle w:val="IndexLink"/>
            </w:rPr>
            <w:t>2.37.4 Twofish -CBC</w:t>
          </w:r>
        </w:ins>
        <w:ins w:id="813" w:author="Microsoft Office User" w:date="2018-06-11T17:14:00Z">
          <w:r>
            <w:rPr>
              <w:webHidden/>
            </w:rPr>
            <w:fldChar w:fldCharType="begin"/>
          </w:r>
          <w:r>
            <w:rPr>
              <w:webHidden/>
            </w:rPr>
            <w:instrText>PAGEREF _Toc516500959 \h</w:instrText>
          </w:r>
          <w:r>
            <w:rPr>
              <w:webHidden/>
            </w:rPr>
            <w:fldChar w:fldCharType="separate"/>
          </w:r>
          <w:r>
            <w:rPr>
              <w:rStyle w:val="IndexLink"/>
              <w:vanish w:val="false"/>
            </w:rPr>
            <w:tab/>
            <w:t>187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60">
        <w:ins w:id="814" w:author="Microsoft Office User" w:date="2018-06-11T17:14:00Z">
          <w:r>
            <w:rPr>
              <w:webHidden/>
              <w:rStyle w:val="IndexLink"/>
            </w:rPr>
            <w:t>2.37.5 Twofish-CBC with PKCS padding</w:t>
          </w:r>
        </w:ins>
        <w:ins w:id="815" w:author="Microsoft Office User" w:date="2018-06-11T17:14:00Z">
          <w:r>
            <w:rPr>
              <w:webHidden/>
            </w:rPr>
            <w:fldChar w:fldCharType="begin"/>
          </w:r>
          <w:r>
            <w:rPr>
              <w:webHidden/>
            </w:rPr>
            <w:instrText>PAGEREF _Toc516500960 \h</w:instrText>
          </w:r>
          <w:r>
            <w:rPr>
              <w:webHidden/>
            </w:rPr>
            <w:fldChar w:fldCharType="separate"/>
          </w:r>
          <w:r>
            <w:rPr>
              <w:rStyle w:val="IndexLink"/>
              <w:vanish w:val="false"/>
            </w:rPr>
            <w:tab/>
            <w:t>187</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61">
        <w:ins w:id="816" w:author="Microsoft Office User" w:date="2018-06-11T17:14:00Z">
          <w:r>
            <w:rPr>
              <w:webHidden/>
              <w:rStyle w:val="IndexLink"/>
            </w:rPr>
            <w:t>2.38 CAMELLIA</w:t>
          </w:r>
        </w:ins>
        <w:ins w:id="817" w:author="Microsoft Office User" w:date="2018-06-11T17:14:00Z">
          <w:r>
            <w:rPr>
              <w:webHidden/>
            </w:rPr>
            <w:fldChar w:fldCharType="begin"/>
          </w:r>
          <w:r>
            <w:rPr>
              <w:webHidden/>
            </w:rPr>
            <w:instrText>PAGEREF _Toc516500961 \h</w:instrText>
          </w:r>
          <w:r>
            <w:rPr>
              <w:webHidden/>
            </w:rPr>
            <w:fldChar w:fldCharType="separate"/>
          </w:r>
          <w:r>
            <w:rPr>
              <w:rStyle w:val="IndexLink"/>
              <w:vanish w:val="false"/>
            </w:rPr>
            <w:tab/>
            <w:t>187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62">
        <w:ins w:id="818" w:author="Microsoft Office User" w:date="2018-06-11T17:14:00Z">
          <w:r>
            <w:rPr>
              <w:webHidden/>
              <w:rStyle w:val="IndexLink"/>
            </w:rPr>
            <w:t>2.38.1 Definitions</w:t>
          </w:r>
        </w:ins>
        <w:ins w:id="819" w:author="Microsoft Office User" w:date="2018-06-11T17:14:00Z">
          <w:r>
            <w:rPr>
              <w:webHidden/>
            </w:rPr>
            <w:fldChar w:fldCharType="begin"/>
          </w:r>
          <w:r>
            <w:rPr>
              <w:webHidden/>
            </w:rPr>
            <w:instrText>PAGEREF _Toc516500962 \h</w:instrText>
          </w:r>
          <w:r>
            <w:rPr>
              <w:webHidden/>
            </w:rPr>
            <w:fldChar w:fldCharType="separate"/>
          </w:r>
          <w:r>
            <w:rPr>
              <w:rStyle w:val="IndexLink"/>
              <w:vanish w:val="false"/>
            </w:rPr>
            <w:tab/>
            <w:t>188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63">
        <w:ins w:id="820" w:author="Microsoft Office User" w:date="2018-06-11T17:14:00Z">
          <w:r>
            <w:rPr>
              <w:webHidden/>
              <w:rStyle w:val="IndexLink"/>
            </w:rPr>
            <w:t>2.38.2 Camellia secret key objects</w:t>
          </w:r>
        </w:ins>
        <w:ins w:id="821" w:author="Microsoft Office User" w:date="2018-06-11T17:14:00Z">
          <w:r>
            <w:rPr>
              <w:webHidden/>
            </w:rPr>
            <w:fldChar w:fldCharType="begin"/>
          </w:r>
          <w:r>
            <w:rPr>
              <w:webHidden/>
            </w:rPr>
            <w:instrText>PAGEREF _Toc516500963 \h</w:instrText>
          </w:r>
          <w:r>
            <w:rPr>
              <w:webHidden/>
            </w:rPr>
            <w:fldChar w:fldCharType="separate"/>
          </w:r>
          <w:r>
            <w:rPr>
              <w:rStyle w:val="IndexLink"/>
              <w:vanish w:val="false"/>
            </w:rPr>
            <w:tab/>
            <w:t>188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64">
        <w:ins w:id="822" w:author="Microsoft Office User" w:date="2018-06-11T17:14:00Z">
          <w:r>
            <w:rPr>
              <w:webHidden/>
              <w:rStyle w:val="IndexLink"/>
            </w:rPr>
            <w:t>2.38.3 Camellia key generation</w:t>
          </w:r>
        </w:ins>
        <w:ins w:id="823" w:author="Microsoft Office User" w:date="2018-06-11T17:14:00Z">
          <w:r>
            <w:rPr>
              <w:webHidden/>
            </w:rPr>
            <w:fldChar w:fldCharType="begin"/>
          </w:r>
          <w:r>
            <w:rPr>
              <w:webHidden/>
            </w:rPr>
            <w:instrText>PAGEREF _Toc516500964 \h</w:instrText>
          </w:r>
          <w:r>
            <w:rPr>
              <w:webHidden/>
            </w:rPr>
            <w:fldChar w:fldCharType="separate"/>
          </w:r>
          <w:r>
            <w:rPr>
              <w:rStyle w:val="IndexLink"/>
              <w:vanish w:val="false"/>
            </w:rPr>
            <w:tab/>
            <w:t>189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65">
        <w:ins w:id="824" w:author="Microsoft Office User" w:date="2018-06-11T17:14:00Z">
          <w:r>
            <w:rPr>
              <w:webHidden/>
              <w:rStyle w:val="IndexLink"/>
            </w:rPr>
            <w:t>2.38.4 Camellia-ECB</w:t>
          </w:r>
        </w:ins>
        <w:ins w:id="825" w:author="Microsoft Office User" w:date="2018-06-11T17:14:00Z">
          <w:r>
            <w:rPr>
              <w:webHidden/>
            </w:rPr>
            <w:fldChar w:fldCharType="begin"/>
          </w:r>
          <w:r>
            <w:rPr>
              <w:webHidden/>
            </w:rPr>
            <w:instrText>PAGEREF _Toc516500965 \h</w:instrText>
          </w:r>
          <w:r>
            <w:rPr>
              <w:webHidden/>
            </w:rPr>
            <w:fldChar w:fldCharType="separate"/>
          </w:r>
          <w:r>
            <w:rPr>
              <w:rStyle w:val="IndexLink"/>
              <w:vanish w:val="false"/>
            </w:rPr>
            <w:tab/>
            <w:t>189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66">
        <w:ins w:id="826" w:author="Microsoft Office User" w:date="2018-06-11T17:14:00Z">
          <w:r>
            <w:rPr>
              <w:webHidden/>
              <w:rStyle w:val="IndexLink"/>
            </w:rPr>
            <w:t>2.38.5 Camellia-CBC</w:t>
          </w:r>
        </w:ins>
        <w:ins w:id="827" w:author="Microsoft Office User" w:date="2018-06-11T17:14:00Z">
          <w:r>
            <w:rPr>
              <w:webHidden/>
            </w:rPr>
            <w:fldChar w:fldCharType="begin"/>
          </w:r>
          <w:r>
            <w:rPr>
              <w:webHidden/>
            </w:rPr>
            <w:instrText>PAGEREF _Toc516500966 \h</w:instrText>
          </w:r>
          <w:r>
            <w:rPr>
              <w:webHidden/>
            </w:rPr>
            <w:fldChar w:fldCharType="separate"/>
          </w:r>
          <w:r>
            <w:rPr>
              <w:rStyle w:val="IndexLink"/>
              <w:vanish w:val="false"/>
            </w:rPr>
            <w:tab/>
            <w:t>190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67">
        <w:ins w:id="828" w:author="Microsoft Office User" w:date="2018-06-11T17:14:00Z">
          <w:r>
            <w:rPr>
              <w:webHidden/>
              <w:rStyle w:val="IndexLink"/>
            </w:rPr>
            <w:t>2.38.6 Camellia-CBC with PKCS padding</w:t>
          </w:r>
        </w:ins>
        <w:ins w:id="829" w:author="Microsoft Office User" w:date="2018-06-11T17:14:00Z">
          <w:r>
            <w:rPr>
              <w:webHidden/>
            </w:rPr>
            <w:fldChar w:fldCharType="begin"/>
          </w:r>
          <w:r>
            <w:rPr>
              <w:webHidden/>
            </w:rPr>
            <w:instrText>PAGEREF _Toc516500967 \h</w:instrText>
          </w:r>
          <w:r>
            <w:rPr>
              <w:webHidden/>
            </w:rPr>
            <w:fldChar w:fldCharType="separate"/>
          </w:r>
          <w:r>
            <w:rPr>
              <w:rStyle w:val="IndexLink"/>
              <w:vanish w:val="false"/>
            </w:rPr>
            <w:tab/>
            <w:t>191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68">
        <w:ins w:id="830" w:author="Microsoft Office User" w:date="2018-06-11T17:14:00Z">
          <w:r>
            <w:rPr>
              <w:webHidden/>
              <w:rStyle w:val="IndexLink"/>
            </w:rPr>
            <w:t>2.38.7 General-length Camellia-MAC</w:t>
          </w:r>
        </w:ins>
        <w:ins w:id="831" w:author="Microsoft Office User" w:date="2018-06-11T17:14:00Z">
          <w:r>
            <w:rPr>
              <w:webHidden/>
            </w:rPr>
            <w:fldChar w:fldCharType="begin"/>
          </w:r>
          <w:r>
            <w:rPr>
              <w:webHidden/>
            </w:rPr>
            <w:instrText>PAGEREF _Toc516500968 \h</w:instrText>
          </w:r>
          <w:r>
            <w:rPr>
              <w:webHidden/>
            </w:rPr>
            <w:fldChar w:fldCharType="separate"/>
          </w:r>
          <w:r>
            <w:rPr>
              <w:rStyle w:val="IndexLink"/>
              <w:vanish w:val="false"/>
            </w:rPr>
            <w:tab/>
            <w:t>191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69">
        <w:ins w:id="832" w:author="Microsoft Office User" w:date="2018-06-11T17:14:00Z">
          <w:r>
            <w:rPr>
              <w:webHidden/>
              <w:rStyle w:val="IndexLink"/>
            </w:rPr>
            <w:t>2.38.8 Camellia-MAC</w:t>
          </w:r>
        </w:ins>
        <w:ins w:id="833" w:author="Microsoft Office User" w:date="2018-06-11T17:14:00Z">
          <w:r>
            <w:rPr>
              <w:webHidden/>
            </w:rPr>
            <w:fldChar w:fldCharType="begin"/>
          </w:r>
          <w:r>
            <w:rPr>
              <w:webHidden/>
            </w:rPr>
            <w:instrText>PAGEREF _Toc516500969 \h</w:instrText>
          </w:r>
          <w:r>
            <w:rPr>
              <w:webHidden/>
            </w:rPr>
            <w:fldChar w:fldCharType="separate"/>
          </w:r>
          <w:r>
            <w:rPr>
              <w:rStyle w:val="IndexLink"/>
              <w:vanish w:val="false"/>
            </w:rPr>
            <w:tab/>
            <w:t>192</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70">
        <w:ins w:id="834" w:author="Microsoft Office User" w:date="2018-06-11T17:14:00Z">
          <w:r>
            <w:rPr>
              <w:webHidden/>
              <w:rStyle w:val="IndexLink"/>
            </w:rPr>
            <w:t>2.39 Key derivation by data encryption - Camellia</w:t>
          </w:r>
        </w:ins>
        <w:ins w:id="835" w:author="Microsoft Office User" w:date="2018-06-11T17:14:00Z">
          <w:r>
            <w:rPr>
              <w:webHidden/>
            </w:rPr>
            <w:fldChar w:fldCharType="begin"/>
          </w:r>
          <w:r>
            <w:rPr>
              <w:webHidden/>
            </w:rPr>
            <w:instrText>PAGEREF _Toc516500970 \h</w:instrText>
          </w:r>
          <w:r>
            <w:rPr>
              <w:webHidden/>
            </w:rPr>
            <w:fldChar w:fldCharType="separate"/>
          </w:r>
          <w:r>
            <w:rPr>
              <w:rStyle w:val="IndexLink"/>
              <w:vanish w:val="false"/>
            </w:rPr>
            <w:tab/>
            <w:t>192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71">
        <w:ins w:id="836" w:author="Microsoft Office User" w:date="2018-06-11T17:14:00Z">
          <w:r>
            <w:rPr>
              <w:webHidden/>
              <w:rStyle w:val="IndexLink"/>
            </w:rPr>
            <w:t>2.39.1 Definitions</w:t>
          </w:r>
        </w:ins>
        <w:ins w:id="837" w:author="Microsoft Office User" w:date="2018-06-11T17:14:00Z">
          <w:r>
            <w:rPr>
              <w:webHidden/>
            </w:rPr>
            <w:fldChar w:fldCharType="begin"/>
          </w:r>
          <w:r>
            <w:rPr>
              <w:webHidden/>
            </w:rPr>
            <w:instrText>PAGEREF _Toc516500971 \h</w:instrText>
          </w:r>
          <w:r>
            <w:rPr>
              <w:webHidden/>
            </w:rPr>
            <w:fldChar w:fldCharType="separate"/>
          </w:r>
          <w:r>
            <w:rPr>
              <w:rStyle w:val="IndexLink"/>
              <w:vanish w:val="false"/>
            </w:rPr>
            <w:tab/>
            <w:t>192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72">
        <w:ins w:id="838" w:author="Microsoft Office User" w:date="2018-06-11T17:14:00Z">
          <w:r>
            <w:rPr>
              <w:webHidden/>
              <w:rStyle w:val="IndexLink"/>
            </w:rPr>
            <w:t>2.39.2 Mechanism Parameters</w:t>
          </w:r>
        </w:ins>
        <w:ins w:id="839" w:author="Microsoft Office User" w:date="2018-06-11T17:14:00Z">
          <w:r>
            <w:rPr>
              <w:webHidden/>
            </w:rPr>
            <w:fldChar w:fldCharType="begin"/>
          </w:r>
          <w:r>
            <w:rPr>
              <w:webHidden/>
            </w:rPr>
            <w:instrText>PAGEREF _Toc516500972 \h</w:instrText>
          </w:r>
          <w:r>
            <w:rPr>
              <w:webHidden/>
            </w:rPr>
            <w:fldChar w:fldCharType="separate"/>
          </w:r>
          <w:r>
            <w:rPr>
              <w:rStyle w:val="IndexLink"/>
              <w:vanish w:val="false"/>
            </w:rPr>
            <w:tab/>
            <w:t>192</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73">
        <w:ins w:id="840" w:author="Microsoft Office User" w:date="2018-06-11T17:14:00Z">
          <w:r>
            <w:rPr>
              <w:webHidden/>
              <w:rStyle w:val="IndexLink"/>
            </w:rPr>
            <w:t>2.40 ARIA</w:t>
          </w:r>
        </w:ins>
        <w:ins w:id="841" w:author="Microsoft Office User" w:date="2018-06-11T17:14:00Z">
          <w:r>
            <w:rPr>
              <w:webHidden/>
            </w:rPr>
            <w:fldChar w:fldCharType="begin"/>
          </w:r>
          <w:r>
            <w:rPr>
              <w:webHidden/>
            </w:rPr>
            <w:instrText>PAGEREF _Toc516500973 \h</w:instrText>
          </w:r>
          <w:r>
            <w:rPr>
              <w:webHidden/>
            </w:rPr>
            <w:fldChar w:fldCharType="separate"/>
          </w:r>
          <w:r>
            <w:rPr>
              <w:rStyle w:val="IndexLink"/>
              <w:vanish w:val="false"/>
            </w:rPr>
            <w:tab/>
            <w:t>193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74">
        <w:ins w:id="842" w:author="Microsoft Office User" w:date="2018-06-11T17:14:00Z">
          <w:r>
            <w:rPr>
              <w:webHidden/>
              <w:rStyle w:val="IndexLink"/>
            </w:rPr>
            <w:t>2.40.1 Definitions</w:t>
          </w:r>
        </w:ins>
        <w:ins w:id="843" w:author="Microsoft Office User" w:date="2018-06-11T17:14:00Z">
          <w:r>
            <w:rPr>
              <w:webHidden/>
            </w:rPr>
            <w:fldChar w:fldCharType="begin"/>
          </w:r>
          <w:r>
            <w:rPr>
              <w:webHidden/>
            </w:rPr>
            <w:instrText>PAGEREF _Toc516500974 \h</w:instrText>
          </w:r>
          <w:r>
            <w:rPr>
              <w:webHidden/>
            </w:rPr>
            <w:fldChar w:fldCharType="separate"/>
          </w:r>
          <w:r>
            <w:rPr>
              <w:rStyle w:val="IndexLink"/>
              <w:vanish w:val="false"/>
            </w:rPr>
            <w:tab/>
            <w:t>193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75">
        <w:ins w:id="844" w:author="Microsoft Office User" w:date="2018-06-11T17:14:00Z">
          <w:r>
            <w:rPr>
              <w:webHidden/>
              <w:rStyle w:val="IndexLink"/>
            </w:rPr>
            <w:t>2.40.2 Aria secret key objects</w:t>
          </w:r>
        </w:ins>
        <w:ins w:id="845" w:author="Microsoft Office User" w:date="2018-06-11T17:14:00Z">
          <w:r>
            <w:rPr>
              <w:webHidden/>
            </w:rPr>
            <w:fldChar w:fldCharType="begin"/>
          </w:r>
          <w:r>
            <w:rPr>
              <w:webHidden/>
            </w:rPr>
            <w:instrText>PAGEREF _Toc516500975 \h</w:instrText>
          </w:r>
          <w:r>
            <w:rPr>
              <w:webHidden/>
            </w:rPr>
            <w:fldChar w:fldCharType="separate"/>
          </w:r>
          <w:r>
            <w:rPr>
              <w:rStyle w:val="IndexLink"/>
              <w:vanish w:val="false"/>
            </w:rPr>
            <w:tab/>
            <w:t>193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76">
        <w:ins w:id="846" w:author="Microsoft Office User" w:date="2018-06-11T17:14:00Z">
          <w:r>
            <w:rPr>
              <w:webHidden/>
              <w:rStyle w:val="IndexLink"/>
            </w:rPr>
            <w:t>2.40.3 ARIA key generation</w:t>
          </w:r>
        </w:ins>
        <w:ins w:id="847" w:author="Microsoft Office User" w:date="2018-06-11T17:14:00Z">
          <w:r>
            <w:rPr>
              <w:webHidden/>
            </w:rPr>
            <w:fldChar w:fldCharType="begin"/>
          </w:r>
          <w:r>
            <w:rPr>
              <w:webHidden/>
            </w:rPr>
            <w:instrText>PAGEREF _Toc516500976 \h</w:instrText>
          </w:r>
          <w:r>
            <w:rPr>
              <w:webHidden/>
            </w:rPr>
            <w:fldChar w:fldCharType="separate"/>
          </w:r>
          <w:r>
            <w:rPr>
              <w:rStyle w:val="IndexLink"/>
              <w:vanish w:val="false"/>
            </w:rPr>
            <w:tab/>
            <w:t>194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77">
        <w:ins w:id="848" w:author="Microsoft Office User" w:date="2018-06-11T17:14:00Z">
          <w:r>
            <w:rPr>
              <w:webHidden/>
              <w:rStyle w:val="IndexLink"/>
            </w:rPr>
            <w:t>2.40.4 ARIA-ECB</w:t>
          </w:r>
        </w:ins>
        <w:ins w:id="849" w:author="Microsoft Office User" w:date="2018-06-11T17:14:00Z">
          <w:r>
            <w:rPr>
              <w:webHidden/>
            </w:rPr>
            <w:fldChar w:fldCharType="begin"/>
          </w:r>
          <w:r>
            <w:rPr>
              <w:webHidden/>
            </w:rPr>
            <w:instrText>PAGEREF _Toc516500977 \h</w:instrText>
          </w:r>
          <w:r>
            <w:rPr>
              <w:webHidden/>
            </w:rPr>
            <w:fldChar w:fldCharType="separate"/>
          </w:r>
          <w:r>
            <w:rPr>
              <w:rStyle w:val="IndexLink"/>
              <w:vanish w:val="false"/>
            </w:rPr>
            <w:tab/>
            <w:t>194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78">
        <w:ins w:id="850" w:author="Microsoft Office User" w:date="2018-06-11T17:14:00Z">
          <w:r>
            <w:rPr>
              <w:webHidden/>
              <w:rStyle w:val="IndexLink"/>
            </w:rPr>
            <w:t>2.40.5 ARIA-CBC</w:t>
          </w:r>
        </w:ins>
        <w:ins w:id="851" w:author="Microsoft Office User" w:date="2018-06-11T17:14:00Z">
          <w:r>
            <w:rPr>
              <w:webHidden/>
            </w:rPr>
            <w:fldChar w:fldCharType="begin"/>
          </w:r>
          <w:r>
            <w:rPr>
              <w:webHidden/>
            </w:rPr>
            <w:instrText>PAGEREF _Toc516500978 \h</w:instrText>
          </w:r>
          <w:r>
            <w:rPr>
              <w:webHidden/>
            </w:rPr>
            <w:fldChar w:fldCharType="separate"/>
          </w:r>
          <w:r>
            <w:rPr>
              <w:rStyle w:val="IndexLink"/>
              <w:vanish w:val="false"/>
            </w:rPr>
            <w:tab/>
            <w:t>195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79">
        <w:ins w:id="852" w:author="Microsoft Office User" w:date="2018-06-11T17:14:00Z">
          <w:r>
            <w:rPr>
              <w:webHidden/>
              <w:rStyle w:val="IndexLink"/>
            </w:rPr>
            <w:t>2.40.6 ARIA-CBC with PKCS padding</w:t>
          </w:r>
        </w:ins>
        <w:ins w:id="853" w:author="Microsoft Office User" w:date="2018-06-11T17:14:00Z">
          <w:r>
            <w:rPr>
              <w:webHidden/>
            </w:rPr>
            <w:fldChar w:fldCharType="begin"/>
          </w:r>
          <w:r>
            <w:rPr>
              <w:webHidden/>
            </w:rPr>
            <w:instrText>PAGEREF _Toc516500979 \h</w:instrText>
          </w:r>
          <w:r>
            <w:rPr>
              <w:webHidden/>
            </w:rPr>
            <w:fldChar w:fldCharType="separate"/>
          </w:r>
          <w:r>
            <w:rPr>
              <w:rStyle w:val="IndexLink"/>
              <w:vanish w:val="false"/>
            </w:rPr>
            <w:tab/>
            <w:t>196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80">
        <w:ins w:id="854" w:author="Microsoft Office User" w:date="2018-06-11T17:14:00Z">
          <w:r>
            <w:rPr>
              <w:webHidden/>
              <w:rStyle w:val="IndexLink"/>
            </w:rPr>
            <w:t>2.40.7 General-length ARIA-MAC</w:t>
          </w:r>
        </w:ins>
        <w:ins w:id="855" w:author="Microsoft Office User" w:date="2018-06-11T17:14:00Z">
          <w:r>
            <w:rPr>
              <w:webHidden/>
            </w:rPr>
            <w:fldChar w:fldCharType="begin"/>
          </w:r>
          <w:r>
            <w:rPr>
              <w:webHidden/>
            </w:rPr>
            <w:instrText>PAGEREF _Toc516500980 \h</w:instrText>
          </w:r>
          <w:r>
            <w:rPr>
              <w:webHidden/>
            </w:rPr>
            <w:fldChar w:fldCharType="separate"/>
          </w:r>
          <w:r>
            <w:rPr>
              <w:rStyle w:val="IndexLink"/>
              <w:vanish w:val="false"/>
            </w:rPr>
            <w:tab/>
            <w:t>196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81">
        <w:ins w:id="856" w:author="Microsoft Office User" w:date="2018-06-11T17:14:00Z">
          <w:r>
            <w:rPr>
              <w:webHidden/>
              <w:rStyle w:val="IndexLink"/>
            </w:rPr>
            <w:t>2.40.8 ARIA-MAC</w:t>
          </w:r>
        </w:ins>
        <w:ins w:id="857" w:author="Microsoft Office User" w:date="2018-06-11T17:14:00Z">
          <w:r>
            <w:rPr>
              <w:webHidden/>
            </w:rPr>
            <w:fldChar w:fldCharType="begin"/>
          </w:r>
          <w:r>
            <w:rPr>
              <w:webHidden/>
            </w:rPr>
            <w:instrText>PAGEREF _Toc516500981 \h</w:instrText>
          </w:r>
          <w:r>
            <w:rPr>
              <w:webHidden/>
            </w:rPr>
            <w:fldChar w:fldCharType="separate"/>
          </w:r>
          <w:r>
            <w:rPr>
              <w:rStyle w:val="IndexLink"/>
              <w:vanish w:val="false"/>
            </w:rPr>
            <w:tab/>
            <w:t>196</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82">
        <w:ins w:id="858" w:author="Microsoft Office User" w:date="2018-06-11T17:14:00Z">
          <w:r>
            <w:rPr>
              <w:webHidden/>
              <w:rStyle w:val="IndexLink"/>
            </w:rPr>
            <w:t>2.41 Key derivation by data encryption - ARIA</w:t>
          </w:r>
        </w:ins>
        <w:ins w:id="859" w:author="Microsoft Office User" w:date="2018-06-11T17:14:00Z">
          <w:r>
            <w:rPr>
              <w:webHidden/>
            </w:rPr>
            <w:fldChar w:fldCharType="begin"/>
          </w:r>
          <w:r>
            <w:rPr>
              <w:webHidden/>
            </w:rPr>
            <w:instrText>PAGEREF _Toc516500982 \h</w:instrText>
          </w:r>
          <w:r>
            <w:rPr>
              <w:webHidden/>
            </w:rPr>
            <w:fldChar w:fldCharType="separate"/>
          </w:r>
          <w:r>
            <w:rPr>
              <w:rStyle w:val="IndexLink"/>
              <w:vanish w:val="false"/>
            </w:rPr>
            <w:tab/>
            <w:t>197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83">
        <w:ins w:id="860" w:author="Microsoft Office User" w:date="2018-06-11T17:14:00Z">
          <w:r>
            <w:rPr>
              <w:webHidden/>
              <w:rStyle w:val="IndexLink"/>
            </w:rPr>
            <w:t>2.41.1 Definitions</w:t>
          </w:r>
        </w:ins>
        <w:ins w:id="861" w:author="Microsoft Office User" w:date="2018-06-11T17:14:00Z">
          <w:r>
            <w:rPr>
              <w:webHidden/>
            </w:rPr>
            <w:fldChar w:fldCharType="begin"/>
          </w:r>
          <w:r>
            <w:rPr>
              <w:webHidden/>
            </w:rPr>
            <w:instrText>PAGEREF _Toc516500983 \h</w:instrText>
          </w:r>
          <w:r>
            <w:rPr>
              <w:webHidden/>
            </w:rPr>
            <w:fldChar w:fldCharType="separate"/>
          </w:r>
          <w:r>
            <w:rPr>
              <w:rStyle w:val="IndexLink"/>
              <w:vanish w:val="false"/>
            </w:rPr>
            <w:tab/>
            <w:t>197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84">
        <w:ins w:id="862" w:author="Microsoft Office User" w:date="2018-06-11T17:14:00Z">
          <w:r>
            <w:rPr>
              <w:webHidden/>
              <w:rStyle w:val="IndexLink"/>
            </w:rPr>
            <w:t>2.41.2 Mechanism Parameters</w:t>
          </w:r>
        </w:ins>
        <w:ins w:id="863" w:author="Microsoft Office User" w:date="2018-06-11T17:14:00Z">
          <w:r>
            <w:rPr>
              <w:webHidden/>
            </w:rPr>
            <w:fldChar w:fldCharType="begin"/>
          </w:r>
          <w:r>
            <w:rPr>
              <w:webHidden/>
            </w:rPr>
            <w:instrText>PAGEREF _Toc516500984 \h</w:instrText>
          </w:r>
          <w:r>
            <w:rPr>
              <w:webHidden/>
            </w:rPr>
            <w:fldChar w:fldCharType="separate"/>
          </w:r>
          <w:r>
            <w:rPr>
              <w:rStyle w:val="IndexLink"/>
              <w:vanish w:val="false"/>
            </w:rPr>
            <w:tab/>
            <w:t>197</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85">
        <w:ins w:id="864" w:author="Microsoft Office User" w:date="2018-06-11T17:14:00Z">
          <w:r>
            <w:rPr>
              <w:webHidden/>
              <w:rStyle w:val="IndexLink"/>
            </w:rPr>
            <w:t>2.42 SEED</w:t>
          </w:r>
        </w:ins>
        <w:ins w:id="865" w:author="Microsoft Office User" w:date="2018-06-11T17:14:00Z">
          <w:r>
            <w:rPr>
              <w:webHidden/>
            </w:rPr>
            <w:fldChar w:fldCharType="begin"/>
          </w:r>
          <w:r>
            <w:rPr>
              <w:webHidden/>
            </w:rPr>
            <w:instrText>PAGEREF _Toc516500985 \h</w:instrText>
          </w:r>
          <w:r>
            <w:rPr>
              <w:webHidden/>
            </w:rPr>
            <w:fldChar w:fldCharType="separate"/>
          </w:r>
          <w:r>
            <w:rPr>
              <w:rStyle w:val="IndexLink"/>
              <w:vanish w:val="false"/>
            </w:rPr>
            <w:tab/>
            <w:t>197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86">
        <w:ins w:id="866" w:author="Microsoft Office User" w:date="2018-06-11T17:14:00Z">
          <w:r>
            <w:rPr>
              <w:webHidden/>
              <w:rStyle w:val="IndexLink"/>
            </w:rPr>
            <w:t>2.42.1 Definitions</w:t>
          </w:r>
        </w:ins>
        <w:ins w:id="867" w:author="Microsoft Office User" w:date="2018-06-11T17:14:00Z">
          <w:r>
            <w:rPr>
              <w:webHidden/>
            </w:rPr>
            <w:fldChar w:fldCharType="begin"/>
          </w:r>
          <w:r>
            <w:rPr>
              <w:webHidden/>
            </w:rPr>
            <w:instrText>PAGEREF _Toc516500986 \h</w:instrText>
          </w:r>
          <w:r>
            <w:rPr>
              <w:webHidden/>
            </w:rPr>
            <w:fldChar w:fldCharType="separate"/>
          </w:r>
          <w:r>
            <w:rPr>
              <w:rStyle w:val="IndexLink"/>
              <w:vanish w:val="false"/>
            </w:rPr>
            <w:tab/>
            <w:t>199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87">
        <w:ins w:id="868" w:author="Microsoft Office User" w:date="2018-06-11T17:14:00Z">
          <w:r>
            <w:rPr>
              <w:webHidden/>
              <w:rStyle w:val="IndexLink"/>
            </w:rPr>
            <w:t>2.42.2 SEED secret key objects</w:t>
          </w:r>
        </w:ins>
        <w:ins w:id="869" w:author="Microsoft Office User" w:date="2018-06-11T17:14:00Z">
          <w:r>
            <w:rPr>
              <w:webHidden/>
            </w:rPr>
            <w:fldChar w:fldCharType="begin"/>
          </w:r>
          <w:r>
            <w:rPr>
              <w:webHidden/>
            </w:rPr>
            <w:instrText>PAGEREF _Toc516500987 \h</w:instrText>
          </w:r>
          <w:r>
            <w:rPr>
              <w:webHidden/>
            </w:rPr>
            <w:fldChar w:fldCharType="separate"/>
          </w:r>
          <w:r>
            <w:rPr>
              <w:rStyle w:val="IndexLink"/>
              <w:vanish w:val="false"/>
            </w:rPr>
            <w:tab/>
            <w:t>199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88">
        <w:ins w:id="870" w:author="Microsoft Office User" w:date="2018-06-11T17:14:00Z">
          <w:r>
            <w:rPr>
              <w:webHidden/>
              <w:rStyle w:val="IndexLink"/>
            </w:rPr>
            <w:t>2.42.3 SEED key generation</w:t>
          </w:r>
        </w:ins>
        <w:ins w:id="871" w:author="Microsoft Office User" w:date="2018-06-11T17:14:00Z">
          <w:r>
            <w:rPr>
              <w:webHidden/>
            </w:rPr>
            <w:fldChar w:fldCharType="begin"/>
          </w:r>
          <w:r>
            <w:rPr>
              <w:webHidden/>
            </w:rPr>
            <w:instrText>PAGEREF _Toc516500988 \h</w:instrText>
          </w:r>
          <w:r>
            <w:rPr>
              <w:webHidden/>
            </w:rPr>
            <w:fldChar w:fldCharType="separate"/>
          </w:r>
          <w:r>
            <w:rPr>
              <w:rStyle w:val="IndexLink"/>
              <w:vanish w:val="false"/>
            </w:rPr>
            <w:tab/>
            <w:t>200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89">
        <w:ins w:id="872" w:author="Microsoft Office User" w:date="2018-06-11T17:14:00Z">
          <w:r>
            <w:rPr>
              <w:webHidden/>
              <w:rStyle w:val="IndexLink"/>
            </w:rPr>
            <w:t>2.42.4 SEED-ECB</w:t>
          </w:r>
        </w:ins>
        <w:ins w:id="873" w:author="Microsoft Office User" w:date="2018-06-11T17:14:00Z">
          <w:r>
            <w:rPr>
              <w:webHidden/>
            </w:rPr>
            <w:fldChar w:fldCharType="begin"/>
          </w:r>
          <w:r>
            <w:rPr>
              <w:webHidden/>
            </w:rPr>
            <w:instrText>PAGEREF _Toc516500989 \h</w:instrText>
          </w:r>
          <w:r>
            <w:rPr>
              <w:webHidden/>
            </w:rPr>
            <w:fldChar w:fldCharType="separate"/>
          </w:r>
          <w:r>
            <w:rPr>
              <w:rStyle w:val="IndexLink"/>
              <w:vanish w:val="false"/>
            </w:rPr>
            <w:tab/>
            <w:t>200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90">
        <w:ins w:id="874" w:author="Microsoft Office User" w:date="2018-06-11T17:14:00Z">
          <w:r>
            <w:rPr>
              <w:webHidden/>
              <w:rStyle w:val="IndexLink"/>
            </w:rPr>
            <w:t>2.42.5 SEED-CBC</w:t>
          </w:r>
        </w:ins>
        <w:ins w:id="875" w:author="Microsoft Office User" w:date="2018-06-11T17:14:00Z">
          <w:r>
            <w:rPr>
              <w:webHidden/>
            </w:rPr>
            <w:fldChar w:fldCharType="begin"/>
          </w:r>
          <w:r>
            <w:rPr>
              <w:webHidden/>
            </w:rPr>
            <w:instrText>PAGEREF _Toc516500990 \h</w:instrText>
          </w:r>
          <w:r>
            <w:rPr>
              <w:webHidden/>
            </w:rPr>
            <w:fldChar w:fldCharType="separate"/>
          </w:r>
          <w:r>
            <w:rPr>
              <w:rStyle w:val="IndexLink"/>
              <w:vanish w:val="false"/>
            </w:rPr>
            <w:tab/>
            <w:t>200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91">
        <w:ins w:id="876" w:author="Microsoft Office User" w:date="2018-06-11T17:14:00Z">
          <w:r>
            <w:rPr>
              <w:webHidden/>
              <w:rStyle w:val="IndexLink"/>
            </w:rPr>
            <w:t>2.42.6 SEED-CBC with PKCS padding</w:t>
          </w:r>
        </w:ins>
        <w:ins w:id="877" w:author="Microsoft Office User" w:date="2018-06-11T17:14:00Z">
          <w:r>
            <w:rPr>
              <w:webHidden/>
            </w:rPr>
            <w:fldChar w:fldCharType="begin"/>
          </w:r>
          <w:r>
            <w:rPr>
              <w:webHidden/>
            </w:rPr>
            <w:instrText>PAGEREF _Toc516500991 \h</w:instrText>
          </w:r>
          <w:r>
            <w:rPr>
              <w:webHidden/>
            </w:rPr>
            <w:fldChar w:fldCharType="separate"/>
          </w:r>
          <w:r>
            <w:rPr>
              <w:rStyle w:val="IndexLink"/>
              <w:vanish w:val="false"/>
            </w:rPr>
            <w:tab/>
            <w:t>200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92">
        <w:ins w:id="878" w:author="Microsoft Office User" w:date="2018-06-11T17:14:00Z">
          <w:r>
            <w:rPr>
              <w:webHidden/>
              <w:rStyle w:val="IndexLink"/>
            </w:rPr>
            <w:t>2.42.7 General-length SEED-MAC</w:t>
          </w:r>
        </w:ins>
        <w:ins w:id="879" w:author="Microsoft Office User" w:date="2018-06-11T17:14:00Z">
          <w:r>
            <w:rPr>
              <w:webHidden/>
            </w:rPr>
            <w:fldChar w:fldCharType="begin"/>
          </w:r>
          <w:r>
            <w:rPr>
              <w:webHidden/>
            </w:rPr>
            <w:instrText>PAGEREF _Toc516500992 \h</w:instrText>
          </w:r>
          <w:r>
            <w:rPr>
              <w:webHidden/>
            </w:rPr>
            <w:fldChar w:fldCharType="separate"/>
          </w:r>
          <w:r>
            <w:rPr>
              <w:rStyle w:val="IndexLink"/>
              <w:vanish w:val="false"/>
            </w:rPr>
            <w:tab/>
            <w:t>200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93">
        <w:ins w:id="880" w:author="Microsoft Office User" w:date="2018-06-11T17:14:00Z">
          <w:r>
            <w:rPr>
              <w:webHidden/>
              <w:rStyle w:val="IndexLink"/>
            </w:rPr>
            <w:t>2.42.8 SEED-MAC</w:t>
          </w:r>
        </w:ins>
        <w:ins w:id="881" w:author="Microsoft Office User" w:date="2018-06-11T17:14:00Z">
          <w:r>
            <w:rPr>
              <w:webHidden/>
            </w:rPr>
            <w:fldChar w:fldCharType="begin"/>
          </w:r>
          <w:r>
            <w:rPr>
              <w:webHidden/>
            </w:rPr>
            <w:instrText>PAGEREF _Toc516500993 \h</w:instrText>
          </w:r>
          <w:r>
            <w:rPr>
              <w:webHidden/>
            </w:rPr>
            <w:fldChar w:fldCharType="separate"/>
          </w:r>
          <w:r>
            <w:rPr>
              <w:rStyle w:val="IndexLink"/>
              <w:vanish w:val="false"/>
            </w:rPr>
            <w:tab/>
            <w:t>200</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94">
        <w:ins w:id="882" w:author="Microsoft Office User" w:date="2018-06-11T17:14:00Z">
          <w:r>
            <w:rPr>
              <w:webHidden/>
              <w:rStyle w:val="IndexLink"/>
            </w:rPr>
            <w:t>2.43 Key derivation by data encryption - SEED</w:t>
          </w:r>
        </w:ins>
        <w:ins w:id="883" w:author="Microsoft Office User" w:date="2018-06-11T17:14:00Z">
          <w:r>
            <w:rPr>
              <w:webHidden/>
            </w:rPr>
            <w:fldChar w:fldCharType="begin"/>
          </w:r>
          <w:r>
            <w:rPr>
              <w:webHidden/>
            </w:rPr>
            <w:instrText>PAGEREF _Toc516500994 \h</w:instrText>
          </w:r>
          <w:r>
            <w:rPr>
              <w:webHidden/>
            </w:rPr>
            <w:fldChar w:fldCharType="separate"/>
          </w:r>
          <w:r>
            <w:rPr>
              <w:rStyle w:val="IndexLink"/>
              <w:vanish w:val="false"/>
            </w:rPr>
            <w:tab/>
            <w:t>200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95">
        <w:ins w:id="884" w:author="Microsoft Office User" w:date="2018-06-11T17:14:00Z">
          <w:r>
            <w:rPr>
              <w:webHidden/>
              <w:rStyle w:val="IndexLink"/>
            </w:rPr>
            <w:t>2.43.1 Definitions</w:t>
          </w:r>
        </w:ins>
        <w:ins w:id="885" w:author="Microsoft Office User" w:date="2018-06-11T17:14:00Z">
          <w:r>
            <w:rPr>
              <w:webHidden/>
            </w:rPr>
            <w:fldChar w:fldCharType="begin"/>
          </w:r>
          <w:r>
            <w:rPr>
              <w:webHidden/>
            </w:rPr>
            <w:instrText>PAGEREF _Toc516500995 \h</w:instrText>
          </w:r>
          <w:r>
            <w:rPr>
              <w:webHidden/>
            </w:rPr>
            <w:fldChar w:fldCharType="separate"/>
          </w:r>
          <w:r>
            <w:rPr>
              <w:rStyle w:val="IndexLink"/>
              <w:vanish w:val="false"/>
            </w:rPr>
            <w:tab/>
            <w:t>201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96">
        <w:ins w:id="886" w:author="Microsoft Office User" w:date="2018-06-11T17:14:00Z">
          <w:r>
            <w:rPr>
              <w:webHidden/>
              <w:rStyle w:val="IndexLink"/>
            </w:rPr>
            <w:t>2.43.2 Mechanism Parameters</w:t>
          </w:r>
        </w:ins>
        <w:ins w:id="887" w:author="Microsoft Office User" w:date="2018-06-11T17:14:00Z">
          <w:r>
            <w:rPr>
              <w:webHidden/>
            </w:rPr>
            <w:fldChar w:fldCharType="begin"/>
          </w:r>
          <w:r>
            <w:rPr>
              <w:webHidden/>
            </w:rPr>
            <w:instrText>PAGEREF _Toc516500996 \h</w:instrText>
          </w:r>
          <w:r>
            <w:rPr>
              <w:webHidden/>
            </w:rPr>
            <w:fldChar w:fldCharType="separate"/>
          </w:r>
          <w:r>
            <w:rPr>
              <w:rStyle w:val="IndexLink"/>
              <w:vanish w:val="false"/>
            </w:rPr>
            <w:tab/>
            <w:t>201</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0997">
        <w:ins w:id="888" w:author="Microsoft Office User" w:date="2018-06-11T17:14:00Z">
          <w:r>
            <w:rPr>
              <w:webHidden/>
              <w:rStyle w:val="IndexLink"/>
            </w:rPr>
            <w:t>2.44 OTP</w:t>
          </w:r>
        </w:ins>
        <w:ins w:id="889" w:author="Microsoft Office User" w:date="2018-06-11T17:14:00Z">
          <w:r>
            <w:rPr>
              <w:webHidden/>
            </w:rPr>
            <w:fldChar w:fldCharType="begin"/>
          </w:r>
          <w:r>
            <w:rPr>
              <w:webHidden/>
            </w:rPr>
            <w:instrText>PAGEREF _Toc516500997 \h</w:instrText>
          </w:r>
          <w:r>
            <w:rPr>
              <w:webHidden/>
            </w:rPr>
            <w:fldChar w:fldCharType="separate"/>
          </w:r>
          <w:r>
            <w:rPr>
              <w:rStyle w:val="IndexLink"/>
              <w:vanish w:val="false"/>
            </w:rPr>
            <w:tab/>
            <w:t>201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98">
        <w:ins w:id="890" w:author="Microsoft Office User" w:date="2018-06-11T17:14:00Z">
          <w:r>
            <w:rPr>
              <w:webHidden/>
              <w:rStyle w:val="IndexLink"/>
            </w:rPr>
            <w:t>2.44.1 Usage overview</w:t>
          </w:r>
        </w:ins>
        <w:ins w:id="891" w:author="Microsoft Office User" w:date="2018-06-11T17:14:00Z">
          <w:r>
            <w:rPr>
              <w:webHidden/>
            </w:rPr>
            <w:fldChar w:fldCharType="begin"/>
          </w:r>
          <w:r>
            <w:rPr>
              <w:webHidden/>
            </w:rPr>
            <w:instrText>PAGEREF _Toc516500998 \h</w:instrText>
          </w:r>
          <w:r>
            <w:rPr>
              <w:webHidden/>
            </w:rPr>
            <w:fldChar w:fldCharType="separate"/>
          </w:r>
          <w:r>
            <w:rPr>
              <w:rStyle w:val="IndexLink"/>
              <w:vanish w:val="false"/>
            </w:rPr>
            <w:tab/>
            <w:t>201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0999">
        <w:ins w:id="892" w:author="Microsoft Office User" w:date="2018-06-11T17:14:00Z">
          <w:r>
            <w:rPr>
              <w:webHidden/>
              <w:rStyle w:val="IndexLink"/>
            </w:rPr>
            <w:t>2.44.2 Case 1: Generation of OTP values</w:t>
          </w:r>
        </w:ins>
        <w:ins w:id="893" w:author="Microsoft Office User" w:date="2018-06-11T17:14:00Z">
          <w:r>
            <w:rPr>
              <w:webHidden/>
            </w:rPr>
            <w:fldChar w:fldCharType="begin"/>
          </w:r>
          <w:r>
            <w:rPr>
              <w:webHidden/>
            </w:rPr>
            <w:instrText>PAGEREF _Toc516500999 \h</w:instrText>
          </w:r>
          <w:r>
            <w:rPr>
              <w:webHidden/>
            </w:rPr>
            <w:fldChar w:fldCharType="separate"/>
          </w:r>
          <w:r>
            <w:rPr>
              <w:rStyle w:val="IndexLink"/>
              <w:vanish w:val="false"/>
            </w:rPr>
            <w:tab/>
            <w:t>202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00">
        <w:ins w:id="894" w:author="Microsoft Office User" w:date="2018-06-11T17:14:00Z">
          <w:r>
            <w:rPr>
              <w:webHidden/>
              <w:rStyle w:val="IndexLink"/>
            </w:rPr>
            <w:t>2.44.3 Case 2: Verification of provided OTP values</w:t>
          </w:r>
        </w:ins>
        <w:ins w:id="895" w:author="Microsoft Office User" w:date="2018-06-11T17:14:00Z">
          <w:r>
            <w:rPr>
              <w:webHidden/>
            </w:rPr>
            <w:fldChar w:fldCharType="begin"/>
          </w:r>
          <w:r>
            <w:rPr>
              <w:webHidden/>
            </w:rPr>
            <w:instrText>PAGEREF _Toc516501000 \h</w:instrText>
          </w:r>
          <w:r>
            <w:rPr>
              <w:webHidden/>
            </w:rPr>
            <w:fldChar w:fldCharType="separate"/>
          </w:r>
          <w:r>
            <w:rPr>
              <w:rStyle w:val="IndexLink"/>
              <w:vanish w:val="false"/>
            </w:rPr>
            <w:tab/>
            <w:t>203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01">
        <w:ins w:id="896" w:author="Microsoft Office User" w:date="2018-06-11T17:14:00Z">
          <w:r>
            <w:rPr>
              <w:webHidden/>
              <w:rStyle w:val="IndexLink"/>
            </w:rPr>
            <w:t>2.44.4 Case 3: Generation of OTP keys</w:t>
          </w:r>
        </w:ins>
        <w:ins w:id="897" w:author="Microsoft Office User" w:date="2018-06-11T17:14:00Z">
          <w:r>
            <w:rPr>
              <w:webHidden/>
            </w:rPr>
            <w:fldChar w:fldCharType="begin"/>
          </w:r>
          <w:r>
            <w:rPr>
              <w:webHidden/>
            </w:rPr>
            <w:instrText>PAGEREF _Toc516501001 \h</w:instrText>
          </w:r>
          <w:r>
            <w:rPr>
              <w:webHidden/>
            </w:rPr>
            <w:fldChar w:fldCharType="separate"/>
          </w:r>
          <w:r>
            <w:rPr>
              <w:rStyle w:val="IndexLink"/>
              <w:vanish w:val="false"/>
            </w:rPr>
            <w:tab/>
            <w:t>204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02">
        <w:ins w:id="898" w:author="Microsoft Office User" w:date="2018-06-11T17:14:00Z">
          <w:r>
            <w:rPr>
              <w:webHidden/>
              <w:rStyle w:val="IndexLink"/>
            </w:rPr>
            <w:t>2.44.5 OTP objects</w:t>
          </w:r>
        </w:ins>
        <w:ins w:id="899" w:author="Microsoft Office User" w:date="2018-06-11T17:14:00Z">
          <w:r>
            <w:rPr>
              <w:webHidden/>
            </w:rPr>
            <w:fldChar w:fldCharType="begin"/>
          </w:r>
          <w:r>
            <w:rPr>
              <w:webHidden/>
            </w:rPr>
            <w:instrText>PAGEREF _Toc516501002 \h</w:instrText>
          </w:r>
          <w:r>
            <w:rPr>
              <w:webHidden/>
            </w:rPr>
            <w:fldChar w:fldCharType="separate"/>
          </w:r>
          <w:r>
            <w:rPr>
              <w:rStyle w:val="IndexLink"/>
              <w:vanish w:val="false"/>
            </w:rPr>
            <w:tab/>
            <w:t>204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03">
        <w:ins w:id="900" w:author="Microsoft Office User" w:date="2018-06-11T17:14:00Z">
          <w:r>
            <w:rPr>
              <w:webHidden/>
              <w:rStyle w:val="IndexLink"/>
            </w:rPr>
            <w:t>2.44.6 OTP-related notifications</w:t>
          </w:r>
        </w:ins>
        <w:ins w:id="901" w:author="Microsoft Office User" w:date="2018-06-11T17:14:00Z">
          <w:r>
            <w:rPr>
              <w:webHidden/>
            </w:rPr>
            <w:fldChar w:fldCharType="begin"/>
          </w:r>
          <w:r>
            <w:rPr>
              <w:webHidden/>
            </w:rPr>
            <w:instrText>PAGEREF _Toc516501003 \h</w:instrText>
          </w:r>
          <w:r>
            <w:rPr>
              <w:webHidden/>
            </w:rPr>
            <w:fldChar w:fldCharType="separate"/>
          </w:r>
          <w:r>
            <w:rPr>
              <w:rStyle w:val="IndexLink"/>
              <w:vanish w:val="false"/>
            </w:rPr>
            <w:tab/>
            <w:t>207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04">
        <w:ins w:id="902" w:author="Microsoft Office User" w:date="2018-06-11T17:14:00Z">
          <w:r>
            <w:rPr>
              <w:webHidden/>
              <w:rStyle w:val="IndexLink"/>
            </w:rPr>
            <w:t>2.44.7 OTP mechanisms</w:t>
          </w:r>
        </w:ins>
        <w:ins w:id="903" w:author="Microsoft Office User" w:date="2018-06-11T17:14:00Z">
          <w:r>
            <w:rPr>
              <w:webHidden/>
            </w:rPr>
            <w:fldChar w:fldCharType="begin"/>
          </w:r>
          <w:r>
            <w:rPr>
              <w:webHidden/>
            </w:rPr>
            <w:instrText>PAGEREF _Toc516501004 \h</w:instrText>
          </w:r>
          <w:r>
            <w:rPr>
              <w:webHidden/>
            </w:rPr>
            <w:fldChar w:fldCharType="separate"/>
          </w:r>
          <w:r>
            <w:rPr>
              <w:rStyle w:val="IndexLink"/>
              <w:vanish w:val="false"/>
            </w:rPr>
            <w:tab/>
            <w:t>207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05">
        <w:ins w:id="904" w:author="Microsoft Office User" w:date="2018-06-11T17:14:00Z">
          <w:r>
            <w:rPr>
              <w:webHidden/>
              <w:rStyle w:val="IndexLink"/>
            </w:rPr>
            <w:t>2.44.8 RSA SecurID</w:t>
          </w:r>
        </w:ins>
        <w:ins w:id="905" w:author="Microsoft Office User" w:date="2018-06-11T17:14:00Z">
          <w:r>
            <w:rPr>
              <w:webHidden/>
            </w:rPr>
            <w:fldChar w:fldCharType="begin"/>
          </w:r>
          <w:r>
            <w:rPr>
              <w:webHidden/>
            </w:rPr>
            <w:instrText>PAGEREF _Toc516501005 \h</w:instrText>
          </w:r>
          <w:r>
            <w:rPr>
              <w:webHidden/>
            </w:rPr>
            <w:fldChar w:fldCharType="separate"/>
          </w:r>
          <w:r>
            <w:rPr>
              <w:rStyle w:val="IndexLink"/>
              <w:vanish w:val="false"/>
            </w:rPr>
            <w:tab/>
            <w:t>212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06">
        <w:ins w:id="906" w:author="Microsoft Office User" w:date="2018-06-11T17:14:00Z">
          <w:r>
            <w:rPr>
              <w:webHidden/>
              <w:rStyle w:val="IndexLink"/>
            </w:rPr>
            <w:t>2.44.9 RSA SecurID key generation</w:t>
          </w:r>
        </w:ins>
        <w:ins w:id="907" w:author="Microsoft Office User" w:date="2018-06-11T17:14:00Z">
          <w:r>
            <w:rPr>
              <w:webHidden/>
            </w:rPr>
            <w:fldChar w:fldCharType="begin"/>
          </w:r>
          <w:r>
            <w:rPr>
              <w:webHidden/>
            </w:rPr>
            <w:instrText>PAGEREF _Toc516501006 \h</w:instrText>
          </w:r>
          <w:r>
            <w:rPr>
              <w:webHidden/>
            </w:rPr>
            <w:fldChar w:fldCharType="separate"/>
          </w:r>
          <w:r>
            <w:rPr>
              <w:rStyle w:val="IndexLink"/>
              <w:vanish w:val="false"/>
            </w:rPr>
            <w:tab/>
            <w:t>213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07">
        <w:ins w:id="908" w:author="Microsoft Office User" w:date="2018-06-11T17:14:00Z">
          <w:r>
            <w:rPr>
              <w:webHidden/>
              <w:rStyle w:val="IndexLink"/>
            </w:rPr>
            <w:t>2.44.10 RSA SecurID OTP generation and validation</w:t>
          </w:r>
        </w:ins>
        <w:ins w:id="909" w:author="Microsoft Office User" w:date="2018-06-11T17:14:00Z">
          <w:r>
            <w:rPr>
              <w:webHidden/>
            </w:rPr>
            <w:fldChar w:fldCharType="begin"/>
          </w:r>
          <w:r>
            <w:rPr>
              <w:webHidden/>
            </w:rPr>
            <w:instrText>PAGEREF _Toc516501007 \h</w:instrText>
          </w:r>
          <w:r>
            <w:rPr>
              <w:webHidden/>
            </w:rPr>
            <w:fldChar w:fldCharType="separate"/>
          </w:r>
          <w:r>
            <w:rPr>
              <w:rStyle w:val="IndexLink"/>
              <w:vanish w:val="false"/>
            </w:rPr>
            <w:tab/>
            <w:t>213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08">
        <w:ins w:id="910" w:author="Microsoft Office User" w:date="2018-06-11T17:14:00Z">
          <w:r>
            <w:rPr>
              <w:webHidden/>
              <w:rStyle w:val="IndexLink"/>
            </w:rPr>
            <w:t>2.44.11 Return values</w:t>
          </w:r>
        </w:ins>
        <w:ins w:id="911" w:author="Microsoft Office User" w:date="2018-06-11T17:14:00Z">
          <w:r>
            <w:rPr>
              <w:webHidden/>
            </w:rPr>
            <w:fldChar w:fldCharType="begin"/>
          </w:r>
          <w:r>
            <w:rPr>
              <w:webHidden/>
            </w:rPr>
            <w:instrText>PAGEREF _Toc516501008 \h</w:instrText>
          </w:r>
          <w:r>
            <w:rPr>
              <w:webHidden/>
            </w:rPr>
            <w:fldChar w:fldCharType="separate"/>
          </w:r>
          <w:r>
            <w:rPr>
              <w:rStyle w:val="IndexLink"/>
              <w:vanish w:val="false"/>
            </w:rPr>
            <w:tab/>
            <w:t>213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09">
        <w:ins w:id="912" w:author="Microsoft Office User" w:date="2018-06-11T17:14:00Z">
          <w:r>
            <w:rPr>
              <w:webHidden/>
              <w:rStyle w:val="IndexLink"/>
            </w:rPr>
            <w:t>2.44.12 OATH HOTP</w:t>
          </w:r>
        </w:ins>
        <w:ins w:id="913" w:author="Microsoft Office User" w:date="2018-06-11T17:14:00Z">
          <w:r>
            <w:rPr>
              <w:webHidden/>
            </w:rPr>
            <w:fldChar w:fldCharType="begin"/>
          </w:r>
          <w:r>
            <w:rPr>
              <w:webHidden/>
            </w:rPr>
            <w:instrText>PAGEREF _Toc516501009 \h</w:instrText>
          </w:r>
          <w:r>
            <w:rPr>
              <w:webHidden/>
            </w:rPr>
            <w:fldChar w:fldCharType="separate"/>
          </w:r>
          <w:r>
            <w:rPr>
              <w:rStyle w:val="IndexLink"/>
              <w:vanish w:val="false"/>
            </w:rPr>
            <w:tab/>
            <w:t>213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10">
        <w:ins w:id="914" w:author="Microsoft Office User" w:date="2018-06-11T17:14:00Z">
          <w:r>
            <w:rPr>
              <w:webHidden/>
              <w:rStyle w:val="IndexLink"/>
            </w:rPr>
            <w:t>2.44.13 ActivIdentity ACTI</w:t>
          </w:r>
        </w:ins>
        <w:ins w:id="915" w:author="Microsoft Office User" w:date="2018-06-11T17:14:00Z">
          <w:r>
            <w:rPr>
              <w:webHidden/>
            </w:rPr>
            <w:fldChar w:fldCharType="begin"/>
          </w:r>
          <w:r>
            <w:rPr>
              <w:webHidden/>
            </w:rPr>
            <w:instrText>PAGEREF _Toc516501010 \h</w:instrText>
          </w:r>
          <w:r>
            <w:rPr>
              <w:webHidden/>
            </w:rPr>
            <w:fldChar w:fldCharType="separate"/>
          </w:r>
          <w:r>
            <w:rPr>
              <w:rStyle w:val="IndexLink"/>
              <w:vanish w:val="false"/>
            </w:rPr>
            <w:tab/>
            <w:t>215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11">
        <w:ins w:id="916" w:author="Microsoft Office User" w:date="2018-06-11T17:14:00Z">
          <w:r>
            <w:rPr>
              <w:webHidden/>
              <w:rStyle w:val="IndexLink"/>
            </w:rPr>
            <w:t>2.44.14 ACTI OTP generation and validation</w:t>
          </w:r>
        </w:ins>
        <w:ins w:id="917" w:author="Microsoft Office User" w:date="2018-06-11T17:14:00Z">
          <w:r>
            <w:rPr>
              <w:webHidden/>
            </w:rPr>
            <w:fldChar w:fldCharType="begin"/>
          </w:r>
          <w:r>
            <w:rPr>
              <w:webHidden/>
            </w:rPr>
            <w:instrText>PAGEREF _Toc516501011 \h</w:instrText>
          </w:r>
          <w:r>
            <w:rPr>
              <w:webHidden/>
            </w:rPr>
            <w:fldChar w:fldCharType="separate"/>
          </w:r>
          <w:r>
            <w:rPr>
              <w:rStyle w:val="IndexLink"/>
              <w:vanish w:val="false"/>
            </w:rPr>
            <w:tab/>
            <w:t>216</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12">
        <w:ins w:id="918" w:author="Microsoft Office User" w:date="2018-06-11T17:14:00Z">
          <w:r>
            <w:rPr>
              <w:webHidden/>
              <w:rStyle w:val="IndexLink"/>
            </w:rPr>
            <w:t>2.45 CT-KIP</w:t>
          </w:r>
        </w:ins>
        <w:ins w:id="919" w:author="Microsoft Office User" w:date="2018-06-11T17:14:00Z">
          <w:r>
            <w:rPr>
              <w:webHidden/>
            </w:rPr>
            <w:fldChar w:fldCharType="begin"/>
          </w:r>
          <w:r>
            <w:rPr>
              <w:webHidden/>
            </w:rPr>
            <w:instrText>PAGEREF _Toc516501012 \h</w:instrText>
          </w:r>
          <w:r>
            <w:rPr>
              <w:webHidden/>
            </w:rPr>
            <w:fldChar w:fldCharType="separate"/>
          </w:r>
          <w:r>
            <w:rPr>
              <w:rStyle w:val="IndexLink"/>
              <w:vanish w:val="false"/>
            </w:rPr>
            <w:tab/>
            <w:t>216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13">
        <w:ins w:id="920" w:author="Microsoft Office User" w:date="2018-06-11T17:14:00Z">
          <w:r>
            <w:rPr>
              <w:webHidden/>
              <w:rStyle w:val="IndexLink"/>
            </w:rPr>
            <w:t>2.45.1 Principles of Operation</w:t>
          </w:r>
        </w:ins>
        <w:ins w:id="921" w:author="Microsoft Office User" w:date="2018-06-11T17:14:00Z">
          <w:r>
            <w:rPr>
              <w:webHidden/>
            </w:rPr>
            <w:fldChar w:fldCharType="begin"/>
          </w:r>
          <w:r>
            <w:rPr>
              <w:webHidden/>
            </w:rPr>
            <w:instrText>PAGEREF _Toc516501013 \h</w:instrText>
          </w:r>
          <w:r>
            <w:rPr>
              <w:webHidden/>
            </w:rPr>
            <w:fldChar w:fldCharType="separate"/>
          </w:r>
          <w:r>
            <w:rPr>
              <w:rStyle w:val="IndexLink"/>
              <w:vanish w:val="false"/>
            </w:rPr>
            <w:tab/>
            <w:t>216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14">
        <w:ins w:id="922" w:author="Microsoft Office User" w:date="2018-06-11T17:14:00Z">
          <w:r>
            <w:rPr>
              <w:webHidden/>
              <w:rStyle w:val="IndexLink"/>
            </w:rPr>
            <w:t>2.45.2 Mechanisms</w:t>
          </w:r>
        </w:ins>
        <w:ins w:id="923" w:author="Microsoft Office User" w:date="2018-06-11T17:14:00Z">
          <w:r>
            <w:rPr>
              <w:webHidden/>
            </w:rPr>
            <w:fldChar w:fldCharType="begin"/>
          </w:r>
          <w:r>
            <w:rPr>
              <w:webHidden/>
            </w:rPr>
            <w:instrText>PAGEREF _Toc516501014 \h</w:instrText>
          </w:r>
          <w:r>
            <w:rPr>
              <w:webHidden/>
            </w:rPr>
            <w:fldChar w:fldCharType="separate"/>
          </w:r>
          <w:r>
            <w:rPr>
              <w:rStyle w:val="IndexLink"/>
              <w:vanish w:val="false"/>
            </w:rPr>
            <w:tab/>
            <w:t>217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15">
        <w:ins w:id="924" w:author="Microsoft Office User" w:date="2018-06-11T17:14:00Z">
          <w:r>
            <w:rPr>
              <w:webHidden/>
              <w:rStyle w:val="IndexLink"/>
            </w:rPr>
            <w:t>2.45.3 Definitions</w:t>
          </w:r>
        </w:ins>
        <w:ins w:id="925" w:author="Microsoft Office User" w:date="2018-06-11T17:14:00Z">
          <w:r>
            <w:rPr>
              <w:webHidden/>
            </w:rPr>
            <w:fldChar w:fldCharType="begin"/>
          </w:r>
          <w:r>
            <w:rPr>
              <w:webHidden/>
            </w:rPr>
            <w:instrText>PAGEREF _Toc516501015 \h</w:instrText>
          </w:r>
          <w:r>
            <w:rPr>
              <w:webHidden/>
            </w:rPr>
            <w:fldChar w:fldCharType="separate"/>
          </w:r>
          <w:r>
            <w:rPr>
              <w:rStyle w:val="IndexLink"/>
              <w:vanish w:val="false"/>
            </w:rPr>
            <w:tab/>
            <w:t>217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16">
        <w:ins w:id="926" w:author="Microsoft Office User" w:date="2018-06-11T17:14:00Z">
          <w:r>
            <w:rPr>
              <w:webHidden/>
              <w:rStyle w:val="IndexLink"/>
            </w:rPr>
            <w:t>2.45.4 CT-KIP Mechanism parameters</w:t>
          </w:r>
        </w:ins>
        <w:ins w:id="927" w:author="Microsoft Office User" w:date="2018-06-11T17:14:00Z">
          <w:r>
            <w:rPr>
              <w:webHidden/>
            </w:rPr>
            <w:fldChar w:fldCharType="begin"/>
          </w:r>
          <w:r>
            <w:rPr>
              <w:webHidden/>
            </w:rPr>
            <w:instrText>PAGEREF _Toc516501016 \h</w:instrText>
          </w:r>
          <w:r>
            <w:rPr>
              <w:webHidden/>
            </w:rPr>
            <w:fldChar w:fldCharType="separate"/>
          </w:r>
          <w:r>
            <w:rPr>
              <w:rStyle w:val="IndexLink"/>
              <w:vanish w:val="false"/>
            </w:rPr>
            <w:tab/>
            <w:t>217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17">
        <w:ins w:id="928" w:author="Microsoft Office User" w:date="2018-06-11T17:14:00Z">
          <w:r>
            <w:rPr>
              <w:webHidden/>
              <w:rStyle w:val="IndexLink"/>
            </w:rPr>
            <w:t>2.45.5 CT-KIP key derivation</w:t>
          </w:r>
        </w:ins>
        <w:ins w:id="929" w:author="Microsoft Office User" w:date="2018-06-11T17:14:00Z">
          <w:r>
            <w:rPr>
              <w:webHidden/>
            </w:rPr>
            <w:fldChar w:fldCharType="begin"/>
          </w:r>
          <w:r>
            <w:rPr>
              <w:webHidden/>
            </w:rPr>
            <w:instrText>PAGEREF _Toc516501017 \h</w:instrText>
          </w:r>
          <w:r>
            <w:rPr>
              <w:webHidden/>
            </w:rPr>
            <w:fldChar w:fldCharType="separate"/>
          </w:r>
          <w:r>
            <w:rPr>
              <w:rStyle w:val="IndexLink"/>
              <w:vanish w:val="false"/>
            </w:rPr>
            <w:tab/>
            <w:t>218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18">
        <w:ins w:id="930" w:author="Microsoft Office User" w:date="2018-06-11T17:14:00Z">
          <w:r>
            <w:rPr>
              <w:webHidden/>
              <w:rStyle w:val="IndexLink"/>
            </w:rPr>
            <w:t>2.45.6 CT-KIP key wrap and key unwrap</w:t>
          </w:r>
        </w:ins>
        <w:ins w:id="931" w:author="Microsoft Office User" w:date="2018-06-11T17:14:00Z">
          <w:r>
            <w:rPr>
              <w:webHidden/>
            </w:rPr>
            <w:fldChar w:fldCharType="begin"/>
          </w:r>
          <w:r>
            <w:rPr>
              <w:webHidden/>
            </w:rPr>
            <w:instrText>PAGEREF _Toc516501018 \h</w:instrText>
          </w:r>
          <w:r>
            <w:rPr>
              <w:webHidden/>
            </w:rPr>
            <w:fldChar w:fldCharType="separate"/>
          </w:r>
          <w:r>
            <w:rPr>
              <w:rStyle w:val="IndexLink"/>
              <w:vanish w:val="false"/>
            </w:rPr>
            <w:tab/>
            <w:t>218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19">
        <w:ins w:id="932" w:author="Microsoft Office User" w:date="2018-06-11T17:14:00Z">
          <w:r>
            <w:rPr>
              <w:webHidden/>
              <w:rStyle w:val="IndexLink"/>
            </w:rPr>
            <w:t>2.45.7 CT-KIP signature generation</w:t>
          </w:r>
        </w:ins>
        <w:ins w:id="933" w:author="Microsoft Office User" w:date="2018-06-11T17:14:00Z">
          <w:r>
            <w:rPr>
              <w:webHidden/>
            </w:rPr>
            <w:fldChar w:fldCharType="begin"/>
          </w:r>
          <w:r>
            <w:rPr>
              <w:webHidden/>
            </w:rPr>
            <w:instrText>PAGEREF _Toc516501019 \h</w:instrText>
          </w:r>
          <w:r>
            <w:rPr>
              <w:webHidden/>
            </w:rPr>
            <w:fldChar w:fldCharType="separate"/>
          </w:r>
          <w:r>
            <w:rPr>
              <w:rStyle w:val="IndexLink"/>
              <w:vanish w:val="false"/>
            </w:rPr>
            <w:tab/>
            <w:t>218</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20">
        <w:ins w:id="934" w:author="Microsoft Office User" w:date="2018-06-11T17:14:00Z">
          <w:r>
            <w:rPr>
              <w:webHidden/>
              <w:rStyle w:val="IndexLink"/>
            </w:rPr>
            <w:t>2.46 GOST</w:t>
          </w:r>
        </w:ins>
        <w:ins w:id="935" w:author="Microsoft Office User" w:date="2018-06-11T17:14:00Z">
          <w:r>
            <w:rPr>
              <w:webHidden/>
            </w:rPr>
            <w:fldChar w:fldCharType="begin"/>
          </w:r>
          <w:r>
            <w:rPr>
              <w:webHidden/>
            </w:rPr>
            <w:instrText>PAGEREF _Toc516501020 \h</w:instrText>
          </w:r>
          <w:r>
            <w:rPr>
              <w:webHidden/>
            </w:rPr>
            <w:fldChar w:fldCharType="separate"/>
          </w:r>
          <w:r>
            <w:rPr>
              <w:rStyle w:val="IndexLink"/>
              <w:vanish w:val="false"/>
            </w:rPr>
            <w:tab/>
            <w:t>218</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21">
        <w:ins w:id="936" w:author="Microsoft Office User" w:date="2018-06-11T17:14:00Z">
          <w:r>
            <w:rPr>
              <w:webHidden/>
              <w:rStyle w:val="IndexLink"/>
            </w:rPr>
            <w:t>2.47 GOST 28147-89</w:t>
          </w:r>
        </w:ins>
        <w:ins w:id="937" w:author="Microsoft Office User" w:date="2018-06-11T17:14:00Z">
          <w:r>
            <w:rPr>
              <w:webHidden/>
            </w:rPr>
            <w:fldChar w:fldCharType="begin"/>
          </w:r>
          <w:r>
            <w:rPr>
              <w:webHidden/>
            </w:rPr>
            <w:instrText>PAGEREF _Toc516501021 \h</w:instrText>
          </w:r>
          <w:r>
            <w:rPr>
              <w:webHidden/>
            </w:rPr>
            <w:fldChar w:fldCharType="separate"/>
          </w:r>
          <w:r>
            <w:rPr>
              <w:rStyle w:val="IndexLink"/>
              <w:vanish w:val="false"/>
            </w:rPr>
            <w:tab/>
            <w:t>219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22">
        <w:ins w:id="938" w:author="Microsoft Office User" w:date="2018-06-11T17:14:00Z">
          <w:r>
            <w:rPr>
              <w:webHidden/>
              <w:rStyle w:val="IndexLink"/>
            </w:rPr>
            <w:t>2.47.1 Definitions</w:t>
          </w:r>
        </w:ins>
        <w:ins w:id="939" w:author="Microsoft Office User" w:date="2018-06-11T17:14:00Z">
          <w:r>
            <w:rPr>
              <w:webHidden/>
            </w:rPr>
            <w:fldChar w:fldCharType="begin"/>
          </w:r>
          <w:r>
            <w:rPr>
              <w:webHidden/>
            </w:rPr>
            <w:instrText>PAGEREF _Toc516501022 \h</w:instrText>
          </w:r>
          <w:r>
            <w:rPr>
              <w:webHidden/>
            </w:rPr>
            <w:fldChar w:fldCharType="separate"/>
          </w:r>
          <w:r>
            <w:rPr>
              <w:rStyle w:val="IndexLink"/>
              <w:vanish w:val="false"/>
            </w:rPr>
            <w:tab/>
            <w:t>219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23">
        <w:ins w:id="940" w:author="Microsoft Office User" w:date="2018-06-11T17:14:00Z">
          <w:r>
            <w:rPr>
              <w:webHidden/>
              <w:rStyle w:val="IndexLink"/>
            </w:rPr>
            <w:t>2.47.2 GOST 28147-89 secret key objects</w:t>
          </w:r>
        </w:ins>
        <w:ins w:id="941" w:author="Microsoft Office User" w:date="2018-06-11T17:14:00Z">
          <w:r>
            <w:rPr>
              <w:webHidden/>
            </w:rPr>
            <w:fldChar w:fldCharType="begin"/>
          </w:r>
          <w:r>
            <w:rPr>
              <w:webHidden/>
            </w:rPr>
            <w:instrText>PAGEREF _Toc516501023 \h</w:instrText>
          </w:r>
          <w:r>
            <w:rPr>
              <w:webHidden/>
            </w:rPr>
            <w:fldChar w:fldCharType="separate"/>
          </w:r>
          <w:r>
            <w:rPr>
              <w:rStyle w:val="IndexLink"/>
              <w:vanish w:val="false"/>
            </w:rPr>
            <w:tab/>
            <w:t>219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24">
        <w:ins w:id="942" w:author="Microsoft Office User" w:date="2018-06-11T17:14:00Z">
          <w:r>
            <w:rPr>
              <w:webHidden/>
              <w:rStyle w:val="IndexLink"/>
            </w:rPr>
            <w:t>2.47.3 GOST 28147-89 domain parameter objects</w:t>
          </w:r>
        </w:ins>
        <w:ins w:id="943" w:author="Microsoft Office User" w:date="2018-06-11T17:14:00Z">
          <w:r>
            <w:rPr>
              <w:webHidden/>
            </w:rPr>
            <w:fldChar w:fldCharType="begin"/>
          </w:r>
          <w:r>
            <w:rPr>
              <w:webHidden/>
            </w:rPr>
            <w:instrText>PAGEREF _Toc516501024 \h</w:instrText>
          </w:r>
          <w:r>
            <w:rPr>
              <w:webHidden/>
            </w:rPr>
            <w:fldChar w:fldCharType="separate"/>
          </w:r>
          <w:r>
            <w:rPr>
              <w:rStyle w:val="IndexLink"/>
              <w:vanish w:val="false"/>
            </w:rPr>
            <w:tab/>
            <w:t>220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25">
        <w:ins w:id="944" w:author="Microsoft Office User" w:date="2018-06-11T17:14:00Z">
          <w:r>
            <w:rPr>
              <w:webHidden/>
              <w:rStyle w:val="IndexLink"/>
            </w:rPr>
            <w:t>2.47.4 GOST 28147-89 key generation</w:t>
          </w:r>
        </w:ins>
        <w:ins w:id="945" w:author="Microsoft Office User" w:date="2018-06-11T17:14:00Z">
          <w:r>
            <w:rPr>
              <w:webHidden/>
            </w:rPr>
            <w:fldChar w:fldCharType="begin"/>
          </w:r>
          <w:r>
            <w:rPr>
              <w:webHidden/>
            </w:rPr>
            <w:instrText>PAGEREF _Toc516501025 \h</w:instrText>
          </w:r>
          <w:r>
            <w:rPr>
              <w:webHidden/>
            </w:rPr>
            <w:fldChar w:fldCharType="separate"/>
          </w:r>
          <w:r>
            <w:rPr>
              <w:rStyle w:val="IndexLink"/>
              <w:vanish w:val="false"/>
            </w:rPr>
            <w:tab/>
            <w:t>221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26">
        <w:ins w:id="946" w:author="Microsoft Office User" w:date="2018-06-11T17:14:00Z">
          <w:r>
            <w:rPr>
              <w:webHidden/>
              <w:rStyle w:val="IndexLink"/>
            </w:rPr>
            <w:t>2.47.5 GOST 28147-89-ECB</w:t>
          </w:r>
        </w:ins>
        <w:ins w:id="947" w:author="Microsoft Office User" w:date="2018-06-11T17:14:00Z">
          <w:r>
            <w:rPr>
              <w:webHidden/>
            </w:rPr>
            <w:fldChar w:fldCharType="begin"/>
          </w:r>
          <w:r>
            <w:rPr>
              <w:webHidden/>
            </w:rPr>
            <w:instrText>PAGEREF _Toc516501026 \h</w:instrText>
          </w:r>
          <w:r>
            <w:rPr>
              <w:webHidden/>
            </w:rPr>
            <w:fldChar w:fldCharType="separate"/>
          </w:r>
          <w:r>
            <w:rPr>
              <w:rStyle w:val="IndexLink"/>
              <w:vanish w:val="false"/>
            </w:rPr>
            <w:tab/>
            <w:t>221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27">
        <w:ins w:id="948" w:author="Microsoft Office User" w:date="2018-06-11T17:14:00Z">
          <w:r>
            <w:rPr>
              <w:webHidden/>
              <w:rStyle w:val="IndexLink"/>
            </w:rPr>
            <w:t>2.47.6 GOST 28147-89 encryption mode except ECB</w:t>
          </w:r>
        </w:ins>
        <w:ins w:id="949" w:author="Microsoft Office User" w:date="2018-06-11T17:14:00Z">
          <w:r>
            <w:rPr>
              <w:webHidden/>
            </w:rPr>
            <w:fldChar w:fldCharType="begin"/>
          </w:r>
          <w:r>
            <w:rPr>
              <w:webHidden/>
            </w:rPr>
            <w:instrText>PAGEREF _Toc516501027 \h</w:instrText>
          </w:r>
          <w:r>
            <w:rPr>
              <w:webHidden/>
            </w:rPr>
            <w:fldChar w:fldCharType="separate"/>
          </w:r>
          <w:r>
            <w:rPr>
              <w:rStyle w:val="IndexLink"/>
              <w:vanish w:val="false"/>
            </w:rPr>
            <w:tab/>
            <w:t>222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28">
        <w:ins w:id="950" w:author="Microsoft Office User" w:date="2018-06-11T17:14:00Z">
          <w:r>
            <w:rPr>
              <w:webHidden/>
              <w:rStyle w:val="IndexLink"/>
            </w:rPr>
            <w:t>2.47.7 GOST 28147-89-MAC</w:t>
          </w:r>
        </w:ins>
        <w:ins w:id="951" w:author="Microsoft Office User" w:date="2018-06-11T17:14:00Z">
          <w:r>
            <w:rPr>
              <w:webHidden/>
            </w:rPr>
            <w:fldChar w:fldCharType="begin"/>
          </w:r>
          <w:r>
            <w:rPr>
              <w:webHidden/>
            </w:rPr>
            <w:instrText>PAGEREF _Toc516501028 \h</w:instrText>
          </w:r>
          <w:r>
            <w:rPr>
              <w:webHidden/>
            </w:rPr>
            <w:fldChar w:fldCharType="separate"/>
          </w:r>
          <w:r>
            <w:rPr>
              <w:rStyle w:val="IndexLink"/>
              <w:vanish w:val="false"/>
            </w:rPr>
            <w:tab/>
            <w:t>223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29">
        <w:ins w:id="952" w:author="Microsoft Office User" w:date="2018-06-11T17:14:00Z">
          <w:r>
            <w:rPr>
              <w:webHidden/>
              <w:rStyle w:val="IndexLink"/>
            </w:rPr>
            <w:t>2.47.8 Definitions</w:t>
          </w:r>
        </w:ins>
        <w:ins w:id="953" w:author="Microsoft Office User" w:date="2018-06-11T17:14:00Z">
          <w:r>
            <w:rPr>
              <w:webHidden/>
            </w:rPr>
            <w:fldChar w:fldCharType="begin"/>
          </w:r>
          <w:r>
            <w:rPr>
              <w:webHidden/>
            </w:rPr>
            <w:instrText>PAGEREF _Toc516501029 \h</w:instrText>
          </w:r>
          <w:r>
            <w:rPr>
              <w:webHidden/>
            </w:rPr>
            <w:fldChar w:fldCharType="separate"/>
          </w:r>
          <w:r>
            <w:rPr>
              <w:rStyle w:val="IndexLink"/>
              <w:vanish w:val="false"/>
            </w:rPr>
            <w:tab/>
            <w:t>224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30">
        <w:ins w:id="954" w:author="Microsoft Office User" w:date="2018-06-11T17:14:00Z">
          <w:r>
            <w:rPr>
              <w:webHidden/>
              <w:rStyle w:val="IndexLink"/>
            </w:rPr>
            <w:t>2.47.9 GOST R 34.11-94 domain parameter objects</w:t>
          </w:r>
        </w:ins>
        <w:ins w:id="955" w:author="Microsoft Office User" w:date="2018-06-11T17:14:00Z">
          <w:r>
            <w:rPr>
              <w:webHidden/>
            </w:rPr>
            <w:fldChar w:fldCharType="begin"/>
          </w:r>
          <w:r>
            <w:rPr>
              <w:webHidden/>
            </w:rPr>
            <w:instrText>PAGEREF _Toc516501030 \h</w:instrText>
          </w:r>
          <w:r>
            <w:rPr>
              <w:webHidden/>
            </w:rPr>
            <w:fldChar w:fldCharType="separate"/>
          </w:r>
          <w:r>
            <w:rPr>
              <w:rStyle w:val="IndexLink"/>
              <w:vanish w:val="false"/>
            </w:rPr>
            <w:tab/>
            <w:t>224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31">
        <w:ins w:id="956" w:author="Microsoft Office User" w:date="2018-06-11T17:14:00Z">
          <w:r>
            <w:rPr>
              <w:webHidden/>
              <w:rStyle w:val="IndexLink"/>
            </w:rPr>
            <w:t>2.47.10 GOST R 34.11-94 digest</w:t>
          </w:r>
        </w:ins>
        <w:ins w:id="957" w:author="Microsoft Office User" w:date="2018-06-11T17:14:00Z">
          <w:r>
            <w:rPr>
              <w:webHidden/>
            </w:rPr>
            <w:fldChar w:fldCharType="begin"/>
          </w:r>
          <w:r>
            <w:rPr>
              <w:webHidden/>
            </w:rPr>
            <w:instrText>PAGEREF _Toc516501031 \h</w:instrText>
          </w:r>
          <w:r>
            <w:rPr>
              <w:webHidden/>
            </w:rPr>
            <w:fldChar w:fldCharType="separate"/>
          </w:r>
          <w:r>
            <w:rPr>
              <w:rStyle w:val="IndexLink"/>
              <w:vanish w:val="false"/>
            </w:rPr>
            <w:tab/>
            <w:t>225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32">
        <w:ins w:id="958" w:author="Microsoft Office User" w:date="2018-06-11T17:14:00Z">
          <w:r>
            <w:rPr>
              <w:webHidden/>
              <w:rStyle w:val="IndexLink"/>
            </w:rPr>
            <w:t>2.47.11 GOST R 34.11-94 HMAC</w:t>
          </w:r>
        </w:ins>
        <w:ins w:id="959" w:author="Microsoft Office User" w:date="2018-06-11T17:14:00Z">
          <w:r>
            <w:rPr>
              <w:webHidden/>
            </w:rPr>
            <w:fldChar w:fldCharType="begin"/>
          </w:r>
          <w:r>
            <w:rPr>
              <w:webHidden/>
            </w:rPr>
            <w:instrText>PAGEREF _Toc516501032 \h</w:instrText>
          </w:r>
          <w:r>
            <w:rPr>
              <w:webHidden/>
            </w:rPr>
            <w:fldChar w:fldCharType="separate"/>
          </w:r>
          <w:r>
            <w:rPr>
              <w:rStyle w:val="IndexLink"/>
              <w:vanish w:val="false"/>
            </w:rPr>
            <w:tab/>
            <w:t>225</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33">
        <w:ins w:id="960" w:author="Microsoft Office User" w:date="2018-06-11T17:14:00Z">
          <w:r>
            <w:rPr>
              <w:webHidden/>
              <w:rStyle w:val="IndexLink"/>
            </w:rPr>
            <w:t>2.48 GOST R 34.10-2001</w:t>
          </w:r>
        </w:ins>
        <w:ins w:id="961" w:author="Microsoft Office User" w:date="2018-06-11T17:14:00Z">
          <w:r>
            <w:rPr>
              <w:webHidden/>
            </w:rPr>
            <w:fldChar w:fldCharType="begin"/>
          </w:r>
          <w:r>
            <w:rPr>
              <w:webHidden/>
            </w:rPr>
            <w:instrText>PAGEREF _Toc516501033 \h</w:instrText>
          </w:r>
          <w:r>
            <w:rPr>
              <w:webHidden/>
            </w:rPr>
            <w:fldChar w:fldCharType="separate"/>
          </w:r>
          <w:r>
            <w:rPr>
              <w:rStyle w:val="IndexLink"/>
              <w:vanish w:val="false"/>
            </w:rPr>
            <w:tab/>
            <w:t>226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34">
        <w:ins w:id="962" w:author="Microsoft Office User" w:date="2018-06-11T17:14:00Z">
          <w:r>
            <w:rPr>
              <w:webHidden/>
              <w:rStyle w:val="IndexLink"/>
            </w:rPr>
            <w:t>2.48.1 Definitions</w:t>
          </w:r>
        </w:ins>
        <w:ins w:id="963" w:author="Microsoft Office User" w:date="2018-06-11T17:14:00Z">
          <w:r>
            <w:rPr>
              <w:webHidden/>
            </w:rPr>
            <w:fldChar w:fldCharType="begin"/>
          </w:r>
          <w:r>
            <w:rPr>
              <w:webHidden/>
            </w:rPr>
            <w:instrText>PAGEREF _Toc516501034 \h</w:instrText>
          </w:r>
          <w:r>
            <w:rPr>
              <w:webHidden/>
            </w:rPr>
            <w:fldChar w:fldCharType="separate"/>
          </w:r>
          <w:r>
            <w:rPr>
              <w:rStyle w:val="IndexLink"/>
              <w:vanish w:val="false"/>
            </w:rPr>
            <w:tab/>
            <w:t>226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35">
        <w:ins w:id="964" w:author="Microsoft Office User" w:date="2018-06-11T17:14:00Z">
          <w:r>
            <w:rPr>
              <w:webHidden/>
              <w:rStyle w:val="IndexLink"/>
            </w:rPr>
            <w:t>2.48.2 GOST R 34.10-2001 public key objects</w:t>
          </w:r>
        </w:ins>
        <w:ins w:id="965" w:author="Microsoft Office User" w:date="2018-06-11T17:14:00Z">
          <w:r>
            <w:rPr>
              <w:webHidden/>
            </w:rPr>
            <w:fldChar w:fldCharType="begin"/>
          </w:r>
          <w:r>
            <w:rPr>
              <w:webHidden/>
            </w:rPr>
            <w:instrText>PAGEREF _Toc516501035 \h</w:instrText>
          </w:r>
          <w:r>
            <w:rPr>
              <w:webHidden/>
            </w:rPr>
            <w:fldChar w:fldCharType="separate"/>
          </w:r>
          <w:r>
            <w:rPr>
              <w:rStyle w:val="IndexLink"/>
              <w:vanish w:val="false"/>
            </w:rPr>
            <w:tab/>
            <w:t>226</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36">
        <w:ins w:id="966" w:author="Microsoft Office User" w:date="2018-06-11T17:14:00Z">
          <w:r>
            <w:rPr>
              <w:webHidden/>
              <w:rStyle w:val="IndexLink"/>
            </w:rPr>
            <w:t>2.48.3 GOST R 34.10-2001 private key objects</w:t>
          </w:r>
        </w:ins>
        <w:ins w:id="967" w:author="Microsoft Office User" w:date="2018-06-11T17:14:00Z">
          <w:r>
            <w:rPr>
              <w:webHidden/>
            </w:rPr>
            <w:fldChar w:fldCharType="begin"/>
          </w:r>
          <w:r>
            <w:rPr>
              <w:webHidden/>
            </w:rPr>
            <w:instrText>PAGEREF _Toc516501036 \h</w:instrText>
          </w:r>
          <w:r>
            <w:rPr>
              <w:webHidden/>
            </w:rPr>
            <w:fldChar w:fldCharType="separate"/>
          </w:r>
          <w:r>
            <w:rPr>
              <w:rStyle w:val="IndexLink"/>
              <w:vanish w:val="false"/>
            </w:rPr>
            <w:tab/>
            <w:t>228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37">
        <w:ins w:id="968" w:author="Microsoft Office User" w:date="2018-06-11T17:14:00Z">
          <w:r>
            <w:rPr>
              <w:webHidden/>
              <w:rStyle w:val="IndexLink"/>
            </w:rPr>
            <w:t>2.48.4 GOST R 34.10-2001 domain parameter objects</w:t>
          </w:r>
        </w:ins>
        <w:ins w:id="969" w:author="Microsoft Office User" w:date="2018-06-11T17:14:00Z">
          <w:r>
            <w:rPr>
              <w:webHidden/>
            </w:rPr>
            <w:fldChar w:fldCharType="begin"/>
          </w:r>
          <w:r>
            <w:rPr>
              <w:webHidden/>
            </w:rPr>
            <w:instrText>PAGEREF _Toc516501037 \h</w:instrText>
          </w:r>
          <w:r>
            <w:rPr>
              <w:webHidden/>
            </w:rPr>
            <w:fldChar w:fldCharType="separate"/>
          </w:r>
          <w:r>
            <w:rPr>
              <w:rStyle w:val="IndexLink"/>
              <w:vanish w:val="false"/>
            </w:rPr>
            <w:tab/>
            <w:t>229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38">
        <w:ins w:id="970" w:author="Microsoft Office User" w:date="2018-06-11T17:14:00Z">
          <w:r>
            <w:rPr>
              <w:webHidden/>
              <w:rStyle w:val="IndexLink"/>
            </w:rPr>
            <w:t>2.48.5 GOST R 34.10-2001 mechanism parameters</w:t>
          </w:r>
        </w:ins>
        <w:ins w:id="971" w:author="Microsoft Office User" w:date="2018-06-11T17:14:00Z">
          <w:r>
            <w:rPr>
              <w:webHidden/>
            </w:rPr>
            <w:fldChar w:fldCharType="begin"/>
          </w:r>
          <w:r>
            <w:rPr>
              <w:webHidden/>
            </w:rPr>
            <w:instrText>PAGEREF _Toc516501038 \h</w:instrText>
          </w:r>
          <w:r>
            <w:rPr>
              <w:webHidden/>
            </w:rPr>
            <w:fldChar w:fldCharType="separate"/>
          </w:r>
          <w:r>
            <w:rPr>
              <w:rStyle w:val="IndexLink"/>
              <w:vanish w:val="false"/>
            </w:rPr>
            <w:tab/>
            <w:t>230</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39">
        <w:ins w:id="972" w:author="Microsoft Office User" w:date="2018-06-11T17:14:00Z">
          <w:r>
            <w:rPr>
              <w:webHidden/>
              <w:rStyle w:val="IndexLink"/>
            </w:rPr>
            <w:t>2.48.6 GOST R 34.10-2001 key pair generation</w:t>
          </w:r>
        </w:ins>
        <w:ins w:id="973" w:author="Microsoft Office User" w:date="2018-06-11T17:14:00Z">
          <w:r>
            <w:rPr>
              <w:webHidden/>
            </w:rPr>
            <w:fldChar w:fldCharType="begin"/>
          </w:r>
          <w:r>
            <w:rPr>
              <w:webHidden/>
            </w:rPr>
            <w:instrText>PAGEREF _Toc516501039 \h</w:instrText>
          </w:r>
          <w:r>
            <w:rPr>
              <w:webHidden/>
            </w:rPr>
            <w:fldChar w:fldCharType="separate"/>
          </w:r>
          <w:r>
            <w:rPr>
              <w:rStyle w:val="IndexLink"/>
              <w:vanish w:val="false"/>
            </w:rPr>
            <w:tab/>
            <w:t>232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40">
        <w:ins w:id="974" w:author="Microsoft Office User" w:date="2018-06-11T17:14:00Z">
          <w:r>
            <w:rPr>
              <w:webHidden/>
              <w:rStyle w:val="IndexLink"/>
            </w:rPr>
            <w:t>2.48.7 GOST R 34.10-2001 without hashing</w:t>
          </w:r>
        </w:ins>
        <w:ins w:id="975" w:author="Microsoft Office User" w:date="2018-06-11T17:14:00Z">
          <w:r>
            <w:rPr>
              <w:webHidden/>
            </w:rPr>
            <w:fldChar w:fldCharType="begin"/>
          </w:r>
          <w:r>
            <w:rPr>
              <w:webHidden/>
            </w:rPr>
            <w:instrText>PAGEREF _Toc516501040 \h</w:instrText>
          </w:r>
          <w:r>
            <w:rPr>
              <w:webHidden/>
            </w:rPr>
            <w:fldChar w:fldCharType="separate"/>
          </w:r>
          <w:r>
            <w:rPr>
              <w:rStyle w:val="IndexLink"/>
              <w:vanish w:val="false"/>
            </w:rPr>
            <w:tab/>
            <w:t>232</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41">
        <w:ins w:id="976" w:author="Microsoft Office User" w:date="2018-06-11T17:14:00Z">
          <w:r>
            <w:rPr>
              <w:webHidden/>
              <w:rStyle w:val="IndexLink"/>
            </w:rPr>
            <w:t>2.48.8 GOST R 34.10-2001 with GOST R 34.11-94</w:t>
          </w:r>
        </w:ins>
        <w:ins w:id="977" w:author="Microsoft Office User" w:date="2018-06-11T17:14:00Z">
          <w:r>
            <w:rPr>
              <w:webHidden/>
            </w:rPr>
            <w:fldChar w:fldCharType="begin"/>
          </w:r>
          <w:r>
            <w:rPr>
              <w:webHidden/>
            </w:rPr>
            <w:instrText>PAGEREF _Toc516501041 \h</w:instrText>
          </w:r>
          <w:r>
            <w:rPr>
              <w:webHidden/>
            </w:rPr>
            <w:fldChar w:fldCharType="separate"/>
          </w:r>
          <w:r>
            <w:rPr>
              <w:rStyle w:val="IndexLink"/>
              <w:vanish w:val="false"/>
            </w:rPr>
            <w:tab/>
            <w:t>233</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42">
        <w:ins w:id="978" w:author="Microsoft Office User" w:date="2018-06-11T17:14:00Z">
          <w:r>
            <w:rPr>
              <w:webHidden/>
              <w:rStyle w:val="IndexLink"/>
            </w:rPr>
            <w:t>2.48.9 GOST 28147-89 keys wrapping/unwrapping with GOST R 34.10-2001</w:t>
          </w:r>
        </w:ins>
        <w:ins w:id="979" w:author="Microsoft Office User" w:date="2018-06-11T17:14:00Z">
          <w:r>
            <w:rPr>
              <w:webHidden/>
            </w:rPr>
            <w:fldChar w:fldCharType="begin"/>
          </w:r>
          <w:r>
            <w:rPr>
              <w:webHidden/>
            </w:rPr>
            <w:instrText>PAGEREF _Toc516501042 \h</w:instrText>
          </w:r>
          <w:r>
            <w:rPr>
              <w:webHidden/>
            </w:rPr>
            <w:fldChar w:fldCharType="separate"/>
          </w:r>
          <w:r>
            <w:rPr>
              <w:rStyle w:val="IndexLink"/>
              <w:vanish w:val="false"/>
            </w:rPr>
            <w:tab/>
            <w:t>233</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43">
        <w:ins w:id="980" w:author="Microsoft Office User" w:date="2018-06-11T17:14:00Z">
          <w:r>
            <w:rPr>
              <w:webHidden/>
              <w:rStyle w:val="IndexLink"/>
            </w:rPr>
            <w:t>2.49 ChaCha20</w:t>
          </w:r>
        </w:ins>
        <w:ins w:id="981" w:author="Microsoft Office User" w:date="2018-06-11T17:14:00Z">
          <w:r>
            <w:rPr>
              <w:webHidden/>
            </w:rPr>
            <w:fldChar w:fldCharType="begin"/>
          </w:r>
          <w:r>
            <w:rPr>
              <w:webHidden/>
            </w:rPr>
            <w:instrText>PAGEREF _Toc516501043 \h</w:instrText>
          </w:r>
          <w:r>
            <w:rPr>
              <w:webHidden/>
            </w:rPr>
            <w:fldChar w:fldCharType="separate"/>
          </w:r>
          <w:r>
            <w:rPr>
              <w:rStyle w:val="IndexLink"/>
              <w:vanish w:val="false"/>
            </w:rPr>
            <w:tab/>
            <w:t>234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44">
        <w:ins w:id="982" w:author="Microsoft Office User" w:date="2018-06-11T17:14:00Z">
          <w:r>
            <w:rPr>
              <w:webHidden/>
              <w:rStyle w:val="IndexLink"/>
            </w:rPr>
            <w:t>2.49.1 Definitions</w:t>
          </w:r>
        </w:ins>
        <w:ins w:id="983" w:author="Microsoft Office User" w:date="2018-06-11T17:14:00Z">
          <w:r>
            <w:rPr>
              <w:webHidden/>
            </w:rPr>
            <w:fldChar w:fldCharType="begin"/>
          </w:r>
          <w:r>
            <w:rPr>
              <w:webHidden/>
            </w:rPr>
            <w:instrText>PAGEREF _Toc516501044 \h</w:instrText>
          </w:r>
          <w:r>
            <w:rPr>
              <w:webHidden/>
            </w:rPr>
            <w:fldChar w:fldCharType="separate"/>
          </w:r>
          <w:r>
            <w:rPr>
              <w:rStyle w:val="IndexLink"/>
              <w:vanish w:val="false"/>
            </w:rPr>
            <w:tab/>
            <w:t>234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45">
        <w:ins w:id="984" w:author="Microsoft Office User" w:date="2018-06-11T17:14:00Z">
          <w:r>
            <w:rPr>
              <w:webHidden/>
              <w:rStyle w:val="IndexLink"/>
            </w:rPr>
            <w:t>2.49.2 ChaCha20 secret key objects</w:t>
          </w:r>
        </w:ins>
        <w:ins w:id="985" w:author="Microsoft Office User" w:date="2018-06-11T17:14:00Z">
          <w:r>
            <w:rPr>
              <w:webHidden/>
            </w:rPr>
            <w:fldChar w:fldCharType="begin"/>
          </w:r>
          <w:r>
            <w:rPr>
              <w:webHidden/>
            </w:rPr>
            <w:instrText>PAGEREF _Toc516501045 \h</w:instrText>
          </w:r>
          <w:r>
            <w:rPr>
              <w:webHidden/>
            </w:rPr>
            <w:fldChar w:fldCharType="separate"/>
          </w:r>
          <w:r>
            <w:rPr>
              <w:rStyle w:val="IndexLink"/>
              <w:vanish w:val="false"/>
            </w:rPr>
            <w:tab/>
            <w:t>234</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46">
        <w:ins w:id="986" w:author="Microsoft Office User" w:date="2018-06-11T17:14:00Z">
          <w:r>
            <w:rPr>
              <w:webHidden/>
              <w:rStyle w:val="IndexLink"/>
            </w:rPr>
            <w:t>2.49.3 ChaCha20 mechanism parameters</w:t>
          </w:r>
        </w:ins>
        <w:ins w:id="987" w:author="Microsoft Office User" w:date="2018-06-11T17:14:00Z">
          <w:r>
            <w:rPr>
              <w:webHidden/>
            </w:rPr>
            <w:fldChar w:fldCharType="begin"/>
          </w:r>
          <w:r>
            <w:rPr>
              <w:webHidden/>
            </w:rPr>
            <w:instrText>PAGEREF _Toc516501046 \h</w:instrText>
          </w:r>
          <w:r>
            <w:rPr>
              <w:webHidden/>
            </w:rPr>
            <w:fldChar w:fldCharType="separate"/>
          </w:r>
          <w:r>
            <w:rPr>
              <w:rStyle w:val="IndexLink"/>
              <w:vanish w:val="false"/>
            </w:rPr>
            <w:tab/>
            <w:t>235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47">
        <w:ins w:id="988" w:author="Microsoft Office User" w:date="2018-06-11T17:14:00Z">
          <w:r>
            <w:rPr>
              <w:webHidden/>
              <w:rStyle w:val="IndexLink"/>
            </w:rPr>
            <w:t>2.49.4 ChaCha20 key generation</w:t>
          </w:r>
        </w:ins>
        <w:ins w:id="989" w:author="Microsoft Office User" w:date="2018-06-11T17:14:00Z">
          <w:r>
            <w:rPr>
              <w:webHidden/>
            </w:rPr>
            <w:fldChar w:fldCharType="begin"/>
          </w:r>
          <w:r>
            <w:rPr>
              <w:webHidden/>
            </w:rPr>
            <w:instrText>PAGEREF _Toc516501047 \h</w:instrText>
          </w:r>
          <w:r>
            <w:rPr>
              <w:webHidden/>
            </w:rPr>
            <w:fldChar w:fldCharType="separate"/>
          </w:r>
          <w:r>
            <w:rPr>
              <w:rStyle w:val="IndexLink"/>
              <w:vanish w:val="false"/>
            </w:rPr>
            <w:tab/>
            <w:t>235</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48">
        <w:ins w:id="990" w:author="Microsoft Office User" w:date="2018-06-11T17:14:00Z">
          <w:r>
            <w:rPr>
              <w:webHidden/>
              <w:rStyle w:val="IndexLink"/>
            </w:rPr>
            <w:t>2.49.5 ChaCha20 mechanism</w:t>
          </w:r>
        </w:ins>
        <w:ins w:id="991" w:author="Microsoft Office User" w:date="2018-06-11T17:14:00Z">
          <w:r>
            <w:rPr>
              <w:webHidden/>
            </w:rPr>
            <w:fldChar w:fldCharType="begin"/>
          </w:r>
          <w:r>
            <w:rPr>
              <w:webHidden/>
            </w:rPr>
            <w:instrText>PAGEREF _Toc516501048 \h</w:instrText>
          </w:r>
          <w:r>
            <w:rPr>
              <w:webHidden/>
            </w:rPr>
            <w:fldChar w:fldCharType="separate"/>
          </w:r>
          <w:r>
            <w:rPr>
              <w:rStyle w:val="IndexLink"/>
              <w:vanish w:val="false"/>
            </w:rPr>
            <w:tab/>
            <w:t>235</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49">
        <w:ins w:id="992" w:author="Microsoft Office User" w:date="2018-06-11T17:14:00Z">
          <w:r>
            <w:rPr>
              <w:webHidden/>
              <w:rStyle w:val="IndexLink"/>
            </w:rPr>
            <w:t>2.50 Salsa20</w:t>
          </w:r>
        </w:ins>
        <w:ins w:id="993" w:author="Microsoft Office User" w:date="2018-06-11T17:14:00Z">
          <w:r>
            <w:rPr>
              <w:webHidden/>
            </w:rPr>
            <w:fldChar w:fldCharType="begin"/>
          </w:r>
          <w:r>
            <w:rPr>
              <w:webHidden/>
            </w:rPr>
            <w:instrText>PAGEREF _Toc516501049 \h</w:instrText>
          </w:r>
          <w:r>
            <w:rPr>
              <w:webHidden/>
            </w:rPr>
            <w:fldChar w:fldCharType="separate"/>
          </w:r>
          <w:r>
            <w:rPr>
              <w:rStyle w:val="IndexLink"/>
              <w:vanish w:val="false"/>
            </w:rPr>
            <w:tab/>
            <w:t>237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50">
        <w:ins w:id="994" w:author="Microsoft Office User" w:date="2018-06-11T17:14:00Z">
          <w:r>
            <w:rPr>
              <w:webHidden/>
              <w:rStyle w:val="IndexLink"/>
            </w:rPr>
            <w:t>2.50.1 Definitions</w:t>
          </w:r>
        </w:ins>
        <w:ins w:id="995" w:author="Microsoft Office User" w:date="2018-06-11T17:14:00Z">
          <w:r>
            <w:rPr>
              <w:webHidden/>
            </w:rPr>
            <w:fldChar w:fldCharType="begin"/>
          </w:r>
          <w:r>
            <w:rPr>
              <w:webHidden/>
            </w:rPr>
            <w:instrText>PAGEREF _Toc516501050 \h</w:instrText>
          </w:r>
          <w:r>
            <w:rPr>
              <w:webHidden/>
            </w:rPr>
            <w:fldChar w:fldCharType="separate"/>
          </w:r>
          <w:r>
            <w:rPr>
              <w:rStyle w:val="IndexLink"/>
              <w:vanish w:val="false"/>
            </w:rPr>
            <w:tab/>
            <w:t>237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51">
        <w:ins w:id="996" w:author="Microsoft Office User" w:date="2018-06-11T17:14:00Z">
          <w:r>
            <w:rPr>
              <w:webHidden/>
              <w:rStyle w:val="IndexLink"/>
            </w:rPr>
            <w:t>2.50.2 Salsa20 secret key objects</w:t>
          </w:r>
        </w:ins>
        <w:ins w:id="997" w:author="Microsoft Office User" w:date="2018-06-11T17:14:00Z">
          <w:r>
            <w:rPr>
              <w:webHidden/>
            </w:rPr>
            <w:fldChar w:fldCharType="begin"/>
          </w:r>
          <w:r>
            <w:rPr>
              <w:webHidden/>
            </w:rPr>
            <w:instrText>PAGEREF _Toc516501051 \h</w:instrText>
          </w:r>
          <w:r>
            <w:rPr>
              <w:webHidden/>
            </w:rPr>
            <w:fldChar w:fldCharType="separate"/>
          </w:r>
          <w:r>
            <w:rPr>
              <w:rStyle w:val="IndexLink"/>
              <w:vanish w:val="false"/>
            </w:rPr>
            <w:tab/>
            <w:t>237</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52">
        <w:ins w:id="998" w:author="Microsoft Office User" w:date="2018-06-11T17:14:00Z">
          <w:r>
            <w:rPr>
              <w:webHidden/>
              <w:rStyle w:val="IndexLink"/>
            </w:rPr>
            <w:t>2.50.3 Salsa20 mechanism parameters</w:t>
          </w:r>
        </w:ins>
        <w:ins w:id="999" w:author="Microsoft Office User" w:date="2018-06-11T17:14:00Z">
          <w:r>
            <w:rPr>
              <w:webHidden/>
            </w:rPr>
            <w:fldChar w:fldCharType="begin"/>
          </w:r>
          <w:r>
            <w:rPr>
              <w:webHidden/>
            </w:rPr>
            <w:instrText>PAGEREF _Toc516501052 \h</w:instrText>
          </w:r>
          <w:r>
            <w:rPr>
              <w:webHidden/>
            </w:rPr>
            <w:fldChar w:fldCharType="separate"/>
          </w:r>
          <w:r>
            <w:rPr>
              <w:rStyle w:val="IndexLink"/>
              <w:vanish w:val="false"/>
            </w:rPr>
            <w:tab/>
            <w:t>238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53">
        <w:ins w:id="1000" w:author="Microsoft Office User" w:date="2018-06-11T17:14:00Z">
          <w:r>
            <w:rPr>
              <w:webHidden/>
              <w:rStyle w:val="IndexLink"/>
            </w:rPr>
            <w:t>2.50.4 Salsa20 key generation</w:t>
          </w:r>
        </w:ins>
        <w:ins w:id="1001" w:author="Microsoft Office User" w:date="2018-06-11T17:14:00Z">
          <w:r>
            <w:rPr>
              <w:webHidden/>
            </w:rPr>
            <w:fldChar w:fldCharType="begin"/>
          </w:r>
          <w:r>
            <w:rPr>
              <w:webHidden/>
            </w:rPr>
            <w:instrText>PAGEREF _Toc516501053 \h</w:instrText>
          </w:r>
          <w:r>
            <w:rPr>
              <w:webHidden/>
            </w:rPr>
            <w:fldChar w:fldCharType="separate"/>
          </w:r>
          <w:r>
            <w:rPr>
              <w:rStyle w:val="IndexLink"/>
              <w:vanish w:val="false"/>
            </w:rPr>
            <w:tab/>
            <w:t>238</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54">
        <w:ins w:id="1002" w:author="Microsoft Office User" w:date="2018-06-11T17:14:00Z">
          <w:r>
            <w:rPr>
              <w:webHidden/>
              <w:rStyle w:val="IndexLink"/>
            </w:rPr>
            <w:t>2.50.5 Salsa20 mechanism</w:t>
          </w:r>
        </w:ins>
        <w:ins w:id="1003" w:author="Microsoft Office User" w:date="2018-06-11T17:14:00Z">
          <w:r>
            <w:rPr>
              <w:webHidden/>
            </w:rPr>
            <w:fldChar w:fldCharType="begin"/>
          </w:r>
          <w:r>
            <w:rPr>
              <w:webHidden/>
            </w:rPr>
            <w:instrText>PAGEREF _Toc516501054 \h</w:instrText>
          </w:r>
          <w:r>
            <w:rPr>
              <w:webHidden/>
            </w:rPr>
            <w:fldChar w:fldCharType="separate"/>
          </w:r>
          <w:r>
            <w:rPr>
              <w:rStyle w:val="IndexLink"/>
              <w:vanish w:val="false"/>
            </w:rPr>
            <w:tab/>
            <w:t>238</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55">
        <w:ins w:id="1004" w:author="Microsoft Office User" w:date="2018-06-11T17:14:00Z">
          <w:r>
            <w:rPr>
              <w:webHidden/>
              <w:rStyle w:val="IndexLink"/>
            </w:rPr>
            <w:t>2.51 Poly1305</w:t>
          </w:r>
        </w:ins>
        <w:ins w:id="1005" w:author="Microsoft Office User" w:date="2018-06-11T17:14:00Z">
          <w:r>
            <w:rPr>
              <w:webHidden/>
            </w:rPr>
            <w:fldChar w:fldCharType="begin"/>
          </w:r>
          <w:r>
            <w:rPr>
              <w:webHidden/>
            </w:rPr>
            <w:instrText>PAGEREF _Toc516501055 \h</w:instrText>
          </w:r>
          <w:r>
            <w:rPr>
              <w:webHidden/>
            </w:rPr>
            <w:fldChar w:fldCharType="separate"/>
          </w:r>
          <w:r>
            <w:rPr>
              <w:rStyle w:val="IndexLink"/>
              <w:vanish w:val="false"/>
            </w:rPr>
            <w:tab/>
            <w:t>239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56">
        <w:ins w:id="1006" w:author="Microsoft Office User" w:date="2018-06-11T17:14:00Z">
          <w:r>
            <w:rPr>
              <w:webHidden/>
              <w:rStyle w:val="IndexLink"/>
            </w:rPr>
            <w:t>2.51.1 Definitions</w:t>
          </w:r>
        </w:ins>
        <w:ins w:id="1007" w:author="Microsoft Office User" w:date="2018-06-11T17:14:00Z">
          <w:r>
            <w:rPr>
              <w:webHidden/>
            </w:rPr>
            <w:fldChar w:fldCharType="begin"/>
          </w:r>
          <w:r>
            <w:rPr>
              <w:webHidden/>
            </w:rPr>
            <w:instrText>PAGEREF _Toc516501056 \h</w:instrText>
          </w:r>
          <w:r>
            <w:rPr>
              <w:webHidden/>
            </w:rPr>
            <w:fldChar w:fldCharType="separate"/>
          </w:r>
          <w:r>
            <w:rPr>
              <w:rStyle w:val="IndexLink"/>
              <w:vanish w:val="false"/>
            </w:rPr>
            <w:tab/>
            <w:t>239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57">
        <w:ins w:id="1008" w:author="Microsoft Office User" w:date="2018-06-11T17:14:00Z">
          <w:r>
            <w:rPr>
              <w:webHidden/>
              <w:rStyle w:val="IndexLink"/>
            </w:rPr>
            <w:t>2.51.2 Poly1305 secret key objects</w:t>
          </w:r>
        </w:ins>
        <w:ins w:id="1009" w:author="Microsoft Office User" w:date="2018-06-11T17:14:00Z">
          <w:r>
            <w:rPr>
              <w:webHidden/>
            </w:rPr>
            <w:fldChar w:fldCharType="begin"/>
          </w:r>
          <w:r>
            <w:rPr>
              <w:webHidden/>
            </w:rPr>
            <w:instrText>PAGEREF _Toc516501057 \h</w:instrText>
          </w:r>
          <w:r>
            <w:rPr>
              <w:webHidden/>
            </w:rPr>
            <w:fldChar w:fldCharType="separate"/>
          </w:r>
          <w:r>
            <w:rPr>
              <w:rStyle w:val="IndexLink"/>
              <w:vanish w:val="false"/>
            </w:rPr>
            <w:tab/>
            <w:t>239</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58">
        <w:ins w:id="1010" w:author="Microsoft Office User" w:date="2018-06-11T17:14:00Z">
          <w:r>
            <w:rPr>
              <w:webHidden/>
              <w:rStyle w:val="IndexLink"/>
            </w:rPr>
            <w:t>2.51.3 Poly1305 mechanism</w:t>
          </w:r>
        </w:ins>
        <w:ins w:id="1011" w:author="Microsoft Office User" w:date="2018-06-11T17:14:00Z">
          <w:r>
            <w:rPr>
              <w:webHidden/>
            </w:rPr>
            <w:fldChar w:fldCharType="begin"/>
          </w:r>
          <w:r>
            <w:rPr>
              <w:webHidden/>
            </w:rPr>
            <w:instrText>PAGEREF _Toc516501058 \h</w:instrText>
          </w:r>
          <w:r>
            <w:rPr>
              <w:webHidden/>
            </w:rPr>
            <w:fldChar w:fldCharType="separate"/>
          </w:r>
          <w:r>
            <w:rPr>
              <w:rStyle w:val="IndexLink"/>
              <w:vanish w:val="false"/>
            </w:rPr>
            <w:tab/>
            <w:t>240</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59">
        <w:ins w:id="1012" w:author="Microsoft Office User" w:date="2018-06-11T17:14:00Z">
          <w:r>
            <w:rPr>
              <w:webHidden/>
              <w:rStyle w:val="IndexLink"/>
            </w:rPr>
            <w:t>2.52 Chacha20/Poly1305 and Salsa20/Poly1305 Authenticated Encryption / Decryption</w:t>
          </w:r>
        </w:ins>
        <w:ins w:id="1013" w:author="Microsoft Office User" w:date="2018-06-11T17:14:00Z">
          <w:r>
            <w:rPr>
              <w:webHidden/>
            </w:rPr>
            <w:fldChar w:fldCharType="begin"/>
          </w:r>
          <w:r>
            <w:rPr>
              <w:webHidden/>
            </w:rPr>
            <w:instrText>PAGEREF _Toc516501059 \h</w:instrText>
          </w:r>
          <w:r>
            <w:rPr>
              <w:webHidden/>
            </w:rPr>
            <w:fldChar w:fldCharType="separate"/>
          </w:r>
          <w:r>
            <w:rPr>
              <w:rStyle w:val="IndexLink"/>
              <w:vanish w:val="false"/>
            </w:rPr>
            <w:tab/>
            <w:t>241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60">
        <w:ins w:id="1014" w:author="Microsoft Office User" w:date="2018-06-11T17:14:00Z">
          <w:r>
            <w:rPr>
              <w:webHidden/>
              <w:rStyle w:val="IndexLink"/>
            </w:rPr>
            <w:t>2.52.1 Definitions</w:t>
          </w:r>
        </w:ins>
        <w:ins w:id="1015" w:author="Microsoft Office User" w:date="2018-06-11T17:14:00Z">
          <w:r>
            <w:rPr>
              <w:webHidden/>
            </w:rPr>
            <w:fldChar w:fldCharType="begin"/>
          </w:r>
          <w:r>
            <w:rPr>
              <w:webHidden/>
            </w:rPr>
            <w:instrText>PAGEREF _Toc516501060 \h</w:instrText>
          </w:r>
          <w:r>
            <w:rPr>
              <w:webHidden/>
            </w:rPr>
            <w:fldChar w:fldCharType="separate"/>
          </w:r>
          <w:r>
            <w:rPr>
              <w:rStyle w:val="IndexLink"/>
              <w:vanish w:val="false"/>
            </w:rPr>
            <w:tab/>
            <w:t>241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61">
        <w:ins w:id="1016" w:author="Microsoft Office User" w:date="2018-06-11T17:14:00Z">
          <w:r>
            <w:rPr>
              <w:webHidden/>
              <w:rStyle w:val="IndexLink"/>
            </w:rPr>
            <w:t>2.52.2 Usage</w:t>
          </w:r>
        </w:ins>
        <w:ins w:id="1017" w:author="Microsoft Office User" w:date="2018-06-11T17:14:00Z">
          <w:r>
            <w:rPr>
              <w:webHidden/>
            </w:rPr>
            <w:fldChar w:fldCharType="begin"/>
          </w:r>
          <w:r>
            <w:rPr>
              <w:webHidden/>
            </w:rPr>
            <w:instrText>PAGEREF _Toc516501061 \h</w:instrText>
          </w:r>
          <w:r>
            <w:rPr>
              <w:webHidden/>
            </w:rPr>
            <w:fldChar w:fldCharType="separate"/>
          </w:r>
          <w:r>
            <w:rPr>
              <w:rStyle w:val="IndexLink"/>
              <w:vanish w:val="false"/>
            </w:rPr>
            <w:tab/>
            <w:t>241</w:t>
          </w:r>
        </w:ins>
        <w:r>
          <w:rPr>
            <w:webHidden/>
          </w:rPr>
          <w:fldChar w:fldCharType="end"/>
        </w:r>
      </w:hyperlink>
    </w:p>
    <w:p>
      <w:pPr>
        <w:pStyle w:val="Contents3"/>
        <w:tabs>
          <w:tab w:val="right" w:pos="9350" w:leader="dot"/>
        </w:tabs>
        <w:rPr>
          <w:rFonts w:ascii="Calibri" w:hAnsi="Calibri" w:eastAsia="맑은 고딕" w:cs="" w:asciiTheme="minorHAnsi" w:cstheme="minorBidi" w:eastAsiaTheme="minorEastAsia" w:hAnsiTheme="minorHAnsi"/>
          <w:sz w:val="24"/>
          <w:lang w:eastAsia="ko-KR"/>
        </w:rPr>
      </w:pPr>
      <w:hyperlink w:anchor="_Toc516501062">
        <w:ins w:id="1018" w:author="Microsoft Office User" w:date="2018-06-11T17:14:00Z">
          <w:r>
            <w:rPr>
              <w:webHidden/>
              <w:rStyle w:val="IndexLink"/>
            </w:rPr>
            <w:t>2.52.3 ChaCha20/Poly1305 and Salsa20/Poly1305 Mechanism parameters</w:t>
          </w:r>
        </w:ins>
        <w:ins w:id="1019" w:author="Microsoft Office User" w:date="2018-06-11T17:14:00Z">
          <w:r>
            <w:rPr>
              <w:webHidden/>
            </w:rPr>
            <w:fldChar w:fldCharType="begin"/>
          </w:r>
          <w:r>
            <w:rPr>
              <w:webHidden/>
            </w:rPr>
            <w:instrText>PAGEREF _Toc516501062 \h</w:instrText>
          </w:r>
          <w:r>
            <w:rPr>
              <w:webHidden/>
            </w:rPr>
            <w:fldChar w:fldCharType="separate"/>
          </w:r>
          <w:r>
            <w:rPr>
              <w:rStyle w:val="IndexLink"/>
              <w:vanish w:val="false"/>
            </w:rPr>
            <w:tab/>
            <w:t>243</w:t>
          </w:r>
        </w:ins>
        <w:r>
          <w:rPr>
            <w:webHidden/>
          </w:rPr>
          <w:fldChar w:fldCharType="end"/>
        </w:r>
      </w:hyperlink>
    </w:p>
    <w:p>
      <w:pPr>
        <w:pStyle w:val="Contents1"/>
        <w:rPr>
          <w:rFonts w:ascii="Calibri" w:hAnsi="Calibri" w:eastAsia="맑은 고딕" w:cs="" w:asciiTheme="minorHAnsi" w:cstheme="minorBidi" w:eastAsiaTheme="minorEastAsia" w:hAnsiTheme="minorHAnsi"/>
          <w:sz w:val="24"/>
          <w:lang w:eastAsia="ko-KR"/>
        </w:rPr>
      </w:pPr>
      <w:hyperlink w:anchor="_Toc516501063">
        <w:ins w:id="1020" w:author="Microsoft Office User" w:date="2018-06-11T17:14:00Z">
          <w:r>
            <w:rPr>
              <w:webHidden/>
              <w:rStyle w:val="IndexLink"/>
            </w:rPr>
            <w:t>3</w:t>
          </w:r>
        </w:ins>
        <w:ins w:id="1021"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1022" w:author="Microsoft Office User" w:date="2018-06-11T17:14:00Z">
          <w:r>
            <w:rPr>
              <w:rStyle w:val="IndexLink"/>
            </w:rPr>
            <w:t>PKCS #11 Implementation Conformance</w:t>
          </w:r>
        </w:ins>
        <w:ins w:id="1023" w:author="Microsoft Office User" w:date="2018-06-11T17:14:00Z">
          <w:r>
            <w:rPr>
              <w:webHidden/>
            </w:rPr>
            <w:fldChar w:fldCharType="begin"/>
          </w:r>
          <w:r>
            <w:rPr>
              <w:webHidden/>
            </w:rPr>
            <w:instrText>PAGEREF _Toc516501063 \h</w:instrText>
          </w:r>
          <w:r>
            <w:rPr>
              <w:webHidden/>
            </w:rPr>
            <w:fldChar w:fldCharType="separate"/>
          </w:r>
          <w:r>
            <w:rPr>
              <w:rStyle w:val="IndexLink"/>
              <w:vanish w:val="false"/>
            </w:rPr>
            <w:tab/>
            <w:t>245</w:t>
          </w:r>
        </w:ins>
        <w:r>
          <w:rPr>
            <w:webHidden/>
          </w:rPr>
          <w:fldChar w:fldCharType="end"/>
        </w:r>
      </w:hyperlink>
    </w:p>
    <w:p>
      <w:pPr>
        <w:pStyle w:val="Contents1"/>
        <w:tabs>
          <w:tab w:val="left" w:pos="480" w:leader="none"/>
          <w:tab w:val="left" w:pos="144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1064">
        <w:ins w:id="1024" w:author="Microsoft Office User" w:date="2018-06-11T17:14:00Z">
          <w:r>
            <w:rPr>
              <w:webHidden/>
              <w:rStyle w:val="IndexLink"/>
            </w:rPr>
            <w:t>Appendix A.</w:t>
          </w:r>
        </w:ins>
        <w:ins w:id="1025"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1026" w:author="Microsoft Office User" w:date="2018-06-11T17:14:00Z">
          <w:r>
            <w:rPr>
              <w:rStyle w:val="IndexLink"/>
            </w:rPr>
            <w:t>Acknowledgments</w:t>
          </w:r>
        </w:ins>
        <w:ins w:id="1027" w:author="Microsoft Office User" w:date="2018-06-11T17:14:00Z">
          <w:r>
            <w:rPr>
              <w:webHidden/>
            </w:rPr>
            <w:fldChar w:fldCharType="begin"/>
          </w:r>
          <w:r>
            <w:rPr>
              <w:webHidden/>
            </w:rPr>
            <w:instrText>PAGEREF _Toc516501064 \h</w:instrText>
          </w:r>
          <w:r>
            <w:rPr>
              <w:webHidden/>
            </w:rPr>
            <w:fldChar w:fldCharType="separate"/>
          </w:r>
          <w:r>
            <w:rPr>
              <w:rStyle w:val="IndexLink"/>
              <w:vanish w:val="false"/>
            </w:rPr>
            <w:tab/>
            <w:t>246</w:t>
          </w:r>
        </w:ins>
        <w:r>
          <w:rPr>
            <w:webHidden/>
          </w:rPr>
          <w:fldChar w:fldCharType="end"/>
        </w:r>
      </w:hyperlink>
    </w:p>
    <w:p>
      <w:pPr>
        <w:pStyle w:val="Contents1"/>
        <w:tabs>
          <w:tab w:val="left" w:pos="480" w:leader="none"/>
          <w:tab w:val="left" w:pos="144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1065">
        <w:ins w:id="1028" w:author="Microsoft Office User" w:date="2018-06-11T17:14:00Z">
          <w:r>
            <w:rPr>
              <w:webHidden/>
              <w:rStyle w:val="IndexLink"/>
              <w:lang w:val="de-CH"/>
            </w:rPr>
            <w:t>Appendix B.</w:t>
          </w:r>
        </w:ins>
        <w:ins w:id="1029"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1030" w:author="Microsoft Office User" w:date="2018-06-11T17:14:00Z">
          <w:r>
            <w:rPr>
              <w:rStyle w:val="IndexLink"/>
              <w:lang w:val="de-CH"/>
            </w:rPr>
            <w:t>Manifest Constants</w:t>
          </w:r>
        </w:ins>
        <w:ins w:id="1031" w:author="Microsoft Office User" w:date="2018-06-11T17:14:00Z">
          <w:r>
            <w:rPr>
              <w:webHidden/>
            </w:rPr>
            <w:fldChar w:fldCharType="begin"/>
          </w:r>
          <w:r>
            <w:rPr>
              <w:webHidden/>
            </w:rPr>
            <w:instrText>PAGEREF _Toc516501065 \h</w:instrText>
          </w:r>
          <w:r>
            <w:rPr>
              <w:webHidden/>
            </w:rPr>
            <w:fldChar w:fldCharType="separate"/>
          </w:r>
          <w:r>
            <w:rPr>
              <w:rStyle w:val="IndexLink"/>
              <w:vanish w:val="false"/>
            </w:rPr>
            <w:tab/>
            <w:t>249</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66">
        <w:ins w:id="1032" w:author="Microsoft Office User" w:date="2018-06-11T17:14:00Z">
          <w:r>
            <w:rPr>
              <w:webHidden/>
              <w:rStyle w:val="IndexLink"/>
            </w:rPr>
            <w:t>B.1 OTP Definitions</w:t>
          </w:r>
        </w:ins>
        <w:ins w:id="1033" w:author="Microsoft Office User" w:date="2018-06-11T17:14:00Z">
          <w:r>
            <w:rPr>
              <w:webHidden/>
            </w:rPr>
            <w:fldChar w:fldCharType="begin"/>
          </w:r>
          <w:r>
            <w:rPr>
              <w:webHidden/>
            </w:rPr>
            <w:instrText>PAGEREF _Toc516501066 \h</w:instrText>
          </w:r>
          <w:r>
            <w:rPr>
              <w:webHidden/>
            </w:rPr>
            <w:fldChar w:fldCharType="separate"/>
          </w:r>
          <w:r>
            <w:rPr>
              <w:rStyle w:val="IndexLink"/>
              <w:vanish w:val="false"/>
            </w:rPr>
            <w:tab/>
            <w:t>249</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67">
        <w:ins w:id="1034" w:author="Microsoft Office User" w:date="2018-06-11T17:14:00Z">
          <w:r>
            <w:rPr>
              <w:webHidden/>
              <w:rStyle w:val="IndexLink"/>
            </w:rPr>
            <w:t>B.2 Object classes</w:t>
          </w:r>
        </w:ins>
        <w:ins w:id="1035" w:author="Microsoft Office User" w:date="2018-06-11T17:14:00Z">
          <w:r>
            <w:rPr>
              <w:webHidden/>
            </w:rPr>
            <w:fldChar w:fldCharType="begin"/>
          </w:r>
          <w:r>
            <w:rPr>
              <w:webHidden/>
            </w:rPr>
            <w:instrText>PAGEREF _Toc516501067 \h</w:instrText>
          </w:r>
          <w:r>
            <w:rPr>
              <w:webHidden/>
            </w:rPr>
            <w:fldChar w:fldCharType="separate"/>
          </w:r>
          <w:r>
            <w:rPr>
              <w:rStyle w:val="IndexLink"/>
              <w:vanish w:val="false"/>
            </w:rPr>
            <w:tab/>
            <w:t>249</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68">
        <w:ins w:id="1036" w:author="Microsoft Office User" w:date="2018-06-11T17:14:00Z">
          <w:r>
            <w:rPr>
              <w:webHidden/>
              <w:rStyle w:val="IndexLink"/>
            </w:rPr>
            <w:t>B.3 Key types</w:t>
          </w:r>
        </w:ins>
        <w:ins w:id="1037" w:author="Microsoft Office User" w:date="2018-06-11T17:14:00Z">
          <w:r>
            <w:rPr>
              <w:webHidden/>
            </w:rPr>
            <w:fldChar w:fldCharType="begin"/>
          </w:r>
          <w:r>
            <w:rPr>
              <w:webHidden/>
            </w:rPr>
            <w:instrText>PAGEREF _Toc516501068 \h</w:instrText>
          </w:r>
          <w:r>
            <w:rPr>
              <w:webHidden/>
            </w:rPr>
            <w:fldChar w:fldCharType="separate"/>
          </w:r>
          <w:r>
            <w:rPr>
              <w:rStyle w:val="IndexLink"/>
              <w:vanish w:val="false"/>
            </w:rPr>
            <w:tab/>
            <w:t>249</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69">
        <w:ins w:id="1038" w:author="Microsoft Office User" w:date="2018-06-11T17:14:00Z">
          <w:r>
            <w:rPr>
              <w:webHidden/>
              <w:rStyle w:val="IndexLink"/>
            </w:rPr>
            <w:t>B.4 Key derivation functions</w:t>
          </w:r>
        </w:ins>
        <w:ins w:id="1039" w:author="Microsoft Office User" w:date="2018-06-11T17:14:00Z">
          <w:r>
            <w:rPr>
              <w:webHidden/>
            </w:rPr>
            <w:fldChar w:fldCharType="begin"/>
          </w:r>
          <w:r>
            <w:rPr>
              <w:webHidden/>
            </w:rPr>
            <w:instrText>PAGEREF _Toc516501069 \h</w:instrText>
          </w:r>
          <w:r>
            <w:rPr>
              <w:webHidden/>
            </w:rPr>
            <w:fldChar w:fldCharType="separate"/>
          </w:r>
          <w:r>
            <w:rPr>
              <w:rStyle w:val="IndexLink"/>
              <w:vanish w:val="false"/>
            </w:rPr>
            <w:tab/>
            <w:t>250</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70">
        <w:ins w:id="1040" w:author="Microsoft Office User" w:date="2018-06-11T17:14:00Z">
          <w:r>
            <w:rPr>
              <w:webHidden/>
              <w:rStyle w:val="IndexLink"/>
            </w:rPr>
            <w:t>B.5 Mechanisms</w:t>
          </w:r>
        </w:ins>
        <w:ins w:id="1041" w:author="Microsoft Office User" w:date="2018-06-11T17:14:00Z">
          <w:r>
            <w:rPr>
              <w:webHidden/>
            </w:rPr>
            <w:fldChar w:fldCharType="begin"/>
          </w:r>
          <w:r>
            <w:rPr>
              <w:webHidden/>
            </w:rPr>
            <w:instrText>PAGEREF _Toc516501070 \h</w:instrText>
          </w:r>
          <w:r>
            <w:rPr>
              <w:webHidden/>
            </w:rPr>
            <w:fldChar w:fldCharType="separate"/>
          </w:r>
          <w:r>
            <w:rPr>
              <w:rStyle w:val="IndexLink"/>
              <w:vanish w:val="false"/>
            </w:rPr>
            <w:tab/>
            <w:t>250</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71">
        <w:ins w:id="1042" w:author="Microsoft Office User" w:date="2018-06-11T17:14:00Z">
          <w:r>
            <w:rPr>
              <w:webHidden/>
              <w:rStyle w:val="IndexLink"/>
            </w:rPr>
            <w:t>B.6 Attributes</w:t>
          </w:r>
        </w:ins>
        <w:ins w:id="1043" w:author="Microsoft Office User" w:date="2018-06-11T17:14:00Z">
          <w:r>
            <w:rPr>
              <w:webHidden/>
            </w:rPr>
            <w:fldChar w:fldCharType="begin"/>
          </w:r>
          <w:r>
            <w:rPr>
              <w:webHidden/>
            </w:rPr>
            <w:instrText>PAGEREF _Toc516501071 \h</w:instrText>
          </w:r>
          <w:r>
            <w:rPr>
              <w:webHidden/>
            </w:rPr>
            <w:fldChar w:fldCharType="separate"/>
          </w:r>
          <w:r>
            <w:rPr>
              <w:rStyle w:val="IndexLink"/>
              <w:vanish w:val="false"/>
            </w:rPr>
            <w:tab/>
            <w:t>258</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72">
        <w:ins w:id="1044" w:author="Microsoft Office User" w:date="2018-06-11T17:14:00Z">
          <w:r>
            <w:rPr>
              <w:webHidden/>
              <w:rStyle w:val="IndexLink"/>
            </w:rPr>
            <w:t>B.7 Attribute constants</w:t>
          </w:r>
        </w:ins>
        <w:ins w:id="1045" w:author="Microsoft Office User" w:date="2018-06-11T17:14:00Z">
          <w:r>
            <w:rPr>
              <w:webHidden/>
            </w:rPr>
            <w:fldChar w:fldCharType="begin"/>
          </w:r>
          <w:r>
            <w:rPr>
              <w:webHidden/>
            </w:rPr>
            <w:instrText>PAGEREF _Toc516501072 \h</w:instrText>
          </w:r>
          <w:r>
            <w:rPr>
              <w:webHidden/>
            </w:rPr>
            <w:fldChar w:fldCharType="separate"/>
          </w:r>
          <w:r>
            <w:rPr>
              <w:rStyle w:val="IndexLink"/>
              <w:vanish w:val="false"/>
            </w:rPr>
            <w:tab/>
            <w:t>261</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73">
        <w:ins w:id="1046" w:author="Microsoft Office User" w:date="2018-06-11T17:14:00Z">
          <w:r>
            <w:rPr>
              <w:webHidden/>
              <w:rStyle w:val="IndexLink"/>
            </w:rPr>
            <w:t>B.8 Other constants</w:t>
          </w:r>
        </w:ins>
        <w:ins w:id="1047" w:author="Microsoft Office User" w:date="2018-06-11T17:14:00Z">
          <w:r>
            <w:rPr>
              <w:webHidden/>
            </w:rPr>
            <w:fldChar w:fldCharType="begin"/>
          </w:r>
          <w:r>
            <w:rPr>
              <w:webHidden/>
            </w:rPr>
            <w:instrText>PAGEREF _Toc516501073 \h</w:instrText>
          </w:r>
          <w:r>
            <w:rPr>
              <w:webHidden/>
            </w:rPr>
            <w:fldChar w:fldCharType="separate"/>
          </w:r>
          <w:r>
            <w:rPr>
              <w:rStyle w:val="IndexLink"/>
              <w:vanish w:val="false"/>
            </w:rPr>
            <w:tab/>
            <w:t>261</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74">
        <w:ins w:id="1048" w:author="Microsoft Office User" w:date="2018-06-11T17:14:00Z">
          <w:r>
            <w:rPr>
              <w:webHidden/>
              <w:rStyle w:val="IndexLink"/>
            </w:rPr>
            <w:t>B.9 Notifications</w:t>
          </w:r>
        </w:ins>
        <w:ins w:id="1049" w:author="Microsoft Office User" w:date="2018-06-11T17:14:00Z">
          <w:r>
            <w:rPr>
              <w:webHidden/>
            </w:rPr>
            <w:fldChar w:fldCharType="begin"/>
          </w:r>
          <w:r>
            <w:rPr>
              <w:webHidden/>
            </w:rPr>
            <w:instrText>PAGEREF _Toc516501074 \h</w:instrText>
          </w:r>
          <w:r>
            <w:rPr>
              <w:webHidden/>
            </w:rPr>
            <w:fldChar w:fldCharType="separate"/>
          </w:r>
          <w:r>
            <w:rPr>
              <w:rStyle w:val="IndexLink"/>
              <w:vanish w:val="false"/>
            </w:rPr>
            <w:tab/>
            <w:t>261</w:t>
          </w:r>
        </w:ins>
        <w:r>
          <w:rPr>
            <w:webHidden/>
          </w:rPr>
          <w:fldChar w:fldCharType="end"/>
        </w:r>
      </w:hyperlink>
    </w:p>
    <w:p>
      <w:pPr>
        <w:pStyle w:val="Contents2"/>
        <w:tabs>
          <w:tab w:val="right" w:pos="9350" w:leader="dot"/>
        </w:tabs>
        <w:rPr>
          <w:rFonts w:ascii="Calibri" w:hAnsi="Calibri" w:eastAsia="맑은 고딕" w:cs="" w:asciiTheme="minorHAnsi" w:cstheme="minorBidi" w:eastAsiaTheme="minorEastAsia" w:hAnsiTheme="minorHAnsi"/>
          <w:sz w:val="24"/>
          <w:lang w:eastAsia="ko-KR"/>
        </w:rPr>
      </w:pPr>
      <w:hyperlink w:anchor="_Toc516501075">
        <w:ins w:id="1050" w:author="Microsoft Office User" w:date="2018-06-11T17:14:00Z">
          <w:r>
            <w:rPr>
              <w:webHidden/>
              <w:rStyle w:val="IndexLink"/>
            </w:rPr>
            <w:t>B.10 Return values</w:t>
          </w:r>
        </w:ins>
        <w:ins w:id="1051" w:author="Microsoft Office User" w:date="2018-06-11T17:14:00Z">
          <w:r>
            <w:rPr>
              <w:webHidden/>
            </w:rPr>
            <w:fldChar w:fldCharType="begin"/>
          </w:r>
          <w:r>
            <w:rPr>
              <w:webHidden/>
            </w:rPr>
            <w:instrText>PAGEREF _Toc516501075 \h</w:instrText>
          </w:r>
          <w:r>
            <w:rPr>
              <w:webHidden/>
            </w:rPr>
            <w:fldChar w:fldCharType="separate"/>
          </w:r>
          <w:r>
            <w:rPr>
              <w:rStyle w:val="IndexLink"/>
              <w:vanish w:val="false"/>
            </w:rPr>
            <w:tab/>
            <w:t>261</w:t>
          </w:r>
        </w:ins>
        <w:r>
          <w:rPr>
            <w:webHidden/>
          </w:rPr>
          <w:fldChar w:fldCharType="end"/>
        </w:r>
      </w:hyperlink>
    </w:p>
    <w:p>
      <w:pPr>
        <w:pStyle w:val="Contents1"/>
        <w:tabs>
          <w:tab w:val="left" w:pos="480" w:leader="none"/>
          <w:tab w:val="left" w:pos="1440" w:leader="none"/>
          <w:tab w:val="right" w:pos="9350" w:leader="dot"/>
        </w:tabs>
        <w:rPr>
          <w:rFonts w:ascii="Calibri" w:hAnsi="Calibri" w:eastAsia="맑은 고딕" w:cs="" w:asciiTheme="minorHAnsi" w:cstheme="minorBidi" w:eastAsiaTheme="minorEastAsia" w:hAnsiTheme="minorHAnsi"/>
          <w:sz w:val="24"/>
          <w:lang w:eastAsia="ko-KR"/>
        </w:rPr>
      </w:pPr>
      <w:hyperlink w:anchor="_Toc516501076">
        <w:ins w:id="1052" w:author="Microsoft Office User" w:date="2018-06-11T17:14:00Z">
          <w:r>
            <w:rPr>
              <w:webHidden/>
              <w:rStyle w:val="IndexLink"/>
            </w:rPr>
            <w:t>Appendix C.</w:t>
          </w:r>
        </w:ins>
        <w:ins w:id="1053" w:author="Microsoft Office User" w:date="2018-06-11T17:14:00Z">
          <w:r>
            <w:rPr>
              <w:rStyle w:val="IndexLink"/>
              <w:rFonts w:eastAsia="맑은 고딕" w:cs="" w:ascii="Calibri" w:hAnsi="Calibri" w:asciiTheme="minorHAnsi" w:cstheme="minorBidi" w:eastAsiaTheme="minorEastAsia" w:hAnsiTheme="minorHAnsi"/>
              <w:sz w:val="24"/>
              <w:lang w:eastAsia="ko-KR"/>
            </w:rPr>
            <w:tab/>
          </w:r>
        </w:ins>
        <w:ins w:id="1054" w:author="Microsoft Office User" w:date="2018-06-11T17:14:00Z">
          <w:r>
            <w:rPr>
              <w:rStyle w:val="IndexLink"/>
            </w:rPr>
            <w:t>Revision History</w:t>
          </w:r>
        </w:ins>
        <w:ins w:id="1055" w:author="Microsoft Office User" w:date="2018-06-11T17:14:00Z">
          <w:r>
            <w:rPr>
              <w:webHidden/>
            </w:rPr>
            <w:fldChar w:fldCharType="begin"/>
          </w:r>
          <w:r>
            <w:rPr>
              <w:webHidden/>
            </w:rPr>
            <w:instrText>PAGEREF _Toc516501076 \h</w:instrText>
          </w:r>
          <w:r>
            <w:rPr>
              <w:webHidden/>
            </w:rPr>
            <w:fldChar w:fldCharType="separate"/>
          </w:r>
          <w:r>
            <w:rPr>
              <w:rStyle w:val="IndexLink"/>
              <w:vanish w:val="false"/>
            </w:rPr>
            <w:tab/>
            <w:t>264</w:t>
          </w:r>
        </w:ins>
        <w:r>
          <w:rPr>
            <w:webHidden/>
          </w:rPr>
          <w:fldChar w:fldCharType="end"/>
        </w:r>
      </w:hyperlink>
    </w:p>
    <w:p>
      <w:pPr>
        <w:pStyle w:val="Contents2"/>
        <w:tabs>
          <w:tab w:val="right" w:pos="9350" w:leader="dot"/>
        </w:tabs>
        <w:pPrChange w:id="0" w:author="Microsoft Office User" w:date="2018-06-11T17:13:00Z">
          <w:pPr>
            <w:tabs>
              <w:tab w:val="left" w:pos="480" w:leader="none"/>
              <w:tab w:val="right" w:pos="9350" w:leader="dot"/>
            </w:tabs>
          </w:pPr>
        </w:pPrChange>
        <w:rPr>
          <w:rFonts w:ascii="Calibri" w:hAnsi="Calibri" w:eastAsia="맑은 고딕" w:cs="" w:asciiTheme="minorHAnsi" w:cstheme="minorBidi" w:eastAsiaTheme="minorEastAsia" w:hAnsiTheme="minorHAnsi"/>
          <w:sz w:val="24"/>
        </w:rPr>
      </w:pPr>
      <w:del w:id="1056" w:author="Microsoft Office User" w:date="2018-06-11T17:14:00Z">
        <w:r>
          <w:rPr/>
          <w:delText>1</w:delText>
        </w:r>
      </w:del>
      <w:del w:id="1057" w:author="Microsoft Office User" w:date="2018-06-11T17:14:00Z">
        <w:r>
          <w:rPr>
            <w:rFonts w:eastAsia="맑은 고딕" w:cs="" w:ascii="Calibri" w:hAnsi="Calibri" w:asciiTheme="minorHAnsi" w:cstheme="minorBidi" w:eastAsiaTheme="minorEastAsia" w:hAnsiTheme="minorHAnsi"/>
            <w:sz w:val="24"/>
          </w:rPr>
          <w:tab/>
        </w:r>
      </w:del>
      <w:del w:id="1058" w:author="Microsoft Office User" w:date="2018-06-11T17:14:00Z">
        <w:r>
          <w:rPr/>
          <w:delText>Introduction</w:delText>
        </w:r>
      </w:del>
      <w:del w:id="1059" w:author="Microsoft Office User" w:date="2018-06-11T17:14:00Z">
        <w:r>
          <w:rPr>
            <w:vanish w:val="false"/>
          </w:rPr>
          <w:tab/>
          <w:delText>13</w:delText>
        </w:r>
      </w:del>
      <w:del w:id="1060" w:author="Microsoft Office User" w:date="2018-06-11T17:14:00Z">
        <w:r>
          <w:rPr/>
          <w:delText>1.1 Terminology</w:delText>
        </w:r>
      </w:del>
      <w:del w:id="1061" w:author="Microsoft Office User" w:date="2018-06-11T17:14:00Z">
        <w:r>
          <w:rPr>
            <w:vanish w:val="false"/>
          </w:rPr>
          <w:tab/>
          <w:delText>13</w:delText>
        </w:r>
      </w:del>
    </w:p>
    <w:p>
      <w:pPr>
        <w:pStyle w:val="Contents2"/>
        <w:tabs>
          <w:tab w:val="right" w:pos="9350" w:leader="dot"/>
        </w:tabs>
        <w:rPr>
          <w:rFonts w:ascii="Calibri" w:hAnsi="Calibri" w:eastAsia="맑은 고딕" w:cs="" w:asciiTheme="minorHAnsi" w:cstheme="minorBidi" w:eastAsiaTheme="minorEastAsia" w:hAnsiTheme="minorHAnsi"/>
          <w:sz w:val="24"/>
        </w:rPr>
      </w:pPr>
      <w:r>
        <w:rPr/>
        <w:t>1.2 Definitions</w:t>
      </w:r>
      <w:r>
        <w:rPr>
          <w:vanish w:val="false"/>
        </w:rPr>
        <w:tab/>
        <w:t>13</w:t>
      </w:r>
    </w:p>
    <w:p>
      <w:pPr>
        <w:pStyle w:val="Contents2"/>
        <w:tabs>
          <w:tab w:val="right" w:pos="9350" w:leader="dot"/>
        </w:tabs>
        <w:rPr>
          <w:rFonts w:ascii="Calibri" w:hAnsi="Calibri" w:eastAsia="맑은 고딕" w:cs="" w:asciiTheme="minorHAnsi" w:cstheme="minorBidi" w:eastAsiaTheme="minorEastAsia" w:hAnsiTheme="minorHAnsi"/>
          <w:sz w:val="24"/>
        </w:rPr>
      </w:pPr>
      <w:r>
        <w:rPr/>
        <w:t>1.3 Normative References</w:t>
      </w:r>
      <w:r>
        <w:rPr>
          <w:vanish w:val="false"/>
        </w:rPr>
        <w:tab/>
        <w:t>14</w:t>
      </w:r>
    </w:p>
    <w:p>
      <w:pPr>
        <w:pStyle w:val="Contents2"/>
        <w:tabs>
          <w:tab w:val="right" w:pos="9350" w:leader="dot"/>
        </w:tabs>
        <w:rPr>
          <w:rFonts w:ascii="Calibri" w:hAnsi="Calibri" w:eastAsia="맑은 고딕" w:cs="" w:asciiTheme="minorHAnsi" w:cstheme="minorBidi" w:eastAsiaTheme="minorEastAsia" w:hAnsiTheme="minorHAnsi"/>
          <w:sz w:val="24"/>
        </w:rPr>
      </w:pPr>
      <w:r>
        <w:rPr/>
        <w:t>1.4 Non-Normative References</w:t>
      </w:r>
      <w:r>
        <w:rPr>
          <w:vanish w:val="false"/>
        </w:rPr>
        <w:tab/>
        <w:t>16</w:t>
      </w:r>
    </w:p>
    <w:p>
      <w:pPr>
        <w:pStyle w:val="Contents2"/>
        <w:tabs>
          <w:tab w:val="right" w:pos="9350" w:leader="dot"/>
        </w:tabs>
        <w:pPrChange w:id="0" w:author="Microsoft Office User" w:date="2018-06-11T17:13:00Z">
          <w:pPr>
            <w:tabs>
              <w:tab w:val="left" w:pos="480" w:leader="none"/>
              <w:tab w:val="right" w:pos="9350" w:leader="dot"/>
            </w:tabs>
          </w:pPr>
        </w:pPrChange>
        <w:rPr>
          <w:rFonts w:ascii="Calibri" w:hAnsi="Calibri" w:eastAsia="맑은 고딕" w:cs="" w:asciiTheme="minorHAnsi" w:cstheme="minorBidi" w:eastAsiaTheme="minorEastAsia" w:hAnsiTheme="minorHAnsi"/>
          <w:sz w:val="24"/>
        </w:rPr>
      </w:pPr>
      <w:r>
        <w:rPr/>
        <w:t>2</w:t>
      </w:r>
      <w:r>
        <w:rPr>
          <w:rFonts w:eastAsia="맑은 고딕" w:cs="" w:ascii="Calibri" w:hAnsi="Calibri" w:asciiTheme="minorHAnsi" w:cstheme="minorBidi" w:eastAsiaTheme="minorEastAsia" w:hAnsiTheme="minorHAnsi"/>
          <w:sz w:val="24"/>
        </w:rPr>
        <w:tab/>
      </w:r>
      <w:r>
        <w:rPr/>
        <w:t>Mechanisms</w:t>
      </w:r>
      <w:r>
        <w:rPr>
          <w:vanish w:val="false"/>
        </w:rPr>
        <w:tab/>
        <w:t>19</w:t>
      </w:r>
      <w:r>
        <w:rPr/>
        <w:t>2.1 RSA</w:t>
      </w:r>
      <w:r>
        <w:rPr>
          <w:vanish w:val="false"/>
        </w:rPr>
        <w:tab/>
        <w:t>19</w:t>
      </w:r>
    </w:p>
    <w:p>
      <w:pPr>
        <w:pStyle w:val="Contents3"/>
        <w:tabs>
          <w:tab w:val="right" w:pos="9350" w:leader="dot"/>
        </w:tabs>
        <w:rPr>
          <w:rFonts w:ascii="Calibri" w:hAnsi="Calibri" w:eastAsia="맑은 고딕" w:cs="" w:asciiTheme="minorHAnsi" w:cstheme="minorBidi" w:eastAsiaTheme="minorEastAsia" w:hAnsiTheme="minorHAnsi"/>
          <w:sz w:val="24"/>
        </w:rPr>
      </w:pPr>
      <w:r>
        <w:rPr/>
        <w:t>2.1.1 Definitions</w:t>
      </w:r>
      <w:r>
        <w:rPr>
          <w:vanish w:val="false"/>
        </w:rPr>
        <w:tab/>
        <w:t>20</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PKCS #1 v1.5 RSA signature with SHA3</w:t>
      </w:r>
      <w:r>
        <w:rPr>
          <w:vanish w:val="false"/>
        </w:rPr>
        <w:tab/>
        <w:t>21</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PKCS #1 RSA PSS signature with SHA-224</w:t>
      </w:r>
      <w:r>
        <w:rPr>
          <w:vanish w:val="false"/>
        </w:rPr>
        <w:tab/>
        <w:t>21</w:t>
      </w:r>
    </w:p>
    <w:p>
      <w:pPr>
        <w:pStyle w:val="Contents3"/>
        <w:tabs>
          <w:tab w:val="right" w:pos="9350" w:leader="dot"/>
        </w:tabs>
        <w:rPr>
          <w:rFonts w:ascii="Calibri" w:hAnsi="Calibri" w:eastAsia="맑은 고딕" w:cs="" w:asciiTheme="minorHAnsi" w:cstheme="minorBidi" w:eastAsiaTheme="minorEastAsia" w:hAnsiTheme="minorHAnsi"/>
          <w:sz w:val="24"/>
        </w:rPr>
      </w:pPr>
      <w:r>
        <w:rPr/>
        <w:t>2.1.2 RSA public key objects</w:t>
      </w:r>
      <w:r>
        <w:rPr>
          <w:vanish w:val="false"/>
        </w:rPr>
        <w:tab/>
        <w:t>21</w:t>
      </w:r>
    </w:p>
    <w:p>
      <w:pPr>
        <w:pStyle w:val="Contents3"/>
        <w:tabs>
          <w:tab w:val="right" w:pos="9350" w:leader="dot"/>
        </w:tabs>
        <w:rPr>
          <w:rFonts w:ascii="Calibri" w:hAnsi="Calibri" w:eastAsia="맑은 고딕" w:cs="" w:asciiTheme="minorHAnsi" w:cstheme="minorBidi" w:eastAsiaTheme="minorEastAsia" w:hAnsiTheme="minorHAnsi"/>
          <w:sz w:val="24"/>
        </w:rPr>
      </w:pPr>
      <w:r>
        <w:rPr/>
        <w:t>2.1.3 RSA private key objects</w:t>
      </w:r>
      <w:r>
        <w:rPr>
          <w:vanish w:val="false"/>
        </w:rPr>
        <w:tab/>
        <w:t>22</w:t>
      </w:r>
    </w:p>
    <w:p>
      <w:pPr>
        <w:pStyle w:val="Contents3"/>
        <w:tabs>
          <w:tab w:val="right" w:pos="9350" w:leader="dot"/>
        </w:tabs>
        <w:rPr>
          <w:rFonts w:ascii="Calibri" w:hAnsi="Calibri" w:eastAsia="맑은 고딕" w:cs="" w:asciiTheme="minorHAnsi" w:cstheme="minorBidi" w:eastAsiaTheme="minorEastAsia" w:hAnsiTheme="minorHAnsi"/>
          <w:sz w:val="24"/>
        </w:rPr>
      </w:pPr>
      <w:r>
        <w:rPr/>
        <w:t>2.1.4 PKCS #1 RSA key pair generation</w:t>
      </w:r>
      <w:r>
        <w:rPr>
          <w:vanish w:val="false"/>
        </w:rPr>
        <w:tab/>
        <w:t>23</w:t>
      </w:r>
    </w:p>
    <w:p>
      <w:pPr>
        <w:pStyle w:val="Contents3"/>
        <w:tabs>
          <w:tab w:val="right" w:pos="9350" w:leader="dot"/>
        </w:tabs>
        <w:rPr>
          <w:rFonts w:ascii="Calibri" w:hAnsi="Calibri" w:eastAsia="맑은 고딕" w:cs="" w:asciiTheme="minorHAnsi" w:cstheme="minorBidi" w:eastAsiaTheme="minorEastAsia" w:hAnsiTheme="minorHAnsi"/>
          <w:sz w:val="24"/>
        </w:rPr>
      </w:pPr>
      <w:r>
        <w:rPr/>
        <w:t>2.1.5 X9.31 RSA key pair generation</w:t>
      </w:r>
      <w:r>
        <w:rPr>
          <w:vanish w:val="false"/>
        </w:rPr>
        <w:tab/>
        <w:t>24</w:t>
      </w:r>
    </w:p>
    <w:p>
      <w:pPr>
        <w:pStyle w:val="Contents3"/>
        <w:tabs>
          <w:tab w:val="right" w:pos="9350" w:leader="dot"/>
        </w:tabs>
        <w:rPr>
          <w:rFonts w:ascii="Calibri" w:hAnsi="Calibri" w:eastAsia="맑은 고딕" w:cs="" w:asciiTheme="minorHAnsi" w:cstheme="minorBidi" w:eastAsiaTheme="minorEastAsia" w:hAnsiTheme="minorHAnsi"/>
          <w:sz w:val="24"/>
        </w:rPr>
      </w:pPr>
      <w:r>
        <w:rPr/>
        <w:t>2.1.6 PKCS #1 v1.5 RSA</w:t>
      </w:r>
      <w:r>
        <w:rPr>
          <w:vanish w:val="false"/>
        </w:rPr>
        <w:tab/>
        <w:t>24</w:t>
      </w:r>
    </w:p>
    <w:p>
      <w:pPr>
        <w:pStyle w:val="Contents3"/>
        <w:tabs>
          <w:tab w:val="right" w:pos="9350" w:leader="dot"/>
        </w:tabs>
        <w:rPr>
          <w:rFonts w:ascii="Calibri" w:hAnsi="Calibri" w:eastAsia="맑은 고딕" w:cs="" w:asciiTheme="minorHAnsi" w:cstheme="minorBidi" w:eastAsiaTheme="minorEastAsia" w:hAnsiTheme="minorHAnsi"/>
          <w:sz w:val="24"/>
        </w:rPr>
      </w:pPr>
      <w:r>
        <w:rPr/>
        <w:t>2.1.7 PKCS #1 RSA OAEP mechanism parameters</w:t>
      </w:r>
      <w:r>
        <w:rPr>
          <w:vanish w:val="false"/>
        </w:rPr>
        <w:tab/>
        <w:t>25</w:t>
      </w:r>
    </w:p>
    <w:p>
      <w:pPr>
        <w:pStyle w:val="Contents3"/>
        <w:tabs>
          <w:tab w:val="right" w:pos="9350" w:leader="dot"/>
        </w:tabs>
        <w:rPr>
          <w:rFonts w:ascii="Calibri" w:hAnsi="Calibri" w:eastAsia="맑은 고딕" w:cs="" w:asciiTheme="minorHAnsi" w:cstheme="minorBidi" w:eastAsiaTheme="minorEastAsia" w:hAnsiTheme="minorHAnsi"/>
          <w:sz w:val="24"/>
        </w:rPr>
      </w:pPr>
      <w:r>
        <w:rPr/>
        <w:t>2.1.8 PKCS #1 RSA OAEP</w:t>
      </w:r>
      <w:r>
        <w:rPr>
          <w:vanish w:val="false"/>
        </w:rPr>
        <w:tab/>
        <w:t>27</w:t>
      </w:r>
    </w:p>
    <w:p>
      <w:pPr>
        <w:pStyle w:val="Contents3"/>
        <w:tabs>
          <w:tab w:val="right" w:pos="9350" w:leader="dot"/>
        </w:tabs>
        <w:rPr>
          <w:rFonts w:ascii="Calibri" w:hAnsi="Calibri" w:eastAsia="맑은 고딕" w:cs="" w:asciiTheme="minorHAnsi" w:cstheme="minorBidi" w:eastAsiaTheme="minorEastAsia" w:hAnsiTheme="minorHAnsi"/>
          <w:sz w:val="24"/>
        </w:rPr>
      </w:pPr>
      <w:r>
        <w:rPr/>
        <w:t>2.1.9 PKCS #1 RSA PSS mechanism parameters</w:t>
      </w:r>
      <w:r>
        <w:rPr>
          <w:vanish w:val="false"/>
        </w:rPr>
        <w:tab/>
        <w:t>27</w:t>
      </w:r>
    </w:p>
    <w:p>
      <w:pPr>
        <w:pStyle w:val="Contents3"/>
        <w:tabs>
          <w:tab w:val="right" w:pos="9350" w:leader="dot"/>
        </w:tabs>
        <w:rPr>
          <w:rFonts w:ascii="Calibri" w:hAnsi="Calibri" w:eastAsia="맑은 고딕" w:cs="" w:asciiTheme="minorHAnsi" w:cstheme="minorBidi" w:eastAsiaTheme="minorEastAsia" w:hAnsiTheme="minorHAnsi"/>
          <w:sz w:val="24"/>
        </w:rPr>
      </w:pPr>
      <w:r>
        <w:rPr/>
        <w:t>2.1.10 PKCS #1 RSA PSS</w:t>
      </w:r>
      <w:r>
        <w:rPr>
          <w:vanish w:val="false"/>
        </w:rPr>
        <w:tab/>
        <w:t>28</w:t>
      </w:r>
    </w:p>
    <w:p>
      <w:pPr>
        <w:pStyle w:val="Contents3"/>
        <w:tabs>
          <w:tab w:val="right" w:pos="9350" w:leader="dot"/>
        </w:tabs>
        <w:rPr>
          <w:rFonts w:ascii="Calibri" w:hAnsi="Calibri" w:eastAsia="맑은 고딕" w:cs="" w:asciiTheme="minorHAnsi" w:cstheme="minorBidi" w:eastAsiaTheme="minorEastAsia" w:hAnsiTheme="minorHAnsi"/>
          <w:sz w:val="24"/>
        </w:rPr>
      </w:pPr>
      <w:r>
        <w:rPr/>
        <w:t>2.1.11 ISO/IEC 9796 RSA</w:t>
      </w:r>
      <w:r>
        <w:rPr>
          <w:vanish w:val="false"/>
        </w:rPr>
        <w:tab/>
        <w:t>28</w:t>
      </w:r>
    </w:p>
    <w:p>
      <w:pPr>
        <w:pStyle w:val="Contents3"/>
        <w:tabs>
          <w:tab w:val="right" w:pos="9350" w:leader="dot"/>
        </w:tabs>
        <w:rPr>
          <w:rFonts w:ascii="Calibri" w:hAnsi="Calibri" w:eastAsia="맑은 고딕" w:cs="" w:asciiTheme="minorHAnsi" w:cstheme="minorBidi" w:eastAsiaTheme="minorEastAsia" w:hAnsiTheme="minorHAnsi"/>
          <w:sz w:val="24"/>
        </w:rPr>
      </w:pPr>
      <w:r>
        <w:rPr/>
        <w:t>2.1.12 X.509 (raw) RSA</w:t>
      </w:r>
      <w:r>
        <w:rPr>
          <w:vanish w:val="false"/>
        </w:rPr>
        <w:tab/>
        <w:t>29</w:t>
      </w:r>
    </w:p>
    <w:p>
      <w:pPr>
        <w:pStyle w:val="Contents3"/>
        <w:tabs>
          <w:tab w:val="right" w:pos="9350" w:leader="dot"/>
        </w:tabs>
        <w:rPr>
          <w:rFonts w:ascii="Calibri" w:hAnsi="Calibri" w:eastAsia="맑은 고딕" w:cs="" w:asciiTheme="minorHAnsi" w:cstheme="minorBidi" w:eastAsiaTheme="minorEastAsia" w:hAnsiTheme="minorHAnsi"/>
          <w:sz w:val="24"/>
        </w:rPr>
      </w:pPr>
      <w:r>
        <w:rPr/>
        <w:t>2.1.13 ANSI X9.31 RSA</w:t>
      </w:r>
      <w:r>
        <w:rPr>
          <w:vanish w:val="false"/>
        </w:rPr>
        <w:tab/>
        <w:t>30</w:t>
      </w:r>
    </w:p>
    <w:p>
      <w:pPr>
        <w:pStyle w:val="Contents3"/>
        <w:tabs>
          <w:tab w:val="right" w:pos="9350" w:leader="dot"/>
        </w:tabs>
        <w:rPr>
          <w:rFonts w:ascii="Calibri" w:hAnsi="Calibri" w:eastAsia="맑은 고딕" w:cs="" w:asciiTheme="minorHAnsi" w:cstheme="minorBidi" w:eastAsiaTheme="minorEastAsia" w:hAnsiTheme="minorHAnsi"/>
          <w:sz w:val="24"/>
        </w:rPr>
      </w:pPr>
      <w:r>
        <w:rPr/>
        <w:t>2.1.14 PKCS #1 v1.5 RSA signature with MD2, MD5, SHA-1, SHA-256, SHA-384, SHA-512, RIPE-MD 128 or RIPE-MD 160</w:t>
      </w:r>
      <w:r>
        <w:rPr>
          <w:vanish w:val="false"/>
        </w:rPr>
        <w:tab/>
        <w:t>31</w:t>
      </w:r>
    </w:p>
    <w:p>
      <w:pPr>
        <w:pStyle w:val="Contents3"/>
        <w:tabs>
          <w:tab w:val="right" w:pos="9350" w:leader="dot"/>
        </w:tabs>
        <w:rPr>
          <w:rFonts w:ascii="Calibri" w:hAnsi="Calibri" w:eastAsia="맑은 고딕" w:cs="" w:asciiTheme="minorHAnsi" w:cstheme="minorBidi" w:eastAsiaTheme="minorEastAsia" w:hAnsiTheme="minorHAnsi"/>
          <w:sz w:val="24"/>
        </w:rPr>
      </w:pPr>
      <w:r>
        <w:rPr/>
        <w:t>2.1.15 PKCS #1 v1.5 RSA signature with SHA-224</w:t>
      </w:r>
      <w:r>
        <w:rPr>
          <w:vanish w:val="false"/>
        </w:rPr>
        <w:tab/>
        <w:t>31</w:t>
      </w:r>
    </w:p>
    <w:p>
      <w:pPr>
        <w:pStyle w:val="Contents3"/>
        <w:tabs>
          <w:tab w:val="right" w:pos="9350" w:leader="dot"/>
        </w:tabs>
        <w:rPr>
          <w:rFonts w:ascii="Calibri" w:hAnsi="Calibri" w:eastAsia="맑은 고딕" w:cs="" w:asciiTheme="minorHAnsi" w:cstheme="minorBidi" w:eastAsiaTheme="minorEastAsia" w:hAnsiTheme="minorHAnsi"/>
          <w:sz w:val="24"/>
        </w:rPr>
      </w:pPr>
      <w:r>
        <w:rPr/>
        <w:t>2.1.16 PKCS #1 RSA PSS signature with SHA-224</w:t>
      </w:r>
      <w:r>
        <w:rPr>
          <w:vanish w:val="false"/>
        </w:rPr>
        <w:tab/>
        <w:t>31</w:t>
      </w:r>
    </w:p>
    <w:p>
      <w:pPr>
        <w:pStyle w:val="Contents3"/>
        <w:tabs>
          <w:tab w:val="right" w:pos="9350" w:leader="dot"/>
        </w:tabs>
        <w:rPr>
          <w:rFonts w:ascii="Calibri" w:hAnsi="Calibri" w:eastAsia="맑은 고딕" w:cs="" w:asciiTheme="minorHAnsi" w:cstheme="minorBidi" w:eastAsiaTheme="minorEastAsia" w:hAnsiTheme="minorHAnsi"/>
          <w:sz w:val="24"/>
        </w:rPr>
      </w:pPr>
      <w:r>
        <w:rPr/>
        <w:t>2.1.17 PKCS #1 RSA PSS signature with SHA-1, SHA-256, SHA-384 or SHA-512</w:t>
      </w:r>
      <w:r>
        <w:rPr>
          <w:vanish w:val="false"/>
        </w:rPr>
        <w:tab/>
        <w:t>32</w:t>
      </w:r>
    </w:p>
    <w:p>
      <w:pPr>
        <w:pStyle w:val="Contents3"/>
        <w:tabs>
          <w:tab w:val="right" w:pos="9350" w:leader="dot"/>
        </w:tabs>
        <w:rPr>
          <w:rFonts w:ascii="Calibri" w:hAnsi="Calibri" w:eastAsia="맑은 고딕" w:cs="" w:asciiTheme="minorHAnsi" w:cstheme="minorBidi" w:eastAsiaTheme="minorEastAsia" w:hAnsiTheme="minorHAnsi"/>
          <w:sz w:val="24"/>
        </w:rPr>
      </w:pPr>
      <w:r>
        <w:rPr/>
        <w:t>2.1.18 ANSI X9.31 RSA signature with SHA-1</w:t>
      </w:r>
      <w:r>
        <w:rPr>
          <w:vanish w:val="false"/>
        </w:rPr>
        <w:tab/>
        <w:t>32</w:t>
      </w:r>
    </w:p>
    <w:p>
      <w:pPr>
        <w:pStyle w:val="Contents3"/>
        <w:tabs>
          <w:tab w:val="right" w:pos="9350" w:leader="dot"/>
        </w:tabs>
        <w:rPr>
          <w:rFonts w:ascii="Calibri" w:hAnsi="Calibri" w:eastAsia="맑은 고딕" w:cs="" w:asciiTheme="minorHAnsi" w:cstheme="minorBidi" w:eastAsiaTheme="minorEastAsia" w:hAnsiTheme="minorHAnsi"/>
          <w:sz w:val="24"/>
        </w:rPr>
      </w:pPr>
      <w:r>
        <w:rPr/>
        <w:t>2.1.19 TPM 1.1b and TPM 1.2 PKCS #1 v1.5 RSA</w:t>
      </w:r>
      <w:r>
        <w:rPr>
          <w:vanish w:val="false"/>
        </w:rPr>
        <w:tab/>
        <w:t>32</w:t>
      </w:r>
    </w:p>
    <w:p>
      <w:pPr>
        <w:pStyle w:val="Contents3"/>
        <w:tabs>
          <w:tab w:val="right" w:pos="9350" w:leader="dot"/>
        </w:tabs>
        <w:rPr>
          <w:rFonts w:ascii="Calibri" w:hAnsi="Calibri" w:eastAsia="맑은 고딕" w:cs="" w:asciiTheme="minorHAnsi" w:cstheme="minorBidi" w:eastAsiaTheme="minorEastAsia" w:hAnsiTheme="minorHAnsi"/>
          <w:sz w:val="24"/>
        </w:rPr>
      </w:pPr>
      <w:r>
        <w:rPr/>
        <w:t>2.1.20 TPM 1.1b and TPM 1.2 PKCS #1 RSA OAEP</w:t>
      </w:r>
      <w:r>
        <w:rPr>
          <w:vanish w:val="false"/>
        </w:rPr>
        <w:tab/>
        <w:t>33</w:t>
      </w:r>
    </w:p>
    <w:p>
      <w:pPr>
        <w:pStyle w:val="Contents3"/>
        <w:tabs>
          <w:tab w:val="right" w:pos="9350" w:leader="dot"/>
        </w:tabs>
        <w:rPr>
          <w:rFonts w:ascii="Calibri" w:hAnsi="Calibri" w:eastAsia="맑은 고딕" w:cs="" w:asciiTheme="minorHAnsi" w:cstheme="minorBidi" w:eastAsiaTheme="minorEastAsia" w:hAnsiTheme="minorHAnsi"/>
          <w:sz w:val="24"/>
        </w:rPr>
      </w:pPr>
      <w:r>
        <w:rPr/>
        <w:t>2.1.21 RSA AES KEY WRAP</w:t>
      </w:r>
      <w:r>
        <w:rPr>
          <w:vanish w:val="false"/>
        </w:rPr>
        <w:tab/>
        <w:t>34</w:t>
      </w:r>
    </w:p>
    <w:p>
      <w:pPr>
        <w:pStyle w:val="Contents3"/>
        <w:tabs>
          <w:tab w:val="right" w:pos="9350" w:leader="dot"/>
        </w:tabs>
        <w:rPr>
          <w:rFonts w:ascii="Calibri" w:hAnsi="Calibri" w:eastAsia="맑은 고딕" w:cs="" w:asciiTheme="minorHAnsi" w:cstheme="minorBidi" w:eastAsiaTheme="minorEastAsia" w:hAnsiTheme="minorHAnsi"/>
          <w:sz w:val="24"/>
        </w:rPr>
      </w:pPr>
      <w:r>
        <w:rPr/>
        <w:t>2.1.22 RSA AES KEY WRAP mechanism parameters</w:t>
      </w:r>
      <w:r>
        <w:rPr>
          <w:vanish w:val="false"/>
        </w:rPr>
        <w:tab/>
        <w:t>35</w:t>
      </w:r>
    </w:p>
    <w:p>
      <w:pPr>
        <w:pStyle w:val="Contents3"/>
        <w:tabs>
          <w:tab w:val="right" w:pos="9350" w:leader="dot"/>
        </w:tabs>
        <w:rPr>
          <w:rFonts w:ascii="Calibri" w:hAnsi="Calibri" w:eastAsia="맑은 고딕" w:cs="" w:asciiTheme="minorHAnsi" w:cstheme="minorBidi" w:eastAsiaTheme="minorEastAsia" w:hAnsiTheme="minorHAnsi"/>
          <w:sz w:val="24"/>
        </w:rPr>
      </w:pPr>
      <w:r>
        <w:rPr/>
        <w:t>2.1.23 FIPS 186-4</w:t>
      </w:r>
      <w:r>
        <w:rPr>
          <w:vanish w:val="false"/>
        </w:rPr>
        <w:tab/>
        <w:t>35</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2.2</w:t>
      </w:r>
      <w:r>
        <w:rPr/>
        <w:t xml:space="preserve"> DS</w:t>
      </w:r>
      <w:r>
        <w:rPr>
          <w:lang w:val="de-CH"/>
        </w:rPr>
        <w:t>A</w:t>
      </w:r>
      <w:r>
        <w:rPr>
          <w:vanish w:val="false"/>
        </w:rPr>
        <w:tab/>
        <w:t>35</w:t>
      </w:r>
    </w:p>
    <w:p>
      <w:pPr>
        <w:pStyle w:val="Contents3"/>
        <w:tabs>
          <w:tab w:val="right" w:pos="9350" w:leader="dot"/>
        </w:tabs>
        <w:rPr>
          <w:rFonts w:ascii="Calibri" w:hAnsi="Calibri" w:eastAsia="맑은 고딕" w:cs="" w:asciiTheme="minorHAnsi" w:cstheme="minorBidi" w:eastAsiaTheme="minorEastAsia" w:hAnsiTheme="minorHAnsi"/>
          <w:sz w:val="24"/>
        </w:rPr>
      </w:pPr>
      <w:r>
        <w:rPr/>
        <w:t>2.2.1 Definitions</w:t>
      </w:r>
      <w:r>
        <w:rPr>
          <w:vanish w:val="false"/>
        </w:rPr>
        <w:tab/>
        <w:t>36</w:t>
      </w:r>
    </w:p>
    <w:p>
      <w:pPr>
        <w:pStyle w:val="Contents3"/>
        <w:tabs>
          <w:tab w:val="right" w:pos="9350" w:leader="dot"/>
        </w:tabs>
        <w:rPr>
          <w:rFonts w:ascii="Calibri" w:hAnsi="Calibri" w:eastAsia="맑은 고딕" w:cs="" w:asciiTheme="minorHAnsi" w:cstheme="minorBidi" w:eastAsiaTheme="minorEastAsia" w:hAnsiTheme="minorHAnsi"/>
          <w:sz w:val="24"/>
        </w:rPr>
      </w:pPr>
      <w:r>
        <w:rPr/>
        <w:t>2.2.2 DSA public key objects</w:t>
      </w:r>
      <w:r>
        <w:rPr>
          <w:vanish w:val="false"/>
        </w:rPr>
        <w:tab/>
        <w:t>37</w:t>
      </w:r>
    </w:p>
    <w:p>
      <w:pPr>
        <w:pStyle w:val="Contents3"/>
        <w:tabs>
          <w:tab w:val="right" w:pos="9350" w:leader="dot"/>
        </w:tabs>
        <w:rPr>
          <w:rFonts w:ascii="Calibri" w:hAnsi="Calibri" w:eastAsia="맑은 고딕" w:cs="" w:asciiTheme="minorHAnsi" w:cstheme="minorBidi" w:eastAsiaTheme="minorEastAsia" w:hAnsiTheme="minorHAnsi"/>
          <w:sz w:val="24"/>
        </w:rPr>
      </w:pPr>
      <w:r>
        <w:rPr/>
        <w:t>2.2.3 DSA Key Restrictions</w:t>
      </w:r>
      <w:r>
        <w:rPr>
          <w:vanish w:val="false"/>
        </w:rPr>
        <w:tab/>
        <w:t>38</w:t>
      </w:r>
    </w:p>
    <w:p>
      <w:pPr>
        <w:pStyle w:val="Contents3"/>
        <w:tabs>
          <w:tab w:val="right" w:pos="9350" w:leader="dot"/>
        </w:tabs>
        <w:rPr>
          <w:rFonts w:ascii="Calibri" w:hAnsi="Calibri" w:eastAsia="맑은 고딕" w:cs="" w:asciiTheme="minorHAnsi" w:cstheme="minorBidi" w:eastAsiaTheme="minorEastAsia" w:hAnsiTheme="minorHAnsi"/>
          <w:sz w:val="24"/>
        </w:rPr>
      </w:pPr>
      <w:r>
        <w:rPr/>
        <w:t>2.2.4 DSA private key objects</w:t>
      </w:r>
      <w:r>
        <w:rPr>
          <w:vanish w:val="false"/>
        </w:rPr>
        <w:tab/>
        <w:t>38</w:t>
      </w:r>
    </w:p>
    <w:p>
      <w:pPr>
        <w:pStyle w:val="Contents3"/>
        <w:tabs>
          <w:tab w:val="right" w:pos="9350" w:leader="dot"/>
        </w:tabs>
        <w:rPr>
          <w:rFonts w:ascii="Calibri" w:hAnsi="Calibri" w:eastAsia="맑은 고딕" w:cs="" w:asciiTheme="minorHAnsi" w:cstheme="minorBidi" w:eastAsiaTheme="minorEastAsia" w:hAnsiTheme="minorHAnsi"/>
          <w:sz w:val="24"/>
        </w:rPr>
      </w:pPr>
      <w:r>
        <w:rPr/>
        <w:t>2.2.5 DSA domain parameter objects</w:t>
      </w:r>
      <w:r>
        <w:rPr>
          <w:vanish w:val="false"/>
        </w:rPr>
        <w:tab/>
        <w:t>39</w:t>
      </w:r>
    </w:p>
    <w:p>
      <w:pPr>
        <w:pStyle w:val="Contents3"/>
        <w:tabs>
          <w:tab w:val="right" w:pos="9350" w:leader="dot"/>
        </w:tabs>
        <w:rPr>
          <w:rFonts w:ascii="Calibri" w:hAnsi="Calibri" w:eastAsia="맑은 고딕" w:cs="" w:asciiTheme="minorHAnsi" w:cstheme="minorBidi" w:eastAsiaTheme="minorEastAsia" w:hAnsiTheme="minorHAnsi"/>
          <w:sz w:val="24"/>
        </w:rPr>
      </w:pPr>
      <w:r>
        <w:rPr/>
        <w:t>2.2.6 DSA key pair generation</w:t>
      </w:r>
      <w:r>
        <w:rPr>
          <w:vanish w:val="false"/>
        </w:rPr>
        <w:tab/>
        <w:t>40</w:t>
      </w:r>
    </w:p>
    <w:p>
      <w:pPr>
        <w:pStyle w:val="Contents3"/>
        <w:tabs>
          <w:tab w:val="right" w:pos="9350" w:leader="dot"/>
        </w:tabs>
        <w:rPr>
          <w:rFonts w:ascii="Calibri" w:hAnsi="Calibri" w:eastAsia="맑은 고딕" w:cs="" w:asciiTheme="minorHAnsi" w:cstheme="minorBidi" w:eastAsiaTheme="minorEastAsia" w:hAnsiTheme="minorHAnsi"/>
          <w:sz w:val="24"/>
        </w:rPr>
      </w:pPr>
      <w:r>
        <w:rPr/>
        <w:t>2.2.7 DSA domain parameter generation</w:t>
      </w:r>
      <w:r>
        <w:rPr>
          <w:vanish w:val="false"/>
        </w:rPr>
        <w:tab/>
        <w:t>40</w:t>
      </w:r>
    </w:p>
    <w:p>
      <w:pPr>
        <w:pStyle w:val="Contents3"/>
        <w:tabs>
          <w:tab w:val="right" w:pos="9350" w:leader="dot"/>
        </w:tabs>
        <w:rPr>
          <w:rFonts w:ascii="Calibri" w:hAnsi="Calibri" w:eastAsia="맑은 고딕" w:cs="" w:asciiTheme="minorHAnsi" w:cstheme="minorBidi" w:eastAsiaTheme="minorEastAsia" w:hAnsiTheme="minorHAnsi"/>
          <w:sz w:val="24"/>
        </w:rPr>
      </w:pPr>
      <w:r>
        <w:rPr/>
        <w:t>2.2.8 DSA probabilistic domain parameter generation</w:t>
      </w:r>
      <w:r>
        <w:rPr>
          <w:vanish w:val="false"/>
        </w:rPr>
        <w:tab/>
        <w:t>40</w:t>
      </w:r>
    </w:p>
    <w:p>
      <w:pPr>
        <w:pStyle w:val="Contents3"/>
        <w:tabs>
          <w:tab w:val="right" w:pos="9350" w:leader="dot"/>
        </w:tabs>
        <w:rPr>
          <w:rFonts w:ascii="Calibri" w:hAnsi="Calibri" w:eastAsia="맑은 고딕" w:cs="" w:asciiTheme="minorHAnsi" w:cstheme="minorBidi" w:eastAsiaTheme="minorEastAsia" w:hAnsiTheme="minorHAnsi"/>
          <w:sz w:val="24"/>
        </w:rPr>
      </w:pPr>
      <w:r>
        <w:rPr/>
        <w:t>2.2.9 DSA Shawe-Taylor domain parameter generation</w:t>
      </w:r>
      <w:r>
        <w:rPr>
          <w:vanish w:val="false"/>
        </w:rPr>
        <w:tab/>
        <w:t>40</w:t>
      </w:r>
    </w:p>
    <w:p>
      <w:pPr>
        <w:pStyle w:val="Contents3"/>
        <w:tabs>
          <w:tab w:val="right" w:pos="9350" w:leader="dot"/>
        </w:tabs>
        <w:rPr>
          <w:rFonts w:ascii="Calibri" w:hAnsi="Calibri" w:eastAsia="맑은 고딕" w:cs="" w:asciiTheme="minorHAnsi" w:cstheme="minorBidi" w:eastAsiaTheme="minorEastAsia" w:hAnsiTheme="minorHAnsi"/>
          <w:sz w:val="24"/>
        </w:rPr>
      </w:pPr>
      <w:r>
        <w:rPr/>
        <w:t>2.2.10 DSA base domain parameter generation</w:t>
      </w:r>
      <w:r>
        <w:rPr>
          <w:vanish w:val="false"/>
        </w:rPr>
        <w:tab/>
        <w:t>41</w:t>
      </w:r>
    </w:p>
    <w:p>
      <w:pPr>
        <w:pStyle w:val="Contents3"/>
        <w:tabs>
          <w:tab w:val="right" w:pos="9350" w:leader="dot"/>
        </w:tabs>
        <w:rPr>
          <w:rFonts w:ascii="Calibri" w:hAnsi="Calibri" w:eastAsia="맑은 고딕" w:cs="" w:asciiTheme="minorHAnsi" w:cstheme="minorBidi" w:eastAsiaTheme="minorEastAsia" w:hAnsiTheme="minorHAnsi"/>
          <w:sz w:val="24"/>
        </w:rPr>
      </w:pPr>
      <w:r>
        <w:rPr/>
        <w:t>2.2.11 DSA without hashing</w:t>
      </w:r>
      <w:r>
        <w:rPr>
          <w:vanish w:val="false"/>
        </w:rPr>
        <w:tab/>
        <w:t>41</w:t>
      </w:r>
    </w:p>
    <w:p>
      <w:pPr>
        <w:pStyle w:val="Contents3"/>
        <w:tabs>
          <w:tab w:val="right" w:pos="9350" w:leader="dot"/>
        </w:tabs>
        <w:rPr>
          <w:rFonts w:ascii="Calibri" w:hAnsi="Calibri" w:eastAsia="맑은 고딕" w:cs="" w:asciiTheme="minorHAnsi" w:cstheme="minorBidi" w:eastAsiaTheme="minorEastAsia" w:hAnsiTheme="minorHAnsi"/>
          <w:sz w:val="24"/>
        </w:rPr>
      </w:pPr>
      <w:r>
        <w:rPr/>
        <w:t>2.2.12 DSA with SHA-1</w:t>
      </w:r>
      <w:r>
        <w:rPr>
          <w:vanish w:val="false"/>
        </w:rPr>
        <w:tab/>
        <w:t>42</w:t>
      </w:r>
    </w:p>
    <w:p>
      <w:pPr>
        <w:pStyle w:val="Contents3"/>
        <w:tabs>
          <w:tab w:val="right" w:pos="9350" w:leader="dot"/>
        </w:tabs>
        <w:rPr>
          <w:rFonts w:ascii="Calibri" w:hAnsi="Calibri" w:eastAsia="맑은 고딕" w:cs="" w:asciiTheme="minorHAnsi" w:cstheme="minorBidi" w:eastAsiaTheme="minorEastAsia" w:hAnsiTheme="minorHAnsi"/>
          <w:sz w:val="24"/>
        </w:rPr>
      </w:pPr>
      <w:r>
        <w:rPr/>
        <w:t>2.2.13 FIPS 186-4</w:t>
      </w:r>
      <w:r>
        <w:rPr>
          <w:vanish w:val="false"/>
        </w:rPr>
        <w:tab/>
        <w:t>42</w:t>
      </w:r>
    </w:p>
    <w:p>
      <w:pPr>
        <w:pStyle w:val="Contents3"/>
        <w:tabs>
          <w:tab w:val="right" w:pos="9350" w:leader="dot"/>
        </w:tabs>
        <w:rPr>
          <w:rFonts w:ascii="Calibri" w:hAnsi="Calibri" w:eastAsia="맑은 고딕" w:cs="" w:asciiTheme="minorHAnsi" w:cstheme="minorBidi" w:eastAsiaTheme="minorEastAsia" w:hAnsiTheme="minorHAnsi"/>
          <w:sz w:val="24"/>
        </w:rPr>
      </w:pPr>
      <w:r>
        <w:rPr/>
        <w:t>2.2.14 DSA with SHA-224</w:t>
      </w:r>
      <w:r>
        <w:rPr>
          <w:vanish w:val="false"/>
        </w:rPr>
        <w:tab/>
        <w:t>42</w:t>
      </w:r>
    </w:p>
    <w:p>
      <w:pPr>
        <w:pStyle w:val="Contents3"/>
        <w:tabs>
          <w:tab w:val="right" w:pos="9350" w:leader="dot"/>
        </w:tabs>
        <w:rPr>
          <w:rFonts w:ascii="Calibri" w:hAnsi="Calibri" w:eastAsia="맑은 고딕" w:cs="" w:asciiTheme="minorHAnsi" w:cstheme="minorBidi" w:eastAsiaTheme="minorEastAsia" w:hAnsiTheme="minorHAnsi"/>
          <w:sz w:val="24"/>
        </w:rPr>
      </w:pPr>
      <w:r>
        <w:rPr/>
        <w:t>2.2.15 DSA with SHA-256</w:t>
      </w:r>
      <w:r>
        <w:rPr>
          <w:vanish w:val="false"/>
        </w:rPr>
        <w:tab/>
        <w:t>43</w:t>
      </w:r>
    </w:p>
    <w:p>
      <w:pPr>
        <w:pStyle w:val="Contents3"/>
        <w:tabs>
          <w:tab w:val="right" w:pos="9350" w:leader="dot"/>
        </w:tabs>
        <w:rPr>
          <w:rFonts w:ascii="Calibri" w:hAnsi="Calibri" w:eastAsia="맑은 고딕" w:cs="" w:asciiTheme="minorHAnsi" w:cstheme="minorBidi" w:eastAsiaTheme="minorEastAsia" w:hAnsiTheme="minorHAnsi"/>
          <w:sz w:val="24"/>
        </w:rPr>
      </w:pPr>
      <w:r>
        <w:rPr/>
        <w:t>2.2.16 DSA with SHA-384</w:t>
      </w:r>
      <w:r>
        <w:rPr>
          <w:vanish w:val="false"/>
        </w:rPr>
        <w:tab/>
        <w:t>43</w:t>
      </w:r>
    </w:p>
    <w:p>
      <w:pPr>
        <w:pStyle w:val="Contents3"/>
        <w:tabs>
          <w:tab w:val="right" w:pos="9350" w:leader="dot"/>
        </w:tabs>
        <w:rPr>
          <w:rFonts w:ascii="Calibri" w:hAnsi="Calibri" w:eastAsia="맑은 고딕" w:cs="" w:asciiTheme="minorHAnsi" w:cstheme="minorBidi" w:eastAsiaTheme="minorEastAsia" w:hAnsiTheme="minorHAnsi"/>
          <w:sz w:val="24"/>
        </w:rPr>
      </w:pPr>
      <w:r>
        <w:rPr/>
        <w:t>2.2.17 DSA with SHA-512</w:t>
      </w:r>
      <w:r>
        <w:rPr>
          <w:vanish w:val="false"/>
        </w:rPr>
        <w:tab/>
        <w:t>44</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DSA with SHA3-224</w:t>
      </w:r>
      <w:r>
        <w:rPr>
          <w:vanish w:val="false"/>
        </w:rPr>
        <w:tab/>
        <w:t>45</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DSA with SHA3-256</w:t>
      </w:r>
      <w:r>
        <w:rPr>
          <w:vanish w:val="false"/>
        </w:rPr>
        <w:tab/>
        <w:t>45</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DSA with SHA3-384</w:t>
      </w:r>
      <w:r>
        <w:rPr>
          <w:vanish w:val="false"/>
        </w:rPr>
        <w:tab/>
        <w:t>45</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DSA with SHA3-512</w:t>
      </w:r>
      <w:r>
        <w:rPr>
          <w:vanish w:val="false"/>
        </w:rPr>
        <w:tab/>
        <w:t>46</w:t>
      </w:r>
    </w:p>
    <w:p>
      <w:pPr>
        <w:pStyle w:val="Contents2"/>
        <w:tabs>
          <w:tab w:val="right" w:pos="9350" w:leader="dot"/>
        </w:tabs>
        <w:rPr>
          <w:rFonts w:ascii="Calibri" w:hAnsi="Calibri" w:eastAsia="맑은 고딕" w:cs="" w:asciiTheme="minorHAnsi" w:cstheme="minorBidi" w:eastAsiaTheme="minorEastAsia" w:hAnsiTheme="minorHAnsi"/>
          <w:sz w:val="24"/>
        </w:rPr>
      </w:pPr>
      <w:r>
        <w:rPr/>
        <w:t>2.3 Elliptic Curve</w:t>
      </w:r>
      <w:r>
        <w:rPr>
          <w:vanish w:val="false"/>
        </w:rPr>
        <w:tab/>
        <w:t>46</w:t>
      </w:r>
    </w:p>
    <w:p>
      <w:pPr>
        <w:pStyle w:val="Contents3"/>
        <w:tabs>
          <w:tab w:val="right" w:pos="9350" w:leader="dot"/>
        </w:tabs>
        <w:rPr>
          <w:rFonts w:ascii="Calibri" w:hAnsi="Calibri" w:eastAsia="맑은 고딕" w:cs="" w:asciiTheme="minorHAnsi" w:cstheme="minorBidi" w:eastAsiaTheme="minorEastAsia" w:hAnsiTheme="minorHAnsi"/>
          <w:sz w:val="24"/>
        </w:rPr>
      </w:pPr>
      <w:r>
        <w:rPr/>
        <w:t>2.3.1 EC Signatures</w:t>
      </w:r>
      <w:r>
        <w:rPr>
          <w:vanish w:val="false"/>
        </w:rPr>
        <w:tab/>
        <w:t>48</w:t>
      </w:r>
    </w:p>
    <w:p>
      <w:pPr>
        <w:pStyle w:val="Contents3"/>
        <w:tabs>
          <w:tab w:val="right" w:pos="9350" w:leader="dot"/>
        </w:tabs>
        <w:rPr>
          <w:rFonts w:ascii="Calibri" w:hAnsi="Calibri" w:eastAsia="맑은 고딕" w:cs="" w:asciiTheme="minorHAnsi" w:cstheme="minorBidi" w:eastAsiaTheme="minorEastAsia" w:hAnsiTheme="minorHAnsi"/>
          <w:sz w:val="24"/>
        </w:rPr>
      </w:pPr>
      <w:r>
        <w:rPr/>
        <w:t>2.3.2 Definitions</w:t>
      </w:r>
      <w:r>
        <w:rPr>
          <w:vanish w:val="false"/>
        </w:rPr>
        <w:tab/>
        <w:t>48</w:t>
      </w:r>
    </w:p>
    <w:p>
      <w:pPr>
        <w:pStyle w:val="Contents3"/>
        <w:tabs>
          <w:tab w:val="right" w:pos="9350" w:leader="dot"/>
        </w:tabs>
        <w:rPr>
          <w:rFonts w:ascii="Calibri" w:hAnsi="Calibri" w:eastAsia="맑은 고딕" w:cs="" w:asciiTheme="minorHAnsi" w:cstheme="minorBidi" w:eastAsiaTheme="minorEastAsia" w:hAnsiTheme="minorHAnsi"/>
          <w:sz w:val="24"/>
        </w:rPr>
      </w:pPr>
      <w:r>
        <w:rPr/>
        <w:t>2.3.3 ECDSA public key objects</w:t>
      </w:r>
      <w:r>
        <w:rPr>
          <w:vanish w:val="false"/>
        </w:rPr>
        <w:tab/>
        <w:t>49</w:t>
      </w:r>
    </w:p>
    <w:p>
      <w:pPr>
        <w:pStyle w:val="Contents3"/>
        <w:tabs>
          <w:tab w:val="right" w:pos="9350" w:leader="dot"/>
        </w:tabs>
        <w:rPr>
          <w:rFonts w:ascii="Calibri" w:hAnsi="Calibri" w:eastAsia="맑은 고딕" w:cs="" w:asciiTheme="minorHAnsi" w:cstheme="minorBidi" w:eastAsiaTheme="minorEastAsia" w:hAnsiTheme="minorHAnsi"/>
          <w:sz w:val="24"/>
        </w:rPr>
      </w:pPr>
      <w:r>
        <w:rPr/>
        <w:t>2.3.4 Elliptic curve private key objects</w:t>
      </w:r>
      <w:r>
        <w:rPr>
          <w:vanish w:val="false"/>
        </w:rPr>
        <w:tab/>
        <w:t>50</w:t>
      </w:r>
    </w:p>
    <w:p>
      <w:pPr>
        <w:pStyle w:val="Contents3"/>
        <w:tabs>
          <w:tab w:val="right" w:pos="9350" w:leader="dot"/>
        </w:tabs>
        <w:rPr>
          <w:rFonts w:ascii="Calibri" w:hAnsi="Calibri" w:eastAsia="맑은 고딕" w:cs="" w:asciiTheme="minorHAnsi" w:cstheme="minorBidi" w:eastAsiaTheme="minorEastAsia" w:hAnsiTheme="minorHAnsi"/>
          <w:sz w:val="24"/>
        </w:rPr>
      </w:pPr>
      <w:r>
        <w:rPr/>
        <w:t>2.3.5 Elliptic curve key pair generation</w:t>
      </w:r>
      <w:r>
        <w:rPr>
          <w:vanish w:val="false"/>
        </w:rPr>
        <w:tab/>
        <w:t>51</w:t>
      </w:r>
    </w:p>
    <w:p>
      <w:pPr>
        <w:pStyle w:val="Contents3"/>
        <w:tabs>
          <w:tab w:val="right" w:pos="9350" w:leader="dot"/>
        </w:tabs>
        <w:rPr>
          <w:rFonts w:ascii="Calibri" w:hAnsi="Calibri" w:eastAsia="맑은 고딕" w:cs="" w:asciiTheme="minorHAnsi" w:cstheme="minorBidi" w:eastAsiaTheme="minorEastAsia" w:hAnsiTheme="minorHAnsi"/>
          <w:sz w:val="24"/>
        </w:rPr>
      </w:pPr>
      <w:r>
        <w:rPr/>
        <w:t>2.3.6 ECDSA without hashing</w:t>
      </w:r>
      <w:r>
        <w:rPr>
          <w:vanish w:val="false"/>
        </w:rPr>
        <w:tab/>
        <w:t>51</w:t>
      </w:r>
    </w:p>
    <w:p>
      <w:pPr>
        <w:pStyle w:val="Contents3"/>
        <w:tabs>
          <w:tab w:val="right" w:pos="9350" w:leader="dot"/>
        </w:tabs>
        <w:rPr>
          <w:rFonts w:ascii="Calibri" w:hAnsi="Calibri" w:eastAsia="맑은 고딕" w:cs="" w:asciiTheme="minorHAnsi" w:cstheme="minorBidi" w:eastAsiaTheme="minorEastAsia" w:hAnsiTheme="minorHAnsi"/>
          <w:sz w:val="24"/>
        </w:rPr>
      </w:pPr>
      <w:r>
        <w:rPr/>
        <w:t>2.3.7 ECDSA with hashing</w:t>
      </w:r>
      <w:r>
        <w:rPr>
          <w:vanish w:val="false"/>
        </w:rPr>
        <w:tab/>
        <w:t>52</w:t>
      </w:r>
    </w:p>
    <w:p>
      <w:pPr>
        <w:pStyle w:val="Contents3"/>
        <w:tabs>
          <w:tab w:val="right" w:pos="9350" w:leader="dot"/>
        </w:tabs>
        <w:rPr>
          <w:rFonts w:ascii="Calibri" w:hAnsi="Calibri" w:eastAsia="맑은 고딕" w:cs="" w:asciiTheme="minorHAnsi" w:cstheme="minorBidi" w:eastAsiaTheme="minorEastAsia" w:hAnsiTheme="minorHAnsi"/>
          <w:sz w:val="24"/>
        </w:rPr>
      </w:pPr>
      <w:r>
        <w:rPr/>
        <w:t>2.3.8 EC mechanism parameters</w:t>
      </w:r>
      <w:r>
        <w:rPr>
          <w:vanish w:val="false"/>
        </w:rPr>
        <w:tab/>
        <w:t>52</w:t>
      </w:r>
    </w:p>
    <w:p>
      <w:pPr>
        <w:pStyle w:val="Contents3"/>
        <w:tabs>
          <w:tab w:val="right" w:pos="9350" w:leader="dot"/>
        </w:tabs>
        <w:rPr>
          <w:rFonts w:ascii="Calibri" w:hAnsi="Calibri" w:eastAsia="맑은 고딕" w:cs="" w:asciiTheme="minorHAnsi" w:cstheme="minorBidi" w:eastAsiaTheme="minorEastAsia" w:hAnsiTheme="minorHAnsi"/>
          <w:sz w:val="24"/>
        </w:rPr>
      </w:pPr>
      <w:r>
        <w:rPr/>
        <w:t>2.3.9 Elliptic curve Diffie-Hellman key derivation</w:t>
      </w:r>
      <w:r>
        <w:rPr>
          <w:vanish w:val="false"/>
        </w:rPr>
        <w:tab/>
        <w:t>55</w:t>
      </w:r>
    </w:p>
    <w:p>
      <w:pPr>
        <w:pStyle w:val="Contents3"/>
        <w:tabs>
          <w:tab w:val="right" w:pos="9350" w:leader="dot"/>
        </w:tabs>
        <w:rPr>
          <w:rFonts w:ascii="Calibri" w:hAnsi="Calibri" w:eastAsia="맑은 고딕" w:cs="" w:asciiTheme="minorHAnsi" w:cstheme="minorBidi" w:eastAsiaTheme="minorEastAsia" w:hAnsiTheme="minorHAnsi"/>
          <w:sz w:val="24"/>
        </w:rPr>
      </w:pPr>
      <w:r>
        <w:rPr/>
        <w:t>2.3.10 Elliptic curve Diffie-Hellman with cofactor key derivation</w:t>
      </w:r>
      <w:r>
        <w:rPr>
          <w:vanish w:val="false"/>
        </w:rPr>
        <w:tab/>
        <w:t>55</w:t>
      </w:r>
    </w:p>
    <w:p>
      <w:pPr>
        <w:pStyle w:val="Contents3"/>
        <w:tabs>
          <w:tab w:val="right" w:pos="9350" w:leader="dot"/>
        </w:tabs>
        <w:rPr>
          <w:rFonts w:ascii="Calibri" w:hAnsi="Calibri" w:eastAsia="맑은 고딕" w:cs="" w:asciiTheme="minorHAnsi" w:cstheme="minorBidi" w:eastAsiaTheme="minorEastAsia" w:hAnsiTheme="minorHAnsi"/>
          <w:sz w:val="24"/>
        </w:rPr>
      </w:pPr>
      <w:r>
        <w:rPr/>
        <w:t>2.3.11 Elliptic curve Menezes-Qu-Vanstone key derivation</w:t>
      </w:r>
      <w:r>
        <w:rPr>
          <w:vanish w:val="false"/>
        </w:rPr>
        <w:tab/>
        <w:t>56</w:t>
      </w:r>
    </w:p>
    <w:p>
      <w:pPr>
        <w:pStyle w:val="Contents3"/>
        <w:tabs>
          <w:tab w:val="right" w:pos="9350" w:leader="dot"/>
        </w:tabs>
        <w:rPr>
          <w:rFonts w:ascii="Calibri" w:hAnsi="Calibri" w:eastAsia="맑은 고딕" w:cs="" w:asciiTheme="minorHAnsi" w:cstheme="minorBidi" w:eastAsiaTheme="minorEastAsia" w:hAnsiTheme="minorHAnsi"/>
          <w:sz w:val="24"/>
        </w:rPr>
      </w:pPr>
      <w:r>
        <w:rPr/>
        <w:t>2.3.12 ECDH AES KEY WRAP</w:t>
      </w:r>
      <w:r>
        <w:rPr>
          <w:vanish w:val="false"/>
        </w:rPr>
        <w:tab/>
        <w:t>57</w:t>
      </w:r>
    </w:p>
    <w:p>
      <w:pPr>
        <w:pStyle w:val="Contents3"/>
        <w:tabs>
          <w:tab w:val="right" w:pos="9350" w:leader="dot"/>
        </w:tabs>
        <w:rPr>
          <w:rFonts w:ascii="Calibri" w:hAnsi="Calibri" w:eastAsia="맑은 고딕" w:cs="" w:asciiTheme="minorHAnsi" w:cstheme="minorBidi" w:eastAsiaTheme="minorEastAsia" w:hAnsiTheme="minorHAnsi"/>
          <w:sz w:val="24"/>
        </w:rPr>
      </w:pPr>
      <w:r>
        <w:rPr/>
        <w:t>2.3.13 ECDH AES KEY WRAP mechanism parameters</w:t>
      </w:r>
      <w:r>
        <w:rPr>
          <w:vanish w:val="false"/>
        </w:rPr>
        <w:tab/>
        <w:t>58</w:t>
      </w:r>
    </w:p>
    <w:p>
      <w:pPr>
        <w:pStyle w:val="Contents3"/>
        <w:tabs>
          <w:tab w:val="right" w:pos="9350" w:leader="dot"/>
        </w:tabs>
        <w:rPr>
          <w:rFonts w:ascii="Calibri" w:hAnsi="Calibri" w:eastAsia="맑은 고딕" w:cs="" w:asciiTheme="minorHAnsi" w:cstheme="minorBidi" w:eastAsiaTheme="minorEastAsia" w:hAnsiTheme="minorHAnsi"/>
          <w:sz w:val="24"/>
        </w:rPr>
      </w:pPr>
      <w:r>
        <w:rPr/>
        <w:t>2.3.14 FIPS 186-4</w:t>
      </w:r>
      <w:r>
        <w:rPr>
          <w:vanish w:val="false"/>
        </w:rPr>
        <w:tab/>
        <w:t>58</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2.4</w:t>
      </w:r>
      <w:r>
        <w:rPr/>
        <w:t xml:space="preserve"> Diffie-Hellman</w:t>
      </w:r>
      <w:r>
        <w:rPr>
          <w:vanish w:val="false"/>
        </w:rPr>
        <w:tab/>
        <w:t>59</w:t>
      </w:r>
    </w:p>
    <w:p>
      <w:pPr>
        <w:pStyle w:val="Contents3"/>
        <w:tabs>
          <w:tab w:val="right" w:pos="9350" w:leader="dot"/>
        </w:tabs>
        <w:rPr>
          <w:rFonts w:ascii="Calibri" w:hAnsi="Calibri" w:eastAsia="맑은 고딕" w:cs="" w:asciiTheme="minorHAnsi" w:cstheme="minorBidi" w:eastAsiaTheme="minorEastAsia" w:hAnsiTheme="minorHAnsi"/>
          <w:sz w:val="24"/>
        </w:rPr>
      </w:pPr>
      <w:r>
        <w:rPr/>
        <w:t>2.4.1 Definitions</w:t>
      </w:r>
      <w:r>
        <w:rPr>
          <w:vanish w:val="false"/>
        </w:rPr>
        <w:tab/>
        <w:t>59</w:t>
      </w:r>
    </w:p>
    <w:p>
      <w:pPr>
        <w:pStyle w:val="Contents3"/>
        <w:tabs>
          <w:tab w:val="right" w:pos="9350" w:leader="dot"/>
        </w:tabs>
        <w:rPr>
          <w:rFonts w:ascii="Calibri" w:hAnsi="Calibri" w:eastAsia="맑은 고딕" w:cs="" w:asciiTheme="minorHAnsi" w:cstheme="minorBidi" w:eastAsiaTheme="minorEastAsia" w:hAnsiTheme="minorHAnsi"/>
          <w:sz w:val="24"/>
        </w:rPr>
      </w:pPr>
      <w:r>
        <w:rPr/>
        <w:t>2.4.2 Diffie-Hellman public key objects</w:t>
      </w:r>
      <w:r>
        <w:rPr>
          <w:vanish w:val="false"/>
        </w:rPr>
        <w:tab/>
        <w:t>59</w:t>
      </w:r>
    </w:p>
    <w:p>
      <w:pPr>
        <w:pStyle w:val="Contents3"/>
        <w:tabs>
          <w:tab w:val="right" w:pos="9350" w:leader="dot"/>
        </w:tabs>
        <w:rPr>
          <w:rFonts w:ascii="Calibri" w:hAnsi="Calibri" w:eastAsia="맑은 고딕" w:cs="" w:asciiTheme="minorHAnsi" w:cstheme="minorBidi" w:eastAsiaTheme="minorEastAsia" w:hAnsiTheme="minorHAnsi"/>
          <w:sz w:val="24"/>
        </w:rPr>
      </w:pPr>
      <w:r>
        <w:rPr/>
        <w:t>2.4.3 X9.42 Diffie-Hellman public key objects</w:t>
      </w:r>
      <w:r>
        <w:rPr>
          <w:vanish w:val="false"/>
        </w:rPr>
        <w:tab/>
        <w:t>60</w:t>
      </w:r>
    </w:p>
    <w:p>
      <w:pPr>
        <w:pStyle w:val="Contents3"/>
        <w:tabs>
          <w:tab w:val="right" w:pos="9350" w:leader="dot"/>
        </w:tabs>
        <w:rPr>
          <w:rFonts w:ascii="Calibri" w:hAnsi="Calibri" w:eastAsia="맑은 고딕" w:cs="" w:asciiTheme="minorHAnsi" w:cstheme="minorBidi" w:eastAsiaTheme="minorEastAsia" w:hAnsiTheme="minorHAnsi"/>
          <w:sz w:val="24"/>
        </w:rPr>
      </w:pPr>
      <w:r>
        <w:rPr/>
        <w:t>2.4.4 Diffie-Hellman private key objects</w:t>
      </w:r>
      <w:r>
        <w:rPr>
          <w:vanish w:val="false"/>
        </w:rPr>
        <w:tab/>
        <w:t>61</w:t>
      </w:r>
    </w:p>
    <w:p>
      <w:pPr>
        <w:pStyle w:val="Contents3"/>
        <w:tabs>
          <w:tab w:val="right" w:pos="9350" w:leader="dot"/>
        </w:tabs>
        <w:rPr>
          <w:rFonts w:ascii="Calibri" w:hAnsi="Calibri" w:eastAsia="맑은 고딕" w:cs="" w:asciiTheme="minorHAnsi" w:cstheme="minorBidi" w:eastAsiaTheme="minorEastAsia" w:hAnsiTheme="minorHAnsi"/>
          <w:sz w:val="24"/>
        </w:rPr>
      </w:pPr>
      <w:r>
        <w:rPr/>
        <w:t>2.4.5 X9.42 Diffie-Hellman private key objects</w:t>
      </w:r>
      <w:r>
        <w:rPr>
          <w:vanish w:val="false"/>
        </w:rPr>
        <w:tab/>
        <w:t>62</w:t>
      </w:r>
    </w:p>
    <w:p>
      <w:pPr>
        <w:pStyle w:val="Contents3"/>
        <w:tabs>
          <w:tab w:val="right" w:pos="9350" w:leader="dot"/>
        </w:tabs>
        <w:rPr>
          <w:rFonts w:ascii="Calibri" w:hAnsi="Calibri" w:eastAsia="맑은 고딕" w:cs="" w:asciiTheme="minorHAnsi" w:cstheme="minorBidi" w:eastAsiaTheme="minorEastAsia" w:hAnsiTheme="minorHAnsi"/>
          <w:sz w:val="24"/>
        </w:rPr>
      </w:pPr>
      <w:r>
        <w:rPr/>
        <w:t>2.4.6 Diffie-Hellman domain parameter objects</w:t>
      </w:r>
      <w:r>
        <w:rPr>
          <w:vanish w:val="false"/>
        </w:rPr>
        <w:tab/>
        <w:t>63</w:t>
      </w:r>
    </w:p>
    <w:p>
      <w:pPr>
        <w:pStyle w:val="Contents3"/>
        <w:tabs>
          <w:tab w:val="right" w:pos="9350" w:leader="dot"/>
        </w:tabs>
        <w:rPr>
          <w:rFonts w:ascii="Calibri" w:hAnsi="Calibri" w:eastAsia="맑은 고딕" w:cs="" w:asciiTheme="minorHAnsi" w:cstheme="minorBidi" w:eastAsiaTheme="minorEastAsia" w:hAnsiTheme="minorHAnsi"/>
          <w:sz w:val="24"/>
        </w:rPr>
      </w:pPr>
      <w:r>
        <w:rPr/>
        <w:t>2.4.7 X9.42 Diffie-Hellman domain parameters objects</w:t>
      </w:r>
      <w:r>
        <w:rPr>
          <w:vanish w:val="false"/>
        </w:rPr>
        <w:tab/>
        <w:t>63</w:t>
      </w:r>
    </w:p>
    <w:p>
      <w:pPr>
        <w:pStyle w:val="Contents3"/>
        <w:tabs>
          <w:tab w:val="right" w:pos="9350" w:leader="dot"/>
        </w:tabs>
        <w:rPr>
          <w:rFonts w:ascii="Calibri" w:hAnsi="Calibri" w:eastAsia="맑은 고딕" w:cs="" w:asciiTheme="minorHAnsi" w:cstheme="minorBidi" w:eastAsiaTheme="minorEastAsia" w:hAnsiTheme="minorHAnsi"/>
          <w:sz w:val="24"/>
        </w:rPr>
      </w:pPr>
      <w:r>
        <w:rPr/>
        <w:t>2.4.8 PKCS #3 Diffie-Hellman key pair generation</w:t>
      </w:r>
      <w:r>
        <w:rPr>
          <w:vanish w:val="false"/>
        </w:rPr>
        <w:tab/>
        <w:t>64</w:t>
      </w:r>
    </w:p>
    <w:p>
      <w:pPr>
        <w:pStyle w:val="Contents3"/>
        <w:tabs>
          <w:tab w:val="right" w:pos="9350" w:leader="dot"/>
        </w:tabs>
        <w:rPr>
          <w:rFonts w:ascii="Calibri" w:hAnsi="Calibri" w:eastAsia="맑은 고딕" w:cs="" w:asciiTheme="minorHAnsi" w:cstheme="minorBidi" w:eastAsiaTheme="minorEastAsia" w:hAnsiTheme="minorHAnsi"/>
          <w:sz w:val="24"/>
        </w:rPr>
      </w:pPr>
      <w:r>
        <w:rPr/>
        <w:t>2.4.9 PKCS #3 Diffie-Hellman domain parameter generation</w:t>
      </w:r>
      <w:r>
        <w:rPr>
          <w:vanish w:val="false"/>
        </w:rPr>
        <w:tab/>
        <w:t>65</w:t>
      </w:r>
    </w:p>
    <w:p>
      <w:pPr>
        <w:pStyle w:val="Contents3"/>
        <w:tabs>
          <w:tab w:val="right" w:pos="9350" w:leader="dot"/>
        </w:tabs>
        <w:rPr>
          <w:rFonts w:ascii="Calibri" w:hAnsi="Calibri" w:eastAsia="맑은 고딕" w:cs="" w:asciiTheme="minorHAnsi" w:cstheme="minorBidi" w:eastAsiaTheme="minorEastAsia" w:hAnsiTheme="minorHAnsi"/>
          <w:sz w:val="24"/>
        </w:rPr>
      </w:pPr>
      <w:r>
        <w:rPr/>
        <w:t>2.4.10 PKCS #3 Diffie-Hellman key derivation</w:t>
      </w:r>
      <w:r>
        <w:rPr>
          <w:vanish w:val="false"/>
        </w:rPr>
        <w:tab/>
        <w:t>65</w:t>
      </w:r>
    </w:p>
    <w:p>
      <w:pPr>
        <w:pStyle w:val="Contents3"/>
        <w:tabs>
          <w:tab w:val="right" w:pos="9350" w:leader="dot"/>
        </w:tabs>
        <w:rPr>
          <w:rFonts w:ascii="Calibri" w:hAnsi="Calibri" w:eastAsia="맑은 고딕" w:cs="" w:asciiTheme="minorHAnsi" w:cstheme="minorBidi" w:eastAsiaTheme="minorEastAsia" w:hAnsiTheme="minorHAnsi"/>
          <w:sz w:val="24"/>
        </w:rPr>
      </w:pPr>
      <w:r>
        <w:rPr/>
        <w:t>2.4.11 X9.42 Diffie-Hellman mechanism parameters</w:t>
      </w:r>
      <w:r>
        <w:rPr>
          <w:vanish w:val="false"/>
        </w:rPr>
        <w:tab/>
        <w:t>66</w:t>
      </w:r>
    </w:p>
    <w:p>
      <w:pPr>
        <w:pStyle w:val="Contents3"/>
        <w:tabs>
          <w:tab w:val="right" w:pos="9350" w:leader="dot"/>
        </w:tabs>
        <w:rPr>
          <w:rFonts w:ascii="Calibri" w:hAnsi="Calibri" w:eastAsia="맑은 고딕" w:cs="" w:asciiTheme="minorHAnsi" w:cstheme="minorBidi" w:eastAsiaTheme="minorEastAsia" w:hAnsiTheme="minorHAnsi"/>
          <w:sz w:val="24"/>
        </w:rPr>
      </w:pPr>
      <w:r>
        <w:rPr/>
        <w:t>2.4.12 X9.42 Diffie-Hellman key pair generation</w:t>
      </w:r>
      <w:r>
        <w:rPr>
          <w:vanish w:val="false"/>
        </w:rPr>
        <w:tab/>
        <w:t>69</w:t>
      </w:r>
    </w:p>
    <w:p>
      <w:pPr>
        <w:pStyle w:val="Contents3"/>
        <w:tabs>
          <w:tab w:val="right" w:pos="9350" w:leader="dot"/>
        </w:tabs>
        <w:rPr>
          <w:rFonts w:ascii="Calibri" w:hAnsi="Calibri" w:eastAsia="맑은 고딕" w:cs="" w:asciiTheme="minorHAnsi" w:cstheme="minorBidi" w:eastAsiaTheme="minorEastAsia" w:hAnsiTheme="minorHAnsi"/>
          <w:sz w:val="24"/>
        </w:rPr>
      </w:pPr>
      <w:r>
        <w:rPr/>
        <w:t>2.4.13 X9.42 Diffie-Hellman domain parameter generation</w:t>
      </w:r>
      <w:r>
        <w:rPr>
          <w:vanish w:val="false"/>
        </w:rPr>
        <w:tab/>
        <w:t>69</w:t>
      </w:r>
    </w:p>
    <w:p>
      <w:pPr>
        <w:pStyle w:val="Contents3"/>
        <w:tabs>
          <w:tab w:val="right" w:pos="9350" w:leader="dot"/>
        </w:tabs>
        <w:rPr>
          <w:rFonts w:ascii="Calibri" w:hAnsi="Calibri" w:eastAsia="맑은 고딕" w:cs="" w:asciiTheme="minorHAnsi" w:cstheme="minorBidi" w:eastAsiaTheme="minorEastAsia" w:hAnsiTheme="minorHAnsi"/>
          <w:sz w:val="24"/>
        </w:rPr>
      </w:pPr>
      <w:r>
        <w:rPr/>
        <w:t>2.4.14 X9.42 Diffie-Hellman key derivation</w:t>
      </w:r>
      <w:r>
        <w:rPr>
          <w:vanish w:val="false"/>
        </w:rPr>
        <w:tab/>
        <w:t>69</w:t>
      </w:r>
    </w:p>
    <w:p>
      <w:pPr>
        <w:pStyle w:val="Contents3"/>
        <w:tabs>
          <w:tab w:val="right" w:pos="9350" w:leader="dot"/>
        </w:tabs>
        <w:rPr>
          <w:rFonts w:ascii="Calibri" w:hAnsi="Calibri" w:eastAsia="맑은 고딕" w:cs="" w:asciiTheme="minorHAnsi" w:cstheme="minorBidi" w:eastAsiaTheme="minorEastAsia" w:hAnsiTheme="minorHAnsi"/>
          <w:sz w:val="24"/>
        </w:rPr>
      </w:pPr>
      <w:r>
        <w:rPr/>
        <w:t>2.4.15 X9.42 Diffie-Hellman hybrid key derivation</w:t>
      </w:r>
      <w:r>
        <w:rPr>
          <w:vanish w:val="false"/>
        </w:rPr>
        <w:tab/>
        <w:t>70</w:t>
      </w:r>
    </w:p>
    <w:p>
      <w:pPr>
        <w:pStyle w:val="Contents3"/>
        <w:tabs>
          <w:tab w:val="right" w:pos="9350" w:leader="dot"/>
        </w:tabs>
        <w:rPr>
          <w:rFonts w:ascii="Calibri" w:hAnsi="Calibri" w:eastAsia="맑은 고딕" w:cs="" w:asciiTheme="minorHAnsi" w:cstheme="minorBidi" w:eastAsiaTheme="minorEastAsia" w:hAnsiTheme="minorHAnsi"/>
          <w:sz w:val="24"/>
        </w:rPr>
      </w:pPr>
      <w:r>
        <w:rPr/>
        <w:t>2.4.16 X9.42 Diffie-Hellman Menezes-Qu-Vanstone key derivation</w:t>
      </w:r>
      <w:r>
        <w:rPr>
          <w:vanish w:val="false"/>
        </w:rPr>
        <w:tab/>
        <w:t>70</w:t>
      </w:r>
    </w:p>
    <w:p>
      <w:pPr>
        <w:pStyle w:val="Contents2"/>
        <w:tabs>
          <w:tab w:val="right" w:pos="9350" w:leader="dot"/>
        </w:tabs>
        <w:rPr>
          <w:rFonts w:ascii="Calibri" w:hAnsi="Calibri" w:eastAsia="맑은 고딕" w:cs="" w:asciiTheme="minorHAnsi" w:cstheme="minorBidi" w:eastAsiaTheme="minorEastAsia" w:hAnsiTheme="minorHAnsi"/>
          <w:sz w:val="24"/>
        </w:rPr>
      </w:pPr>
      <w:r>
        <w:rPr/>
        <w:t>2.5 Wrapping/unwrapping private keys</w:t>
      </w:r>
      <w:r>
        <w:rPr>
          <w:vanish w:val="false"/>
        </w:rPr>
        <w:tab/>
        <w:t>71</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2.6</w:t>
      </w:r>
      <w:r>
        <w:rPr/>
        <w:t xml:space="preserve"> Generic secret key</w:t>
      </w:r>
      <w:r>
        <w:rPr>
          <w:vanish w:val="false"/>
        </w:rPr>
        <w:tab/>
        <w:t>73</w:t>
      </w:r>
    </w:p>
    <w:p>
      <w:pPr>
        <w:pStyle w:val="Contents3"/>
        <w:tabs>
          <w:tab w:val="right" w:pos="9350" w:leader="dot"/>
        </w:tabs>
        <w:rPr>
          <w:rFonts w:ascii="Calibri" w:hAnsi="Calibri" w:eastAsia="맑은 고딕" w:cs="" w:asciiTheme="minorHAnsi" w:cstheme="minorBidi" w:eastAsiaTheme="minorEastAsia" w:hAnsiTheme="minorHAnsi"/>
          <w:sz w:val="24"/>
        </w:rPr>
      </w:pPr>
      <w:r>
        <w:rPr/>
        <w:t>2.6.1 Definitions</w:t>
      </w:r>
      <w:r>
        <w:rPr>
          <w:vanish w:val="false"/>
        </w:rPr>
        <w:tab/>
        <w:t>73</w:t>
      </w:r>
    </w:p>
    <w:p>
      <w:pPr>
        <w:pStyle w:val="Contents3"/>
        <w:tabs>
          <w:tab w:val="right" w:pos="9350" w:leader="dot"/>
        </w:tabs>
        <w:rPr>
          <w:rFonts w:ascii="Calibri" w:hAnsi="Calibri" w:eastAsia="맑은 고딕" w:cs="" w:asciiTheme="minorHAnsi" w:cstheme="minorBidi" w:eastAsiaTheme="minorEastAsia" w:hAnsiTheme="minorHAnsi"/>
          <w:sz w:val="24"/>
        </w:rPr>
      </w:pPr>
      <w:r>
        <w:rPr/>
        <w:t>2.6.2 Generic secret key objects</w:t>
      </w:r>
      <w:r>
        <w:rPr>
          <w:vanish w:val="false"/>
        </w:rPr>
        <w:tab/>
        <w:t>74</w:t>
      </w:r>
    </w:p>
    <w:p>
      <w:pPr>
        <w:pStyle w:val="Contents3"/>
        <w:tabs>
          <w:tab w:val="right" w:pos="9350" w:leader="dot"/>
        </w:tabs>
        <w:rPr>
          <w:rFonts w:ascii="Calibri" w:hAnsi="Calibri" w:eastAsia="맑은 고딕" w:cs="" w:asciiTheme="minorHAnsi" w:cstheme="minorBidi" w:eastAsiaTheme="minorEastAsia" w:hAnsiTheme="minorHAnsi"/>
          <w:sz w:val="24"/>
        </w:rPr>
      </w:pPr>
      <w:r>
        <w:rPr/>
        <w:t>2.6.3 Generic secret key generation</w:t>
      </w:r>
      <w:r>
        <w:rPr>
          <w:vanish w:val="false"/>
        </w:rPr>
        <w:tab/>
        <w:t>74</w:t>
      </w:r>
    </w:p>
    <w:p>
      <w:pPr>
        <w:pStyle w:val="Contents2"/>
        <w:tabs>
          <w:tab w:val="right" w:pos="9350" w:leader="dot"/>
        </w:tabs>
        <w:rPr>
          <w:rFonts w:ascii="Calibri" w:hAnsi="Calibri" w:eastAsia="맑은 고딕" w:cs="" w:asciiTheme="minorHAnsi" w:cstheme="minorBidi" w:eastAsiaTheme="minorEastAsia" w:hAnsiTheme="minorHAnsi"/>
          <w:sz w:val="24"/>
        </w:rPr>
      </w:pPr>
      <w:r>
        <w:rPr/>
        <w:t>2.7 HMAC mechanisms</w:t>
      </w:r>
      <w:r>
        <w:rPr>
          <w:vanish w:val="false"/>
        </w:rPr>
        <w:tab/>
        <w:t>75</w:t>
      </w:r>
    </w:p>
    <w:p>
      <w:pPr>
        <w:pStyle w:val="Contents3"/>
        <w:tabs>
          <w:tab w:val="right" w:pos="9350" w:leader="dot"/>
        </w:tabs>
        <w:rPr>
          <w:rFonts w:ascii="Calibri" w:hAnsi="Calibri" w:eastAsia="맑은 고딕" w:cs="" w:asciiTheme="minorHAnsi" w:cstheme="minorBidi" w:eastAsiaTheme="minorEastAsia" w:hAnsiTheme="minorHAnsi"/>
          <w:sz w:val="24"/>
        </w:rPr>
      </w:pPr>
      <w:r>
        <w:rPr/>
        <w:t>2.7.1 General block cipher mechanism parameters</w:t>
      </w:r>
      <w:r>
        <w:rPr>
          <w:vanish w:val="false"/>
        </w:rPr>
        <w:tab/>
        <w:t>75</w:t>
      </w:r>
    </w:p>
    <w:p>
      <w:pPr>
        <w:pStyle w:val="Contents2"/>
        <w:tabs>
          <w:tab w:val="right" w:pos="9350" w:leader="dot"/>
        </w:tabs>
        <w:rPr>
          <w:rFonts w:ascii="Calibri" w:hAnsi="Calibri" w:eastAsia="맑은 고딕" w:cs="" w:asciiTheme="minorHAnsi" w:cstheme="minorBidi" w:eastAsiaTheme="minorEastAsia" w:hAnsiTheme="minorHAnsi"/>
          <w:sz w:val="24"/>
        </w:rPr>
      </w:pPr>
      <w:r>
        <w:rPr/>
        <w:t>2.8 AES</w:t>
      </w:r>
      <w:r>
        <w:rPr>
          <w:vanish w:val="false"/>
        </w:rPr>
        <w:tab/>
        <w:t>75</w:t>
      </w:r>
    </w:p>
    <w:p>
      <w:pPr>
        <w:pStyle w:val="Contents3"/>
        <w:tabs>
          <w:tab w:val="right" w:pos="9350" w:leader="dot"/>
        </w:tabs>
        <w:rPr>
          <w:rFonts w:ascii="Calibri" w:hAnsi="Calibri" w:eastAsia="맑은 고딕" w:cs="" w:asciiTheme="minorHAnsi" w:cstheme="minorBidi" w:eastAsiaTheme="minorEastAsia" w:hAnsiTheme="minorHAnsi"/>
          <w:sz w:val="24"/>
        </w:rPr>
      </w:pPr>
      <w:r>
        <w:rPr/>
        <w:t>2.8.1 Definitions</w:t>
      </w:r>
      <w:r>
        <w:rPr>
          <w:vanish w:val="false"/>
        </w:rPr>
        <w:tab/>
        <w:t>75</w:t>
      </w:r>
    </w:p>
    <w:p>
      <w:pPr>
        <w:pStyle w:val="Contents3"/>
        <w:tabs>
          <w:tab w:val="right" w:pos="9350" w:leader="dot"/>
        </w:tabs>
        <w:rPr>
          <w:rFonts w:ascii="Calibri" w:hAnsi="Calibri" w:eastAsia="맑은 고딕" w:cs="" w:asciiTheme="minorHAnsi" w:cstheme="minorBidi" w:eastAsiaTheme="minorEastAsia" w:hAnsiTheme="minorHAnsi"/>
          <w:sz w:val="24"/>
        </w:rPr>
      </w:pPr>
      <w:r>
        <w:rPr/>
        <w:t>2.8.2 AES secret key objects</w:t>
      </w:r>
      <w:r>
        <w:rPr>
          <w:vanish w:val="false"/>
        </w:rPr>
        <w:tab/>
        <w:t>76</w:t>
      </w:r>
    </w:p>
    <w:p>
      <w:pPr>
        <w:pStyle w:val="Contents3"/>
        <w:tabs>
          <w:tab w:val="right" w:pos="9350" w:leader="dot"/>
        </w:tabs>
        <w:rPr>
          <w:rFonts w:ascii="Calibri" w:hAnsi="Calibri" w:eastAsia="맑은 고딕" w:cs="" w:asciiTheme="minorHAnsi" w:cstheme="minorBidi" w:eastAsiaTheme="minorEastAsia" w:hAnsiTheme="minorHAnsi"/>
          <w:sz w:val="24"/>
        </w:rPr>
      </w:pPr>
      <w:r>
        <w:rPr/>
        <w:t>2.8.3 AES key generation</w:t>
      </w:r>
      <w:r>
        <w:rPr>
          <w:vanish w:val="false"/>
        </w:rPr>
        <w:tab/>
        <w:t>77</w:t>
      </w:r>
    </w:p>
    <w:p>
      <w:pPr>
        <w:pStyle w:val="Contents3"/>
        <w:tabs>
          <w:tab w:val="right" w:pos="9350" w:leader="dot"/>
        </w:tabs>
        <w:rPr>
          <w:rFonts w:ascii="Calibri" w:hAnsi="Calibri" w:eastAsia="맑은 고딕" w:cs="" w:asciiTheme="minorHAnsi" w:cstheme="minorBidi" w:eastAsiaTheme="minorEastAsia" w:hAnsiTheme="minorHAnsi"/>
          <w:sz w:val="24"/>
        </w:rPr>
      </w:pPr>
      <w:r>
        <w:rPr/>
        <w:t>2.8.4 AES-ECB</w:t>
      </w:r>
      <w:r>
        <w:rPr>
          <w:vanish w:val="false"/>
        </w:rPr>
        <w:tab/>
        <w:t>77</w:t>
      </w:r>
    </w:p>
    <w:p>
      <w:pPr>
        <w:pStyle w:val="Contents3"/>
        <w:tabs>
          <w:tab w:val="right" w:pos="9350" w:leader="dot"/>
        </w:tabs>
        <w:rPr>
          <w:rFonts w:ascii="Calibri" w:hAnsi="Calibri" w:eastAsia="맑은 고딕" w:cs="" w:asciiTheme="minorHAnsi" w:cstheme="minorBidi" w:eastAsiaTheme="minorEastAsia" w:hAnsiTheme="minorHAnsi"/>
          <w:sz w:val="24"/>
        </w:rPr>
      </w:pPr>
      <w:r>
        <w:rPr/>
        <w:t>2.8.5 AES-CBC</w:t>
      </w:r>
      <w:r>
        <w:rPr>
          <w:vanish w:val="false"/>
        </w:rPr>
        <w:tab/>
        <w:t>77</w:t>
      </w:r>
    </w:p>
    <w:p>
      <w:pPr>
        <w:pStyle w:val="Contents3"/>
        <w:tabs>
          <w:tab w:val="right" w:pos="9350" w:leader="dot"/>
        </w:tabs>
        <w:rPr>
          <w:rFonts w:ascii="Calibri" w:hAnsi="Calibri" w:eastAsia="맑은 고딕" w:cs="" w:asciiTheme="minorHAnsi" w:cstheme="minorBidi" w:eastAsiaTheme="minorEastAsia" w:hAnsiTheme="minorHAnsi"/>
          <w:sz w:val="24"/>
        </w:rPr>
      </w:pPr>
      <w:r>
        <w:rPr/>
        <w:t>2.8.6 AES-CBC with PKCS padding</w:t>
      </w:r>
      <w:r>
        <w:rPr>
          <w:vanish w:val="false"/>
        </w:rPr>
        <w:tab/>
        <w:t>78</w:t>
      </w:r>
    </w:p>
    <w:p>
      <w:pPr>
        <w:pStyle w:val="Contents3"/>
        <w:tabs>
          <w:tab w:val="right" w:pos="9350" w:leader="dot"/>
        </w:tabs>
        <w:rPr>
          <w:rFonts w:ascii="Calibri" w:hAnsi="Calibri" w:eastAsia="맑은 고딕" w:cs="" w:asciiTheme="minorHAnsi" w:cstheme="minorBidi" w:eastAsiaTheme="minorEastAsia" w:hAnsiTheme="minorHAnsi"/>
          <w:sz w:val="24"/>
        </w:rPr>
      </w:pPr>
      <w:r>
        <w:rPr/>
        <w:t>2.8.7 AES-OFB</w:t>
      </w:r>
      <w:r>
        <w:rPr>
          <w:vanish w:val="false"/>
        </w:rPr>
        <w:tab/>
        <w:t>79</w:t>
      </w:r>
    </w:p>
    <w:p>
      <w:pPr>
        <w:pStyle w:val="Contents3"/>
        <w:tabs>
          <w:tab w:val="right" w:pos="9350" w:leader="dot"/>
        </w:tabs>
        <w:rPr>
          <w:rFonts w:ascii="Calibri" w:hAnsi="Calibri" w:eastAsia="맑은 고딕" w:cs="" w:asciiTheme="minorHAnsi" w:cstheme="minorBidi" w:eastAsiaTheme="minorEastAsia" w:hAnsiTheme="minorHAnsi"/>
          <w:sz w:val="24"/>
        </w:rPr>
      </w:pPr>
      <w:r>
        <w:rPr/>
        <w:t>2.8.8 AES-CFB</w:t>
      </w:r>
      <w:r>
        <w:rPr>
          <w:vanish w:val="false"/>
        </w:rPr>
        <w:tab/>
        <w:t>79</w:t>
      </w:r>
    </w:p>
    <w:p>
      <w:pPr>
        <w:pStyle w:val="Contents3"/>
        <w:tabs>
          <w:tab w:val="right" w:pos="9350" w:leader="dot"/>
        </w:tabs>
        <w:rPr>
          <w:rFonts w:ascii="Calibri" w:hAnsi="Calibri" w:eastAsia="맑은 고딕" w:cs="" w:asciiTheme="minorHAnsi" w:cstheme="minorBidi" w:eastAsiaTheme="minorEastAsia" w:hAnsiTheme="minorHAnsi"/>
          <w:sz w:val="24"/>
        </w:rPr>
      </w:pPr>
      <w:r>
        <w:rPr/>
        <w:t>2.8.9 General-length AES-MAC</w:t>
      </w:r>
      <w:r>
        <w:rPr>
          <w:vanish w:val="false"/>
        </w:rPr>
        <w:tab/>
        <w:t>79</w:t>
      </w:r>
    </w:p>
    <w:p>
      <w:pPr>
        <w:pStyle w:val="Contents3"/>
        <w:tabs>
          <w:tab w:val="right" w:pos="9350" w:leader="dot"/>
        </w:tabs>
        <w:rPr>
          <w:rFonts w:ascii="Calibri" w:hAnsi="Calibri" w:eastAsia="맑은 고딕" w:cs="" w:asciiTheme="minorHAnsi" w:cstheme="minorBidi" w:eastAsiaTheme="minorEastAsia" w:hAnsiTheme="minorHAnsi"/>
          <w:sz w:val="24"/>
        </w:rPr>
      </w:pPr>
      <w:r>
        <w:rPr/>
        <w:t>2.8.10 AES-MAC</w:t>
      </w:r>
      <w:r>
        <w:rPr>
          <w:vanish w:val="false"/>
        </w:rPr>
        <w:tab/>
        <w:t>80</w:t>
      </w:r>
    </w:p>
    <w:p>
      <w:pPr>
        <w:pStyle w:val="Contents3"/>
        <w:tabs>
          <w:tab w:val="right" w:pos="9350" w:leader="dot"/>
        </w:tabs>
        <w:rPr>
          <w:rFonts w:ascii="Calibri" w:hAnsi="Calibri" w:eastAsia="맑은 고딕" w:cs="" w:asciiTheme="minorHAnsi" w:cstheme="minorBidi" w:eastAsiaTheme="minorEastAsia" w:hAnsiTheme="minorHAnsi"/>
          <w:sz w:val="24"/>
        </w:rPr>
      </w:pPr>
      <w:r>
        <w:rPr/>
        <w:t>2.8.11 AES-XCBC-MAC</w:t>
      </w:r>
      <w:r>
        <w:rPr>
          <w:vanish w:val="false"/>
        </w:rPr>
        <w:tab/>
        <w:t>80</w:t>
      </w:r>
    </w:p>
    <w:p>
      <w:pPr>
        <w:pStyle w:val="Contents3"/>
        <w:tabs>
          <w:tab w:val="right" w:pos="9350" w:leader="dot"/>
        </w:tabs>
        <w:rPr>
          <w:rFonts w:ascii="Calibri" w:hAnsi="Calibri" w:eastAsia="맑은 고딕" w:cs="" w:asciiTheme="minorHAnsi" w:cstheme="minorBidi" w:eastAsiaTheme="minorEastAsia" w:hAnsiTheme="minorHAnsi"/>
          <w:sz w:val="24"/>
        </w:rPr>
      </w:pPr>
      <w:r>
        <w:rPr/>
        <w:t>2.8.12 AES-XCBC-MAC-96</w:t>
      </w:r>
      <w:r>
        <w:rPr>
          <w:vanish w:val="false"/>
        </w:rPr>
        <w:tab/>
        <w:t>80</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2.9</w:t>
      </w:r>
      <w:r>
        <w:rPr/>
        <w:t xml:space="preserve"> AES with Counter</w:t>
      </w:r>
      <w:r>
        <w:rPr>
          <w:vanish w:val="false"/>
        </w:rPr>
        <w:tab/>
        <w:t>81</w:t>
      </w:r>
    </w:p>
    <w:p>
      <w:pPr>
        <w:pStyle w:val="Contents3"/>
        <w:tabs>
          <w:tab w:val="right" w:pos="9350" w:leader="dot"/>
        </w:tabs>
        <w:rPr>
          <w:rFonts w:ascii="Calibri" w:hAnsi="Calibri" w:eastAsia="맑은 고딕" w:cs="" w:asciiTheme="minorHAnsi" w:cstheme="minorBidi" w:eastAsiaTheme="minorEastAsia" w:hAnsiTheme="minorHAnsi"/>
          <w:sz w:val="24"/>
        </w:rPr>
      </w:pPr>
      <w:r>
        <w:rPr/>
        <w:t>2.9.1 Definitions</w:t>
      </w:r>
      <w:r>
        <w:rPr>
          <w:vanish w:val="false"/>
        </w:rPr>
        <w:tab/>
        <w:t>81</w:t>
      </w:r>
    </w:p>
    <w:p>
      <w:pPr>
        <w:pStyle w:val="Contents3"/>
        <w:tabs>
          <w:tab w:val="right" w:pos="9350" w:leader="dot"/>
        </w:tabs>
        <w:rPr>
          <w:rFonts w:ascii="Calibri" w:hAnsi="Calibri" w:eastAsia="맑은 고딕" w:cs="" w:asciiTheme="minorHAnsi" w:cstheme="minorBidi" w:eastAsiaTheme="minorEastAsia" w:hAnsiTheme="minorHAnsi"/>
          <w:sz w:val="24"/>
        </w:rPr>
      </w:pPr>
      <w:r>
        <w:rPr/>
        <w:t>2.9.2 AES with Counter mechanism parameters</w:t>
      </w:r>
      <w:r>
        <w:rPr>
          <w:vanish w:val="false"/>
        </w:rPr>
        <w:tab/>
        <w:t>81</w:t>
      </w:r>
    </w:p>
    <w:p>
      <w:pPr>
        <w:pStyle w:val="Contents3"/>
        <w:tabs>
          <w:tab w:val="right" w:pos="9350" w:leader="dot"/>
        </w:tabs>
        <w:rPr>
          <w:rFonts w:ascii="Calibri" w:hAnsi="Calibri" w:eastAsia="맑은 고딕" w:cs="" w:asciiTheme="minorHAnsi" w:cstheme="minorBidi" w:eastAsiaTheme="minorEastAsia" w:hAnsiTheme="minorHAnsi"/>
          <w:sz w:val="24"/>
        </w:rPr>
      </w:pPr>
      <w:r>
        <w:rPr/>
        <w:t>2.9.3 AES with Counter Encryption / Decryption</w:t>
      </w:r>
      <w:r>
        <w:rPr>
          <w:vanish w:val="false"/>
        </w:rPr>
        <w:tab/>
        <w:t>82</w:t>
      </w:r>
    </w:p>
    <w:p>
      <w:pPr>
        <w:pStyle w:val="Contents2"/>
        <w:tabs>
          <w:tab w:val="right" w:pos="9350" w:leader="dot"/>
        </w:tabs>
        <w:rPr>
          <w:rFonts w:ascii="Calibri" w:hAnsi="Calibri" w:eastAsia="맑은 고딕" w:cs="" w:asciiTheme="minorHAnsi" w:cstheme="minorBidi" w:eastAsiaTheme="minorEastAsia" w:hAnsiTheme="minorHAnsi"/>
          <w:sz w:val="24"/>
        </w:rPr>
      </w:pPr>
      <w:r>
        <w:rPr/>
        <w:t>2.10 AES CBC with Cipher Text Stealing CTS</w:t>
      </w:r>
      <w:r>
        <w:rPr>
          <w:vanish w:val="false"/>
        </w:rPr>
        <w:tab/>
        <w:t>82</w:t>
      </w:r>
    </w:p>
    <w:p>
      <w:pPr>
        <w:pStyle w:val="Contents3"/>
        <w:tabs>
          <w:tab w:val="right" w:pos="9350" w:leader="dot"/>
        </w:tabs>
        <w:rPr>
          <w:rFonts w:ascii="Calibri" w:hAnsi="Calibri" w:eastAsia="맑은 고딕" w:cs="" w:asciiTheme="minorHAnsi" w:cstheme="minorBidi" w:eastAsiaTheme="minorEastAsia" w:hAnsiTheme="minorHAnsi"/>
          <w:sz w:val="24"/>
        </w:rPr>
      </w:pPr>
      <w:r>
        <w:rPr/>
        <w:t>2.10.1 Definitions</w:t>
      </w:r>
      <w:r>
        <w:rPr>
          <w:vanish w:val="false"/>
        </w:rPr>
        <w:tab/>
        <w:t>82</w:t>
      </w:r>
    </w:p>
    <w:p>
      <w:pPr>
        <w:pStyle w:val="Contents3"/>
        <w:tabs>
          <w:tab w:val="right" w:pos="9350" w:leader="dot"/>
        </w:tabs>
        <w:rPr>
          <w:rFonts w:ascii="Calibri" w:hAnsi="Calibri" w:eastAsia="맑은 고딕" w:cs="" w:asciiTheme="minorHAnsi" w:cstheme="minorBidi" w:eastAsiaTheme="minorEastAsia" w:hAnsiTheme="minorHAnsi"/>
          <w:sz w:val="24"/>
        </w:rPr>
      </w:pPr>
      <w:r>
        <w:rPr/>
        <w:t>2.10.2 AES CTS mechanism parameters</w:t>
      </w:r>
      <w:r>
        <w:rPr>
          <w:vanish w:val="false"/>
        </w:rPr>
        <w:tab/>
        <w:t>82</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2.11</w:t>
      </w:r>
      <w:r>
        <w:rPr/>
        <w:t xml:space="preserve"> Additional AES Mechanisms</w:t>
      </w:r>
      <w:r>
        <w:rPr>
          <w:vanish w:val="false"/>
        </w:rPr>
        <w:tab/>
        <w:t>83</w:t>
      </w:r>
    </w:p>
    <w:p>
      <w:pPr>
        <w:pStyle w:val="Contents3"/>
        <w:tabs>
          <w:tab w:val="right" w:pos="9350" w:leader="dot"/>
        </w:tabs>
        <w:rPr>
          <w:rFonts w:ascii="Calibri" w:hAnsi="Calibri" w:eastAsia="맑은 고딕" w:cs="" w:asciiTheme="minorHAnsi" w:cstheme="minorBidi" w:eastAsiaTheme="minorEastAsia" w:hAnsiTheme="minorHAnsi"/>
          <w:sz w:val="24"/>
        </w:rPr>
      </w:pPr>
      <w:r>
        <w:rPr/>
        <w:t>2.11.1 Definitions</w:t>
      </w:r>
      <w:r>
        <w:rPr>
          <w:vanish w:val="false"/>
        </w:rPr>
        <w:tab/>
        <w:t>84</w:t>
      </w:r>
    </w:p>
    <w:p>
      <w:pPr>
        <w:pStyle w:val="Contents2"/>
        <w:tabs>
          <w:tab w:val="right" w:pos="9350" w:leader="dot"/>
        </w:tabs>
        <w:rPr>
          <w:rFonts w:ascii="Calibri" w:hAnsi="Calibri" w:eastAsia="맑은 고딕" w:cs="" w:asciiTheme="minorHAnsi" w:cstheme="minorBidi" w:eastAsiaTheme="minorEastAsia" w:hAnsiTheme="minorHAnsi"/>
          <w:sz w:val="24"/>
        </w:rPr>
      </w:pPr>
      <w:r>
        <w:rPr/>
        <w:t>2.12 AES-GCM Authenticated Encryption / Decryption</w:t>
      </w:r>
      <w:r>
        <w:rPr>
          <w:vanish w:val="false"/>
        </w:rPr>
        <w:tab/>
        <w:t>84</w:t>
      </w:r>
    </w:p>
    <w:p>
      <w:pPr>
        <w:pStyle w:val="Contents3"/>
        <w:tabs>
          <w:tab w:val="right" w:pos="9350" w:leader="dot"/>
        </w:tabs>
        <w:rPr>
          <w:rFonts w:ascii="Calibri" w:hAnsi="Calibri" w:eastAsia="맑은 고딕" w:cs="" w:asciiTheme="minorHAnsi" w:cstheme="minorBidi" w:eastAsiaTheme="minorEastAsia" w:hAnsiTheme="minorHAnsi"/>
          <w:sz w:val="24"/>
        </w:rPr>
      </w:pPr>
      <w:r>
        <w:rPr/>
        <w:t>2.12.1 AES-CCM authenticated Encryption / Decryption</w:t>
      </w:r>
      <w:r>
        <w:rPr>
          <w:vanish w:val="false"/>
        </w:rPr>
        <w:tab/>
        <w:t>85</w:t>
      </w:r>
    </w:p>
    <w:p>
      <w:pPr>
        <w:pStyle w:val="Contents3"/>
        <w:tabs>
          <w:tab w:val="right" w:pos="9350" w:leader="dot"/>
        </w:tabs>
        <w:rPr>
          <w:rFonts w:ascii="Calibri" w:hAnsi="Calibri" w:eastAsia="맑은 고딕" w:cs="" w:asciiTheme="minorHAnsi" w:cstheme="minorBidi" w:eastAsiaTheme="minorEastAsia" w:hAnsiTheme="minorHAnsi"/>
          <w:sz w:val="24"/>
        </w:rPr>
      </w:pPr>
      <w:r>
        <w:rPr/>
        <w:t>2.12.2 AES-CCM authenticated Encryption / Decryption</w:t>
      </w:r>
      <w:r>
        <w:rPr>
          <w:vanish w:val="false"/>
        </w:rPr>
        <w:tab/>
        <w:t>87</w:t>
      </w:r>
    </w:p>
    <w:p>
      <w:pPr>
        <w:pStyle w:val="Contents3"/>
        <w:tabs>
          <w:tab w:val="right" w:pos="9350" w:leader="dot"/>
        </w:tabs>
        <w:rPr>
          <w:rFonts w:ascii="Calibri" w:hAnsi="Calibri" w:eastAsia="맑은 고딕" w:cs="" w:asciiTheme="minorHAnsi" w:cstheme="minorBidi" w:eastAsiaTheme="minorEastAsia" w:hAnsiTheme="minorHAnsi"/>
          <w:sz w:val="24"/>
        </w:rPr>
      </w:pPr>
      <w:r>
        <w:rPr/>
        <w:t>2.12.3 AES-GMAC</w:t>
      </w:r>
      <w:r>
        <w:rPr>
          <w:vanish w:val="false"/>
        </w:rPr>
        <w:tab/>
        <w:t>89</w:t>
      </w:r>
    </w:p>
    <w:p>
      <w:pPr>
        <w:pStyle w:val="Contents3"/>
        <w:tabs>
          <w:tab w:val="right" w:pos="9350" w:leader="dot"/>
        </w:tabs>
        <w:rPr>
          <w:rFonts w:ascii="Calibri" w:hAnsi="Calibri" w:eastAsia="맑은 고딕" w:cs="" w:asciiTheme="minorHAnsi" w:cstheme="minorBidi" w:eastAsiaTheme="minorEastAsia" w:hAnsiTheme="minorHAnsi"/>
          <w:sz w:val="24"/>
        </w:rPr>
      </w:pPr>
      <w:r>
        <w:rPr/>
        <w:t>2.12.4 AES GCM and CCM Mechanism parameters</w:t>
      </w:r>
      <w:r>
        <w:rPr>
          <w:vanish w:val="false"/>
        </w:rPr>
        <w:tab/>
        <w:t>89</w:t>
      </w:r>
    </w:p>
    <w:p>
      <w:pPr>
        <w:pStyle w:val="Contents3"/>
        <w:tabs>
          <w:tab w:val="right" w:pos="9350" w:leader="dot"/>
        </w:tabs>
        <w:rPr>
          <w:rFonts w:ascii="Calibri" w:hAnsi="Calibri" w:eastAsia="맑은 고딕" w:cs="" w:asciiTheme="minorHAnsi" w:cstheme="minorBidi" w:eastAsiaTheme="minorEastAsia" w:hAnsiTheme="minorHAnsi"/>
          <w:sz w:val="24"/>
        </w:rPr>
      </w:pPr>
      <w:r>
        <w:rPr/>
        <w:t>2.12.5 AES-GCM authenticated Encryption / Decryption</w:t>
      </w:r>
      <w:r>
        <w:rPr>
          <w:vanish w:val="false"/>
        </w:rPr>
        <w:tab/>
        <w:t>93</w:t>
      </w:r>
    </w:p>
    <w:p>
      <w:pPr>
        <w:pStyle w:val="Contents3"/>
        <w:tabs>
          <w:tab w:val="right" w:pos="9350" w:leader="dot"/>
        </w:tabs>
        <w:rPr>
          <w:rFonts w:ascii="Calibri" w:hAnsi="Calibri" w:eastAsia="맑은 고딕" w:cs="" w:asciiTheme="minorHAnsi" w:cstheme="minorBidi" w:eastAsiaTheme="minorEastAsia" w:hAnsiTheme="minorHAnsi"/>
          <w:sz w:val="24"/>
        </w:rPr>
      </w:pPr>
      <w:r>
        <w:rPr/>
        <w:t>2.12.6 AES-CCM authenticated Encryption / Decryption</w:t>
      </w:r>
      <w:r>
        <w:rPr>
          <w:vanish w:val="false"/>
        </w:rPr>
        <w:tab/>
        <w:t>93</w:t>
      </w:r>
    </w:p>
    <w:p>
      <w:pPr>
        <w:pStyle w:val="Contents2"/>
        <w:tabs>
          <w:tab w:val="right" w:pos="9350" w:leader="dot"/>
        </w:tabs>
        <w:rPr>
          <w:rFonts w:ascii="Calibri" w:hAnsi="Calibri" w:eastAsia="맑은 고딕" w:cs="" w:asciiTheme="minorHAnsi" w:cstheme="minorBidi" w:eastAsiaTheme="minorEastAsia" w:hAnsiTheme="minorHAnsi"/>
          <w:sz w:val="24"/>
        </w:rPr>
      </w:pPr>
      <w:r>
        <w:rPr/>
        <w:t>2.13 AES CMAC</w:t>
      </w:r>
      <w:r>
        <w:rPr>
          <w:vanish w:val="false"/>
        </w:rPr>
        <w:tab/>
        <w:t>94</w:t>
      </w:r>
    </w:p>
    <w:p>
      <w:pPr>
        <w:pStyle w:val="Contents3"/>
        <w:tabs>
          <w:tab w:val="right" w:pos="9350" w:leader="dot"/>
        </w:tabs>
        <w:rPr>
          <w:rFonts w:ascii="Calibri" w:hAnsi="Calibri" w:eastAsia="맑은 고딕" w:cs="" w:asciiTheme="minorHAnsi" w:cstheme="minorBidi" w:eastAsiaTheme="minorEastAsia" w:hAnsiTheme="minorHAnsi"/>
          <w:sz w:val="24"/>
        </w:rPr>
      </w:pPr>
      <w:r>
        <w:rPr/>
        <w:t>2.13.1 Definitions</w:t>
      </w:r>
      <w:r>
        <w:rPr>
          <w:vanish w:val="false"/>
        </w:rPr>
        <w:tab/>
        <w:t>94</w:t>
      </w:r>
    </w:p>
    <w:p>
      <w:pPr>
        <w:pStyle w:val="Contents3"/>
        <w:tabs>
          <w:tab w:val="right" w:pos="9350" w:leader="dot"/>
        </w:tabs>
        <w:rPr>
          <w:rFonts w:ascii="Calibri" w:hAnsi="Calibri" w:eastAsia="맑은 고딕" w:cs="" w:asciiTheme="minorHAnsi" w:cstheme="minorBidi" w:eastAsiaTheme="minorEastAsia" w:hAnsiTheme="minorHAnsi"/>
          <w:sz w:val="24"/>
        </w:rPr>
      </w:pPr>
      <w:r>
        <w:rPr/>
        <w:t>2.13.2 Mechanism parameters</w:t>
      </w:r>
      <w:r>
        <w:rPr>
          <w:vanish w:val="false"/>
        </w:rPr>
        <w:tab/>
        <w:t>94</w:t>
      </w:r>
    </w:p>
    <w:p>
      <w:pPr>
        <w:pStyle w:val="Contents3"/>
        <w:tabs>
          <w:tab w:val="right" w:pos="9350" w:leader="dot"/>
        </w:tabs>
        <w:rPr>
          <w:rFonts w:ascii="Calibri" w:hAnsi="Calibri" w:eastAsia="맑은 고딕" w:cs="" w:asciiTheme="minorHAnsi" w:cstheme="minorBidi" w:eastAsiaTheme="minorEastAsia" w:hAnsiTheme="minorHAnsi"/>
          <w:sz w:val="24"/>
        </w:rPr>
      </w:pPr>
      <w:r>
        <w:rPr/>
        <w:t>2.13.3 General-length AES-CMAC</w:t>
      </w:r>
      <w:r>
        <w:rPr>
          <w:vanish w:val="false"/>
        </w:rPr>
        <w:tab/>
        <w:t>94</w:t>
      </w:r>
    </w:p>
    <w:p>
      <w:pPr>
        <w:pStyle w:val="Contents3"/>
        <w:tabs>
          <w:tab w:val="right" w:pos="9350" w:leader="dot"/>
        </w:tabs>
        <w:rPr>
          <w:rFonts w:ascii="Calibri" w:hAnsi="Calibri" w:eastAsia="맑은 고딕" w:cs="" w:asciiTheme="minorHAnsi" w:cstheme="minorBidi" w:eastAsiaTheme="minorEastAsia" w:hAnsiTheme="minorHAnsi"/>
          <w:sz w:val="24"/>
        </w:rPr>
      </w:pPr>
      <w:r>
        <w:rPr/>
        <w:t>2.13.4 AES-CMAC</w:t>
      </w:r>
      <w:r>
        <w:rPr>
          <w:vanish w:val="false"/>
        </w:rPr>
        <w:tab/>
        <w:t>95</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2.14</w:t>
      </w:r>
      <w:r>
        <w:rPr/>
        <w:t xml:space="preserve"> AES XTS</w:t>
      </w:r>
      <w:r>
        <w:rPr>
          <w:vanish w:val="false"/>
        </w:rPr>
        <w:tab/>
        <w:t>96</w:t>
      </w:r>
    </w:p>
    <w:p>
      <w:pPr>
        <w:pStyle w:val="Contents3"/>
        <w:tabs>
          <w:tab w:val="right" w:pos="9350" w:leader="dot"/>
        </w:tabs>
        <w:rPr>
          <w:rFonts w:ascii="Calibri" w:hAnsi="Calibri" w:eastAsia="맑은 고딕" w:cs="" w:asciiTheme="minorHAnsi" w:cstheme="minorBidi" w:eastAsiaTheme="minorEastAsia" w:hAnsiTheme="minorHAnsi"/>
          <w:sz w:val="24"/>
        </w:rPr>
      </w:pPr>
      <w:r>
        <w:rPr/>
        <w:t>2.14.1 Definitions</w:t>
      </w:r>
      <w:r>
        <w:rPr>
          <w:vanish w:val="false"/>
        </w:rPr>
        <w:tab/>
        <w:t>96</w:t>
      </w:r>
    </w:p>
    <w:p>
      <w:pPr>
        <w:pStyle w:val="Contents3"/>
        <w:tabs>
          <w:tab w:val="right" w:pos="9350" w:leader="dot"/>
        </w:tabs>
        <w:rPr>
          <w:rFonts w:ascii="Calibri" w:hAnsi="Calibri" w:eastAsia="맑은 고딕" w:cs="" w:asciiTheme="minorHAnsi" w:cstheme="minorBidi" w:eastAsiaTheme="minorEastAsia" w:hAnsiTheme="minorHAnsi"/>
          <w:sz w:val="24"/>
        </w:rPr>
      </w:pPr>
      <w:r>
        <w:rPr/>
        <w:t>2.14.2 AES-XTS secret key objects</w:t>
      </w:r>
      <w:r>
        <w:rPr>
          <w:vanish w:val="false"/>
        </w:rPr>
        <w:tab/>
        <w:t>96</w:t>
      </w:r>
    </w:p>
    <w:p>
      <w:pPr>
        <w:pStyle w:val="Contents3"/>
        <w:tabs>
          <w:tab w:val="right" w:pos="9350" w:leader="dot"/>
        </w:tabs>
        <w:rPr>
          <w:rFonts w:ascii="Calibri" w:hAnsi="Calibri" w:eastAsia="맑은 고딕" w:cs="" w:asciiTheme="minorHAnsi" w:cstheme="minorBidi" w:eastAsiaTheme="minorEastAsia" w:hAnsiTheme="minorHAnsi"/>
          <w:sz w:val="24"/>
        </w:rPr>
      </w:pPr>
      <w:r>
        <w:rPr/>
        <w:t>2.14.3 AES-XTS key generation</w:t>
      </w:r>
      <w:r>
        <w:rPr>
          <w:vanish w:val="false"/>
        </w:rPr>
        <w:tab/>
        <w:t>96</w:t>
      </w:r>
    </w:p>
    <w:p>
      <w:pPr>
        <w:pStyle w:val="Contents3"/>
        <w:tabs>
          <w:tab w:val="right" w:pos="9350" w:leader="dot"/>
        </w:tabs>
        <w:rPr>
          <w:rFonts w:ascii="Calibri" w:hAnsi="Calibri" w:eastAsia="맑은 고딕" w:cs="" w:asciiTheme="minorHAnsi" w:cstheme="minorBidi" w:eastAsiaTheme="minorEastAsia" w:hAnsiTheme="minorHAnsi"/>
          <w:sz w:val="24"/>
        </w:rPr>
      </w:pPr>
      <w:r>
        <w:rPr/>
        <w:t>2.14.4 AES-XTS</w:t>
      </w:r>
      <w:r>
        <w:rPr>
          <w:vanish w:val="false"/>
        </w:rPr>
        <w:tab/>
        <w:t>96</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2.15</w:t>
      </w:r>
      <w:r>
        <w:rPr/>
        <w:t xml:space="preserve"> AES Key Wrap</w:t>
      </w:r>
      <w:r>
        <w:rPr>
          <w:vanish w:val="false"/>
        </w:rPr>
        <w:tab/>
        <w:t>97</w:t>
      </w:r>
    </w:p>
    <w:p>
      <w:pPr>
        <w:pStyle w:val="Contents3"/>
        <w:tabs>
          <w:tab w:val="right" w:pos="9350" w:leader="dot"/>
        </w:tabs>
        <w:rPr>
          <w:rFonts w:ascii="Calibri" w:hAnsi="Calibri" w:eastAsia="맑은 고딕" w:cs="" w:asciiTheme="minorHAnsi" w:cstheme="minorBidi" w:eastAsiaTheme="minorEastAsia" w:hAnsiTheme="minorHAnsi"/>
          <w:sz w:val="24"/>
        </w:rPr>
      </w:pPr>
      <w:r>
        <w:rPr/>
        <w:t>2.15.1 Definitions</w:t>
      </w:r>
      <w:r>
        <w:rPr>
          <w:vanish w:val="false"/>
        </w:rPr>
        <w:tab/>
        <w:t>97</w:t>
      </w:r>
    </w:p>
    <w:p>
      <w:pPr>
        <w:pStyle w:val="Contents3"/>
        <w:tabs>
          <w:tab w:val="right" w:pos="9350" w:leader="dot"/>
        </w:tabs>
        <w:rPr>
          <w:rFonts w:ascii="Calibri" w:hAnsi="Calibri" w:eastAsia="맑은 고딕" w:cs="" w:asciiTheme="minorHAnsi" w:cstheme="minorBidi" w:eastAsiaTheme="minorEastAsia" w:hAnsiTheme="minorHAnsi"/>
          <w:sz w:val="24"/>
        </w:rPr>
      </w:pPr>
      <w:r>
        <w:rPr/>
        <w:t>2.15.2 AES Key Wrap Mechanism parameters</w:t>
      </w:r>
      <w:r>
        <w:rPr>
          <w:vanish w:val="false"/>
        </w:rPr>
        <w:tab/>
        <w:t>97</w:t>
      </w:r>
    </w:p>
    <w:p>
      <w:pPr>
        <w:pStyle w:val="Contents3"/>
        <w:tabs>
          <w:tab w:val="right" w:pos="9350" w:leader="dot"/>
        </w:tabs>
        <w:rPr>
          <w:rFonts w:ascii="Calibri" w:hAnsi="Calibri" w:eastAsia="맑은 고딕" w:cs="" w:asciiTheme="minorHAnsi" w:cstheme="minorBidi" w:eastAsiaTheme="minorEastAsia" w:hAnsiTheme="minorHAnsi"/>
          <w:sz w:val="24"/>
        </w:rPr>
      </w:pPr>
      <w:r>
        <w:rPr/>
        <w:t>2.15.3 AES Key Wrap</w:t>
      </w:r>
      <w:r>
        <w:rPr>
          <w:vanish w:val="false"/>
        </w:rPr>
        <w:tab/>
        <w:t>97</w:t>
      </w:r>
    </w:p>
    <w:p>
      <w:pPr>
        <w:pStyle w:val="Contents2"/>
        <w:tabs>
          <w:tab w:val="right" w:pos="9350" w:leader="dot"/>
        </w:tabs>
        <w:rPr>
          <w:rFonts w:ascii="Calibri" w:hAnsi="Calibri" w:eastAsia="맑은 고딕" w:cs="" w:asciiTheme="minorHAnsi" w:cstheme="minorBidi" w:eastAsiaTheme="minorEastAsia" w:hAnsiTheme="minorHAnsi"/>
          <w:sz w:val="24"/>
        </w:rPr>
      </w:pPr>
      <w:r>
        <w:rPr/>
        <w:t>2.16 Key derivation by data encryption – DES &amp; AES</w:t>
      </w:r>
      <w:r>
        <w:rPr>
          <w:vanish w:val="false"/>
        </w:rPr>
        <w:tab/>
        <w:t>98</w:t>
      </w:r>
    </w:p>
    <w:p>
      <w:pPr>
        <w:pStyle w:val="Contents3"/>
        <w:tabs>
          <w:tab w:val="right" w:pos="9350" w:leader="dot"/>
        </w:tabs>
        <w:rPr>
          <w:rFonts w:ascii="Calibri" w:hAnsi="Calibri" w:eastAsia="맑은 고딕" w:cs="" w:asciiTheme="minorHAnsi" w:cstheme="minorBidi" w:eastAsiaTheme="minorEastAsia" w:hAnsiTheme="minorHAnsi"/>
          <w:sz w:val="24"/>
        </w:rPr>
      </w:pPr>
      <w:r>
        <w:rPr/>
        <w:t>2.16.1 Definitions</w:t>
      </w:r>
      <w:r>
        <w:rPr>
          <w:vanish w:val="false"/>
        </w:rPr>
        <w:tab/>
        <w:t>98</w:t>
      </w:r>
    </w:p>
    <w:p>
      <w:pPr>
        <w:pStyle w:val="Contents3"/>
        <w:tabs>
          <w:tab w:val="right" w:pos="9350" w:leader="dot"/>
        </w:tabs>
        <w:rPr>
          <w:rFonts w:ascii="Calibri" w:hAnsi="Calibri" w:eastAsia="맑은 고딕" w:cs="" w:asciiTheme="minorHAnsi" w:cstheme="minorBidi" w:eastAsiaTheme="minorEastAsia" w:hAnsiTheme="minorHAnsi"/>
          <w:sz w:val="24"/>
        </w:rPr>
      </w:pPr>
      <w:r>
        <w:rPr/>
        <w:t>2.16.2 Mechanism Parameters</w:t>
      </w:r>
      <w:r>
        <w:rPr>
          <w:vanish w:val="false"/>
        </w:rPr>
        <w:tab/>
        <w:t>99</w:t>
      </w:r>
    </w:p>
    <w:p>
      <w:pPr>
        <w:pStyle w:val="Contents3"/>
        <w:tabs>
          <w:tab w:val="right" w:pos="9350" w:leader="dot"/>
        </w:tabs>
        <w:rPr>
          <w:rFonts w:ascii="Calibri" w:hAnsi="Calibri" w:eastAsia="맑은 고딕" w:cs="" w:asciiTheme="minorHAnsi" w:cstheme="minorBidi" w:eastAsiaTheme="minorEastAsia" w:hAnsiTheme="minorHAnsi"/>
          <w:sz w:val="24"/>
        </w:rPr>
      </w:pPr>
      <w:r>
        <w:rPr/>
        <w:t>2.16.3 Mechanism Description</w:t>
      </w:r>
      <w:r>
        <w:rPr>
          <w:vanish w:val="false"/>
        </w:rPr>
        <w:tab/>
        <w:t>99</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2.17</w:t>
      </w:r>
      <w:r>
        <w:rPr/>
        <w:t xml:space="preserve"> Double and Triple-length DES</w:t>
      </w:r>
      <w:r>
        <w:rPr>
          <w:vanish w:val="false"/>
        </w:rPr>
        <w:tab/>
        <w:t>99</w:t>
      </w:r>
    </w:p>
    <w:p>
      <w:pPr>
        <w:pStyle w:val="Contents3"/>
        <w:tabs>
          <w:tab w:val="right" w:pos="9350" w:leader="dot"/>
        </w:tabs>
        <w:rPr>
          <w:rFonts w:ascii="Calibri" w:hAnsi="Calibri" w:eastAsia="맑은 고딕" w:cs="" w:asciiTheme="minorHAnsi" w:cstheme="minorBidi" w:eastAsiaTheme="minorEastAsia" w:hAnsiTheme="minorHAnsi"/>
          <w:sz w:val="24"/>
        </w:rPr>
      </w:pPr>
      <w:r>
        <w:rPr/>
        <w:t>2.17.1 Definitions</w:t>
      </w:r>
      <w:r>
        <w:rPr>
          <w:vanish w:val="false"/>
        </w:rPr>
        <w:tab/>
        <w:t>99</w:t>
      </w:r>
    </w:p>
    <w:p>
      <w:pPr>
        <w:pStyle w:val="Contents3"/>
        <w:tabs>
          <w:tab w:val="right" w:pos="9350" w:leader="dot"/>
        </w:tabs>
        <w:rPr>
          <w:rFonts w:ascii="Calibri" w:hAnsi="Calibri" w:eastAsia="맑은 고딕" w:cs="" w:asciiTheme="minorHAnsi" w:cstheme="minorBidi" w:eastAsiaTheme="minorEastAsia" w:hAnsiTheme="minorHAnsi"/>
          <w:sz w:val="24"/>
        </w:rPr>
      </w:pPr>
      <w:r>
        <w:rPr/>
        <w:t>2.17.2 DES2 secret key objects</w:t>
      </w:r>
      <w:r>
        <w:rPr>
          <w:vanish w:val="false"/>
        </w:rPr>
        <w:tab/>
        <w:t>100</w:t>
      </w:r>
    </w:p>
    <w:p>
      <w:pPr>
        <w:pStyle w:val="Contents3"/>
        <w:tabs>
          <w:tab w:val="right" w:pos="9350" w:leader="dot"/>
        </w:tabs>
        <w:rPr>
          <w:rFonts w:ascii="Calibri" w:hAnsi="Calibri" w:eastAsia="맑은 고딕" w:cs="" w:asciiTheme="minorHAnsi" w:cstheme="minorBidi" w:eastAsiaTheme="minorEastAsia" w:hAnsiTheme="minorHAnsi"/>
          <w:sz w:val="24"/>
        </w:rPr>
      </w:pPr>
      <w:r>
        <w:rPr/>
        <w:t>2.17.3 DES3 secret key objects</w:t>
      </w:r>
      <w:r>
        <w:rPr>
          <w:vanish w:val="false"/>
        </w:rPr>
        <w:tab/>
        <w:t>100</w:t>
      </w:r>
    </w:p>
    <w:p>
      <w:pPr>
        <w:pStyle w:val="Contents3"/>
        <w:tabs>
          <w:tab w:val="right" w:pos="9350" w:leader="dot"/>
        </w:tabs>
        <w:rPr>
          <w:rFonts w:ascii="Calibri" w:hAnsi="Calibri" w:eastAsia="맑은 고딕" w:cs="" w:asciiTheme="minorHAnsi" w:cstheme="minorBidi" w:eastAsiaTheme="minorEastAsia" w:hAnsiTheme="minorHAnsi"/>
          <w:sz w:val="24"/>
        </w:rPr>
      </w:pPr>
      <w:r>
        <w:rPr/>
        <w:t>2.17.4 Double-length DES key generation</w:t>
      </w:r>
      <w:r>
        <w:rPr>
          <w:vanish w:val="false"/>
        </w:rPr>
        <w:tab/>
        <w:t>101</w:t>
      </w:r>
    </w:p>
    <w:p>
      <w:pPr>
        <w:pStyle w:val="Contents3"/>
        <w:tabs>
          <w:tab w:val="right" w:pos="9350" w:leader="dot"/>
        </w:tabs>
        <w:rPr>
          <w:rFonts w:ascii="Calibri" w:hAnsi="Calibri" w:eastAsia="맑은 고딕" w:cs="" w:asciiTheme="minorHAnsi" w:cstheme="minorBidi" w:eastAsiaTheme="minorEastAsia" w:hAnsiTheme="minorHAnsi"/>
          <w:sz w:val="24"/>
        </w:rPr>
      </w:pPr>
      <w:r>
        <w:rPr/>
        <w:t>2.17.5 Triple-length DES Order of Operations</w:t>
      </w:r>
      <w:r>
        <w:rPr>
          <w:vanish w:val="false"/>
        </w:rPr>
        <w:tab/>
        <w:t>101</w:t>
      </w:r>
    </w:p>
    <w:p>
      <w:pPr>
        <w:pStyle w:val="Contents3"/>
        <w:tabs>
          <w:tab w:val="right" w:pos="9350" w:leader="dot"/>
        </w:tabs>
        <w:rPr>
          <w:rFonts w:ascii="Calibri" w:hAnsi="Calibri" w:eastAsia="맑은 고딕" w:cs="" w:asciiTheme="minorHAnsi" w:cstheme="minorBidi" w:eastAsiaTheme="minorEastAsia" w:hAnsiTheme="minorHAnsi"/>
          <w:sz w:val="24"/>
        </w:rPr>
      </w:pPr>
      <w:r>
        <w:rPr/>
        <w:t>2.17.6 Triple-length DES in CBC Mode</w:t>
      </w:r>
      <w:r>
        <w:rPr>
          <w:vanish w:val="false"/>
        </w:rPr>
        <w:tab/>
        <w:t>102</w:t>
      </w:r>
    </w:p>
    <w:p>
      <w:pPr>
        <w:pStyle w:val="Contents3"/>
        <w:tabs>
          <w:tab w:val="right" w:pos="9350" w:leader="dot"/>
        </w:tabs>
        <w:rPr>
          <w:rFonts w:ascii="Calibri" w:hAnsi="Calibri" w:eastAsia="맑은 고딕" w:cs="" w:asciiTheme="minorHAnsi" w:cstheme="minorBidi" w:eastAsiaTheme="minorEastAsia" w:hAnsiTheme="minorHAnsi"/>
          <w:sz w:val="24"/>
        </w:rPr>
      </w:pPr>
      <w:r>
        <w:rPr/>
        <w:t>2.17.7 DES and Triple length DES in OFB Mode</w:t>
      </w:r>
      <w:r>
        <w:rPr>
          <w:vanish w:val="false"/>
        </w:rPr>
        <w:tab/>
        <w:t>102</w:t>
      </w:r>
    </w:p>
    <w:p>
      <w:pPr>
        <w:pStyle w:val="Contents3"/>
        <w:tabs>
          <w:tab w:val="right" w:pos="9350" w:leader="dot"/>
        </w:tabs>
        <w:rPr>
          <w:rFonts w:ascii="Calibri" w:hAnsi="Calibri" w:eastAsia="맑은 고딕" w:cs="" w:asciiTheme="minorHAnsi" w:cstheme="minorBidi" w:eastAsiaTheme="minorEastAsia" w:hAnsiTheme="minorHAnsi"/>
          <w:sz w:val="24"/>
        </w:rPr>
      </w:pPr>
      <w:r>
        <w:rPr/>
        <w:t>2.17.8 DES and Triple length DES in CFB Mode</w:t>
      </w:r>
      <w:r>
        <w:rPr>
          <w:vanish w:val="false"/>
        </w:rPr>
        <w:tab/>
        <w:t>102</w:t>
      </w:r>
    </w:p>
    <w:p>
      <w:pPr>
        <w:pStyle w:val="Contents2"/>
        <w:tabs>
          <w:tab w:val="right" w:pos="9350" w:leader="dot"/>
        </w:tabs>
        <w:rPr>
          <w:rFonts w:ascii="Calibri" w:hAnsi="Calibri" w:eastAsia="맑은 고딕" w:cs="" w:asciiTheme="minorHAnsi" w:cstheme="minorBidi" w:eastAsiaTheme="minorEastAsia" w:hAnsiTheme="minorHAnsi"/>
          <w:sz w:val="24"/>
        </w:rPr>
      </w:pPr>
      <w:r>
        <w:rPr/>
        <w:t>2.18 Double and Triple-length DES CMAC</w:t>
      </w:r>
      <w:r>
        <w:rPr>
          <w:vanish w:val="false"/>
        </w:rPr>
        <w:tab/>
        <w:t>103</w:t>
      </w:r>
    </w:p>
    <w:p>
      <w:pPr>
        <w:pStyle w:val="Contents3"/>
        <w:tabs>
          <w:tab w:val="right" w:pos="9350" w:leader="dot"/>
        </w:tabs>
        <w:rPr>
          <w:rFonts w:ascii="Calibri" w:hAnsi="Calibri" w:eastAsia="맑은 고딕" w:cs="" w:asciiTheme="minorHAnsi" w:cstheme="minorBidi" w:eastAsiaTheme="minorEastAsia" w:hAnsiTheme="minorHAnsi"/>
          <w:sz w:val="24"/>
        </w:rPr>
      </w:pPr>
      <w:r>
        <w:rPr/>
        <w:t>2.18.1 Definitions</w:t>
      </w:r>
      <w:r>
        <w:rPr>
          <w:vanish w:val="false"/>
        </w:rPr>
        <w:tab/>
        <w:t>103</w:t>
      </w:r>
    </w:p>
    <w:p>
      <w:pPr>
        <w:pStyle w:val="Contents3"/>
        <w:tabs>
          <w:tab w:val="right" w:pos="9350" w:leader="dot"/>
        </w:tabs>
        <w:rPr>
          <w:rFonts w:ascii="Calibri" w:hAnsi="Calibri" w:eastAsia="맑은 고딕" w:cs="" w:asciiTheme="minorHAnsi" w:cstheme="minorBidi" w:eastAsiaTheme="minorEastAsia" w:hAnsiTheme="minorHAnsi"/>
          <w:sz w:val="24"/>
        </w:rPr>
      </w:pPr>
      <w:r>
        <w:rPr/>
        <w:t>2.18.2 Mechanism parameters</w:t>
      </w:r>
      <w:r>
        <w:rPr>
          <w:vanish w:val="false"/>
        </w:rPr>
        <w:tab/>
        <w:t>103</w:t>
      </w:r>
    </w:p>
    <w:p>
      <w:pPr>
        <w:pStyle w:val="Contents3"/>
        <w:tabs>
          <w:tab w:val="right" w:pos="9350" w:leader="dot"/>
        </w:tabs>
        <w:rPr>
          <w:rFonts w:ascii="Calibri" w:hAnsi="Calibri" w:eastAsia="맑은 고딕" w:cs="" w:asciiTheme="minorHAnsi" w:cstheme="minorBidi" w:eastAsiaTheme="minorEastAsia" w:hAnsiTheme="minorHAnsi"/>
          <w:sz w:val="24"/>
        </w:rPr>
      </w:pPr>
      <w:r>
        <w:rPr/>
        <w:t>2.18.3 General-length DES3-MAC</w:t>
      </w:r>
      <w:r>
        <w:rPr>
          <w:vanish w:val="false"/>
        </w:rPr>
        <w:tab/>
        <w:t>103</w:t>
      </w:r>
    </w:p>
    <w:p>
      <w:pPr>
        <w:pStyle w:val="Contents3"/>
        <w:tabs>
          <w:tab w:val="right" w:pos="9350" w:leader="dot"/>
        </w:tabs>
        <w:rPr>
          <w:rFonts w:ascii="Calibri" w:hAnsi="Calibri" w:eastAsia="맑은 고딕" w:cs="" w:asciiTheme="minorHAnsi" w:cstheme="minorBidi" w:eastAsiaTheme="minorEastAsia" w:hAnsiTheme="minorHAnsi"/>
          <w:sz w:val="24"/>
        </w:rPr>
      </w:pPr>
      <w:r>
        <w:rPr/>
        <w:t>2.18.4 DES3-CMAC</w:t>
      </w:r>
      <w:r>
        <w:rPr>
          <w:vanish w:val="false"/>
        </w:rPr>
        <w:tab/>
        <w:t>104</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2.19</w:t>
      </w:r>
      <w:r>
        <w:rPr/>
        <w:t xml:space="preserve"> SHA-1</w:t>
      </w:r>
      <w:r>
        <w:rPr>
          <w:vanish w:val="false"/>
        </w:rPr>
        <w:tab/>
        <w:t>104</w:t>
      </w:r>
    </w:p>
    <w:p>
      <w:pPr>
        <w:pStyle w:val="Contents3"/>
        <w:tabs>
          <w:tab w:val="right" w:pos="9350" w:leader="dot"/>
        </w:tabs>
        <w:rPr>
          <w:rFonts w:ascii="Calibri" w:hAnsi="Calibri" w:eastAsia="맑은 고딕" w:cs="" w:asciiTheme="minorHAnsi" w:cstheme="minorBidi" w:eastAsiaTheme="minorEastAsia" w:hAnsiTheme="minorHAnsi"/>
          <w:sz w:val="24"/>
        </w:rPr>
      </w:pPr>
      <w:r>
        <w:rPr/>
        <w:t>2.19.1 Definitions</w:t>
      </w:r>
      <w:r>
        <w:rPr>
          <w:vanish w:val="false"/>
        </w:rPr>
        <w:tab/>
        <w:t>104</w:t>
      </w:r>
    </w:p>
    <w:p>
      <w:pPr>
        <w:pStyle w:val="Contents3"/>
        <w:tabs>
          <w:tab w:val="right" w:pos="9350" w:leader="dot"/>
        </w:tabs>
        <w:rPr>
          <w:rFonts w:ascii="Calibri" w:hAnsi="Calibri" w:eastAsia="맑은 고딕" w:cs="" w:asciiTheme="minorHAnsi" w:cstheme="minorBidi" w:eastAsiaTheme="minorEastAsia" w:hAnsiTheme="minorHAnsi"/>
          <w:sz w:val="24"/>
        </w:rPr>
      </w:pPr>
      <w:r>
        <w:rPr/>
        <w:t>2.19.2 SHA-1 digest</w:t>
      </w:r>
      <w:r>
        <w:rPr>
          <w:vanish w:val="false"/>
        </w:rPr>
        <w:tab/>
        <w:t>105</w:t>
      </w:r>
    </w:p>
    <w:p>
      <w:pPr>
        <w:pStyle w:val="Contents3"/>
        <w:tabs>
          <w:tab w:val="right" w:pos="9350" w:leader="dot"/>
        </w:tabs>
        <w:rPr>
          <w:rFonts w:ascii="Calibri" w:hAnsi="Calibri" w:eastAsia="맑은 고딕" w:cs="" w:asciiTheme="minorHAnsi" w:cstheme="minorBidi" w:eastAsiaTheme="minorEastAsia" w:hAnsiTheme="minorHAnsi"/>
          <w:sz w:val="24"/>
        </w:rPr>
      </w:pPr>
      <w:r>
        <w:rPr/>
        <w:t>2.19.3 General-length SHA-1-HMAC</w:t>
      </w:r>
      <w:r>
        <w:rPr>
          <w:vanish w:val="false"/>
        </w:rPr>
        <w:tab/>
        <w:t>105</w:t>
      </w:r>
    </w:p>
    <w:p>
      <w:pPr>
        <w:pStyle w:val="Contents3"/>
        <w:tabs>
          <w:tab w:val="right" w:pos="9350" w:leader="dot"/>
        </w:tabs>
        <w:rPr>
          <w:rFonts w:ascii="Calibri" w:hAnsi="Calibri" w:eastAsia="맑은 고딕" w:cs="" w:asciiTheme="minorHAnsi" w:cstheme="minorBidi" w:eastAsiaTheme="minorEastAsia" w:hAnsiTheme="minorHAnsi"/>
          <w:sz w:val="24"/>
        </w:rPr>
      </w:pPr>
      <w:r>
        <w:rPr/>
        <w:t>2.19.4 SHA-1-HMAC</w:t>
      </w:r>
      <w:r>
        <w:rPr>
          <w:vanish w:val="false"/>
        </w:rPr>
        <w:tab/>
        <w:t>105</w:t>
      </w:r>
    </w:p>
    <w:p>
      <w:pPr>
        <w:pStyle w:val="Contents3"/>
        <w:tabs>
          <w:tab w:val="right" w:pos="9350" w:leader="dot"/>
        </w:tabs>
        <w:rPr>
          <w:rFonts w:ascii="Calibri" w:hAnsi="Calibri" w:eastAsia="맑은 고딕" w:cs="" w:asciiTheme="minorHAnsi" w:cstheme="minorBidi" w:eastAsiaTheme="minorEastAsia" w:hAnsiTheme="minorHAnsi"/>
          <w:sz w:val="24"/>
        </w:rPr>
      </w:pPr>
      <w:r>
        <w:rPr/>
        <w:t>2.19.5 SHA-1 key derivation</w:t>
      </w:r>
      <w:r>
        <w:rPr>
          <w:vanish w:val="false"/>
        </w:rPr>
        <w:tab/>
        <w:t>105</w:t>
      </w:r>
    </w:p>
    <w:p>
      <w:pPr>
        <w:pStyle w:val="Contents3"/>
        <w:tabs>
          <w:tab w:val="right" w:pos="9350" w:leader="dot"/>
        </w:tabs>
        <w:rPr>
          <w:rFonts w:ascii="Calibri" w:hAnsi="Calibri" w:eastAsia="맑은 고딕" w:cs="" w:asciiTheme="minorHAnsi" w:cstheme="minorBidi" w:eastAsiaTheme="minorEastAsia" w:hAnsiTheme="minorHAnsi"/>
          <w:sz w:val="24"/>
        </w:rPr>
      </w:pPr>
      <w:r>
        <w:rPr/>
        <w:t>2.19.6 SHA-1 HMAC key generation</w:t>
      </w:r>
      <w:r>
        <w:rPr>
          <w:vanish w:val="false"/>
        </w:rPr>
        <w:tab/>
        <w:t>106</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2.20</w:t>
      </w:r>
      <w:r>
        <w:rPr/>
        <w:t xml:space="preserve"> SHA-224</w:t>
      </w:r>
      <w:r>
        <w:rPr>
          <w:vanish w:val="false"/>
        </w:rPr>
        <w:tab/>
        <w:t>106</w:t>
      </w:r>
    </w:p>
    <w:p>
      <w:pPr>
        <w:pStyle w:val="Contents3"/>
        <w:tabs>
          <w:tab w:val="right" w:pos="9350" w:leader="dot"/>
        </w:tabs>
        <w:rPr>
          <w:rFonts w:ascii="Calibri" w:hAnsi="Calibri" w:eastAsia="맑은 고딕" w:cs="" w:asciiTheme="minorHAnsi" w:cstheme="minorBidi" w:eastAsiaTheme="minorEastAsia" w:hAnsiTheme="minorHAnsi"/>
          <w:sz w:val="24"/>
        </w:rPr>
      </w:pPr>
      <w:r>
        <w:rPr/>
        <w:t>2.20.1 Definitions</w:t>
      </w:r>
      <w:r>
        <w:rPr>
          <w:vanish w:val="false"/>
        </w:rPr>
        <w:tab/>
        <w:t>107</w:t>
      </w:r>
    </w:p>
    <w:p>
      <w:pPr>
        <w:pStyle w:val="Contents3"/>
        <w:tabs>
          <w:tab w:val="right" w:pos="9350" w:leader="dot"/>
        </w:tabs>
        <w:rPr>
          <w:rFonts w:ascii="Calibri" w:hAnsi="Calibri" w:eastAsia="맑은 고딕" w:cs="" w:asciiTheme="minorHAnsi" w:cstheme="minorBidi" w:eastAsiaTheme="minorEastAsia" w:hAnsiTheme="minorHAnsi"/>
          <w:sz w:val="24"/>
        </w:rPr>
      </w:pPr>
      <w:r>
        <w:rPr/>
        <w:t>2.20.2 SHA-224 digest</w:t>
      </w:r>
      <w:r>
        <w:rPr>
          <w:vanish w:val="false"/>
        </w:rPr>
        <w:tab/>
        <w:t>107</w:t>
      </w:r>
    </w:p>
    <w:p>
      <w:pPr>
        <w:pStyle w:val="Contents3"/>
        <w:tabs>
          <w:tab w:val="right" w:pos="9350" w:leader="dot"/>
        </w:tabs>
        <w:rPr>
          <w:rFonts w:ascii="Calibri" w:hAnsi="Calibri" w:eastAsia="맑은 고딕" w:cs="" w:asciiTheme="minorHAnsi" w:cstheme="minorBidi" w:eastAsiaTheme="minorEastAsia" w:hAnsiTheme="minorHAnsi"/>
          <w:sz w:val="24"/>
        </w:rPr>
      </w:pPr>
      <w:r>
        <w:rPr/>
        <w:t>2.20.3 General-length SHA-224-HMAC</w:t>
      </w:r>
      <w:r>
        <w:rPr>
          <w:vanish w:val="false"/>
        </w:rPr>
        <w:tab/>
        <w:t>107</w:t>
      </w:r>
    </w:p>
    <w:p>
      <w:pPr>
        <w:pStyle w:val="Contents3"/>
        <w:tabs>
          <w:tab w:val="right" w:pos="9350" w:leader="dot"/>
        </w:tabs>
        <w:rPr>
          <w:rFonts w:ascii="Calibri" w:hAnsi="Calibri" w:eastAsia="맑은 고딕" w:cs="" w:asciiTheme="minorHAnsi" w:cstheme="minorBidi" w:eastAsiaTheme="minorEastAsia" w:hAnsiTheme="minorHAnsi"/>
          <w:sz w:val="24"/>
        </w:rPr>
      </w:pPr>
      <w:r>
        <w:rPr/>
        <w:t>2.20.4 SHA-224-HMAC</w:t>
      </w:r>
      <w:r>
        <w:rPr>
          <w:vanish w:val="false"/>
        </w:rPr>
        <w:tab/>
        <w:t>108</w:t>
      </w:r>
    </w:p>
    <w:p>
      <w:pPr>
        <w:pStyle w:val="Contents3"/>
        <w:tabs>
          <w:tab w:val="right" w:pos="9350" w:leader="dot"/>
        </w:tabs>
        <w:rPr>
          <w:rFonts w:ascii="Calibri" w:hAnsi="Calibri" w:eastAsia="맑은 고딕" w:cs="" w:asciiTheme="minorHAnsi" w:cstheme="minorBidi" w:eastAsiaTheme="minorEastAsia" w:hAnsiTheme="minorHAnsi"/>
          <w:sz w:val="24"/>
        </w:rPr>
      </w:pPr>
      <w:r>
        <w:rPr/>
        <w:t>2.20.5 SHA-224 key derivation</w:t>
      </w:r>
      <w:r>
        <w:rPr>
          <w:vanish w:val="false"/>
        </w:rPr>
        <w:tab/>
        <w:t>108</w:t>
      </w:r>
    </w:p>
    <w:p>
      <w:pPr>
        <w:pStyle w:val="Contents3"/>
        <w:tabs>
          <w:tab w:val="right" w:pos="9350" w:leader="dot"/>
        </w:tabs>
        <w:rPr>
          <w:rFonts w:ascii="Calibri" w:hAnsi="Calibri" w:eastAsia="맑은 고딕" w:cs="" w:asciiTheme="minorHAnsi" w:cstheme="minorBidi" w:eastAsiaTheme="minorEastAsia" w:hAnsiTheme="minorHAnsi"/>
          <w:sz w:val="24"/>
        </w:rPr>
      </w:pPr>
      <w:r>
        <w:rPr/>
        <w:t>2.20.6 SHA-224 HMAC key generation</w:t>
      </w:r>
      <w:r>
        <w:rPr>
          <w:vanish w:val="false"/>
        </w:rPr>
        <w:tab/>
        <w:t>108</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2.21</w:t>
      </w:r>
      <w:r>
        <w:rPr/>
        <w:t xml:space="preserve"> SHA-256</w:t>
      </w:r>
      <w:r>
        <w:rPr>
          <w:vanish w:val="false"/>
        </w:rPr>
        <w:tab/>
        <w:t>108</w:t>
      </w:r>
    </w:p>
    <w:p>
      <w:pPr>
        <w:pStyle w:val="Contents3"/>
        <w:tabs>
          <w:tab w:val="right" w:pos="9350" w:leader="dot"/>
        </w:tabs>
        <w:rPr>
          <w:rFonts w:ascii="Calibri" w:hAnsi="Calibri" w:eastAsia="맑은 고딕" w:cs="" w:asciiTheme="minorHAnsi" w:cstheme="minorBidi" w:eastAsiaTheme="minorEastAsia" w:hAnsiTheme="minorHAnsi"/>
          <w:sz w:val="24"/>
        </w:rPr>
      </w:pPr>
      <w:r>
        <w:rPr/>
        <w:t>2.21.1 Definitions</w:t>
      </w:r>
      <w:r>
        <w:rPr>
          <w:vanish w:val="false"/>
        </w:rPr>
        <w:tab/>
        <w:t>109</w:t>
      </w:r>
    </w:p>
    <w:p>
      <w:pPr>
        <w:pStyle w:val="Contents3"/>
        <w:tabs>
          <w:tab w:val="right" w:pos="9350" w:leader="dot"/>
        </w:tabs>
        <w:rPr>
          <w:rFonts w:ascii="Calibri" w:hAnsi="Calibri" w:eastAsia="맑은 고딕" w:cs="" w:asciiTheme="minorHAnsi" w:cstheme="minorBidi" w:eastAsiaTheme="minorEastAsia" w:hAnsiTheme="minorHAnsi"/>
          <w:sz w:val="24"/>
        </w:rPr>
      </w:pPr>
      <w:r>
        <w:rPr/>
        <w:t>2.21.2 SHA-256 digest</w:t>
      </w:r>
      <w:r>
        <w:rPr>
          <w:vanish w:val="false"/>
        </w:rPr>
        <w:tab/>
        <w:t>109</w:t>
      </w:r>
    </w:p>
    <w:p>
      <w:pPr>
        <w:pStyle w:val="Contents3"/>
        <w:tabs>
          <w:tab w:val="right" w:pos="9350" w:leader="dot"/>
        </w:tabs>
        <w:rPr>
          <w:rFonts w:ascii="Calibri" w:hAnsi="Calibri" w:eastAsia="맑은 고딕" w:cs="" w:asciiTheme="minorHAnsi" w:cstheme="minorBidi" w:eastAsiaTheme="minorEastAsia" w:hAnsiTheme="minorHAnsi"/>
          <w:sz w:val="24"/>
        </w:rPr>
      </w:pPr>
      <w:r>
        <w:rPr/>
        <w:t>2.21.3 General-length SHA-256-HMAC</w:t>
      </w:r>
      <w:r>
        <w:rPr>
          <w:vanish w:val="false"/>
        </w:rPr>
        <w:tab/>
        <w:t>109</w:t>
      </w:r>
    </w:p>
    <w:p>
      <w:pPr>
        <w:pStyle w:val="Contents3"/>
        <w:tabs>
          <w:tab w:val="right" w:pos="9350" w:leader="dot"/>
        </w:tabs>
        <w:rPr>
          <w:rFonts w:ascii="Calibri" w:hAnsi="Calibri" w:eastAsia="맑은 고딕" w:cs="" w:asciiTheme="minorHAnsi" w:cstheme="minorBidi" w:eastAsiaTheme="minorEastAsia" w:hAnsiTheme="minorHAnsi"/>
          <w:sz w:val="24"/>
        </w:rPr>
      </w:pPr>
      <w:r>
        <w:rPr/>
        <w:t>2.21.4 SHA-256-HMAC</w:t>
      </w:r>
      <w:r>
        <w:rPr>
          <w:vanish w:val="false"/>
        </w:rPr>
        <w:tab/>
        <w:t>109</w:t>
      </w:r>
    </w:p>
    <w:p>
      <w:pPr>
        <w:pStyle w:val="Contents3"/>
        <w:tabs>
          <w:tab w:val="right" w:pos="9350" w:leader="dot"/>
        </w:tabs>
        <w:rPr>
          <w:rFonts w:ascii="Calibri" w:hAnsi="Calibri" w:eastAsia="맑은 고딕" w:cs="" w:asciiTheme="minorHAnsi" w:cstheme="minorBidi" w:eastAsiaTheme="minorEastAsia" w:hAnsiTheme="minorHAnsi"/>
          <w:sz w:val="24"/>
        </w:rPr>
      </w:pPr>
      <w:r>
        <w:rPr/>
        <w:t>2.21.5 SHA-256 key derivation</w:t>
      </w:r>
      <w:r>
        <w:rPr>
          <w:vanish w:val="false"/>
        </w:rPr>
        <w:tab/>
        <w:t>110</w:t>
      </w:r>
    </w:p>
    <w:p>
      <w:pPr>
        <w:pStyle w:val="Contents3"/>
        <w:tabs>
          <w:tab w:val="right" w:pos="9350" w:leader="dot"/>
        </w:tabs>
        <w:rPr>
          <w:rFonts w:ascii="Calibri" w:hAnsi="Calibri" w:eastAsia="맑은 고딕" w:cs="" w:asciiTheme="minorHAnsi" w:cstheme="minorBidi" w:eastAsiaTheme="minorEastAsia" w:hAnsiTheme="minorHAnsi"/>
          <w:sz w:val="24"/>
        </w:rPr>
      </w:pPr>
      <w:r>
        <w:rPr/>
        <w:t>2.21.6 SHA-256 HMAC key generation</w:t>
      </w:r>
      <w:r>
        <w:rPr>
          <w:vanish w:val="false"/>
        </w:rPr>
        <w:tab/>
        <w:t>110</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2.22</w:t>
      </w:r>
      <w:r>
        <w:rPr/>
        <w:t xml:space="preserve"> SHA-384</w:t>
      </w:r>
      <w:r>
        <w:rPr>
          <w:vanish w:val="false"/>
        </w:rPr>
        <w:tab/>
        <w:t>110</w:t>
      </w:r>
    </w:p>
    <w:p>
      <w:pPr>
        <w:pStyle w:val="Contents3"/>
        <w:tabs>
          <w:tab w:val="right" w:pos="9350" w:leader="dot"/>
        </w:tabs>
        <w:rPr>
          <w:rFonts w:ascii="Calibri" w:hAnsi="Calibri" w:eastAsia="맑은 고딕" w:cs="" w:asciiTheme="minorHAnsi" w:cstheme="minorBidi" w:eastAsiaTheme="minorEastAsia" w:hAnsiTheme="minorHAnsi"/>
          <w:sz w:val="24"/>
        </w:rPr>
      </w:pPr>
      <w:r>
        <w:rPr/>
        <w:t>2.22.1 Definitions</w:t>
      </w:r>
      <w:r>
        <w:rPr>
          <w:vanish w:val="false"/>
        </w:rPr>
        <w:tab/>
        <w:t>110</w:t>
      </w:r>
    </w:p>
    <w:p>
      <w:pPr>
        <w:pStyle w:val="Contents3"/>
        <w:tabs>
          <w:tab w:val="right" w:pos="9350" w:leader="dot"/>
        </w:tabs>
        <w:rPr>
          <w:rFonts w:ascii="Calibri" w:hAnsi="Calibri" w:eastAsia="맑은 고딕" w:cs="" w:asciiTheme="minorHAnsi" w:cstheme="minorBidi" w:eastAsiaTheme="minorEastAsia" w:hAnsiTheme="minorHAnsi"/>
          <w:sz w:val="24"/>
        </w:rPr>
      </w:pPr>
      <w:r>
        <w:rPr/>
        <w:t>2.22.2 SHA-384 digest</w:t>
      </w:r>
      <w:r>
        <w:rPr>
          <w:vanish w:val="false"/>
        </w:rPr>
        <w:tab/>
        <w:t>110</w:t>
      </w:r>
    </w:p>
    <w:p>
      <w:pPr>
        <w:pStyle w:val="Contents3"/>
        <w:tabs>
          <w:tab w:val="right" w:pos="9350" w:leader="dot"/>
        </w:tabs>
        <w:rPr>
          <w:rFonts w:ascii="Calibri" w:hAnsi="Calibri" w:eastAsia="맑은 고딕" w:cs="" w:asciiTheme="minorHAnsi" w:cstheme="minorBidi" w:eastAsiaTheme="minorEastAsia" w:hAnsiTheme="minorHAnsi"/>
          <w:sz w:val="24"/>
        </w:rPr>
      </w:pPr>
      <w:r>
        <w:rPr/>
        <w:t>2.22.3 General-length SHA-384-HMAC</w:t>
      </w:r>
      <w:r>
        <w:rPr>
          <w:vanish w:val="false"/>
        </w:rPr>
        <w:tab/>
        <w:t>111</w:t>
      </w:r>
    </w:p>
    <w:p>
      <w:pPr>
        <w:pStyle w:val="Contents3"/>
        <w:tabs>
          <w:tab w:val="right" w:pos="9350" w:leader="dot"/>
        </w:tabs>
        <w:rPr>
          <w:rFonts w:ascii="Calibri" w:hAnsi="Calibri" w:eastAsia="맑은 고딕" w:cs="" w:asciiTheme="minorHAnsi" w:cstheme="minorBidi" w:eastAsiaTheme="minorEastAsia" w:hAnsiTheme="minorHAnsi"/>
          <w:sz w:val="24"/>
        </w:rPr>
      </w:pPr>
      <w:r>
        <w:rPr/>
        <w:t>2.22.4 SHA-384-HMAC</w:t>
      </w:r>
      <w:r>
        <w:rPr>
          <w:vanish w:val="false"/>
        </w:rPr>
        <w:tab/>
        <w:t>111</w:t>
      </w:r>
    </w:p>
    <w:p>
      <w:pPr>
        <w:pStyle w:val="Contents3"/>
        <w:tabs>
          <w:tab w:val="right" w:pos="9350" w:leader="dot"/>
        </w:tabs>
        <w:rPr>
          <w:rFonts w:ascii="Calibri" w:hAnsi="Calibri" w:eastAsia="맑은 고딕" w:cs="" w:asciiTheme="minorHAnsi" w:cstheme="minorBidi" w:eastAsiaTheme="minorEastAsia" w:hAnsiTheme="minorHAnsi"/>
          <w:sz w:val="24"/>
        </w:rPr>
      </w:pPr>
      <w:r>
        <w:rPr/>
        <w:t>2.22.5 SHA-384 key derivation</w:t>
      </w:r>
      <w:r>
        <w:rPr>
          <w:vanish w:val="false"/>
        </w:rPr>
        <w:tab/>
        <w:t>111</w:t>
      </w:r>
    </w:p>
    <w:p>
      <w:pPr>
        <w:pStyle w:val="Contents3"/>
        <w:tabs>
          <w:tab w:val="right" w:pos="9350" w:leader="dot"/>
        </w:tabs>
        <w:rPr>
          <w:rFonts w:ascii="Calibri" w:hAnsi="Calibri" w:eastAsia="맑은 고딕" w:cs="" w:asciiTheme="minorHAnsi" w:cstheme="minorBidi" w:eastAsiaTheme="minorEastAsia" w:hAnsiTheme="minorHAnsi"/>
          <w:sz w:val="24"/>
        </w:rPr>
      </w:pPr>
      <w:r>
        <w:rPr/>
        <w:t>2.22.6 SHA-384 HMAC key generation</w:t>
      </w:r>
      <w:r>
        <w:rPr>
          <w:vanish w:val="false"/>
        </w:rPr>
        <w:tab/>
        <w:t>111</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2.23</w:t>
      </w:r>
      <w:r>
        <w:rPr/>
        <w:t xml:space="preserve"> SHA-512</w:t>
      </w:r>
      <w:r>
        <w:rPr>
          <w:vanish w:val="false"/>
        </w:rPr>
        <w:tab/>
        <w:t>112</w:t>
      </w:r>
    </w:p>
    <w:p>
      <w:pPr>
        <w:pStyle w:val="Contents3"/>
        <w:tabs>
          <w:tab w:val="right" w:pos="9350" w:leader="dot"/>
        </w:tabs>
        <w:rPr>
          <w:rFonts w:ascii="Calibri" w:hAnsi="Calibri" w:eastAsia="맑은 고딕" w:cs="" w:asciiTheme="minorHAnsi" w:cstheme="minorBidi" w:eastAsiaTheme="minorEastAsia" w:hAnsiTheme="minorHAnsi"/>
          <w:sz w:val="24"/>
        </w:rPr>
      </w:pPr>
      <w:r>
        <w:rPr/>
        <w:t>2.23.1 Definitions</w:t>
      </w:r>
      <w:r>
        <w:rPr>
          <w:vanish w:val="false"/>
        </w:rPr>
        <w:tab/>
        <w:t>112</w:t>
      </w:r>
    </w:p>
    <w:p>
      <w:pPr>
        <w:pStyle w:val="Contents3"/>
        <w:tabs>
          <w:tab w:val="right" w:pos="9350" w:leader="dot"/>
        </w:tabs>
        <w:rPr>
          <w:rFonts w:ascii="Calibri" w:hAnsi="Calibri" w:eastAsia="맑은 고딕" w:cs="" w:asciiTheme="minorHAnsi" w:cstheme="minorBidi" w:eastAsiaTheme="minorEastAsia" w:hAnsiTheme="minorHAnsi"/>
          <w:sz w:val="24"/>
        </w:rPr>
      </w:pPr>
      <w:r>
        <w:rPr/>
        <w:t>2.23.2 SHA-512 digest</w:t>
      </w:r>
      <w:r>
        <w:rPr>
          <w:vanish w:val="false"/>
        </w:rPr>
        <w:tab/>
        <w:t>112</w:t>
      </w:r>
    </w:p>
    <w:p>
      <w:pPr>
        <w:pStyle w:val="Contents3"/>
        <w:tabs>
          <w:tab w:val="right" w:pos="9350" w:leader="dot"/>
        </w:tabs>
        <w:rPr>
          <w:rFonts w:ascii="Calibri" w:hAnsi="Calibri" w:eastAsia="맑은 고딕" w:cs="" w:asciiTheme="minorHAnsi" w:cstheme="minorBidi" w:eastAsiaTheme="minorEastAsia" w:hAnsiTheme="minorHAnsi"/>
          <w:sz w:val="24"/>
        </w:rPr>
      </w:pPr>
      <w:r>
        <w:rPr/>
        <w:t>2.23.3 General-length SHA-512-HMAC</w:t>
      </w:r>
      <w:r>
        <w:rPr>
          <w:vanish w:val="false"/>
        </w:rPr>
        <w:tab/>
        <w:t>112</w:t>
      </w:r>
    </w:p>
    <w:p>
      <w:pPr>
        <w:pStyle w:val="Contents3"/>
        <w:tabs>
          <w:tab w:val="right" w:pos="9350" w:leader="dot"/>
        </w:tabs>
        <w:rPr>
          <w:rFonts w:ascii="Calibri" w:hAnsi="Calibri" w:eastAsia="맑은 고딕" w:cs="" w:asciiTheme="minorHAnsi" w:cstheme="minorBidi" w:eastAsiaTheme="minorEastAsia" w:hAnsiTheme="minorHAnsi"/>
          <w:sz w:val="24"/>
        </w:rPr>
      </w:pPr>
      <w:r>
        <w:rPr/>
        <w:t>2.23.4 SHA-512-HMAC</w:t>
      </w:r>
      <w:r>
        <w:rPr>
          <w:vanish w:val="false"/>
        </w:rPr>
        <w:tab/>
        <w:t>113</w:t>
      </w:r>
    </w:p>
    <w:p>
      <w:pPr>
        <w:pStyle w:val="Contents3"/>
        <w:tabs>
          <w:tab w:val="right" w:pos="9350" w:leader="dot"/>
        </w:tabs>
        <w:rPr>
          <w:rFonts w:ascii="Calibri" w:hAnsi="Calibri" w:eastAsia="맑은 고딕" w:cs="" w:asciiTheme="minorHAnsi" w:cstheme="minorBidi" w:eastAsiaTheme="minorEastAsia" w:hAnsiTheme="minorHAnsi"/>
          <w:sz w:val="24"/>
        </w:rPr>
      </w:pPr>
      <w:r>
        <w:rPr/>
        <w:t>2.23.5 SHA-512 key derivation</w:t>
      </w:r>
      <w:r>
        <w:rPr>
          <w:vanish w:val="false"/>
        </w:rPr>
        <w:tab/>
        <w:t>113</w:t>
      </w:r>
    </w:p>
    <w:p>
      <w:pPr>
        <w:pStyle w:val="Contents3"/>
        <w:tabs>
          <w:tab w:val="right" w:pos="9350" w:leader="dot"/>
        </w:tabs>
        <w:rPr>
          <w:rFonts w:ascii="Calibri" w:hAnsi="Calibri" w:eastAsia="맑은 고딕" w:cs="" w:asciiTheme="minorHAnsi" w:cstheme="minorBidi" w:eastAsiaTheme="minorEastAsia" w:hAnsiTheme="minorHAnsi"/>
          <w:sz w:val="24"/>
        </w:rPr>
      </w:pPr>
      <w:r>
        <w:rPr/>
        <w:t>2.23.6 SHA-512 HMAC key generation</w:t>
      </w:r>
      <w:r>
        <w:rPr>
          <w:vanish w:val="false"/>
        </w:rPr>
        <w:tab/>
        <w:t>113</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2.24</w:t>
      </w:r>
      <w:r>
        <w:rPr/>
        <w:t xml:space="preserve"> SHA-512/224</w:t>
      </w:r>
      <w:r>
        <w:rPr>
          <w:vanish w:val="false"/>
        </w:rPr>
        <w:tab/>
        <w:t>113</w:t>
      </w:r>
    </w:p>
    <w:p>
      <w:pPr>
        <w:pStyle w:val="Contents3"/>
        <w:tabs>
          <w:tab w:val="right" w:pos="9350" w:leader="dot"/>
        </w:tabs>
        <w:rPr>
          <w:rFonts w:ascii="Calibri" w:hAnsi="Calibri" w:eastAsia="맑은 고딕" w:cs="" w:asciiTheme="minorHAnsi" w:cstheme="minorBidi" w:eastAsiaTheme="minorEastAsia" w:hAnsiTheme="minorHAnsi"/>
          <w:sz w:val="24"/>
        </w:rPr>
      </w:pPr>
      <w:r>
        <w:rPr/>
        <w:t>2.24.1 Definitions</w:t>
      </w:r>
      <w:r>
        <w:rPr>
          <w:vanish w:val="false"/>
        </w:rPr>
        <w:tab/>
        <w:t>114</w:t>
      </w:r>
    </w:p>
    <w:p>
      <w:pPr>
        <w:pStyle w:val="Contents3"/>
        <w:tabs>
          <w:tab w:val="right" w:pos="9350" w:leader="dot"/>
        </w:tabs>
        <w:rPr>
          <w:rFonts w:ascii="Calibri" w:hAnsi="Calibri" w:eastAsia="맑은 고딕" w:cs="" w:asciiTheme="minorHAnsi" w:cstheme="minorBidi" w:eastAsiaTheme="minorEastAsia" w:hAnsiTheme="minorHAnsi"/>
          <w:sz w:val="24"/>
        </w:rPr>
      </w:pPr>
      <w:r>
        <w:rPr/>
        <w:t>2.24.2 SHA-512/224 digest</w:t>
      </w:r>
      <w:r>
        <w:rPr>
          <w:vanish w:val="false"/>
        </w:rPr>
        <w:tab/>
        <w:t>114</w:t>
      </w:r>
    </w:p>
    <w:p>
      <w:pPr>
        <w:pStyle w:val="Contents3"/>
        <w:tabs>
          <w:tab w:val="right" w:pos="9350" w:leader="dot"/>
        </w:tabs>
        <w:rPr>
          <w:rFonts w:ascii="Calibri" w:hAnsi="Calibri" w:eastAsia="맑은 고딕" w:cs="" w:asciiTheme="minorHAnsi" w:cstheme="minorBidi" w:eastAsiaTheme="minorEastAsia" w:hAnsiTheme="minorHAnsi"/>
          <w:sz w:val="24"/>
        </w:rPr>
      </w:pPr>
      <w:r>
        <w:rPr/>
        <w:t>2.24.3 General-length SHA-512/224-HMAC</w:t>
      </w:r>
      <w:r>
        <w:rPr>
          <w:vanish w:val="false"/>
        </w:rPr>
        <w:tab/>
        <w:t>114</w:t>
      </w:r>
    </w:p>
    <w:p>
      <w:pPr>
        <w:pStyle w:val="Contents3"/>
        <w:tabs>
          <w:tab w:val="right" w:pos="9350" w:leader="dot"/>
        </w:tabs>
        <w:rPr>
          <w:rFonts w:ascii="Calibri" w:hAnsi="Calibri" w:eastAsia="맑은 고딕" w:cs="" w:asciiTheme="minorHAnsi" w:cstheme="minorBidi" w:eastAsiaTheme="minorEastAsia" w:hAnsiTheme="minorHAnsi"/>
          <w:sz w:val="24"/>
        </w:rPr>
      </w:pPr>
      <w:r>
        <w:rPr/>
        <w:t>2.24.4 SHA-512/224-HMAC</w:t>
      </w:r>
      <w:r>
        <w:rPr>
          <w:vanish w:val="false"/>
        </w:rPr>
        <w:tab/>
        <w:t>115</w:t>
      </w:r>
    </w:p>
    <w:p>
      <w:pPr>
        <w:pStyle w:val="Contents3"/>
        <w:tabs>
          <w:tab w:val="right" w:pos="9350" w:leader="dot"/>
        </w:tabs>
        <w:rPr>
          <w:rFonts w:ascii="Calibri" w:hAnsi="Calibri" w:eastAsia="맑은 고딕" w:cs="" w:asciiTheme="minorHAnsi" w:cstheme="minorBidi" w:eastAsiaTheme="minorEastAsia" w:hAnsiTheme="minorHAnsi"/>
          <w:sz w:val="24"/>
        </w:rPr>
      </w:pPr>
      <w:r>
        <w:rPr/>
        <w:t>2.24.5 SHA-512/224 key derivation</w:t>
      </w:r>
      <w:r>
        <w:rPr>
          <w:vanish w:val="false"/>
        </w:rPr>
        <w:tab/>
        <w:t>115</w:t>
      </w:r>
    </w:p>
    <w:p>
      <w:pPr>
        <w:pStyle w:val="Contents3"/>
        <w:tabs>
          <w:tab w:val="right" w:pos="9350" w:leader="dot"/>
        </w:tabs>
        <w:rPr>
          <w:rFonts w:ascii="Calibri" w:hAnsi="Calibri" w:eastAsia="맑은 고딕" w:cs="" w:asciiTheme="minorHAnsi" w:cstheme="minorBidi" w:eastAsiaTheme="minorEastAsia" w:hAnsiTheme="minorHAnsi"/>
          <w:sz w:val="24"/>
        </w:rPr>
      </w:pPr>
      <w:r>
        <w:rPr/>
        <w:t>2.24.6 SHA-512/224 HMAC key generation</w:t>
      </w:r>
      <w:r>
        <w:rPr>
          <w:vanish w:val="false"/>
        </w:rPr>
        <w:tab/>
        <w:t>115</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2.25</w:t>
      </w:r>
      <w:r>
        <w:rPr/>
        <w:t xml:space="preserve"> SHA-512/256</w:t>
      </w:r>
      <w:r>
        <w:rPr>
          <w:vanish w:val="false"/>
        </w:rPr>
        <w:tab/>
        <w:t>115</w:t>
      </w:r>
    </w:p>
    <w:p>
      <w:pPr>
        <w:pStyle w:val="Contents3"/>
        <w:tabs>
          <w:tab w:val="right" w:pos="9350" w:leader="dot"/>
        </w:tabs>
        <w:rPr>
          <w:rFonts w:ascii="Calibri" w:hAnsi="Calibri" w:eastAsia="맑은 고딕" w:cs="" w:asciiTheme="minorHAnsi" w:cstheme="minorBidi" w:eastAsiaTheme="minorEastAsia" w:hAnsiTheme="minorHAnsi"/>
          <w:sz w:val="24"/>
        </w:rPr>
      </w:pPr>
      <w:r>
        <w:rPr/>
        <w:t>2.25.1 Definitions</w:t>
      </w:r>
      <w:r>
        <w:rPr>
          <w:vanish w:val="false"/>
        </w:rPr>
        <w:tab/>
        <w:t>116</w:t>
      </w:r>
    </w:p>
    <w:p>
      <w:pPr>
        <w:pStyle w:val="Contents3"/>
        <w:tabs>
          <w:tab w:val="right" w:pos="9350" w:leader="dot"/>
        </w:tabs>
        <w:rPr>
          <w:rFonts w:ascii="Calibri" w:hAnsi="Calibri" w:eastAsia="맑은 고딕" w:cs="" w:asciiTheme="minorHAnsi" w:cstheme="minorBidi" w:eastAsiaTheme="minorEastAsia" w:hAnsiTheme="minorHAnsi"/>
          <w:sz w:val="24"/>
        </w:rPr>
      </w:pPr>
      <w:r>
        <w:rPr/>
        <w:t>2.25.2 SHA-512/256 digest</w:t>
      </w:r>
      <w:r>
        <w:rPr>
          <w:vanish w:val="false"/>
        </w:rPr>
        <w:tab/>
        <w:t>116</w:t>
      </w:r>
    </w:p>
    <w:p>
      <w:pPr>
        <w:pStyle w:val="Contents3"/>
        <w:tabs>
          <w:tab w:val="right" w:pos="9350" w:leader="dot"/>
        </w:tabs>
        <w:rPr>
          <w:rFonts w:ascii="Calibri" w:hAnsi="Calibri" w:eastAsia="맑은 고딕" w:cs="" w:asciiTheme="minorHAnsi" w:cstheme="minorBidi" w:eastAsiaTheme="minorEastAsia" w:hAnsiTheme="minorHAnsi"/>
          <w:sz w:val="24"/>
        </w:rPr>
      </w:pPr>
      <w:r>
        <w:rPr/>
        <w:t>2.25.3 General-length SHA-512/256-HMAC</w:t>
      </w:r>
      <w:r>
        <w:rPr>
          <w:vanish w:val="false"/>
        </w:rPr>
        <w:tab/>
        <w:t>116</w:t>
      </w:r>
    </w:p>
    <w:p>
      <w:pPr>
        <w:pStyle w:val="Contents3"/>
        <w:tabs>
          <w:tab w:val="right" w:pos="9350" w:leader="dot"/>
        </w:tabs>
        <w:rPr>
          <w:rFonts w:ascii="Calibri" w:hAnsi="Calibri" w:eastAsia="맑은 고딕" w:cs="" w:asciiTheme="minorHAnsi" w:cstheme="minorBidi" w:eastAsiaTheme="minorEastAsia" w:hAnsiTheme="minorHAnsi"/>
          <w:sz w:val="24"/>
        </w:rPr>
      </w:pPr>
      <w:r>
        <w:rPr/>
        <w:t>2.25.4 SHA-512/256-HMAC</w:t>
      </w:r>
      <w:r>
        <w:rPr>
          <w:vanish w:val="false"/>
        </w:rPr>
        <w:tab/>
        <w:t>117</w:t>
      </w:r>
    </w:p>
    <w:p>
      <w:pPr>
        <w:pStyle w:val="Contents3"/>
        <w:tabs>
          <w:tab w:val="right" w:pos="9350" w:leader="dot"/>
        </w:tabs>
        <w:rPr>
          <w:rFonts w:ascii="Calibri" w:hAnsi="Calibri" w:eastAsia="맑은 고딕" w:cs="" w:asciiTheme="minorHAnsi" w:cstheme="minorBidi" w:eastAsiaTheme="minorEastAsia" w:hAnsiTheme="minorHAnsi"/>
          <w:sz w:val="24"/>
        </w:rPr>
      </w:pPr>
      <w:r>
        <w:rPr/>
        <w:t>2.25.5 SHA-512/256 key derivation</w:t>
      </w:r>
      <w:r>
        <w:rPr>
          <w:vanish w:val="false"/>
        </w:rPr>
        <w:tab/>
        <w:t>117</w:t>
      </w:r>
    </w:p>
    <w:p>
      <w:pPr>
        <w:pStyle w:val="Contents3"/>
        <w:tabs>
          <w:tab w:val="right" w:pos="9350" w:leader="dot"/>
        </w:tabs>
        <w:rPr>
          <w:rFonts w:ascii="Calibri" w:hAnsi="Calibri" w:eastAsia="맑은 고딕" w:cs="" w:asciiTheme="minorHAnsi" w:cstheme="minorBidi" w:eastAsiaTheme="minorEastAsia" w:hAnsiTheme="minorHAnsi"/>
          <w:sz w:val="24"/>
        </w:rPr>
      </w:pPr>
      <w:r>
        <w:rPr/>
        <w:t>2.25.6 SHA-512/256 HMAC key generation</w:t>
      </w:r>
      <w:r>
        <w:rPr>
          <w:vanish w:val="false"/>
        </w:rPr>
        <w:tab/>
        <w:t>117</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2.26</w:t>
      </w:r>
      <w:r>
        <w:rPr/>
        <w:t xml:space="preserve"> SHA-512/t</w:t>
      </w:r>
      <w:r>
        <w:rPr>
          <w:vanish w:val="false"/>
        </w:rPr>
        <w:tab/>
        <w:t>117</w:t>
      </w:r>
    </w:p>
    <w:p>
      <w:pPr>
        <w:pStyle w:val="Contents3"/>
        <w:tabs>
          <w:tab w:val="right" w:pos="9350" w:leader="dot"/>
        </w:tabs>
        <w:rPr>
          <w:rFonts w:ascii="Calibri" w:hAnsi="Calibri" w:eastAsia="맑은 고딕" w:cs="" w:asciiTheme="minorHAnsi" w:cstheme="minorBidi" w:eastAsiaTheme="minorEastAsia" w:hAnsiTheme="minorHAnsi"/>
          <w:sz w:val="24"/>
        </w:rPr>
      </w:pPr>
      <w:r>
        <w:rPr/>
        <w:t>2.26.1 Definitions</w:t>
      </w:r>
      <w:r>
        <w:rPr>
          <w:vanish w:val="false"/>
        </w:rPr>
        <w:tab/>
        <w:t>118</w:t>
      </w:r>
    </w:p>
    <w:p>
      <w:pPr>
        <w:pStyle w:val="Contents3"/>
        <w:tabs>
          <w:tab w:val="right" w:pos="9350" w:leader="dot"/>
        </w:tabs>
        <w:rPr>
          <w:rFonts w:ascii="Calibri" w:hAnsi="Calibri" w:eastAsia="맑은 고딕" w:cs="" w:asciiTheme="minorHAnsi" w:cstheme="minorBidi" w:eastAsiaTheme="minorEastAsia" w:hAnsiTheme="minorHAnsi"/>
          <w:sz w:val="24"/>
        </w:rPr>
      </w:pPr>
      <w:r>
        <w:rPr/>
        <w:t>2.26.2 SHA-512/t digest</w:t>
      </w:r>
      <w:r>
        <w:rPr>
          <w:vanish w:val="false"/>
        </w:rPr>
        <w:tab/>
        <w:t>118</w:t>
      </w:r>
    </w:p>
    <w:p>
      <w:pPr>
        <w:pStyle w:val="Contents3"/>
        <w:tabs>
          <w:tab w:val="right" w:pos="9350" w:leader="dot"/>
        </w:tabs>
        <w:rPr>
          <w:rFonts w:ascii="Calibri" w:hAnsi="Calibri" w:eastAsia="맑은 고딕" w:cs="" w:asciiTheme="minorHAnsi" w:cstheme="minorBidi" w:eastAsiaTheme="minorEastAsia" w:hAnsiTheme="minorHAnsi"/>
          <w:sz w:val="24"/>
        </w:rPr>
      </w:pPr>
      <w:r>
        <w:rPr/>
        <w:t>2.26.3 General-length SHA-512/t-HMAC</w:t>
      </w:r>
      <w:r>
        <w:rPr>
          <w:vanish w:val="false"/>
        </w:rPr>
        <w:tab/>
        <w:t>118</w:t>
      </w:r>
    </w:p>
    <w:p>
      <w:pPr>
        <w:pStyle w:val="Contents3"/>
        <w:tabs>
          <w:tab w:val="right" w:pos="9350" w:leader="dot"/>
        </w:tabs>
        <w:rPr>
          <w:rFonts w:ascii="Calibri" w:hAnsi="Calibri" w:eastAsia="맑은 고딕" w:cs="" w:asciiTheme="minorHAnsi" w:cstheme="minorBidi" w:eastAsiaTheme="minorEastAsia" w:hAnsiTheme="minorHAnsi"/>
          <w:sz w:val="24"/>
        </w:rPr>
      </w:pPr>
      <w:r>
        <w:rPr/>
        <w:t>2.26.4 SHA-512/t-HMAC</w:t>
      </w:r>
      <w:r>
        <w:rPr>
          <w:vanish w:val="false"/>
        </w:rPr>
        <w:tab/>
        <w:t>118</w:t>
      </w:r>
    </w:p>
    <w:p>
      <w:pPr>
        <w:pStyle w:val="Contents3"/>
        <w:tabs>
          <w:tab w:val="right" w:pos="9350" w:leader="dot"/>
        </w:tabs>
        <w:rPr>
          <w:rFonts w:ascii="Calibri" w:hAnsi="Calibri" w:eastAsia="맑은 고딕" w:cs="" w:asciiTheme="minorHAnsi" w:cstheme="minorBidi" w:eastAsiaTheme="minorEastAsia" w:hAnsiTheme="minorHAnsi"/>
          <w:sz w:val="24"/>
        </w:rPr>
      </w:pPr>
      <w:r>
        <w:rPr/>
        <w:t>2.26.5 SHA-512/t key derivation</w:t>
      </w:r>
      <w:r>
        <w:rPr>
          <w:vanish w:val="false"/>
        </w:rPr>
        <w:tab/>
        <w:t>118</w:t>
      </w:r>
    </w:p>
    <w:p>
      <w:pPr>
        <w:pStyle w:val="Contents3"/>
        <w:tabs>
          <w:tab w:val="right" w:pos="9350" w:leader="dot"/>
        </w:tabs>
        <w:rPr>
          <w:rFonts w:ascii="Calibri" w:hAnsi="Calibri" w:eastAsia="맑은 고딕" w:cs="" w:asciiTheme="minorHAnsi" w:cstheme="minorBidi" w:eastAsiaTheme="minorEastAsia" w:hAnsiTheme="minorHAnsi"/>
          <w:sz w:val="24"/>
        </w:rPr>
      </w:pPr>
      <w:r>
        <w:rPr/>
        <w:t>2.26.6 SHA-512/t HMAC key generation</w:t>
      </w:r>
      <w:r>
        <w:rPr>
          <w:vanish w:val="false"/>
        </w:rPr>
        <w:tab/>
        <w:t>118</w:t>
      </w:r>
    </w:p>
    <w:p>
      <w:pPr>
        <w:pStyle w:val="Contents2"/>
        <w:tabs>
          <w:tab w:val="left" w:pos="72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SHA3-224</w:t>
      </w:r>
      <w:r>
        <w:rPr>
          <w:vanish w:val="false"/>
        </w:rPr>
        <w:tab/>
        <w:t>120</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Definitions</w:t>
      </w:r>
      <w:r>
        <w:rPr>
          <w:vanish w:val="false"/>
        </w:rPr>
        <w:tab/>
        <w:t>120</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SHA3-224 digest</w:t>
      </w:r>
      <w:r>
        <w:rPr>
          <w:vanish w:val="false"/>
        </w:rPr>
        <w:tab/>
        <w:t>120</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General-length SHA3-224-HMAC</w:t>
      </w:r>
      <w:r>
        <w:rPr>
          <w:vanish w:val="false"/>
        </w:rPr>
        <w:tab/>
        <w:t>120</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SHA3-224-HMAC</w:t>
      </w:r>
      <w:r>
        <w:rPr>
          <w:vanish w:val="false"/>
        </w:rPr>
        <w:tab/>
        <w:t>121</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SHA3-224 key derivation</w:t>
      </w:r>
      <w:r>
        <w:rPr>
          <w:vanish w:val="false"/>
        </w:rPr>
        <w:tab/>
        <w:t>121</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SHA3-224 HMAC key generation</w:t>
      </w:r>
      <w:r>
        <w:rPr>
          <w:vanish w:val="false"/>
        </w:rPr>
        <w:tab/>
        <w:t>121</w:t>
      </w:r>
    </w:p>
    <w:p>
      <w:pPr>
        <w:pStyle w:val="Contents2"/>
        <w:tabs>
          <w:tab w:val="left" w:pos="72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SHA3-256</w:t>
      </w:r>
      <w:r>
        <w:rPr>
          <w:vanish w:val="false"/>
        </w:rPr>
        <w:tab/>
        <w:t>122</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Definitions</w:t>
      </w:r>
      <w:r>
        <w:rPr>
          <w:vanish w:val="false"/>
        </w:rPr>
        <w:tab/>
        <w:t>122</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SHA3-256 digest</w:t>
      </w:r>
      <w:r>
        <w:rPr>
          <w:vanish w:val="false"/>
        </w:rPr>
        <w:tab/>
        <w:t>122</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General-length SHA3-256-HMAC</w:t>
      </w:r>
      <w:r>
        <w:rPr>
          <w:vanish w:val="false"/>
        </w:rPr>
        <w:tab/>
        <w:t>122</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SHA3-256-HMAC</w:t>
      </w:r>
      <w:r>
        <w:rPr>
          <w:vanish w:val="false"/>
        </w:rPr>
        <w:tab/>
        <w:t>123</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SHA3-256 key derivation</w:t>
      </w:r>
      <w:r>
        <w:rPr>
          <w:vanish w:val="false"/>
        </w:rPr>
        <w:tab/>
        <w:t>123</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SHA3-256 HMAC key generation</w:t>
      </w:r>
      <w:r>
        <w:rPr>
          <w:vanish w:val="false"/>
        </w:rPr>
        <w:tab/>
        <w:t>123</w:t>
      </w:r>
    </w:p>
    <w:p>
      <w:pPr>
        <w:pStyle w:val="Contents2"/>
        <w:tabs>
          <w:tab w:val="left" w:pos="72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SHA3-384</w:t>
      </w:r>
      <w:r>
        <w:rPr>
          <w:vanish w:val="false"/>
        </w:rPr>
        <w:tab/>
        <w:t>124</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Definitions</w:t>
      </w:r>
      <w:r>
        <w:rPr>
          <w:vanish w:val="false"/>
        </w:rPr>
        <w:tab/>
        <w:t>124</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SHA3-384 digest</w:t>
      </w:r>
      <w:r>
        <w:rPr>
          <w:vanish w:val="false"/>
        </w:rPr>
        <w:tab/>
        <w:t>124</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General-length SHA3-384-HMAC</w:t>
      </w:r>
      <w:r>
        <w:rPr>
          <w:vanish w:val="false"/>
        </w:rPr>
        <w:tab/>
        <w:t>124</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SHA3-384-HMAC</w:t>
      </w:r>
      <w:r>
        <w:rPr>
          <w:vanish w:val="false"/>
        </w:rPr>
        <w:tab/>
        <w:t>125</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SHA3-384 key derivation</w:t>
      </w:r>
      <w:r>
        <w:rPr>
          <w:vanish w:val="false"/>
        </w:rPr>
        <w:tab/>
        <w:t>125</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SHA3-384 HMAC key generation</w:t>
      </w:r>
      <w:r>
        <w:rPr>
          <w:vanish w:val="false"/>
        </w:rPr>
        <w:tab/>
        <w:t>125</w:t>
      </w:r>
    </w:p>
    <w:p>
      <w:pPr>
        <w:pStyle w:val="Contents2"/>
        <w:tabs>
          <w:tab w:val="left" w:pos="72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SHA3-512</w:t>
      </w:r>
      <w:r>
        <w:rPr>
          <w:vanish w:val="false"/>
        </w:rPr>
        <w:tab/>
        <w:t>126</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Definitions</w:t>
      </w:r>
      <w:r>
        <w:rPr>
          <w:vanish w:val="false"/>
        </w:rPr>
        <w:tab/>
        <w:t>126</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SHA3-512 digest</w:t>
      </w:r>
      <w:r>
        <w:rPr>
          <w:vanish w:val="false"/>
        </w:rPr>
        <w:tab/>
        <w:t>126</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General-length SHA3-512-HMAC</w:t>
      </w:r>
      <w:r>
        <w:rPr>
          <w:vanish w:val="false"/>
        </w:rPr>
        <w:tab/>
        <w:t>126</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SHA3-512-HMAC</w:t>
      </w:r>
      <w:r>
        <w:rPr>
          <w:vanish w:val="false"/>
        </w:rPr>
        <w:tab/>
        <w:t>127</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SHA3-512 key derivation</w:t>
      </w:r>
      <w:r>
        <w:rPr>
          <w:vanish w:val="false"/>
        </w:rPr>
        <w:tab/>
        <w:t>127</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SHA3-512 HMAC key generation</w:t>
      </w:r>
      <w:r>
        <w:rPr>
          <w:vanish w:val="false"/>
        </w:rPr>
        <w:tab/>
        <w:t>127</w:t>
      </w:r>
    </w:p>
    <w:p>
      <w:pPr>
        <w:pStyle w:val="Contents2"/>
        <w:tabs>
          <w:tab w:val="left" w:pos="72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SHAKE</w:t>
      </w:r>
      <w:r>
        <w:rPr>
          <w:vanish w:val="false"/>
        </w:rPr>
        <w:tab/>
        <w:t>128</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Definitions</w:t>
      </w:r>
      <w:r>
        <w:rPr>
          <w:vanish w:val="false"/>
        </w:rPr>
        <w:tab/>
        <w:t>128</w:t>
      </w:r>
    </w:p>
    <w:p>
      <w:pPr>
        <w:pStyle w:val="Contents3"/>
        <w:tabs>
          <w:tab w:val="left" w:pos="960" w:leader="none"/>
          <w:tab w:val="right" w:pos="9350" w:leader="dot"/>
        </w:tabs>
        <w:rPr>
          <w:rFonts w:ascii="Calibri" w:hAnsi="Calibri" w:eastAsia="맑은 고딕" w:cs="" w:asciiTheme="minorHAnsi" w:cstheme="minorBidi" w:eastAsiaTheme="minorEastAsia" w:hAnsiTheme="minorHAnsi"/>
          <w:sz w:val="24"/>
        </w:rPr>
      </w:pPr>
      <w:r>
        <w:rPr>
          <w:rFonts w:cs="Symbol" w:ascii="Symbol" w:hAnsi="Symbol"/>
        </w:rPr>
        <w:t></w:t>
      </w:r>
      <w:r>
        <w:rPr>
          <w:rFonts w:eastAsia="맑은 고딕" w:cs="" w:ascii="Calibri" w:hAnsi="Calibri" w:asciiTheme="minorHAnsi" w:cstheme="minorBidi" w:eastAsiaTheme="minorEastAsia" w:hAnsiTheme="minorHAnsi"/>
          <w:sz w:val="24"/>
        </w:rPr>
        <w:tab/>
      </w:r>
      <w:r>
        <w:rPr/>
        <w:t>SHAKE Key Derivation</w:t>
      </w:r>
      <w:r>
        <w:rPr>
          <w:vanish w:val="false"/>
        </w:rPr>
        <w:tab/>
        <w:t>128</w:t>
      </w:r>
    </w:p>
    <w:p>
      <w:pPr>
        <w:pStyle w:val="Contents2"/>
        <w:tabs>
          <w:tab w:val="right" w:pos="9350" w:leader="dot"/>
        </w:tabs>
        <w:rPr>
          <w:rFonts w:ascii="Calibri" w:hAnsi="Calibri" w:eastAsia="맑은 고딕" w:cs="" w:asciiTheme="minorHAnsi" w:cstheme="minorBidi" w:eastAsiaTheme="minorEastAsia" w:hAnsiTheme="minorHAnsi"/>
          <w:sz w:val="24"/>
        </w:rPr>
      </w:pPr>
      <w:r>
        <w:rPr/>
        <w:t>2.27 PKCS #5 and PKCS #5-style password-based encryption (PBE)</w:t>
      </w:r>
      <w:r>
        <w:rPr>
          <w:vanish w:val="false"/>
        </w:rPr>
        <w:tab/>
        <w:t>128</w:t>
      </w:r>
    </w:p>
    <w:p>
      <w:pPr>
        <w:pStyle w:val="Contents3"/>
        <w:tabs>
          <w:tab w:val="right" w:pos="9350" w:leader="dot"/>
        </w:tabs>
        <w:rPr>
          <w:rFonts w:ascii="Calibri" w:hAnsi="Calibri" w:eastAsia="맑은 고딕" w:cs="" w:asciiTheme="minorHAnsi" w:cstheme="minorBidi" w:eastAsiaTheme="minorEastAsia" w:hAnsiTheme="minorHAnsi"/>
          <w:sz w:val="24"/>
        </w:rPr>
      </w:pPr>
      <w:r>
        <w:rPr/>
        <w:t>2.27.1 Definitions</w:t>
      </w:r>
      <w:r>
        <w:rPr>
          <w:vanish w:val="false"/>
        </w:rPr>
        <w:tab/>
        <w:t>129</w:t>
      </w:r>
    </w:p>
    <w:p>
      <w:pPr>
        <w:pStyle w:val="Contents3"/>
        <w:tabs>
          <w:tab w:val="right" w:pos="9350" w:leader="dot"/>
        </w:tabs>
        <w:rPr>
          <w:rFonts w:ascii="Calibri" w:hAnsi="Calibri" w:eastAsia="맑은 고딕" w:cs="" w:asciiTheme="minorHAnsi" w:cstheme="minorBidi" w:eastAsiaTheme="minorEastAsia" w:hAnsiTheme="minorHAnsi"/>
          <w:sz w:val="24"/>
        </w:rPr>
      </w:pPr>
      <w:r>
        <w:rPr/>
        <w:t>2.27.2 Password-based encryption/authentication mechanism parameters</w:t>
      </w:r>
      <w:r>
        <w:rPr>
          <w:vanish w:val="false"/>
        </w:rPr>
        <w:tab/>
        <w:t>129</w:t>
      </w:r>
    </w:p>
    <w:p>
      <w:pPr>
        <w:pStyle w:val="Contents3"/>
        <w:tabs>
          <w:tab w:val="right" w:pos="9350" w:leader="dot"/>
        </w:tabs>
        <w:rPr>
          <w:rFonts w:ascii="Calibri" w:hAnsi="Calibri" w:eastAsia="맑은 고딕" w:cs="" w:asciiTheme="minorHAnsi" w:cstheme="minorBidi" w:eastAsiaTheme="minorEastAsia" w:hAnsiTheme="minorHAnsi"/>
          <w:sz w:val="24"/>
        </w:rPr>
      </w:pPr>
      <w:r>
        <w:rPr/>
        <w:t>2.27.3 PKCS #5 PBKDF2 key generation mechanism parameters</w:t>
      </w:r>
      <w:r>
        <w:rPr>
          <w:vanish w:val="false"/>
        </w:rPr>
        <w:tab/>
        <w:t>130</w:t>
      </w:r>
    </w:p>
    <w:p>
      <w:pPr>
        <w:pStyle w:val="Contents3"/>
        <w:tabs>
          <w:tab w:val="right" w:pos="9350" w:leader="dot"/>
        </w:tabs>
        <w:rPr>
          <w:rFonts w:ascii="Calibri" w:hAnsi="Calibri" w:eastAsia="맑은 고딕" w:cs="" w:asciiTheme="minorHAnsi" w:cstheme="minorBidi" w:eastAsiaTheme="minorEastAsia" w:hAnsiTheme="minorHAnsi"/>
          <w:sz w:val="24"/>
        </w:rPr>
      </w:pPr>
      <w:r>
        <w:rPr/>
        <w:t>2.27.4 PKCS #5 PBKD2 key generation</w:t>
      </w:r>
      <w:r>
        <w:rPr>
          <w:vanish w:val="false"/>
        </w:rPr>
        <w:tab/>
        <w:t>132</w:t>
      </w:r>
    </w:p>
    <w:p>
      <w:pPr>
        <w:pStyle w:val="Contents2"/>
        <w:tabs>
          <w:tab w:val="right" w:pos="9350" w:leader="dot"/>
        </w:tabs>
        <w:rPr>
          <w:rFonts w:ascii="Calibri" w:hAnsi="Calibri" w:eastAsia="맑은 고딕" w:cs="" w:asciiTheme="minorHAnsi" w:cstheme="minorBidi" w:eastAsiaTheme="minorEastAsia" w:hAnsiTheme="minorHAnsi"/>
          <w:sz w:val="24"/>
        </w:rPr>
      </w:pPr>
      <w:r>
        <w:rPr/>
        <w:t>2.28 PKCS #12 password-based encryption/authentication mechanisms</w:t>
      </w:r>
      <w:r>
        <w:rPr>
          <w:vanish w:val="false"/>
        </w:rPr>
        <w:tab/>
        <w:t>132</w:t>
      </w:r>
    </w:p>
    <w:p>
      <w:pPr>
        <w:pStyle w:val="Contents3"/>
        <w:tabs>
          <w:tab w:val="right" w:pos="9350" w:leader="dot"/>
        </w:tabs>
        <w:rPr>
          <w:rFonts w:ascii="Calibri" w:hAnsi="Calibri" w:eastAsia="맑은 고딕" w:cs="" w:asciiTheme="minorHAnsi" w:cstheme="minorBidi" w:eastAsiaTheme="minorEastAsia" w:hAnsiTheme="minorHAnsi"/>
          <w:sz w:val="24"/>
        </w:rPr>
      </w:pPr>
      <w:r>
        <w:rPr/>
        <w:t>2.28.1 SHA-1-PBE for 3-key triple-DES-CBC</w:t>
      </w:r>
      <w:r>
        <w:rPr>
          <w:vanish w:val="false"/>
        </w:rPr>
        <w:tab/>
        <w:t>133</w:t>
      </w:r>
    </w:p>
    <w:p>
      <w:pPr>
        <w:pStyle w:val="Contents3"/>
        <w:tabs>
          <w:tab w:val="right" w:pos="9350" w:leader="dot"/>
        </w:tabs>
        <w:rPr>
          <w:rFonts w:ascii="Calibri" w:hAnsi="Calibri" w:eastAsia="맑은 고딕" w:cs="" w:asciiTheme="minorHAnsi" w:cstheme="minorBidi" w:eastAsiaTheme="minorEastAsia" w:hAnsiTheme="minorHAnsi"/>
          <w:sz w:val="24"/>
        </w:rPr>
      </w:pPr>
      <w:r>
        <w:rPr/>
        <w:t>2.28.2 SHA-1-PBE for 2-key triple-DES-CBC</w:t>
      </w:r>
      <w:r>
        <w:rPr>
          <w:vanish w:val="false"/>
        </w:rPr>
        <w:tab/>
        <w:t>133</w:t>
      </w:r>
    </w:p>
    <w:p>
      <w:pPr>
        <w:pStyle w:val="Contents3"/>
        <w:tabs>
          <w:tab w:val="right" w:pos="9350" w:leader="dot"/>
        </w:tabs>
        <w:rPr>
          <w:rFonts w:ascii="Calibri" w:hAnsi="Calibri" w:eastAsia="맑은 고딕" w:cs="" w:asciiTheme="minorHAnsi" w:cstheme="minorBidi" w:eastAsiaTheme="minorEastAsia" w:hAnsiTheme="minorHAnsi"/>
          <w:sz w:val="24"/>
        </w:rPr>
      </w:pPr>
      <w:r>
        <w:rPr/>
        <w:t>2.28.3 SHA-1-PBA for SHA-1-HMAC</w:t>
      </w:r>
      <w:r>
        <w:rPr>
          <w:vanish w:val="false"/>
        </w:rPr>
        <w:tab/>
        <w:t>133</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2.29</w:t>
      </w:r>
      <w:r>
        <w:rPr/>
        <w:t xml:space="preserve"> SSL</w:t>
      </w:r>
      <w:r>
        <w:rPr>
          <w:vanish w:val="false"/>
        </w:rPr>
        <w:tab/>
        <w:t>133</w:t>
      </w:r>
    </w:p>
    <w:p>
      <w:pPr>
        <w:pStyle w:val="Contents3"/>
        <w:tabs>
          <w:tab w:val="right" w:pos="9350" w:leader="dot"/>
        </w:tabs>
        <w:rPr>
          <w:rFonts w:ascii="Calibri" w:hAnsi="Calibri" w:eastAsia="맑은 고딕" w:cs="" w:asciiTheme="minorHAnsi" w:cstheme="minorBidi" w:eastAsiaTheme="minorEastAsia" w:hAnsiTheme="minorHAnsi"/>
          <w:sz w:val="24"/>
        </w:rPr>
      </w:pPr>
      <w:r>
        <w:rPr/>
        <w:t>2.29.1 Definitions</w:t>
      </w:r>
      <w:r>
        <w:rPr>
          <w:vanish w:val="false"/>
        </w:rPr>
        <w:tab/>
        <w:t>134</w:t>
      </w:r>
    </w:p>
    <w:p>
      <w:pPr>
        <w:pStyle w:val="Contents3"/>
        <w:tabs>
          <w:tab w:val="right" w:pos="9350" w:leader="dot"/>
        </w:tabs>
        <w:rPr>
          <w:rFonts w:ascii="Calibri" w:hAnsi="Calibri" w:eastAsia="맑은 고딕" w:cs="" w:asciiTheme="minorHAnsi" w:cstheme="minorBidi" w:eastAsiaTheme="minorEastAsia" w:hAnsiTheme="minorHAnsi"/>
          <w:sz w:val="24"/>
        </w:rPr>
      </w:pPr>
      <w:r>
        <w:rPr/>
        <w:t>2.29.2 SSL mechanism parameters</w:t>
      </w:r>
      <w:r>
        <w:rPr>
          <w:vanish w:val="false"/>
        </w:rPr>
        <w:tab/>
        <w:t>134</w:t>
      </w:r>
    </w:p>
    <w:p>
      <w:pPr>
        <w:pStyle w:val="Contents3"/>
        <w:tabs>
          <w:tab w:val="right" w:pos="9350" w:leader="dot"/>
        </w:tabs>
        <w:rPr>
          <w:rFonts w:ascii="Calibri" w:hAnsi="Calibri" w:eastAsia="맑은 고딕" w:cs="" w:asciiTheme="minorHAnsi" w:cstheme="minorBidi" w:eastAsiaTheme="minorEastAsia" w:hAnsiTheme="minorHAnsi"/>
          <w:sz w:val="24"/>
        </w:rPr>
      </w:pPr>
      <w:r>
        <w:rPr/>
        <w:t>2.29.3 Pre-master key generation</w:t>
      </w:r>
      <w:r>
        <w:rPr>
          <w:vanish w:val="false"/>
        </w:rPr>
        <w:tab/>
        <w:t>136</w:t>
      </w:r>
    </w:p>
    <w:p>
      <w:pPr>
        <w:pStyle w:val="Contents3"/>
        <w:tabs>
          <w:tab w:val="right" w:pos="9350" w:leader="dot"/>
        </w:tabs>
        <w:rPr>
          <w:rFonts w:ascii="Calibri" w:hAnsi="Calibri" w:eastAsia="맑은 고딕" w:cs="" w:asciiTheme="minorHAnsi" w:cstheme="minorBidi" w:eastAsiaTheme="minorEastAsia" w:hAnsiTheme="minorHAnsi"/>
          <w:sz w:val="24"/>
        </w:rPr>
      </w:pPr>
      <w:r>
        <w:rPr/>
        <w:t>2.29.4 Master key derivation</w:t>
      </w:r>
      <w:r>
        <w:rPr>
          <w:vanish w:val="false"/>
        </w:rPr>
        <w:tab/>
        <w:t>136</w:t>
      </w:r>
    </w:p>
    <w:p>
      <w:pPr>
        <w:pStyle w:val="Contents3"/>
        <w:tabs>
          <w:tab w:val="right" w:pos="9350" w:leader="dot"/>
        </w:tabs>
        <w:rPr>
          <w:rFonts w:ascii="Calibri" w:hAnsi="Calibri" w:eastAsia="맑은 고딕" w:cs="" w:asciiTheme="minorHAnsi" w:cstheme="minorBidi" w:eastAsiaTheme="minorEastAsia" w:hAnsiTheme="minorHAnsi"/>
          <w:sz w:val="24"/>
        </w:rPr>
      </w:pPr>
      <w:r>
        <w:rPr/>
        <w:t>2.29.5 Master key derivation for Diffie-Hellman</w:t>
      </w:r>
      <w:r>
        <w:rPr>
          <w:vanish w:val="false"/>
        </w:rPr>
        <w:tab/>
        <w:t>137</w:t>
      </w:r>
    </w:p>
    <w:p>
      <w:pPr>
        <w:pStyle w:val="Contents3"/>
        <w:tabs>
          <w:tab w:val="right" w:pos="9350" w:leader="dot"/>
        </w:tabs>
        <w:rPr>
          <w:rFonts w:ascii="Calibri" w:hAnsi="Calibri" w:eastAsia="맑은 고딕" w:cs="" w:asciiTheme="minorHAnsi" w:cstheme="minorBidi" w:eastAsiaTheme="minorEastAsia" w:hAnsiTheme="minorHAnsi"/>
          <w:sz w:val="24"/>
        </w:rPr>
      </w:pPr>
      <w:r>
        <w:rPr/>
        <w:t>2.29.6 Key and MAC derivation</w:t>
      </w:r>
      <w:r>
        <w:rPr>
          <w:vanish w:val="false"/>
        </w:rPr>
        <w:tab/>
        <w:t>138</w:t>
      </w:r>
    </w:p>
    <w:p>
      <w:pPr>
        <w:pStyle w:val="Contents3"/>
        <w:tabs>
          <w:tab w:val="right" w:pos="9350" w:leader="dot"/>
        </w:tabs>
        <w:rPr>
          <w:rFonts w:ascii="Calibri" w:hAnsi="Calibri" w:eastAsia="맑은 고딕" w:cs="" w:asciiTheme="minorHAnsi" w:cstheme="minorBidi" w:eastAsiaTheme="minorEastAsia" w:hAnsiTheme="minorHAnsi"/>
          <w:sz w:val="24"/>
        </w:rPr>
      </w:pPr>
      <w:r>
        <w:rPr/>
        <w:t>2.29.7 MD5 MACing in SSL 3.0</w:t>
      </w:r>
      <w:r>
        <w:rPr>
          <w:vanish w:val="false"/>
        </w:rPr>
        <w:tab/>
        <w:t>139</w:t>
      </w:r>
    </w:p>
    <w:p>
      <w:pPr>
        <w:pStyle w:val="Contents3"/>
        <w:tabs>
          <w:tab w:val="right" w:pos="9350" w:leader="dot"/>
        </w:tabs>
        <w:rPr>
          <w:rFonts w:ascii="Calibri" w:hAnsi="Calibri" w:eastAsia="맑은 고딕" w:cs="" w:asciiTheme="minorHAnsi" w:cstheme="minorBidi" w:eastAsiaTheme="minorEastAsia" w:hAnsiTheme="minorHAnsi"/>
          <w:sz w:val="24"/>
        </w:rPr>
      </w:pPr>
      <w:r>
        <w:rPr/>
        <w:t>2.29.8 SHA-1 MACing in SSL 3.0</w:t>
      </w:r>
      <w:r>
        <w:rPr>
          <w:vanish w:val="false"/>
        </w:rPr>
        <w:tab/>
        <w:t>139</w:t>
      </w:r>
    </w:p>
    <w:p>
      <w:pPr>
        <w:pStyle w:val="Contents2"/>
        <w:tabs>
          <w:tab w:val="right" w:pos="9350" w:leader="dot"/>
        </w:tabs>
        <w:rPr>
          <w:rFonts w:ascii="Calibri" w:hAnsi="Calibri" w:eastAsia="맑은 고딕" w:cs="" w:asciiTheme="minorHAnsi" w:cstheme="minorBidi" w:eastAsiaTheme="minorEastAsia" w:hAnsiTheme="minorHAnsi"/>
          <w:sz w:val="24"/>
        </w:rPr>
      </w:pPr>
      <w:r>
        <w:rPr/>
        <w:t>2.30 TLS 1.2 Mechanisms</w:t>
      </w:r>
      <w:r>
        <w:rPr>
          <w:vanish w:val="false"/>
        </w:rPr>
        <w:tab/>
        <w:t>139</w:t>
      </w:r>
    </w:p>
    <w:p>
      <w:pPr>
        <w:pStyle w:val="Contents3"/>
        <w:tabs>
          <w:tab w:val="right" w:pos="9350" w:leader="dot"/>
        </w:tabs>
        <w:rPr>
          <w:rFonts w:ascii="Calibri" w:hAnsi="Calibri" w:eastAsia="맑은 고딕" w:cs="" w:asciiTheme="minorHAnsi" w:cstheme="minorBidi" w:eastAsiaTheme="minorEastAsia" w:hAnsiTheme="minorHAnsi"/>
          <w:sz w:val="24"/>
        </w:rPr>
      </w:pPr>
      <w:r>
        <w:rPr/>
        <w:t>2.30.1 Definitions</w:t>
      </w:r>
      <w:r>
        <w:rPr>
          <w:vanish w:val="false"/>
        </w:rPr>
        <w:tab/>
        <w:t>140</w:t>
      </w:r>
    </w:p>
    <w:p>
      <w:pPr>
        <w:pStyle w:val="Contents3"/>
        <w:tabs>
          <w:tab w:val="right" w:pos="9350" w:leader="dot"/>
        </w:tabs>
        <w:rPr>
          <w:rFonts w:ascii="Calibri" w:hAnsi="Calibri" w:eastAsia="맑은 고딕" w:cs="" w:asciiTheme="minorHAnsi" w:cstheme="minorBidi" w:eastAsiaTheme="minorEastAsia" w:hAnsiTheme="minorHAnsi"/>
          <w:sz w:val="24"/>
        </w:rPr>
      </w:pPr>
      <w:r>
        <w:rPr/>
        <w:t>2.30.2 TLS 1.2 mechanism parameters</w:t>
      </w:r>
      <w:r>
        <w:rPr>
          <w:vanish w:val="false"/>
        </w:rPr>
        <w:tab/>
        <w:t>140</w:t>
      </w:r>
    </w:p>
    <w:p>
      <w:pPr>
        <w:pStyle w:val="Contents3"/>
        <w:tabs>
          <w:tab w:val="right" w:pos="9350" w:leader="dot"/>
        </w:tabs>
        <w:rPr>
          <w:rFonts w:ascii="Calibri" w:hAnsi="Calibri" w:eastAsia="맑은 고딕" w:cs="" w:asciiTheme="minorHAnsi" w:cstheme="minorBidi" w:eastAsiaTheme="minorEastAsia" w:hAnsiTheme="minorHAnsi"/>
          <w:sz w:val="24"/>
        </w:rPr>
      </w:pPr>
      <w:r>
        <w:rPr/>
        <w:t>2.30.3 TLS MAC</w:t>
      </w:r>
      <w:r>
        <w:rPr>
          <w:vanish w:val="false"/>
        </w:rPr>
        <w:tab/>
        <w:t>143</w:t>
      </w:r>
    </w:p>
    <w:p>
      <w:pPr>
        <w:pStyle w:val="Contents3"/>
        <w:tabs>
          <w:tab w:val="right" w:pos="9350" w:leader="dot"/>
        </w:tabs>
        <w:rPr>
          <w:rFonts w:ascii="Calibri" w:hAnsi="Calibri" w:eastAsia="맑은 고딕" w:cs="" w:asciiTheme="minorHAnsi" w:cstheme="minorBidi" w:eastAsiaTheme="minorEastAsia" w:hAnsiTheme="minorHAnsi"/>
          <w:sz w:val="24"/>
        </w:rPr>
      </w:pPr>
      <w:r>
        <w:rPr/>
        <w:t>2.30.4 Master key derivation</w:t>
      </w:r>
      <w:r>
        <w:rPr>
          <w:vanish w:val="false"/>
        </w:rPr>
        <w:tab/>
        <w:t>143</w:t>
      </w:r>
    </w:p>
    <w:p>
      <w:pPr>
        <w:pStyle w:val="Contents3"/>
        <w:tabs>
          <w:tab w:val="right" w:pos="9350" w:leader="dot"/>
        </w:tabs>
        <w:rPr>
          <w:rFonts w:ascii="Calibri" w:hAnsi="Calibri" w:eastAsia="맑은 고딕" w:cs="" w:asciiTheme="minorHAnsi" w:cstheme="minorBidi" w:eastAsiaTheme="minorEastAsia" w:hAnsiTheme="minorHAnsi"/>
          <w:sz w:val="24"/>
        </w:rPr>
      </w:pPr>
      <w:r>
        <w:rPr/>
        <w:t>2.30.5 Master key derivation for Diffie-Hellman</w:t>
      </w:r>
      <w:r>
        <w:rPr>
          <w:vanish w:val="false"/>
        </w:rPr>
        <w:tab/>
        <w:t>144</w:t>
      </w:r>
    </w:p>
    <w:p>
      <w:pPr>
        <w:pStyle w:val="Contents3"/>
        <w:tabs>
          <w:tab w:val="right" w:pos="9350" w:leader="dot"/>
        </w:tabs>
        <w:rPr>
          <w:rFonts w:ascii="Calibri" w:hAnsi="Calibri" w:eastAsia="맑은 고딕" w:cs="" w:asciiTheme="minorHAnsi" w:cstheme="minorBidi" w:eastAsiaTheme="minorEastAsia" w:hAnsiTheme="minorHAnsi"/>
          <w:sz w:val="24"/>
        </w:rPr>
      </w:pPr>
      <w:r>
        <w:rPr/>
        <w:t>2.30.6 Key and MAC derivation</w:t>
      </w:r>
      <w:r>
        <w:rPr>
          <w:vanish w:val="false"/>
        </w:rPr>
        <w:tab/>
        <w:t>145</w:t>
      </w:r>
    </w:p>
    <w:p>
      <w:pPr>
        <w:pStyle w:val="Contents3"/>
        <w:tabs>
          <w:tab w:val="right" w:pos="9350" w:leader="dot"/>
        </w:tabs>
        <w:rPr>
          <w:rFonts w:ascii="Calibri" w:hAnsi="Calibri" w:eastAsia="맑은 고딕" w:cs="" w:asciiTheme="minorHAnsi" w:cstheme="minorBidi" w:eastAsiaTheme="minorEastAsia" w:hAnsiTheme="minorHAnsi"/>
          <w:sz w:val="24"/>
        </w:rPr>
      </w:pPr>
      <w:r>
        <w:rPr/>
        <w:t>2.30.7 CKM_TLS12_KEY_SAFE_DERIVE</w:t>
      </w:r>
      <w:r>
        <w:rPr>
          <w:vanish w:val="false"/>
        </w:rPr>
        <w:tab/>
        <w:t>146</w:t>
      </w:r>
    </w:p>
    <w:p>
      <w:pPr>
        <w:pStyle w:val="Contents3"/>
        <w:tabs>
          <w:tab w:val="right" w:pos="9350" w:leader="dot"/>
        </w:tabs>
        <w:rPr>
          <w:rFonts w:ascii="Calibri" w:hAnsi="Calibri" w:eastAsia="맑은 고딕" w:cs="" w:asciiTheme="minorHAnsi" w:cstheme="minorBidi" w:eastAsiaTheme="minorEastAsia" w:hAnsiTheme="minorHAnsi"/>
          <w:sz w:val="24"/>
        </w:rPr>
      </w:pPr>
      <w:r>
        <w:rPr/>
        <w:t>2.30.8 Generic Key Derivation using the TLS PRF</w:t>
      </w:r>
      <w:r>
        <w:rPr>
          <w:vanish w:val="false"/>
        </w:rPr>
        <w:tab/>
        <w:t>146</w:t>
      </w:r>
    </w:p>
    <w:p>
      <w:pPr>
        <w:pStyle w:val="Contents2"/>
        <w:tabs>
          <w:tab w:val="right" w:pos="9350" w:leader="dot"/>
        </w:tabs>
        <w:rPr>
          <w:rFonts w:ascii="Calibri" w:hAnsi="Calibri" w:eastAsia="맑은 고딕" w:cs="" w:asciiTheme="minorHAnsi" w:cstheme="minorBidi" w:eastAsiaTheme="minorEastAsia" w:hAnsiTheme="minorHAnsi"/>
          <w:sz w:val="24"/>
        </w:rPr>
      </w:pPr>
      <w:r>
        <w:rPr/>
        <w:t>2.31 WTLS</w:t>
      </w:r>
      <w:r>
        <w:rPr>
          <w:vanish w:val="false"/>
        </w:rPr>
        <w:tab/>
        <w:t>146</w:t>
      </w:r>
    </w:p>
    <w:p>
      <w:pPr>
        <w:pStyle w:val="Contents3"/>
        <w:tabs>
          <w:tab w:val="right" w:pos="9350" w:leader="dot"/>
        </w:tabs>
        <w:rPr>
          <w:rFonts w:ascii="Calibri" w:hAnsi="Calibri" w:eastAsia="맑은 고딕" w:cs="" w:asciiTheme="minorHAnsi" w:cstheme="minorBidi" w:eastAsiaTheme="minorEastAsia" w:hAnsiTheme="minorHAnsi"/>
          <w:sz w:val="24"/>
        </w:rPr>
      </w:pPr>
      <w:r>
        <w:rPr/>
        <w:t>2.31.1 Definitions</w:t>
      </w:r>
      <w:r>
        <w:rPr>
          <w:vanish w:val="false"/>
        </w:rPr>
        <w:tab/>
        <w:t>147</w:t>
      </w:r>
    </w:p>
    <w:p>
      <w:pPr>
        <w:pStyle w:val="Contents3"/>
        <w:tabs>
          <w:tab w:val="right" w:pos="9350" w:leader="dot"/>
        </w:tabs>
        <w:rPr>
          <w:rFonts w:ascii="Calibri" w:hAnsi="Calibri" w:eastAsia="맑은 고딕" w:cs="" w:asciiTheme="minorHAnsi" w:cstheme="minorBidi" w:eastAsiaTheme="minorEastAsia" w:hAnsiTheme="minorHAnsi"/>
          <w:sz w:val="24"/>
        </w:rPr>
      </w:pPr>
      <w:r>
        <w:rPr/>
        <w:t>2.31.2 WTLS mechanism parameters</w:t>
      </w:r>
      <w:r>
        <w:rPr>
          <w:vanish w:val="false"/>
        </w:rPr>
        <w:tab/>
        <w:t>147</w:t>
      </w:r>
    </w:p>
    <w:p>
      <w:pPr>
        <w:pStyle w:val="Contents3"/>
        <w:tabs>
          <w:tab w:val="right" w:pos="9350" w:leader="dot"/>
        </w:tabs>
        <w:rPr>
          <w:rFonts w:ascii="Calibri" w:hAnsi="Calibri" w:eastAsia="맑은 고딕" w:cs="" w:asciiTheme="minorHAnsi" w:cstheme="minorBidi" w:eastAsiaTheme="minorEastAsia" w:hAnsiTheme="minorHAnsi"/>
          <w:sz w:val="24"/>
        </w:rPr>
      </w:pPr>
      <w:r>
        <w:rPr/>
        <w:t>2.31.3 Pre master secret key generation for RSA key exchange suite</w:t>
      </w:r>
      <w:r>
        <w:rPr>
          <w:vanish w:val="false"/>
        </w:rPr>
        <w:tab/>
        <w:t>150</w:t>
      </w:r>
    </w:p>
    <w:p>
      <w:pPr>
        <w:pStyle w:val="Contents3"/>
        <w:tabs>
          <w:tab w:val="right" w:pos="9350" w:leader="dot"/>
        </w:tabs>
        <w:rPr>
          <w:rFonts w:ascii="Calibri" w:hAnsi="Calibri" w:eastAsia="맑은 고딕" w:cs="" w:asciiTheme="minorHAnsi" w:cstheme="minorBidi" w:eastAsiaTheme="minorEastAsia" w:hAnsiTheme="minorHAnsi"/>
          <w:sz w:val="24"/>
        </w:rPr>
      </w:pPr>
      <w:r>
        <w:rPr/>
        <w:t>2.31.4 Master secret key derivation</w:t>
      </w:r>
      <w:r>
        <w:rPr>
          <w:vanish w:val="false"/>
        </w:rPr>
        <w:tab/>
        <w:t>151</w:t>
      </w:r>
    </w:p>
    <w:p>
      <w:pPr>
        <w:pStyle w:val="Contents3"/>
        <w:tabs>
          <w:tab w:val="right" w:pos="9350" w:leader="dot"/>
        </w:tabs>
        <w:rPr>
          <w:rFonts w:ascii="Calibri" w:hAnsi="Calibri" w:eastAsia="맑은 고딕" w:cs="" w:asciiTheme="minorHAnsi" w:cstheme="minorBidi" w:eastAsiaTheme="minorEastAsia" w:hAnsiTheme="minorHAnsi"/>
          <w:sz w:val="24"/>
        </w:rPr>
      </w:pPr>
      <w:r>
        <w:rPr/>
        <w:t>2.31.5 Master secret key derivation for Diffie-Hellman and Elliptic Curve Cryptography</w:t>
      </w:r>
      <w:r>
        <w:rPr>
          <w:vanish w:val="false"/>
        </w:rPr>
        <w:tab/>
        <w:t>151</w:t>
      </w:r>
    </w:p>
    <w:p>
      <w:pPr>
        <w:pStyle w:val="Contents3"/>
        <w:tabs>
          <w:tab w:val="right" w:pos="9350" w:leader="dot"/>
        </w:tabs>
        <w:rPr>
          <w:rFonts w:ascii="Calibri" w:hAnsi="Calibri" w:eastAsia="맑은 고딕" w:cs="" w:asciiTheme="minorHAnsi" w:cstheme="minorBidi" w:eastAsiaTheme="minorEastAsia" w:hAnsiTheme="minorHAnsi"/>
          <w:sz w:val="24"/>
        </w:rPr>
      </w:pPr>
      <w:r>
        <w:rPr/>
        <w:t>2.31.6 WTLS PRF (pseudorandom function)</w:t>
      </w:r>
      <w:r>
        <w:rPr>
          <w:vanish w:val="false"/>
        </w:rPr>
        <w:tab/>
        <w:t>152</w:t>
      </w:r>
    </w:p>
    <w:p>
      <w:pPr>
        <w:pStyle w:val="Contents3"/>
        <w:tabs>
          <w:tab w:val="right" w:pos="9350" w:leader="dot"/>
        </w:tabs>
        <w:rPr>
          <w:rFonts w:ascii="Calibri" w:hAnsi="Calibri" w:eastAsia="맑은 고딕" w:cs="" w:asciiTheme="minorHAnsi" w:cstheme="minorBidi" w:eastAsiaTheme="minorEastAsia" w:hAnsiTheme="minorHAnsi"/>
          <w:sz w:val="24"/>
        </w:rPr>
      </w:pPr>
      <w:r>
        <w:rPr/>
        <w:t>2.31.7 Server Key and MAC derivation</w:t>
      </w:r>
      <w:r>
        <w:rPr>
          <w:vanish w:val="false"/>
        </w:rPr>
        <w:tab/>
        <w:t>152</w:t>
      </w:r>
    </w:p>
    <w:p>
      <w:pPr>
        <w:pStyle w:val="Contents3"/>
        <w:tabs>
          <w:tab w:val="right" w:pos="9350" w:leader="dot"/>
        </w:tabs>
        <w:rPr>
          <w:rFonts w:ascii="Calibri" w:hAnsi="Calibri" w:eastAsia="맑은 고딕" w:cs="" w:asciiTheme="minorHAnsi" w:cstheme="minorBidi" w:eastAsiaTheme="minorEastAsia" w:hAnsiTheme="minorHAnsi"/>
          <w:sz w:val="24"/>
        </w:rPr>
      </w:pPr>
      <w:r>
        <w:rPr/>
        <w:t>2.31.8 Client key and MAC derivation</w:t>
      </w:r>
      <w:r>
        <w:rPr>
          <w:vanish w:val="false"/>
        </w:rPr>
        <w:tab/>
        <w:t>153</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2.32</w:t>
      </w:r>
      <w:r>
        <w:rPr/>
        <w:t xml:space="preserve"> Miscellaneous simple key derivation mechanisms</w:t>
      </w:r>
      <w:r>
        <w:rPr>
          <w:vanish w:val="false"/>
        </w:rPr>
        <w:tab/>
        <w:t>154</w:t>
      </w:r>
    </w:p>
    <w:p>
      <w:pPr>
        <w:pStyle w:val="Contents3"/>
        <w:tabs>
          <w:tab w:val="right" w:pos="9350" w:leader="dot"/>
        </w:tabs>
        <w:rPr>
          <w:rFonts w:ascii="Calibri" w:hAnsi="Calibri" w:eastAsia="맑은 고딕" w:cs="" w:asciiTheme="minorHAnsi" w:cstheme="minorBidi" w:eastAsiaTheme="minorEastAsia" w:hAnsiTheme="minorHAnsi"/>
          <w:sz w:val="24"/>
        </w:rPr>
      </w:pPr>
      <w:r>
        <w:rPr/>
        <w:t>2.32.1 Definitions</w:t>
      </w:r>
      <w:r>
        <w:rPr>
          <w:vanish w:val="false"/>
        </w:rPr>
        <w:tab/>
        <w:t>154</w:t>
      </w:r>
    </w:p>
    <w:p>
      <w:pPr>
        <w:pStyle w:val="Contents3"/>
        <w:tabs>
          <w:tab w:val="right" w:pos="9350" w:leader="dot"/>
        </w:tabs>
        <w:rPr>
          <w:rFonts w:ascii="Calibri" w:hAnsi="Calibri" w:eastAsia="맑은 고딕" w:cs="" w:asciiTheme="minorHAnsi" w:cstheme="minorBidi" w:eastAsiaTheme="minorEastAsia" w:hAnsiTheme="minorHAnsi"/>
          <w:sz w:val="24"/>
        </w:rPr>
      </w:pPr>
      <w:r>
        <w:rPr/>
        <w:t>2.32.2 Parameters for miscellaneous simple key derivation mechanisms</w:t>
      </w:r>
      <w:r>
        <w:rPr>
          <w:vanish w:val="false"/>
        </w:rPr>
        <w:tab/>
        <w:t>154</w:t>
      </w:r>
    </w:p>
    <w:p>
      <w:pPr>
        <w:pStyle w:val="Contents3"/>
        <w:tabs>
          <w:tab w:val="right" w:pos="9350" w:leader="dot"/>
        </w:tabs>
        <w:rPr>
          <w:rFonts w:ascii="Calibri" w:hAnsi="Calibri" w:eastAsia="맑은 고딕" w:cs="" w:asciiTheme="minorHAnsi" w:cstheme="minorBidi" w:eastAsiaTheme="minorEastAsia" w:hAnsiTheme="minorHAnsi"/>
          <w:sz w:val="24"/>
        </w:rPr>
      </w:pPr>
      <w:r>
        <w:rPr/>
        <w:t>2.32.3 Concatenation of a base key and another key</w:t>
      </w:r>
      <w:r>
        <w:rPr>
          <w:vanish w:val="false"/>
        </w:rPr>
        <w:tab/>
        <w:t>155</w:t>
      </w:r>
    </w:p>
    <w:p>
      <w:pPr>
        <w:pStyle w:val="Contents3"/>
        <w:tabs>
          <w:tab w:val="right" w:pos="9350" w:leader="dot"/>
        </w:tabs>
        <w:rPr>
          <w:rFonts w:ascii="Calibri" w:hAnsi="Calibri" w:eastAsia="맑은 고딕" w:cs="" w:asciiTheme="minorHAnsi" w:cstheme="minorBidi" w:eastAsiaTheme="minorEastAsia" w:hAnsiTheme="minorHAnsi"/>
          <w:sz w:val="24"/>
        </w:rPr>
      </w:pPr>
      <w:r>
        <w:rPr/>
        <w:t>2.32.4 Concatenation of a base key and data</w:t>
      </w:r>
      <w:r>
        <w:rPr>
          <w:vanish w:val="false"/>
        </w:rPr>
        <w:tab/>
        <w:t>156</w:t>
      </w:r>
    </w:p>
    <w:p>
      <w:pPr>
        <w:pStyle w:val="Contents3"/>
        <w:tabs>
          <w:tab w:val="right" w:pos="9350" w:leader="dot"/>
        </w:tabs>
        <w:rPr>
          <w:rFonts w:ascii="Calibri" w:hAnsi="Calibri" w:eastAsia="맑은 고딕" w:cs="" w:asciiTheme="minorHAnsi" w:cstheme="minorBidi" w:eastAsiaTheme="minorEastAsia" w:hAnsiTheme="minorHAnsi"/>
          <w:sz w:val="24"/>
        </w:rPr>
      </w:pPr>
      <w:r>
        <w:rPr/>
        <w:t>2.32.5 Concatenation of data and a base key</w:t>
      </w:r>
      <w:r>
        <w:rPr>
          <w:vanish w:val="false"/>
        </w:rPr>
        <w:tab/>
        <w:t>156</w:t>
      </w:r>
    </w:p>
    <w:p>
      <w:pPr>
        <w:pStyle w:val="Contents3"/>
        <w:tabs>
          <w:tab w:val="right" w:pos="9350" w:leader="dot"/>
        </w:tabs>
        <w:rPr>
          <w:rFonts w:ascii="Calibri" w:hAnsi="Calibri" w:eastAsia="맑은 고딕" w:cs="" w:asciiTheme="minorHAnsi" w:cstheme="minorBidi" w:eastAsiaTheme="minorEastAsia" w:hAnsiTheme="minorHAnsi"/>
          <w:sz w:val="24"/>
        </w:rPr>
      </w:pPr>
      <w:r>
        <w:rPr/>
        <w:t>2.32.6 XORing of a key and data</w:t>
      </w:r>
      <w:r>
        <w:rPr>
          <w:vanish w:val="false"/>
        </w:rPr>
        <w:tab/>
        <w:t>157</w:t>
      </w:r>
    </w:p>
    <w:p>
      <w:pPr>
        <w:pStyle w:val="Contents3"/>
        <w:tabs>
          <w:tab w:val="right" w:pos="9350" w:leader="dot"/>
        </w:tabs>
        <w:rPr>
          <w:rFonts w:ascii="Calibri" w:hAnsi="Calibri" w:eastAsia="맑은 고딕" w:cs="" w:asciiTheme="minorHAnsi" w:cstheme="minorBidi" w:eastAsiaTheme="minorEastAsia" w:hAnsiTheme="minorHAnsi"/>
          <w:sz w:val="24"/>
        </w:rPr>
      </w:pPr>
      <w:r>
        <w:rPr/>
        <w:t>2.32.7 Extraction of one key from another key</w:t>
      </w:r>
      <w:r>
        <w:rPr>
          <w:vanish w:val="false"/>
        </w:rPr>
        <w:tab/>
        <w:t>158</w:t>
      </w:r>
    </w:p>
    <w:p>
      <w:pPr>
        <w:pStyle w:val="Contents2"/>
        <w:tabs>
          <w:tab w:val="right" w:pos="9350" w:leader="dot"/>
        </w:tabs>
        <w:rPr>
          <w:rFonts w:ascii="Calibri" w:hAnsi="Calibri" w:eastAsia="맑은 고딕" w:cs="" w:asciiTheme="minorHAnsi" w:cstheme="minorBidi" w:eastAsiaTheme="minorEastAsia" w:hAnsiTheme="minorHAnsi"/>
          <w:sz w:val="24"/>
        </w:rPr>
      </w:pPr>
      <w:r>
        <w:rPr>
          <w:lang w:val="de-CH"/>
        </w:rPr>
        <w:t>2.33</w:t>
      </w:r>
      <w:r>
        <w:rPr/>
        <w:t xml:space="preserve"> CMS</w:t>
      </w:r>
      <w:r>
        <w:rPr>
          <w:vanish w:val="false"/>
        </w:rPr>
        <w:tab/>
        <w:t>159</w:t>
      </w:r>
    </w:p>
    <w:p>
      <w:pPr>
        <w:pStyle w:val="Contents3"/>
        <w:tabs>
          <w:tab w:val="right" w:pos="9350" w:leader="dot"/>
        </w:tabs>
        <w:rPr>
          <w:rFonts w:ascii="Calibri" w:hAnsi="Calibri" w:eastAsia="맑은 고딕" w:cs="" w:asciiTheme="minorHAnsi" w:cstheme="minorBidi" w:eastAsiaTheme="minorEastAsia" w:hAnsiTheme="minorHAnsi"/>
          <w:sz w:val="24"/>
        </w:rPr>
      </w:pPr>
      <w:r>
        <w:rPr/>
        <w:t>2.33.1 Definitions</w:t>
      </w:r>
      <w:r>
        <w:rPr>
          <w:vanish w:val="false"/>
        </w:rPr>
        <w:tab/>
        <w:t>159</w:t>
      </w:r>
    </w:p>
    <w:p>
      <w:pPr>
        <w:pStyle w:val="Contents3"/>
        <w:tabs>
          <w:tab w:val="right" w:pos="9350" w:leader="dot"/>
        </w:tabs>
        <w:rPr>
          <w:rFonts w:ascii="Calibri" w:hAnsi="Calibri" w:eastAsia="맑은 고딕" w:cs="" w:asciiTheme="minorHAnsi" w:cstheme="minorBidi" w:eastAsiaTheme="minorEastAsia" w:hAnsiTheme="minorHAnsi"/>
          <w:sz w:val="24"/>
        </w:rPr>
      </w:pPr>
      <w:r>
        <w:rPr/>
        <w:t>2.33.2 CMS Signature Mechanism Objects</w:t>
      </w:r>
      <w:r>
        <w:rPr>
          <w:vanish w:val="false"/>
        </w:rPr>
        <w:tab/>
        <w:t>159</w:t>
      </w:r>
    </w:p>
    <w:p>
      <w:pPr>
        <w:pStyle w:val="Contents3"/>
        <w:tabs>
          <w:tab w:val="right" w:pos="9350" w:leader="dot"/>
        </w:tabs>
        <w:rPr>
          <w:rFonts w:ascii="Calibri" w:hAnsi="Calibri" w:eastAsia="맑은 고딕" w:cs="" w:asciiTheme="minorHAnsi" w:cstheme="minorBidi" w:eastAsiaTheme="minorEastAsia" w:hAnsiTheme="minorHAnsi"/>
          <w:sz w:val="24"/>
        </w:rPr>
      </w:pPr>
      <w:r>
        <w:rPr/>
        <w:t>2.33.3 CMS mechanism parameters</w:t>
      </w:r>
      <w:r>
        <w:rPr>
          <w:vanish w:val="false"/>
        </w:rPr>
        <w:tab/>
        <w:t>160</w:t>
      </w:r>
    </w:p>
    <w:p>
      <w:pPr>
        <w:pStyle w:val="Contents3"/>
        <w:tabs>
          <w:tab w:val="right" w:pos="9350" w:leader="dot"/>
        </w:tabs>
        <w:rPr>
          <w:rFonts w:ascii="Calibri" w:hAnsi="Calibri" w:eastAsia="맑은 고딕" w:cs="" w:asciiTheme="minorHAnsi" w:cstheme="minorBidi" w:eastAsiaTheme="minorEastAsia" w:hAnsiTheme="minorHAnsi"/>
          <w:sz w:val="24"/>
        </w:rPr>
      </w:pPr>
      <w:r>
        <w:rPr/>
        <w:t>2.33.4 CMS signatures</w:t>
      </w:r>
      <w:r>
        <w:rPr>
          <w:vanish w:val="false"/>
        </w:rPr>
        <w:tab/>
        <w:t>161</w:t>
      </w:r>
    </w:p>
    <w:p>
      <w:pPr>
        <w:pStyle w:val="Contents2"/>
        <w:tabs>
          <w:tab w:val="right" w:pos="9350" w:leader="dot"/>
        </w:tabs>
        <w:rPr>
          <w:rFonts w:ascii="Calibri" w:hAnsi="Calibri" w:eastAsia="맑은 고딕" w:cs="" w:asciiTheme="minorHAnsi" w:cstheme="minorBidi" w:eastAsiaTheme="minorEastAsia" w:hAnsiTheme="minorHAnsi"/>
          <w:sz w:val="24"/>
        </w:rPr>
      </w:pPr>
      <w:r>
        <w:rPr/>
        <w:t>2.34 Blowfish</w:t>
      </w:r>
      <w:r>
        <w:rPr>
          <w:vanish w:val="false"/>
        </w:rPr>
        <w:tab/>
        <w:t>162</w:t>
      </w:r>
    </w:p>
    <w:p>
      <w:pPr>
        <w:pStyle w:val="Contents3"/>
        <w:tabs>
          <w:tab w:val="right" w:pos="9350" w:leader="dot"/>
        </w:tabs>
        <w:rPr>
          <w:rFonts w:ascii="Calibri" w:hAnsi="Calibri" w:eastAsia="맑은 고딕" w:cs="" w:asciiTheme="minorHAnsi" w:cstheme="minorBidi" w:eastAsiaTheme="minorEastAsia" w:hAnsiTheme="minorHAnsi"/>
          <w:sz w:val="24"/>
        </w:rPr>
      </w:pPr>
      <w:r>
        <w:rPr/>
        <w:t>2.34.1 Definitions</w:t>
      </w:r>
      <w:r>
        <w:rPr>
          <w:vanish w:val="false"/>
        </w:rPr>
        <w:tab/>
        <w:t>162</w:t>
      </w:r>
    </w:p>
    <w:p>
      <w:pPr>
        <w:pStyle w:val="Contents3"/>
        <w:tabs>
          <w:tab w:val="right" w:pos="9350" w:leader="dot"/>
        </w:tabs>
        <w:rPr>
          <w:rFonts w:ascii="Calibri" w:hAnsi="Calibri" w:eastAsia="맑은 고딕" w:cs="" w:asciiTheme="minorHAnsi" w:cstheme="minorBidi" w:eastAsiaTheme="minorEastAsia" w:hAnsiTheme="minorHAnsi"/>
          <w:sz w:val="24"/>
        </w:rPr>
      </w:pPr>
      <w:r>
        <w:rPr/>
        <w:t>2.34.2 BLOWFISH secret key objects</w:t>
      </w:r>
      <w:r>
        <w:rPr>
          <w:vanish w:val="false"/>
        </w:rPr>
        <w:tab/>
        <w:t>162</w:t>
      </w:r>
    </w:p>
    <w:p>
      <w:pPr>
        <w:pStyle w:val="Contents3"/>
        <w:tabs>
          <w:tab w:val="right" w:pos="9350" w:leader="dot"/>
        </w:tabs>
        <w:rPr>
          <w:rFonts w:ascii="Calibri" w:hAnsi="Calibri" w:eastAsia="맑은 고딕" w:cs="" w:asciiTheme="minorHAnsi" w:cstheme="minorBidi" w:eastAsiaTheme="minorEastAsia" w:hAnsiTheme="minorHAnsi"/>
          <w:sz w:val="24"/>
        </w:rPr>
      </w:pPr>
      <w:r>
        <w:rPr/>
        <w:t>2.34.3 Blowfish key generation</w:t>
      </w:r>
      <w:r>
        <w:rPr>
          <w:vanish w:val="false"/>
        </w:rPr>
        <w:tab/>
        <w:t>163</w:t>
      </w:r>
    </w:p>
    <w:p>
      <w:pPr>
        <w:pStyle w:val="Contents3"/>
        <w:tabs>
          <w:tab w:val="right" w:pos="9350" w:leader="dot"/>
        </w:tabs>
        <w:rPr>
          <w:rFonts w:ascii="Calibri" w:hAnsi="Calibri" w:eastAsia="맑은 고딕" w:cs="" w:asciiTheme="minorHAnsi" w:cstheme="minorBidi" w:eastAsiaTheme="minorEastAsia" w:hAnsiTheme="minorHAnsi"/>
          <w:sz w:val="24"/>
        </w:rPr>
      </w:pPr>
      <w:r>
        <w:rPr/>
        <w:t>2.34.4 Blowfish-CBC</w:t>
      </w:r>
      <w:r>
        <w:rPr>
          <w:vanish w:val="false"/>
        </w:rPr>
        <w:tab/>
        <w:t>163</w:t>
      </w:r>
    </w:p>
    <w:p>
      <w:pPr>
        <w:pStyle w:val="Contents3"/>
        <w:tabs>
          <w:tab w:val="right" w:pos="9350" w:leader="dot"/>
        </w:tabs>
        <w:rPr>
          <w:rFonts w:ascii="Calibri" w:hAnsi="Calibri" w:eastAsia="맑은 고딕" w:cs="" w:asciiTheme="minorHAnsi" w:cstheme="minorBidi" w:eastAsiaTheme="minorEastAsia" w:hAnsiTheme="minorHAnsi"/>
          <w:sz w:val="24"/>
        </w:rPr>
      </w:pPr>
      <w:r>
        <w:rPr/>
        <w:t>2.34.5 Blowfish-CBC with PKCS padding</w:t>
      </w:r>
      <w:r>
        <w:rPr>
          <w:vanish w:val="false"/>
        </w:rPr>
        <w:tab/>
        <w:t>164</w:t>
      </w:r>
    </w:p>
    <w:p>
      <w:pPr>
        <w:pStyle w:val="Contents2"/>
        <w:tabs>
          <w:tab w:val="right" w:pos="9350" w:leader="dot"/>
        </w:tabs>
        <w:rPr>
          <w:rFonts w:ascii="Calibri" w:hAnsi="Calibri" w:eastAsia="맑은 고딕" w:cs="" w:asciiTheme="minorHAnsi" w:cstheme="minorBidi" w:eastAsiaTheme="minorEastAsia" w:hAnsiTheme="minorHAnsi"/>
          <w:sz w:val="24"/>
        </w:rPr>
      </w:pPr>
      <w:r>
        <w:rPr/>
        <w:t>2.35 Twofish</w:t>
      </w:r>
      <w:r>
        <w:rPr>
          <w:vanish w:val="false"/>
        </w:rPr>
        <w:tab/>
        <w:t>164</w:t>
      </w:r>
    </w:p>
    <w:p>
      <w:pPr>
        <w:pStyle w:val="Contents3"/>
        <w:tabs>
          <w:tab w:val="right" w:pos="9350" w:leader="dot"/>
        </w:tabs>
        <w:rPr>
          <w:rFonts w:ascii="Calibri" w:hAnsi="Calibri" w:eastAsia="맑은 고딕" w:cs="" w:asciiTheme="minorHAnsi" w:cstheme="minorBidi" w:eastAsiaTheme="minorEastAsia" w:hAnsiTheme="minorHAnsi"/>
          <w:sz w:val="24"/>
        </w:rPr>
      </w:pPr>
      <w:r>
        <w:rPr/>
        <w:t>2.35.1 Definitions</w:t>
      </w:r>
      <w:r>
        <w:rPr>
          <w:vanish w:val="false"/>
        </w:rPr>
        <w:tab/>
        <w:t>164</w:t>
      </w:r>
    </w:p>
    <w:p>
      <w:pPr>
        <w:pStyle w:val="Contents3"/>
        <w:tabs>
          <w:tab w:val="right" w:pos="9350" w:leader="dot"/>
        </w:tabs>
        <w:rPr>
          <w:rFonts w:ascii="Calibri" w:hAnsi="Calibri" w:eastAsia="맑은 고딕" w:cs="" w:asciiTheme="minorHAnsi" w:cstheme="minorBidi" w:eastAsiaTheme="minorEastAsia" w:hAnsiTheme="minorHAnsi"/>
          <w:sz w:val="24"/>
        </w:rPr>
      </w:pPr>
      <w:r>
        <w:rPr/>
        <w:t>2.35.2 Twofish secret key objects</w:t>
      </w:r>
      <w:r>
        <w:rPr>
          <w:vanish w:val="false"/>
        </w:rPr>
        <w:tab/>
        <w:t>165</w:t>
      </w:r>
    </w:p>
    <w:p>
      <w:pPr>
        <w:pStyle w:val="Contents3"/>
        <w:tabs>
          <w:tab w:val="right" w:pos="9350" w:leader="dot"/>
        </w:tabs>
        <w:rPr>
          <w:rFonts w:ascii="Calibri" w:hAnsi="Calibri" w:eastAsia="맑은 고딕" w:cs="" w:asciiTheme="minorHAnsi" w:cstheme="minorBidi" w:eastAsiaTheme="minorEastAsia" w:hAnsiTheme="minorHAnsi"/>
          <w:sz w:val="24"/>
        </w:rPr>
      </w:pPr>
      <w:r>
        <w:rPr/>
        <w:t>2.35.3 Twofish key generation</w:t>
      </w:r>
      <w:r>
        <w:rPr>
          <w:vanish w:val="false"/>
        </w:rPr>
        <w:tab/>
        <w:t>165</w:t>
      </w:r>
    </w:p>
    <w:p>
      <w:pPr>
        <w:pStyle w:val="Contents3"/>
        <w:tabs>
          <w:tab w:val="right" w:pos="9350" w:leader="dot"/>
        </w:tabs>
        <w:rPr>
          <w:rFonts w:ascii="Calibri" w:hAnsi="Calibri" w:eastAsia="맑은 고딕" w:cs="" w:asciiTheme="minorHAnsi" w:cstheme="minorBidi" w:eastAsiaTheme="minorEastAsia" w:hAnsiTheme="minorHAnsi"/>
          <w:sz w:val="24"/>
        </w:rPr>
      </w:pPr>
      <w:r>
        <w:rPr/>
        <w:t>2.35.4 Twofish -CBC</w:t>
      </w:r>
      <w:r>
        <w:rPr>
          <w:vanish w:val="false"/>
        </w:rPr>
        <w:tab/>
        <w:t>165</w:t>
      </w:r>
    </w:p>
    <w:p>
      <w:pPr>
        <w:pStyle w:val="Contents3"/>
        <w:tabs>
          <w:tab w:val="right" w:pos="9350" w:leader="dot"/>
        </w:tabs>
        <w:rPr>
          <w:rFonts w:ascii="Calibri" w:hAnsi="Calibri" w:eastAsia="맑은 고딕" w:cs="" w:asciiTheme="minorHAnsi" w:cstheme="minorBidi" w:eastAsiaTheme="minorEastAsia" w:hAnsiTheme="minorHAnsi"/>
          <w:sz w:val="24"/>
        </w:rPr>
      </w:pPr>
      <w:r>
        <w:rPr/>
        <w:t>2.35.5 Twofish-CBC with PKCS padding</w:t>
      </w:r>
      <w:r>
        <w:rPr>
          <w:vanish w:val="false"/>
        </w:rPr>
        <w:tab/>
        <w:t>165</w:t>
      </w:r>
    </w:p>
    <w:p>
      <w:pPr>
        <w:pStyle w:val="Contents2"/>
        <w:tabs>
          <w:tab w:val="right" w:pos="9350" w:leader="dot"/>
        </w:tabs>
        <w:rPr>
          <w:rFonts w:ascii="Calibri" w:hAnsi="Calibri" w:eastAsia="맑은 고딕" w:cs="" w:asciiTheme="minorHAnsi" w:cstheme="minorBidi" w:eastAsiaTheme="minorEastAsia" w:hAnsiTheme="minorHAnsi"/>
          <w:sz w:val="24"/>
        </w:rPr>
      </w:pPr>
      <w:r>
        <w:rPr/>
        <w:t>2.36 CAMELLIA</w:t>
      </w:r>
      <w:r>
        <w:rPr>
          <w:vanish w:val="false"/>
        </w:rPr>
        <w:tab/>
        <w:t>166</w:t>
      </w:r>
    </w:p>
    <w:p>
      <w:pPr>
        <w:pStyle w:val="Contents3"/>
        <w:tabs>
          <w:tab w:val="right" w:pos="9350" w:leader="dot"/>
        </w:tabs>
        <w:rPr>
          <w:rFonts w:ascii="Calibri" w:hAnsi="Calibri" w:eastAsia="맑은 고딕" w:cs="" w:asciiTheme="minorHAnsi" w:cstheme="minorBidi" w:eastAsiaTheme="minorEastAsia" w:hAnsiTheme="minorHAnsi"/>
          <w:sz w:val="24"/>
        </w:rPr>
      </w:pPr>
      <w:r>
        <w:rPr/>
        <w:t>2.36.1 Definitions</w:t>
      </w:r>
      <w:r>
        <w:rPr>
          <w:vanish w:val="false"/>
        </w:rPr>
        <w:tab/>
        <w:t>166</w:t>
      </w:r>
    </w:p>
    <w:p>
      <w:pPr>
        <w:pStyle w:val="Contents3"/>
        <w:tabs>
          <w:tab w:val="right" w:pos="9350" w:leader="dot"/>
        </w:tabs>
        <w:rPr>
          <w:rFonts w:ascii="Calibri" w:hAnsi="Calibri" w:eastAsia="맑은 고딕" w:cs="" w:asciiTheme="minorHAnsi" w:cstheme="minorBidi" w:eastAsiaTheme="minorEastAsia" w:hAnsiTheme="minorHAnsi"/>
          <w:sz w:val="24"/>
        </w:rPr>
      </w:pPr>
      <w:r>
        <w:rPr/>
        <w:t>2.36.2 Camellia secret key objects</w:t>
      </w:r>
      <w:r>
        <w:rPr>
          <w:vanish w:val="false"/>
        </w:rPr>
        <w:tab/>
        <w:t>166</w:t>
      </w:r>
    </w:p>
    <w:p>
      <w:pPr>
        <w:pStyle w:val="Contents3"/>
        <w:tabs>
          <w:tab w:val="right" w:pos="9350" w:leader="dot"/>
        </w:tabs>
        <w:rPr>
          <w:rFonts w:ascii="Calibri" w:hAnsi="Calibri" w:eastAsia="맑은 고딕" w:cs="" w:asciiTheme="minorHAnsi" w:cstheme="minorBidi" w:eastAsiaTheme="minorEastAsia" w:hAnsiTheme="minorHAnsi"/>
          <w:sz w:val="24"/>
        </w:rPr>
      </w:pPr>
      <w:r>
        <w:rPr/>
        <w:t>2.36.3 Camellia key generation</w:t>
      </w:r>
      <w:r>
        <w:rPr>
          <w:vanish w:val="false"/>
        </w:rPr>
        <w:tab/>
        <w:t>167</w:t>
      </w:r>
    </w:p>
    <w:p>
      <w:pPr>
        <w:pStyle w:val="Contents3"/>
        <w:tabs>
          <w:tab w:val="right" w:pos="9350" w:leader="dot"/>
        </w:tabs>
        <w:rPr>
          <w:rFonts w:ascii="Calibri" w:hAnsi="Calibri" w:eastAsia="맑은 고딕" w:cs="" w:asciiTheme="minorHAnsi" w:cstheme="minorBidi" w:eastAsiaTheme="minorEastAsia" w:hAnsiTheme="minorHAnsi"/>
          <w:sz w:val="24"/>
        </w:rPr>
      </w:pPr>
      <w:r>
        <w:rPr/>
        <w:t>2.36.4 Camellia-ECB</w:t>
      </w:r>
      <w:r>
        <w:rPr>
          <w:vanish w:val="false"/>
        </w:rPr>
        <w:tab/>
        <w:t>167</w:t>
      </w:r>
    </w:p>
    <w:p>
      <w:pPr>
        <w:pStyle w:val="Contents3"/>
        <w:tabs>
          <w:tab w:val="right" w:pos="9350" w:leader="dot"/>
        </w:tabs>
        <w:rPr>
          <w:rFonts w:ascii="Calibri" w:hAnsi="Calibri" w:eastAsia="맑은 고딕" w:cs="" w:asciiTheme="minorHAnsi" w:cstheme="minorBidi" w:eastAsiaTheme="minorEastAsia" w:hAnsiTheme="minorHAnsi"/>
          <w:sz w:val="24"/>
        </w:rPr>
      </w:pPr>
      <w:r>
        <w:rPr/>
        <w:t>2.36.5 Camellia-CBC</w:t>
      </w:r>
      <w:r>
        <w:rPr>
          <w:vanish w:val="false"/>
        </w:rPr>
        <w:tab/>
        <w:t>168</w:t>
      </w:r>
    </w:p>
    <w:p>
      <w:pPr>
        <w:pStyle w:val="Contents3"/>
        <w:tabs>
          <w:tab w:val="right" w:pos="9350" w:leader="dot"/>
        </w:tabs>
        <w:rPr>
          <w:rFonts w:ascii="Calibri" w:hAnsi="Calibri" w:eastAsia="맑은 고딕" w:cs="" w:asciiTheme="minorHAnsi" w:cstheme="minorBidi" w:eastAsiaTheme="minorEastAsia" w:hAnsiTheme="minorHAnsi"/>
          <w:sz w:val="24"/>
        </w:rPr>
      </w:pPr>
      <w:r>
        <w:rPr/>
        <w:t>2.36.6 Camellia-CBC with PKCS padding</w:t>
      </w:r>
      <w:r>
        <w:rPr>
          <w:vanish w:val="false"/>
        </w:rPr>
        <w:tab/>
        <w:t>169</w:t>
      </w:r>
    </w:p>
    <w:p>
      <w:pPr>
        <w:pStyle w:val="Contents3"/>
        <w:tabs>
          <w:tab w:val="right" w:pos="9350" w:leader="dot"/>
        </w:tabs>
        <w:rPr>
          <w:rFonts w:ascii="Calibri" w:hAnsi="Calibri" w:eastAsia="맑은 고딕" w:cs="" w:asciiTheme="minorHAnsi" w:cstheme="minorBidi" w:eastAsiaTheme="minorEastAsia" w:hAnsiTheme="minorHAnsi"/>
          <w:sz w:val="24"/>
        </w:rPr>
      </w:pPr>
      <w:r>
        <w:rPr/>
        <w:t>2.36.7 General-length Camellia-MAC</w:t>
      </w:r>
      <w:r>
        <w:rPr>
          <w:vanish w:val="false"/>
        </w:rPr>
        <w:tab/>
        <w:t>169</w:t>
      </w:r>
    </w:p>
    <w:p>
      <w:pPr>
        <w:pStyle w:val="Contents3"/>
        <w:tabs>
          <w:tab w:val="right" w:pos="9350" w:leader="dot"/>
        </w:tabs>
        <w:rPr>
          <w:rFonts w:ascii="Calibri" w:hAnsi="Calibri" w:eastAsia="맑은 고딕" w:cs="" w:asciiTheme="minorHAnsi" w:cstheme="minorBidi" w:eastAsiaTheme="minorEastAsia" w:hAnsiTheme="minorHAnsi"/>
          <w:sz w:val="24"/>
        </w:rPr>
      </w:pPr>
      <w:r>
        <w:rPr/>
        <w:t>2.36.8 Camellia-MAC</w:t>
      </w:r>
      <w:r>
        <w:rPr>
          <w:vanish w:val="false"/>
        </w:rPr>
        <w:tab/>
        <w:t>170</w:t>
      </w:r>
    </w:p>
    <w:p>
      <w:pPr>
        <w:pStyle w:val="Contents2"/>
        <w:tabs>
          <w:tab w:val="right" w:pos="9350" w:leader="dot"/>
        </w:tabs>
        <w:rPr>
          <w:rFonts w:ascii="Calibri" w:hAnsi="Calibri" w:eastAsia="맑은 고딕" w:cs="" w:asciiTheme="minorHAnsi" w:cstheme="minorBidi" w:eastAsiaTheme="minorEastAsia" w:hAnsiTheme="minorHAnsi"/>
          <w:sz w:val="24"/>
        </w:rPr>
      </w:pPr>
      <w:r>
        <w:rPr/>
        <w:t>2.37 Key derivation by data encryption - Camellia</w:t>
      </w:r>
      <w:r>
        <w:rPr>
          <w:vanish w:val="false"/>
        </w:rPr>
        <w:tab/>
        <w:t>170</w:t>
      </w:r>
    </w:p>
    <w:p>
      <w:pPr>
        <w:pStyle w:val="Contents3"/>
        <w:tabs>
          <w:tab w:val="right" w:pos="9350" w:leader="dot"/>
        </w:tabs>
        <w:rPr>
          <w:rFonts w:ascii="Calibri" w:hAnsi="Calibri" w:eastAsia="맑은 고딕" w:cs="" w:asciiTheme="minorHAnsi" w:cstheme="minorBidi" w:eastAsiaTheme="minorEastAsia" w:hAnsiTheme="minorHAnsi"/>
          <w:sz w:val="24"/>
        </w:rPr>
      </w:pPr>
      <w:r>
        <w:rPr/>
        <w:t>2.37.1 Definitions</w:t>
      </w:r>
      <w:r>
        <w:rPr>
          <w:vanish w:val="false"/>
        </w:rPr>
        <w:tab/>
        <w:t>170</w:t>
      </w:r>
    </w:p>
    <w:p>
      <w:pPr>
        <w:pStyle w:val="Contents3"/>
        <w:tabs>
          <w:tab w:val="right" w:pos="9350" w:leader="dot"/>
        </w:tabs>
        <w:rPr>
          <w:rFonts w:ascii="Calibri" w:hAnsi="Calibri" w:eastAsia="맑은 고딕" w:cs="" w:asciiTheme="minorHAnsi" w:cstheme="minorBidi" w:eastAsiaTheme="minorEastAsia" w:hAnsiTheme="minorHAnsi"/>
          <w:sz w:val="24"/>
        </w:rPr>
      </w:pPr>
      <w:r>
        <w:rPr/>
        <w:t>2.37.2 Mechanism Parameters</w:t>
      </w:r>
      <w:r>
        <w:rPr>
          <w:vanish w:val="false"/>
        </w:rPr>
        <w:tab/>
        <w:t>170</w:t>
      </w:r>
    </w:p>
    <w:p>
      <w:pPr>
        <w:pStyle w:val="Contents2"/>
        <w:tabs>
          <w:tab w:val="right" w:pos="9350" w:leader="dot"/>
        </w:tabs>
        <w:rPr>
          <w:rFonts w:ascii="Calibri" w:hAnsi="Calibri" w:eastAsia="맑은 고딕" w:cs="" w:asciiTheme="minorHAnsi" w:cstheme="minorBidi" w:eastAsiaTheme="minorEastAsia" w:hAnsiTheme="minorHAnsi"/>
          <w:sz w:val="24"/>
        </w:rPr>
      </w:pPr>
      <w:r>
        <w:rPr/>
        <w:t>2.38 ARIA</w:t>
      </w:r>
      <w:r>
        <w:rPr>
          <w:vanish w:val="false"/>
        </w:rPr>
        <w:tab/>
        <w:t>171</w:t>
      </w:r>
    </w:p>
    <w:p>
      <w:pPr>
        <w:pStyle w:val="Contents3"/>
        <w:tabs>
          <w:tab w:val="right" w:pos="9350" w:leader="dot"/>
        </w:tabs>
        <w:rPr>
          <w:rFonts w:ascii="Calibri" w:hAnsi="Calibri" w:eastAsia="맑은 고딕" w:cs="" w:asciiTheme="minorHAnsi" w:cstheme="minorBidi" w:eastAsiaTheme="minorEastAsia" w:hAnsiTheme="minorHAnsi"/>
          <w:sz w:val="24"/>
        </w:rPr>
      </w:pPr>
      <w:r>
        <w:rPr/>
        <w:t>2.38.1 Definitions</w:t>
      </w:r>
      <w:r>
        <w:rPr>
          <w:vanish w:val="false"/>
        </w:rPr>
        <w:tab/>
        <w:t>171</w:t>
      </w:r>
    </w:p>
    <w:p>
      <w:pPr>
        <w:pStyle w:val="Contents3"/>
        <w:tabs>
          <w:tab w:val="right" w:pos="9350" w:leader="dot"/>
        </w:tabs>
        <w:rPr>
          <w:rFonts w:ascii="Calibri" w:hAnsi="Calibri" w:eastAsia="맑은 고딕" w:cs="" w:asciiTheme="minorHAnsi" w:cstheme="minorBidi" w:eastAsiaTheme="minorEastAsia" w:hAnsiTheme="minorHAnsi"/>
          <w:sz w:val="24"/>
        </w:rPr>
      </w:pPr>
      <w:r>
        <w:rPr/>
        <w:t>2.38.2 Aria secret key objects</w:t>
      </w:r>
      <w:r>
        <w:rPr>
          <w:vanish w:val="false"/>
        </w:rPr>
        <w:tab/>
        <w:t>171</w:t>
      </w:r>
    </w:p>
    <w:p>
      <w:pPr>
        <w:pStyle w:val="Contents3"/>
        <w:tabs>
          <w:tab w:val="right" w:pos="9350" w:leader="dot"/>
        </w:tabs>
        <w:rPr>
          <w:rFonts w:ascii="Calibri" w:hAnsi="Calibri" w:eastAsia="맑은 고딕" w:cs="" w:asciiTheme="minorHAnsi" w:cstheme="minorBidi" w:eastAsiaTheme="minorEastAsia" w:hAnsiTheme="minorHAnsi"/>
          <w:sz w:val="24"/>
        </w:rPr>
      </w:pPr>
      <w:r>
        <w:rPr/>
        <w:t>2.38.3 ARIA key generation</w:t>
      </w:r>
      <w:r>
        <w:rPr>
          <w:vanish w:val="false"/>
        </w:rPr>
        <w:tab/>
        <w:t>172</w:t>
      </w:r>
    </w:p>
    <w:p>
      <w:pPr>
        <w:pStyle w:val="Contents3"/>
        <w:tabs>
          <w:tab w:val="right" w:pos="9350" w:leader="dot"/>
        </w:tabs>
        <w:rPr>
          <w:rFonts w:ascii="Calibri" w:hAnsi="Calibri" w:eastAsia="맑은 고딕" w:cs="" w:asciiTheme="minorHAnsi" w:cstheme="minorBidi" w:eastAsiaTheme="minorEastAsia" w:hAnsiTheme="minorHAnsi"/>
          <w:sz w:val="24"/>
        </w:rPr>
      </w:pPr>
      <w:r>
        <w:rPr/>
        <w:t>2.38.4 ARIA-ECB</w:t>
      </w:r>
      <w:r>
        <w:rPr>
          <w:vanish w:val="false"/>
        </w:rPr>
        <w:tab/>
        <w:t>172</w:t>
      </w:r>
    </w:p>
    <w:p>
      <w:pPr>
        <w:pStyle w:val="Contents3"/>
        <w:tabs>
          <w:tab w:val="right" w:pos="9350" w:leader="dot"/>
        </w:tabs>
        <w:rPr>
          <w:rFonts w:ascii="Calibri" w:hAnsi="Calibri" w:eastAsia="맑은 고딕" w:cs="" w:asciiTheme="minorHAnsi" w:cstheme="minorBidi" w:eastAsiaTheme="minorEastAsia" w:hAnsiTheme="minorHAnsi"/>
          <w:sz w:val="24"/>
        </w:rPr>
      </w:pPr>
      <w:r>
        <w:rPr/>
        <w:t>2.38.5 ARIA-CBC</w:t>
      </w:r>
      <w:r>
        <w:rPr>
          <w:vanish w:val="false"/>
        </w:rPr>
        <w:tab/>
        <w:t>173</w:t>
      </w:r>
    </w:p>
    <w:p>
      <w:pPr>
        <w:pStyle w:val="Contents3"/>
        <w:tabs>
          <w:tab w:val="right" w:pos="9350" w:leader="dot"/>
        </w:tabs>
        <w:rPr>
          <w:rFonts w:ascii="Calibri" w:hAnsi="Calibri" w:eastAsia="맑은 고딕" w:cs="" w:asciiTheme="minorHAnsi" w:cstheme="minorBidi" w:eastAsiaTheme="minorEastAsia" w:hAnsiTheme="minorHAnsi"/>
          <w:sz w:val="24"/>
        </w:rPr>
      </w:pPr>
      <w:r>
        <w:rPr/>
        <w:t>2.38.6 ARIA-CBC with PKCS padding</w:t>
      </w:r>
      <w:r>
        <w:rPr>
          <w:vanish w:val="false"/>
        </w:rPr>
        <w:tab/>
        <w:t>174</w:t>
      </w:r>
    </w:p>
    <w:p>
      <w:pPr>
        <w:pStyle w:val="Contents3"/>
        <w:tabs>
          <w:tab w:val="right" w:pos="9350" w:leader="dot"/>
        </w:tabs>
        <w:rPr>
          <w:rFonts w:ascii="Calibri" w:hAnsi="Calibri" w:eastAsia="맑은 고딕" w:cs="" w:asciiTheme="minorHAnsi" w:cstheme="minorBidi" w:eastAsiaTheme="minorEastAsia" w:hAnsiTheme="minorHAnsi"/>
          <w:sz w:val="24"/>
        </w:rPr>
      </w:pPr>
      <w:r>
        <w:rPr/>
        <w:t>2.38.7 General-length ARIA-MAC</w:t>
      </w:r>
      <w:r>
        <w:rPr>
          <w:vanish w:val="false"/>
        </w:rPr>
        <w:tab/>
        <w:t>174</w:t>
      </w:r>
    </w:p>
    <w:p>
      <w:pPr>
        <w:pStyle w:val="Contents3"/>
        <w:tabs>
          <w:tab w:val="right" w:pos="9350" w:leader="dot"/>
        </w:tabs>
        <w:rPr>
          <w:rFonts w:ascii="Calibri" w:hAnsi="Calibri" w:eastAsia="맑은 고딕" w:cs="" w:asciiTheme="minorHAnsi" w:cstheme="minorBidi" w:eastAsiaTheme="minorEastAsia" w:hAnsiTheme="minorHAnsi"/>
          <w:sz w:val="24"/>
        </w:rPr>
      </w:pPr>
      <w:r>
        <w:rPr/>
        <w:t>2.38.8 ARIA-MAC</w:t>
      </w:r>
      <w:r>
        <w:rPr>
          <w:vanish w:val="false"/>
        </w:rPr>
        <w:tab/>
        <w:t>174</w:t>
      </w:r>
    </w:p>
    <w:p>
      <w:pPr>
        <w:pStyle w:val="Contents2"/>
        <w:tabs>
          <w:tab w:val="right" w:pos="9350" w:leader="dot"/>
        </w:tabs>
        <w:rPr>
          <w:rFonts w:ascii="Calibri" w:hAnsi="Calibri" w:eastAsia="맑은 고딕" w:cs="" w:asciiTheme="minorHAnsi" w:cstheme="minorBidi" w:eastAsiaTheme="minorEastAsia" w:hAnsiTheme="minorHAnsi"/>
          <w:sz w:val="24"/>
        </w:rPr>
      </w:pPr>
      <w:r>
        <w:rPr/>
        <w:t>2.39 Key derivation by data encryption - ARIA</w:t>
      </w:r>
      <w:r>
        <w:rPr>
          <w:vanish w:val="false"/>
        </w:rPr>
        <w:tab/>
        <w:t>175</w:t>
      </w:r>
    </w:p>
    <w:p>
      <w:pPr>
        <w:pStyle w:val="Contents3"/>
        <w:tabs>
          <w:tab w:val="right" w:pos="9350" w:leader="dot"/>
        </w:tabs>
        <w:rPr>
          <w:rFonts w:ascii="Calibri" w:hAnsi="Calibri" w:eastAsia="맑은 고딕" w:cs="" w:asciiTheme="minorHAnsi" w:cstheme="minorBidi" w:eastAsiaTheme="minorEastAsia" w:hAnsiTheme="minorHAnsi"/>
          <w:sz w:val="24"/>
        </w:rPr>
      </w:pPr>
      <w:r>
        <w:rPr/>
        <w:t>2.39.1 Definitions</w:t>
      </w:r>
      <w:r>
        <w:rPr>
          <w:vanish w:val="false"/>
        </w:rPr>
        <w:tab/>
        <w:t>175</w:t>
      </w:r>
    </w:p>
    <w:p>
      <w:pPr>
        <w:pStyle w:val="Contents3"/>
        <w:tabs>
          <w:tab w:val="right" w:pos="9350" w:leader="dot"/>
        </w:tabs>
        <w:rPr>
          <w:rFonts w:ascii="Calibri" w:hAnsi="Calibri" w:eastAsia="맑은 고딕" w:cs="" w:asciiTheme="minorHAnsi" w:cstheme="minorBidi" w:eastAsiaTheme="minorEastAsia" w:hAnsiTheme="minorHAnsi"/>
          <w:sz w:val="24"/>
        </w:rPr>
      </w:pPr>
      <w:r>
        <w:rPr/>
        <w:t>2.39.2 Mechanism Parameters</w:t>
      </w:r>
      <w:r>
        <w:rPr>
          <w:vanish w:val="false"/>
        </w:rPr>
        <w:tab/>
        <w:t>175</w:t>
      </w:r>
    </w:p>
    <w:p>
      <w:pPr>
        <w:pStyle w:val="Contents2"/>
        <w:tabs>
          <w:tab w:val="right" w:pos="9350" w:leader="dot"/>
        </w:tabs>
        <w:rPr>
          <w:rFonts w:ascii="Calibri" w:hAnsi="Calibri" w:eastAsia="맑은 고딕" w:cs="" w:asciiTheme="minorHAnsi" w:cstheme="minorBidi" w:eastAsiaTheme="minorEastAsia" w:hAnsiTheme="minorHAnsi"/>
          <w:sz w:val="24"/>
        </w:rPr>
      </w:pPr>
      <w:r>
        <w:rPr/>
        <w:t>2.40 SEED</w:t>
      </w:r>
      <w:r>
        <w:rPr>
          <w:vanish w:val="false"/>
        </w:rPr>
        <w:tab/>
        <w:t>175</w:t>
      </w:r>
    </w:p>
    <w:p>
      <w:pPr>
        <w:pStyle w:val="Contents3"/>
        <w:tabs>
          <w:tab w:val="right" w:pos="9350" w:leader="dot"/>
        </w:tabs>
        <w:rPr>
          <w:rFonts w:ascii="Calibri" w:hAnsi="Calibri" w:eastAsia="맑은 고딕" w:cs="" w:asciiTheme="minorHAnsi" w:cstheme="minorBidi" w:eastAsiaTheme="minorEastAsia" w:hAnsiTheme="minorHAnsi"/>
          <w:sz w:val="24"/>
        </w:rPr>
      </w:pPr>
      <w:r>
        <w:rPr/>
        <w:t>2.40.1 Definitions</w:t>
      </w:r>
      <w:r>
        <w:rPr>
          <w:vanish w:val="false"/>
        </w:rPr>
        <w:tab/>
        <w:t>177</w:t>
      </w:r>
    </w:p>
    <w:p>
      <w:pPr>
        <w:pStyle w:val="Contents3"/>
        <w:tabs>
          <w:tab w:val="right" w:pos="9350" w:leader="dot"/>
        </w:tabs>
        <w:rPr>
          <w:rFonts w:ascii="Calibri" w:hAnsi="Calibri" w:eastAsia="맑은 고딕" w:cs="" w:asciiTheme="minorHAnsi" w:cstheme="minorBidi" w:eastAsiaTheme="minorEastAsia" w:hAnsiTheme="minorHAnsi"/>
          <w:sz w:val="24"/>
        </w:rPr>
      </w:pPr>
      <w:r>
        <w:rPr/>
        <w:t>2.40.2 SEED secret key objects</w:t>
      </w:r>
      <w:r>
        <w:rPr>
          <w:vanish w:val="false"/>
        </w:rPr>
        <w:tab/>
        <w:t>177</w:t>
      </w:r>
    </w:p>
    <w:p>
      <w:pPr>
        <w:pStyle w:val="Contents3"/>
        <w:tabs>
          <w:tab w:val="right" w:pos="9350" w:leader="dot"/>
        </w:tabs>
        <w:rPr>
          <w:rFonts w:ascii="Calibri" w:hAnsi="Calibri" w:eastAsia="맑은 고딕" w:cs="" w:asciiTheme="minorHAnsi" w:cstheme="minorBidi" w:eastAsiaTheme="minorEastAsia" w:hAnsiTheme="minorHAnsi"/>
          <w:sz w:val="24"/>
        </w:rPr>
      </w:pPr>
      <w:r>
        <w:rPr/>
        <w:t>2.40.3 SEED key generation</w:t>
      </w:r>
      <w:r>
        <w:rPr>
          <w:vanish w:val="false"/>
        </w:rPr>
        <w:tab/>
        <w:t>177</w:t>
      </w:r>
    </w:p>
    <w:p>
      <w:pPr>
        <w:pStyle w:val="Contents3"/>
        <w:tabs>
          <w:tab w:val="right" w:pos="9350" w:leader="dot"/>
        </w:tabs>
        <w:rPr>
          <w:rFonts w:ascii="Calibri" w:hAnsi="Calibri" w:eastAsia="맑은 고딕" w:cs="" w:asciiTheme="minorHAnsi" w:cstheme="minorBidi" w:eastAsiaTheme="minorEastAsia" w:hAnsiTheme="minorHAnsi"/>
          <w:sz w:val="24"/>
        </w:rPr>
      </w:pPr>
      <w:r>
        <w:rPr/>
        <w:t>2.40.4 SEED-ECB</w:t>
      </w:r>
      <w:r>
        <w:rPr>
          <w:vanish w:val="false"/>
        </w:rPr>
        <w:tab/>
        <w:t>178</w:t>
      </w:r>
    </w:p>
    <w:p>
      <w:pPr>
        <w:pStyle w:val="Contents3"/>
        <w:tabs>
          <w:tab w:val="right" w:pos="9350" w:leader="dot"/>
        </w:tabs>
        <w:rPr>
          <w:rFonts w:ascii="Calibri" w:hAnsi="Calibri" w:eastAsia="맑은 고딕" w:cs="" w:asciiTheme="minorHAnsi" w:cstheme="minorBidi" w:eastAsiaTheme="minorEastAsia" w:hAnsiTheme="minorHAnsi"/>
          <w:sz w:val="24"/>
        </w:rPr>
      </w:pPr>
      <w:r>
        <w:rPr/>
        <w:t>2.40.5 SEED-CBC</w:t>
      </w:r>
      <w:r>
        <w:rPr>
          <w:vanish w:val="false"/>
        </w:rPr>
        <w:tab/>
        <w:t>178</w:t>
      </w:r>
    </w:p>
    <w:p>
      <w:pPr>
        <w:pStyle w:val="Contents3"/>
        <w:tabs>
          <w:tab w:val="right" w:pos="9350" w:leader="dot"/>
        </w:tabs>
        <w:rPr>
          <w:rFonts w:ascii="Calibri" w:hAnsi="Calibri" w:eastAsia="맑은 고딕" w:cs="" w:asciiTheme="minorHAnsi" w:cstheme="minorBidi" w:eastAsiaTheme="minorEastAsia" w:hAnsiTheme="minorHAnsi"/>
          <w:sz w:val="24"/>
        </w:rPr>
      </w:pPr>
      <w:r>
        <w:rPr/>
        <w:t>2.40.6 SEED-CBC with PKCS padding</w:t>
      </w:r>
      <w:r>
        <w:rPr>
          <w:vanish w:val="false"/>
        </w:rPr>
        <w:tab/>
        <w:t>178</w:t>
      </w:r>
    </w:p>
    <w:p>
      <w:pPr>
        <w:pStyle w:val="Contents3"/>
        <w:tabs>
          <w:tab w:val="right" w:pos="9350" w:leader="dot"/>
        </w:tabs>
        <w:rPr>
          <w:rFonts w:ascii="Calibri" w:hAnsi="Calibri" w:eastAsia="맑은 고딕" w:cs="" w:asciiTheme="minorHAnsi" w:cstheme="minorBidi" w:eastAsiaTheme="minorEastAsia" w:hAnsiTheme="minorHAnsi"/>
          <w:sz w:val="24"/>
        </w:rPr>
      </w:pPr>
      <w:r>
        <w:rPr/>
        <w:t>2.40.7 General-length SEED-MAC</w:t>
      </w:r>
      <w:r>
        <w:rPr>
          <w:vanish w:val="false"/>
        </w:rPr>
        <w:tab/>
        <w:t>178</w:t>
      </w:r>
    </w:p>
    <w:p>
      <w:pPr>
        <w:pStyle w:val="Contents3"/>
        <w:tabs>
          <w:tab w:val="right" w:pos="9350" w:leader="dot"/>
        </w:tabs>
        <w:rPr>
          <w:rFonts w:ascii="Calibri" w:hAnsi="Calibri" w:eastAsia="맑은 고딕" w:cs="" w:asciiTheme="minorHAnsi" w:cstheme="minorBidi" w:eastAsiaTheme="minorEastAsia" w:hAnsiTheme="minorHAnsi"/>
          <w:sz w:val="24"/>
        </w:rPr>
      </w:pPr>
      <w:r>
        <w:rPr/>
        <w:t>2.40.8 SEED-MAC</w:t>
      </w:r>
      <w:r>
        <w:rPr>
          <w:vanish w:val="false"/>
        </w:rPr>
        <w:tab/>
        <w:t>178</w:t>
      </w:r>
    </w:p>
    <w:p>
      <w:pPr>
        <w:pStyle w:val="Contents2"/>
        <w:tabs>
          <w:tab w:val="right" w:pos="9350" w:leader="dot"/>
        </w:tabs>
        <w:rPr>
          <w:rFonts w:ascii="Calibri" w:hAnsi="Calibri" w:eastAsia="맑은 고딕" w:cs="" w:asciiTheme="minorHAnsi" w:cstheme="minorBidi" w:eastAsiaTheme="minorEastAsia" w:hAnsiTheme="minorHAnsi"/>
          <w:sz w:val="24"/>
        </w:rPr>
      </w:pPr>
      <w:r>
        <w:rPr/>
        <w:t>2.41 Key derivation by data encryption - SEED</w:t>
      </w:r>
      <w:r>
        <w:rPr>
          <w:vanish w:val="false"/>
        </w:rPr>
        <w:tab/>
        <w:t>178</w:t>
      </w:r>
    </w:p>
    <w:p>
      <w:pPr>
        <w:pStyle w:val="Contents3"/>
        <w:tabs>
          <w:tab w:val="right" w:pos="9350" w:leader="dot"/>
        </w:tabs>
        <w:rPr>
          <w:rFonts w:ascii="Calibri" w:hAnsi="Calibri" w:eastAsia="맑은 고딕" w:cs="" w:asciiTheme="minorHAnsi" w:cstheme="minorBidi" w:eastAsiaTheme="minorEastAsia" w:hAnsiTheme="minorHAnsi"/>
          <w:sz w:val="24"/>
        </w:rPr>
      </w:pPr>
      <w:r>
        <w:rPr/>
        <w:t>2.41.1 Definitions</w:t>
      </w:r>
      <w:r>
        <w:rPr>
          <w:vanish w:val="false"/>
        </w:rPr>
        <w:tab/>
        <w:t>178</w:t>
      </w:r>
    </w:p>
    <w:p>
      <w:pPr>
        <w:pStyle w:val="Contents3"/>
        <w:tabs>
          <w:tab w:val="right" w:pos="9350" w:leader="dot"/>
        </w:tabs>
        <w:rPr>
          <w:rFonts w:ascii="Calibri" w:hAnsi="Calibri" w:eastAsia="맑은 고딕" w:cs="" w:asciiTheme="minorHAnsi" w:cstheme="minorBidi" w:eastAsiaTheme="minorEastAsia" w:hAnsiTheme="minorHAnsi"/>
          <w:sz w:val="24"/>
        </w:rPr>
      </w:pPr>
      <w:r>
        <w:rPr/>
        <w:t>2.41.2 Mechanism Parameters</w:t>
      </w:r>
      <w:r>
        <w:rPr>
          <w:vanish w:val="false"/>
        </w:rPr>
        <w:tab/>
        <w:t>179</w:t>
      </w:r>
    </w:p>
    <w:p>
      <w:pPr>
        <w:pStyle w:val="Contents2"/>
        <w:tabs>
          <w:tab w:val="right" w:pos="9350" w:leader="dot"/>
        </w:tabs>
        <w:rPr>
          <w:rFonts w:ascii="Calibri" w:hAnsi="Calibri" w:eastAsia="맑은 고딕" w:cs="" w:asciiTheme="minorHAnsi" w:cstheme="minorBidi" w:eastAsiaTheme="minorEastAsia" w:hAnsiTheme="minorHAnsi"/>
          <w:sz w:val="24"/>
        </w:rPr>
      </w:pPr>
      <w:r>
        <w:rPr/>
        <w:t>2.42 OTP</w:t>
      </w:r>
      <w:r>
        <w:rPr>
          <w:vanish w:val="false"/>
        </w:rPr>
        <w:tab/>
        <w:t>179</w:t>
      </w:r>
    </w:p>
    <w:p>
      <w:pPr>
        <w:pStyle w:val="Contents3"/>
        <w:tabs>
          <w:tab w:val="right" w:pos="9350" w:leader="dot"/>
        </w:tabs>
        <w:rPr>
          <w:rFonts w:ascii="Calibri" w:hAnsi="Calibri" w:eastAsia="맑은 고딕" w:cs="" w:asciiTheme="minorHAnsi" w:cstheme="minorBidi" w:eastAsiaTheme="minorEastAsia" w:hAnsiTheme="minorHAnsi"/>
          <w:sz w:val="24"/>
        </w:rPr>
      </w:pPr>
      <w:r>
        <w:rPr/>
        <w:t>2.42.1 Usage overview</w:t>
      </w:r>
      <w:r>
        <w:rPr>
          <w:vanish w:val="false"/>
        </w:rPr>
        <w:tab/>
        <w:t>179</w:t>
      </w:r>
    </w:p>
    <w:p>
      <w:pPr>
        <w:pStyle w:val="Contents3"/>
        <w:tabs>
          <w:tab w:val="right" w:pos="9350" w:leader="dot"/>
        </w:tabs>
        <w:rPr>
          <w:rFonts w:ascii="Calibri" w:hAnsi="Calibri" w:eastAsia="맑은 고딕" w:cs="" w:asciiTheme="minorHAnsi" w:cstheme="minorBidi" w:eastAsiaTheme="minorEastAsia" w:hAnsiTheme="minorHAnsi"/>
          <w:sz w:val="24"/>
        </w:rPr>
      </w:pPr>
      <w:r>
        <w:rPr/>
        <w:t>2.42.2 Case 1: Generation of OTP values</w:t>
      </w:r>
      <w:r>
        <w:rPr>
          <w:vanish w:val="false"/>
        </w:rPr>
        <w:tab/>
        <w:t>179</w:t>
      </w:r>
    </w:p>
    <w:p>
      <w:pPr>
        <w:pStyle w:val="Contents3"/>
        <w:tabs>
          <w:tab w:val="right" w:pos="9350" w:leader="dot"/>
        </w:tabs>
        <w:rPr>
          <w:rFonts w:ascii="Calibri" w:hAnsi="Calibri" w:eastAsia="맑은 고딕" w:cs="" w:asciiTheme="minorHAnsi" w:cstheme="minorBidi" w:eastAsiaTheme="minorEastAsia" w:hAnsiTheme="minorHAnsi"/>
          <w:sz w:val="24"/>
        </w:rPr>
      </w:pPr>
      <w:r>
        <w:rPr/>
        <w:t>2.42.3 Case 2: Verification of provided OTP values</w:t>
      </w:r>
      <w:r>
        <w:rPr>
          <w:vanish w:val="false"/>
        </w:rPr>
        <w:tab/>
        <w:t>180</w:t>
      </w:r>
    </w:p>
    <w:p>
      <w:pPr>
        <w:pStyle w:val="Contents3"/>
        <w:tabs>
          <w:tab w:val="right" w:pos="9350" w:leader="dot"/>
        </w:tabs>
        <w:rPr>
          <w:rFonts w:ascii="Calibri" w:hAnsi="Calibri" w:eastAsia="맑은 고딕" w:cs="" w:asciiTheme="minorHAnsi" w:cstheme="minorBidi" w:eastAsiaTheme="minorEastAsia" w:hAnsiTheme="minorHAnsi"/>
          <w:sz w:val="24"/>
        </w:rPr>
      </w:pPr>
      <w:r>
        <w:rPr/>
        <w:t>2.42.4 Case 3: Generation of OTP keys</w:t>
      </w:r>
      <w:r>
        <w:rPr>
          <w:vanish w:val="false"/>
        </w:rPr>
        <w:tab/>
        <w:t>180</w:t>
      </w:r>
    </w:p>
    <w:p>
      <w:pPr>
        <w:pStyle w:val="Contents3"/>
        <w:tabs>
          <w:tab w:val="right" w:pos="9350" w:leader="dot"/>
        </w:tabs>
        <w:rPr>
          <w:rFonts w:ascii="Calibri" w:hAnsi="Calibri" w:eastAsia="맑은 고딕" w:cs="" w:asciiTheme="minorHAnsi" w:cstheme="minorBidi" w:eastAsiaTheme="minorEastAsia" w:hAnsiTheme="minorHAnsi"/>
          <w:sz w:val="24"/>
        </w:rPr>
      </w:pPr>
      <w:r>
        <w:rPr/>
        <w:t>2.42.5 OTP objects</w:t>
      </w:r>
      <w:r>
        <w:rPr>
          <w:vanish w:val="false"/>
        </w:rPr>
        <w:tab/>
        <w:t>181</w:t>
      </w:r>
    </w:p>
    <w:p>
      <w:pPr>
        <w:pStyle w:val="Contents3"/>
        <w:tabs>
          <w:tab w:val="right" w:pos="9350" w:leader="dot"/>
        </w:tabs>
        <w:rPr>
          <w:rFonts w:ascii="Calibri" w:hAnsi="Calibri" w:eastAsia="맑은 고딕" w:cs="" w:asciiTheme="minorHAnsi" w:cstheme="minorBidi" w:eastAsiaTheme="minorEastAsia" w:hAnsiTheme="minorHAnsi"/>
          <w:sz w:val="24"/>
        </w:rPr>
      </w:pPr>
      <w:r>
        <w:rPr/>
        <w:t>2.42.6 OTP-related notifications</w:t>
      </w:r>
      <w:r>
        <w:rPr>
          <w:vanish w:val="false"/>
        </w:rPr>
        <w:tab/>
        <w:t>183</w:t>
      </w:r>
    </w:p>
    <w:p>
      <w:pPr>
        <w:pStyle w:val="Contents3"/>
        <w:tabs>
          <w:tab w:val="right" w:pos="9350" w:leader="dot"/>
        </w:tabs>
        <w:rPr>
          <w:rFonts w:ascii="Calibri" w:hAnsi="Calibri" w:eastAsia="맑은 고딕" w:cs="" w:asciiTheme="minorHAnsi" w:cstheme="minorBidi" w:eastAsiaTheme="minorEastAsia" w:hAnsiTheme="minorHAnsi"/>
          <w:sz w:val="24"/>
        </w:rPr>
      </w:pPr>
      <w:r>
        <w:rPr/>
        <w:t>2.42.7 OTP mechanisms</w:t>
      </w:r>
      <w:r>
        <w:rPr>
          <w:vanish w:val="false"/>
        </w:rPr>
        <w:tab/>
        <w:t>184</w:t>
      </w:r>
    </w:p>
    <w:p>
      <w:pPr>
        <w:pStyle w:val="Contents3"/>
        <w:tabs>
          <w:tab w:val="right" w:pos="9350" w:leader="dot"/>
        </w:tabs>
        <w:rPr>
          <w:rFonts w:ascii="Calibri" w:hAnsi="Calibri" w:eastAsia="맑은 고딕" w:cs="" w:asciiTheme="minorHAnsi" w:cstheme="minorBidi" w:eastAsiaTheme="minorEastAsia" w:hAnsiTheme="minorHAnsi"/>
          <w:sz w:val="24"/>
        </w:rPr>
      </w:pPr>
      <w:r>
        <w:rPr/>
        <w:t>2.42.8 RSA SecurID</w:t>
      </w:r>
      <w:r>
        <w:rPr>
          <w:vanish w:val="false"/>
        </w:rPr>
        <w:tab/>
        <w:t>189</w:t>
      </w:r>
    </w:p>
    <w:p>
      <w:pPr>
        <w:pStyle w:val="Contents3"/>
        <w:tabs>
          <w:tab w:val="right" w:pos="9350" w:leader="dot"/>
        </w:tabs>
        <w:rPr>
          <w:rFonts w:ascii="Calibri" w:hAnsi="Calibri" w:eastAsia="맑은 고딕" w:cs="" w:asciiTheme="minorHAnsi" w:cstheme="minorBidi" w:eastAsiaTheme="minorEastAsia" w:hAnsiTheme="minorHAnsi"/>
          <w:sz w:val="24"/>
        </w:rPr>
      </w:pPr>
      <w:r>
        <w:rPr/>
        <w:t>2.42.9 RSA SecurID key generation</w:t>
      </w:r>
      <w:r>
        <w:rPr>
          <w:vanish w:val="false"/>
        </w:rPr>
        <w:tab/>
        <w:t>190</w:t>
      </w:r>
    </w:p>
    <w:p>
      <w:pPr>
        <w:pStyle w:val="Contents3"/>
        <w:tabs>
          <w:tab w:val="right" w:pos="9350" w:leader="dot"/>
        </w:tabs>
        <w:rPr>
          <w:rFonts w:ascii="Calibri" w:hAnsi="Calibri" w:eastAsia="맑은 고딕" w:cs="" w:asciiTheme="minorHAnsi" w:cstheme="minorBidi" w:eastAsiaTheme="minorEastAsia" w:hAnsiTheme="minorHAnsi"/>
          <w:sz w:val="24"/>
        </w:rPr>
      </w:pPr>
      <w:r>
        <w:rPr/>
        <w:t>2.42.10 RSA SecurID OTP generation and validation</w:t>
      </w:r>
      <w:r>
        <w:rPr>
          <w:vanish w:val="false"/>
        </w:rPr>
        <w:tab/>
        <w:t>190</w:t>
      </w:r>
    </w:p>
    <w:p>
      <w:pPr>
        <w:pStyle w:val="Contents3"/>
        <w:tabs>
          <w:tab w:val="right" w:pos="9350" w:leader="dot"/>
        </w:tabs>
        <w:rPr>
          <w:rFonts w:ascii="Calibri" w:hAnsi="Calibri" w:eastAsia="맑은 고딕" w:cs="" w:asciiTheme="minorHAnsi" w:cstheme="minorBidi" w:eastAsiaTheme="minorEastAsia" w:hAnsiTheme="minorHAnsi"/>
          <w:sz w:val="24"/>
        </w:rPr>
      </w:pPr>
      <w:r>
        <w:rPr/>
        <w:t>2.42.11 Return values</w:t>
      </w:r>
      <w:r>
        <w:rPr>
          <w:vanish w:val="false"/>
        </w:rPr>
        <w:tab/>
        <w:t>190</w:t>
      </w:r>
    </w:p>
    <w:p>
      <w:pPr>
        <w:pStyle w:val="Contents3"/>
        <w:tabs>
          <w:tab w:val="right" w:pos="9350" w:leader="dot"/>
        </w:tabs>
        <w:rPr>
          <w:rFonts w:ascii="Calibri" w:hAnsi="Calibri" w:eastAsia="맑은 고딕" w:cs="" w:asciiTheme="minorHAnsi" w:cstheme="minorBidi" w:eastAsiaTheme="minorEastAsia" w:hAnsiTheme="minorHAnsi"/>
          <w:sz w:val="24"/>
        </w:rPr>
      </w:pPr>
      <w:r>
        <w:rPr/>
        <w:t>2.42.12 OATH HOTP</w:t>
      </w:r>
      <w:r>
        <w:rPr>
          <w:vanish w:val="false"/>
        </w:rPr>
        <w:tab/>
        <w:t>190</w:t>
      </w:r>
    </w:p>
    <w:p>
      <w:pPr>
        <w:pStyle w:val="Contents3"/>
        <w:tabs>
          <w:tab w:val="right" w:pos="9350" w:leader="dot"/>
        </w:tabs>
        <w:rPr>
          <w:rFonts w:ascii="Calibri" w:hAnsi="Calibri" w:eastAsia="맑은 고딕" w:cs="" w:asciiTheme="minorHAnsi" w:cstheme="minorBidi" w:eastAsiaTheme="minorEastAsia" w:hAnsiTheme="minorHAnsi"/>
          <w:sz w:val="24"/>
        </w:rPr>
      </w:pPr>
      <w:r>
        <w:rPr/>
        <w:t>2.42.13 ActivIdentity ACTI</w:t>
      </w:r>
      <w:r>
        <w:rPr>
          <w:vanish w:val="false"/>
        </w:rPr>
        <w:tab/>
        <w:t>192</w:t>
      </w:r>
    </w:p>
    <w:p>
      <w:pPr>
        <w:pStyle w:val="Contents3"/>
        <w:tabs>
          <w:tab w:val="right" w:pos="9350" w:leader="dot"/>
        </w:tabs>
        <w:rPr>
          <w:rFonts w:ascii="Calibri" w:hAnsi="Calibri" w:eastAsia="맑은 고딕" w:cs="" w:asciiTheme="minorHAnsi" w:cstheme="minorBidi" w:eastAsiaTheme="minorEastAsia" w:hAnsiTheme="minorHAnsi"/>
          <w:sz w:val="24"/>
        </w:rPr>
      </w:pPr>
      <w:r>
        <w:rPr/>
        <w:t>2.42.14 ACTI OTP generation and validation</w:t>
      </w:r>
      <w:r>
        <w:rPr>
          <w:vanish w:val="false"/>
        </w:rPr>
        <w:tab/>
        <w:t>193</w:t>
      </w:r>
    </w:p>
    <w:p>
      <w:pPr>
        <w:pStyle w:val="Contents2"/>
        <w:tabs>
          <w:tab w:val="right" w:pos="9350" w:leader="dot"/>
        </w:tabs>
        <w:rPr>
          <w:rFonts w:ascii="Calibri" w:hAnsi="Calibri" w:eastAsia="맑은 고딕" w:cs="" w:asciiTheme="minorHAnsi" w:cstheme="minorBidi" w:eastAsiaTheme="minorEastAsia" w:hAnsiTheme="minorHAnsi"/>
          <w:sz w:val="24"/>
        </w:rPr>
      </w:pPr>
      <w:r>
        <w:rPr/>
        <w:t>2.43 CT-KIP</w:t>
      </w:r>
      <w:r>
        <w:rPr>
          <w:vanish w:val="false"/>
        </w:rPr>
        <w:tab/>
        <w:t>193</w:t>
      </w:r>
    </w:p>
    <w:p>
      <w:pPr>
        <w:pStyle w:val="Contents3"/>
        <w:tabs>
          <w:tab w:val="right" w:pos="9350" w:leader="dot"/>
        </w:tabs>
        <w:rPr>
          <w:rFonts w:ascii="Calibri" w:hAnsi="Calibri" w:eastAsia="맑은 고딕" w:cs="" w:asciiTheme="minorHAnsi" w:cstheme="minorBidi" w:eastAsiaTheme="minorEastAsia" w:hAnsiTheme="minorHAnsi"/>
          <w:sz w:val="24"/>
        </w:rPr>
      </w:pPr>
      <w:r>
        <w:rPr/>
        <w:t>2.43.1 Principles of Operation</w:t>
      </w:r>
      <w:r>
        <w:rPr>
          <w:vanish w:val="false"/>
        </w:rPr>
        <w:tab/>
        <w:t>193</w:t>
      </w:r>
    </w:p>
    <w:p>
      <w:pPr>
        <w:pStyle w:val="Contents3"/>
        <w:tabs>
          <w:tab w:val="right" w:pos="9350" w:leader="dot"/>
        </w:tabs>
        <w:rPr>
          <w:rFonts w:ascii="Calibri" w:hAnsi="Calibri" w:eastAsia="맑은 고딕" w:cs="" w:asciiTheme="minorHAnsi" w:cstheme="minorBidi" w:eastAsiaTheme="minorEastAsia" w:hAnsiTheme="minorHAnsi"/>
          <w:sz w:val="24"/>
        </w:rPr>
      </w:pPr>
      <w:r>
        <w:rPr/>
        <w:t>2.43.2 Mechanisms</w:t>
      </w:r>
      <w:r>
        <w:rPr>
          <w:vanish w:val="false"/>
        </w:rPr>
        <w:tab/>
        <w:t>194</w:t>
      </w:r>
    </w:p>
    <w:p>
      <w:pPr>
        <w:pStyle w:val="Contents3"/>
        <w:tabs>
          <w:tab w:val="right" w:pos="9350" w:leader="dot"/>
        </w:tabs>
        <w:rPr>
          <w:rFonts w:ascii="Calibri" w:hAnsi="Calibri" w:eastAsia="맑은 고딕" w:cs="" w:asciiTheme="minorHAnsi" w:cstheme="minorBidi" w:eastAsiaTheme="minorEastAsia" w:hAnsiTheme="minorHAnsi"/>
          <w:sz w:val="24"/>
        </w:rPr>
      </w:pPr>
      <w:r>
        <w:rPr/>
        <w:t>2.43.3 Definitions</w:t>
      </w:r>
      <w:r>
        <w:rPr>
          <w:vanish w:val="false"/>
        </w:rPr>
        <w:tab/>
        <w:t>194</w:t>
      </w:r>
    </w:p>
    <w:p>
      <w:pPr>
        <w:pStyle w:val="Contents3"/>
        <w:tabs>
          <w:tab w:val="right" w:pos="9350" w:leader="dot"/>
        </w:tabs>
        <w:rPr>
          <w:rFonts w:ascii="Calibri" w:hAnsi="Calibri" w:eastAsia="맑은 고딕" w:cs="" w:asciiTheme="minorHAnsi" w:cstheme="minorBidi" w:eastAsiaTheme="minorEastAsia" w:hAnsiTheme="minorHAnsi"/>
          <w:sz w:val="24"/>
        </w:rPr>
      </w:pPr>
      <w:r>
        <w:rPr/>
        <w:t>2.43.4 CT-KIP Mechanism parameters</w:t>
      </w:r>
      <w:r>
        <w:rPr>
          <w:vanish w:val="false"/>
        </w:rPr>
        <w:tab/>
        <w:t>194</w:t>
      </w:r>
    </w:p>
    <w:p>
      <w:pPr>
        <w:pStyle w:val="Contents3"/>
        <w:tabs>
          <w:tab w:val="right" w:pos="9350" w:leader="dot"/>
        </w:tabs>
        <w:rPr>
          <w:rFonts w:ascii="Calibri" w:hAnsi="Calibri" w:eastAsia="맑은 고딕" w:cs="" w:asciiTheme="minorHAnsi" w:cstheme="minorBidi" w:eastAsiaTheme="minorEastAsia" w:hAnsiTheme="minorHAnsi"/>
          <w:sz w:val="24"/>
        </w:rPr>
      </w:pPr>
      <w:r>
        <w:rPr/>
        <w:t>2.43.5 CT-KIP key derivation</w:t>
      </w:r>
      <w:r>
        <w:rPr>
          <w:vanish w:val="false"/>
        </w:rPr>
        <w:tab/>
        <w:t>195</w:t>
      </w:r>
    </w:p>
    <w:p>
      <w:pPr>
        <w:pStyle w:val="Contents3"/>
        <w:tabs>
          <w:tab w:val="right" w:pos="9350" w:leader="dot"/>
        </w:tabs>
        <w:rPr>
          <w:rFonts w:ascii="Calibri" w:hAnsi="Calibri" w:eastAsia="맑은 고딕" w:cs="" w:asciiTheme="minorHAnsi" w:cstheme="minorBidi" w:eastAsiaTheme="minorEastAsia" w:hAnsiTheme="minorHAnsi"/>
          <w:sz w:val="24"/>
        </w:rPr>
      </w:pPr>
      <w:r>
        <w:rPr/>
        <w:t>2.43.6 CT-KIP key wrap and key unwrap</w:t>
      </w:r>
      <w:r>
        <w:rPr>
          <w:vanish w:val="false"/>
        </w:rPr>
        <w:tab/>
        <w:t>195</w:t>
      </w:r>
    </w:p>
    <w:p>
      <w:pPr>
        <w:pStyle w:val="Contents3"/>
        <w:tabs>
          <w:tab w:val="right" w:pos="9350" w:leader="dot"/>
        </w:tabs>
        <w:rPr>
          <w:rFonts w:ascii="Calibri" w:hAnsi="Calibri" w:eastAsia="맑은 고딕" w:cs="" w:asciiTheme="minorHAnsi" w:cstheme="minorBidi" w:eastAsiaTheme="minorEastAsia" w:hAnsiTheme="minorHAnsi"/>
          <w:sz w:val="24"/>
        </w:rPr>
      </w:pPr>
      <w:r>
        <w:rPr/>
        <w:t>2.43.7 CT-KIP signature generation</w:t>
      </w:r>
      <w:r>
        <w:rPr>
          <w:vanish w:val="false"/>
        </w:rPr>
        <w:tab/>
        <w:t>195</w:t>
      </w:r>
    </w:p>
    <w:p>
      <w:pPr>
        <w:pStyle w:val="Contents2"/>
        <w:tabs>
          <w:tab w:val="right" w:pos="9350" w:leader="dot"/>
        </w:tabs>
        <w:rPr>
          <w:rFonts w:ascii="Calibri" w:hAnsi="Calibri" w:eastAsia="맑은 고딕" w:cs="" w:asciiTheme="minorHAnsi" w:cstheme="minorBidi" w:eastAsiaTheme="minorEastAsia" w:hAnsiTheme="minorHAnsi"/>
          <w:sz w:val="24"/>
        </w:rPr>
      </w:pPr>
      <w:r>
        <w:rPr/>
        <w:t>2.44 GOST</w:t>
      </w:r>
      <w:r>
        <w:rPr>
          <w:vanish w:val="false"/>
        </w:rPr>
        <w:tab/>
        <w:t>195</w:t>
      </w:r>
    </w:p>
    <w:p>
      <w:pPr>
        <w:pStyle w:val="Contents2"/>
        <w:tabs>
          <w:tab w:val="right" w:pos="9350" w:leader="dot"/>
        </w:tabs>
        <w:rPr>
          <w:rFonts w:ascii="Calibri" w:hAnsi="Calibri" w:eastAsia="맑은 고딕" w:cs="" w:asciiTheme="minorHAnsi" w:cstheme="minorBidi" w:eastAsiaTheme="minorEastAsia" w:hAnsiTheme="minorHAnsi"/>
          <w:sz w:val="24"/>
        </w:rPr>
      </w:pPr>
      <w:r>
        <w:rPr/>
        <w:t>2.45 GOST 28147-89</w:t>
      </w:r>
      <w:r>
        <w:rPr>
          <w:vanish w:val="false"/>
        </w:rPr>
        <w:tab/>
        <w:t>196</w:t>
      </w:r>
    </w:p>
    <w:p>
      <w:pPr>
        <w:pStyle w:val="Contents3"/>
        <w:tabs>
          <w:tab w:val="right" w:pos="9350" w:leader="dot"/>
        </w:tabs>
        <w:rPr>
          <w:rFonts w:ascii="Calibri" w:hAnsi="Calibri" w:eastAsia="맑은 고딕" w:cs="" w:asciiTheme="minorHAnsi" w:cstheme="minorBidi" w:eastAsiaTheme="minorEastAsia" w:hAnsiTheme="minorHAnsi"/>
          <w:sz w:val="24"/>
        </w:rPr>
      </w:pPr>
      <w:r>
        <w:rPr/>
        <w:t>2.45.1 Definitions</w:t>
      </w:r>
      <w:r>
        <w:rPr>
          <w:vanish w:val="false"/>
        </w:rPr>
        <w:tab/>
        <w:t>196</w:t>
      </w:r>
    </w:p>
    <w:p>
      <w:pPr>
        <w:pStyle w:val="Contents3"/>
        <w:tabs>
          <w:tab w:val="right" w:pos="9350" w:leader="dot"/>
        </w:tabs>
        <w:rPr>
          <w:rFonts w:ascii="Calibri" w:hAnsi="Calibri" w:eastAsia="맑은 고딕" w:cs="" w:asciiTheme="minorHAnsi" w:cstheme="minorBidi" w:eastAsiaTheme="minorEastAsia" w:hAnsiTheme="minorHAnsi"/>
          <w:sz w:val="24"/>
        </w:rPr>
      </w:pPr>
      <w:r>
        <w:rPr/>
        <w:t>2.45.2 GOST 28147-89 secret key objects</w:t>
      </w:r>
      <w:r>
        <w:rPr>
          <w:vanish w:val="false"/>
        </w:rPr>
        <w:tab/>
        <w:t>196</w:t>
      </w:r>
    </w:p>
    <w:p>
      <w:pPr>
        <w:pStyle w:val="Contents3"/>
        <w:tabs>
          <w:tab w:val="right" w:pos="9350" w:leader="dot"/>
        </w:tabs>
        <w:rPr>
          <w:rFonts w:ascii="Calibri" w:hAnsi="Calibri" w:eastAsia="맑은 고딕" w:cs="" w:asciiTheme="minorHAnsi" w:cstheme="minorBidi" w:eastAsiaTheme="minorEastAsia" w:hAnsiTheme="minorHAnsi"/>
          <w:sz w:val="24"/>
        </w:rPr>
      </w:pPr>
      <w:r>
        <w:rPr/>
        <w:t>2.45.3 GOST 28147-89 domain parameter objects</w:t>
      </w:r>
      <w:r>
        <w:rPr>
          <w:vanish w:val="false"/>
        </w:rPr>
        <w:tab/>
        <w:t>197</w:t>
      </w:r>
    </w:p>
    <w:p>
      <w:pPr>
        <w:pStyle w:val="Contents3"/>
        <w:tabs>
          <w:tab w:val="right" w:pos="9350" w:leader="dot"/>
        </w:tabs>
        <w:rPr>
          <w:rFonts w:ascii="Calibri" w:hAnsi="Calibri" w:eastAsia="맑은 고딕" w:cs="" w:asciiTheme="minorHAnsi" w:cstheme="minorBidi" w:eastAsiaTheme="minorEastAsia" w:hAnsiTheme="minorHAnsi"/>
          <w:sz w:val="24"/>
        </w:rPr>
      </w:pPr>
      <w:r>
        <w:rPr/>
        <w:t>2.45.4 GOST 28147-89 key generation</w:t>
      </w:r>
      <w:r>
        <w:rPr>
          <w:vanish w:val="false"/>
        </w:rPr>
        <w:tab/>
        <w:t>198</w:t>
      </w:r>
    </w:p>
    <w:p>
      <w:pPr>
        <w:pStyle w:val="Contents3"/>
        <w:tabs>
          <w:tab w:val="right" w:pos="9350" w:leader="dot"/>
        </w:tabs>
        <w:rPr>
          <w:rFonts w:ascii="Calibri" w:hAnsi="Calibri" w:eastAsia="맑은 고딕" w:cs="" w:asciiTheme="minorHAnsi" w:cstheme="minorBidi" w:eastAsiaTheme="minorEastAsia" w:hAnsiTheme="minorHAnsi"/>
          <w:sz w:val="24"/>
        </w:rPr>
      </w:pPr>
      <w:r>
        <w:rPr/>
        <w:t>2.45.5 GOST 28147-89-ECB</w:t>
      </w:r>
      <w:r>
        <w:rPr>
          <w:vanish w:val="false"/>
        </w:rPr>
        <w:tab/>
        <w:t>198</w:t>
      </w:r>
    </w:p>
    <w:p>
      <w:pPr>
        <w:pStyle w:val="Contents3"/>
        <w:tabs>
          <w:tab w:val="right" w:pos="9350" w:leader="dot"/>
        </w:tabs>
        <w:rPr>
          <w:rFonts w:ascii="Calibri" w:hAnsi="Calibri" w:eastAsia="맑은 고딕" w:cs="" w:asciiTheme="minorHAnsi" w:cstheme="minorBidi" w:eastAsiaTheme="minorEastAsia" w:hAnsiTheme="minorHAnsi"/>
          <w:sz w:val="24"/>
        </w:rPr>
      </w:pPr>
      <w:r>
        <w:rPr/>
        <w:t>2.45.6 GOST 28147-89 encryption mode except ECB</w:t>
      </w:r>
      <w:r>
        <w:rPr>
          <w:vanish w:val="false"/>
        </w:rPr>
        <w:tab/>
        <w:t>199</w:t>
      </w:r>
    </w:p>
    <w:p>
      <w:pPr>
        <w:pStyle w:val="Contents3"/>
        <w:tabs>
          <w:tab w:val="right" w:pos="9350" w:leader="dot"/>
        </w:tabs>
        <w:rPr>
          <w:rFonts w:ascii="Calibri" w:hAnsi="Calibri" w:eastAsia="맑은 고딕" w:cs="" w:asciiTheme="minorHAnsi" w:cstheme="minorBidi" w:eastAsiaTheme="minorEastAsia" w:hAnsiTheme="minorHAnsi"/>
          <w:sz w:val="24"/>
        </w:rPr>
      </w:pPr>
      <w:r>
        <w:rPr/>
        <w:t>2.45.7 GOST 28147-89-MAC</w:t>
      </w:r>
      <w:r>
        <w:rPr>
          <w:vanish w:val="false"/>
        </w:rPr>
        <w:tab/>
        <w:t>199</w:t>
      </w:r>
    </w:p>
    <w:p>
      <w:pPr>
        <w:pStyle w:val="Contents3"/>
        <w:tabs>
          <w:tab w:val="right" w:pos="9350" w:leader="dot"/>
        </w:tabs>
        <w:rPr>
          <w:rFonts w:ascii="Calibri" w:hAnsi="Calibri" w:eastAsia="맑은 고딕" w:cs="" w:asciiTheme="minorHAnsi" w:cstheme="minorBidi" w:eastAsiaTheme="minorEastAsia" w:hAnsiTheme="minorHAnsi"/>
          <w:sz w:val="24"/>
        </w:rPr>
      </w:pPr>
      <w:r>
        <w:rPr/>
        <w:t>2.45.8 Definitions</w:t>
      </w:r>
      <w:r>
        <w:rPr>
          <w:vanish w:val="false"/>
        </w:rPr>
        <w:tab/>
        <w:t>200</w:t>
      </w:r>
    </w:p>
    <w:p>
      <w:pPr>
        <w:pStyle w:val="Contents3"/>
        <w:tabs>
          <w:tab w:val="right" w:pos="9350" w:leader="dot"/>
        </w:tabs>
        <w:rPr>
          <w:rFonts w:ascii="Calibri" w:hAnsi="Calibri" w:eastAsia="맑은 고딕" w:cs="" w:asciiTheme="minorHAnsi" w:cstheme="minorBidi" w:eastAsiaTheme="minorEastAsia" w:hAnsiTheme="minorHAnsi"/>
          <w:sz w:val="24"/>
        </w:rPr>
      </w:pPr>
      <w:r>
        <w:rPr/>
        <w:t>2.45.9 GOST R 34.11-94 domain parameter objects</w:t>
      </w:r>
      <w:r>
        <w:rPr>
          <w:vanish w:val="false"/>
        </w:rPr>
        <w:tab/>
        <w:t>201</w:t>
      </w:r>
    </w:p>
    <w:p>
      <w:pPr>
        <w:pStyle w:val="Contents3"/>
        <w:tabs>
          <w:tab w:val="right" w:pos="9350" w:leader="dot"/>
        </w:tabs>
        <w:rPr>
          <w:rFonts w:ascii="Calibri" w:hAnsi="Calibri" w:eastAsia="맑은 고딕" w:cs="" w:asciiTheme="minorHAnsi" w:cstheme="minorBidi" w:eastAsiaTheme="minorEastAsia" w:hAnsiTheme="minorHAnsi"/>
          <w:sz w:val="24"/>
        </w:rPr>
      </w:pPr>
      <w:r>
        <w:rPr/>
        <w:t>2.45.10 GOST R 34.11-94 digest</w:t>
      </w:r>
      <w:r>
        <w:rPr>
          <w:vanish w:val="false"/>
        </w:rPr>
        <w:tab/>
        <w:t>201</w:t>
      </w:r>
    </w:p>
    <w:p>
      <w:pPr>
        <w:pStyle w:val="Contents3"/>
        <w:tabs>
          <w:tab w:val="right" w:pos="9350" w:leader="dot"/>
        </w:tabs>
        <w:rPr>
          <w:rFonts w:ascii="Calibri" w:hAnsi="Calibri" w:eastAsia="맑은 고딕" w:cs="" w:asciiTheme="minorHAnsi" w:cstheme="minorBidi" w:eastAsiaTheme="minorEastAsia" w:hAnsiTheme="minorHAnsi"/>
          <w:sz w:val="24"/>
        </w:rPr>
      </w:pPr>
      <w:r>
        <w:rPr/>
        <w:t>2.45.11 GOST R 34.11-94 HMAC</w:t>
      </w:r>
      <w:r>
        <w:rPr>
          <w:vanish w:val="false"/>
        </w:rPr>
        <w:tab/>
        <w:t>202</w:t>
      </w:r>
    </w:p>
    <w:p>
      <w:pPr>
        <w:pStyle w:val="Contents2"/>
        <w:tabs>
          <w:tab w:val="right" w:pos="9350" w:leader="dot"/>
        </w:tabs>
        <w:rPr>
          <w:rFonts w:ascii="Calibri" w:hAnsi="Calibri" w:eastAsia="맑은 고딕" w:cs="" w:asciiTheme="minorHAnsi" w:cstheme="minorBidi" w:eastAsiaTheme="minorEastAsia" w:hAnsiTheme="minorHAnsi"/>
          <w:sz w:val="24"/>
        </w:rPr>
      </w:pPr>
      <w:r>
        <w:rPr/>
        <w:t>2.46 GOST R 34.10-2001</w:t>
      </w:r>
      <w:r>
        <w:rPr>
          <w:vanish w:val="false"/>
        </w:rPr>
        <w:tab/>
        <w:t>202</w:t>
      </w:r>
    </w:p>
    <w:p>
      <w:pPr>
        <w:pStyle w:val="Contents3"/>
        <w:tabs>
          <w:tab w:val="right" w:pos="9350" w:leader="dot"/>
        </w:tabs>
        <w:rPr>
          <w:rFonts w:ascii="Calibri" w:hAnsi="Calibri" w:eastAsia="맑은 고딕" w:cs="" w:asciiTheme="minorHAnsi" w:cstheme="minorBidi" w:eastAsiaTheme="minorEastAsia" w:hAnsiTheme="minorHAnsi"/>
          <w:sz w:val="24"/>
        </w:rPr>
      </w:pPr>
      <w:r>
        <w:rPr/>
        <w:t>2.46.1 Definitions</w:t>
      </w:r>
      <w:r>
        <w:rPr>
          <w:vanish w:val="false"/>
        </w:rPr>
        <w:tab/>
        <w:t>202</w:t>
      </w:r>
    </w:p>
    <w:p>
      <w:pPr>
        <w:pStyle w:val="Contents3"/>
        <w:tabs>
          <w:tab w:val="right" w:pos="9350" w:leader="dot"/>
        </w:tabs>
        <w:rPr>
          <w:rFonts w:ascii="Calibri" w:hAnsi="Calibri" w:eastAsia="맑은 고딕" w:cs="" w:asciiTheme="minorHAnsi" w:cstheme="minorBidi" w:eastAsiaTheme="minorEastAsia" w:hAnsiTheme="minorHAnsi"/>
          <w:sz w:val="24"/>
        </w:rPr>
      </w:pPr>
      <w:r>
        <w:rPr/>
        <w:t>2.46.2 GOST R 34.10-2001 public key objects</w:t>
      </w:r>
      <w:r>
        <w:rPr>
          <w:vanish w:val="false"/>
        </w:rPr>
        <w:tab/>
        <w:t>203</w:t>
      </w:r>
    </w:p>
    <w:p>
      <w:pPr>
        <w:pStyle w:val="Contents3"/>
        <w:tabs>
          <w:tab w:val="right" w:pos="9350" w:leader="dot"/>
        </w:tabs>
        <w:rPr>
          <w:rFonts w:ascii="Calibri" w:hAnsi="Calibri" w:eastAsia="맑은 고딕" w:cs="" w:asciiTheme="minorHAnsi" w:cstheme="minorBidi" w:eastAsiaTheme="minorEastAsia" w:hAnsiTheme="minorHAnsi"/>
          <w:sz w:val="24"/>
        </w:rPr>
      </w:pPr>
      <w:r>
        <w:rPr/>
        <w:t>2.46.3 GOST R 34.10-2001 private key objects</w:t>
      </w:r>
      <w:r>
        <w:rPr>
          <w:vanish w:val="false"/>
        </w:rPr>
        <w:tab/>
        <w:t>204</w:t>
      </w:r>
    </w:p>
    <w:p>
      <w:pPr>
        <w:pStyle w:val="Contents3"/>
        <w:tabs>
          <w:tab w:val="right" w:pos="9350" w:leader="dot"/>
        </w:tabs>
        <w:rPr>
          <w:rFonts w:ascii="Calibri" w:hAnsi="Calibri" w:eastAsia="맑은 고딕" w:cs="" w:asciiTheme="minorHAnsi" w:cstheme="minorBidi" w:eastAsiaTheme="minorEastAsia" w:hAnsiTheme="minorHAnsi"/>
          <w:sz w:val="24"/>
        </w:rPr>
      </w:pPr>
      <w:r>
        <w:rPr/>
        <w:t>2.46.4 GOST R 34.10-2001 domain parameter objects</w:t>
      </w:r>
      <w:r>
        <w:rPr>
          <w:vanish w:val="false"/>
        </w:rPr>
        <w:tab/>
        <w:t>206</w:t>
      </w:r>
    </w:p>
    <w:p>
      <w:pPr>
        <w:pStyle w:val="Contents3"/>
        <w:tabs>
          <w:tab w:val="right" w:pos="9350" w:leader="dot"/>
        </w:tabs>
        <w:rPr>
          <w:rFonts w:ascii="Calibri" w:hAnsi="Calibri" w:eastAsia="맑은 고딕" w:cs="" w:asciiTheme="minorHAnsi" w:cstheme="minorBidi" w:eastAsiaTheme="minorEastAsia" w:hAnsiTheme="minorHAnsi"/>
          <w:sz w:val="24"/>
        </w:rPr>
      </w:pPr>
      <w:r>
        <w:rPr/>
        <w:t>2.46.5 GOST R 34.10-2001 mechanism parameters</w:t>
      </w:r>
      <w:r>
        <w:rPr>
          <w:vanish w:val="false"/>
        </w:rPr>
        <w:tab/>
        <w:t>207</w:t>
      </w:r>
    </w:p>
    <w:p>
      <w:pPr>
        <w:pStyle w:val="Contents3"/>
        <w:tabs>
          <w:tab w:val="right" w:pos="9350" w:leader="dot"/>
        </w:tabs>
        <w:rPr>
          <w:rFonts w:ascii="Calibri" w:hAnsi="Calibri" w:eastAsia="맑은 고딕" w:cs="" w:asciiTheme="minorHAnsi" w:cstheme="minorBidi" w:eastAsiaTheme="minorEastAsia" w:hAnsiTheme="minorHAnsi"/>
          <w:sz w:val="24"/>
        </w:rPr>
      </w:pPr>
      <w:r>
        <w:rPr/>
        <w:t>2.46.6 GOST R 34.10-2001 key pair generation</w:t>
      </w:r>
      <w:r>
        <w:rPr>
          <w:vanish w:val="false"/>
        </w:rPr>
        <w:tab/>
        <w:t>209</w:t>
      </w:r>
    </w:p>
    <w:p>
      <w:pPr>
        <w:pStyle w:val="Contents3"/>
        <w:tabs>
          <w:tab w:val="right" w:pos="9350" w:leader="dot"/>
        </w:tabs>
        <w:rPr>
          <w:rFonts w:ascii="Calibri" w:hAnsi="Calibri" w:eastAsia="맑은 고딕" w:cs="" w:asciiTheme="minorHAnsi" w:cstheme="minorBidi" w:eastAsiaTheme="minorEastAsia" w:hAnsiTheme="minorHAnsi"/>
          <w:sz w:val="24"/>
        </w:rPr>
      </w:pPr>
      <w:r>
        <w:rPr/>
        <w:t>2.46.7 GOST R 34.10-2001 without hashing</w:t>
      </w:r>
      <w:r>
        <w:rPr>
          <w:vanish w:val="false"/>
        </w:rPr>
        <w:tab/>
        <w:t>209</w:t>
      </w:r>
    </w:p>
    <w:p>
      <w:pPr>
        <w:pStyle w:val="Contents3"/>
        <w:tabs>
          <w:tab w:val="right" w:pos="9350" w:leader="dot"/>
        </w:tabs>
        <w:rPr>
          <w:rFonts w:ascii="Calibri" w:hAnsi="Calibri" w:eastAsia="맑은 고딕" w:cs="" w:asciiTheme="minorHAnsi" w:cstheme="minorBidi" w:eastAsiaTheme="minorEastAsia" w:hAnsiTheme="minorHAnsi"/>
          <w:sz w:val="24"/>
        </w:rPr>
      </w:pPr>
      <w:r>
        <w:rPr/>
        <w:t>2.46.8 GOST R 34.10-2001 with GOST R 34.11-94</w:t>
      </w:r>
      <w:r>
        <w:rPr>
          <w:vanish w:val="false"/>
        </w:rPr>
        <w:tab/>
        <w:t>209</w:t>
      </w:r>
    </w:p>
    <w:p>
      <w:pPr>
        <w:pStyle w:val="Contents3"/>
        <w:tabs>
          <w:tab w:val="right" w:pos="9350" w:leader="dot"/>
        </w:tabs>
        <w:rPr>
          <w:rFonts w:ascii="Calibri" w:hAnsi="Calibri" w:eastAsia="맑은 고딕" w:cs="" w:asciiTheme="minorHAnsi" w:cstheme="minorBidi" w:eastAsiaTheme="minorEastAsia" w:hAnsiTheme="minorHAnsi"/>
          <w:sz w:val="24"/>
        </w:rPr>
      </w:pPr>
      <w:r>
        <w:rPr/>
        <w:t>2.46.9 GOST 28147-89 keys wrapping/unwrapping with GOST R 34.10-2001</w:t>
      </w:r>
      <w:r>
        <w:rPr>
          <w:vanish w:val="false"/>
        </w:rPr>
        <w:tab/>
        <w:t>210</w:t>
      </w:r>
    </w:p>
    <w:p>
      <w:pPr>
        <w:pStyle w:val="Contents2"/>
        <w:tabs>
          <w:tab w:val="right" w:pos="9350" w:leader="dot"/>
        </w:tabs>
        <w:rPr>
          <w:rFonts w:ascii="Calibri" w:hAnsi="Calibri" w:eastAsia="맑은 고딕" w:cs="" w:asciiTheme="minorHAnsi" w:cstheme="minorBidi" w:eastAsiaTheme="minorEastAsia" w:hAnsiTheme="minorHAnsi"/>
          <w:sz w:val="24"/>
        </w:rPr>
      </w:pPr>
      <w:r>
        <w:rPr/>
        <w:t>2.47 ChaCha20</w:t>
      </w:r>
      <w:r>
        <w:rPr>
          <w:vanish w:val="false"/>
        </w:rPr>
        <w:tab/>
        <w:t>210</w:t>
      </w:r>
    </w:p>
    <w:p>
      <w:pPr>
        <w:pStyle w:val="Contents3"/>
        <w:tabs>
          <w:tab w:val="right" w:pos="9350" w:leader="dot"/>
        </w:tabs>
        <w:rPr>
          <w:rFonts w:ascii="Calibri" w:hAnsi="Calibri" w:eastAsia="맑은 고딕" w:cs="" w:asciiTheme="minorHAnsi" w:cstheme="minorBidi" w:eastAsiaTheme="minorEastAsia" w:hAnsiTheme="minorHAnsi"/>
          <w:sz w:val="24"/>
        </w:rPr>
      </w:pPr>
      <w:r>
        <w:rPr/>
        <w:t>2.47.1 Definitions</w:t>
      </w:r>
      <w:r>
        <w:rPr>
          <w:vanish w:val="false"/>
        </w:rPr>
        <w:tab/>
        <w:t>211</w:t>
      </w:r>
    </w:p>
    <w:p>
      <w:pPr>
        <w:pStyle w:val="Contents3"/>
        <w:tabs>
          <w:tab w:val="right" w:pos="9350" w:leader="dot"/>
        </w:tabs>
        <w:rPr>
          <w:rFonts w:ascii="Calibri" w:hAnsi="Calibri" w:eastAsia="맑은 고딕" w:cs="" w:asciiTheme="minorHAnsi" w:cstheme="minorBidi" w:eastAsiaTheme="minorEastAsia" w:hAnsiTheme="minorHAnsi"/>
          <w:sz w:val="24"/>
        </w:rPr>
      </w:pPr>
      <w:r>
        <w:rPr/>
        <w:t>2.47.2 ChaCha20 secret key objects</w:t>
      </w:r>
      <w:r>
        <w:rPr>
          <w:vanish w:val="false"/>
        </w:rPr>
        <w:tab/>
        <w:t>211</w:t>
      </w:r>
    </w:p>
    <w:p>
      <w:pPr>
        <w:pStyle w:val="Contents3"/>
        <w:tabs>
          <w:tab w:val="right" w:pos="9350" w:leader="dot"/>
        </w:tabs>
        <w:rPr>
          <w:rFonts w:ascii="Calibri" w:hAnsi="Calibri" w:eastAsia="맑은 고딕" w:cs="" w:asciiTheme="minorHAnsi" w:cstheme="minorBidi" w:eastAsiaTheme="minorEastAsia" w:hAnsiTheme="minorHAnsi"/>
          <w:sz w:val="24"/>
        </w:rPr>
      </w:pPr>
      <w:r>
        <w:rPr/>
        <w:t>2.47.3 ChaCha20 mechanism parameters</w:t>
      </w:r>
      <w:r>
        <w:rPr>
          <w:vanish w:val="false"/>
        </w:rPr>
        <w:tab/>
        <w:t>211</w:t>
      </w:r>
    </w:p>
    <w:p>
      <w:pPr>
        <w:pStyle w:val="Contents3"/>
        <w:tabs>
          <w:tab w:val="right" w:pos="9350" w:leader="dot"/>
        </w:tabs>
        <w:rPr>
          <w:rFonts w:ascii="Calibri" w:hAnsi="Calibri" w:eastAsia="맑은 고딕" w:cs="" w:asciiTheme="minorHAnsi" w:cstheme="minorBidi" w:eastAsiaTheme="minorEastAsia" w:hAnsiTheme="minorHAnsi"/>
          <w:sz w:val="24"/>
        </w:rPr>
      </w:pPr>
      <w:r>
        <w:rPr/>
        <w:t>2.47.4 ChaCha20 key generation</w:t>
      </w:r>
      <w:r>
        <w:rPr>
          <w:vanish w:val="false"/>
        </w:rPr>
        <w:tab/>
        <w:t>212</w:t>
      </w:r>
    </w:p>
    <w:p>
      <w:pPr>
        <w:pStyle w:val="Contents3"/>
        <w:tabs>
          <w:tab w:val="right" w:pos="9350" w:leader="dot"/>
        </w:tabs>
        <w:rPr>
          <w:rFonts w:ascii="Calibri" w:hAnsi="Calibri" w:eastAsia="맑은 고딕" w:cs="" w:asciiTheme="minorHAnsi" w:cstheme="minorBidi" w:eastAsiaTheme="minorEastAsia" w:hAnsiTheme="minorHAnsi"/>
          <w:sz w:val="24"/>
        </w:rPr>
      </w:pPr>
      <w:r>
        <w:rPr/>
        <w:t>2.47.5 ChaCha20 mechanism</w:t>
      </w:r>
      <w:r>
        <w:rPr>
          <w:vanish w:val="false"/>
        </w:rPr>
        <w:tab/>
        <w:t>212</w:t>
      </w:r>
    </w:p>
    <w:p>
      <w:pPr>
        <w:pStyle w:val="Contents2"/>
        <w:tabs>
          <w:tab w:val="right" w:pos="9350" w:leader="dot"/>
        </w:tabs>
        <w:rPr>
          <w:rFonts w:ascii="Calibri" w:hAnsi="Calibri" w:eastAsia="맑은 고딕" w:cs="" w:asciiTheme="minorHAnsi" w:cstheme="minorBidi" w:eastAsiaTheme="minorEastAsia" w:hAnsiTheme="minorHAnsi"/>
          <w:sz w:val="24"/>
        </w:rPr>
      </w:pPr>
      <w:r>
        <w:rPr/>
        <w:t>2.48 Poly1305</w:t>
      </w:r>
      <w:r>
        <w:rPr>
          <w:vanish w:val="false"/>
        </w:rPr>
        <w:tab/>
        <w:t>212</w:t>
      </w:r>
    </w:p>
    <w:p>
      <w:pPr>
        <w:pStyle w:val="Contents3"/>
        <w:tabs>
          <w:tab w:val="right" w:pos="9350" w:leader="dot"/>
        </w:tabs>
        <w:rPr>
          <w:rFonts w:ascii="Calibri" w:hAnsi="Calibri" w:eastAsia="맑은 고딕" w:cs="" w:asciiTheme="minorHAnsi" w:cstheme="minorBidi" w:eastAsiaTheme="minorEastAsia" w:hAnsiTheme="minorHAnsi"/>
          <w:sz w:val="24"/>
        </w:rPr>
      </w:pPr>
      <w:r>
        <w:rPr/>
        <w:t>2.48.1 Definitions</w:t>
      </w:r>
      <w:r>
        <w:rPr>
          <w:vanish w:val="false"/>
        </w:rPr>
        <w:tab/>
        <w:t>213</w:t>
      </w:r>
    </w:p>
    <w:p>
      <w:pPr>
        <w:pStyle w:val="Contents3"/>
        <w:tabs>
          <w:tab w:val="right" w:pos="9350" w:leader="dot"/>
        </w:tabs>
        <w:rPr>
          <w:rFonts w:ascii="Calibri" w:hAnsi="Calibri" w:eastAsia="맑은 고딕" w:cs="" w:asciiTheme="minorHAnsi" w:cstheme="minorBidi" w:eastAsiaTheme="minorEastAsia" w:hAnsiTheme="minorHAnsi"/>
          <w:sz w:val="24"/>
        </w:rPr>
      </w:pPr>
      <w:r>
        <w:rPr/>
        <w:t>2.48.2 Poly1305 secret key objects</w:t>
      </w:r>
      <w:r>
        <w:rPr>
          <w:vanish w:val="false"/>
        </w:rPr>
        <w:tab/>
        <w:t>213</w:t>
      </w:r>
    </w:p>
    <w:p>
      <w:pPr>
        <w:pStyle w:val="Contents3"/>
        <w:tabs>
          <w:tab w:val="right" w:pos="9350" w:leader="dot"/>
        </w:tabs>
        <w:rPr>
          <w:rFonts w:ascii="Calibri" w:hAnsi="Calibri" w:eastAsia="맑은 고딕" w:cs="" w:asciiTheme="minorHAnsi" w:cstheme="minorBidi" w:eastAsiaTheme="minorEastAsia" w:hAnsiTheme="minorHAnsi"/>
          <w:sz w:val="24"/>
        </w:rPr>
      </w:pPr>
      <w:r>
        <w:rPr/>
        <w:t>2.48.3 Poly1305 mechanism</w:t>
      </w:r>
      <w:r>
        <w:rPr>
          <w:vanish w:val="false"/>
        </w:rPr>
        <w:tab/>
        <w:t>213</w:t>
      </w:r>
    </w:p>
    <w:p>
      <w:pPr>
        <w:pStyle w:val="Contents2"/>
        <w:tabs>
          <w:tab w:val="right" w:pos="9350" w:leader="dot"/>
        </w:tabs>
        <w:pPrChange w:id="0" w:author="Microsoft Office User" w:date="2018-06-11T17:13:00Z">
          <w:pPr>
            <w:tabs>
              <w:tab w:val="left" w:pos="480" w:leader="none"/>
              <w:tab w:val="right" w:pos="9350" w:leader="dot"/>
            </w:tabs>
          </w:pPr>
        </w:pPrChange>
        <w:rPr>
          <w:rFonts w:ascii="Calibri" w:hAnsi="Calibri" w:eastAsia="맑은 고딕" w:cs="" w:asciiTheme="minorHAnsi" w:cstheme="minorBidi" w:eastAsiaTheme="minorEastAsia" w:hAnsiTheme="minorHAnsi"/>
          <w:sz w:val="24"/>
        </w:rPr>
      </w:pPr>
      <w:r>
        <w:rPr/>
        <w:t>3</w:t>
      </w:r>
      <w:r>
        <w:rPr>
          <w:rFonts w:eastAsia="맑은 고딕" w:cs="" w:ascii="Calibri" w:hAnsi="Calibri" w:asciiTheme="minorHAnsi" w:cstheme="minorBidi" w:eastAsiaTheme="minorEastAsia" w:hAnsiTheme="minorHAnsi"/>
          <w:sz w:val="24"/>
        </w:rPr>
        <w:tab/>
      </w:r>
      <w:r>
        <w:rPr/>
        <w:t>PKCS #11 Implementation Conformance</w:t>
      </w:r>
      <w:r>
        <w:rPr>
          <w:vanish w:val="false"/>
        </w:rPr>
        <w:tab/>
        <w:t>214</w:t>
      </w:r>
      <w:r>
        <w:rPr/>
        <w:t>Appendix A.</w:t>
      </w:r>
      <w:r>
        <w:rPr>
          <w:rFonts w:eastAsia="맑은 고딕" w:cs="" w:ascii="Calibri" w:hAnsi="Calibri" w:asciiTheme="minorHAnsi" w:cstheme="minorBidi" w:eastAsiaTheme="minorEastAsia" w:hAnsiTheme="minorHAnsi"/>
          <w:sz w:val="24"/>
        </w:rPr>
        <w:tab/>
      </w:r>
      <w:r>
        <w:rPr/>
        <w:t>Acknowledgments</w:t>
      </w:r>
      <w:r>
        <w:rPr>
          <w:vanish w:val="false"/>
        </w:rPr>
        <w:tab/>
        <w:t>215</w:t>
      </w:r>
      <w:r>
        <w:rPr>
          <w:lang w:val="de-CH"/>
        </w:rPr>
        <w:t>Appendix B.</w:t>
      </w:r>
      <w:r>
        <w:rPr>
          <w:rFonts w:eastAsia="맑은 고딕" w:cs="" w:ascii="Calibri" w:hAnsi="Calibri" w:asciiTheme="minorHAnsi" w:cstheme="minorBidi" w:eastAsiaTheme="minorEastAsia" w:hAnsiTheme="minorHAnsi"/>
          <w:sz w:val="24"/>
        </w:rPr>
        <w:tab/>
      </w:r>
      <w:r>
        <w:rPr>
          <w:lang w:val="de-CH"/>
        </w:rPr>
        <w:t>Manifest Constants</w:t>
      </w:r>
      <w:r>
        <w:rPr>
          <w:vanish w:val="false"/>
        </w:rPr>
        <w:tab/>
        <w:t>218</w:t>
      </w:r>
      <w:r>
        <w:rPr/>
        <w:t>B.1 OTP Definitions</w:t>
      </w:r>
      <w:r>
        <w:rPr>
          <w:vanish w:val="false"/>
        </w:rPr>
        <w:tab/>
        <w:t>218</w:t>
      </w:r>
    </w:p>
    <w:p>
      <w:pPr>
        <w:pStyle w:val="Contents2"/>
        <w:tabs>
          <w:tab w:val="right" w:pos="9350" w:leader="dot"/>
        </w:tabs>
        <w:rPr>
          <w:rFonts w:ascii="Calibri" w:hAnsi="Calibri" w:eastAsia="맑은 고딕" w:cs="" w:asciiTheme="minorHAnsi" w:cstheme="minorBidi" w:eastAsiaTheme="minorEastAsia" w:hAnsiTheme="minorHAnsi"/>
          <w:sz w:val="24"/>
        </w:rPr>
      </w:pPr>
      <w:r>
        <w:rPr/>
        <w:t>B.2 Object classes</w:t>
      </w:r>
      <w:r>
        <w:rPr>
          <w:vanish w:val="false"/>
        </w:rPr>
        <w:tab/>
        <w:t>218</w:t>
      </w:r>
    </w:p>
    <w:p>
      <w:pPr>
        <w:pStyle w:val="Contents2"/>
        <w:tabs>
          <w:tab w:val="right" w:pos="9350" w:leader="dot"/>
        </w:tabs>
        <w:rPr>
          <w:rFonts w:ascii="Calibri" w:hAnsi="Calibri" w:eastAsia="맑은 고딕" w:cs="" w:asciiTheme="minorHAnsi" w:cstheme="minorBidi" w:eastAsiaTheme="minorEastAsia" w:hAnsiTheme="minorHAnsi"/>
          <w:sz w:val="24"/>
        </w:rPr>
      </w:pPr>
      <w:r>
        <w:rPr/>
        <w:t>B.3 Key types</w:t>
      </w:r>
      <w:r>
        <w:rPr>
          <w:vanish w:val="false"/>
        </w:rPr>
        <w:tab/>
        <w:t>218</w:t>
      </w:r>
    </w:p>
    <w:p>
      <w:pPr>
        <w:pStyle w:val="Contents2"/>
        <w:tabs>
          <w:tab w:val="right" w:pos="9350" w:leader="dot"/>
        </w:tabs>
        <w:rPr>
          <w:rFonts w:ascii="Calibri" w:hAnsi="Calibri" w:eastAsia="맑은 고딕" w:cs="" w:asciiTheme="minorHAnsi" w:cstheme="minorBidi" w:eastAsiaTheme="minorEastAsia" w:hAnsiTheme="minorHAnsi"/>
          <w:sz w:val="24"/>
        </w:rPr>
      </w:pPr>
      <w:r>
        <w:rPr/>
        <w:t>B.4 Key derivation functions</w:t>
      </w:r>
      <w:r>
        <w:rPr>
          <w:vanish w:val="false"/>
        </w:rPr>
        <w:tab/>
        <w:t>219</w:t>
      </w:r>
    </w:p>
    <w:p>
      <w:pPr>
        <w:pStyle w:val="Contents2"/>
        <w:tabs>
          <w:tab w:val="right" w:pos="9350" w:leader="dot"/>
        </w:tabs>
        <w:rPr>
          <w:rFonts w:ascii="Calibri" w:hAnsi="Calibri" w:eastAsia="맑은 고딕" w:cs="" w:asciiTheme="minorHAnsi" w:cstheme="minorBidi" w:eastAsiaTheme="minorEastAsia" w:hAnsiTheme="minorHAnsi"/>
          <w:sz w:val="24"/>
        </w:rPr>
      </w:pPr>
      <w:r>
        <w:rPr/>
        <w:t>B.5 Mechanisms</w:t>
      </w:r>
      <w:r>
        <w:rPr>
          <w:vanish w:val="false"/>
        </w:rPr>
        <w:tab/>
        <w:t>219</w:t>
      </w:r>
    </w:p>
    <w:p>
      <w:pPr>
        <w:pStyle w:val="Contents2"/>
        <w:tabs>
          <w:tab w:val="right" w:pos="9350" w:leader="dot"/>
        </w:tabs>
        <w:rPr>
          <w:rFonts w:ascii="Calibri" w:hAnsi="Calibri" w:eastAsia="맑은 고딕" w:cs="" w:asciiTheme="minorHAnsi" w:cstheme="minorBidi" w:eastAsiaTheme="minorEastAsia" w:hAnsiTheme="minorHAnsi"/>
          <w:sz w:val="24"/>
        </w:rPr>
      </w:pPr>
      <w:r>
        <w:rPr/>
        <w:t>B.6 Attributes</w:t>
      </w:r>
      <w:r>
        <w:rPr>
          <w:vanish w:val="false"/>
        </w:rPr>
        <w:tab/>
        <w:t>227</w:t>
      </w:r>
    </w:p>
    <w:p>
      <w:pPr>
        <w:pStyle w:val="Contents2"/>
        <w:tabs>
          <w:tab w:val="right" w:pos="9350" w:leader="dot"/>
        </w:tabs>
        <w:rPr>
          <w:rFonts w:ascii="Calibri" w:hAnsi="Calibri" w:eastAsia="맑은 고딕" w:cs="" w:asciiTheme="minorHAnsi" w:cstheme="minorBidi" w:eastAsiaTheme="minorEastAsia" w:hAnsiTheme="minorHAnsi"/>
          <w:sz w:val="24"/>
        </w:rPr>
      </w:pPr>
      <w:r>
        <w:rPr/>
        <w:t>B.7 Attribute constants</w:t>
      </w:r>
      <w:r>
        <w:rPr>
          <w:vanish w:val="false"/>
        </w:rPr>
        <w:tab/>
        <w:t>229</w:t>
      </w:r>
    </w:p>
    <w:p>
      <w:pPr>
        <w:pStyle w:val="Contents2"/>
        <w:tabs>
          <w:tab w:val="right" w:pos="9350" w:leader="dot"/>
        </w:tabs>
        <w:rPr>
          <w:rFonts w:ascii="Calibri" w:hAnsi="Calibri" w:eastAsia="맑은 고딕" w:cs="" w:asciiTheme="minorHAnsi" w:cstheme="minorBidi" w:eastAsiaTheme="minorEastAsia" w:hAnsiTheme="minorHAnsi"/>
          <w:sz w:val="24"/>
        </w:rPr>
      </w:pPr>
      <w:r>
        <w:rPr/>
        <w:t>B.8 Other constants</w:t>
      </w:r>
      <w:r>
        <w:rPr>
          <w:vanish w:val="false"/>
        </w:rPr>
        <w:tab/>
        <w:t>230</w:t>
      </w:r>
    </w:p>
    <w:p>
      <w:pPr>
        <w:pStyle w:val="Contents2"/>
        <w:tabs>
          <w:tab w:val="right" w:pos="9350" w:leader="dot"/>
        </w:tabs>
        <w:rPr>
          <w:rFonts w:ascii="Calibri" w:hAnsi="Calibri" w:eastAsia="맑은 고딕" w:cs="" w:asciiTheme="minorHAnsi" w:cstheme="minorBidi" w:eastAsiaTheme="minorEastAsia" w:hAnsiTheme="minorHAnsi"/>
          <w:sz w:val="24"/>
        </w:rPr>
      </w:pPr>
      <w:r>
        <w:rPr/>
        <w:t>B.9 Notifications</w:t>
      </w:r>
      <w:r>
        <w:rPr>
          <w:vanish w:val="false"/>
        </w:rPr>
        <w:tab/>
        <w:t>230</w:t>
      </w:r>
    </w:p>
    <w:p>
      <w:pPr>
        <w:pStyle w:val="Contents2"/>
        <w:tabs>
          <w:tab w:val="right" w:pos="9350" w:leader="dot"/>
        </w:tabs>
        <w:rPr>
          <w:rFonts w:ascii="Calibri" w:hAnsi="Calibri" w:eastAsia="맑은 고딕" w:cs="" w:asciiTheme="minorHAnsi" w:cstheme="minorBidi" w:eastAsiaTheme="minorEastAsia" w:hAnsiTheme="minorHAnsi"/>
          <w:sz w:val="24"/>
        </w:rPr>
      </w:pPr>
      <w:r>
        <w:rPr/>
        <w:t>B.10 Return values</w:t>
      </w:r>
      <w:r>
        <w:rPr>
          <w:vanish w:val="false"/>
        </w:rPr>
        <w:tab/>
        <w:t>230</w:t>
      </w:r>
    </w:p>
    <w:p>
      <w:pPr>
        <w:pStyle w:val="Contents2"/>
        <w:pPrChange w:id="0" w:author="Microsoft Office User" w:date="2018-06-11T17:13:00Z">
          <w:pPr>
            <w:tabs>
              <w:tab w:val="left" w:pos="1440" w:leader="none"/>
              <w:tab w:val="right" w:pos="9350" w:leader="dot"/>
            </w:tabs>
          </w:pPr>
        </w:pPrChange>
        <w:rPr>
          <w:rFonts w:ascii="Calibri" w:hAnsi="Calibri" w:eastAsia="맑은 고딕" w:cs="" w:asciiTheme="minorHAnsi" w:cstheme="minorBidi" w:eastAsiaTheme="minorEastAsia" w:hAnsiTheme="minorHAnsi"/>
          <w:sz w:val="24"/>
        </w:rPr>
      </w:pPr>
      <w:del w:id="1062" w:author="Microsoft Office User" w:date="2018-06-11T17:14:00Z">
        <w:r>
          <w:rPr/>
          <w:delText>Appendix C.</w:delText>
        </w:r>
      </w:del>
      <w:del w:id="1063" w:author="Microsoft Office User" w:date="2018-06-11T17:14:00Z">
        <w:r>
          <w:rPr>
            <w:rFonts w:eastAsia="맑은 고딕" w:cs="" w:ascii="Calibri" w:hAnsi="Calibri" w:asciiTheme="minorHAnsi" w:cstheme="minorBidi" w:eastAsiaTheme="minorEastAsia" w:hAnsiTheme="minorHAnsi"/>
            <w:sz w:val="24"/>
          </w:rPr>
          <w:tab/>
        </w:r>
      </w:del>
      <w:del w:id="1064" w:author="Microsoft Office User" w:date="2018-06-11T17:14:00Z">
        <w:r>
          <w:rPr/>
          <w:delText>Revision History</w:delText>
        </w:r>
      </w:del>
      <w:del w:id="1065" w:author="Microsoft Office User" w:date="2018-06-11T17:14:00Z">
        <w:r>
          <w:rPr>
            <w:vanish w:val="false"/>
          </w:rPr>
          <w:tab/>
        </w:r>
      </w:del>
      <w:del w:id="1066" w:author="Microsoft Office User" w:date="2018-06-11T17:14:00Z">
        <w:r>
          <w:rPr>
            <w:vanish w:val="false"/>
          </w:rPr>
          <w:delText>233</w:delText>
        </w:r>
      </w:del>
      <w:del w:id="1067" w:author="Microsoft Office User" w:date="2018-01-17T12:58:00Z">
        <w:r>
          <w:rPr/>
          <w:delText>1</w:delText>
        </w:r>
      </w:del>
      <w:del w:id="1068" w:author="Microsoft Office User" w:date="2018-01-17T12:58:00Z">
        <w:r>
          <w:rPr>
            <w:rFonts w:eastAsia="맑은 고딕" w:cs="" w:ascii="Calibri" w:hAnsi="Calibri" w:asciiTheme="minorHAnsi" w:cstheme="minorBidi" w:eastAsiaTheme="minorEastAsia" w:hAnsiTheme="minorHAnsi"/>
            <w:sz w:val="24"/>
          </w:rPr>
          <w:tab/>
        </w:r>
      </w:del>
      <w:del w:id="1069" w:author="Microsoft Office User" w:date="2018-01-17T12:58:00Z">
        <w:r>
          <w:rPr/>
          <w:delText>Introduction</w:delText>
        </w:r>
      </w:del>
      <w:del w:id="1070" w:author="Microsoft Office User" w:date="2018-01-17T12:58:00Z">
        <w:r>
          <w:rPr>
            <w:vanish w:val="false"/>
          </w:rPr>
          <w:tab/>
          <w:delText>12</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071" w:author="Microsoft Office User" w:date="2018-01-17T12:58:00Z">
        <w:r>
          <w:rPr/>
          <w:delText>1.1 Terminology</w:delText>
        </w:r>
      </w:del>
      <w:del w:id="1072" w:author="Microsoft Office User" w:date="2018-01-17T12:58:00Z">
        <w:r>
          <w:rPr>
            <w:vanish w:val="false"/>
          </w:rPr>
          <w:tab/>
          <w:delText>12</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073" w:author="Microsoft Office User" w:date="2018-01-17T12:58:00Z">
        <w:r>
          <w:rPr/>
          <w:delText>1.2 Definitions</w:delText>
        </w:r>
      </w:del>
      <w:del w:id="1074" w:author="Microsoft Office User" w:date="2018-01-17T12:58:00Z">
        <w:r>
          <w:rPr>
            <w:vanish w:val="false"/>
          </w:rPr>
          <w:tab/>
          <w:delText>12</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075" w:author="Microsoft Office User" w:date="2018-01-17T12:58:00Z">
        <w:r>
          <w:rPr/>
          <w:delText>1.3 Normative References</w:delText>
        </w:r>
      </w:del>
      <w:del w:id="1076" w:author="Microsoft Office User" w:date="2018-01-17T12:58:00Z">
        <w:r>
          <w:rPr>
            <w:vanish w:val="false"/>
          </w:rPr>
          <w:tab/>
          <w:delText>13</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077" w:author="Microsoft Office User" w:date="2018-01-17T12:58:00Z">
        <w:r>
          <w:rPr/>
          <w:delText>1.4 Non-Normative References</w:delText>
        </w:r>
      </w:del>
      <w:del w:id="1078" w:author="Microsoft Office User" w:date="2018-01-17T12:58:00Z">
        <w:r>
          <w:rPr>
            <w:vanish w:val="false"/>
          </w:rPr>
          <w:tab/>
          <w:delText>15</w:delText>
        </w:r>
      </w:del>
    </w:p>
    <w:p>
      <w:pPr>
        <w:pStyle w:val="Contents1"/>
        <w:rPr>
          <w:rFonts w:ascii="Calibri" w:hAnsi="Calibri" w:eastAsia="맑은 고딕" w:cs="" w:asciiTheme="minorHAnsi" w:cstheme="minorBidi" w:eastAsiaTheme="minorEastAsia" w:hAnsiTheme="minorHAnsi"/>
          <w:sz w:val="24"/>
        </w:rPr>
      </w:pPr>
      <w:del w:id="1079" w:author="Microsoft Office User" w:date="2018-01-17T12:58:00Z">
        <w:r>
          <w:rPr/>
          <w:delText>2</w:delText>
        </w:r>
      </w:del>
      <w:del w:id="1080" w:author="Microsoft Office User" w:date="2018-01-17T12:58:00Z">
        <w:r>
          <w:rPr>
            <w:rFonts w:eastAsia="맑은 고딕" w:cs="" w:ascii="Calibri" w:hAnsi="Calibri" w:asciiTheme="minorHAnsi" w:cstheme="minorBidi" w:eastAsiaTheme="minorEastAsia" w:hAnsiTheme="minorHAnsi"/>
            <w:sz w:val="24"/>
          </w:rPr>
          <w:tab/>
        </w:r>
      </w:del>
      <w:del w:id="1081" w:author="Microsoft Office User" w:date="2018-01-17T12:58:00Z">
        <w:r>
          <w:rPr/>
          <w:delText>Mechanisms</w:delText>
        </w:r>
      </w:del>
      <w:del w:id="1082" w:author="Microsoft Office User" w:date="2018-01-17T12:58:00Z">
        <w:r>
          <w:rPr>
            <w:vanish w:val="false"/>
          </w:rPr>
          <w:tab/>
          <w:delText>18</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083" w:author="Microsoft Office User" w:date="2018-01-17T12:58:00Z">
        <w:r>
          <w:rPr/>
          <w:delText>2.1 RSA</w:delText>
        </w:r>
      </w:del>
      <w:del w:id="1084" w:author="Microsoft Office User" w:date="2018-01-17T12:58:00Z">
        <w:r>
          <w:rPr>
            <w:vanish w:val="false"/>
          </w:rPr>
          <w:tab/>
          <w:delText>18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085" w:author="Microsoft Office User" w:date="2018-01-17T12:58:00Z">
        <w:r>
          <w:rPr/>
          <w:delText>2.1.1 Definitions</w:delText>
        </w:r>
      </w:del>
      <w:del w:id="1086" w:author="Microsoft Office User" w:date="2018-01-17T12:58:00Z">
        <w:r>
          <w:rPr>
            <w:vanish w:val="false"/>
          </w:rPr>
          <w:tab/>
          <w:delText>19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087" w:author="Microsoft Office User" w:date="2018-01-17T12:58:00Z">
        <w:r>
          <w:rPr/>
          <w:delText>2.1.2 RSA public key objects</w:delText>
        </w:r>
      </w:del>
      <w:del w:id="1088" w:author="Microsoft Office User" w:date="2018-01-17T12:58:00Z">
        <w:r>
          <w:rPr>
            <w:vanish w:val="false"/>
          </w:rPr>
          <w:tab/>
          <w:delText>20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089" w:author="Microsoft Office User" w:date="2018-01-17T12:58:00Z">
        <w:r>
          <w:rPr/>
          <w:delText>2.1.3 RSA private key objects</w:delText>
        </w:r>
      </w:del>
      <w:del w:id="1090" w:author="Microsoft Office User" w:date="2018-01-17T12:58:00Z">
        <w:r>
          <w:rPr>
            <w:vanish w:val="false"/>
          </w:rPr>
          <w:tab/>
          <w:delText>20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091" w:author="Microsoft Office User" w:date="2018-01-17T12:58:00Z">
        <w:r>
          <w:rPr/>
          <w:delText>2.1.4 PKCS #1 RSA key pair generation</w:delText>
        </w:r>
      </w:del>
      <w:del w:id="1092" w:author="Microsoft Office User" w:date="2018-01-17T12:58:00Z">
        <w:r>
          <w:rPr>
            <w:vanish w:val="false"/>
          </w:rPr>
          <w:tab/>
          <w:delText>22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093" w:author="Microsoft Office User" w:date="2018-01-17T12:58:00Z">
        <w:r>
          <w:rPr/>
          <w:delText>2.1.5 X9.31 RSA key pair generation</w:delText>
        </w:r>
      </w:del>
      <w:del w:id="1094" w:author="Microsoft Office User" w:date="2018-01-17T12:58:00Z">
        <w:r>
          <w:rPr>
            <w:vanish w:val="false"/>
          </w:rPr>
          <w:tab/>
          <w:delText>23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095" w:author="Microsoft Office User" w:date="2018-01-17T12:58:00Z">
        <w:r>
          <w:rPr/>
          <w:delText>2.1.6 PKCS #1 v1.5 RSA</w:delText>
        </w:r>
      </w:del>
      <w:del w:id="1096" w:author="Microsoft Office User" w:date="2018-01-17T12:58:00Z">
        <w:r>
          <w:rPr>
            <w:vanish w:val="false"/>
          </w:rPr>
          <w:tab/>
          <w:delText>23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097" w:author="Microsoft Office User" w:date="2018-01-17T12:58:00Z">
        <w:r>
          <w:rPr/>
          <w:delText>2.1.7 PKCS #1 RSA OAEP mechanism parameters</w:delText>
        </w:r>
      </w:del>
      <w:del w:id="1098" w:author="Microsoft Office User" w:date="2018-01-17T12:58:00Z">
        <w:r>
          <w:rPr>
            <w:vanish w:val="false"/>
          </w:rPr>
          <w:tab/>
          <w:delText>24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099" w:author="Microsoft Office User" w:date="2018-01-17T12:58:00Z">
        <w:r>
          <w:rPr/>
          <w:delText>2.1.8 PKCS #1 RSA OAEP</w:delText>
        </w:r>
      </w:del>
      <w:del w:id="1100" w:author="Microsoft Office User" w:date="2018-01-17T12:58:00Z">
        <w:r>
          <w:rPr>
            <w:vanish w:val="false"/>
          </w:rPr>
          <w:tab/>
          <w:delText>25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01" w:author="Microsoft Office User" w:date="2018-01-17T12:58:00Z">
        <w:r>
          <w:rPr/>
          <w:delText>2.1.9 PKCS #1 RSA PSS mechanism parameters</w:delText>
        </w:r>
      </w:del>
      <w:del w:id="1102" w:author="Microsoft Office User" w:date="2018-01-17T12:58:00Z">
        <w:r>
          <w:rPr>
            <w:vanish w:val="false"/>
          </w:rPr>
          <w:tab/>
          <w:delText>26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03" w:author="Microsoft Office User" w:date="2018-01-17T12:58:00Z">
        <w:r>
          <w:rPr/>
          <w:delText>2.1.10 PKCS #1 RSA PSS</w:delText>
        </w:r>
      </w:del>
      <w:del w:id="1104" w:author="Microsoft Office User" w:date="2018-01-17T12:58:00Z">
        <w:r>
          <w:rPr>
            <w:vanish w:val="false"/>
          </w:rPr>
          <w:tab/>
          <w:delText>26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05" w:author="Microsoft Office User" w:date="2018-01-17T12:58:00Z">
        <w:r>
          <w:rPr/>
          <w:delText>2.1.11 ISO/IEC 9796 RSA</w:delText>
        </w:r>
      </w:del>
      <w:del w:id="1106" w:author="Microsoft Office User" w:date="2018-01-17T12:58:00Z">
        <w:r>
          <w:rPr>
            <w:vanish w:val="false"/>
          </w:rPr>
          <w:tab/>
          <w:delText>27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07" w:author="Microsoft Office User" w:date="2018-01-17T12:58:00Z">
        <w:r>
          <w:rPr/>
          <w:delText>2.1.12 X.509 (raw) RSA</w:delText>
        </w:r>
      </w:del>
      <w:del w:id="1108" w:author="Microsoft Office User" w:date="2018-01-17T12:58:00Z">
        <w:r>
          <w:rPr>
            <w:vanish w:val="false"/>
          </w:rPr>
          <w:tab/>
          <w:delText>27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09" w:author="Microsoft Office User" w:date="2018-01-17T12:58:00Z">
        <w:r>
          <w:rPr/>
          <w:delText>2.1.13 ANSI X9.31 RSA</w:delText>
        </w:r>
      </w:del>
      <w:del w:id="1110" w:author="Microsoft Office User" w:date="2018-01-17T12:58:00Z">
        <w:r>
          <w:rPr>
            <w:vanish w:val="false"/>
          </w:rPr>
          <w:tab/>
          <w:delText>28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11" w:author="Microsoft Office User" w:date="2018-01-17T12:58:00Z">
        <w:r>
          <w:rPr/>
          <w:delText>2.1.14 PKCS #1 v1.5 RSA signature with MD2, MD5, SHA-1, SHA-256, SHA-384, SHA-512, RIPE-MD 128 or RIPE-MD 160</w:delText>
        </w:r>
      </w:del>
      <w:del w:id="1112" w:author="Microsoft Office User" w:date="2018-01-17T12:58:00Z">
        <w:r>
          <w:rPr>
            <w:vanish w:val="false"/>
          </w:rPr>
          <w:tab/>
          <w:delText>29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13" w:author="Microsoft Office User" w:date="2018-01-17T12:58:00Z">
        <w:r>
          <w:rPr/>
          <w:delText>2.1.15 PKCS #1 v1.5 RSA signature with SHA-224</w:delText>
        </w:r>
      </w:del>
      <w:del w:id="1114" w:author="Microsoft Office User" w:date="2018-01-17T12:58:00Z">
        <w:r>
          <w:rPr>
            <w:vanish w:val="false"/>
          </w:rPr>
          <w:tab/>
          <w:delText>30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15" w:author="Microsoft Office User" w:date="2018-01-17T12:58:00Z">
        <w:r>
          <w:rPr/>
          <w:delText>2.1.16 PKCS #1 RSA PSS signature with SHA-224</w:delText>
        </w:r>
      </w:del>
      <w:del w:id="1116" w:author="Microsoft Office User" w:date="2018-01-17T12:58:00Z">
        <w:r>
          <w:rPr>
            <w:vanish w:val="false"/>
          </w:rPr>
          <w:tab/>
          <w:delText>30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17" w:author="Microsoft Office User" w:date="2018-01-17T12:58:00Z">
        <w:r>
          <w:rPr/>
          <w:delText>2.1.17 PKCS #1 RSA PSS signature with SHA-1, SHA-256, SHA-384 or SHA-512</w:delText>
        </w:r>
      </w:del>
      <w:del w:id="1118" w:author="Microsoft Office User" w:date="2018-01-17T12:58:00Z">
        <w:r>
          <w:rPr>
            <w:vanish w:val="false"/>
          </w:rPr>
          <w:tab/>
          <w:delText>30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19" w:author="Microsoft Office User" w:date="2018-01-17T12:58:00Z">
        <w:r>
          <w:rPr/>
          <w:delText>2.1.18 ANSI X9.31 RSA signature with SHA-1</w:delText>
        </w:r>
      </w:del>
      <w:del w:id="1120" w:author="Microsoft Office User" w:date="2018-01-17T12:58:00Z">
        <w:r>
          <w:rPr>
            <w:vanish w:val="false"/>
          </w:rPr>
          <w:tab/>
          <w:delText>30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21" w:author="Microsoft Office User" w:date="2018-01-17T12:58:00Z">
        <w:r>
          <w:rPr/>
          <w:delText>2.1.19 TPM 1.1b and TPM 1.2 PKCS #1 v1.5 RSA</w:delText>
        </w:r>
      </w:del>
      <w:del w:id="1122" w:author="Microsoft Office User" w:date="2018-01-17T12:58:00Z">
        <w:r>
          <w:rPr>
            <w:vanish w:val="false"/>
          </w:rPr>
          <w:tab/>
          <w:delText>31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23" w:author="Microsoft Office User" w:date="2018-01-17T12:58:00Z">
        <w:r>
          <w:rPr/>
          <w:delText>2.1.20 TPM 1.1b and TPM 1.2 PKCS #1 RSA OAEP</w:delText>
        </w:r>
      </w:del>
      <w:del w:id="1124" w:author="Microsoft Office User" w:date="2018-01-17T12:58:00Z">
        <w:r>
          <w:rPr>
            <w:vanish w:val="false"/>
          </w:rPr>
          <w:tab/>
          <w:delText>31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25" w:author="Microsoft Office User" w:date="2018-01-17T12:58:00Z">
        <w:r>
          <w:rPr/>
          <w:delText>2.1.21 RSA AES KEY WRAP</w:delText>
        </w:r>
      </w:del>
      <w:del w:id="1126" w:author="Microsoft Office User" w:date="2018-01-17T12:58:00Z">
        <w:r>
          <w:rPr>
            <w:vanish w:val="false"/>
          </w:rPr>
          <w:tab/>
          <w:delText>32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27" w:author="Microsoft Office User" w:date="2018-01-17T12:58:00Z">
        <w:r>
          <w:rPr/>
          <w:delText>2.1.22 RSA AES KEY WRAP mechanism parameters</w:delText>
        </w:r>
      </w:del>
      <w:del w:id="1128" w:author="Microsoft Office User" w:date="2018-01-17T12:58:00Z">
        <w:r>
          <w:rPr>
            <w:vanish w:val="false"/>
          </w:rPr>
          <w:tab/>
          <w:delText>33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29" w:author="Microsoft Office User" w:date="2018-01-17T12:58:00Z">
        <w:r>
          <w:rPr/>
          <w:delText>2.1.23 FIPS 186-4</w:delText>
        </w:r>
      </w:del>
      <w:del w:id="1130" w:author="Microsoft Office User" w:date="2018-01-17T12:58:00Z">
        <w:r>
          <w:rPr>
            <w:vanish w:val="false"/>
          </w:rPr>
          <w:tab/>
          <w:delText>34</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131" w:author="Microsoft Office User" w:date="2018-01-17T12:58:00Z">
        <w:r>
          <w:rPr/>
          <w:delText>2.2 DSA</w:delText>
        </w:r>
      </w:del>
      <w:del w:id="1132" w:author="Microsoft Office User" w:date="2018-01-17T12:58:00Z">
        <w:r>
          <w:rPr>
            <w:vanish w:val="false"/>
          </w:rPr>
          <w:tab/>
          <w:delText>34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33" w:author="Microsoft Office User" w:date="2018-01-17T12:58:00Z">
        <w:r>
          <w:rPr/>
          <w:delText>2.2.1 Definitions</w:delText>
        </w:r>
      </w:del>
      <w:del w:id="1134" w:author="Microsoft Office User" w:date="2018-01-17T12:58:00Z">
        <w:r>
          <w:rPr>
            <w:vanish w:val="false"/>
          </w:rPr>
          <w:tab/>
          <w:delText>34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35" w:author="Microsoft Office User" w:date="2018-01-17T12:58:00Z">
        <w:r>
          <w:rPr/>
          <w:delText>2.2.2 DSA public key objects</w:delText>
        </w:r>
      </w:del>
      <w:del w:id="1136" w:author="Microsoft Office User" w:date="2018-01-17T12:58:00Z">
        <w:r>
          <w:rPr>
            <w:vanish w:val="false"/>
          </w:rPr>
          <w:tab/>
          <w:delText>35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37" w:author="Microsoft Office User" w:date="2018-01-17T12:58:00Z">
        <w:r>
          <w:rPr/>
          <w:delText>2.2.3 DSA Key Restrictions</w:delText>
        </w:r>
      </w:del>
      <w:del w:id="1138" w:author="Microsoft Office User" w:date="2018-01-17T12:58:00Z">
        <w:r>
          <w:rPr>
            <w:vanish w:val="false"/>
          </w:rPr>
          <w:tab/>
          <w:delText>36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39" w:author="Microsoft Office User" w:date="2018-01-17T12:58:00Z">
        <w:r>
          <w:rPr/>
          <w:delText>2.2.4 DSA private key objects</w:delText>
        </w:r>
      </w:del>
      <w:del w:id="1140" w:author="Microsoft Office User" w:date="2018-01-17T12:58:00Z">
        <w:r>
          <w:rPr>
            <w:vanish w:val="false"/>
          </w:rPr>
          <w:tab/>
          <w:delText>36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41" w:author="Microsoft Office User" w:date="2018-01-17T12:58:00Z">
        <w:r>
          <w:rPr/>
          <w:delText>2.2.5 DSA domain parameter objects</w:delText>
        </w:r>
      </w:del>
      <w:del w:id="1142" w:author="Microsoft Office User" w:date="2018-01-17T12:58:00Z">
        <w:r>
          <w:rPr>
            <w:vanish w:val="false"/>
          </w:rPr>
          <w:tab/>
          <w:delText>37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43" w:author="Microsoft Office User" w:date="2018-01-17T12:58:00Z">
        <w:r>
          <w:rPr/>
          <w:delText>2.2.6 DSA key pair generation</w:delText>
        </w:r>
      </w:del>
      <w:del w:id="1144" w:author="Microsoft Office User" w:date="2018-01-17T12:58:00Z">
        <w:r>
          <w:rPr>
            <w:vanish w:val="false"/>
          </w:rPr>
          <w:tab/>
          <w:delText>38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45" w:author="Microsoft Office User" w:date="2018-01-17T12:58:00Z">
        <w:r>
          <w:rPr/>
          <w:delText>2.2.7 DSA domain parameter generation</w:delText>
        </w:r>
      </w:del>
      <w:del w:id="1146" w:author="Microsoft Office User" w:date="2018-01-17T12:58:00Z">
        <w:r>
          <w:rPr>
            <w:vanish w:val="false"/>
          </w:rPr>
          <w:tab/>
          <w:delText>38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47" w:author="Microsoft Office User" w:date="2018-01-17T12:58:00Z">
        <w:r>
          <w:rPr/>
          <w:delText>2.2.8 DSA probabilistic domain parameter generation</w:delText>
        </w:r>
      </w:del>
      <w:del w:id="1148" w:author="Microsoft Office User" w:date="2018-01-17T12:58:00Z">
        <w:r>
          <w:rPr>
            <w:vanish w:val="false"/>
          </w:rPr>
          <w:tab/>
          <w:delText>38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49" w:author="Microsoft Office User" w:date="2018-01-17T12:58:00Z">
        <w:r>
          <w:rPr/>
          <w:delText>2.2.9 DSA Shawe-Taylor domain parameter generation</w:delText>
        </w:r>
      </w:del>
      <w:del w:id="1150" w:author="Microsoft Office User" w:date="2018-01-17T12:58:00Z">
        <w:r>
          <w:rPr>
            <w:vanish w:val="false"/>
          </w:rPr>
          <w:tab/>
          <w:delText>39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51" w:author="Microsoft Office User" w:date="2018-01-17T12:58:00Z">
        <w:r>
          <w:rPr/>
          <w:delText>2.2.10 DSA base domain parameter generation</w:delText>
        </w:r>
      </w:del>
      <w:del w:id="1152" w:author="Microsoft Office User" w:date="2018-01-17T12:58:00Z">
        <w:r>
          <w:rPr>
            <w:vanish w:val="false"/>
          </w:rPr>
          <w:tab/>
          <w:delText>39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53" w:author="Microsoft Office User" w:date="2018-01-17T12:58:00Z">
        <w:r>
          <w:rPr/>
          <w:delText>2.2.11 DSA without hashing</w:delText>
        </w:r>
      </w:del>
      <w:del w:id="1154" w:author="Microsoft Office User" w:date="2018-01-17T12:58:00Z">
        <w:r>
          <w:rPr>
            <w:vanish w:val="false"/>
          </w:rPr>
          <w:tab/>
          <w:delText>39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55" w:author="Microsoft Office User" w:date="2018-01-17T12:58:00Z">
        <w:r>
          <w:rPr/>
          <w:delText>2.2.12 DSA with SHA-1</w:delText>
        </w:r>
      </w:del>
      <w:del w:id="1156" w:author="Microsoft Office User" w:date="2018-01-17T12:58:00Z">
        <w:r>
          <w:rPr>
            <w:vanish w:val="false"/>
          </w:rPr>
          <w:tab/>
          <w:delText>40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57" w:author="Microsoft Office User" w:date="2018-01-17T12:58:00Z">
        <w:r>
          <w:rPr/>
          <w:delText>2.2.13 FIPS 186-4</w:delText>
        </w:r>
      </w:del>
      <w:del w:id="1158" w:author="Microsoft Office User" w:date="2018-01-17T12:58:00Z">
        <w:r>
          <w:rPr>
            <w:vanish w:val="false"/>
          </w:rPr>
          <w:tab/>
          <w:delText>40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59" w:author="Microsoft Office User" w:date="2018-01-17T12:58:00Z">
        <w:r>
          <w:rPr/>
          <w:delText>2.2.14 DSA with SHA-224</w:delText>
        </w:r>
      </w:del>
      <w:del w:id="1160" w:author="Microsoft Office User" w:date="2018-01-17T12:58:00Z">
        <w:r>
          <w:rPr>
            <w:vanish w:val="false"/>
          </w:rPr>
          <w:tab/>
          <w:delText>40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61" w:author="Microsoft Office User" w:date="2018-01-17T12:58:00Z">
        <w:r>
          <w:rPr/>
          <w:delText>2.2.15 DSA with SHA-256</w:delText>
        </w:r>
      </w:del>
      <w:del w:id="1162" w:author="Microsoft Office User" w:date="2018-01-17T12:58:00Z">
        <w:r>
          <w:rPr>
            <w:vanish w:val="false"/>
          </w:rPr>
          <w:tab/>
          <w:delText>41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63" w:author="Microsoft Office User" w:date="2018-01-17T12:58:00Z">
        <w:r>
          <w:rPr/>
          <w:delText>2.2.16 DSA with SHA-384</w:delText>
        </w:r>
      </w:del>
      <w:del w:id="1164" w:author="Microsoft Office User" w:date="2018-01-17T12:58:00Z">
        <w:r>
          <w:rPr>
            <w:vanish w:val="false"/>
          </w:rPr>
          <w:tab/>
          <w:delText>41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65" w:author="Microsoft Office User" w:date="2018-01-17T12:58:00Z">
        <w:r>
          <w:rPr/>
          <w:delText>2.2.17 DSA with SHA-512</w:delText>
        </w:r>
      </w:del>
      <w:del w:id="1166" w:author="Microsoft Office User" w:date="2018-01-17T12:58:00Z">
        <w:r>
          <w:rPr>
            <w:vanish w:val="false"/>
          </w:rPr>
          <w:tab/>
          <w:delText>42</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167" w:author="Microsoft Office User" w:date="2018-01-17T12:58:00Z">
        <w:r>
          <w:rPr/>
          <w:delText>2.3 Elliptic Curve</w:delText>
        </w:r>
      </w:del>
      <w:del w:id="1168" w:author="Microsoft Office User" w:date="2018-01-17T12:58:00Z">
        <w:r>
          <w:rPr>
            <w:vanish w:val="false"/>
          </w:rPr>
          <w:tab/>
          <w:delText>42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69" w:author="Microsoft Office User" w:date="2018-01-17T12:58:00Z">
        <w:r>
          <w:rPr/>
          <w:delText>2.3.1 EC Signatures</w:delText>
        </w:r>
      </w:del>
      <w:del w:id="1170" w:author="Microsoft Office User" w:date="2018-01-17T12:58:00Z">
        <w:r>
          <w:rPr>
            <w:vanish w:val="false"/>
          </w:rPr>
          <w:tab/>
          <w:delText>43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71" w:author="Microsoft Office User" w:date="2018-01-17T12:58:00Z">
        <w:r>
          <w:rPr/>
          <w:delText>2.3.2 Definitions</w:delText>
        </w:r>
      </w:del>
      <w:del w:id="1172" w:author="Microsoft Office User" w:date="2018-01-17T12:58:00Z">
        <w:r>
          <w:rPr>
            <w:vanish w:val="false"/>
          </w:rPr>
          <w:tab/>
          <w:delText>44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73" w:author="Microsoft Office User" w:date="2018-01-17T12:58:00Z">
        <w:r>
          <w:rPr/>
          <w:delText>2.3.3 ECDSA public key objects</w:delText>
        </w:r>
      </w:del>
      <w:del w:id="1174" w:author="Microsoft Office User" w:date="2018-01-17T12:58:00Z">
        <w:r>
          <w:rPr>
            <w:vanish w:val="false"/>
          </w:rPr>
          <w:tab/>
          <w:delText>44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75" w:author="Microsoft Office User" w:date="2018-01-17T12:58:00Z">
        <w:r>
          <w:rPr/>
          <w:delText>2.3.4 Elliptic curve private key objects</w:delText>
        </w:r>
      </w:del>
      <w:del w:id="1176" w:author="Microsoft Office User" w:date="2018-01-17T12:58:00Z">
        <w:r>
          <w:rPr>
            <w:vanish w:val="false"/>
          </w:rPr>
          <w:tab/>
          <w:delText>45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77" w:author="Microsoft Office User" w:date="2018-01-17T12:58:00Z">
        <w:r>
          <w:rPr/>
          <w:delText>2.3.5 Elliptic curve key pair generation</w:delText>
        </w:r>
      </w:del>
      <w:del w:id="1178" w:author="Microsoft Office User" w:date="2018-01-17T12:58:00Z">
        <w:r>
          <w:rPr>
            <w:vanish w:val="false"/>
          </w:rPr>
          <w:tab/>
          <w:delText>46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79" w:author="Microsoft Office User" w:date="2018-01-17T12:58:00Z">
        <w:r>
          <w:rPr/>
          <w:delText>2.3.6 ECDSA without hashing</w:delText>
        </w:r>
      </w:del>
      <w:del w:id="1180" w:author="Microsoft Office User" w:date="2018-01-17T12:58:00Z">
        <w:r>
          <w:rPr>
            <w:vanish w:val="false"/>
          </w:rPr>
          <w:tab/>
          <w:delText>46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81" w:author="Microsoft Office User" w:date="2018-01-17T12:58:00Z">
        <w:r>
          <w:rPr/>
          <w:delText>2.3.7 ECDSA with SHA-1</w:delText>
        </w:r>
      </w:del>
      <w:del w:id="1182" w:author="Microsoft Office User" w:date="2018-01-17T12:58:00Z">
        <w:r>
          <w:rPr>
            <w:vanish w:val="false"/>
          </w:rPr>
          <w:tab/>
          <w:delText>47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83" w:author="Microsoft Office User" w:date="2018-01-17T12:58:00Z">
        <w:r>
          <w:rPr/>
          <w:delText>2.3.8 EC mechanism parameters</w:delText>
        </w:r>
      </w:del>
      <w:del w:id="1184" w:author="Microsoft Office User" w:date="2018-01-17T12:58:00Z">
        <w:r>
          <w:rPr>
            <w:vanish w:val="false"/>
          </w:rPr>
          <w:tab/>
          <w:delText>47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85" w:author="Microsoft Office User" w:date="2018-01-17T12:58:00Z">
        <w:r>
          <w:rPr/>
          <w:delText>2.3.9 Elliptic curve Diffie-Hellman key derivation</w:delText>
        </w:r>
      </w:del>
      <w:del w:id="1186" w:author="Microsoft Office User" w:date="2018-01-17T12:58:00Z">
        <w:r>
          <w:rPr>
            <w:vanish w:val="false"/>
          </w:rPr>
          <w:tab/>
          <w:delText>50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87" w:author="Microsoft Office User" w:date="2018-01-17T12:58:00Z">
        <w:r>
          <w:rPr/>
          <w:delText>2.3.10 Elliptic curve Diffie-Hellman with cofactor key derivation</w:delText>
        </w:r>
      </w:del>
      <w:del w:id="1188" w:author="Microsoft Office User" w:date="2018-01-17T12:58:00Z">
        <w:r>
          <w:rPr>
            <w:vanish w:val="false"/>
          </w:rPr>
          <w:tab/>
          <w:delText>50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89" w:author="Microsoft Office User" w:date="2018-01-17T12:58:00Z">
        <w:r>
          <w:rPr/>
          <w:delText>2.3.11 Elliptic curve Menezes-Qu-Vanstone key derivation</w:delText>
        </w:r>
      </w:del>
      <w:del w:id="1190" w:author="Microsoft Office User" w:date="2018-01-17T12:58:00Z">
        <w:r>
          <w:rPr>
            <w:vanish w:val="false"/>
          </w:rPr>
          <w:tab/>
          <w:delText>51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91" w:author="Microsoft Office User" w:date="2018-01-17T12:58:00Z">
        <w:r>
          <w:rPr/>
          <w:delText>2.3.12 ECDH AES KEY WRAP</w:delText>
        </w:r>
      </w:del>
      <w:del w:id="1192" w:author="Microsoft Office User" w:date="2018-01-17T12:58:00Z">
        <w:r>
          <w:rPr>
            <w:vanish w:val="false"/>
          </w:rPr>
          <w:tab/>
          <w:delText>51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93" w:author="Microsoft Office User" w:date="2018-01-17T12:58:00Z">
        <w:r>
          <w:rPr/>
          <w:delText>2.3.13 ECDH AES KEY WRAP mechanism parameters</w:delText>
        </w:r>
      </w:del>
      <w:del w:id="1194" w:author="Microsoft Office User" w:date="2018-01-17T12:58:00Z">
        <w:r>
          <w:rPr>
            <w:vanish w:val="false"/>
          </w:rPr>
          <w:tab/>
          <w:delText>53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95" w:author="Microsoft Office User" w:date="2018-01-17T12:58:00Z">
        <w:r>
          <w:rPr/>
          <w:delText>2.3.14 FIPS 186-4</w:delText>
        </w:r>
      </w:del>
      <w:del w:id="1196" w:author="Microsoft Office User" w:date="2018-01-17T12:58:00Z">
        <w:r>
          <w:rPr>
            <w:vanish w:val="false"/>
          </w:rPr>
          <w:tab/>
          <w:delText>53</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197" w:author="Microsoft Office User" w:date="2018-01-17T12:58:00Z">
        <w:r>
          <w:rPr/>
          <w:delText>2.4 Diffie-Hellman</w:delText>
        </w:r>
      </w:del>
      <w:del w:id="1198" w:author="Microsoft Office User" w:date="2018-01-17T12:58:00Z">
        <w:r>
          <w:rPr>
            <w:vanish w:val="false"/>
          </w:rPr>
          <w:tab/>
          <w:delText>53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199" w:author="Microsoft Office User" w:date="2018-01-17T12:58:00Z">
        <w:r>
          <w:rPr/>
          <w:delText>2.4.1 Definitions</w:delText>
        </w:r>
      </w:del>
      <w:del w:id="1200" w:author="Microsoft Office User" w:date="2018-01-17T12:58:00Z">
        <w:r>
          <w:rPr>
            <w:vanish w:val="false"/>
          </w:rPr>
          <w:tab/>
          <w:delText>54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01" w:author="Microsoft Office User" w:date="2018-01-17T12:58:00Z">
        <w:r>
          <w:rPr/>
          <w:delText>2.4.2 Diffie-Hellman public key objects</w:delText>
        </w:r>
      </w:del>
      <w:del w:id="1202" w:author="Microsoft Office User" w:date="2018-01-17T12:58:00Z">
        <w:r>
          <w:rPr>
            <w:vanish w:val="false"/>
          </w:rPr>
          <w:tab/>
          <w:delText>54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03" w:author="Microsoft Office User" w:date="2018-01-17T12:58:00Z">
        <w:r>
          <w:rPr/>
          <w:delText>2.4.3 X9.42 Diffie-Hellman public key objects</w:delText>
        </w:r>
      </w:del>
      <w:del w:id="1204" w:author="Microsoft Office User" w:date="2018-01-17T12:58:00Z">
        <w:r>
          <w:rPr>
            <w:vanish w:val="false"/>
          </w:rPr>
          <w:tab/>
          <w:delText>55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05" w:author="Microsoft Office User" w:date="2018-01-17T12:58:00Z">
        <w:r>
          <w:rPr/>
          <w:delText>2.4.4 Diffie-Hellman private key objects</w:delText>
        </w:r>
      </w:del>
      <w:del w:id="1206" w:author="Microsoft Office User" w:date="2018-01-17T12:58:00Z">
        <w:r>
          <w:rPr>
            <w:vanish w:val="false"/>
          </w:rPr>
          <w:tab/>
          <w:delText>56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07" w:author="Microsoft Office User" w:date="2018-01-17T12:58:00Z">
        <w:r>
          <w:rPr/>
          <w:delText>2.4.5 X9.42 Diffie-Hellman private key objects</w:delText>
        </w:r>
      </w:del>
      <w:del w:id="1208" w:author="Microsoft Office User" w:date="2018-01-17T12:58:00Z">
        <w:r>
          <w:rPr>
            <w:vanish w:val="false"/>
          </w:rPr>
          <w:tab/>
          <w:delText>57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09" w:author="Microsoft Office User" w:date="2018-01-17T12:58:00Z">
        <w:r>
          <w:rPr/>
          <w:delText>2.4.6 Diffie-Hellman domain parameter objects</w:delText>
        </w:r>
      </w:del>
      <w:del w:id="1210" w:author="Microsoft Office User" w:date="2018-01-17T12:58:00Z">
        <w:r>
          <w:rPr>
            <w:vanish w:val="false"/>
          </w:rPr>
          <w:tab/>
          <w:delText>58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11" w:author="Microsoft Office User" w:date="2018-01-17T12:58:00Z">
        <w:r>
          <w:rPr/>
          <w:delText>2.4.7 X9.42 Diffie-Hellman domain parameters objects</w:delText>
        </w:r>
      </w:del>
      <w:del w:id="1212" w:author="Microsoft Office User" w:date="2018-01-17T12:58:00Z">
        <w:r>
          <w:rPr>
            <w:vanish w:val="false"/>
          </w:rPr>
          <w:tab/>
          <w:delText>58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13" w:author="Microsoft Office User" w:date="2018-01-17T12:58:00Z">
        <w:r>
          <w:rPr/>
          <w:delText>2.4.8 PKCS #3 Diffie-Hellman key pair generation</w:delText>
        </w:r>
      </w:del>
      <w:del w:id="1214" w:author="Microsoft Office User" w:date="2018-01-17T12:58:00Z">
        <w:r>
          <w:rPr>
            <w:vanish w:val="false"/>
          </w:rPr>
          <w:tab/>
          <w:delText>59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15" w:author="Microsoft Office User" w:date="2018-01-17T12:58:00Z">
        <w:r>
          <w:rPr/>
          <w:delText>2.4.9 PKCS #3 Diffie-Hellman domain parameter generation</w:delText>
        </w:r>
      </w:del>
      <w:del w:id="1216" w:author="Microsoft Office User" w:date="2018-01-17T12:58:00Z">
        <w:r>
          <w:rPr>
            <w:vanish w:val="false"/>
          </w:rPr>
          <w:tab/>
          <w:delText>59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17" w:author="Microsoft Office User" w:date="2018-01-17T12:58:00Z">
        <w:r>
          <w:rPr/>
          <w:delText>2.4.10 PKCS #3 Diffie-Hellman key derivation</w:delText>
        </w:r>
      </w:del>
      <w:del w:id="1218" w:author="Microsoft Office User" w:date="2018-01-17T12:58:00Z">
        <w:r>
          <w:rPr>
            <w:vanish w:val="false"/>
          </w:rPr>
          <w:tab/>
          <w:delText>60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19" w:author="Microsoft Office User" w:date="2018-01-17T12:58:00Z">
        <w:r>
          <w:rPr/>
          <w:delText>2.4.11 X9.42 Diffie-Hellman mechanism parameters</w:delText>
        </w:r>
      </w:del>
      <w:del w:id="1220" w:author="Microsoft Office User" w:date="2018-01-17T12:58:00Z">
        <w:r>
          <w:rPr>
            <w:vanish w:val="false"/>
          </w:rPr>
          <w:tab/>
          <w:delText>60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21" w:author="Microsoft Office User" w:date="2018-01-17T12:58:00Z">
        <w:r>
          <w:rPr/>
          <w:delText>2.4.12 X9.42 Diffie-Hellman key pair generation</w:delText>
        </w:r>
      </w:del>
      <w:del w:id="1222" w:author="Microsoft Office User" w:date="2018-01-17T12:58:00Z">
        <w:r>
          <w:rPr>
            <w:vanish w:val="false"/>
          </w:rPr>
          <w:tab/>
          <w:delText>63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23" w:author="Microsoft Office User" w:date="2018-01-17T12:58:00Z">
        <w:r>
          <w:rPr/>
          <w:delText>2.4.13 X9.42 Diffie-Hellman domain parameter generation</w:delText>
        </w:r>
      </w:del>
      <w:del w:id="1224" w:author="Microsoft Office User" w:date="2018-01-17T12:58:00Z">
        <w:r>
          <w:rPr>
            <w:vanish w:val="false"/>
          </w:rPr>
          <w:tab/>
          <w:delText>64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25" w:author="Microsoft Office User" w:date="2018-01-17T12:58:00Z">
        <w:r>
          <w:rPr/>
          <w:delText>2.4.14 X9.42 Diffie-Hellman key derivation</w:delText>
        </w:r>
      </w:del>
      <w:del w:id="1226" w:author="Microsoft Office User" w:date="2018-01-17T12:58:00Z">
        <w:r>
          <w:rPr>
            <w:vanish w:val="false"/>
          </w:rPr>
          <w:tab/>
          <w:delText>64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27" w:author="Microsoft Office User" w:date="2018-01-17T12:58:00Z">
        <w:r>
          <w:rPr/>
          <w:delText>2.4.15 X9.42 Diffie-Hellman hybrid key derivation</w:delText>
        </w:r>
      </w:del>
      <w:del w:id="1228" w:author="Microsoft Office User" w:date="2018-01-17T12:58:00Z">
        <w:r>
          <w:rPr>
            <w:vanish w:val="false"/>
          </w:rPr>
          <w:tab/>
          <w:delText>64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29" w:author="Microsoft Office User" w:date="2018-01-17T12:58:00Z">
        <w:r>
          <w:rPr/>
          <w:delText>2.4.16 X9.42 Diffie-Hellman Menezes-Qu-Vanstone key derivation</w:delText>
        </w:r>
      </w:del>
      <w:del w:id="1230" w:author="Microsoft Office User" w:date="2018-01-17T12:58:00Z">
        <w:r>
          <w:rPr>
            <w:vanish w:val="false"/>
          </w:rPr>
          <w:tab/>
          <w:delText>65</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231" w:author="Microsoft Office User" w:date="2018-01-17T12:58:00Z">
        <w:r>
          <w:rPr/>
          <w:delText>2.5 Wrapping/unwrapping private keys</w:delText>
        </w:r>
      </w:del>
      <w:del w:id="1232" w:author="Microsoft Office User" w:date="2018-01-17T12:58:00Z">
        <w:r>
          <w:rPr>
            <w:vanish w:val="false"/>
          </w:rPr>
          <w:tab/>
          <w:delText>66</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233" w:author="Microsoft Office User" w:date="2018-01-17T12:58:00Z">
        <w:r>
          <w:rPr/>
          <w:delText>2.6 Generic secret key</w:delText>
        </w:r>
      </w:del>
      <w:del w:id="1234" w:author="Microsoft Office User" w:date="2018-01-17T12:58:00Z">
        <w:r>
          <w:rPr>
            <w:vanish w:val="false"/>
          </w:rPr>
          <w:tab/>
          <w:delText>68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35" w:author="Microsoft Office User" w:date="2018-01-17T12:58:00Z">
        <w:r>
          <w:rPr/>
          <w:delText>2.6.1 Definitions</w:delText>
        </w:r>
      </w:del>
      <w:del w:id="1236" w:author="Microsoft Office User" w:date="2018-01-17T12:58:00Z">
        <w:r>
          <w:rPr>
            <w:vanish w:val="false"/>
          </w:rPr>
          <w:tab/>
          <w:delText>68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37" w:author="Microsoft Office User" w:date="2018-01-17T12:58:00Z">
        <w:r>
          <w:rPr/>
          <w:delText>2.6.2 Generic secret key objects</w:delText>
        </w:r>
      </w:del>
      <w:del w:id="1238" w:author="Microsoft Office User" w:date="2018-01-17T12:58:00Z">
        <w:r>
          <w:rPr>
            <w:vanish w:val="false"/>
          </w:rPr>
          <w:tab/>
          <w:delText>68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39" w:author="Microsoft Office User" w:date="2018-01-17T12:58:00Z">
        <w:r>
          <w:rPr/>
          <w:delText>2.6.3 Generic secret key generation</w:delText>
        </w:r>
      </w:del>
      <w:del w:id="1240" w:author="Microsoft Office User" w:date="2018-01-17T12:58:00Z">
        <w:r>
          <w:rPr>
            <w:vanish w:val="false"/>
          </w:rPr>
          <w:tab/>
          <w:delText>69</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241" w:author="Microsoft Office User" w:date="2018-01-17T12:58:00Z">
        <w:r>
          <w:rPr/>
          <w:delText>2.7 HMAC mechanisms</w:delText>
        </w:r>
      </w:del>
      <w:del w:id="1242" w:author="Microsoft Office User" w:date="2018-01-17T12:58:00Z">
        <w:r>
          <w:rPr>
            <w:vanish w:val="false"/>
          </w:rPr>
          <w:tab/>
          <w:delText>69</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243" w:author="Microsoft Office User" w:date="2018-01-17T12:58:00Z">
        <w:r>
          <w:rPr/>
          <w:delText>2.8 AES</w:delText>
        </w:r>
      </w:del>
      <w:del w:id="1244" w:author="Microsoft Office User" w:date="2018-01-17T12:58:00Z">
        <w:r>
          <w:rPr>
            <w:vanish w:val="false"/>
          </w:rPr>
          <w:tab/>
          <w:delText>69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45" w:author="Microsoft Office User" w:date="2018-01-17T12:58:00Z">
        <w:r>
          <w:rPr/>
          <w:delText>2.8.1 Definitions</w:delText>
        </w:r>
      </w:del>
      <w:del w:id="1246" w:author="Microsoft Office User" w:date="2018-01-17T12:58:00Z">
        <w:r>
          <w:rPr>
            <w:vanish w:val="false"/>
          </w:rPr>
          <w:tab/>
          <w:delText>70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47" w:author="Microsoft Office User" w:date="2018-01-17T12:58:00Z">
        <w:r>
          <w:rPr/>
          <w:delText>2.8.2 AES secret key objects</w:delText>
        </w:r>
      </w:del>
      <w:del w:id="1248" w:author="Microsoft Office User" w:date="2018-01-17T12:58:00Z">
        <w:r>
          <w:rPr>
            <w:vanish w:val="false"/>
          </w:rPr>
          <w:tab/>
          <w:delText>70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49" w:author="Microsoft Office User" w:date="2018-01-17T12:58:00Z">
        <w:r>
          <w:rPr/>
          <w:delText>2.8.3 AES key generation</w:delText>
        </w:r>
      </w:del>
      <w:del w:id="1250" w:author="Microsoft Office User" w:date="2018-01-17T12:58:00Z">
        <w:r>
          <w:rPr>
            <w:vanish w:val="false"/>
          </w:rPr>
          <w:tab/>
          <w:delText>71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51" w:author="Microsoft Office User" w:date="2018-01-17T12:58:00Z">
        <w:r>
          <w:rPr/>
          <w:delText>2.8.4 AES-ECB</w:delText>
        </w:r>
      </w:del>
      <w:del w:id="1252" w:author="Microsoft Office User" w:date="2018-01-17T12:58:00Z">
        <w:r>
          <w:rPr>
            <w:vanish w:val="false"/>
          </w:rPr>
          <w:tab/>
          <w:delText>71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53" w:author="Microsoft Office User" w:date="2018-01-17T12:58:00Z">
        <w:r>
          <w:rPr/>
          <w:delText>2.8.5 AES-CBC</w:delText>
        </w:r>
      </w:del>
      <w:del w:id="1254" w:author="Microsoft Office User" w:date="2018-01-17T12:58:00Z">
        <w:r>
          <w:rPr>
            <w:vanish w:val="false"/>
          </w:rPr>
          <w:tab/>
          <w:delText>72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55" w:author="Microsoft Office User" w:date="2018-01-17T12:58:00Z">
        <w:r>
          <w:rPr/>
          <w:delText>2.8.6 AES-CBC with PKCS padding</w:delText>
        </w:r>
      </w:del>
      <w:del w:id="1256" w:author="Microsoft Office User" w:date="2018-01-17T12:58:00Z">
        <w:r>
          <w:rPr>
            <w:vanish w:val="false"/>
          </w:rPr>
          <w:tab/>
          <w:delText>73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57" w:author="Microsoft Office User" w:date="2018-01-17T12:58:00Z">
        <w:r>
          <w:rPr/>
          <w:delText>2.8.7 AES-OFB</w:delText>
        </w:r>
      </w:del>
      <w:del w:id="1258" w:author="Microsoft Office User" w:date="2018-01-17T12:58:00Z">
        <w:r>
          <w:rPr>
            <w:vanish w:val="false"/>
          </w:rPr>
          <w:tab/>
          <w:delText>73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59" w:author="Microsoft Office User" w:date="2018-01-17T12:58:00Z">
        <w:r>
          <w:rPr/>
          <w:delText>2.8.8 AES-CFB</w:delText>
        </w:r>
      </w:del>
      <w:del w:id="1260" w:author="Microsoft Office User" w:date="2018-01-17T12:58:00Z">
        <w:r>
          <w:rPr>
            <w:vanish w:val="false"/>
          </w:rPr>
          <w:tab/>
          <w:delText>74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61" w:author="Microsoft Office User" w:date="2018-01-17T12:58:00Z">
        <w:r>
          <w:rPr/>
          <w:delText>2.8.9 General-length AES-MAC</w:delText>
        </w:r>
      </w:del>
      <w:del w:id="1262" w:author="Microsoft Office User" w:date="2018-01-17T12:58:00Z">
        <w:r>
          <w:rPr>
            <w:vanish w:val="false"/>
          </w:rPr>
          <w:tab/>
          <w:delText>74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63" w:author="Microsoft Office User" w:date="2018-01-17T12:58:00Z">
        <w:r>
          <w:rPr/>
          <w:delText>2.8.10 AES-MAC</w:delText>
        </w:r>
      </w:del>
      <w:del w:id="1264" w:author="Microsoft Office User" w:date="2018-01-17T12:58:00Z">
        <w:r>
          <w:rPr>
            <w:vanish w:val="false"/>
          </w:rPr>
          <w:tab/>
          <w:delText>74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65" w:author="Microsoft Office User" w:date="2018-01-17T12:58:00Z">
        <w:r>
          <w:rPr/>
          <w:delText>2.8.11 AES-XCBC-MAC</w:delText>
        </w:r>
      </w:del>
      <w:del w:id="1266" w:author="Microsoft Office User" w:date="2018-01-17T12:58:00Z">
        <w:r>
          <w:rPr>
            <w:vanish w:val="false"/>
          </w:rPr>
          <w:tab/>
          <w:delText>75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67" w:author="Microsoft Office User" w:date="2018-01-17T12:58:00Z">
        <w:r>
          <w:rPr/>
          <w:delText>2.8.12 AES-XCBC-MAC-96</w:delText>
        </w:r>
      </w:del>
      <w:del w:id="1268" w:author="Microsoft Office User" w:date="2018-01-17T12:58:00Z">
        <w:r>
          <w:rPr>
            <w:vanish w:val="false"/>
          </w:rPr>
          <w:tab/>
          <w:delText>75</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269" w:author="Microsoft Office User" w:date="2018-01-17T12:58:00Z">
        <w:r>
          <w:rPr/>
          <w:delText>2.9 AES with Counter</w:delText>
        </w:r>
      </w:del>
      <w:del w:id="1270" w:author="Microsoft Office User" w:date="2018-01-17T12:58:00Z">
        <w:r>
          <w:rPr>
            <w:vanish w:val="false"/>
          </w:rPr>
          <w:tab/>
          <w:delText>75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71" w:author="Microsoft Office User" w:date="2018-01-17T12:58:00Z">
        <w:r>
          <w:rPr/>
          <w:delText>2.9.1 Definitions</w:delText>
        </w:r>
      </w:del>
      <w:del w:id="1272" w:author="Microsoft Office User" w:date="2018-01-17T12:58:00Z">
        <w:r>
          <w:rPr>
            <w:vanish w:val="false"/>
          </w:rPr>
          <w:tab/>
          <w:delText>75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73" w:author="Microsoft Office User" w:date="2018-01-17T12:58:00Z">
        <w:r>
          <w:rPr/>
          <w:delText>2.9.2 AES with Counter mechanism parameters</w:delText>
        </w:r>
      </w:del>
      <w:del w:id="1274" w:author="Microsoft Office User" w:date="2018-01-17T12:58:00Z">
        <w:r>
          <w:rPr>
            <w:vanish w:val="false"/>
          </w:rPr>
          <w:tab/>
          <w:delText>76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75" w:author="Microsoft Office User" w:date="2018-01-17T12:58:00Z">
        <w:r>
          <w:rPr/>
          <w:delText>2.9.3 AES with Counter Encryption / Decryption</w:delText>
        </w:r>
      </w:del>
      <w:del w:id="1276" w:author="Microsoft Office User" w:date="2018-01-17T12:58:00Z">
        <w:r>
          <w:rPr>
            <w:vanish w:val="false"/>
          </w:rPr>
          <w:tab/>
          <w:delText>76</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277" w:author="Microsoft Office User" w:date="2018-01-17T12:58:00Z">
        <w:r>
          <w:rPr/>
          <w:delText>2.10 AES CBC with Cipher Text Stealing CTS</w:delText>
        </w:r>
      </w:del>
      <w:del w:id="1278" w:author="Microsoft Office User" w:date="2018-01-17T12:58:00Z">
        <w:r>
          <w:rPr>
            <w:vanish w:val="false"/>
          </w:rPr>
          <w:tab/>
          <w:delText>77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79" w:author="Microsoft Office User" w:date="2018-01-17T12:58:00Z">
        <w:r>
          <w:rPr/>
          <w:delText>2.10.1 Definitions</w:delText>
        </w:r>
      </w:del>
      <w:del w:id="1280" w:author="Microsoft Office User" w:date="2018-01-17T12:58:00Z">
        <w:r>
          <w:rPr>
            <w:vanish w:val="false"/>
          </w:rPr>
          <w:tab/>
          <w:delText>77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81" w:author="Microsoft Office User" w:date="2018-01-17T12:58:00Z">
        <w:r>
          <w:rPr/>
          <w:delText>2.10.2 AES CTS mechanism parameters</w:delText>
        </w:r>
      </w:del>
      <w:del w:id="1282" w:author="Microsoft Office User" w:date="2018-01-17T12:58:00Z">
        <w:r>
          <w:rPr>
            <w:vanish w:val="false"/>
          </w:rPr>
          <w:tab/>
          <w:delText>77</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283" w:author="Microsoft Office User" w:date="2018-01-17T12:58:00Z">
        <w:r>
          <w:rPr/>
          <w:delText>2.11 Additional AES Mechanisms</w:delText>
        </w:r>
      </w:del>
      <w:del w:id="1284" w:author="Microsoft Office User" w:date="2018-01-17T12:58:00Z">
        <w:r>
          <w:rPr>
            <w:vanish w:val="false"/>
          </w:rPr>
          <w:tab/>
          <w:delText>77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85" w:author="Microsoft Office User" w:date="2018-01-17T12:58:00Z">
        <w:r>
          <w:rPr/>
          <w:delText>2.11.1 Definitions</w:delText>
        </w:r>
      </w:del>
      <w:del w:id="1286" w:author="Microsoft Office User" w:date="2018-01-17T12:58:00Z">
        <w:r>
          <w:rPr>
            <w:vanish w:val="false"/>
          </w:rPr>
          <w:tab/>
          <w:delText>77</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287" w:author="Microsoft Office User" w:date="2018-01-17T12:58:00Z">
        <w:r>
          <w:rPr/>
          <w:delText>2.12 AES-GCM Authenticated Encryption / Decryption</w:delText>
        </w:r>
      </w:del>
      <w:del w:id="1288" w:author="Microsoft Office User" w:date="2018-01-17T12:58:00Z">
        <w:r>
          <w:rPr>
            <w:vanish w:val="false"/>
          </w:rPr>
          <w:tab/>
          <w:delText>78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89" w:author="Microsoft Office User" w:date="2018-01-17T12:58:00Z">
        <w:r>
          <w:rPr/>
          <w:delText>2.12.1 AES-CCM authenticated Encryption / Decryption</w:delText>
        </w:r>
      </w:del>
      <w:del w:id="1290" w:author="Microsoft Office User" w:date="2018-01-17T12:58:00Z">
        <w:r>
          <w:rPr>
            <w:vanish w:val="false"/>
          </w:rPr>
          <w:tab/>
          <w:delText>78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91" w:author="Microsoft Office User" w:date="2018-01-17T12:58:00Z">
        <w:r>
          <w:rPr/>
          <w:delText>2.12.2 AES-GMAC</w:delText>
        </w:r>
      </w:del>
      <w:del w:id="1292" w:author="Microsoft Office User" w:date="2018-01-17T12:58:00Z">
        <w:r>
          <w:rPr>
            <w:vanish w:val="false"/>
          </w:rPr>
          <w:tab/>
          <w:delText>79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93" w:author="Microsoft Office User" w:date="2018-01-17T12:58:00Z">
        <w:r>
          <w:rPr/>
          <w:delText>2.12.3 AES GCM and CCM Mechanism parameters</w:delText>
        </w:r>
      </w:del>
      <w:del w:id="1294" w:author="Microsoft Office User" w:date="2018-01-17T12:58:00Z">
        <w:r>
          <w:rPr>
            <w:vanish w:val="false"/>
          </w:rPr>
          <w:tab/>
          <w:delText>80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95" w:author="Microsoft Office User" w:date="2018-01-17T12:58:00Z">
        <w:r>
          <w:rPr/>
          <w:delText>2.12.4 AES-GCM authenticated Encryption / Decryption</w:delText>
        </w:r>
      </w:del>
      <w:del w:id="1296" w:author="Microsoft Office User" w:date="2018-01-17T12:58:00Z">
        <w:r>
          <w:rPr>
            <w:vanish w:val="false"/>
          </w:rPr>
          <w:tab/>
          <w:delText>81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297" w:author="Microsoft Office User" w:date="2018-01-17T12:58:00Z">
        <w:r>
          <w:rPr/>
          <w:delText>2.12.5 AES-CCM authenticated Encryption / Decryption</w:delText>
        </w:r>
      </w:del>
      <w:del w:id="1298" w:author="Microsoft Office User" w:date="2018-01-17T12:58:00Z">
        <w:r>
          <w:rPr>
            <w:vanish w:val="false"/>
          </w:rPr>
          <w:tab/>
          <w:delText>81</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299" w:author="Microsoft Office User" w:date="2018-01-17T12:58:00Z">
        <w:r>
          <w:rPr/>
          <w:delText>2.13 AES CMAC</w:delText>
        </w:r>
      </w:del>
      <w:del w:id="1300" w:author="Microsoft Office User" w:date="2018-01-17T12:58:00Z">
        <w:r>
          <w:rPr>
            <w:vanish w:val="false"/>
          </w:rPr>
          <w:tab/>
          <w:delText>82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01" w:author="Microsoft Office User" w:date="2018-01-17T12:58:00Z">
        <w:r>
          <w:rPr/>
          <w:delText>2.13.1 Definitions</w:delText>
        </w:r>
      </w:del>
      <w:del w:id="1302" w:author="Microsoft Office User" w:date="2018-01-17T12:58:00Z">
        <w:r>
          <w:rPr>
            <w:vanish w:val="false"/>
          </w:rPr>
          <w:tab/>
          <w:delText>82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03" w:author="Microsoft Office User" w:date="2018-01-17T12:58:00Z">
        <w:r>
          <w:rPr/>
          <w:delText>2.13.2 Mechanism parameters</w:delText>
        </w:r>
      </w:del>
      <w:del w:id="1304" w:author="Microsoft Office User" w:date="2018-01-17T12:58:00Z">
        <w:r>
          <w:rPr>
            <w:vanish w:val="false"/>
          </w:rPr>
          <w:tab/>
          <w:delText>83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05" w:author="Microsoft Office User" w:date="2018-01-17T12:58:00Z">
        <w:r>
          <w:rPr/>
          <w:delText>2.13.3 General-length AES-CMAC</w:delText>
        </w:r>
      </w:del>
      <w:del w:id="1306" w:author="Microsoft Office User" w:date="2018-01-17T12:58:00Z">
        <w:r>
          <w:rPr>
            <w:vanish w:val="false"/>
          </w:rPr>
          <w:tab/>
          <w:delText>83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07" w:author="Microsoft Office User" w:date="2018-01-17T12:58:00Z">
        <w:r>
          <w:rPr/>
          <w:delText>2.13.4 AES-CMAC</w:delText>
        </w:r>
      </w:del>
      <w:del w:id="1308" w:author="Microsoft Office User" w:date="2018-01-17T12:58:00Z">
        <w:r>
          <w:rPr>
            <w:vanish w:val="false"/>
          </w:rPr>
          <w:tab/>
          <w:delText>83</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309" w:author="Microsoft Office User" w:date="2018-01-17T12:58:00Z">
        <w:r>
          <w:rPr/>
          <w:delText>2.14 AES XTS</w:delText>
        </w:r>
      </w:del>
      <w:del w:id="1310" w:author="Microsoft Office User" w:date="2018-01-17T12:58:00Z">
        <w:r>
          <w:rPr>
            <w:vanish w:val="false"/>
          </w:rPr>
          <w:tab/>
          <w:delText>84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11" w:author="Microsoft Office User" w:date="2018-01-17T12:58:00Z">
        <w:r>
          <w:rPr/>
          <w:delText>2.14.1 Definitions</w:delText>
        </w:r>
      </w:del>
      <w:del w:id="1312" w:author="Microsoft Office User" w:date="2018-01-17T12:58:00Z">
        <w:r>
          <w:rPr>
            <w:vanish w:val="false"/>
          </w:rPr>
          <w:tab/>
          <w:delText>84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13" w:author="Microsoft Office User" w:date="2018-01-17T12:58:00Z">
        <w:r>
          <w:rPr/>
          <w:delText>2.14.2 AES-XTS secret key objects</w:delText>
        </w:r>
      </w:del>
      <w:del w:id="1314" w:author="Microsoft Office User" w:date="2018-01-17T12:58:00Z">
        <w:r>
          <w:rPr>
            <w:vanish w:val="false"/>
          </w:rPr>
          <w:tab/>
          <w:delText>84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15" w:author="Microsoft Office User" w:date="2018-01-17T12:58:00Z">
        <w:r>
          <w:rPr/>
          <w:delText>2.14.3 AES-XTS key generation</w:delText>
        </w:r>
      </w:del>
      <w:del w:id="1316" w:author="Microsoft Office User" w:date="2018-01-17T12:58:00Z">
        <w:r>
          <w:rPr>
            <w:vanish w:val="false"/>
          </w:rPr>
          <w:tab/>
          <w:delText>84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17" w:author="Microsoft Office User" w:date="2018-01-17T12:58:00Z">
        <w:r>
          <w:rPr/>
          <w:delText>2.14.4 AES-XTS</w:delText>
        </w:r>
      </w:del>
      <w:del w:id="1318" w:author="Microsoft Office User" w:date="2018-01-17T12:58:00Z">
        <w:r>
          <w:rPr>
            <w:vanish w:val="false"/>
          </w:rPr>
          <w:tab/>
          <w:delText>84</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319" w:author="Microsoft Office User" w:date="2018-01-17T12:58:00Z">
        <w:r>
          <w:rPr/>
          <w:delText>2.15 AES Key Wrap</w:delText>
        </w:r>
      </w:del>
      <w:del w:id="1320" w:author="Microsoft Office User" w:date="2018-01-17T12:58:00Z">
        <w:r>
          <w:rPr>
            <w:vanish w:val="false"/>
          </w:rPr>
          <w:tab/>
          <w:delText>85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21" w:author="Microsoft Office User" w:date="2018-01-17T12:58:00Z">
        <w:r>
          <w:rPr/>
          <w:delText>2.15.1 Definitions</w:delText>
        </w:r>
      </w:del>
      <w:del w:id="1322" w:author="Microsoft Office User" w:date="2018-01-17T12:58:00Z">
        <w:r>
          <w:rPr>
            <w:vanish w:val="false"/>
          </w:rPr>
          <w:tab/>
          <w:delText>85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23" w:author="Microsoft Office User" w:date="2018-01-17T12:58:00Z">
        <w:r>
          <w:rPr/>
          <w:delText>2.15.2 AES Key Wrap Mechanism parameters</w:delText>
        </w:r>
      </w:del>
      <w:del w:id="1324" w:author="Microsoft Office User" w:date="2018-01-17T12:58:00Z">
        <w:r>
          <w:rPr>
            <w:vanish w:val="false"/>
          </w:rPr>
          <w:tab/>
          <w:delText>85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25" w:author="Microsoft Office User" w:date="2018-01-17T12:58:00Z">
        <w:r>
          <w:rPr/>
          <w:delText>2.15.3 AES Key Wrap</w:delText>
        </w:r>
      </w:del>
      <w:del w:id="1326" w:author="Microsoft Office User" w:date="2018-01-17T12:58:00Z">
        <w:r>
          <w:rPr>
            <w:vanish w:val="false"/>
          </w:rPr>
          <w:tab/>
          <w:delText>85</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327" w:author="Microsoft Office User" w:date="2018-01-17T12:58:00Z">
        <w:r>
          <w:rPr/>
          <w:delText>2.16 Key derivation by data encryption – DES &amp; AES</w:delText>
        </w:r>
      </w:del>
      <w:del w:id="1328" w:author="Microsoft Office User" w:date="2018-01-17T12:58:00Z">
        <w:r>
          <w:rPr>
            <w:vanish w:val="false"/>
          </w:rPr>
          <w:tab/>
          <w:delText>86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29" w:author="Microsoft Office User" w:date="2018-01-17T12:58:00Z">
        <w:r>
          <w:rPr/>
          <w:delText>2.16.1 Definitions</w:delText>
        </w:r>
      </w:del>
      <w:del w:id="1330" w:author="Microsoft Office User" w:date="2018-01-17T12:58:00Z">
        <w:r>
          <w:rPr>
            <w:vanish w:val="false"/>
          </w:rPr>
          <w:tab/>
          <w:delText>86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31" w:author="Microsoft Office User" w:date="2018-01-17T12:58:00Z">
        <w:r>
          <w:rPr/>
          <w:delText>2.16.2 Mechanism Parameters</w:delText>
        </w:r>
      </w:del>
      <w:del w:id="1332" w:author="Microsoft Office User" w:date="2018-01-17T12:58:00Z">
        <w:r>
          <w:rPr>
            <w:vanish w:val="false"/>
          </w:rPr>
          <w:tab/>
          <w:delText>86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33" w:author="Microsoft Office User" w:date="2018-01-17T12:58:00Z">
        <w:r>
          <w:rPr/>
          <w:delText>2.16.3 Mechanism Description</w:delText>
        </w:r>
      </w:del>
      <w:del w:id="1334" w:author="Microsoft Office User" w:date="2018-01-17T12:58:00Z">
        <w:r>
          <w:rPr>
            <w:vanish w:val="false"/>
          </w:rPr>
          <w:tab/>
          <w:delText>87</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335" w:author="Microsoft Office User" w:date="2018-01-17T12:58:00Z">
        <w:r>
          <w:rPr/>
          <w:delText>2.17 Double and Triple-length DES</w:delText>
        </w:r>
      </w:del>
      <w:del w:id="1336" w:author="Microsoft Office User" w:date="2018-01-17T12:58:00Z">
        <w:r>
          <w:rPr>
            <w:vanish w:val="false"/>
          </w:rPr>
          <w:tab/>
          <w:delText>87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37" w:author="Microsoft Office User" w:date="2018-01-17T12:58:00Z">
        <w:r>
          <w:rPr/>
          <w:delText>2.17.1 Definitions</w:delText>
        </w:r>
      </w:del>
      <w:del w:id="1338" w:author="Microsoft Office User" w:date="2018-01-17T12:58:00Z">
        <w:r>
          <w:rPr>
            <w:vanish w:val="false"/>
          </w:rPr>
          <w:tab/>
          <w:delText>87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39" w:author="Microsoft Office User" w:date="2018-01-17T12:58:00Z">
        <w:r>
          <w:rPr/>
          <w:delText>2.17.2 DES2 secret key objects</w:delText>
        </w:r>
      </w:del>
      <w:del w:id="1340" w:author="Microsoft Office User" w:date="2018-01-17T12:58:00Z">
        <w:r>
          <w:rPr>
            <w:vanish w:val="false"/>
          </w:rPr>
          <w:tab/>
          <w:delText>88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41" w:author="Microsoft Office User" w:date="2018-01-17T12:58:00Z">
        <w:r>
          <w:rPr/>
          <w:delText>2.17.3 DES3 secret key objects</w:delText>
        </w:r>
      </w:del>
      <w:del w:id="1342" w:author="Microsoft Office User" w:date="2018-01-17T12:58:00Z">
        <w:r>
          <w:rPr>
            <w:vanish w:val="false"/>
          </w:rPr>
          <w:tab/>
          <w:delText>88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43" w:author="Microsoft Office User" w:date="2018-01-17T12:58:00Z">
        <w:r>
          <w:rPr/>
          <w:delText>2.17.4 Double-length DES key generation</w:delText>
        </w:r>
      </w:del>
      <w:del w:id="1344" w:author="Microsoft Office User" w:date="2018-01-17T12:58:00Z">
        <w:r>
          <w:rPr>
            <w:vanish w:val="false"/>
          </w:rPr>
          <w:tab/>
          <w:delText>89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45" w:author="Microsoft Office User" w:date="2018-01-17T12:58:00Z">
        <w:r>
          <w:rPr/>
          <w:delText>2.17.5 Triple-length DES Order of Operations</w:delText>
        </w:r>
      </w:del>
      <w:del w:id="1346" w:author="Microsoft Office User" w:date="2018-01-17T12:58:00Z">
        <w:r>
          <w:rPr>
            <w:vanish w:val="false"/>
          </w:rPr>
          <w:tab/>
          <w:delText>89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47" w:author="Microsoft Office User" w:date="2018-01-17T12:58:00Z">
        <w:r>
          <w:rPr/>
          <w:delText>2.17.6 Triple-length DES in CBC Mode</w:delText>
        </w:r>
      </w:del>
      <w:del w:id="1348" w:author="Microsoft Office User" w:date="2018-01-17T12:58:00Z">
        <w:r>
          <w:rPr>
            <w:vanish w:val="false"/>
          </w:rPr>
          <w:tab/>
          <w:delText>89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49" w:author="Microsoft Office User" w:date="2018-01-17T12:58:00Z">
        <w:r>
          <w:rPr/>
          <w:delText>2.17.7 DES and Triple length DES in OFB Mode</w:delText>
        </w:r>
      </w:del>
      <w:del w:id="1350" w:author="Microsoft Office User" w:date="2018-01-17T12:58:00Z">
        <w:r>
          <w:rPr>
            <w:vanish w:val="false"/>
          </w:rPr>
          <w:tab/>
          <w:delText>90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51" w:author="Microsoft Office User" w:date="2018-01-17T12:58:00Z">
        <w:r>
          <w:rPr/>
          <w:delText>2.17.8 DES and Triple length DES in CFB Mode</w:delText>
        </w:r>
      </w:del>
      <w:del w:id="1352" w:author="Microsoft Office User" w:date="2018-01-17T12:58:00Z">
        <w:r>
          <w:rPr>
            <w:vanish w:val="false"/>
          </w:rPr>
          <w:tab/>
          <w:delText>90</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353" w:author="Microsoft Office User" w:date="2018-01-17T12:58:00Z">
        <w:r>
          <w:rPr/>
          <w:delText>2.18 Double and Triple-length DES CMAC</w:delText>
        </w:r>
      </w:del>
      <w:del w:id="1354" w:author="Microsoft Office User" w:date="2018-01-17T12:58:00Z">
        <w:r>
          <w:rPr>
            <w:vanish w:val="false"/>
          </w:rPr>
          <w:tab/>
          <w:delText>91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55" w:author="Microsoft Office User" w:date="2018-01-17T12:58:00Z">
        <w:r>
          <w:rPr/>
          <w:delText>2.18.1 Definitions</w:delText>
        </w:r>
      </w:del>
      <w:del w:id="1356" w:author="Microsoft Office User" w:date="2018-01-17T12:58:00Z">
        <w:r>
          <w:rPr>
            <w:vanish w:val="false"/>
          </w:rPr>
          <w:tab/>
          <w:delText>91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57" w:author="Microsoft Office User" w:date="2018-01-17T12:58:00Z">
        <w:r>
          <w:rPr/>
          <w:delText>2.18.2 Mechanism parameters</w:delText>
        </w:r>
      </w:del>
      <w:del w:id="1358" w:author="Microsoft Office User" w:date="2018-01-17T12:58:00Z">
        <w:r>
          <w:rPr>
            <w:vanish w:val="false"/>
          </w:rPr>
          <w:tab/>
          <w:delText>91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59" w:author="Microsoft Office User" w:date="2018-01-17T12:58:00Z">
        <w:r>
          <w:rPr/>
          <w:delText>2.18.3 General-length DES3-MAC</w:delText>
        </w:r>
      </w:del>
      <w:del w:id="1360" w:author="Microsoft Office User" w:date="2018-01-17T12:58:00Z">
        <w:r>
          <w:rPr>
            <w:vanish w:val="false"/>
          </w:rPr>
          <w:tab/>
          <w:delText>91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61" w:author="Microsoft Office User" w:date="2018-01-17T12:58:00Z">
        <w:r>
          <w:rPr/>
          <w:delText>2.18.4 DES3-CMAC</w:delText>
        </w:r>
      </w:del>
      <w:del w:id="1362" w:author="Microsoft Office User" w:date="2018-01-17T12:58:00Z">
        <w:r>
          <w:rPr>
            <w:vanish w:val="false"/>
          </w:rPr>
          <w:tab/>
          <w:delText>92</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363" w:author="Microsoft Office User" w:date="2018-01-17T12:58:00Z">
        <w:r>
          <w:rPr/>
          <w:delText>2.19 SHA-1</w:delText>
        </w:r>
      </w:del>
      <w:del w:id="1364" w:author="Microsoft Office User" w:date="2018-01-17T12:58:00Z">
        <w:r>
          <w:rPr>
            <w:vanish w:val="false"/>
          </w:rPr>
          <w:tab/>
          <w:delText>92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65" w:author="Microsoft Office User" w:date="2018-01-17T12:58:00Z">
        <w:r>
          <w:rPr/>
          <w:delText>2.19.1 Definitions</w:delText>
        </w:r>
      </w:del>
      <w:del w:id="1366" w:author="Microsoft Office User" w:date="2018-01-17T12:58:00Z">
        <w:r>
          <w:rPr>
            <w:vanish w:val="false"/>
          </w:rPr>
          <w:tab/>
          <w:delText>92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67" w:author="Microsoft Office User" w:date="2018-01-17T12:58:00Z">
        <w:r>
          <w:rPr/>
          <w:delText>2.19.2 SHA-1 digest</w:delText>
        </w:r>
      </w:del>
      <w:del w:id="1368" w:author="Microsoft Office User" w:date="2018-01-17T12:58:00Z">
        <w:r>
          <w:rPr>
            <w:vanish w:val="false"/>
          </w:rPr>
          <w:tab/>
          <w:delText>93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69" w:author="Microsoft Office User" w:date="2018-01-17T12:58:00Z">
        <w:r>
          <w:rPr/>
          <w:delText>2.19.3 General-length SHA-1-HMAC</w:delText>
        </w:r>
      </w:del>
      <w:del w:id="1370" w:author="Microsoft Office User" w:date="2018-01-17T12:58:00Z">
        <w:r>
          <w:rPr>
            <w:vanish w:val="false"/>
          </w:rPr>
          <w:tab/>
          <w:delText>93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71" w:author="Microsoft Office User" w:date="2018-01-17T12:58:00Z">
        <w:r>
          <w:rPr/>
          <w:delText>2.19.4 SHA-1-HMAC</w:delText>
        </w:r>
      </w:del>
      <w:del w:id="1372" w:author="Microsoft Office User" w:date="2018-01-17T12:58:00Z">
        <w:r>
          <w:rPr>
            <w:vanish w:val="false"/>
          </w:rPr>
          <w:tab/>
          <w:delText>93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73" w:author="Microsoft Office User" w:date="2018-01-17T12:58:00Z">
        <w:r>
          <w:rPr/>
          <w:delText>2.19.5 SHA-1 key derivation</w:delText>
        </w:r>
      </w:del>
      <w:del w:id="1374" w:author="Microsoft Office User" w:date="2018-01-17T12:58:00Z">
        <w:r>
          <w:rPr>
            <w:vanish w:val="false"/>
          </w:rPr>
          <w:tab/>
          <w:delText>93</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375" w:author="Microsoft Office User" w:date="2018-01-17T12:58:00Z">
        <w:r>
          <w:rPr/>
          <w:delText>2.20 SHA-224</w:delText>
        </w:r>
      </w:del>
      <w:del w:id="1376" w:author="Microsoft Office User" w:date="2018-01-17T12:58:00Z">
        <w:r>
          <w:rPr>
            <w:vanish w:val="false"/>
          </w:rPr>
          <w:tab/>
          <w:delText>94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77" w:author="Microsoft Office User" w:date="2018-01-17T12:58:00Z">
        <w:r>
          <w:rPr/>
          <w:delText>2.20.1 Definitions</w:delText>
        </w:r>
      </w:del>
      <w:del w:id="1378" w:author="Microsoft Office User" w:date="2018-01-17T12:58:00Z">
        <w:r>
          <w:rPr>
            <w:vanish w:val="false"/>
          </w:rPr>
          <w:tab/>
          <w:delText>94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79" w:author="Microsoft Office User" w:date="2018-01-17T12:58:00Z">
        <w:r>
          <w:rPr/>
          <w:delText>2.20.2 SHA-224 digest</w:delText>
        </w:r>
      </w:del>
      <w:del w:id="1380" w:author="Microsoft Office User" w:date="2018-01-17T12:58:00Z">
        <w:r>
          <w:rPr>
            <w:vanish w:val="false"/>
          </w:rPr>
          <w:tab/>
          <w:delText>94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81" w:author="Microsoft Office User" w:date="2018-01-17T12:58:00Z">
        <w:r>
          <w:rPr/>
          <w:delText>2.20.3 General-length SHA-224-HMAC</w:delText>
        </w:r>
      </w:del>
      <w:del w:id="1382" w:author="Microsoft Office User" w:date="2018-01-17T12:58:00Z">
        <w:r>
          <w:rPr>
            <w:vanish w:val="false"/>
          </w:rPr>
          <w:tab/>
          <w:delText>95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83" w:author="Microsoft Office User" w:date="2018-01-17T12:58:00Z">
        <w:r>
          <w:rPr/>
          <w:delText>2.20.4 SHA-224-HMAC</w:delText>
        </w:r>
      </w:del>
      <w:del w:id="1384" w:author="Microsoft Office User" w:date="2018-01-17T12:58:00Z">
        <w:r>
          <w:rPr>
            <w:vanish w:val="false"/>
          </w:rPr>
          <w:tab/>
          <w:delText>95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85" w:author="Microsoft Office User" w:date="2018-01-17T12:58:00Z">
        <w:r>
          <w:rPr/>
          <w:delText>2.20.5 SHA-224 key derivation</w:delText>
        </w:r>
      </w:del>
      <w:del w:id="1386" w:author="Microsoft Office User" w:date="2018-01-17T12:58:00Z">
        <w:r>
          <w:rPr>
            <w:vanish w:val="false"/>
          </w:rPr>
          <w:tab/>
          <w:delText>95</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387" w:author="Microsoft Office User" w:date="2018-01-17T12:58:00Z">
        <w:r>
          <w:rPr/>
          <w:delText>2.21 SHA-256</w:delText>
        </w:r>
      </w:del>
      <w:del w:id="1388" w:author="Microsoft Office User" w:date="2018-01-17T12:58:00Z">
        <w:r>
          <w:rPr>
            <w:vanish w:val="false"/>
          </w:rPr>
          <w:tab/>
          <w:delText>95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89" w:author="Microsoft Office User" w:date="2018-01-17T12:58:00Z">
        <w:r>
          <w:rPr/>
          <w:delText>2.21.1 Definitions</w:delText>
        </w:r>
      </w:del>
      <w:del w:id="1390" w:author="Microsoft Office User" w:date="2018-01-17T12:58:00Z">
        <w:r>
          <w:rPr>
            <w:vanish w:val="false"/>
          </w:rPr>
          <w:tab/>
          <w:delText>95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91" w:author="Microsoft Office User" w:date="2018-01-17T12:58:00Z">
        <w:r>
          <w:rPr/>
          <w:delText>2.21.2 SHA-256 digest</w:delText>
        </w:r>
      </w:del>
      <w:del w:id="1392" w:author="Microsoft Office User" w:date="2018-01-17T12:58:00Z">
        <w:r>
          <w:rPr>
            <w:vanish w:val="false"/>
          </w:rPr>
          <w:tab/>
          <w:delText>96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93" w:author="Microsoft Office User" w:date="2018-01-17T12:58:00Z">
        <w:r>
          <w:rPr/>
          <w:delText>2.21.3 General-length SHA-256-HMAC</w:delText>
        </w:r>
      </w:del>
      <w:del w:id="1394" w:author="Microsoft Office User" w:date="2018-01-17T12:58:00Z">
        <w:r>
          <w:rPr>
            <w:vanish w:val="false"/>
          </w:rPr>
          <w:tab/>
          <w:delText>96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95" w:author="Microsoft Office User" w:date="2018-01-17T12:58:00Z">
        <w:r>
          <w:rPr/>
          <w:delText>2.21.4 SHA-256-HMAC</w:delText>
        </w:r>
      </w:del>
      <w:del w:id="1396" w:author="Microsoft Office User" w:date="2018-01-17T12:58:00Z">
        <w:r>
          <w:rPr>
            <w:vanish w:val="false"/>
          </w:rPr>
          <w:tab/>
          <w:delText>96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397" w:author="Microsoft Office User" w:date="2018-01-17T12:58:00Z">
        <w:r>
          <w:rPr/>
          <w:delText>2.21.5 SHA-256 key derivation</w:delText>
        </w:r>
      </w:del>
      <w:del w:id="1398" w:author="Microsoft Office User" w:date="2018-01-17T12:58:00Z">
        <w:r>
          <w:rPr>
            <w:vanish w:val="false"/>
          </w:rPr>
          <w:tab/>
          <w:delText>96</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399" w:author="Microsoft Office User" w:date="2018-01-17T12:58:00Z">
        <w:r>
          <w:rPr/>
          <w:delText>2.22 SHA-384</w:delText>
        </w:r>
      </w:del>
      <w:del w:id="1400" w:author="Microsoft Office User" w:date="2018-01-17T12:58:00Z">
        <w:r>
          <w:rPr>
            <w:vanish w:val="false"/>
          </w:rPr>
          <w:tab/>
          <w:delText>96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01" w:author="Microsoft Office User" w:date="2018-01-17T12:58:00Z">
        <w:r>
          <w:rPr/>
          <w:delText>2.22.1 Definitions</w:delText>
        </w:r>
      </w:del>
      <w:del w:id="1402" w:author="Microsoft Office User" w:date="2018-01-17T12:58:00Z">
        <w:r>
          <w:rPr>
            <w:vanish w:val="false"/>
          </w:rPr>
          <w:tab/>
          <w:delText>97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03" w:author="Microsoft Office User" w:date="2018-01-17T12:58:00Z">
        <w:r>
          <w:rPr/>
          <w:delText>2.22.2 SHA-384 digest</w:delText>
        </w:r>
      </w:del>
      <w:del w:id="1404" w:author="Microsoft Office User" w:date="2018-01-17T12:58:00Z">
        <w:r>
          <w:rPr>
            <w:vanish w:val="false"/>
          </w:rPr>
          <w:tab/>
          <w:delText>97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05" w:author="Microsoft Office User" w:date="2018-01-17T12:58:00Z">
        <w:r>
          <w:rPr/>
          <w:delText>2.22.3 General-length SHA-384-HMAC</w:delText>
        </w:r>
      </w:del>
      <w:del w:id="1406" w:author="Microsoft Office User" w:date="2018-01-17T12:58:00Z">
        <w:r>
          <w:rPr>
            <w:vanish w:val="false"/>
          </w:rPr>
          <w:tab/>
          <w:delText>97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07" w:author="Microsoft Office User" w:date="2018-01-17T12:58:00Z">
        <w:r>
          <w:rPr/>
          <w:delText>2.22.4 SHA-384-HMAC</w:delText>
        </w:r>
      </w:del>
      <w:del w:id="1408" w:author="Microsoft Office User" w:date="2018-01-17T12:58:00Z">
        <w:r>
          <w:rPr>
            <w:vanish w:val="false"/>
          </w:rPr>
          <w:tab/>
          <w:delText>97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09" w:author="Microsoft Office User" w:date="2018-01-17T12:58:00Z">
        <w:r>
          <w:rPr/>
          <w:delText>2.22.5 SHA-384 key derivation</w:delText>
        </w:r>
      </w:del>
      <w:del w:id="1410" w:author="Microsoft Office User" w:date="2018-01-17T12:58:00Z">
        <w:r>
          <w:rPr>
            <w:vanish w:val="false"/>
          </w:rPr>
          <w:tab/>
          <w:delText>97</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411" w:author="Microsoft Office User" w:date="2018-01-17T12:58:00Z">
        <w:r>
          <w:rPr/>
          <w:delText>2.23 SHA-512</w:delText>
        </w:r>
      </w:del>
      <w:del w:id="1412" w:author="Microsoft Office User" w:date="2018-01-17T12:58:00Z">
        <w:r>
          <w:rPr>
            <w:vanish w:val="false"/>
          </w:rPr>
          <w:tab/>
          <w:delText>98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13" w:author="Microsoft Office User" w:date="2018-01-17T12:58:00Z">
        <w:r>
          <w:rPr/>
          <w:delText>2.23.1 Definitions</w:delText>
        </w:r>
      </w:del>
      <w:del w:id="1414" w:author="Microsoft Office User" w:date="2018-01-17T12:58:00Z">
        <w:r>
          <w:rPr>
            <w:vanish w:val="false"/>
          </w:rPr>
          <w:tab/>
          <w:delText>98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15" w:author="Microsoft Office User" w:date="2018-01-17T12:58:00Z">
        <w:r>
          <w:rPr/>
          <w:delText>2.23.2 SHA-512 digest</w:delText>
        </w:r>
      </w:del>
      <w:del w:id="1416" w:author="Microsoft Office User" w:date="2018-01-17T12:58:00Z">
        <w:r>
          <w:rPr>
            <w:vanish w:val="false"/>
          </w:rPr>
          <w:tab/>
          <w:delText>98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17" w:author="Microsoft Office User" w:date="2018-01-17T12:58:00Z">
        <w:r>
          <w:rPr/>
          <w:delText>2.23.3 General-length SHA-512-HMAC</w:delText>
        </w:r>
      </w:del>
      <w:del w:id="1418" w:author="Microsoft Office User" w:date="2018-01-17T12:58:00Z">
        <w:r>
          <w:rPr>
            <w:vanish w:val="false"/>
          </w:rPr>
          <w:tab/>
          <w:delText>98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19" w:author="Microsoft Office User" w:date="2018-01-17T12:58:00Z">
        <w:r>
          <w:rPr/>
          <w:delText>2.23.4 SHA-512-HMAC</w:delText>
        </w:r>
      </w:del>
      <w:del w:id="1420" w:author="Microsoft Office User" w:date="2018-01-17T12:58:00Z">
        <w:r>
          <w:rPr>
            <w:vanish w:val="false"/>
          </w:rPr>
          <w:tab/>
          <w:delText>98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21" w:author="Microsoft Office User" w:date="2018-01-17T12:58:00Z">
        <w:r>
          <w:rPr/>
          <w:delText>2.23.5 SHA-512 key derivation</w:delText>
        </w:r>
      </w:del>
      <w:del w:id="1422" w:author="Microsoft Office User" w:date="2018-01-17T12:58:00Z">
        <w:r>
          <w:rPr>
            <w:vanish w:val="false"/>
          </w:rPr>
          <w:tab/>
          <w:delText>98</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423" w:author="Microsoft Office User" w:date="2018-01-17T12:58:00Z">
        <w:r>
          <w:rPr/>
          <w:delText>2.24 SHA-512/224</w:delText>
        </w:r>
      </w:del>
      <w:del w:id="1424" w:author="Microsoft Office User" w:date="2018-01-17T12:58:00Z">
        <w:r>
          <w:rPr>
            <w:vanish w:val="false"/>
          </w:rPr>
          <w:tab/>
          <w:delText>99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25" w:author="Microsoft Office User" w:date="2018-01-17T12:58:00Z">
        <w:r>
          <w:rPr/>
          <w:delText>2.24.1 Definitions</w:delText>
        </w:r>
      </w:del>
      <w:del w:id="1426" w:author="Microsoft Office User" w:date="2018-01-17T12:58:00Z">
        <w:r>
          <w:rPr>
            <w:vanish w:val="false"/>
          </w:rPr>
          <w:tab/>
          <w:delText>99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27" w:author="Microsoft Office User" w:date="2018-01-17T12:58:00Z">
        <w:r>
          <w:rPr/>
          <w:delText>2.24.2 SHA-512/224 digest</w:delText>
        </w:r>
      </w:del>
      <w:del w:id="1428" w:author="Microsoft Office User" w:date="2018-01-17T12:58:00Z">
        <w:r>
          <w:rPr>
            <w:vanish w:val="false"/>
          </w:rPr>
          <w:tab/>
          <w:delText>99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29" w:author="Microsoft Office User" w:date="2018-01-17T12:58:00Z">
        <w:r>
          <w:rPr/>
          <w:delText>2.24.3 General-length SHA-512-HMAC</w:delText>
        </w:r>
      </w:del>
      <w:del w:id="1430" w:author="Microsoft Office User" w:date="2018-01-17T12:58:00Z">
        <w:r>
          <w:rPr>
            <w:vanish w:val="false"/>
          </w:rPr>
          <w:tab/>
          <w:delText>99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31" w:author="Microsoft Office User" w:date="2018-01-17T12:58:00Z">
        <w:r>
          <w:rPr/>
          <w:delText>2.24.4 SHA-512/224-HMAC</w:delText>
        </w:r>
      </w:del>
      <w:del w:id="1432" w:author="Microsoft Office User" w:date="2018-01-17T12:58:00Z">
        <w:r>
          <w:rPr>
            <w:vanish w:val="false"/>
          </w:rPr>
          <w:tab/>
          <w:delText>99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33" w:author="Microsoft Office User" w:date="2018-01-17T12:58:00Z">
        <w:r>
          <w:rPr/>
          <w:delText>2.24.5 SHA-512/224 key derivation</w:delText>
        </w:r>
      </w:del>
      <w:del w:id="1434" w:author="Microsoft Office User" w:date="2018-01-17T12:58:00Z">
        <w:r>
          <w:rPr>
            <w:vanish w:val="false"/>
          </w:rPr>
          <w:tab/>
          <w:delText>100</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435" w:author="Microsoft Office User" w:date="2018-01-17T12:58:00Z">
        <w:r>
          <w:rPr/>
          <w:delText>2.25 SHA-512/256</w:delText>
        </w:r>
      </w:del>
      <w:del w:id="1436" w:author="Microsoft Office User" w:date="2018-01-17T12:58:00Z">
        <w:r>
          <w:rPr>
            <w:vanish w:val="false"/>
          </w:rPr>
          <w:tab/>
          <w:delText>100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37" w:author="Microsoft Office User" w:date="2018-01-17T12:58:00Z">
        <w:r>
          <w:rPr/>
          <w:delText>2.25.1 Definitions</w:delText>
        </w:r>
      </w:del>
      <w:del w:id="1438" w:author="Microsoft Office User" w:date="2018-01-17T12:58:00Z">
        <w:r>
          <w:rPr>
            <w:vanish w:val="false"/>
          </w:rPr>
          <w:tab/>
          <w:delText>100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39" w:author="Microsoft Office User" w:date="2018-01-17T12:58:00Z">
        <w:r>
          <w:rPr/>
          <w:delText>2.25.2 SHA-512/256 digest</w:delText>
        </w:r>
      </w:del>
      <w:del w:id="1440" w:author="Microsoft Office User" w:date="2018-01-17T12:58:00Z">
        <w:r>
          <w:rPr>
            <w:vanish w:val="false"/>
          </w:rPr>
          <w:tab/>
          <w:delText>100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41" w:author="Microsoft Office User" w:date="2018-01-17T12:58:00Z">
        <w:r>
          <w:rPr/>
          <w:delText>2.25.3 General-length SHA-512-HMAC</w:delText>
        </w:r>
      </w:del>
      <w:del w:id="1442" w:author="Microsoft Office User" w:date="2018-01-17T12:58:00Z">
        <w:r>
          <w:rPr>
            <w:vanish w:val="false"/>
          </w:rPr>
          <w:tab/>
          <w:delText>100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43" w:author="Microsoft Office User" w:date="2018-01-17T12:58:00Z">
        <w:r>
          <w:rPr/>
          <w:delText>2.25.4 SHA-512/256-HMAC</w:delText>
        </w:r>
      </w:del>
      <w:del w:id="1444" w:author="Microsoft Office User" w:date="2018-01-17T12:58:00Z">
        <w:r>
          <w:rPr>
            <w:vanish w:val="false"/>
          </w:rPr>
          <w:tab/>
          <w:delText>101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45" w:author="Microsoft Office User" w:date="2018-01-17T12:58:00Z">
        <w:r>
          <w:rPr/>
          <w:delText>2.25.5 SHA-512/256 key derivation</w:delText>
        </w:r>
      </w:del>
      <w:del w:id="1446" w:author="Microsoft Office User" w:date="2018-01-17T12:58:00Z">
        <w:r>
          <w:rPr>
            <w:vanish w:val="false"/>
          </w:rPr>
          <w:tab/>
          <w:delText>101</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447" w:author="Microsoft Office User" w:date="2018-01-17T12:58:00Z">
        <w:r>
          <w:rPr/>
          <w:delText>2.26 SHA-512/t</w:delText>
        </w:r>
      </w:del>
      <w:del w:id="1448" w:author="Microsoft Office User" w:date="2018-01-17T12:58:00Z">
        <w:r>
          <w:rPr>
            <w:vanish w:val="false"/>
          </w:rPr>
          <w:tab/>
          <w:delText>101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49" w:author="Microsoft Office User" w:date="2018-01-17T12:58:00Z">
        <w:r>
          <w:rPr/>
          <w:delText>2.26.1 Definitions</w:delText>
        </w:r>
      </w:del>
      <w:del w:id="1450" w:author="Microsoft Office User" w:date="2018-01-17T12:58:00Z">
        <w:r>
          <w:rPr>
            <w:vanish w:val="false"/>
          </w:rPr>
          <w:tab/>
          <w:delText>101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51" w:author="Microsoft Office User" w:date="2018-01-17T12:58:00Z">
        <w:r>
          <w:rPr/>
          <w:delText>2.26.2 SHA-512/t digest</w:delText>
        </w:r>
      </w:del>
      <w:del w:id="1452" w:author="Microsoft Office User" w:date="2018-01-17T12:58:00Z">
        <w:r>
          <w:rPr>
            <w:vanish w:val="false"/>
          </w:rPr>
          <w:tab/>
          <w:delText>101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53" w:author="Microsoft Office User" w:date="2018-01-17T12:58:00Z">
        <w:r>
          <w:rPr/>
          <w:delText>2.26.3 General-length SHA-512-HMAC</w:delText>
        </w:r>
      </w:del>
      <w:del w:id="1454" w:author="Microsoft Office User" w:date="2018-01-17T12:58:00Z">
        <w:r>
          <w:rPr>
            <w:vanish w:val="false"/>
          </w:rPr>
          <w:tab/>
          <w:delText>102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55" w:author="Microsoft Office User" w:date="2018-01-17T12:58:00Z">
        <w:r>
          <w:rPr/>
          <w:delText>2.26.4 SHA-512/t-HMAC</w:delText>
        </w:r>
      </w:del>
      <w:del w:id="1456" w:author="Microsoft Office User" w:date="2018-01-17T12:58:00Z">
        <w:r>
          <w:rPr>
            <w:vanish w:val="false"/>
          </w:rPr>
          <w:tab/>
          <w:delText>102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57" w:author="Microsoft Office User" w:date="2018-01-17T12:58:00Z">
        <w:r>
          <w:rPr/>
          <w:delText>2.26.5 SHA-512/t key derivation</w:delText>
        </w:r>
      </w:del>
      <w:del w:id="1458" w:author="Microsoft Office User" w:date="2018-01-17T12:58:00Z">
        <w:r>
          <w:rPr>
            <w:vanish w:val="false"/>
          </w:rPr>
          <w:tab/>
          <w:delText>102</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459" w:author="Microsoft Office User" w:date="2018-01-17T12:58:00Z">
        <w:r>
          <w:rPr/>
          <w:delText>2.27 PKCS #5 and PKCS #5-style password-based encryption (PBE)</w:delText>
        </w:r>
      </w:del>
      <w:del w:id="1460" w:author="Microsoft Office User" w:date="2018-01-17T12:58:00Z">
        <w:r>
          <w:rPr>
            <w:vanish w:val="false"/>
          </w:rPr>
          <w:tab/>
          <w:delText>102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61" w:author="Microsoft Office User" w:date="2018-01-17T12:58:00Z">
        <w:r>
          <w:rPr/>
          <w:delText>2.27.1 Definitions</w:delText>
        </w:r>
      </w:del>
      <w:del w:id="1462" w:author="Microsoft Office User" w:date="2018-01-17T12:58:00Z">
        <w:r>
          <w:rPr>
            <w:vanish w:val="false"/>
          </w:rPr>
          <w:tab/>
          <w:delText>102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63" w:author="Microsoft Office User" w:date="2018-01-17T12:58:00Z">
        <w:r>
          <w:rPr/>
          <w:delText>2.27.2 Password-based encryption/authentication mechanism parameters</w:delText>
        </w:r>
      </w:del>
      <w:del w:id="1464" w:author="Microsoft Office User" w:date="2018-01-17T12:58:00Z">
        <w:r>
          <w:rPr>
            <w:vanish w:val="false"/>
          </w:rPr>
          <w:tab/>
          <w:delText>103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65" w:author="Microsoft Office User" w:date="2018-01-17T12:58:00Z">
        <w:r>
          <w:rPr/>
          <w:delText>2.27.3 PKCS #5 PBKDF2 key generation mechanism parameters</w:delText>
        </w:r>
      </w:del>
      <w:del w:id="1466" w:author="Microsoft Office User" w:date="2018-01-17T12:58:00Z">
        <w:r>
          <w:rPr>
            <w:vanish w:val="false"/>
          </w:rPr>
          <w:tab/>
          <w:delText>103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67" w:author="Microsoft Office User" w:date="2018-01-17T12:58:00Z">
        <w:r>
          <w:rPr/>
          <w:delText>2.27.4 PKCS #5 PBKD2 key generation</w:delText>
        </w:r>
      </w:del>
      <w:del w:id="1468" w:author="Microsoft Office User" w:date="2018-01-17T12:58:00Z">
        <w:r>
          <w:rPr>
            <w:vanish w:val="false"/>
          </w:rPr>
          <w:tab/>
          <w:delText>105</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469" w:author="Microsoft Office User" w:date="2018-01-17T12:58:00Z">
        <w:r>
          <w:rPr/>
          <w:delText>2.28 PKCS #12 password-based encryption/authentication mechanisms</w:delText>
        </w:r>
      </w:del>
      <w:del w:id="1470" w:author="Microsoft Office User" w:date="2018-01-17T12:58:00Z">
        <w:r>
          <w:rPr>
            <w:vanish w:val="false"/>
          </w:rPr>
          <w:tab/>
          <w:delText>106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71" w:author="Microsoft Office User" w:date="2018-01-17T12:58:00Z">
        <w:r>
          <w:rPr/>
          <w:delText>2.28.1 SHA-1-PBE for 3-key triple-DES-CBC</w:delText>
        </w:r>
      </w:del>
      <w:del w:id="1472" w:author="Microsoft Office User" w:date="2018-01-17T12:58:00Z">
        <w:r>
          <w:rPr>
            <w:vanish w:val="false"/>
          </w:rPr>
          <w:tab/>
          <w:delText>106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73" w:author="Microsoft Office User" w:date="2018-01-17T12:58:00Z">
        <w:r>
          <w:rPr/>
          <w:delText>2.28.2 SHA-1-PBE for 2-key triple-DES-CBC</w:delText>
        </w:r>
      </w:del>
      <w:del w:id="1474" w:author="Microsoft Office User" w:date="2018-01-17T12:58:00Z">
        <w:r>
          <w:rPr>
            <w:vanish w:val="false"/>
          </w:rPr>
          <w:tab/>
          <w:delText>107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75" w:author="Microsoft Office User" w:date="2018-01-17T12:58:00Z">
        <w:r>
          <w:rPr/>
          <w:delText>2.28.3 SHA-1-PBA for SHA-1-HMAC</w:delText>
        </w:r>
      </w:del>
      <w:del w:id="1476" w:author="Microsoft Office User" w:date="2018-01-17T12:58:00Z">
        <w:r>
          <w:rPr>
            <w:vanish w:val="false"/>
          </w:rPr>
          <w:tab/>
          <w:delText>107</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477" w:author="Microsoft Office User" w:date="2018-01-17T12:58:00Z">
        <w:r>
          <w:rPr/>
          <w:delText>2.29 SSL</w:delText>
        </w:r>
      </w:del>
      <w:del w:id="1478" w:author="Microsoft Office User" w:date="2018-01-17T12:58:00Z">
        <w:r>
          <w:rPr>
            <w:vanish w:val="false"/>
          </w:rPr>
          <w:tab/>
          <w:delText>107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79" w:author="Microsoft Office User" w:date="2018-01-17T12:58:00Z">
        <w:r>
          <w:rPr/>
          <w:delText>2.29.1 Definitions</w:delText>
        </w:r>
      </w:del>
      <w:del w:id="1480" w:author="Microsoft Office User" w:date="2018-01-17T12:58:00Z">
        <w:r>
          <w:rPr>
            <w:vanish w:val="false"/>
          </w:rPr>
          <w:tab/>
          <w:delText>107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81" w:author="Microsoft Office User" w:date="2018-01-17T12:58:00Z">
        <w:r>
          <w:rPr/>
          <w:delText>2.29.2 SSL mechanism parameters</w:delText>
        </w:r>
      </w:del>
      <w:del w:id="1482" w:author="Microsoft Office User" w:date="2018-01-17T12:58:00Z">
        <w:r>
          <w:rPr>
            <w:vanish w:val="false"/>
          </w:rPr>
          <w:tab/>
          <w:delText>108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83" w:author="Microsoft Office User" w:date="2018-01-17T12:58:00Z">
        <w:r>
          <w:rPr/>
          <w:delText>2.29.3 Pre-master key generation</w:delText>
        </w:r>
      </w:del>
      <w:del w:id="1484" w:author="Microsoft Office User" w:date="2018-01-17T12:58:00Z">
        <w:r>
          <w:rPr>
            <w:vanish w:val="false"/>
          </w:rPr>
          <w:tab/>
          <w:delText>110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85" w:author="Microsoft Office User" w:date="2018-01-17T12:58:00Z">
        <w:r>
          <w:rPr/>
          <w:delText>2.29.4 Master key derivation</w:delText>
        </w:r>
      </w:del>
      <w:del w:id="1486" w:author="Microsoft Office User" w:date="2018-01-17T12:58:00Z">
        <w:r>
          <w:rPr>
            <w:vanish w:val="false"/>
          </w:rPr>
          <w:tab/>
          <w:delText>110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87" w:author="Microsoft Office User" w:date="2018-01-17T12:58:00Z">
        <w:r>
          <w:rPr/>
          <w:delText>2.29.5 Master key derivation for Diffie-Hellman</w:delText>
        </w:r>
      </w:del>
      <w:del w:id="1488" w:author="Microsoft Office User" w:date="2018-01-17T12:58:00Z">
        <w:r>
          <w:rPr>
            <w:vanish w:val="false"/>
          </w:rPr>
          <w:tab/>
          <w:delText>111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89" w:author="Microsoft Office User" w:date="2018-01-17T12:58:00Z">
        <w:r>
          <w:rPr/>
          <w:delText>2.29.6 Key and MAC derivation</w:delText>
        </w:r>
      </w:del>
      <w:del w:id="1490" w:author="Microsoft Office User" w:date="2018-01-17T12:58:00Z">
        <w:r>
          <w:rPr>
            <w:vanish w:val="false"/>
          </w:rPr>
          <w:tab/>
          <w:delText>111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91" w:author="Microsoft Office User" w:date="2018-01-17T12:58:00Z">
        <w:r>
          <w:rPr/>
          <w:delText>2.29.7 MD5 MACing in SSL 3.0</w:delText>
        </w:r>
      </w:del>
      <w:del w:id="1492" w:author="Microsoft Office User" w:date="2018-01-17T12:58:00Z">
        <w:r>
          <w:rPr>
            <w:vanish w:val="false"/>
          </w:rPr>
          <w:tab/>
          <w:delText>112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93" w:author="Microsoft Office User" w:date="2018-01-17T12:58:00Z">
        <w:r>
          <w:rPr/>
          <w:delText>2.29.8 SHA-1 MACing in SSL 3.0</w:delText>
        </w:r>
      </w:del>
      <w:del w:id="1494" w:author="Microsoft Office User" w:date="2018-01-17T12:58:00Z">
        <w:r>
          <w:rPr>
            <w:vanish w:val="false"/>
          </w:rPr>
          <w:tab/>
          <w:delText>113</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495" w:author="Microsoft Office User" w:date="2018-01-17T12:58:00Z">
        <w:r>
          <w:rPr/>
          <w:delText>2.30 TLS 1.2 Mechanisms</w:delText>
        </w:r>
      </w:del>
      <w:del w:id="1496" w:author="Microsoft Office User" w:date="2018-01-17T12:58:00Z">
        <w:r>
          <w:rPr>
            <w:vanish w:val="false"/>
          </w:rPr>
          <w:tab/>
          <w:delText>113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97" w:author="Microsoft Office User" w:date="2018-01-17T12:58:00Z">
        <w:r>
          <w:rPr/>
          <w:delText>2.30.1 Definitions</w:delText>
        </w:r>
      </w:del>
      <w:del w:id="1498" w:author="Microsoft Office User" w:date="2018-01-17T12:58:00Z">
        <w:r>
          <w:rPr>
            <w:vanish w:val="false"/>
          </w:rPr>
          <w:tab/>
          <w:delText>114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499" w:author="Microsoft Office User" w:date="2018-01-17T12:58:00Z">
        <w:r>
          <w:rPr/>
          <w:delText>2.30.2 TLS 1.2 mechanism parameters</w:delText>
        </w:r>
      </w:del>
      <w:del w:id="1500" w:author="Microsoft Office User" w:date="2018-01-17T12:58:00Z">
        <w:r>
          <w:rPr>
            <w:vanish w:val="false"/>
          </w:rPr>
          <w:tab/>
          <w:delText>114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01" w:author="Microsoft Office User" w:date="2018-01-17T12:58:00Z">
        <w:r>
          <w:rPr/>
          <w:delText>2.30.3 TLS MAC</w:delText>
        </w:r>
      </w:del>
      <w:del w:id="1502" w:author="Microsoft Office User" w:date="2018-01-17T12:58:00Z">
        <w:r>
          <w:rPr>
            <w:vanish w:val="false"/>
          </w:rPr>
          <w:tab/>
          <w:delText>117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03" w:author="Microsoft Office User" w:date="2018-01-17T12:58:00Z">
        <w:r>
          <w:rPr/>
          <w:delText>2.30.4 Master key derivation</w:delText>
        </w:r>
      </w:del>
      <w:del w:id="1504" w:author="Microsoft Office User" w:date="2018-01-17T12:58:00Z">
        <w:r>
          <w:rPr>
            <w:vanish w:val="false"/>
          </w:rPr>
          <w:tab/>
          <w:delText>117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05" w:author="Microsoft Office User" w:date="2018-01-17T12:58:00Z">
        <w:r>
          <w:rPr/>
          <w:delText>2.30.5 Master key derivation for Diffie-Hellman</w:delText>
        </w:r>
      </w:del>
      <w:del w:id="1506" w:author="Microsoft Office User" w:date="2018-01-17T12:58:00Z">
        <w:r>
          <w:rPr>
            <w:vanish w:val="false"/>
          </w:rPr>
          <w:tab/>
          <w:delText>118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07" w:author="Microsoft Office User" w:date="2018-01-17T12:58:00Z">
        <w:r>
          <w:rPr/>
          <w:delText>2.30.6 Key and MAC derivation</w:delText>
        </w:r>
      </w:del>
      <w:del w:id="1508" w:author="Microsoft Office User" w:date="2018-01-17T12:58:00Z">
        <w:r>
          <w:rPr>
            <w:vanish w:val="false"/>
          </w:rPr>
          <w:tab/>
          <w:delText>118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09" w:author="Microsoft Office User" w:date="2018-01-17T12:58:00Z">
        <w:r>
          <w:rPr/>
          <w:delText>2.30.7 CKM_TLS12_KEY_SAFE_DERIVE</w:delText>
        </w:r>
      </w:del>
      <w:del w:id="1510" w:author="Microsoft Office User" w:date="2018-01-17T12:58:00Z">
        <w:r>
          <w:rPr>
            <w:vanish w:val="false"/>
          </w:rPr>
          <w:tab/>
          <w:delText>119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11" w:author="Microsoft Office User" w:date="2018-01-17T12:58:00Z">
        <w:r>
          <w:rPr/>
          <w:delText>2.30.8 Generic Key Derivation using the TLS PRF</w:delText>
        </w:r>
      </w:del>
      <w:del w:id="1512" w:author="Microsoft Office User" w:date="2018-01-17T12:58:00Z">
        <w:r>
          <w:rPr>
            <w:vanish w:val="false"/>
          </w:rPr>
          <w:tab/>
          <w:delText>120</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513" w:author="Microsoft Office User" w:date="2018-01-17T12:58:00Z">
        <w:r>
          <w:rPr/>
          <w:delText>2.31 WTLS</w:delText>
        </w:r>
      </w:del>
      <w:del w:id="1514" w:author="Microsoft Office User" w:date="2018-01-17T12:58:00Z">
        <w:r>
          <w:rPr>
            <w:vanish w:val="false"/>
          </w:rPr>
          <w:tab/>
          <w:delText>120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15" w:author="Microsoft Office User" w:date="2018-01-17T12:58:00Z">
        <w:r>
          <w:rPr/>
          <w:delText>2.31.1 Definitions</w:delText>
        </w:r>
      </w:del>
      <w:del w:id="1516" w:author="Microsoft Office User" w:date="2018-01-17T12:58:00Z">
        <w:r>
          <w:rPr>
            <w:vanish w:val="false"/>
          </w:rPr>
          <w:tab/>
          <w:delText>121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17" w:author="Microsoft Office User" w:date="2018-01-17T12:58:00Z">
        <w:r>
          <w:rPr/>
          <w:delText>2.31.2 WTLS mechanism parameters</w:delText>
        </w:r>
      </w:del>
      <w:del w:id="1518" w:author="Microsoft Office User" w:date="2018-01-17T12:58:00Z">
        <w:r>
          <w:rPr>
            <w:vanish w:val="false"/>
          </w:rPr>
          <w:tab/>
          <w:delText>121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19" w:author="Microsoft Office User" w:date="2018-01-17T12:58:00Z">
        <w:r>
          <w:rPr/>
          <w:delText>2.31.3 Pre master secret key generation for RSA key exchange suite</w:delText>
        </w:r>
      </w:del>
      <w:del w:id="1520" w:author="Microsoft Office User" w:date="2018-01-17T12:58:00Z">
        <w:r>
          <w:rPr>
            <w:vanish w:val="false"/>
          </w:rPr>
          <w:tab/>
          <w:delText>124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21" w:author="Microsoft Office User" w:date="2018-01-17T12:58:00Z">
        <w:r>
          <w:rPr/>
          <w:delText>2.31.4 Master secret key derivation</w:delText>
        </w:r>
      </w:del>
      <w:del w:id="1522" w:author="Microsoft Office User" w:date="2018-01-17T12:58:00Z">
        <w:r>
          <w:rPr>
            <w:vanish w:val="false"/>
          </w:rPr>
          <w:tab/>
          <w:delText>124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23" w:author="Microsoft Office User" w:date="2018-01-17T12:58:00Z">
        <w:r>
          <w:rPr/>
          <w:delText>2.31.5 Master secret key derivation for Diffie-Hellman and Elliptic Curve Cryptography</w:delText>
        </w:r>
      </w:del>
      <w:del w:id="1524" w:author="Microsoft Office User" w:date="2018-01-17T12:58:00Z">
        <w:r>
          <w:rPr>
            <w:vanish w:val="false"/>
          </w:rPr>
          <w:tab/>
          <w:delText>125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25" w:author="Microsoft Office User" w:date="2018-01-17T12:58:00Z">
        <w:r>
          <w:rPr/>
          <w:delText>2.31.6 WTLS PRF (pseudorandom function)</w:delText>
        </w:r>
      </w:del>
      <w:del w:id="1526" w:author="Microsoft Office User" w:date="2018-01-17T12:58:00Z">
        <w:r>
          <w:rPr>
            <w:vanish w:val="false"/>
          </w:rPr>
          <w:tab/>
          <w:delText>126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27" w:author="Microsoft Office User" w:date="2018-01-17T12:58:00Z">
        <w:r>
          <w:rPr/>
          <w:delText>2.31.7 Server Key and MAC derivation</w:delText>
        </w:r>
      </w:del>
      <w:del w:id="1528" w:author="Microsoft Office User" w:date="2018-01-17T12:58:00Z">
        <w:r>
          <w:rPr>
            <w:vanish w:val="false"/>
          </w:rPr>
          <w:tab/>
          <w:delText>126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29" w:author="Microsoft Office User" w:date="2018-01-17T12:58:00Z">
        <w:r>
          <w:rPr/>
          <w:delText>2.31.8 Client key and MAC derivation</w:delText>
        </w:r>
      </w:del>
      <w:del w:id="1530" w:author="Microsoft Office User" w:date="2018-01-17T12:58:00Z">
        <w:r>
          <w:rPr>
            <w:vanish w:val="false"/>
          </w:rPr>
          <w:tab/>
          <w:delText>127</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531" w:author="Microsoft Office User" w:date="2018-01-17T12:58:00Z">
        <w:r>
          <w:rPr/>
          <w:delText>2.32 Miscellaneous simple key derivation mechanisms</w:delText>
        </w:r>
      </w:del>
      <w:del w:id="1532" w:author="Microsoft Office User" w:date="2018-01-17T12:58:00Z">
        <w:r>
          <w:rPr>
            <w:vanish w:val="false"/>
          </w:rPr>
          <w:tab/>
          <w:delText>128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33" w:author="Microsoft Office User" w:date="2018-01-17T12:58:00Z">
        <w:r>
          <w:rPr/>
          <w:delText>2.32.1 Definitions</w:delText>
        </w:r>
      </w:del>
      <w:del w:id="1534" w:author="Microsoft Office User" w:date="2018-01-17T12:58:00Z">
        <w:r>
          <w:rPr>
            <w:vanish w:val="false"/>
          </w:rPr>
          <w:tab/>
          <w:delText>128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35" w:author="Microsoft Office User" w:date="2018-01-17T12:58:00Z">
        <w:r>
          <w:rPr/>
          <w:delText>2.32.2 Parameters for miscellaneous simple key derivation mechanisms</w:delText>
        </w:r>
      </w:del>
      <w:del w:id="1536" w:author="Microsoft Office User" w:date="2018-01-17T12:58:00Z">
        <w:r>
          <w:rPr>
            <w:vanish w:val="false"/>
          </w:rPr>
          <w:tab/>
          <w:delText>128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37" w:author="Microsoft Office User" w:date="2018-01-17T12:58:00Z">
        <w:r>
          <w:rPr/>
          <w:delText>2.32.3 Concatenation of a base key and another key</w:delText>
        </w:r>
      </w:del>
      <w:del w:id="1538" w:author="Microsoft Office User" w:date="2018-01-17T12:58:00Z">
        <w:r>
          <w:rPr>
            <w:vanish w:val="false"/>
          </w:rPr>
          <w:tab/>
          <w:delText>129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39" w:author="Microsoft Office User" w:date="2018-01-17T12:58:00Z">
        <w:r>
          <w:rPr/>
          <w:delText>2.32.4 Concatenation of a base key and data</w:delText>
        </w:r>
      </w:del>
      <w:del w:id="1540" w:author="Microsoft Office User" w:date="2018-01-17T12:58:00Z">
        <w:r>
          <w:rPr>
            <w:vanish w:val="false"/>
          </w:rPr>
          <w:tab/>
          <w:delText>129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41" w:author="Microsoft Office User" w:date="2018-01-17T12:58:00Z">
        <w:r>
          <w:rPr/>
          <w:delText>2.32.5 Concatenation of data and a base key</w:delText>
        </w:r>
      </w:del>
      <w:del w:id="1542" w:author="Microsoft Office User" w:date="2018-01-17T12:58:00Z">
        <w:r>
          <w:rPr>
            <w:vanish w:val="false"/>
          </w:rPr>
          <w:tab/>
          <w:delText>130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43" w:author="Microsoft Office User" w:date="2018-01-17T12:58:00Z">
        <w:r>
          <w:rPr/>
          <w:delText>2.32.6 XORing of a key and data</w:delText>
        </w:r>
      </w:del>
      <w:del w:id="1544" w:author="Microsoft Office User" w:date="2018-01-17T12:58:00Z">
        <w:r>
          <w:rPr>
            <w:vanish w:val="false"/>
          </w:rPr>
          <w:tab/>
          <w:delText>131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45" w:author="Microsoft Office User" w:date="2018-01-17T12:58:00Z">
        <w:r>
          <w:rPr/>
          <w:delText>2.32.7 Extraction of one key from another key</w:delText>
        </w:r>
      </w:del>
      <w:del w:id="1546" w:author="Microsoft Office User" w:date="2018-01-17T12:58:00Z">
        <w:r>
          <w:rPr>
            <w:vanish w:val="false"/>
          </w:rPr>
          <w:tab/>
          <w:delText>131</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547" w:author="Microsoft Office User" w:date="2018-01-17T12:58:00Z">
        <w:r>
          <w:rPr/>
          <w:delText>2.33 CMS</w:delText>
        </w:r>
      </w:del>
      <w:del w:id="1548" w:author="Microsoft Office User" w:date="2018-01-17T12:58:00Z">
        <w:r>
          <w:rPr>
            <w:vanish w:val="false"/>
          </w:rPr>
          <w:tab/>
          <w:delText>132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49" w:author="Microsoft Office User" w:date="2018-01-17T12:58:00Z">
        <w:r>
          <w:rPr/>
          <w:delText>2.33.1 Definitions</w:delText>
        </w:r>
      </w:del>
      <w:del w:id="1550" w:author="Microsoft Office User" w:date="2018-01-17T12:58:00Z">
        <w:r>
          <w:rPr>
            <w:vanish w:val="false"/>
          </w:rPr>
          <w:tab/>
          <w:delText>133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51" w:author="Microsoft Office User" w:date="2018-01-17T12:58:00Z">
        <w:r>
          <w:rPr/>
          <w:delText>2.33.2 CMS Signature Mechanism Objects</w:delText>
        </w:r>
      </w:del>
      <w:del w:id="1552" w:author="Microsoft Office User" w:date="2018-01-17T12:58:00Z">
        <w:r>
          <w:rPr>
            <w:vanish w:val="false"/>
          </w:rPr>
          <w:tab/>
          <w:delText>133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53" w:author="Microsoft Office User" w:date="2018-01-17T12:58:00Z">
        <w:r>
          <w:rPr/>
          <w:delText>2.33.3 CMS mechanism parameters</w:delText>
        </w:r>
      </w:del>
      <w:del w:id="1554" w:author="Microsoft Office User" w:date="2018-01-17T12:58:00Z">
        <w:r>
          <w:rPr>
            <w:vanish w:val="false"/>
          </w:rPr>
          <w:tab/>
          <w:delText>133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55" w:author="Microsoft Office User" w:date="2018-01-17T12:58:00Z">
        <w:r>
          <w:rPr/>
          <w:delText>2.33.4 CMS signatures</w:delText>
        </w:r>
      </w:del>
      <w:del w:id="1556" w:author="Microsoft Office User" w:date="2018-01-17T12:58:00Z">
        <w:r>
          <w:rPr>
            <w:vanish w:val="false"/>
          </w:rPr>
          <w:tab/>
          <w:delText>134</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557" w:author="Microsoft Office User" w:date="2018-01-17T12:58:00Z">
        <w:r>
          <w:rPr/>
          <w:delText>2.34 Blowfish</w:delText>
        </w:r>
      </w:del>
      <w:del w:id="1558" w:author="Microsoft Office User" w:date="2018-01-17T12:58:00Z">
        <w:r>
          <w:rPr>
            <w:vanish w:val="false"/>
          </w:rPr>
          <w:tab/>
          <w:delText>135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59" w:author="Microsoft Office User" w:date="2018-01-17T12:58:00Z">
        <w:r>
          <w:rPr/>
          <w:delText>2.34.1 Definitions</w:delText>
        </w:r>
      </w:del>
      <w:del w:id="1560" w:author="Microsoft Office User" w:date="2018-01-17T12:58:00Z">
        <w:r>
          <w:rPr>
            <w:vanish w:val="false"/>
          </w:rPr>
          <w:tab/>
          <w:delText>136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61" w:author="Microsoft Office User" w:date="2018-01-17T12:58:00Z">
        <w:r>
          <w:rPr/>
          <w:delText>2.34.2 BLOWFISH secret key objects</w:delText>
        </w:r>
      </w:del>
      <w:del w:id="1562" w:author="Microsoft Office User" w:date="2018-01-17T12:58:00Z">
        <w:r>
          <w:rPr>
            <w:vanish w:val="false"/>
          </w:rPr>
          <w:tab/>
          <w:delText>136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63" w:author="Microsoft Office User" w:date="2018-01-17T12:58:00Z">
        <w:r>
          <w:rPr/>
          <w:delText>2.34.3 Blowfish key generation</w:delText>
        </w:r>
      </w:del>
      <w:del w:id="1564" w:author="Microsoft Office User" w:date="2018-01-17T12:58:00Z">
        <w:r>
          <w:rPr>
            <w:vanish w:val="false"/>
          </w:rPr>
          <w:tab/>
          <w:delText>137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65" w:author="Microsoft Office User" w:date="2018-01-17T12:58:00Z">
        <w:r>
          <w:rPr/>
          <w:delText>2.34.4 Blowfish-CBC</w:delText>
        </w:r>
      </w:del>
      <w:del w:id="1566" w:author="Microsoft Office User" w:date="2018-01-17T12:58:00Z">
        <w:r>
          <w:rPr>
            <w:vanish w:val="false"/>
          </w:rPr>
          <w:tab/>
          <w:delText>137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67" w:author="Microsoft Office User" w:date="2018-01-17T12:58:00Z">
        <w:r>
          <w:rPr/>
          <w:delText>2.34.5 Blowfish-CBC with PKCS padding</w:delText>
        </w:r>
      </w:del>
      <w:del w:id="1568" w:author="Microsoft Office User" w:date="2018-01-17T12:58:00Z">
        <w:r>
          <w:rPr>
            <w:vanish w:val="false"/>
          </w:rPr>
          <w:tab/>
          <w:delText>137</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569" w:author="Microsoft Office User" w:date="2018-01-17T12:58:00Z">
        <w:r>
          <w:rPr/>
          <w:delText>2.35 Twofish</w:delText>
        </w:r>
      </w:del>
      <w:del w:id="1570" w:author="Microsoft Office User" w:date="2018-01-17T12:58:00Z">
        <w:r>
          <w:rPr>
            <w:vanish w:val="false"/>
          </w:rPr>
          <w:tab/>
          <w:delText>138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71" w:author="Microsoft Office User" w:date="2018-01-17T12:58:00Z">
        <w:r>
          <w:rPr/>
          <w:delText>2.35.1 Definitions</w:delText>
        </w:r>
      </w:del>
      <w:del w:id="1572" w:author="Microsoft Office User" w:date="2018-01-17T12:58:00Z">
        <w:r>
          <w:rPr>
            <w:vanish w:val="false"/>
          </w:rPr>
          <w:tab/>
          <w:delText>138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73" w:author="Microsoft Office User" w:date="2018-01-17T12:58:00Z">
        <w:r>
          <w:rPr/>
          <w:delText>2.35.2 Twofish secret key objects</w:delText>
        </w:r>
      </w:del>
      <w:del w:id="1574" w:author="Microsoft Office User" w:date="2018-01-17T12:58:00Z">
        <w:r>
          <w:rPr>
            <w:vanish w:val="false"/>
          </w:rPr>
          <w:tab/>
          <w:delText>138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75" w:author="Microsoft Office User" w:date="2018-01-17T12:58:00Z">
        <w:r>
          <w:rPr/>
          <w:delText>2.35.3 Twofish key generation</w:delText>
        </w:r>
      </w:del>
      <w:del w:id="1576" w:author="Microsoft Office User" w:date="2018-01-17T12:58:00Z">
        <w:r>
          <w:rPr>
            <w:vanish w:val="false"/>
          </w:rPr>
          <w:tab/>
          <w:delText>139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77" w:author="Microsoft Office User" w:date="2018-01-17T12:58:00Z">
        <w:r>
          <w:rPr/>
          <w:delText>2.35.4 Twofish -CBC</w:delText>
        </w:r>
      </w:del>
      <w:del w:id="1578" w:author="Microsoft Office User" w:date="2018-01-17T12:58:00Z">
        <w:r>
          <w:rPr>
            <w:vanish w:val="false"/>
          </w:rPr>
          <w:tab/>
          <w:delText>139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79" w:author="Microsoft Office User" w:date="2018-01-17T12:58:00Z">
        <w:r>
          <w:rPr/>
          <w:delText>2.35.5 Twofish-CBC with PKCS padding</w:delText>
        </w:r>
      </w:del>
      <w:del w:id="1580" w:author="Microsoft Office User" w:date="2018-01-17T12:58:00Z">
        <w:r>
          <w:rPr>
            <w:vanish w:val="false"/>
          </w:rPr>
          <w:tab/>
          <w:delText>139</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581" w:author="Microsoft Office User" w:date="2018-01-17T12:58:00Z">
        <w:r>
          <w:rPr/>
          <w:delText>2.36 CAMELLIA</w:delText>
        </w:r>
      </w:del>
      <w:del w:id="1582" w:author="Microsoft Office User" w:date="2018-01-17T12:58:00Z">
        <w:r>
          <w:rPr>
            <w:vanish w:val="false"/>
          </w:rPr>
          <w:tab/>
          <w:delText>139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83" w:author="Microsoft Office User" w:date="2018-01-17T12:58:00Z">
        <w:r>
          <w:rPr/>
          <w:delText>2.36.1 Definitions</w:delText>
        </w:r>
      </w:del>
      <w:del w:id="1584" w:author="Microsoft Office User" w:date="2018-01-17T12:58:00Z">
        <w:r>
          <w:rPr>
            <w:vanish w:val="false"/>
          </w:rPr>
          <w:tab/>
          <w:delText>140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85" w:author="Microsoft Office User" w:date="2018-01-17T12:58:00Z">
        <w:r>
          <w:rPr/>
          <w:delText>2.36.2 Camellia secret key objects</w:delText>
        </w:r>
      </w:del>
      <w:del w:id="1586" w:author="Microsoft Office User" w:date="2018-01-17T12:58:00Z">
        <w:r>
          <w:rPr>
            <w:vanish w:val="false"/>
          </w:rPr>
          <w:tab/>
          <w:delText>140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87" w:author="Microsoft Office User" w:date="2018-01-17T12:58:00Z">
        <w:r>
          <w:rPr/>
          <w:delText>2.36.3 Camellia key generation</w:delText>
        </w:r>
      </w:del>
      <w:del w:id="1588" w:author="Microsoft Office User" w:date="2018-01-17T12:58:00Z">
        <w:r>
          <w:rPr>
            <w:vanish w:val="false"/>
          </w:rPr>
          <w:tab/>
          <w:delText>141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89" w:author="Microsoft Office User" w:date="2018-01-17T12:58:00Z">
        <w:r>
          <w:rPr/>
          <w:delText>2.36.4 Camellia-ECB</w:delText>
        </w:r>
      </w:del>
      <w:del w:id="1590" w:author="Microsoft Office User" w:date="2018-01-17T12:58:00Z">
        <w:r>
          <w:rPr>
            <w:vanish w:val="false"/>
          </w:rPr>
          <w:tab/>
          <w:delText>141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91" w:author="Microsoft Office User" w:date="2018-01-17T12:58:00Z">
        <w:r>
          <w:rPr/>
          <w:delText>2.36.5 Camellia-CBC</w:delText>
        </w:r>
      </w:del>
      <w:del w:id="1592" w:author="Microsoft Office User" w:date="2018-01-17T12:58:00Z">
        <w:r>
          <w:rPr>
            <w:vanish w:val="false"/>
          </w:rPr>
          <w:tab/>
          <w:delText>142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93" w:author="Microsoft Office User" w:date="2018-01-17T12:58:00Z">
        <w:r>
          <w:rPr/>
          <w:delText>2.36.6 Camellia-CBC with PKCS padding</w:delText>
        </w:r>
      </w:del>
      <w:del w:id="1594" w:author="Microsoft Office User" w:date="2018-01-17T12:58:00Z">
        <w:r>
          <w:rPr>
            <w:vanish w:val="false"/>
          </w:rPr>
          <w:tab/>
          <w:delText>142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95" w:author="Microsoft Office User" w:date="2018-01-17T12:58:00Z">
        <w:r>
          <w:rPr/>
          <w:delText>2.36.7 General-length Camellia-MAC</w:delText>
        </w:r>
      </w:del>
      <w:del w:id="1596" w:author="Microsoft Office User" w:date="2018-01-17T12:58:00Z">
        <w:r>
          <w:rPr>
            <w:vanish w:val="false"/>
          </w:rPr>
          <w:tab/>
          <w:delText>143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597" w:author="Microsoft Office User" w:date="2018-01-17T12:58:00Z">
        <w:r>
          <w:rPr/>
          <w:delText>2.36.8 Camellia-MAC</w:delText>
        </w:r>
      </w:del>
      <w:del w:id="1598" w:author="Microsoft Office User" w:date="2018-01-17T12:58:00Z">
        <w:r>
          <w:rPr>
            <w:vanish w:val="false"/>
          </w:rPr>
          <w:tab/>
          <w:delText>143</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599" w:author="Microsoft Office User" w:date="2018-01-17T12:58:00Z">
        <w:r>
          <w:rPr/>
          <w:delText>2.37 Key derivation by data encryption - Camellia</w:delText>
        </w:r>
      </w:del>
      <w:del w:id="1600" w:author="Microsoft Office User" w:date="2018-01-17T12:58:00Z">
        <w:r>
          <w:rPr>
            <w:vanish w:val="false"/>
          </w:rPr>
          <w:tab/>
          <w:delText>144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01" w:author="Microsoft Office User" w:date="2018-01-17T12:58:00Z">
        <w:r>
          <w:rPr/>
          <w:delText>2.37.1 Definitions</w:delText>
        </w:r>
      </w:del>
      <w:del w:id="1602" w:author="Microsoft Office User" w:date="2018-01-17T12:58:00Z">
        <w:r>
          <w:rPr>
            <w:vanish w:val="false"/>
          </w:rPr>
          <w:tab/>
          <w:delText>144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03" w:author="Microsoft Office User" w:date="2018-01-17T12:58:00Z">
        <w:r>
          <w:rPr/>
          <w:delText>2.37.2 Mechanism Parameters</w:delText>
        </w:r>
      </w:del>
      <w:del w:id="1604" w:author="Microsoft Office User" w:date="2018-01-17T12:58:00Z">
        <w:r>
          <w:rPr>
            <w:vanish w:val="false"/>
          </w:rPr>
          <w:tab/>
          <w:delText>144</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605" w:author="Microsoft Office User" w:date="2018-01-17T12:58:00Z">
        <w:r>
          <w:rPr/>
          <w:delText>2.38 ARIA</w:delText>
        </w:r>
      </w:del>
      <w:del w:id="1606" w:author="Microsoft Office User" w:date="2018-01-17T12:58:00Z">
        <w:r>
          <w:rPr>
            <w:vanish w:val="false"/>
          </w:rPr>
          <w:tab/>
          <w:delText>144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07" w:author="Microsoft Office User" w:date="2018-01-17T12:58:00Z">
        <w:r>
          <w:rPr/>
          <w:delText>2.38.1 Definitions</w:delText>
        </w:r>
      </w:del>
      <w:del w:id="1608" w:author="Microsoft Office User" w:date="2018-01-17T12:58:00Z">
        <w:r>
          <w:rPr>
            <w:vanish w:val="false"/>
          </w:rPr>
          <w:tab/>
          <w:delText>145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09" w:author="Microsoft Office User" w:date="2018-01-17T12:58:00Z">
        <w:r>
          <w:rPr/>
          <w:delText>2.38.2 Aria secret key objects</w:delText>
        </w:r>
      </w:del>
      <w:del w:id="1610" w:author="Microsoft Office User" w:date="2018-01-17T12:58:00Z">
        <w:r>
          <w:rPr>
            <w:vanish w:val="false"/>
          </w:rPr>
          <w:tab/>
          <w:delText>145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11" w:author="Microsoft Office User" w:date="2018-01-17T12:58:00Z">
        <w:r>
          <w:rPr/>
          <w:delText>2.38.3 ARIA key generation</w:delText>
        </w:r>
      </w:del>
      <w:del w:id="1612" w:author="Microsoft Office User" w:date="2018-01-17T12:58:00Z">
        <w:r>
          <w:rPr>
            <w:vanish w:val="false"/>
          </w:rPr>
          <w:tab/>
          <w:delText>146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13" w:author="Microsoft Office User" w:date="2018-01-17T12:58:00Z">
        <w:r>
          <w:rPr/>
          <w:delText>2.38.4 ARIA-ECB</w:delText>
        </w:r>
      </w:del>
      <w:del w:id="1614" w:author="Microsoft Office User" w:date="2018-01-17T12:58:00Z">
        <w:r>
          <w:rPr>
            <w:vanish w:val="false"/>
          </w:rPr>
          <w:tab/>
          <w:delText>146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15" w:author="Microsoft Office User" w:date="2018-01-17T12:58:00Z">
        <w:r>
          <w:rPr/>
          <w:delText>2.38.5 ARIA-CBC</w:delText>
        </w:r>
      </w:del>
      <w:del w:id="1616" w:author="Microsoft Office User" w:date="2018-01-17T12:58:00Z">
        <w:r>
          <w:rPr>
            <w:vanish w:val="false"/>
          </w:rPr>
          <w:tab/>
          <w:delText>146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17" w:author="Microsoft Office User" w:date="2018-01-17T12:58:00Z">
        <w:r>
          <w:rPr/>
          <w:delText>2.38.6 ARIA-CBC with PKCS padding</w:delText>
        </w:r>
      </w:del>
      <w:del w:id="1618" w:author="Microsoft Office User" w:date="2018-01-17T12:58:00Z">
        <w:r>
          <w:rPr>
            <w:vanish w:val="false"/>
          </w:rPr>
          <w:tab/>
          <w:delText>147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19" w:author="Microsoft Office User" w:date="2018-01-17T12:58:00Z">
        <w:r>
          <w:rPr/>
          <w:delText>2.38.7 General-length ARIA-MAC</w:delText>
        </w:r>
      </w:del>
      <w:del w:id="1620" w:author="Microsoft Office User" w:date="2018-01-17T12:58:00Z">
        <w:r>
          <w:rPr>
            <w:vanish w:val="false"/>
          </w:rPr>
          <w:tab/>
          <w:delText>148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21" w:author="Microsoft Office User" w:date="2018-01-17T12:58:00Z">
        <w:r>
          <w:rPr/>
          <w:delText>2.38.8 ARIA-MAC</w:delText>
        </w:r>
      </w:del>
      <w:del w:id="1622" w:author="Microsoft Office User" w:date="2018-01-17T12:58:00Z">
        <w:r>
          <w:rPr>
            <w:vanish w:val="false"/>
          </w:rPr>
          <w:tab/>
          <w:delText>148</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623" w:author="Microsoft Office User" w:date="2018-01-17T12:58:00Z">
        <w:r>
          <w:rPr/>
          <w:delText>2.39 Key derivation by data encryption - ARIA</w:delText>
        </w:r>
      </w:del>
      <w:del w:id="1624" w:author="Microsoft Office User" w:date="2018-01-17T12:58:00Z">
        <w:r>
          <w:rPr>
            <w:vanish w:val="false"/>
          </w:rPr>
          <w:tab/>
          <w:delText>148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25" w:author="Microsoft Office User" w:date="2018-01-17T12:58:00Z">
        <w:r>
          <w:rPr/>
          <w:delText>2.39.1 Definitions</w:delText>
        </w:r>
      </w:del>
      <w:del w:id="1626" w:author="Microsoft Office User" w:date="2018-01-17T12:58:00Z">
        <w:r>
          <w:rPr>
            <w:vanish w:val="false"/>
          </w:rPr>
          <w:tab/>
          <w:delText>149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27" w:author="Microsoft Office User" w:date="2018-01-17T12:58:00Z">
        <w:r>
          <w:rPr/>
          <w:delText>2.39.2 Mechanism Parameters</w:delText>
        </w:r>
      </w:del>
      <w:del w:id="1628" w:author="Microsoft Office User" w:date="2018-01-17T12:58:00Z">
        <w:r>
          <w:rPr>
            <w:vanish w:val="false"/>
          </w:rPr>
          <w:tab/>
          <w:delText>149</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629" w:author="Microsoft Office User" w:date="2018-01-17T12:58:00Z">
        <w:r>
          <w:rPr/>
          <w:delText>2.40 SEED</w:delText>
        </w:r>
      </w:del>
      <w:del w:id="1630" w:author="Microsoft Office User" w:date="2018-01-17T12:58:00Z">
        <w:r>
          <w:rPr>
            <w:vanish w:val="false"/>
          </w:rPr>
          <w:tab/>
          <w:delText>149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31" w:author="Microsoft Office User" w:date="2018-01-17T12:58:00Z">
        <w:r>
          <w:rPr/>
          <w:delText>2.40.1 Definitions</w:delText>
        </w:r>
      </w:del>
      <w:del w:id="1632" w:author="Microsoft Office User" w:date="2018-01-17T12:58:00Z">
        <w:r>
          <w:rPr>
            <w:vanish w:val="false"/>
          </w:rPr>
          <w:tab/>
          <w:delText>150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33" w:author="Microsoft Office User" w:date="2018-01-17T12:58:00Z">
        <w:r>
          <w:rPr/>
          <w:delText>2.40.2 SEED secret key objects</w:delText>
        </w:r>
      </w:del>
      <w:del w:id="1634" w:author="Microsoft Office User" w:date="2018-01-17T12:58:00Z">
        <w:r>
          <w:rPr>
            <w:vanish w:val="false"/>
          </w:rPr>
          <w:tab/>
          <w:delText>151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35" w:author="Microsoft Office User" w:date="2018-01-17T12:58:00Z">
        <w:r>
          <w:rPr/>
          <w:delText>2.40.3 SEED key generation</w:delText>
        </w:r>
      </w:del>
      <w:del w:id="1636" w:author="Microsoft Office User" w:date="2018-01-17T12:58:00Z">
        <w:r>
          <w:rPr>
            <w:vanish w:val="false"/>
          </w:rPr>
          <w:tab/>
          <w:delText>151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37" w:author="Microsoft Office User" w:date="2018-01-17T12:58:00Z">
        <w:r>
          <w:rPr/>
          <w:delText>2.40.4 SEED-ECB</w:delText>
        </w:r>
      </w:del>
      <w:del w:id="1638" w:author="Microsoft Office User" w:date="2018-01-17T12:58:00Z">
        <w:r>
          <w:rPr>
            <w:vanish w:val="false"/>
          </w:rPr>
          <w:tab/>
          <w:delText>151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39" w:author="Microsoft Office User" w:date="2018-01-17T12:58:00Z">
        <w:r>
          <w:rPr/>
          <w:delText>2.40.5 SEED-CBC</w:delText>
        </w:r>
      </w:del>
      <w:del w:id="1640" w:author="Microsoft Office User" w:date="2018-01-17T12:58:00Z">
        <w:r>
          <w:rPr>
            <w:vanish w:val="false"/>
          </w:rPr>
          <w:tab/>
          <w:delText>151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41" w:author="Microsoft Office User" w:date="2018-01-17T12:58:00Z">
        <w:r>
          <w:rPr/>
          <w:delText>2.40.6 SEED-CBC with PKCS padding</w:delText>
        </w:r>
      </w:del>
      <w:del w:id="1642" w:author="Microsoft Office User" w:date="2018-01-17T12:58:00Z">
        <w:r>
          <w:rPr>
            <w:vanish w:val="false"/>
          </w:rPr>
          <w:tab/>
          <w:delText>152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43" w:author="Microsoft Office User" w:date="2018-01-17T12:58:00Z">
        <w:r>
          <w:rPr/>
          <w:delText>2.40.7 General-length SEED-MAC</w:delText>
        </w:r>
      </w:del>
      <w:del w:id="1644" w:author="Microsoft Office User" w:date="2018-01-17T12:58:00Z">
        <w:r>
          <w:rPr>
            <w:vanish w:val="false"/>
          </w:rPr>
          <w:tab/>
          <w:delText>152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45" w:author="Microsoft Office User" w:date="2018-01-17T12:58:00Z">
        <w:r>
          <w:rPr/>
          <w:delText>2.40.8 SEED-MAC</w:delText>
        </w:r>
      </w:del>
      <w:del w:id="1646" w:author="Microsoft Office User" w:date="2018-01-17T12:58:00Z">
        <w:r>
          <w:rPr>
            <w:vanish w:val="false"/>
          </w:rPr>
          <w:tab/>
          <w:delText>152</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647" w:author="Microsoft Office User" w:date="2018-01-17T12:58:00Z">
        <w:r>
          <w:rPr/>
          <w:delText>2.41 Key derivation by data encryption - SEED</w:delText>
        </w:r>
      </w:del>
      <w:del w:id="1648" w:author="Microsoft Office User" w:date="2018-01-17T12:58:00Z">
        <w:r>
          <w:rPr>
            <w:vanish w:val="false"/>
          </w:rPr>
          <w:tab/>
          <w:delText>152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49" w:author="Microsoft Office User" w:date="2018-01-17T12:58:00Z">
        <w:r>
          <w:rPr/>
          <w:delText>2.41.1 Definitions</w:delText>
        </w:r>
      </w:del>
      <w:del w:id="1650" w:author="Microsoft Office User" w:date="2018-01-17T12:58:00Z">
        <w:r>
          <w:rPr>
            <w:vanish w:val="false"/>
          </w:rPr>
          <w:tab/>
          <w:delText>152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51" w:author="Microsoft Office User" w:date="2018-01-17T12:58:00Z">
        <w:r>
          <w:rPr/>
          <w:delText>2.41.2 Mechanism Parameters</w:delText>
        </w:r>
      </w:del>
      <w:del w:id="1652" w:author="Microsoft Office User" w:date="2018-01-17T12:58:00Z">
        <w:r>
          <w:rPr>
            <w:vanish w:val="false"/>
          </w:rPr>
          <w:tab/>
          <w:delText>152</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653" w:author="Microsoft Office User" w:date="2018-01-17T12:58:00Z">
        <w:r>
          <w:rPr/>
          <w:delText>2.42 OTP</w:delText>
        </w:r>
      </w:del>
      <w:del w:id="1654" w:author="Microsoft Office User" w:date="2018-01-17T12:58:00Z">
        <w:r>
          <w:rPr>
            <w:vanish w:val="false"/>
          </w:rPr>
          <w:tab/>
          <w:delText>153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55" w:author="Microsoft Office User" w:date="2018-01-17T12:58:00Z">
        <w:r>
          <w:rPr/>
          <w:delText>2.42.1 Usage overview</w:delText>
        </w:r>
      </w:del>
      <w:del w:id="1656" w:author="Microsoft Office User" w:date="2018-01-17T12:58:00Z">
        <w:r>
          <w:rPr>
            <w:vanish w:val="false"/>
          </w:rPr>
          <w:tab/>
          <w:delText>153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57" w:author="Microsoft Office User" w:date="2018-01-17T12:58:00Z">
        <w:r>
          <w:rPr/>
          <w:delText>2.42.2 Case 1: Generation of OTP values</w:delText>
        </w:r>
      </w:del>
      <w:del w:id="1658" w:author="Microsoft Office User" w:date="2018-01-17T12:58:00Z">
        <w:r>
          <w:rPr>
            <w:vanish w:val="false"/>
          </w:rPr>
          <w:tab/>
          <w:delText>153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59" w:author="Microsoft Office User" w:date="2018-01-17T12:58:00Z">
        <w:r>
          <w:rPr/>
          <w:delText>2.42.3 Case 2: Verification of provided OTP values</w:delText>
        </w:r>
      </w:del>
      <w:del w:id="1660" w:author="Microsoft Office User" w:date="2018-01-17T12:58:00Z">
        <w:r>
          <w:rPr>
            <w:vanish w:val="false"/>
          </w:rPr>
          <w:tab/>
          <w:delText>154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61" w:author="Microsoft Office User" w:date="2018-01-17T12:58:00Z">
        <w:r>
          <w:rPr/>
          <w:delText>2.42.4 Case 3: Generation of OTP keys</w:delText>
        </w:r>
      </w:del>
      <w:del w:id="1662" w:author="Microsoft Office User" w:date="2018-01-17T12:58:00Z">
        <w:r>
          <w:rPr>
            <w:vanish w:val="false"/>
          </w:rPr>
          <w:tab/>
          <w:delText>154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63" w:author="Microsoft Office User" w:date="2018-01-17T12:58:00Z">
        <w:r>
          <w:rPr/>
          <w:delText>2.42.5 OTP objects</w:delText>
        </w:r>
      </w:del>
      <w:del w:id="1664" w:author="Microsoft Office User" w:date="2018-01-17T12:58:00Z">
        <w:r>
          <w:rPr>
            <w:vanish w:val="false"/>
          </w:rPr>
          <w:tab/>
          <w:delText>155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65" w:author="Microsoft Office User" w:date="2018-01-17T12:58:00Z">
        <w:r>
          <w:rPr/>
          <w:delText>2.42.6 OTP-related notifications</w:delText>
        </w:r>
      </w:del>
      <w:del w:id="1666" w:author="Microsoft Office User" w:date="2018-01-17T12:58:00Z">
        <w:r>
          <w:rPr>
            <w:vanish w:val="false"/>
          </w:rPr>
          <w:tab/>
          <w:delText>157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67" w:author="Microsoft Office User" w:date="2018-01-17T12:58:00Z">
        <w:r>
          <w:rPr/>
          <w:delText>2.42.7 OTP mechanisms</w:delText>
        </w:r>
      </w:del>
      <w:del w:id="1668" w:author="Microsoft Office User" w:date="2018-01-17T12:58:00Z">
        <w:r>
          <w:rPr>
            <w:vanish w:val="false"/>
          </w:rPr>
          <w:tab/>
          <w:delText>158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69" w:author="Microsoft Office User" w:date="2018-01-17T12:58:00Z">
        <w:r>
          <w:rPr/>
          <w:delText>2.42.8 RSA SecurID</w:delText>
        </w:r>
      </w:del>
      <w:del w:id="1670" w:author="Microsoft Office User" w:date="2018-01-17T12:58:00Z">
        <w:r>
          <w:rPr>
            <w:vanish w:val="false"/>
          </w:rPr>
          <w:tab/>
          <w:delText>163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71" w:author="Microsoft Office User" w:date="2018-01-17T12:58:00Z">
        <w:r>
          <w:rPr/>
          <w:delText>2.42.9 RSA SecurID key generation</w:delText>
        </w:r>
      </w:del>
      <w:del w:id="1672" w:author="Microsoft Office User" w:date="2018-01-17T12:58:00Z">
        <w:r>
          <w:rPr>
            <w:vanish w:val="false"/>
          </w:rPr>
          <w:tab/>
          <w:delText>164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73" w:author="Microsoft Office User" w:date="2018-01-17T12:58:00Z">
        <w:r>
          <w:rPr/>
          <w:delText>2.42.10 RSA SecurID OTP generation and validation</w:delText>
        </w:r>
      </w:del>
      <w:del w:id="1674" w:author="Microsoft Office User" w:date="2018-01-17T12:58:00Z">
        <w:r>
          <w:rPr>
            <w:vanish w:val="false"/>
          </w:rPr>
          <w:tab/>
          <w:delText>164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75" w:author="Microsoft Office User" w:date="2018-01-17T12:58:00Z">
        <w:r>
          <w:rPr/>
          <w:delText>2.42.11 Return values</w:delText>
        </w:r>
      </w:del>
      <w:del w:id="1676" w:author="Microsoft Office User" w:date="2018-01-17T12:58:00Z">
        <w:r>
          <w:rPr>
            <w:vanish w:val="false"/>
          </w:rPr>
          <w:tab/>
          <w:delText>164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77" w:author="Microsoft Office User" w:date="2018-01-17T12:58:00Z">
        <w:r>
          <w:rPr/>
          <w:delText>2.42.12 OATH HOTP</w:delText>
        </w:r>
      </w:del>
      <w:del w:id="1678" w:author="Microsoft Office User" w:date="2018-01-17T12:58:00Z">
        <w:r>
          <w:rPr>
            <w:vanish w:val="false"/>
          </w:rPr>
          <w:tab/>
          <w:delText>164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79" w:author="Microsoft Office User" w:date="2018-01-17T12:58:00Z">
        <w:r>
          <w:rPr/>
          <w:delText>2.42.13 ActivIdentity ACTI</w:delText>
        </w:r>
      </w:del>
      <w:del w:id="1680" w:author="Microsoft Office User" w:date="2018-01-17T12:58:00Z">
        <w:r>
          <w:rPr>
            <w:vanish w:val="false"/>
          </w:rPr>
          <w:tab/>
          <w:delText>166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81" w:author="Microsoft Office User" w:date="2018-01-17T12:58:00Z">
        <w:r>
          <w:rPr/>
          <w:delText>2.42.14 ACTI OTP generation and validation</w:delText>
        </w:r>
      </w:del>
      <w:del w:id="1682" w:author="Microsoft Office User" w:date="2018-01-17T12:58:00Z">
        <w:r>
          <w:rPr>
            <w:vanish w:val="false"/>
          </w:rPr>
          <w:tab/>
          <w:delText>167</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683" w:author="Microsoft Office User" w:date="2018-01-17T12:58:00Z">
        <w:r>
          <w:rPr/>
          <w:delText>2.43 CT-KIP</w:delText>
        </w:r>
      </w:del>
      <w:del w:id="1684" w:author="Microsoft Office User" w:date="2018-01-17T12:58:00Z">
        <w:r>
          <w:rPr>
            <w:vanish w:val="false"/>
          </w:rPr>
          <w:tab/>
          <w:delText>167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85" w:author="Microsoft Office User" w:date="2018-01-17T12:58:00Z">
        <w:r>
          <w:rPr/>
          <w:delText>2.43.1 Principles of Operation</w:delText>
        </w:r>
      </w:del>
      <w:del w:id="1686" w:author="Microsoft Office User" w:date="2018-01-17T12:58:00Z">
        <w:r>
          <w:rPr>
            <w:vanish w:val="false"/>
          </w:rPr>
          <w:tab/>
          <w:delText>167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87" w:author="Microsoft Office User" w:date="2018-01-17T12:58:00Z">
        <w:r>
          <w:rPr/>
          <w:delText>2.43.2 Mechanisms</w:delText>
        </w:r>
      </w:del>
      <w:del w:id="1688" w:author="Microsoft Office User" w:date="2018-01-17T12:58:00Z">
        <w:r>
          <w:rPr>
            <w:vanish w:val="false"/>
          </w:rPr>
          <w:tab/>
          <w:delText>168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89" w:author="Microsoft Office User" w:date="2018-01-17T12:58:00Z">
        <w:r>
          <w:rPr/>
          <w:delText>2.43.3 Definitions</w:delText>
        </w:r>
      </w:del>
      <w:del w:id="1690" w:author="Microsoft Office User" w:date="2018-01-17T12:58:00Z">
        <w:r>
          <w:rPr>
            <w:vanish w:val="false"/>
          </w:rPr>
          <w:tab/>
          <w:delText>168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91" w:author="Microsoft Office User" w:date="2018-01-17T12:58:00Z">
        <w:r>
          <w:rPr/>
          <w:delText>2.43.4 CT-KIP Mechanism parameters</w:delText>
        </w:r>
      </w:del>
      <w:del w:id="1692" w:author="Microsoft Office User" w:date="2018-01-17T12:58:00Z">
        <w:r>
          <w:rPr>
            <w:vanish w:val="false"/>
          </w:rPr>
          <w:tab/>
          <w:delText>168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93" w:author="Microsoft Office User" w:date="2018-01-17T12:58:00Z">
        <w:r>
          <w:rPr/>
          <w:delText>2.43.5 CT-KIP key derivation</w:delText>
        </w:r>
      </w:del>
      <w:del w:id="1694" w:author="Microsoft Office User" w:date="2018-01-17T12:58:00Z">
        <w:r>
          <w:rPr>
            <w:vanish w:val="false"/>
          </w:rPr>
          <w:tab/>
          <w:delText>169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95" w:author="Microsoft Office User" w:date="2018-01-17T12:58:00Z">
        <w:r>
          <w:rPr/>
          <w:delText>2.43.6 CT-KIP key wrap and key unwrap</w:delText>
        </w:r>
      </w:del>
      <w:del w:id="1696" w:author="Microsoft Office User" w:date="2018-01-17T12:58:00Z">
        <w:r>
          <w:rPr>
            <w:vanish w:val="false"/>
          </w:rPr>
          <w:tab/>
          <w:delText>169</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697" w:author="Microsoft Office User" w:date="2018-01-17T12:58:00Z">
        <w:r>
          <w:rPr/>
          <w:delText>2.43.7 CT-KIP signature generation</w:delText>
        </w:r>
      </w:del>
      <w:del w:id="1698" w:author="Microsoft Office User" w:date="2018-01-17T12:58:00Z">
        <w:r>
          <w:rPr>
            <w:vanish w:val="false"/>
          </w:rPr>
          <w:tab/>
          <w:delText>169</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699" w:author="Microsoft Office User" w:date="2018-01-17T12:58:00Z">
        <w:r>
          <w:rPr/>
          <w:delText>2.44 GOST</w:delText>
        </w:r>
      </w:del>
      <w:del w:id="1700" w:author="Microsoft Office User" w:date="2018-01-17T12:58:00Z">
        <w:r>
          <w:rPr>
            <w:vanish w:val="false"/>
          </w:rPr>
          <w:tab/>
          <w:delText>169</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701" w:author="Microsoft Office User" w:date="2018-01-17T12:58:00Z">
        <w:r>
          <w:rPr/>
          <w:delText>2.45 GOST 28147-89</w:delText>
        </w:r>
      </w:del>
      <w:del w:id="1702" w:author="Microsoft Office User" w:date="2018-01-17T12:58:00Z">
        <w:r>
          <w:rPr>
            <w:vanish w:val="false"/>
          </w:rPr>
          <w:tab/>
          <w:delText>170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03" w:author="Microsoft Office User" w:date="2018-01-17T12:58:00Z">
        <w:r>
          <w:rPr/>
          <w:delText>2.45.1 Definitions</w:delText>
        </w:r>
      </w:del>
      <w:del w:id="1704" w:author="Microsoft Office User" w:date="2018-01-17T12:58:00Z">
        <w:r>
          <w:rPr>
            <w:vanish w:val="false"/>
          </w:rPr>
          <w:tab/>
          <w:delText>170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05" w:author="Microsoft Office User" w:date="2018-01-17T12:58:00Z">
        <w:r>
          <w:rPr/>
          <w:delText>2.45.2 GOST 28147-89 secret key objects</w:delText>
        </w:r>
      </w:del>
      <w:del w:id="1706" w:author="Microsoft Office User" w:date="2018-01-17T12:58:00Z">
        <w:r>
          <w:rPr>
            <w:vanish w:val="false"/>
          </w:rPr>
          <w:tab/>
          <w:delText>170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07" w:author="Microsoft Office User" w:date="2018-01-17T12:58:00Z">
        <w:r>
          <w:rPr/>
          <w:delText>2.45.3 GOST 28147-89 domain parameter objects</w:delText>
        </w:r>
      </w:del>
      <w:del w:id="1708" w:author="Microsoft Office User" w:date="2018-01-17T12:58:00Z">
        <w:r>
          <w:rPr>
            <w:vanish w:val="false"/>
          </w:rPr>
          <w:tab/>
          <w:delText>171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09" w:author="Microsoft Office User" w:date="2018-01-17T12:58:00Z">
        <w:r>
          <w:rPr/>
          <w:delText>2.45.4 GOST 28147-89 key generation</w:delText>
        </w:r>
      </w:del>
      <w:del w:id="1710" w:author="Microsoft Office User" w:date="2018-01-17T12:58:00Z">
        <w:r>
          <w:rPr>
            <w:vanish w:val="false"/>
          </w:rPr>
          <w:tab/>
          <w:delText>172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11" w:author="Microsoft Office User" w:date="2018-01-17T12:58:00Z">
        <w:r>
          <w:rPr/>
          <w:delText>2.45.5 GOST 28147-89-ECB</w:delText>
        </w:r>
      </w:del>
      <w:del w:id="1712" w:author="Microsoft Office User" w:date="2018-01-17T12:58:00Z">
        <w:r>
          <w:rPr>
            <w:vanish w:val="false"/>
          </w:rPr>
          <w:tab/>
          <w:delText>172</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13" w:author="Microsoft Office User" w:date="2018-01-17T12:58:00Z">
        <w:r>
          <w:rPr/>
          <w:delText>2.45.6 GOST 28147-89 encryption mode except ECB</w:delText>
        </w:r>
      </w:del>
      <w:del w:id="1714" w:author="Microsoft Office User" w:date="2018-01-17T12:58:00Z">
        <w:r>
          <w:rPr>
            <w:vanish w:val="false"/>
          </w:rPr>
          <w:tab/>
          <w:delText>173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15" w:author="Microsoft Office User" w:date="2018-01-17T12:58:00Z">
        <w:r>
          <w:rPr/>
          <w:delText>2.45.7 GOST 28147-89-MAC</w:delText>
        </w:r>
      </w:del>
      <w:del w:id="1716" w:author="Microsoft Office User" w:date="2018-01-17T12:58:00Z">
        <w:r>
          <w:rPr>
            <w:vanish w:val="false"/>
          </w:rPr>
          <w:tab/>
          <w:delText>173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17" w:author="Microsoft Office User" w:date="2018-01-17T12:58:00Z">
        <w:r>
          <w:rPr/>
          <w:delText>2.45.8 Definitions</w:delText>
        </w:r>
      </w:del>
      <w:del w:id="1718" w:author="Microsoft Office User" w:date="2018-01-17T12:58:00Z">
        <w:r>
          <w:rPr>
            <w:vanish w:val="false"/>
          </w:rPr>
          <w:tab/>
          <w:delText>174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19" w:author="Microsoft Office User" w:date="2018-01-17T12:58:00Z">
        <w:r>
          <w:rPr/>
          <w:delText>2.45.9 GOST R 34.11-94 domain parameter objects</w:delText>
        </w:r>
      </w:del>
      <w:del w:id="1720" w:author="Microsoft Office User" w:date="2018-01-17T12:58:00Z">
        <w:r>
          <w:rPr>
            <w:vanish w:val="false"/>
          </w:rPr>
          <w:tab/>
          <w:delText>175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21" w:author="Microsoft Office User" w:date="2018-01-17T12:58:00Z">
        <w:r>
          <w:rPr/>
          <w:delText>2.45.10 GOST R 34.11-94 digest</w:delText>
        </w:r>
      </w:del>
      <w:del w:id="1722" w:author="Microsoft Office User" w:date="2018-01-17T12:58:00Z">
        <w:r>
          <w:rPr>
            <w:vanish w:val="false"/>
          </w:rPr>
          <w:tab/>
          <w:delText>175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23" w:author="Microsoft Office User" w:date="2018-01-17T12:58:00Z">
        <w:r>
          <w:rPr/>
          <w:delText>2.45.11 GOST R 34.11-94 HMAC</w:delText>
        </w:r>
      </w:del>
      <w:del w:id="1724" w:author="Microsoft Office User" w:date="2018-01-17T12:58:00Z">
        <w:r>
          <w:rPr>
            <w:vanish w:val="false"/>
          </w:rPr>
          <w:tab/>
          <w:delText>176</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725" w:author="Microsoft Office User" w:date="2018-01-17T12:58:00Z">
        <w:r>
          <w:rPr/>
          <w:delText>2.46 GOST R 34.10-2001</w:delText>
        </w:r>
      </w:del>
      <w:del w:id="1726" w:author="Microsoft Office User" w:date="2018-01-17T12:58:00Z">
        <w:r>
          <w:rPr>
            <w:vanish w:val="false"/>
          </w:rPr>
          <w:tab/>
          <w:delText>176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27" w:author="Microsoft Office User" w:date="2018-01-17T12:58:00Z">
        <w:r>
          <w:rPr/>
          <w:delText>2.46.1 Definitions</w:delText>
        </w:r>
      </w:del>
      <w:del w:id="1728" w:author="Microsoft Office User" w:date="2018-01-17T12:58:00Z">
        <w:r>
          <w:rPr>
            <w:vanish w:val="false"/>
          </w:rPr>
          <w:tab/>
          <w:delText>176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29" w:author="Microsoft Office User" w:date="2018-01-17T12:58:00Z">
        <w:r>
          <w:rPr/>
          <w:delText>2.46.2 GOST R 34.10-2001 public key objects</w:delText>
        </w:r>
      </w:del>
      <w:del w:id="1730" w:author="Microsoft Office User" w:date="2018-01-17T12:58:00Z">
        <w:r>
          <w:rPr>
            <w:vanish w:val="false"/>
          </w:rPr>
          <w:tab/>
          <w:delText>177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31" w:author="Microsoft Office User" w:date="2018-01-17T12:58:00Z">
        <w:r>
          <w:rPr/>
          <w:delText>2.46.3 GOST R 34.10-2001 private key objects</w:delText>
        </w:r>
      </w:del>
      <w:del w:id="1732" w:author="Microsoft Office User" w:date="2018-01-17T12:58:00Z">
        <w:r>
          <w:rPr>
            <w:vanish w:val="false"/>
          </w:rPr>
          <w:tab/>
          <w:delText>178</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33" w:author="Microsoft Office User" w:date="2018-01-17T12:58:00Z">
        <w:r>
          <w:rPr/>
          <w:delText>2.46.4 GOST R 34.10-2001 domain parameter objects</w:delText>
        </w:r>
      </w:del>
      <w:del w:id="1734" w:author="Microsoft Office User" w:date="2018-01-17T12:58:00Z">
        <w:r>
          <w:rPr>
            <w:vanish w:val="false"/>
          </w:rPr>
          <w:tab/>
          <w:delText>180</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35" w:author="Microsoft Office User" w:date="2018-01-17T12:58:00Z">
        <w:r>
          <w:rPr/>
          <w:delText>2.46.5 GOST R 34.10-2001 mechanism parameters</w:delText>
        </w:r>
      </w:del>
      <w:del w:id="1736" w:author="Microsoft Office User" w:date="2018-01-17T12:58:00Z">
        <w:r>
          <w:rPr>
            <w:vanish w:val="false"/>
          </w:rPr>
          <w:tab/>
          <w:delText>181</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37" w:author="Microsoft Office User" w:date="2018-01-17T12:58:00Z">
        <w:r>
          <w:rPr/>
          <w:delText>2.46.6 GOST R 34.10-2001 key pair generation</w:delText>
        </w:r>
      </w:del>
      <w:del w:id="1738" w:author="Microsoft Office User" w:date="2018-01-17T12:58:00Z">
        <w:r>
          <w:rPr>
            <w:vanish w:val="false"/>
          </w:rPr>
          <w:tab/>
          <w:delText>183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39" w:author="Microsoft Office User" w:date="2018-01-17T12:58:00Z">
        <w:r>
          <w:rPr/>
          <w:delText>2.46.7 GOST R 34.10-2001 without hashing</w:delText>
        </w:r>
      </w:del>
      <w:del w:id="1740" w:author="Microsoft Office User" w:date="2018-01-17T12:58:00Z">
        <w:r>
          <w:rPr>
            <w:vanish w:val="false"/>
          </w:rPr>
          <w:tab/>
          <w:delText>183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41" w:author="Microsoft Office User" w:date="2018-01-17T12:58:00Z">
        <w:r>
          <w:rPr/>
          <w:delText>2.46.8 GOST R 34.10-2001 with GOST R 34.11-94</w:delText>
        </w:r>
      </w:del>
      <w:del w:id="1742" w:author="Microsoft Office User" w:date="2018-01-17T12:58:00Z">
        <w:r>
          <w:rPr>
            <w:vanish w:val="false"/>
          </w:rPr>
          <w:tab/>
          <w:delText>183</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43" w:author="Microsoft Office User" w:date="2018-01-17T12:58:00Z">
        <w:r>
          <w:rPr/>
          <w:delText>2.46.9 GOST 28147-89 keys wrapping/unwrapping with GOST R 34.10-2001</w:delText>
        </w:r>
      </w:del>
      <w:del w:id="1744" w:author="Microsoft Office User" w:date="2018-01-17T12:58:00Z">
        <w:r>
          <w:rPr>
            <w:vanish w:val="false"/>
          </w:rPr>
          <w:tab/>
          <w:delText>184</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745" w:author="Microsoft Office User" w:date="2018-01-17T12:58:00Z">
        <w:r>
          <w:rPr/>
          <w:delText>2.47 ChaCha20</w:delText>
        </w:r>
      </w:del>
      <w:del w:id="1746" w:author="Microsoft Office User" w:date="2018-01-17T12:58:00Z">
        <w:r>
          <w:rPr>
            <w:vanish w:val="false"/>
          </w:rPr>
          <w:tab/>
          <w:delText>184</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47" w:author="Microsoft Office User" w:date="2018-01-17T12:58:00Z">
        <w:r>
          <w:rPr/>
          <w:delText>2.47.1 Definitions</w:delText>
        </w:r>
      </w:del>
      <w:del w:id="1748" w:author="Microsoft Office User" w:date="2018-01-17T12:58:00Z">
        <w:r>
          <w:rPr>
            <w:vanish w:val="false"/>
          </w:rPr>
          <w:tab/>
          <w:delText>185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49" w:author="Microsoft Office User" w:date="2018-01-17T12:58:00Z">
        <w:r>
          <w:rPr/>
          <w:delText>2.47.2 ChaCha20 secret key objects</w:delText>
        </w:r>
      </w:del>
      <w:del w:id="1750" w:author="Microsoft Office User" w:date="2018-01-17T12:58:00Z">
        <w:r>
          <w:rPr>
            <w:vanish w:val="false"/>
          </w:rPr>
          <w:tab/>
          <w:delText>185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51" w:author="Microsoft Office User" w:date="2018-01-17T12:58:00Z">
        <w:r>
          <w:rPr/>
          <w:delText>2.47.3 ChaCha20 mechanism parameters</w:delText>
        </w:r>
      </w:del>
      <w:del w:id="1752" w:author="Microsoft Office User" w:date="2018-01-17T12:58:00Z">
        <w:r>
          <w:rPr>
            <w:vanish w:val="false"/>
          </w:rPr>
          <w:tab/>
          <w:delText>185</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53" w:author="Microsoft Office User" w:date="2018-01-17T12:58:00Z">
        <w:r>
          <w:rPr/>
          <w:delText>2.47.4 ChaCha20 key generation</w:delText>
        </w:r>
      </w:del>
      <w:del w:id="1754" w:author="Microsoft Office User" w:date="2018-01-17T12:58:00Z">
        <w:r>
          <w:rPr>
            <w:vanish w:val="false"/>
          </w:rPr>
          <w:tab/>
          <w:delText>186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55" w:author="Microsoft Office User" w:date="2018-01-17T12:58:00Z">
        <w:r>
          <w:rPr/>
          <w:delText>2.47.5 ChaCha20 mechanism</w:delText>
        </w:r>
      </w:del>
      <w:del w:id="1756" w:author="Microsoft Office User" w:date="2018-01-17T12:58:00Z">
        <w:r>
          <w:rPr>
            <w:vanish w:val="false"/>
          </w:rPr>
          <w:tab/>
          <w:delText>186</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757" w:author="Microsoft Office User" w:date="2018-01-17T12:58:00Z">
        <w:r>
          <w:rPr/>
          <w:delText>2.48 Poly1305</w:delText>
        </w:r>
      </w:del>
      <w:del w:id="1758" w:author="Microsoft Office User" w:date="2018-01-17T12:58:00Z">
        <w:r>
          <w:rPr>
            <w:vanish w:val="false"/>
          </w:rPr>
          <w:tab/>
          <w:delText>186</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59" w:author="Microsoft Office User" w:date="2018-01-17T12:58:00Z">
        <w:r>
          <w:rPr/>
          <w:delText>2.48.1 Definitions</w:delText>
        </w:r>
      </w:del>
      <w:del w:id="1760" w:author="Microsoft Office User" w:date="2018-01-17T12:58:00Z">
        <w:r>
          <w:rPr>
            <w:vanish w:val="false"/>
          </w:rPr>
          <w:tab/>
          <w:delText>187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61" w:author="Microsoft Office User" w:date="2018-01-17T12:58:00Z">
        <w:r>
          <w:rPr/>
          <w:delText>2.48.2 Poly1305 secret key objects</w:delText>
        </w:r>
      </w:del>
      <w:del w:id="1762" w:author="Microsoft Office User" w:date="2018-01-17T12:58:00Z">
        <w:r>
          <w:rPr>
            <w:vanish w:val="false"/>
          </w:rPr>
          <w:tab/>
          <w:delText>187</w:delText>
        </w:r>
      </w:del>
    </w:p>
    <w:p>
      <w:pPr>
        <w:pStyle w:val="Contents3"/>
        <w:tabs>
          <w:tab w:val="right" w:pos="9350" w:leader="dot"/>
        </w:tabs>
        <w:rPr>
          <w:rFonts w:ascii="Calibri" w:hAnsi="Calibri" w:eastAsia="맑은 고딕" w:cs="" w:asciiTheme="minorHAnsi" w:cstheme="minorBidi" w:eastAsiaTheme="minorEastAsia" w:hAnsiTheme="minorHAnsi"/>
          <w:sz w:val="24"/>
        </w:rPr>
      </w:pPr>
      <w:del w:id="1763" w:author="Microsoft Office User" w:date="2018-01-17T12:58:00Z">
        <w:r>
          <w:rPr/>
          <w:delText>2.48.3 Poly1305 mechanism</w:delText>
        </w:r>
      </w:del>
      <w:del w:id="1764" w:author="Microsoft Office User" w:date="2018-01-17T12:58:00Z">
        <w:r>
          <w:rPr>
            <w:vanish w:val="false"/>
          </w:rPr>
          <w:tab/>
          <w:delText>187</w:delText>
        </w:r>
      </w:del>
    </w:p>
    <w:p>
      <w:pPr>
        <w:pStyle w:val="Contents1"/>
        <w:rPr>
          <w:rFonts w:ascii="Calibri" w:hAnsi="Calibri" w:eastAsia="맑은 고딕" w:cs="" w:asciiTheme="minorHAnsi" w:cstheme="minorBidi" w:eastAsiaTheme="minorEastAsia" w:hAnsiTheme="minorHAnsi"/>
          <w:sz w:val="24"/>
        </w:rPr>
      </w:pPr>
      <w:del w:id="1765" w:author="Microsoft Office User" w:date="2018-01-17T12:58:00Z">
        <w:r>
          <w:rPr/>
          <w:delText>3</w:delText>
        </w:r>
      </w:del>
      <w:del w:id="1766" w:author="Microsoft Office User" w:date="2018-01-17T12:58:00Z">
        <w:r>
          <w:rPr>
            <w:rFonts w:eastAsia="맑은 고딕" w:cs="" w:ascii="Calibri" w:hAnsi="Calibri" w:asciiTheme="minorHAnsi" w:cstheme="minorBidi" w:eastAsiaTheme="minorEastAsia" w:hAnsiTheme="minorHAnsi"/>
            <w:sz w:val="24"/>
          </w:rPr>
          <w:tab/>
        </w:r>
      </w:del>
      <w:del w:id="1767" w:author="Microsoft Office User" w:date="2018-01-17T12:58:00Z">
        <w:r>
          <w:rPr/>
          <w:delText>PKCS #11 Implementation Conformance</w:delText>
        </w:r>
      </w:del>
      <w:del w:id="1768" w:author="Microsoft Office User" w:date="2018-01-17T12:58:00Z">
        <w:r>
          <w:rPr>
            <w:vanish w:val="false"/>
          </w:rPr>
          <w:tab/>
          <w:delText>188</w:delText>
        </w:r>
      </w:del>
    </w:p>
    <w:p>
      <w:pPr>
        <w:pStyle w:val="Contents1"/>
        <w:tabs>
          <w:tab w:val="left" w:pos="480" w:leader="none"/>
          <w:tab w:val="left" w:pos="1440" w:leader="none"/>
          <w:tab w:val="right" w:pos="9350" w:leader="dot"/>
        </w:tabs>
        <w:rPr>
          <w:rFonts w:ascii="Calibri" w:hAnsi="Calibri" w:eastAsia="맑은 고딕" w:cs="" w:asciiTheme="minorHAnsi" w:cstheme="minorBidi" w:eastAsiaTheme="minorEastAsia" w:hAnsiTheme="minorHAnsi"/>
          <w:sz w:val="24"/>
        </w:rPr>
      </w:pPr>
      <w:del w:id="1769" w:author="Microsoft Office User" w:date="2018-01-17T12:58:00Z">
        <w:r>
          <w:rPr/>
          <w:delText>Appendix A.</w:delText>
        </w:r>
      </w:del>
      <w:del w:id="1770" w:author="Microsoft Office User" w:date="2018-01-17T12:58:00Z">
        <w:r>
          <w:rPr>
            <w:rFonts w:eastAsia="맑은 고딕" w:cs="" w:ascii="Calibri" w:hAnsi="Calibri" w:asciiTheme="minorHAnsi" w:cstheme="minorBidi" w:eastAsiaTheme="minorEastAsia" w:hAnsiTheme="minorHAnsi"/>
            <w:sz w:val="24"/>
          </w:rPr>
          <w:tab/>
        </w:r>
      </w:del>
      <w:del w:id="1771" w:author="Microsoft Office User" w:date="2018-01-17T12:58:00Z">
        <w:r>
          <w:rPr/>
          <w:delText>Acknowledgments</w:delText>
        </w:r>
      </w:del>
      <w:del w:id="1772" w:author="Microsoft Office User" w:date="2018-01-17T12:58:00Z">
        <w:r>
          <w:rPr>
            <w:vanish w:val="false"/>
          </w:rPr>
          <w:tab/>
          <w:delText>189</w:delText>
        </w:r>
      </w:del>
    </w:p>
    <w:p>
      <w:pPr>
        <w:pStyle w:val="Contents1"/>
        <w:tabs>
          <w:tab w:val="left" w:pos="480" w:leader="none"/>
          <w:tab w:val="left" w:pos="1440" w:leader="none"/>
          <w:tab w:val="right" w:pos="9350" w:leader="dot"/>
        </w:tabs>
        <w:rPr>
          <w:rFonts w:ascii="Calibri" w:hAnsi="Calibri" w:eastAsia="맑은 고딕" w:cs="" w:asciiTheme="minorHAnsi" w:cstheme="minorBidi" w:eastAsiaTheme="minorEastAsia" w:hAnsiTheme="minorHAnsi"/>
          <w:sz w:val="24"/>
        </w:rPr>
      </w:pPr>
      <w:del w:id="1773" w:author="Microsoft Office User" w:date="2018-01-17T12:58:00Z">
        <w:r>
          <w:rPr/>
          <w:delText>Appendix B.</w:delText>
        </w:r>
      </w:del>
      <w:del w:id="1774" w:author="Microsoft Office User" w:date="2018-01-17T12:58:00Z">
        <w:r>
          <w:rPr>
            <w:rFonts w:eastAsia="맑은 고딕" w:cs="" w:ascii="Calibri" w:hAnsi="Calibri" w:asciiTheme="minorHAnsi" w:cstheme="minorBidi" w:eastAsiaTheme="minorEastAsia" w:hAnsiTheme="minorHAnsi"/>
            <w:sz w:val="24"/>
          </w:rPr>
          <w:tab/>
        </w:r>
      </w:del>
      <w:del w:id="1775" w:author="Microsoft Office User" w:date="2018-01-17T12:58:00Z">
        <w:r>
          <w:rPr/>
          <w:delText>Manifest Constants</w:delText>
        </w:r>
      </w:del>
      <w:del w:id="1776" w:author="Microsoft Office User" w:date="2018-01-17T12:58:00Z">
        <w:r>
          <w:rPr>
            <w:vanish w:val="false"/>
          </w:rPr>
          <w:tab/>
          <w:delText>192</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777" w:author="Microsoft Office User" w:date="2018-01-17T12:58:00Z">
        <w:r>
          <w:rPr/>
          <w:delText>B.1 OTP Definitions</w:delText>
        </w:r>
      </w:del>
      <w:del w:id="1778" w:author="Microsoft Office User" w:date="2018-01-17T12:58:00Z">
        <w:r>
          <w:rPr>
            <w:vanish w:val="false"/>
          </w:rPr>
          <w:tab/>
          <w:delText>192</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779" w:author="Microsoft Office User" w:date="2018-01-17T12:58:00Z">
        <w:r>
          <w:rPr/>
          <w:delText>B.2 Object classes</w:delText>
        </w:r>
      </w:del>
      <w:del w:id="1780" w:author="Microsoft Office User" w:date="2018-01-17T12:58:00Z">
        <w:r>
          <w:rPr>
            <w:vanish w:val="false"/>
          </w:rPr>
          <w:tab/>
          <w:delText>192</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781" w:author="Microsoft Office User" w:date="2018-01-17T12:58:00Z">
        <w:r>
          <w:rPr/>
          <w:delText>B.3 Key types</w:delText>
        </w:r>
      </w:del>
      <w:del w:id="1782" w:author="Microsoft Office User" w:date="2018-01-17T12:58:00Z">
        <w:r>
          <w:rPr>
            <w:vanish w:val="false"/>
          </w:rPr>
          <w:tab/>
          <w:delText>192</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783" w:author="Microsoft Office User" w:date="2018-01-17T12:58:00Z">
        <w:r>
          <w:rPr/>
          <w:delText>B.4 Mechanisms</w:delText>
        </w:r>
      </w:del>
      <w:del w:id="1784" w:author="Microsoft Office User" w:date="2018-01-17T12:58:00Z">
        <w:r>
          <w:rPr>
            <w:vanish w:val="false"/>
          </w:rPr>
          <w:tab/>
          <w:delText>193</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785" w:author="Microsoft Office User" w:date="2018-01-17T12:58:00Z">
        <w:r>
          <w:rPr/>
          <w:delText>B.5 Attributes</w:delText>
        </w:r>
      </w:del>
      <w:del w:id="1786" w:author="Microsoft Office User" w:date="2018-01-17T12:58:00Z">
        <w:r>
          <w:rPr>
            <w:vanish w:val="false"/>
          </w:rPr>
          <w:tab/>
          <w:delText>200</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787" w:author="Microsoft Office User" w:date="2018-01-17T12:58:00Z">
        <w:r>
          <w:rPr/>
          <w:delText>B.6 Attribute constants</w:delText>
        </w:r>
      </w:del>
      <w:del w:id="1788" w:author="Microsoft Office User" w:date="2018-01-17T12:58:00Z">
        <w:r>
          <w:rPr>
            <w:vanish w:val="false"/>
          </w:rPr>
          <w:tab/>
          <w:delText>202</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789" w:author="Microsoft Office User" w:date="2018-01-17T12:58:00Z">
        <w:r>
          <w:rPr/>
          <w:delText>B.7 Other constants</w:delText>
        </w:r>
      </w:del>
      <w:del w:id="1790" w:author="Microsoft Office User" w:date="2018-01-17T12:58:00Z">
        <w:r>
          <w:rPr>
            <w:vanish w:val="false"/>
          </w:rPr>
          <w:tab/>
          <w:delText>202</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791" w:author="Microsoft Office User" w:date="2018-01-17T12:58:00Z">
        <w:r>
          <w:rPr/>
          <w:delText>B.8 Notifications</w:delText>
        </w:r>
      </w:del>
      <w:del w:id="1792" w:author="Microsoft Office User" w:date="2018-01-17T12:58:00Z">
        <w:r>
          <w:rPr>
            <w:vanish w:val="false"/>
          </w:rPr>
          <w:tab/>
          <w:delText>203</w:delText>
        </w:r>
      </w:del>
    </w:p>
    <w:p>
      <w:pPr>
        <w:pStyle w:val="Contents2"/>
        <w:tabs>
          <w:tab w:val="right" w:pos="9350" w:leader="dot"/>
        </w:tabs>
        <w:rPr>
          <w:rFonts w:ascii="Calibri" w:hAnsi="Calibri" w:eastAsia="맑은 고딕" w:cs="" w:asciiTheme="minorHAnsi" w:cstheme="minorBidi" w:eastAsiaTheme="minorEastAsia" w:hAnsiTheme="minorHAnsi"/>
          <w:sz w:val="24"/>
        </w:rPr>
      </w:pPr>
      <w:del w:id="1793" w:author="Microsoft Office User" w:date="2018-01-17T12:58:00Z">
        <w:r>
          <w:rPr/>
          <w:delText>B.9 Return values</w:delText>
        </w:r>
      </w:del>
      <w:del w:id="1794" w:author="Microsoft Office User" w:date="2018-01-17T12:58:00Z">
        <w:r>
          <w:rPr>
            <w:vanish w:val="false"/>
          </w:rPr>
          <w:tab/>
          <w:delText>203</w:delText>
        </w:r>
      </w:del>
    </w:p>
    <w:p>
      <w:pPr>
        <w:pStyle w:val="Contents1"/>
        <w:tabs>
          <w:tab w:val="left" w:pos="480" w:leader="none"/>
          <w:tab w:val="left" w:pos="1440" w:leader="none"/>
          <w:tab w:val="right" w:pos="9350" w:leader="dot"/>
        </w:tabs>
        <w:rPr>
          <w:rFonts w:ascii="Calibri" w:hAnsi="Calibri" w:eastAsia="맑은 고딕" w:cs="" w:asciiTheme="minorHAnsi" w:cstheme="minorBidi" w:eastAsiaTheme="minorEastAsia" w:hAnsiTheme="minorHAnsi"/>
          <w:sz w:val="24"/>
        </w:rPr>
      </w:pPr>
      <w:del w:id="1795" w:author="Microsoft Office User" w:date="2018-01-17T12:58:00Z">
        <w:r>
          <w:rPr/>
          <w:delText>Appendix C.</w:delText>
        </w:r>
      </w:del>
      <w:del w:id="1796" w:author="Microsoft Office User" w:date="2018-01-17T12:58:00Z">
        <w:r>
          <w:rPr>
            <w:rFonts w:eastAsia="맑은 고딕" w:cs="" w:ascii="Calibri" w:hAnsi="Calibri" w:asciiTheme="minorHAnsi" w:cstheme="minorBidi" w:eastAsiaTheme="minorEastAsia" w:hAnsiTheme="minorHAnsi"/>
            <w:sz w:val="24"/>
          </w:rPr>
          <w:tab/>
        </w:r>
      </w:del>
      <w:del w:id="1797" w:author="Microsoft Office User" w:date="2018-01-17T12:58:00Z">
        <w:r>
          <w:rPr/>
          <w:delText>Revision History</w:delText>
        </w:r>
      </w:del>
      <w:del w:id="1798" w:author="Microsoft Office User" w:date="2018-01-17T12:58:00Z">
        <w:r>
          <w:rPr>
            <w:vanish w:val="false"/>
          </w:rPr>
          <w:tab/>
          <w:delText>206</w:delText>
        </w:r>
      </w:del>
    </w:p>
    <w:p>
      <w:pPr>
        <w:pStyle w:val="Contents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bstract"/>
        <w:rPr/>
      </w:pPr>
      <w:bookmarkStart w:id="1" w:name="_GoBack"/>
      <w:bookmarkStart w:id="2" w:name="_GoBack"/>
      <w:bookmarkEnd w:id="2"/>
      <w:r>
        <w:rPr/>
      </w:r>
      <w:r>
        <w:fldChar w:fldCharType="end"/>
      </w:r>
    </w:p>
    <w:p>
      <w:pPr>
        <w:pStyle w:val="Heading1"/>
        <w:numPr>
          <w:ilvl w:val="0"/>
          <w:numId w:val="3"/>
        </w:numPr>
        <w:rPr/>
      </w:pPr>
      <w:bookmarkStart w:id="3" w:name="_Toc85472892"/>
      <w:bookmarkStart w:id="4" w:name="_Toc516500609"/>
      <w:bookmarkStart w:id="5" w:name="_Toc287332006"/>
      <w:bookmarkEnd w:id="3"/>
      <w:bookmarkEnd w:id="4"/>
      <w:bookmarkEnd w:id="5"/>
      <w:r>
        <w:rPr/>
        <w:t>Introduction</w:t>
      </w:r>
    </w:p>
    <w:p>
      <w:pPr>
        <w:pStyle w:val="Normal"/>
        <w:numPr>
          <w:ilvl w:val="0"/>
          <w:numId w:val="3"/>
        </w:numPr>
        <w:rPr/>
      </w:pPr>
      <w:r>
        <w:rPr/>
        <w:t>This document defines mechanisms that are anticipated to be used with the current version of PKCS #11.</w:t>
      </w:r>
    </w:p>
    <w:p>
      <w:pPr>
        <w:pStyle w:val="Normal"/>
        <w:numPr>
          <w:ilvl w:val="0"/>
          <w:numId w:val="3"/>
        </w:numPr>
        <w:rPr/>
      </w:pPr>
      <w:r>
        <w:rPr/>
        <w:t>All text is normative unless otherwise labeled.</w:t>
      </w:r>
    </w:p>
    <w:p>
      <w:pPr>
        <w:pStyle w:val="Heading2"/>
        <w:numPr>
          <w:ilvl w:val="1"/>
          <w:numId w:val="2"/>
        </w:numPr>
        <w:rPr/>
      </w:pPr>
      <w:bookmarkStart w:id="6" w:name="_Toc516500610"/>
      <w:bookmarkStart w:id="7" w:name="_Toc416959962"/>
      <w:bookmarkStart w:id="8" w:name="_Toc395187716"/>
      <w:bookmarkStart w:id="9" w:name="_Toc391471078"/>
      <w:bookmarkStart w:id="10" w:name="_Toc370634361"/>
      <w:bookmarkStart w:id="11" w:name="_Toc287332007"/>
      <w:bookmarkStart w:id="12" w:name="_Toc85472893"/>
      <w:bookmarkEnd w:id="6"/>
      <w:bookmarkEnd w:id="7"/>
      <w:bookmarkEnd w:id="8"/>
      <w:bookmarkEnd w:id="9"/>
      <w:bookmarkEnd w:id="10"/>
      <w:bookmarkEnd w:id="11"/>
      <w:bookmarkEnd w:id="12"/>
      <w:r>
        <w:rPr/>
        <w:t>Terminology</w:t>
      </w:r>
    </w:p>
    <w:p>
      <w:pPr>
        <w:pStyle w:val="Normal"/>
        <w:numPr>
          <w:ilvl w:val="0"/>
          <w:numId w:val="3"/>
        </w:numPr>
        <w:rPr/>
      </w:pPr>
      <w:r>
        <w:rPr/>
        <w:t>The key words “MUST”, “MUST NOT”, “REQUIRED”, “SHALL”, “SHALL NOT”, “SHOULD”, “SHOULD NOT”, “RECOMMENDED”, “MAY”, and “OPTIONAL” in this document are to be interpreted as described in [RFC2119]</w:t>
      </w:r>
    </w:p>
    <w:p>
      <w:pPr>
        <w:pStyle w:val="Heading2"/>
        <w:numPr>
          <w:ilvl w:val="1"/>
          <w:numId w:val="2"/>
        </w:numPr>
        <w:rPr/>
      </w:pPr>
      <w:bookmarkStart w:id="13" w:name="_Toc516500611"/>
      <w:bookmarkStart w:id="14" w:name="_Toc416959963"/>
      <w:bookmarkStart w:id="15" w:name="_Toc395187717"/>
      <w:bookmarkStart w:id="16" w:name="_Toc391471079"/>
      <w:bookmarkStart w:id="17" w:name="_Toc370634362"/>
      <w:bookmarkStart w:id="18" w:name="_Toc228894627"/>
      <w:bookmarkEnd w:id="13"/>
      <w:bookmarkEnd w:id="14"/>
      <w:bookmarkEnd w:id="15"/>
      <w:bookmarkEnd w:id="16"/>
      <w:bookmarkEnd w:id="17"/>
      <w:bookmarkEnd w:id="18"/>
      <w:r>
        <w:rPr/>
        <w:t>Definitions</w:t>
      </w:r>
    </w:p>
    <w:p>
      <w:pPr>
        <w:pStyle w:val="Normal"/>
        <w:numPr>
          <w:ilvl w:val="0"/>
          <w:numId w:val="3"/>
        </w:numPr>
        <w:rPr/>
      </w:pPr>
      <w:r>
        <w:rPr/>
        <w:t>For the purposes of this standard, the following definitions apply. Please refer to the [PKCS#11-Base] for further definitions:</w:t>
      </w:r>
    </w:p>
    <w:p>
      <w:pPr>
        <w:pStyle w:val="Definition1"/>
        <w:numPr>
          <w:ilvl w:val="0"/>
          <w:numId w:val="3"/>
        </w:numPr>
        <w:rPr/>
      </w:pPr>
      <w:r>
        <w:rPr>
          <w:b/>
        </w:rPr>
        <w:tab/>
        <w:t>AES</w:t>
        <w:tab/>
      </w:r>
      <w:r>
        <w:rPr/>
        <w:t>Advanced Encryption Standard, as defined in FIPS PUB 197.</w:t>
      </w:r>
    </w:p>
    <w:p>
      <w:pPr>
        <w:pStyle w:val="Definition1"/>
        <w:numPr>
          <w:ilvl w:val="0"/>
          <w:numId w:val="3"/>
        </w:numPr>
        <w:rPr/>
      </w:pPr>
      <w:r>
        <w:rPr>
          <w:b/>
        </w:rPr>
        <w:tab/>
        <w:t>CAMELLIA</w:t>
        <w:tab/>
      </w:r>
      <w:r>
        <w:rPr/>
        <w:t>The Camellia encryption algorithm, as defined in RFC 3713.</w:t>
      </w:r>
    </w:p>
    <w:p>
      <w:pPr>
        <w:pStyle w:val="Definition1"/>
        <w:numPr>
          <w:ilvl w:val="0"/>
          <w:numId w:val="3"/>
        </w:numPr>
        <w:rPr/>
      </w:pPr>
      <w:r>
        <w:rPr>
          <w:b/>
        </w:rPr>
        <w:tab/>
        <w:t>BLOWFISH</w:t>
        <w:tab/>
      </w:r>
      <w:r>
        <w:rPr/>
        <w:t xml:space="preserve">The Blowfish Encryption Algorithm of Bruce Schneier, </w:t>
      </w:r>
      <w:hyperlink r:id="rId13">
        <w:r>
          <w:rPr>
            <w:webHidden/>
            <w:rStyle w:val="InternetLink"/>
            <w:rFonts w:cs="Arial"/>
          </w:rPr>
          <w:t>www.schneier.com</w:t>
        </w:r>
      </w:hyperlink>
      <w:r>
        <w:rPr/>
        <w:t>.</w:t>
      </w:r>
    </w:p>
    <w:p>
      <w:pPr>
        <w:pStyle w:val="Definition1"/>
        <w:numPr>
          <w:ilvl w:val="0"/>
          <w:numId w:val="3"/>
        </w:numPr>
        <w:rPr/>
      </w:pPr>
      <w:r>
        <w:rPr>
          <w:b/>
        </w:rPr>
        <w:tab/>
        <w:t>CBC</w:t>
        <w:tab/>
      </w:r>
      <w:r>
        <w:rPr/>
        <w:t>Cipher-Block Chaining mode, as defined in FIPS PUB 81.</w:t>
      </w:r>
    </w:p>
    <w:p>
      <w:pPr>
        <w:pStyle w:val="Definition1"/>
        <w:numPr>
          <w:ilvl w:val="0"/>
          <w:numId w:val="3"/>
        </w:numPr>
        <w:rPr/>
      </w:pPr>
      <w:r>
        <w:rPr>
          <w:b/>
        </w:rPr>
        <w:tab/>
        <w:t>CDMF</w:t>
        <w:tab/>
      </w:r>
      <w:r>
        <w:rPr/>
        <w:t>Commercial Data Masking Facility, a block encipherment method specified by International Business Machines Corporation and based on DES.</w:t>
      </w:r>
    </w:p>
    <w:p>
      <w:pPr>
        <w:pStyle w:val="Definition1"/>
        <w:numPr>
          <w:ilvl w:val="0"/>
          <w:numId w:val="3"/>
        </w:numPr>
        <w:rPr>
          <w:b/>
          <w:b/>
        </w:rPr>
      </w:pPr>
      <w:r>
        <w:rPr>
          <w:b/>
        </w:rPr>
        <w:tab/>
        <w:t>CMAC</w:t>
        <w:tab/>
      </w:r>
      <w:r>
        <w:rPr/>
        <w:t>Cipher-based Message Authenticate Code as defined in [NIST sp800-38b] and [RFC 4493].</w:t>
      </w:r>
    </w:p>
    <w:p>
      <w:pPr>
        <w:pStyle w:val="Definition1"/>
        <w:numPr>
          <w:ilvl w:val="0"/>
          <w:numId w:val="3"/>
        </w:numPr>
        <w:rPr>
          <w:b/>
          <w:b/>
        </w:rPr>
      </w:pPr>
      <w:r>
        <w:rPr>
          <w:b/>
        </w:rPr>
        <w:tab/>
        <w:t>CMS</w:t>
        <w:tab/>
      </w:r>
      <w:r>
        <w:rPr/>
        <w:t>Cryptographic Message Syntax (see RFC 2630)</w:t>
      </w:r>
    </w:p>
    <w:p>
      <w:pPr>
        <w:pStyle w:val="Definition1"/>
        <w:numPr>
          <w:ilvl w:val="0"/>
          <w:numId w:val="3"/>
        </w:numPr>
        <w:rPr/>
      </w:pPr>
      <w:r>
        <w:rPr>
          <w:b/>
        </w:rPr>
        <w:tab/>
        <w:t>CT-KIP</w:t>
        <w:tab/>
      </w:r>
      <w:r>
        <w:rPr/>
        <w:t>Cryptographic Token Key Initialization Protocol (as defined in [</w:t>
      </w:r>
      <w:r>
        <w:rPr/>
        <w:fldChar w:fldCharType="begin"/>
      </w:r>
      <w:r>
        <w:instrText> REF CTKIP \h </w:instrText>
      </w:r>
      <w:r>
        <w:fldChar w:fldCharType="separate"/>
      </w:r>
      <w:r>
        <w:t>[CT-KIP</w:t>
      </w:r>
      <w:r>
        <w:fldChar w:fldCharType="end"/>
      </w:r>
      <w:r>
        <w:rPr/>
        <w:t>])</w:t>
      </w:r>
    </w:p>
    <w:p>
      <w:pPr>
        <w:pStyle w:val="Definition1"/>
        <w:numPr>
          <w:ilvl w:val="0"/>
          <w:numId w:val="3"/>
        </w:numPr>
        <w:rPr>
          <w:b/>
          <w:b/>
        </w:rPr>
      </w:pPr>
      <w:r>
        <w:rPr>
          <w:b/>
        </w:rPr>
        <w:tab/>
        <w:t>DES</w:t>
        <w:tab/>
      </w:r>
      <w:r>
        <w:rPr/>
        <w:t>Data Encryption Standard, as defined in FIPS PUB 46-3</w:t>
      </w:r>
      <w:r>
        <w:rPr>
          <w:b/>
        </w:rPr>
        <w:t>.</w:t>
      </w:r>
    </w:p>
    <w:p>
      <w:pPr>
        <w:pStyle w:val="Definition1"/>
        <w:numPr>
          <w:ilvl w:val="0"/>
          <w:numId w:val="3"/>
        </w:numPr>
        <w:rPr/>
      </w:pPr>
      <w:r>
        <w:rPr>
          <w:b/>
        </w:rPr>
        <w:tab/>
        <w:t>DSA</w:t>
        <w:tab/>
      </w:r>
      <w:r>
        <w:rPr/>
        <w:t>Digital Signature Algorithm, as defined in FIPS PUB 186-2.</w:t>
      </w:r>
    </w:p>
    <w:p>
      <w:pPr>
        <w:pStyle w:val="Definition1"/>
        <w:numPr>
          <w:ilvl w:val="0"/>
          <w:numId w:val="3"/>
        </w:numPr>
        <w:rPr/>
      </w:pPr>
      <w:r>
        <w:rPr/>
        <w:tab/>
      </w:r>
      <w:r>
        <w:rPr>
          <w:b/>
        </w:rPr>
        <w:t>EC</w:t>
      </w:r>
      <w:r>
        <w:rPr/>
        <w:tab/>
        <w:t>Elliptic Curve</w:t>
      </w:r>
    </w:p>
    <w:p>
      <w:pPr>
        <w:pStyle w:val="Definition1"/>
        <w:numPr>
          <w:ilvl w:val="0"/>
          <w:numId w:val="3"/>
        </w:numPr>
        <w:rPr/>
      </w:pPr>
      <w:r>
        <w:rPr>
          <w:b/>
        </w:rPr>
        <w:tab/>
        <w:t>ECB</w:t>
      </w:r>
      <w:r>
        <w:rPr/>
        <w:tab/>
        <w:t>Electronic Codebook mode, as defined in FIPS PUB 81.</w:t>
      </w:r>
    </w:p>
    <w:p>
      <w:pPr>
        <w:pStyle w:val="Definition1"/>
        <w:numPr>
          <w:ilvl w:val="0"/>
          <w:numId w:val="3"/>
        </w:numPr>
        <w:rPr/>
      </w:pPr>
      <w:r>
        <w:rPr/>
        <w:tab/>
      </w:r>
      <w:r>
        <w:rPr>
          <w:b/>
        </w:rPr>
        <w:t>ECDH</w:t>
      </w:r>
      <w:r>
        <w:rPr/>
        <w:tab/>
        <w:t>Elliptic Curve Diffie-Hellman.</w:t>
      </w:r>
    </w:p>
    <w:p>
      <w:pPr>
        <w:pStyle w:val="Definition1"/>
        <w:numPr>
          <w:ilvl w:val="0"/>
          <w:numId w:val="3"/>
        </w:numPr>
        <w:rPr/>
      </w:pPr>
      <w:r>
        <w:rPr/>
        <w:tab/>
      </w:r>
      <w:r>
        <w:rPr>
          <w:b/>
        </w:rPr>
        <w:t>ECDSA</w:t>
      </w:r>
      <w:r>
        <w:rPr/>
        <w:tab/>
        <w:t>Elliptic Curve DSA, as in ANSI X9.62.</w:t>
      </w:r>
    </w:p>
    <w:p>
      <w:pPr>
        <w:pStyle w:val="Definition1"/>
        <w:numPr>
          <w:ilvl w:val="0"/>
          <w:numId w:val="3"/>
        </w:numPr>
        <w:rPr/>
      </w:pPr>
      <w:r>
        <w:rPr>
          <w:b/>
        </w:rPr>
        <w:tab/>
        <w:t>ECMQV</w:t>
        <w:tab/>
      </w:r>
      <w:r>
        <w:rPr/>
        <w:t>Elliptic Curve Menezes-Qu-Vanstone</w:t>
      </w:r>
    </w:p>
    <w:p>
      <w:pPr>
        <w:pStyle w:val="Normal"/>
        <w:numPr>
          <w:ilvl w:val="0"/>
          <w:numId w:val="3"/>
        </w:numPr>
        <w:tabs>
          <w:tab w:val="right" w:pos="2835" w:leader="none"/>
          <w:tab w:val="left" w:pos="3330" w:leader="none"/>
        </w:tabs>
        <w:ind w:left="3402" w:hanging="3402"/>
        <w:rPr>
          <w:rFonts w:cs="Arial"/>
        </w:rPr>
      </w:pPr>
      <w:r>
        <w:rPr>
          <w:rFonts w:cs="Arial"/>
        </w:rPr>
        <w:tab/>
      </w:r>
      <w:r>
        <w:rPr>
          <w:rFonts w:cs="Arial"/>
          <w:b/>
        </w:rPr>
        <w:t>GOST 28147-89</w:t>
      </w:r>
      <w:r>
        <w:rPr>
          <w:rFonts w:cs="Arial"/>
        </w:rPr>
        <w:tab/>
        <w:t>The encryption algorithm, as defined in Part 2 [GOST 28147-89] and [RFC 4357] [RFC 4490], and RFC [4491].</w:t>
      </w:r>
    </w:p>
    <w:p>
      <w:pPr>
        <w:pStyle w:val="Definition1"/>
        <w:numPr>
          <w:ilvl w:val="0"/>
          <w:numId w:val="3"/>
        </w:numPr>
        <w:rPr/>
      </w:pPr>
      <w:r>
        <w:rPr>
          <w:b/>
        </w:rPr>
        <w:tab/>
        <w:t>GOST R 34.11-94</w:t>
        <w:tab/>
      </w:r>
      <w:r>
        <w:rPr/>
        <w:t>Hash algorithm, as defined in [GOST R 34.11-94] and [RFC 4357], [RFC 4490], and [RFC 4491].</w:t>
      </w:r>
    </w:p>
    <w:p>
      <w:pPr>
        <w:pStyle w:val="Definition1"/>
        <w:numPr>
          <w:ilvl w:val="0"/>
          <w:numId w:val="3"/>
        </w:numPr>
        <w:rPr/>
      </w:pPr>
      <w:r>
        <w:rPr>
          <w:b/>
        </w:rPr>
        <w:tab/>
        <w:t>GOST R 34.10-2001</w:t>
        <w:tab/>
      </w:r>
      <w:r>
        <w:rPr/>
        <w:t>The digital signature algorithm, as defined in [GOST R 34.10-2001] and [RFC 4357], [RFC 4490], and [RFC 4491].</w:t>
      </w:r>
    </w:p>
    <w:p>
      <w:pPr>
        <w:pStyle w:val="Definition1"/>
        <w:numPr>
          <w:ilvl w:val="0"/>
          <w:numId w:val="3"/>
        </w:numPr>
        <w:rPr/>
      </w:pPr>
      <w:r>
        <w:rPr>
          <w:b/>
        </w:rPr>
        <w:tab/>
        <w:t>IV</w:t>
        <w:tab/>
      </w:r>
      <w:r>
        <w:rPr/>
        <w:t>Initialization Vector.</w:t>
      </w:r>
    </w:p>
    <w:p>
      <w:pPr>
        <w:pStyle w:val="Definition1"/>
        <w:numPr>
          <w:ilvl w:val="0"/>
          <w:numId w:val="3"/>
        </w:numPr>
        <w:rPr/>
      </w:pPr>
      <w:r>
        <w:rPr>
          <w:b/>
        </w:rPr>
        <w:tab/>
        <w:t>MAC</w:t>
      </w:r>
      <w:r>
        <w:rPr/>
        <w:tab/>
        <w:t>Message Authentication Code.</w:t>
      </w:r>
    </w:p>
    <w:p>
      <w:pPr>
        <w:pStyle w:val="Definition1"/>
        <w:numPr>
          <w:ilvl w:val="0"/>
          <w:numId w:val="3"/>
        </w:numPr>
        <w:rPr/>
      </w:pPr>
      <w:r>
        <w:rPr>
          <w:b/>
        </w:rPr>
        <w:tab/>
        <w:t>MQV</w:t>
        <w:tab/>
      </w:r>
      <w:r>
        <w:rPr/>
        <w:t>Menezes-Qu-Vanstone</w:t>
      </w:r>
    </w:p>
    <w:p>
      <w:pPr>
        <w:pStyle w:val="Definition1"/>
        <w:numPr>
          <w:ilvl w:val="0"/>
          <w:numId w:val="3"/>
        </w:numPr>
        <w:rPr/>
      </w:pPr>
      <w:r>
        <w:rPr/>
        <w:tab/>
      </w:r>
      <w:r>
        <w:rPr>
          <w:b/>
        </w:rPr>
        <w:t>OAEP</w:t>
      </w:r>
      <w:r>
        <w:rPr/>
        <w:tab/>
        <w:t>Optimal Asymmetric Encryption Padding for RSA.</w:t>
      </w:r>
    </w:p>
    <w:p>
      <w:pPr>
        <w:pStyle w:val="Definition1"/>
        <w:numPr>
          <w:ilvl w:val="0"/>
          <w:numId w:val="3"/>
        </w:numPr>
        <w:rPr/>
      </w:pPr>
      <w:r>
        <w:rPr>
          <w:b/>
        </w:rPr>
        <w:tab/>
      </w:r>
      <w:r>
        <w:rPr>
          <w:b/>
          <w:bCs/>
        </w:rPr>
        <w:t>PKCS</w:t>
      </w:r>
      <w:r>
        <w:rPr/>
        <w:tab/>
        <w:t>Public-Key Cryptography Standards.</w:t>
      </w:r>
    </w:p>
    <w:p>
      <w:pPr>
        <w:pStyle w:val="Definition1"/>
        <w:numPr>
          <w:ilvl w:val="0"/>
          <w:numId w:val="3"/>
        </w:numPr>
        <w:rPr/>
      </w:pPr>
      <w:r>
        <w:rPr>
          <w:b/>
        </w:rPr>
        <w:tab/>
      </w:r>
      <w:r>
        <w:rPr>
          <w:b/>
          <w:bCs/>
        </w:rPr>
        <w:t>PRF</w:t>
      </w:r>
      <w:r>
        <w:rPr/>
        <w:tab/>
        <w:t>Pseudo random function.</w:t>
      </w:r>
    </w:p>
    <w:p>
      <w:pPr>
        <w:pStyle w:val="Definition1"/>
        <w:numPr>
          <w:ilvl w:val="0"/>
          <w:numId w:val="3"/>
        </w:numPr>
        <w:rPr/>
      </w:pPr>
      <w:r>
        <w:rPr>
          <w:b/>
        </w:rPr>
        <w:tab/>
        <w:t>PTD</w:t>
        <w:tab/>
      </w:r>
      <w:r>
        <w:rPr/>
        <w:t>Personal Trusted Device, as defined in MeT-PTD</w:t>
      </w:r>
    </w:p>
    <w:p>
      <w:pPr>
        <w:pStyle w:val="Definition1"/>
        <w:numPr>
          <w:ilvl w:val="0"/>
          <w:numId w:val="3"/>
        </w:numPr>
        <w:rPr/>
      </w:pPr>
      <w:r>
        <w:rPr>
          <w:b/>
        </w:rPr>
        <w:tab/>
        <w:t>RSA</w:t>
      </w:r>
      <w:r>
        <w:rPr/>
        <w:tab/>
        <w:t>The RSA public-key cryptosystem.</w:t>
      </w:r>
    </w:p>
    <w:p>
      <w:pPr>
        <w:pStyle w:val="Definition1"/>
        <w:numPr>
          <w:ilvl w:val="0"/>
          <w:numId w:val="3"/>
        </w:numPr>
        <w:rPr/>
      </w:pPr>
      <w:r>
        <w:rPr/>
        <w:tab/>
      </w:r>
      <w:r>
        <w:rPr>
          <w:b/>
        </w:rPr>
        <w:t>SHA-1</w:t>
      </w:r>
      <w:r>
        <w:rPr/>
        <w:tab/>
        <w:t>The (revised) Secure Hash Algorithm with a 160-bit message digest, as defined in FIPS PUB 180-2.</w:t>
      </w:r>
    </w:p>
    <w:p>
      <w:pPr>
        <w:pStyle w:val="Definition1"/>
        <w:numPr>
          <w:ilvl w:val="0"/>
          <w:numId w:val="3"/>
        </w:numPr>
        <w:rPr/>
      </w:pPr>
      <w:r>
        <w:rPr>
          <w:b/>
        </w:rPr>
        <w:tab/>
        <w:t>SHA-224</w:t>
      </w:r>
      <w:r>
        <w:rPr/>
        <w:tab/>
        <w:t xml:space="preserve">The Secure Hash Algorithm with a 224-bit message digest, as defined in RFC 3874. Also defined in </w:t>
      </w:r>
      <w:r>
        <w:rPr>
          <w:color w:val="000000"/>
        </w:rPr>
        <w:t>FIPS PUB 180-2 with Change Notice 1.</w:t>
      </w:r>
    </w:p>
    <w:p>
      <w:pPr>
        <w:pStyle w:val="Definition1"/>
        <w:numPr>
          <w:ilvl w:val="0"/>
          <w:numId w:val="3"/>
        </w:numPr>
        <w:rPr/>
      </w:pPr>
      <w:r>
        <w:rPr/>
        <w:tab/>
      </w:r>
      <w:r>
        <w:rPr>
          <w:b/>
        </w:rPr>
        <w:t>SHA-256</w:t>
      </w:r>
      <w:r>
        <w:rPr/>
        <w:tab/>
        <w:t>The Secure Hash Algorithm with a 256-bit message digest, as defined in FIPS PUB 180-2.</w:t>
      </w:r>
    </w:p>
    <w:p>
      <w:pPr>
        <w:pStyle w:val="Definition1"/>
        <w:numPr>
          <w:ilvl w:val="0"/>
          <w:numId w:val="3"/>
        </w:numPr>
        <w:rPr/>
      </w:pPr>
      <w:r>
        <w:rPr/>
        <w:tab/>
      </w:r>
      <w:r>
        <w:rPr>
          <w:b/>
        </w:rPr>
        <w:t>SHA-384</w:t>
      </w:r>
      <w:r>
        <w:rPr/>
        <w:tab/>
        <w:t>The Secure Hash Algorithm with a 384-bit message digest, as defined in FIPS PUB 180-2.</w:t>
      </w:r>
    </w:p>
    <w:p>
      <w:pPr>
        <w:pStyle w:val="Definition1"/>
        <w:numPr>
          <w:ilvl w:val="0"/>
          <w:numId w:val="3"/>
        </w:numPr>
        <w:rPr/>
      </w:pPr>
      <w:r>
        <w:rPr/>
        <w:tab/>
      </w:r>
      <w:r>
        <w:rPr>
          <w:b/>
        </w:rPr>
        <w:t>SHA-512</w:t>
      </w:r>
      <w:r>
        <w:rPr/>
        <w:tab/>
        <w:t>The Secure Hash Algorithm with a 512-bit message digest, as defined in FIPS PUB 180-2.</w:t>
      </w:r>
    </w:p>
    <w:p>
      <w:pPr>
        <w:pStyle w:val="Definition1"/>
        <w:numPr>
          <w:ilvl w:val="0"/>
          <w:numId w:val="3"/>
        </w:numPr>
        <w:rPr/>
      </w:pPr>
      <w:r>
        <w:rPr/>
        <w:tab/>
      </w:r>
      <w:r>
        <w:rPr>
          <w:b/>
        </w:rPr>
        <w:t>SSL</w:t>
      </w:r>
      <w:r>
        <w:rPr/>
        <w:tab/>
        <w:t>The Secure Sockets Layer 3.0 protocol.</w:t>
      </w:r>
    </w:p>
    <w:p>
      <w:pPr>
        <w:pStyle w:val="Definition1"/>
        <w:numPr>
          <w:ilvl w:val="0"/>
          <w:numId w:val="3"/>
        </w:numPr>
        <w:rPr/>
      </w:pPr>
      <w:r>
        <w:rPr>
          <w:b/>
        </w:rPr>
        <w:tab/>
        <w:t>SO</w:t>
      </w:r>
      <w:r>
        <w:rPr/>
        <w:tab/>
        <w:t>A Security Officer user.</w:t>
      </w:r>
    </w:p>
    <w:p>
      <w:pPr>
        <w:pStyle w:val="Definition1"/>
        <w:numPr>
          <w:ilvl w:val="0"/>
          <w:numId w:val="3"/>
        </w:numPr>
        <w:rPr/>
      </w:pPr>
      <w:r>
        <w:rPr>
          <w:b/>
        </w:rPr>
        <w:tab/>
        <w:t>TLS</w:t>
      </w:r>
      <w:r>
        <w:rPr/>
        <w:tab/>
        <w:t>Transport Layer Security.</w:t>
      </w:r>
    </w:p>
    <w:p>
      <w:pPr>
        <w:pStyle w:val="Definition1"/>
        <w:numPr>
          <w:ilvl w:val="0"/>
          <w:numId w:val="3"/>
        </w:numPr>
        <w:rPr/>
      </w:pPr>
      <w:r>
        <w:rPr>
          <w:b/>
        </w:rPr>
        <w:tab/>
        <w:t>WIM</w:t>
      </w:r>
      <w:r>
        <w:rPr/>
        <w:tab/>
        <w:t>Wireless Identification Module.</w:t>
      </w:r>
    </w:p>
    <w:p>
      <w:pPr>
        <w:pStyle w:val="Definition1"/>
        <w:numPr>
          <w:ilvl w:val="0"/>
          <w:numId w:val="3"/>
        </w:numPr>
        <w:rPr/>
      </w:pPr>
      <w:r>
        <w:rPr>
          <w:b/>
        </w:rPr>
        <w:tab/>
        <w:t>WTLS</w:t>
      </w:r>
      <w:r>
        <w:rPr/>
        <w:tab/>
        <w:t>Wireless Transport Layer Security.</w:t>
      </w:r>
    </w:p>
    <w:p>
      <w:pPr>
        <w:pStyle w:val="Normal"/>
        <w:numPr>
          <w:ilvl w:val="0"/>
          <w:numId w:val="3"/>
        </w:numPr>
        <w:rPr/>
      </w:pPr>
      <w:r>
        <w:rPr/>
      </w:r>
    </w:p>
    <w:p>
      <w:pPr>
        <w:pStyle w:val="Heading2"/>
        <w:numPr>
          <w:ilvl w:val="1"/>
          <w:numId w:val="2"/>
        </w:numPr>
        <w:rPr/>
      </w:pPr>
      <w:bookmarkStart w:id="19" w:name="_Toc516500612"/>
      <w:bookmarkStart w:id="20" w:name="_Toc416959964"/>
      <w:bookmarkStart w:id="21" w:name="_Toc395187718"/>
      <w:bookmarkStart w:id="22" w:name="_Toc391471080"/>
      <w:bookmarkStart w:id="23" w:name="_Toc370634363"/>
      <w:bookmarkStart w:id="24" w:name="_Toc287332008"/>
      <w:bookmarkStart w:id="25" w:name="_Toc85472894"/>
      <w:bookmarkStart w:id="26" w:name="_Toc12011611"/>
      <w:bookmarkStart w:id="27" w:name="_Ref7502892"/>
      <w:r>
        <w:rPr/>
        <w:t>Normative</w:t>
      </w:r>
      <w:bookmarkEnd w:id="26"/>
      <w:bookmarkEnd w:id="27"/>
      <w:bookmarkEnd w:id="19"/>
      <w:bookmarkEnd w:id="20"/>
      <w:bookmarkEnd w:id="21"/>
      <w:bookmarkEnd w:id="22"/>
      <w:bookmarkEnd w:id="23"/>
      <w:bookmarkEnd w:id="24"/>
      <w:bookmarkEnd w:id="25"/>
      <w:r>
        <w:rPr/>
        <w:t xml:space="preserve"> References</w:t>
      </w:r>
    </w:p>
    <w:p>
      <w:pPr>
        <w:pStyle w:val="Ref"/>
        <w:numPr>
          <w:ilvl w:val="0"/>
          <w:numId w:val="3"/>
        </w:numPr>
        <w:rPr/>
      </w:pPr>
      <w:bookmarkStart w:id="28" w:name="rfc2119"/>
      <w:r>
        <w:rPr>
          <w:b/>
        </w:rPr>
        <w:t>[ARIA]</w:t>
      </w:r>
      <w:r>
        <w:rPr/>
        <w:tab/>
        <w:t xml:space="preserve">National Security Research Institute, Korea, “Block Cipher Algorithm ARIA”, </w:t>
        <w:br/>
        <w:t xml:space="preserve">URL: </w:t>
      </w:r>
      <w:hyperlink r:id="rId14">
        <w:r>
          <w:rPr>
            <w:webHidden/>
            <w:rStyle w:val="InternetLink"/>
          </w:rPr>
          <w:t>http://tools.ietf.org/html/rfc5794</w:t>
        </w:r>
      </w:hyperlink>
    </w:p>
    <w:p>
      <w:pPr>
        <w:pStyle w:val="Ref"/>
        <w:numPr>
          <w:ilvl w:val="0"/>
          <w:numId w:val="3"/>
        </w:numPr>
        <w:rPr/>
      </w:pPr>
      <w:r>
        <w:rPr>
          <w:b/>
        </w:rPr>
        <w:t>[BLOWFISH]</w:t>
      </w:r>
      <w:r>
        <w:rPr/>
        <w:tab/>
        <w:t>B. Schneier. Description of a New Variable-Length Key, 64-Bit Block Cipher (Blowfish), December 1993.</w:t>
        <w:br/>
      </w:r>
      <w:r>
        <w:rPr>
          <w:lang w:val="it-IT"/>
        </w:rPr>
        <w:t xml:space="preserve">URL:  </w:t>
      </w:r>
      <w:hyperlink r:id="rId15">
        <w:r>
          <w:rPr>
            <w:webHidden/>
            <w:rStyle w:val="InternetLink"/>
            <w:lang w:val="it-IT"/>
          </w:rPr>
          <w:t>https://www.schneier.com/paper-blowfish-fse.html</w:t>
        </w:r>
      </w:hyperlink>
    </w:p>
    <w:p>
      <w:pPr>
        <w:pStyle w:val="Ref"/>
        <w:numPr>
          <w:ilvl w:val="0"/>
          <w:numId w:val="3"/>
        </w:numPr>
        <w:rPr/>
      </w:pPr>
      <w:r>
        <w:rPr>
          <w:b/>
          <w:lang w:val="it-IT"/>
        </w:rPr>
        <w:t>[CAMELLIA]</w:t>
      </w:r>
      <w:r>
        <w:rPr>
          <w:lang w:val="it-IT"/>
        </w:rPr>
        <w:tab/>
        <w:t xml:space="preserve">M. Matsui, J. Nakajima, S. Moriai. </w:t>
      </w:r>
      <w:r>
        <w:rPr/>
        <w:t>A Description of the Camellia Encryption Algorithm, April 2004.</w:t>
        <w:br/>
        <w:t xml:space="preserve">URL: </w:t>
      </w:r>
      <w:hyperlink r:id="rId16">
        <w:r>
          <w:rPr>
            <w:webHidden/>
            <w:rStyle w:val="InternetLink"/>
          </w:rPr>
          <w:t>http://www.ietf.org/rfc/rfc3713.txt</w:t>
        </w:r>
      </w:hyperlink>
    </w:p>
    <w:p>
      <w:pPr>
        <w:pStyle w:val="Ref"/>
        <w:numPr>
          <w:ilvl w:val="0"/>
          <w:numId w:val="3"/>
        </w:numPr>
        <w:rPr/>
      </w:pPr>
      <w:r>
        <w:rPr>
          <w:b/>
        </w:rPr>
        <w:t>[CDMF]</w:t>
      </w:r>
      <w:r>
        <w:rPr/>
        <w:tab/>
        <w:t>Johnson, D.B  The Commercial Data Masking Facility (CDMF) data privacy algorithm, March 1994.</w:t>
        <w:br/>
        <w:t xml:space="preserve">URL: </w:t>
      </w:r>
      <w:hyperlink r:id="rId17">
        <w:r>
          <w:rPr>
            <w:webHidden/>
            <w:rStyle w:val="InternetLink"/>
          </w:rPr>
          <w:t>http://ieeexplore.ieee.org/xpl/articleDetails.jsp?arnumber=5389557</w:t>
        </w:r>
      </w:hyperlink>
    </w:p>
    <w:p>
      <w:pPr>
        <w:pStyle w:val="Ref"/>
        <w:numPr>
          <w:ilvl w:val="0"/>
          <w:numId w:val="3"/>
        </w:numPr>
        <w:rPr/>
      </w:pPr>
      <w:r>
        <w:rPr>
          <w:b/>
        </w:rPr>
        <w:t>[CHACHA]</w:t>
        <w:tab/>
      </w:r>
      <w:r>
        <w:rPr/>
        <w:t>D. Bernstein, ChaCha, a variant of Salsa20, Jan 2008.</w:t>
      </w:r>
    </w:p>
    <w:p>
      <w:pPr>
        <w:pStyle w:val="Ref"/>
        <w:numPr>
          <w:ilvl w:val="0"/>
          <w:numId w:val="3"/>
        </w:numPr>
        <w:rPr/>
      </w:pPr>
      <w:r>
        <w:rPr>
          <w:b/>
        </w:rPr>
        <w:tab/>
      </w:r>
      <w:r>
        <w:rPr/>
        <w:t xml:space="preserve">URL:  </w:t>
      </w:r>
      <w:hyperlink r:id="rId18">
        <w:r>
          <w:rPr>
            <w:webHidden/>
            <w:rStyle w:val="InternetLink"/>
          </w:rPr>
          <w:t>http://cr.yp.to/chacha/chacha-20080128.pdf</w:t>
        </w:r>
      </w:hyperlink>
    </w:p>
    <w:p>
      <w:pPr>
        <w:pStyle w:val="Ref"/>
        <w:numPr>
          <w:ilvl w:val="0"/>
          <w:numId w:val="3"/>
        </w:numPr>
        <w:rPr/>
      </w:pPr>
      <w:r>
        <w:rPr>
          <w:b/>
        </w:rPr>
        <w:t>[DH]</w:t>
        <w:tab/>
      </w:r>
      <w:r>
        <w:rPr/>
        <w:t>W. Diffie, M. Hellman.  New Directions in Cryptography.  Nov, 1976.</w:t>
        <w:br/>
        <w:t xml:space="preserve">URL:  </w:t>
      </w:r>
      <w:hyperlink r:id="rId19">
        <w:r>
          <w:rPr>
            <w:webHidden/>
            <w:rStyle w:val="InternetLink"/>
          </w:rPr>
          <w:t>http://www-ee.stanford.edu/~hellman/publications/24.pdf</w:t>
        </w:r>
      </w:hyperlink>
    </w:p>
    <w:p>
      <w:pPr>
        <w:pStyle w:val="Ref"/>
        <w:numPr>
          <w:ilvl w:val="0"/>
          <w:numId w:val="3"/>
        </w:numPr>
        <w:rPr>
          <w:lang w:val="sv-SE"/>
        </w:rPr>
      </w:pPr>
      <w:r>
        <w:rPr>
          <w:b/>
        </w:rPr>
        <w:t>[FIPS PUB 81]</w:t>
      </w:r>
      <w:r>
        <w:rPr/>
        <w:tab/>
        <w:t xml:space="preserve">NIST.  </w:t>
      </w:r>
      <w:r>
        <w:rPr>
          <w:i/>
        </w:rPr>
        <w:t xml:space="preserve">FIPS 81: DES Modes of Operation.  </w:t>
      </w:r>
      <w:r>
        <w:rPr>
          <w:lang w:val="sv-SE"/>
        </w:rPr>
        <w:t xml:space="preserve">December 1980. </w:t>
      </w:r>
    </w:p>
    <w:p>
      <w:pPr>
        <w:pStyle w:val="Ref"/>
        <w:numPr>
          <w:ilvl w:val="0"/>
          <w:numId w:val="3"/>
        </w:numPr>
        <w:ind w:left="2160" w:hanging="0"/>
        <w:rPr/>
      </w:pPr>
      <w:r>
        <w:rPr>
          <w:lang w:val="sv-SE"/>
        </w:rPr>
        <w:t xml:space="preserve">URL:  </w:t>
      </w:r>
      <w:hyperlink r:id="rId20">
        <w:r>
          <w:rPr>
            <w:webHidden/>
            <w:rStyle w:val="InternetLink"/>
            <w:lang w:val="sv-SE"/>
          </w:rPr>
          <w:t>http://csrc.nist.gov/publications/fips/fips81/fips81.htm</w:t>
        </w:r>
      </w:hyperlink>
    </w:p>
    <w:p>
      <w:pPr>
        <w:pStyle w:val="Ref"/>
        <w:numPr>
          <w:ilvl w:val="0"/>
          <w:numId w:val="3"/>
        </w:numPr>
        <w:rPr/>
      </w:pPr>
      <w:r>
        <w:rPr>
          <w:b/>
          <w:lang w:val="sv-SE"/>
        </w:rPr>
        <w:t>[FIPS PUB 186-4]</w:t>
        <w:tab/>
      </w:r>
      <w:r>
        <w:rPr>
          <w:lang w:val="sv-SE"/>
        </w:rPr>
        <w:t>NIST.  FIPS 186-4:  Digital Signature Standard.  July 2013.</w:t>
        <w:br/>
        <w:t xml:space="preserve">URL:  </w:t>
      </w:r>
      <w:hyperlink r:id="rId21">
        <w:r>
          <w:rPr>
            <w:webHidden/>
            <w:rStyle w:val="InternetLink"/>
            <w:lang w:val="sv-SE"/>
          </w:rPr>
          <w:t>http://nvlpubs.nist.gov/nistpubs/FIPS/NIST.FIPS.186-4.pdf</w:t>
        </w:r>
      </w:hyperlink>
    </w:p>
    <w:p>
      <w:pPr>
        <w:pStyle w:val="Ref"/>
        <w:numPr>
          <w:ilvl w:val="0"/>
          <w:numId w:val="3"/>
        </w:numPr>
        <w:rPr/>
      </w:pPr>
      <w:r>
        <w:rPr>
          <w:b/>
          <w:lang w:val="it-IT"/>
        </w:rPr>
        <w:t>[FIPS PUB 197]</w:t>
        <w:tab/>
      </w:r>
      <w:r>
        <w:rPr>
          <w:lang w:val="it-IT"/>
        </w:rPr>
        <w:t xml:space="preserve">NIST.  </w:t>
      </w:r>
      <w:r>
        <w:rPr/>
        <w:t>FIPS 197:  Advanced Encryption Standard.  November 26, 2001.</w:t>
        <w:br/>
        <w:t xml:space="preserve">URL:  </w:t>
      </w:r>
      <w:hyperlink r:id="rId22">
        <w:r>
          <w:rPr>
            <w:webHidden/>
            <w:rStyle w:val="InternetLink"/>
            <w:rFonts w:cs="Arial"/>
            <w:szCs w:val="20"/>
          </w:rPr>
          <w:t>http://csrc.nist.gov/publications/fips/fips197/fips-197.pdf</w:t>
        </w:r>
      </w:hyperlink>
    </w:p>
    <w:p>
      <w:pPr>
        <w:pStyle w:val="Ref"/>
        <w:numPr>
          <w:ilvl w:val="0"/>
          <w:numId w:val="3"/>
        </w:numPr>
        <w:rPr>
          <w:lang w:val="sv-SE"/>
        </w:rPr>
      </w:pPr>
      <w:r>
        <w:rPr>
          <w:b/>
        </w:rPr>
        <w:t>[FIPS SP 800-56A]</w:t>
      </w:r>
      <w:r>
        <w:rPr/>
        <w:tab/>
        <w:t>NIST. Special Publication 800-56A Revision 2</w:t>
      </w:r>
      <w:r>
        <w:rPr>
          <w:i/>
        </w:rPr>
        <w:t>:</w:t>
      </w:r>
      <w:r>
        <w:rPr/>
        <w:t xml:space="preserve"> </w:t>
      </w:r>
      <w:r>
        <w:rPr>
          <w:i/>
        </w:rPr>
        <w:t xml:space="preserve">Recommendation for Pair-Wise Key Establishment Schemes Using Discrete Logarithm Cryptography, </w:t>
      </w:r>
      <w:r>
        <w:rPr>
          <w:lang w:val="sv-SE"/>
        </w:rPr>
        <w:t xml:space="preserve">May 2013. </w:t>
      </w:r>
    </w:p>
    <w:p>
      <w:pPr>
        <w:pStyle w:val="Ref"/>
        <w:numPr>
          <w:ilvl w:val="0"/>
          <w:numId w:val="3"/>
        </w:numPr>
        <w:ind w:left="2160" w:hanging="0"/>
        <w:rPr/>
      </w:pPr>
      <w:r>
        <w:rPr>
          <w:lang w:val="sv-SE"/>
        </w:rPr>
        <w:t xml:space="preserve">URL: </w:t>
      </w:r>
      <w:hyperlink r:id="rId23">
        <w:r>
          <w:rPr>
            <w:webHidden/>
            <w:rStyle w:val="InternetLink"/>
            <w:lang w:val="sv-SE"/>
          </w:rPr>
          <w:t>http://nvlpubs.nist.gov/nistpubs/SpecialPublications/NIST.SP.800-56Ar2.pdf</w:t>
        </w:r>
      </w:hyperlink>
      <w:r>
        <w:rPr>
          <w:lang w:val="sv-SE"/>
        </w:rPr>
        <w:t xml:space="preserve"> </w:t>
      </w:r>
    </w:p>
    <w:p>
      <w:pPr>
        <w:pStyle w:val="Ref"/>
        <w:numPr>
          <w:ilvl w:val="0"/>
          <w:numId w:val="3"/>
        </w:numPr>
        <w:rPr/>
      </w:pPr>
      <w:r>
        <w:rPr>
          <w:b/>
        </w:rPr>
        <w:t>[GOST]</w:t>
        <w:tab/>
      </w:r>
      <w:r>
        <w:rPr/>
        <w:t xml:space="preserve">V. Dolmatov, A. Degtyarev.  GOST R. 34.11-2012:  Hash Function. </w:t>
      </w:r>
      <w:r>
        <w:rPr>
          <w:lang w:val="de-CH"/>
        </w:rPr>
        <w:t xml:space="preserve">August 2013. </w:t>
        <w:br/>
        <w:t xml:space="preserve">URL:  </w:t>
      </w:r>
      <w:hyperlink r:id="rId24">
        <w:r>
          <w:rPr>
            <w:webHidden/>
            <w:rStyle w:val="InternetLink"/>
            <w:rFonts w:cs="Arial"/>
            <w:szCs w:val="20"/>
            <w:lang w:val="de-CH"/>
          </w:rPr>
          <w:t>http://tools.ietf.org/html/rfc6986</w:t>
        </w:r>
      </w:hyperlink>
    </w:p>
    <w:p>
      <w:pPr>
        <w:pStyle w:val="Ref"/>
        <w:numPr>
          <w:ilvl w:val="0"/>
          <w:numId w:val="3"/>
        </w:numPr>
        <w:rPr/>
      </w:pPr>
      <w:r>
        <w:rPr>
          <w:b/>
          <w:lang w:val="de-CH"/>
        </w:rPr>
        <w:t>[MD2]</w:t>
        <w:tab/>
      </w:r>
      <w:r>
        <w:rPr>
          <w:lang w:val="de-CH"/>
        </w:rPr>
        <w:t xml:space="preserve">B. Kaliski.  </w:t>
      </w:r>
      <w:r>
        <w:rPr/>
        <w:t xml:space="preserve">RSA Laboratories.  The MD2 Message-Digest Algorithm. April, 1992. </w:t>
        <w:br/>
        <w:t xml:space="preserve">URL:  </w:t>
      </w:r>
      <w:hyperlink r:id="rId25">
        <w:r>
          <w:rPr>
            <w:webHidden/>
            <w:rStyle w:val="InternetLink"/>
            <w:rFonts w:cs="Arial"/>
            <w:szCs w:val="20"/>
          </w:rPr>
          <w:t>http://tools.ietf.org/html/rfc1319</w:t>
        </w:r>
      </w:hyperlink>
    </w:p>
    <w:p>
      <w:pPr>
        <w:pStyle w:val="Ref"/>
        <w:numPr>
          <w:ilvl w:val="0"/>
          <w:numId w:val="3"/>
        </w:numPr>
        <w:rPr/>
      </w:pPr>
      <w:r>
        <w:rPr>
          <w:b/>
        </w:rPr>
        <w:t>[MD5]</w:t>
        <w:tab/>
      </w:r>
      <w:r>
        <w:rPr/>
        <w:t xml:space="preserve">RSA Data Security.  R. Rivest.  The MD5 Message-Digest Algorithm. April, 1992. </w:t>
        <w:br/>
        <w:t xml:space="preserve">URL:  </w:t>
      </w:r>
      <w:hyperlink r:id="rId26">
        <w:r>
          <w:rPr>
            <w:webHidden/>
            <w:rStyle w:val="InternetLink"/>
            <w:rFonts w:cs="Arial"/>
            <w:szCs w:val="20"/>
          </w:rPr>
          <w:t>http://tools.ietf.org/html/rfc1319</w:t>
        </w:r>
      </w:hyperlink>
    </w:p>
    <w:p>
      <w:pPr>
        <w:pStyle w:val="Ref"/>
        <w:numPr>
          <w:ilvl w:val="0"/>
          <w:numId w:val="3"/>
        </w:numPr>
        <w:rPr/>
      </w:pPr>
      <w:r>
        <w:rPr>
          <w:b/>
        </w:rPr>
        <w:t>[OAEP]</w:t>
        <w:tab/>
      </w:r>
      <w:r>
        <w:rPr/>
        <w:t>M. Bellare, P. Rogaway.  Optimal Asymmetric Encryption – How to Encrypt with RSA.  Nov 19, 1995.</w:t>
        <w:br/>
        <w:t xml:space="preserve">URL:  </w:t>
      </w:r>
      <w:hyperlink r:id="rId27">
        <w:r>
          <w:rPr>
            <w:webHidden/>
            <w:rStyle w:val="InternetLink"/>
            <w:rFonts w:cs="Arial"/>
            <w:szCs w:val="20"/>
          </w:rPr>
          <w:t>http://cseweb.ucsd.edu/users/mihir/papers/oae.pdf</w:t>
        </w:r>
      </w:hyperlink>
    </w:p>
    <w:p>
      <w:pPr>
        <w:pStyle w:val="Normal"/>
        <w:numPr>
          <w:ilvl w:val="0"/>
          <w:numId w:val="3"/>
        </w:numPr>
        <w:ind w:left="2160" w:hanging="1800"/>
        <w:rPr/>
      </w:pPr>
      <w:r>
        <w:rPr>
          <w:rStyle w:val="Refterm"/>
        </w:rPr>
        <w:t>[PKCS11-Base]</w:t>
        <w:tab/>
      </w:r>
      <w:r>
        <w:rPr>
          <w:rStyle w:val="Refterm"/>
          <w:b w:val="false"/>
          <w:i/>
        </w:rPr>
        <w:t>PKCS #11 Cryptographic Token Interface Base Specification Version 2.41</w:t>
      </w:r>
      <w:r>
        <w:rPr>
          <w:rStyle w:val="Refterm"/>
          <w:b w:val="false"/>
        </w:rPr>
        <w:t xml:space="preserve">. Edited by Susan Gleeson and Chris Zimman. Latest version: </w:t>
      </w:r>
      <w:hyperlink r:id="rId28">
        <w:r>
          <w:rPr>
            <w:webHidden/>
            <w:rStyle w:val="InternetLink"/>
          </w:rPr>
          <w:t>http://docs.oasis-open.org/pkcs11/pkcs11-base/v2.40/pkcs11-base-v2.40.html</w:t>
        </w:r>
      </w:hyperlink>
      <w:r>
        <w:rPr>
          <w:rStyle w:val="Refterm"/>
          <w:b w:val="false"/>
        </w:rPr>
        <w:t>.</w:t>
      </w:r>
    </w:p>
    <w:p>
      <w:pPr>
        <w:pStyle w:val="RelatedWork"/>
        <w:numPr>
          <w:ilvl w:val="0"/>
          <w:numId w:val="0"/>
        </w:numPr>
        <w:ind w:left="2127" w:hanging="1767"/>
        <w:rPr/>
      </w:pPr>
      <w:del w:id="1799" w:author="Dieter Bong" w:date="2018-01-09T17:12:00Z">
        <w:r>
          <w:rPr>
            <w:rStyle w:val="Refterm"/>
          </w:rPr>
          <w:delText xml:space="preserve"> </w:delText>
        </w:r>
      </w:del>
      <w:r>
        <w:rPr>
          <w:rStyle w:val="Refterm"/>
        </w:rPr>
        <w:t>[PKCS11-Hist]</w:t>
        <w:tab/>
      </w:r>
      <w:r>
        <w:rPr>
          <w:rStyle w:val="Refterm"/>
          <w:b w:val="false"/>
          <w:i/>
        </w:rPr>
        <w:t>PKCS #11 Cryptographic Token Interface Historical Mechanisms Specification Version 2.41</w:t>
      </w:r>
      <w:r>
        <w:rPr>
          <w:rStyle w:val="Refterm"/>
          <w:b w:val="false"/>
        </w:rPr>
        <w:t xml:space="preserve">. Edited by Susan Gleeson and Chris Zimman. Latest version: </w:t>
      </w:r>
      <w:hyperlink r:id="rId29">
        <w:r>
          <w:rPr>
            <w:webHidden/>
            <w:rStyle w:val="InternetLink"/>
          </w:rPr>
          <w:t>http://docs.oasis-open.org/pkcs11/pkcs11-hist/v2.40/pkcs11-hist-v2.40.html</w:t>
        </w:r>
      </w:hyperlink>
      <w:r>
        <w:rPr>
          <w:rStyle w:val="Refterm"/>
          <w:b w:val="false"/>
        </w:rPr>
        <w:t>.</w:t>
      </w:r>
    </w:p>
    <w:p>
      <w:pPr>
        <w:pStyle w:val="RelatedWork"/>
        <w:numPr>
          <w:ilvl w:val="0"/>
          <w:numId w:val="0"/>
        </w:numPr>
        <w:ind w:left="2127" w:hanging="1767"/>
        <w:rPr/>
      </w:pPr>
      <w:del w:id="1800" w:author="Dieter Bong" w:date="2018-01-09T17:12:00Z">
        <w:r>
          <w:rPr>
            <w:rStyle w:val="Refterm"/>
          </w:rPr>
          <w:delText xml:space="preserve"> </w:delText>
        </w:r>
      </w:del>
      <w:r>
        <w:rPr>
          <w:rStyle w:val="Refterm"/>
        </w:rPr>
        <w:t>[PKCS11-Prof]</w:t>
        <w:tab/>
      </w:r>
      <w:r>
        <w:rPr>
          <w:rStyle w:val="Refterm"/>
          <w:b w:val="false"/>
          <w:i/>
        </w:rPr>
        <w:t>PKCS #11 Cryptographic Token Interface Profiles Version 2.41</w:t>
      </w:r>
      <w:r>
        <w:rPr>
          <w:rStyle w:val="Refterm"/>
          <w:b w:val="false"/>
        </w:rPr>
        <w:t>. Edited by Tim Hudson. Latest version:</w:t>
      </w:r>
      <w:r>
        <w:rPr>
          <w:rStyle w:val="Refterm"/>
        </w:rPr>
        <w:t xml:space="preserve"> </w:t>
      </w:r>
      <w:hyperlink r:id="rId30">
        <w:r>
          <w:rPr>
            <w:webHidden/>
            <w:rStyle w:val="InternetLink"/>
          </w:rPr>
          <w:t>http://docs.oasis-open.org/pkcs11/pkcs11-profiles/v2.40/pkcs11-profiles-v2.40.html</w:t>
        </w:r>
      </w:hyperlink>
      <w:r>
        <w:rPr>
          <w:rStyle w:val="Refterm"/>
        </w:rPr>
        <w:t>.</w:t>
      </w:r>
    </w:p>
    <w:p>
      <w:pPr>
        <w:pStyle w:val="RelatedWork"/>
        <w:numPr>
          <w:ilvl w:val="0"/>
          <w:numId w:val="0"/>
        </w:numPr>
        <w:ind w:left="2127" w:hanging="1767"/>
        <w:rPr/>
      </w:pPr>
      <w:r>
        <w:rPr>
          <w:rStyle w:val="Refterm"/>
        </w:rPr>
        <w:t>[POLY1305]</w:t>
        <w:tab/>
      </w:r>
      <w:r>
        <w:rPr>
          <w:rStyle w:val="Refterm"/>
          <w:b w:val="false"/>
        </w:rPr>
        <w:t>D.J. Bernstein.  The Poly1305-AES message-authentication code.  Jan 2005.</w:t>
        <w:tab/>
        <w:t xml:space="preserve">URL:  </w:t>
      </w:r>
      <w:hyperlink r:id="rId31">
        <w:r>
          <w:rPr>
            <w:webHidden/>
            <w:rStyle w:val="InternetLink"/>
          </w:rPr>
          <w:t>https://cr.yp.to/mac/poly1305-20050329.pdf</w:t>
        </w:r>
      </w:hyperlink>
    </w:p>
    <w:p>
      <w:pPr>
        <w:pStyle w:val="Ref"/>
        <w:numPr>
          <w:ilvl w:val="0"/>
          <w:numId w:val="3"/>
        </w:numPr>
        <w:rPr/>
      </w:pPr>
      <w:del w:id="1801" w:author="Dieter Bong" w:date="2018-01-09T17:12:00Z">
        <w:r>
          <w:rPr>
            <w:rStyle w:val="Refterm"/>
            <w:rFonts w:cs="Arial"/>
            <w:szCs w:val="20"/>
          </w:rPr>
          <w:delText xml:space="preserve"> </w:delText>
        </w:r>
      </w:del>
      <w:r>
        <w:rPr>
          <w:rStyle w:val="Refterm"/>
          <w:rFonts w:cs="Arial"/>
          <w:szCs w:val="20"/>
        </w:rPr>
        <w:t>[RFC2119]</w:t>
      </w:r>
      <w:bookmarkEnd w:id="28"/>
      <w:r>
        <w:rPr/>
        <w:tab/>
        <w:t xml:space="preserve">Bradner, S., “Key words for use in RFCs to Indicate Requirement Levels”, BCP 14, RFC 2119, March 1997. </w:t>
        <w:br/>
        <w:t xml:space="preserve">URL:  </w:t>
      </w:r>
      <w:hyperlink r:id="rId32">
        <w:r>
          <w:rPr>
            <w:webHidden/>
            <w:rStyle w:val="InternetLink"/>
            <w:rFonts w:cs="Arial"/>
            <w:szCs w:val="20"/>
          </w:rPr>
          <w:t>http://www.ietf.org/rfc/rfc2119.txt</w:t>
        </w:r>
      </w:hyperlink>
      <w:r>
        <w:rPr/>
        <w:t>.</w:t>
      </w:r>
    </w:p>
    <w:p>
      <w:pPr>
        <w:pStyle w:val="Ref"/>
        <w:numPr>
          <w:ilvl w:val="0"/>
          <w:numId w:val="3"/>
        </w:numPr>
        <w:rPr/>
      </w:pPr>
      <w:r>
        <w:rPr>
          <w:rStyle w:val="Refterm"/>
          <w:rFonts w:cs="Arial"/>
          <w:szCs w:val="20"/>
        </w:rPr>
        <w:t>[RIPEMD]</w:t>
        <w:tab/>
      </w:r>
      <w:r>
        <w:rPr>
          <w:rStyle w:val="Refterm"/>
          <w:rFonts w:cs="Arial"/>
          <w:b w:val="false"/>
          <w:szCs w:val="20"/>
        </w:rPr>
        <w:t>H. Dobbertin, A. Bosselaers, B. Preneel.  The hash function RIPEMD-160, Feb 13, 2012.</w:t>
        <w:br/>
        <w:t xml:space="preserve">URL:  </w:t>
      </w:r>
      <w:hyperlink r:id="rId33">
        <w:r>
          <w:rPr>
            <w:webHidden/>
            <w:rStyle w:val="InternetLink"/>
            <w:rFonts w:cs="Arial"/>
            <w:szCs w:val="20"/>
          </w:rPr>
          <w:t>http://homes.esat.kuleuven.be/~bosselae/ripemd160.html</w:t>
        </w:r>
      </w:hyperlink>
    </w:p>
    <w:p>
      <w:pPr>
        <w:pStyle w:val="Ref"/>
        <w:numPr>
          <w:ilvl w:val="0"/>
          <w:numId w:val="3"/>
        </w:numPr>
        <w:rPr/>
      </w:pPr>
      <w:r>
        <w:rPr>
          <w:rStyle w:val="Refterm"/>
          <w:rFonts w:cs="Arial"/>
          <w:szCs w:val="20"/>
        </w:rPr>
        <w:t>[SEED]</w:t>
        <w:tab/>
      </w:r>
      <w:r>
        <w:rPr>
          <w:rStyle w:val="Refterm"/>
          <w:rFonts w:cs="Arial"/>
          <w:b w:val="false"/>
          <w:szCs w:val="20"/>
        </w:rPr>
        <w:t xml:space="preserve">KISA.  SEED 128 Algorithm Specification.  Sep 2003. </w:t>
        <w:br/>
        <w:t>URL: </w:t>
      </w:r>
      <w:hyperlink r:id="rId34">
        <w:r>
          <w:rPr>
            <w:webHidden/>
            <w:rStyle w:val="InternetLink"/>
            <w:rFonts w:cs="Arial"/>
            <w:szCs w:val="20"/>
          </w:rPr>
          <w:t>http://seed.kisa.or.kr/html/egovframework/iwt/ds/ko/ref/%5B2%5D_SEED+128_Specification_english_M.pdf</w:t>
        </w:r>
      </w:hyperlink>
    </w:p>
    <w:p>
      <w:pPr>
        <w:pStyle w:val="Ref"/>
        <w:numPr>
          <w:ilvl w:val="0"/>
          <w:numId w:val="3"/>
        </w:numPr>
        <w:rPr/>
      </w:pPr>
      <w:r>
        <w:rPr>
          <w:rStyle w:val="Refterm"/>
          <w:rFonts w:cs="Arial"/>
          <w:szCs w:val="20"/>
        </w:rPr>
        <w:t>[SHA-1]</w:t>
        <w:tab/>
      </w:r>
      <w:r>
        <w:rPr>
          <w:rStyle w:val="Refterm"/>
          <w:rFonts w:cs="Arial"/>
          <w:b w:val="false"/>
          <w:szCs w:val="20"/>
        </w:rPr>
        <w:t xml:space="preserve">NIST.  FIPS 180-4:  Secure Hash Standard.  March 2012. </w:t>
        <w:br/>
        <w:t xml:space="preserve">URL:  </w:t>
      </w:r>
      <w:hyperlink r:id="rId35">
        <w:r>
          <w:rPr>
            <w:webHidden/>
            <w:rStyle w:val="InternetLink"/>
            <w:rFonts w:cs="Arial"/>
            <w:szCs w:val="20"/>
          </w:rPr>
          <w:t>http://csrc.nist.gov/publications/fips/fips180-4/fips-180-4.pdf</w:t>
        </w:r>
      </w:hyperlink>
    </w:p>
    <w:p>
      <w:pPr>
        <w:pStyle w:val="Ref"/>
        <w:numPr>
          <w:ilvl w:val="0"/>
          <w:numId w:val="3"/>
        </w:numPr>
        <w:rPr/>
      </w:pPr>
      <w:r>
        <w:rPr>
          <w:rStyle w:val="Refterm"/>
          <w:rFonts w:cs="Arial"/>
          <w:szCs w:val="20"/>
        </w:rPr>
        <w:t>[SHA-</w:t>
      </w:r>
      <w:r>
        <w:rPr>
          <w:b/>
        </w:rPr>
        <w:t>2]</w:t>
      </w:r>
      <w:r>
        <w:rPr/>
        <w:tab/>
      </w:r>
      <w:r>
        <w:rPr>
          <w:rStyle w:val="Refterm"/>
          <w:rFonts w:cs="Arial"/>
          <w:b w:val="false"/>
          <w:szCs w:val="20"/>
        </w:rPr>
        <w:t xml:space="preserve">NIST.  FIPS 180-4:  Secure Hash Standard.  March 2012. </w:t>
        <w:br/>
        <w:t xml:space="preserve">URL:  </w:t>
      </w:r>
      <w:hyperlink r:id="rId36">
        <w:r>
          <w:rPr>
            <w:webHidden/>
            <w:rStyle w:val="InternetLink"/>
            <w:rFonts w:cs="Arial"/>
            <w:szCs w:val="20"/>
          </w:rPr>
          <w:t>http://csrc.nist.gov/publications/fips/fips180-4/fips-180-4.pdf</w:t>
        </w:r>
      </w:hyperlink>
    </w:p>
    <w:p>
      <w:pPr>
        <w:pStyle w:val="Ref"/>
        <w:numPr>
          <w:ilvl w:val="0"/>
          <w:numId w:val="3"/>
        </w:numPr>
        <w:rPr/>
      </w:pPr>
      <w:r>
        <w:rPr>
          <w:rStyle w:val="Refterm"/>
          <w:rFonts w:cs="Arial"/>
          <w:szCs w:val="20"/>
        </w:rPr>
        <w:t>[TWOFISH]</w:t>
        <w:tab/>
      </w:r>
      <w:r>
        <w:rPr>
          <w:rStyle w:val="Refterm"/>
          <w:rFonts w:cs="Arial"/>
          <w:b w:val="false"/>
          <w:szCs w:val="20"/>
        </w:rPr>
        <w:t xml:space="preserve">B. Schneier, J. Kelsey, D. Whiting, C. Hall, N. Ferguson. Twofish: A 128-Bit Block Cipher.  June 15, 1998. </w:t>
        <w:br/>
        <w:t xml:space="preserve">URL:  </w:t>
      </w:r>
      <w:hyperlink r:id="rId37">
        <w:r>
          <w:rPr>
            <w:webHidden/>
            <w:rStyle w:val="InternetLink"/>
            <w:rFonts w:cs="Arial"/>
            <w:szCs w:val="20"/>
          </w:rPr>
          <w:t>https://www.schneier.com/paper-twofish-paper.pdf</w:t>
        </w:r>
      </w:hyperlink>
    </w:p>
    <w:p>
      <w:pPr>
        <w:pStyle w:val="Heading2"/>
        <w:numPr>
          <w:ilvl w:val="1"/>
          <w:numId w:val="2"/>
        </w:numPr>
        <w:rPr/>
      </w:pPr>
      <w:bookmarkStart w:id="29" w:name="_Toc516500613"/>
      <w:bookmarkStart w:id="30" w:name="_Toc416959965"/>
      <w:bookmarkStart w:id="31" w:name="_Toc395187719"/>
      <w:bookmarkStart w:id="32" w:name="_Toc391471081"/>
      <w:bookmarkStart w:id="33" w:name="_Toc370634364"/>
      <w:bookmarkStart w:id="34" w:name="_Toc287332009"/>
      <w:bookmarkStart w:id="35" w:name="_Toc85472895"/>
      <w:bookmarkEnd w:id="29"/>
      <w:bookmarkEnd w:id="30"/>
      <w:bookmarkEnd w:id="31"/>
      <w:bookmarkEnd w:id="32"/>
      <w:bookmarkEnd w:id="33"/>
      <w:bookmarkEnd w:id="34"/>
      <w:bookmarkEnd w:id="35"/>
      <w:r>
        <w:rPr/>
        <w:t>Non-Normative References</w:t>
      </w:r>
    </w:p>
    <w:p>
      <w:pPr>
        <w:pStyle w:val="Ref"/>
        <w:numPr>
          <w:ilvl w:val="0"/>
          <w:numId w:val="3"/>
        </w:numPr>
        <w:rPr/>
      </w:pPr>
      <w:r>
        <w:rPr>
          <w:b/>
        </w:rPr>
        <w:t>[CAP-1.2]</w:t>
      </w:r>
      <w:r>
        <w:rPr>
          <w:rStyle w:val="Refterm"/>
          <w:b w:val="false"/>
        </w:rPr>
        <w:tab/>
      </w:r>
      <w:r>
        <w:rPr>
          <w:i/>
          <w:iCs/>
        </w:rPr>
        <w:t>Common Alerting Protocol Version 1.2</w:t>
      </w:r>
      <w:r>
        <w:rPr/>
        <w:t xml:space="preserve">.  01 July 2010. OASIS Standard. </w:t>
        <w:br/>
        <w:t xml:space="preserve">URL: </w:t>
      </w:r>
      <w:hyperlink r:id="rId38">
        <w:r>
          <w:rPr>
            <w:webHidden/>
            <w:rStyle w:val="InternetLink"/>
          </w:rPr>
          <w:t>http://docs.oasis-open.org/emergency/cap/v1.2/CAP-v1.2-os.html</w:t>
        </w:r>
      </w:hyperlink>
    </w:p>
    <w:p>
      <w:pPr>
        <w:pStyle w:val="Ref"/>
        <w:numPr>
          <w:ilvl w:val="0"/>
          <w:numId w:val="3"/>
        </w:numPr>
        <w:rPr/>
      </w:pPr>
      <w:bookmarkStart w:id="36" w:name="_Ref150833903"/>
      <w:r>
        <w:rPr>
          <w:b/>
        </w:rPr>
        <w:t>[AES KEYWRAP]</w:t>
      </w:r>
      <w:r>
        <w:rPr/>
        <w:tab/>
      </w:r>
      <w:del w:id="1802" w:author="Dieter Bong" w:date="2018-01-09T17:11:00Z">
        <w:bookmarkEnd w:id="36"/>
        <w:r>
          <w:rPr/>
          <w:delText xml:space="preserve"> </w:delText>
        </w:r>
      </w:del>
      <w:r>
        <w:rPr/>
        <w:t xml:space="preserve">National Institute of Standards and Technology, NIST Special Publication 800-38F, Recommendation for Block Cipher Modes of Operation: Methods for Key Wrapping, December 2012, </w:t>
      </w:r>
      <w:hyperlink r:id="rId39">
        <w:r>
          <w:rPr>
            <w:webHidden/>
            <w:rStyle w:val="InternetLink"/>
          </w:rPr>
          <w:t>http://nvlpubs.nist.gov/nistpubs/SpecialPublications/NIST.SP.800-38F.pdf</w:t>
        </w:r>
      </w:hyperlink>
      <w:r>
        <w:rPr/>
        <w:t xml:space="preserve"> </w:t>
      </w:r>
    </w:p>
    <w:p>
      <w:pPr>
        <w:pStyle w:val="Ref"/>
        <w:numPr>
          <w:ilvl w:val="0"/>
          <w:numId w:val="3"/>
        </w:numPr>
        <w:rPr/>
      </w:pPr>
      <w:del w:id="1803" w:author="Dieter Bong" w:date="2018-01-09T17:11:00Z">
        <w:r>
          <w:rPr>
            <w:b/>
          </w:rPr>
          <w:delText xml:space="preserve"> </w:delText>
        </w:r>
      </w:del>
      <w:r>
        <w:rPr>
          <w:b/>
        </w:rPr>
        <w:t>[ANSI C]</w:t>
      </w:r>
      <w:r>
        <w:rPr/>
        <w:tab/>
        <w:t>ANSI/ISO.  American National Standard for Programming Languages – C.  1990.</w:t>
      </w:r>
    </w:p>
    <w:p>
      <w:pPr>
        <w:pStyle w:val="Ref"/>
        <w:numPr>
          <w:ilvl w:val="0"/>
          <w:numId w:val="3"/>
        </w:numPr>
        <w:rPr/>
      </w:pPr>
      <w:r>
        <w:rPr>
          <w:b/>
        </w:rPr>
        <w:t>[ANSI X9.31]</w:t>
      </w:r>
      <w:r>
        <w:rPr/>
        <w:tab/>
        <w:t>Accredited Standards Committee X9.  Digital Signatures Using Reversible Public Key Cryptography for the Financial Services Industry (rDSA).  1998.</w:t>
      </w:r>
    </w:p>
    <w:p>
      <w:pPr>
        <w:pStyle w:val="Ref"/>
        <w:numPr>
          <w:ilvl w:val="0"/>
          <w:numId w:val="3"/>
        </w:numPr>
        <w:rPr/>
      </w:pPr>
      <w:r>
        <w:rPr>
          <w:b/>
        </w:rPr>
        <w:t>[ANSI X9.42]</w:t>
      </w:r>
      <w:r>
        <w:rPr/>
        <w:tab/>
        <w:t>Accredited Standards Committee X9.  Public Key Cryptography for the Financial Services Industry: Agreement of Symmetric Keys Using Discrete Logarithm Cryptography.   2003.</w:t>
      </w:r>
    </w:p>
    <w:p>
      <w:pPr>
        <w:pStyle w:val="Ref"/>
        <w:numPr>
          <w:ilvl w:val="0"/>
          <w:numId w:val="3"/>
        </w:numPr>
        <w:rPr/>
      </w:pPr>
      <w:r>
        <w:rPr>
          <w:b/>
        </w:rPr>
        <w:t>[ANSI X9.62]</w:t>
      </w:r>
      <w:r>
        <w:rPr/>
        <w:tab/>
        <w:t>Accredited Standards Committee X9.  Public Key Cryptography for the Financial Services Industry: The Elliptic Curve Digital Signature Algorithm (ECDSA).  1998.</w:t>
      </w:r>
    </w:p>
    <w:p>
      <w:pPr>
        <w:pStyle w:val="Ref"/>
        <w:numPr>
          <w:ilvl w:val="0"/>
          <w:numId w:val="3"/>
        </w:numPr>
        <w:rPr/>
      </w:pPr>
      <w:r>
        <w:rPr>
          <w:b/>
        </w:rPr>
        <w:t>[ANSI X9.63]</w:t>
      </w:r>
      <w:r>
        <w:rPr/>
        <w:tab/>
        <w:t xml:space="preserve">Accredited Standards Committee X9.  Public Key Cryptography for the Financial Services Industry: Key Agreement and Key Transport Using Elliptic Curve Cryptography.  </w:t>
      </w:r>
      <w:r>
        <w:rPr>
          <w:lang w:val="it-IT"/>
        </w:rPr>
        <w:t xml:space="preserve">2001. </w:t>
        <w:br/>
        <w:t xml:space="preserve">URL:  </w:t>
      </w:r>
      <w:hyperlink r:id="rId40">
        <w:r>
          <w:rPr>
            <w:webHidden/>
            <w:rStyle w:val="InternetLink"/>
            <w:rFonts w:cs="Arial"/>
            <w:lang w:val="it-IT"/>
          </w:rPr>
          <w:t>http://webstore.ansi.org/RecordDetail.aspx?sku=X9.63-2011</w:t>
        </w:r>
      </w:hyperlink>
    </w:p>
    <w:p>
      <w:pPr>
        <w:pStyle w:val="Ref"/>
        <w:numPr>
          <w:ilvl w:val="0"/>
          <w:numId w:val="3"/>
        </w:numPr>
        <w:rPr/>
      </w:pPr>
      <w:bookmarkStart w:id="37" w:name="_Ref94434861"/>
      <w:bookmarkStart w:id="38" w:name="CTKIP"/>
      <w:r>
        <w:rPr>
          <w:b/>
          <w:lang w:val="it-IT"/>
        </w:rPr>
        <w:t>[CT-KIP</w:t>
      </w:r>
      <w:bookmarkEnd w:id="38"/>
      <w:r>
        <w:rPr>
          <w:b/>
          <w:lang w:val="it-IT"/>
        </w:rPr>
        <w:t>]</w:t>
      </w:r>
      <w:r>
        <w:rPr>
          <w:lang w:val="it-IT"/>
        </w:rPr>
        <w:tab/>
        <w:t xml:space="preserve">RSA Laboratories. </w:t>
      </w:r>
      <w:r>
        <w:rPr/>
        <w:t xml:space="preserve">Cryptographic Token Key Initialization Protocol. Version 1.0, December 2005. </w:t>
        <w:br/>
        <w:t xml:space="preserve">URL: </w:t>
      </w:r>
      <w:hyperlink r:id="rId41">
        <w:r>
          <w:rPr>
            <w:webHidden/>
            <w:rStyle w:val="InternetLink"/>
          </w:rPr>
          <w:t>ftp://ftp.rsasecurity.com/pub/otps/ct-kip/ct-kip-v1-0.pdf</w:t>
        </w:r>
      </w:hyperlink>
      <w:bookmarkEnd w:id="37"/>
      <w:r>
        <w:rPr/>
        <w:t>.</w:t>
      </w:r>
    </w:p>
    <w:p>
      <w:pPr>
        <w:pStyle w:val="Ref"/>
        <w:numPr>
          <w:ilvl w:val="0"/>
          <w:numId w:val="3"/>
        </w:numPr>
        <w:rPr/>
      </w:pPr>
      <w:r>
        <w:rPr>
          <w:b/>
        </w:rPr>
        <w:t>[CC/PP]</w:t>
      </w:r>
      <w:r>
        <w:rPr/>
        <w:tab/>
        <w:t xml:space="preserve">CCPP-STRUCT-VOCAB, G. Klyne, F. Reynolds, C. , H. Ohto, J. Hjelm, M. H. Butler, L. Tran, Editors, W3C Recommendation, 15 January 2004, </w:t>
        <w:br/>
        <w:t xml:space="preserve">URL:  </w:t>
      </w:r>
      <w:hyperlink r:id="rId42">
        <w:r>
          <w:rPr>
            <w:webHidden/>
            <w:rStyle w:val="InternetLink"/>
            <w:rFonts w:cs="Arial"/>
          </w:rPr>
          <w:t>http://www.w3.org/TR/2004/REC-CCPP-struct-vocab-20040115/</w:t>
        </w:r>
      </w:hyperlink>
      <w:r>
        <w:rPr>
          <w:rFonts w:cs="Arial"/>
        </w:rPr>
        <w:t xml:space="preserve"> </w:t>
        <w:br/>
      </w:r>
      <w:r>
        <w:rPr/>
        <w:t xml:space="preserve">Latest version available at </w:t>
      </w:r>
      <w:hyperlink r:id="rId43">
        <w:r>
          <w:rPr>
            <w:webHidden/>
            <w:rStyle w:val="InternetLink"/>
            <w:rFonts w:cs="Arial"/>
          </w:rPr>
          <w:t>http://www.w3.org/TR/CCPP-struct-vocab/</w:t>
        </w:r>
      </w:hyperlink>
      <w:r>
        <w:rPr/>
        <w:t xml:space="preserve">  </w:t>
      </w:r>
    </w:p>
    <w:p>
      <w:pPr>
        <w:pStyle w:val="Ref"/>
        <w:numPr>
          <w:ilvl w:val="0"/>
          <w:numId w:val="3"/>
        </w:numPr>
        <w:rPr/>
      </w:pPr>
      <w:r>
        <w:rPr>
          <w:b/>
        </w:rPr>
        <w:t>[NIST AES CTS]</w:t>
        <w:tab/>
      </w:r>
      <w:r>
        <w:rPr/>
        <w:t xml:space="preserve">National Institute of Standards and Technology, Addendum to NIST Special Publication 800-38A, “Recommendation for Block Cipher Modes of Operation:  Three Variants of Ciphertext Stealing for CBC Mode” </w:t>
        <w:br/>
        <w:t xml:space="preserve">URL: </w:t>
      </w:r>
      <w:hyperlink r:id="rId44">
        <w:r>
          <w:rPr>
            <w:webHidden/>
            <w:rStyle w:val="InternetLink"/>
            <w:rFonts w:cs="Arial"/>
          </w:rPr>
          <w:t>http://csrc.nist.gov/publications/nistpubs/800-38a/addendum-to-nist_sp800-38A.pdf</w:t>
        </w:r>
      </w:hyperlink>
    </w:p>
    <w:p>
      <w:pPr>
        <w:pStyle w:val="Normal"/>
        <w:numPr>
          <w:ilvl w:val="0"/>
          <w:numId w:val="3"/>
        </w:numPr>
        <w:ind w:left="2160" w:hanging="1786"/>
        <w:rPr/>
      </w:pPr>
      <w:r>
        <w:rPr>
          <w:rStyle w:val="Refterm"/>
          <w:rFonts w:cs="Arial"/>
          <w:szCs w:val="20"/>
        </w:rPr>
        <w:t>[PKCS11-UG]</w:t>
        <w:tab/>
      </w:r>
      <w:r>
        <w:rPr>
          <w:rFonts w:cs="Arial"/>
          <w:i/>
          <w:szCs w:val="20"/>
        </w:rPr>
        <w:t>PKCS #11 Cryptographic Token Interface Usage Guide Version 2.41</w:t>
      </w:r>
      <w:r>
        <w:rPr>
          <w:rFonts w:cs="Arial"/>
          <w:szCs w:val="20"/>
        </w:rPr>
        <w:t xml:space="preserve">. Edited by John Leiseboer and Robert Griffin. version: </w:t>
      </w:r>
      <w:hyperlink r:id="rId45">
        <w:r>
          <w:rPr>
            <w:webHidden/>
            <w:rStyle w:val="InternetLink"/>
            <w:rFonts w:cs="Arial"/>
            <w:szCs w:val="20"/>
          </w:rPr>
          <w:t>http://docs.oasis-open.org/pkcs11/pkcs11-ug/v2.40/pkcs11-ug-v2.40.html</w:t>
        </w:r>
      </w:hyperlink>
      <w:r>
        <w:rPr>
          <w:rFonts w:cs="Arial"/>
          <w:szCs w:val="20"/>
        </w:rPr>
        <w:t xml:space="preserve">. </w:t>
      </w:r>
    </w:p>
    <w:p>
      <w:pPr>
        <w:pStyle w:val="Ref"/>
        <w:numPr>
          <w:ilvl w:val="0"/>
          <w:numId w:val="3"/>
        </w:numPr>
        <w:rPr/>
      </w:pPr>
      <w:del w:id="1804" w:author="Dieter Bong" w:date="2018-01-09T17:11:00Z">
        <w:bookmarkStart w:id="39" w:name="_Ref148505765"/>
        <w:bookmarkStart w:id="40" w:name="_Ref76286058"/>
        <w:bookmarkEnd w:id="39"/>
        <w:r>
          <w:rPr>
            <w:b/>
          </w:rPr>
          <w:delText xml:space="preserve"> </w:delText>
        </w:r>
      </w:del>
      <w:r>
        <w:rPr>
          <w:b/>
        </w:rPr>
        <w:t>[RFC 2865]</w:t>
      </w:r>
      <w:r>
        <w:rPr/>
        <w:tab/>
        <w:t xml:space="preserve">Rigney et al, “Remote Authentication Dial In User Service (RADIUS)”, IETF RFC2865, June 2000. </w:t>
        <w:br/>
        <w:t xml:space="preserve">URL: </w:t>
      </w:r>
      <w:hyperlink r:id="rId46">
        <w:r>
          <w:rPr>
            <w:webHidden/>
            <w:rStyle w:val="InternetLink"/>
          </w:rPr>
          <w:t>http://www.ietf.org/rfc/rfc2865.txt</w:t>
        </w:r>
      </w:hyperlink>
      <w:bookmarkEnd w:id="40"/>
      <w:r>
        <w:rPr/>
        <w:t>.</w:t>
      </w:r>
    </w:p>
    <w:p>
      <w:pPr>
        <w:pStyle w:val="Ref"/>
        <w:numPr>
          <w:ilvl w:val="0"/>
          <w:numId w:val="3"/>
        </w:numPr>
        <w:rPr/>
      </w:pPr>
      <w:ins w:id="1805" w:author="Dieter Bong" w:date="2018-01-09T17:16:00Z">
        <w:r>
          <w:rPr>
            <w:b/>
          </w:rPr>
          <w:t xml:space="preserve"> </w:t>
        </w:r>
      </w:ins>
      <w:del w:id="1806" w:author="Dieter Bong" w:date="2018-01-09T17:16:00Z">
        <w:r>
          <w:rPr>
            <w:b/>
          </w:rPr>
          <w:delText>[RFC 3394]</w:delText>
        </w:r>
      </w:del>
      <w:del w:id="1807" w:author="Dieter Bong" w:date="2018-01-09T17:16:00Z">
        <w:r>
          <w:rPr/>
          <w:tab/>
          <w:delText xml:space="preserve">J. Schaad, R. Housley, Advanced Encryption Standard (AES) Key Wrap Algorithm, September 2002. </w:delText>
          <w:br/>
          <w:delText xml:space="preserve">URL:  </w:delText>
        </w:r>
      </w:del>
      <w:hyperlink r:id="rId47">
        <w:del w:id="1808" w:author="Dieter Bong" w:date="2018-01-09T17:16:00Z">
          <w:r>
            <w:rPr>
              <w:webHidden/>
              <w:rStyle w:val="InternetLink"/>
              <w:rFonts w:eastAsia="MS Mincho"/>
            </w:rPr>
            <w:delText>http://www.ietf.org/rfc/rfc3394.txt</w:delText>
          </w:r>
        </w:del>
      </w:hyperlink>
      <w:del w:id="1809" w:author="Dieter Bong" w:date="2018-01-09T17:16:00Z">
        <w:r>
          <w:rPr/>
          <w:delText>.</w:delText>
        </w:r>
      </w:del>
    </w:p>
    <w:p>
      <w:pPr>
        <w:pStyle w:val="Ref"/>
        <w:numPr>
          <w:ilvl w:val="0"/>
          <w:numId w:val="3"/>
        </w:numPr>
        <w:rPr/>
      </w:pPr>
      <w:bookmarkStart w:id="41" w:name="_Ref148505765"/>
      <w:bookmarkStart w:id="42" w:name="_Ref148505832"/>
      <w:bookmarkEnd w:id="41"/>
      <w:r>
        <w:rPr>
          <w:b/>
        </w:rPr>
        <w:t>[RFC 3686]</w:t>
      </w:r>
      <w:r>
        <w:rPr/>
        <w:tab/>
        <w:t xml:space="preserve">Housley, “Using Advanced Encryption Standard (AES) Counter Mode With IPsec Encapsulating Security Payload (ESP),” IETF RFC 3686, January 2004. </w:t>
        <w:br/>
        <w:t xml:space="preserve">URL: </w:t>
      </w:r>
      <w:hyperlink r:id="rId48">
        <w:r>
          <w:rPr>
            <w:webHidden/>
            <w:rStyle w:val="InternetLink"/>
          </w:rPr>
          <w:t>http://www.ietf.org/rfc/rfc3686.txt</w:t>
        </w:r>
      </w:hyperlink>
      <w:bookmarkEnd w:id="42"/>
      <w:r>
        <w:rPr/>
        <w:t>.</w:t>
      </w:r>
    </w:p>
    <w:p>
      <w:pPr>
        <w:pStyle w:val="Ref"/>
        <w:numPr>
          <w:ilvl w:val="0"/>
          <w:numId w:val="3"/>
        </w:numPr>
        <w:rPr/>
      </w:pPr>
      <w:bookmarkStart w:id="43" w:name="_Ref148505996"/>
      <w:r>
        <w:rPr>
          <w:b/>
        </w:rPr>
        <w:t>[RFC 3717]</w:t>
      </w:r>
      <w:r>
        <w:rPr/>
        <w:tab/>
        <w:t xml:space="preserve">Matsui, et al, ”A Description of the Camellia Encryption Algorithm,” IETF RFC 3717, April 2004. </w:t>
        <w:br/>
        <w:t xml:space="preserve">URL: </w:t>
      </w:r>
      <w:hyperlink r:id="rId49">
        <w:r>
          <w:rPr>
            <w:webHidden/>
            <w:rStyle w:val="InternetLink"/>
          </w:rPr>
          <w:t>http://www.ietf.org/rfc/rfc3713.txt</w:t>
        </w:r>
      </w:hyperlink>
      <w:bookmarkEnd w:id="43"/>
      <w:r>
        <w:rPr/>
        <w:t>.</w:t>
      </w:r>
    </w:p>
    <w:p>
      <w:pPr>
        <w:pStyle w:val="Ref"/>
        <w:numPr>
          <w:ilvl w:val="0"/>
          <w:numId w:val="3"/>
        </w:numPr>
        <w:rPr/>
      </w:pPr>
      <w:bookmarkStart w:id="44" w:name="_Ref194836282"/>
      <w:bookmarkEnd w:id="44"/>
      <w:r>
        <w:rPr>
          <w:b/>
        </w:rPr>
        <w:t>[RFC 3610]</w:t>
      </w:r>
      <w:r>
        <w:rPr/>
        <w:tab/>
        <w:t xml:space="preserve">Whiting, D., Housley, R., and N. Ferguson, “Counter with CBC-MAC (CCM)", IETF RFC 3610, September 2003. </w:t>
        <w:br/>
        <w:t xml:space="preserve">URL: </w:t>
      </w:r>
      <w:hyperlink r:id="rId50">
        <w:r>
          <w:rPr>
            <w:webHidden/>
            <w:rStyle w:val="InternetLink"/>
          </w:rPr>
          <w:t>http://www.ietf.org/rfc/rfc3610.txt</w:t>
        </w:r>
      </w:hyperlink>
    </w:p>
    <w:p>
      <w:pPr>
        <w:pStyle w:val="Ref"/>
        <w:numPr>
          <w:ilvl w:val="0"/>
          <w:numId w:val="3"/>
        </w:numPr>
        <w:rPr/>
      </w:pPr>
      <w:r>
        <w:rPr>
          <w:b/>
        </w:rPr>
        <w:t>[RFC 3874]</w:t>
      </w:r>
      <w:r>
        <w:rPr/>
        <w:tab/>
        <w:t xml:space="preserve">Smit et al, “A 224-bit One-way Hash Function: SHA-224,” IETF RFC 3874, June 2004. </w:t>
        <w:br/>
        <w:t xml:space="preserve">URL: </w:t>
      </w:r>
      <w:hyperlink r:id="rId51">
        <w:r>
          <w:rPr>
            <w:webHidden/>
            <w:rStyle w:val="InternetLink"/>
          </w:rPr>
          <w:t>http://www.ietf.org/rfc/rfc3874.txt</w:t>
        </w:r>
      </w:hyperlink>
      <w:r>
        <w:rPr/>
        <w:t>.</w:t>
      </w:r>
    </w:p>
    <w:p>
      <w:pPr>
        <w:pStyle w:val="Ref"/>
        <w:numPr>
          <w:ilvl w:val="0"/>
          <w:numId w:val="3"/>
        </w:numPr>
        <w:rPr/>
      </w:pPr>
      <w:bookmarkStart w:id="45" w:name="_Ref194836282"/>
      <w:bookmarkStart w:id="46" w:name="_Ref76286068"/>
      <w:bookmarkEnd w:id="45"/>
      <w:r>
        <w:rPr>
          <w:b/>
        </w:rPr>
        <w:t>[RFC 3748]</w:t>
      </w:r>
      <w:r>
        <w:rPr/>
        <w:tab/>
        <w:t xml:space="preserve">Aboba et al, “Extensible Authentication Protocol (EAP)”, IETF RFC 3748, June 2004. </w:t>
        <w:br/>
        <w:t xml:space="preserve">URL: </w:t>
      </w:r>
      <w:hyperlink r:id="rId52">
        <w:r>
          <w:rPr>
            <w:webHidden/>
            <w:rStyle w:val="InternetLink"/>
          </w:rPr>
          <w:t>http://www.ietf.org/rfc/rfc3748.txt</w:t>
        </w:r>
      </w:hyperlink>
      <w:bookmarkEnd w:id="46"/>
      <w:r>
        <w:rPr/>
        <w:t>.</w:t>
      </w:r>
    </w:p>
    <w:p>
      <w:pPr>
        <w:pStyle w:val="Normal"/>
        <w:numPr>
          <w:ilvl w:val="0"/>
          <w:numId w:val="3"/>
        </w:numPr>
        <w:ind w:left="2217" w:hanging="1860"/>
        <w:pPrChange w:id="0" w:author="Dieter Bong" w:date="2018-01-09T17:14:00Z">
          <w:pPr>
            <w:ind w:left="2160" w:hanging="1857"/>
          </w:pPr>
        </w:pPrChange>
        <w:rPr/>
      </w:pPr>
      <w:r>
        <w:rPr>
          <w:rFonts w:cs="Arial"/>
          <w:b/>
          <w:szCs w:val="20"/>
        </w:rPr>
        <w:t>[RFC 4269]</w:t>
      </w:r>
      <w:r>
        <w:rPr>
          <w:rFonts w:cs="Arial"/>
          <w:szCs w:val="20"/>
        </w:rPr>
        <w:tab/>
        <w:t xml:space="preserve">South Korean Information Security Agency (KISA) “The SEED Encryption Algorithm”, December 2005. </w:t>
        <w:br/>
        <w:t xml:space="preserve">URL:  </w:t>
      </w:r>
      <w:hyperlink r:id="rId53">
        <w:r>
          <w:rPr>
            <w:webHidden/>
            <w:rStyle w:val="InternetLink"/>
            <w:rFonts w:eastAsia="MS Mincho" w:cs="Arial"/>
            <w:szCs w:val="20"/>
          </w:rPr>
          <w:t>ftp://ftp.rfc-editor.org/in-notes/rfc4269.txt</w:t>
        </w:r>
      </w:hyperlink>
    </w:p>
    <w:p>
      <w:pPr>
        <w:pStyle w:val="Ref"/>
        <w:numPr>
          <w:ilvl w:val="0"/>
          <w:numId w:val="3"/>
        </w:numPr>
        <w:rPr/>
      </w:pPr>
      <w:r>
        <w:rPr>
          <w:b/>
        </w:rPr>
        <w:t>[RFC 4309]</w:t>
      </w:r>
      <w:r>
        <w:rPr/>
        <w:tab/>
      </w:r>
      <w:del w:id="1810" w:author="Dieter Bong" w:date="2018-01-09T17:11:00Z">
        <w:r>
          <w:rPr/>
          <w:delText xml:space="preserve"> </w:delText>
        </w:r>
      </w:del>
      <w:r>
        <w:rPr/>
        <w:t xml:space="preserve">Housley, R., “Using Advanced Encryption Standard (AES) CCM Mode with IPsec Encapsulating Security Payload (ESP),” IETF RFC 4309, December 2005. </w:t>
        <w:br/>
        <w:t xml:space="preserve">URL: </w:t>
      </w:r>
      <w:hyperlink r:id="rId54">
        <w:r>
          <w:rPr>
            <w:webHidden/>
            <w:rStyle w:val="InternetLink"/>
          </w:rPr>
          <w:t>http://www.ietf.org/rfc/rfc4309.txt</w:t>
        </w:r>
      </w:hyperlink>
    </w:p>
    <w:p>
      <w:pPr>
        <w:pStyle w:val="Normal"/>
        <w:numPr>
          <w:ilvl w:val="0"/>
          <w:numId w:val="3"/>
        </w:numPr>
        <w:ind w:left="2160" w:hanging="1800"/>
        <w:rPr>
          <w:rFonts w:cs="Arial"/>
          <w:szCs w:val="20"/>
        </w:rPr>
      </w:pPr>
      <w:r>
        <w:rPr>
          <w:rFonts w:cs="Arial"/>
          <w:b/>
          <w:szCs w:val="20"/>
        </w:rPr>
        <w:t>[RFC 4357]</w:t>
      </w:r>
      <w:r>
        <w:rPr>
          <w:rFonts w:cs="Arial"/>
          <w:szCs w:val="20"/>
        </w:rPr>
        <w:tab/>
        <w:t>V. Popov, I. Kurepkin, S. Leontiev “Additional Cryptographic Algorithms for Use with GOST 28147-89, GOST R 34.10-94, GOST R 34.10-2001, and GOST R 34.11-94 Algorithms”, January 2006.</w:t>
      </w:r>
    </w:p>
    <w:p>
      <w:pPr>
        <w:pStyle w:val="Normal"/>
        <w:numPr>
          <w:ilvl w:val="0"/>
          <w:numId w:val="3"/>
        </w:numPr>
        <w:ind w:left="2160" w:hanging="1800"/>
        <w:rPr>
          <w:rFonts w:cs="Arial"/>
          <w:szCs w:val="20"/>
        </w:rPr>
      </w:pPr>
      <w:r>
        <w:rPr>
          <w:rFonts w:cs="Arial"/>
          <w:b/>
          <w:szCs w:val="20"/>
          <w:lang w:val="it-IT"/>
        </w:rPr>
        <w:t>[RFC 4490]</w:t>
      </w:r>
      <w:r>
        <w:rPr>
          <w:rFonts w:cs="Arial"/>
          <w:szCs w:val="20"/>
          <w:lang w:val="it-IT"/>
        </w:rPr>
        <w:tab/>
        <w:t xml:space="preserve">S. Leontiev, Ed. G. Chudov, Ed.  </w:t>
      </w:r>
      <w:r>
        <w:rPr>
          <w:rFonts w:cs="Arial"/>
          <w:szCs w:val="20"/>
        </w:rPr>
        <w:t>“Using the GOST 28147-89, GOST R 34.11-94,GOST R 34.10-94, and GOST R 34.10-2001 Algorithms with Cryptographic Message Syntax (CMS)”, May 2006.</w:t>
      </w:r>
    </w:p>
    <w:p>
      <w:pPr>
        <w:pStyle w:val="Normal"/>
        <w:numPr>
          <w:ilvl w:val="0"/>
          <w:numId w:val="3"/>
        </w:numPr>
        <w:ind w:left="2217" w:hanging="1860"/>
        <w:pPrChange w:id="0" w:author="Dieter Bong" w:date="2018-01-09T17:14:00Z">
          <w:pPr>
            <w:ind w:left="2160" w:hanging="1857"/>
          </w:pPr>
        </w:pPrChange>
        <w:rPr>
          <w:rFonts w:cs="Arial"/>
          <w:szCs w:val="20"/>
        </w:rPr>
      </w:pPr>
      <w:r>
        <w:rPr>
          <w:rFonts w:cs="Arial"/>
          <w:b/>
          <w:szCs w:val="20"/>
        </w:rPr>
        <w:t>[RFC 4491]</w:t>
      </w:r>
      <w:r>
        <w:rPr>
          <w:rFonts w:cs="Arial"/>
          <w:szCs w:val="20"/>
        </w:rPr>
        <w:tab/>
        <w:t>S. Leontiev, Ed., D. Shefanovski, Ed., “Using the GOST R 34.10-94, GOST R 34.10-2001, and GOST R 34.11-94 Algorithms with the Internet X.509 Public Key Infrastructure Certificate and CRL Profile”, May 2006.</w:t>
      </w:r>
    </w:p>
    <w:p>
      <w:pPr>
        <w:pStyle w:val="Ref"/>
        <w:numPr>
          <w:ilvl w:val="0"/>
          <w:numId w:val="3"/>
        </w:numPr>
        <w:rPr/>
      </w:pPr>
      <w:r>
        <w:rPr>
          <w:b/>
          <w:lang w:val="fr-FR"/>
        </w:rPr>
        <w:t>[RFC 4493]</w:t>
      </w:r>
      <w:r>
        <w:rPr>
          <w:lang w:val="fr-FR"/>
        </w:rPr>
        <w:tab/>
        <w:t xml:space="preserve">J. Song et al.  </w:t>
      </w:r>
      <w:r>
        <w:rPr>
          <w:i/>
        </w:rPr>
        <w:t>RFC 4493: The AES-CMAC Algorithm.</w:t>
      </w:r>
      <w:r>
        <w:rPr/>
        <w:t xml:space="preserve">  June 2006. </w:t>
        <w:br/>
      </w:r>
      <w:r>
        <w:rPr>
          <w:lang w:val="en-AU"/>
        </w:rPr>
        <w:t xml:space="preserve">URL: </w:t>
      </w:r>
      <w:hyperlink r:id="rId55">
        <w:r>
          <w:rPr>
            <w:webHidden/>
            <w:rStyle w:val="InternetLink"/>
            <w:rFonts w:eastAsia="MS Mincho" w:cs="Arial"/>
            <w:lang w:val="en-AU"/>
          </w:rPr>
          <w:t>http://www.ietf.org/rfc/rfc4493.txt</w:t>
        </w:r>
      </w:hyperlink>
      <w:r>
        <w:rPr/>
        <w:t xml:space="preserve"> </w:t>
      </w:r>
    </w:p>
    <w:p>
      <w:pPr>
        <w:pStyle w:val="Ref"/>
        <w:numPr>
          <w:ilvl w:val="0"/>
          <w:numId w:val="3"/>
        </w:numPr>
        <w:rPr>
          <w:i/>
          <w:i/>
          <w:lang w:val="fr-FR"/>
        </w:rPr>
      </w:pPr>
      <w:r>
        <w:rPr>
          <w:b/>
          <w:lang w:val="fr-FR"/>
        </w:rPr>
        <w:t>[RFC 7539]</w:t>
        <w:tab/>
      </w:r>
      <w:r>
        <w:rPr>
          <w:lang w:val="fr-FR"/>
        </w:rPr>
        <w:t xml:space="preserve">Y Nir, A. Langley.  </w:t>
      </w:r>
      <w:r>
        <w:rPr>
          <w:i/>
          <w:lang w:val="fr-FR"/>
        </w:rPr>
        <w:t xml:space="preserve">RFC 7539:  ChaCha20 and Poly1305 for IETF Protocols, </w:t>
      </w:r>
    </w:p>
    <w:p>
      <w:pPr>
        <w:pStyle w:val="Ref"/>
        <w:numPr>
          <w:ilvl w:val="0"/>
          <w:numId w:val="3"/>
        </w:numPr>
        <w:ind w:left="2160" w:hanging="0"/>
        <w:rPr>
          <w:lang w:val="fr-FR"/>
        </w:rPr>
      </w:pPr>
      <w:r>
        <w:rPr>
          <w:lang w:val="fr-FR"/>
        </w:rPr>
        <w:t>May 2015</w:t>
      </w:r>
    </w:p>
    <w:p>
      <w:pPr>
        <w:pStyle w:val="Ref"/>
        <w:numPr>
          <w:ilvl w:val="0"/>
          <w:numId w:val="3"/>
        </w:numPr>
        <w:rPr/>
      </w:pPr>
      <w:r>
        <w:rPr>
          <w:b/>
          <w:lang w:val="fr-FR"/>
        </w:rPr>
        <w:tab/>
      </w:r>
      <w:r>
        <w:rPr>
          <w:lang w:val="fr-FR"/>
        </w:rPr>
        <w:t xml:space="preserve">URL:  </w:t>
      </w:r>
      <w:hyperlink r:id="rId56">
        <w:r>
          <w:rPr>
            <w:webHidden/>
            <w:rStyle w:val="InternetLink"/>
            <w:lang w:val="fr-FR"/>
          </w:rPr>
          <w:t>https://tools.ietf.org/rfc/rfc7539.txt</w:t>
        </w:r>
      </w:hyperlink>
    </w:p>
    <w:p>
      <w:pPr>
        <w:pStyle w:val="Ref"/>
        <w:numPr>
          <w:ilvl w:val="0"/>
          <w:numId w:val="3"/>
        </w:numPr>
        <w:rPr/>
      </w:pPr>
      <w:r>
        <w:rPr>
          <w:b/>
        </w:rPr>
        <w:t>[SEC 1]</w:t>
      </w:r>
      <w:r>
        <w:rPr/>
        <w:tab/>
        <w:t xml:space="preserve">Standards for Efficient Cryptography Group (SECG).  </w:t>
      </w:r>
      <w:r>
        <w:rPr>
          <w:i/>
        </w:rPr>
        <w:t>Standards for Efficient Cryptography (SEC) 1: Elliptic Curve Cryptography</w:t>
      </w:r>
      <w:r>
        <w:rPr/>
        <w:t>.  Version 1.0, September 20, 2000.</w:t>
      </w:r>
    </w:p>
    <w:p>
      <w:pPr>
        <w:pStyle w:val="Ref"/>
        <w:numPr>
          <w:ilvl w:val="0"/>
          <w:numId w:val="3"/>
        </w:numPr>
        <w:rPr/>
      </w:pPr>
      <w:r>
        <w:rPr>
          <w:b/>
        </w:rPr>
        <w:t>[SEC 2]</w:t>
      </w:r>
      <w:r>
        <w:rPr/>
        <w:tab/>
        <w:t>Standards for Efficient Cryptography Group (SECG).  Standards for Efficient Cryptography (SEC) 2: Recommended Elliptic Curve Domain Parameters.  Version 1.0, September 20, 2000.</w:t>
      </w:r>
    </w:p>
    <w:p>
      <w:pPr>
        <w:pStyle w:val="Ref"/>
        <w:numPr>
          <w:ilvl w:val="0"/>
          <w:numId w:val="3"/>
        </w:numPr>
        <w:rPr/>
      </w:pPr>
      <w:r>
        <w:rPr>
          <w:b/>
        </w:rPr>
        <w:t>[TLS]</w:t>
      </w:r>
      <w:r>
        <w:rPr/>
        <w:tab/>
        <w:t xml:space="preserve">[RFC2246] Dierks, T. and C. Allen, "The TLS Protocol Version 1.0", RFC 2246, January 1999. http://www.ietf.org/rfc/rfc2246.txt, superseded by [RFC4346] Dierks, T. and E. Rescorla, "The Transport Layer Security (TLS) Protocol Version 1.1", RFC 4346, April 2006. http://www.ietf.org/rfc/rfc4346.txt, which was superseded by [5246] Dierks, T. and E. Rescorla, "The Transport Layer Security (TLS) Protocol Version 1.2", RFC 5246, August 2008. </w:t>
        <w:br/>
        <w:t xml:space="preserve">URL: </w:t>
      </w:r>
      <w:hyperlink r:id="rId57">
        <w:r>
          <w:rPr>
            <w:webHidden/>
            <w:rStyle w:val="InternetLink"/>
            <w:rFonts w:cs="Arial"/>
          </w:rPr>
          <w:t>http://www.ietf.org/rfc/rfc5246.txt</w:t>
        </w:r>
      </w:hyperlink>
    </w:p>
    <w:p>
      <w:pPr>
        <w:pStyle w:val="Ref"/>
        <w:numPr>
          <w:ilvl w:val="0"/>
          <w:numId w:val="3"/>
        </w:numPr>
        <w:rPr/>
      </w:pPr>
      <w:r>
        <w:rPr>
          <w:b/>
        </w:rPr>
        <w:t>[WIM]</w:t>
        <w:tab/>
      </w:r>
      <w:r>
        <w:rPr/>
        <w:t xml:space="preserve">WAP. </w:t>
      </w:r>
      <w:r>
        <w:rPr>
          <w:i/>
          <w:iCs/>
        </w:rPr>
        <w:t xml:space="preserve">Wireless Identity Module. </w:t>
      </w:r>
      <w:r>
        <w:rPr>
          <w:i/>
        </w:rPr>
        <w:t>—</w:t>
      </w:r>
      <w:r>
        <w:rPr>
          <w:i/>
          <w:iCs/>
        </w:rPr>
        <w:t xml:space="preserve"> WAP-260-WIM-20010712-a. </w:t>
      </w:r>
      <w:r>
        <w:rPr/>
        <w:t xml:space="preserve">July 2001. </w:t>
        <w:br/>
        <w:t>URL: </w:t>
      </w:r>
      <w:hyperlink r:id="rId58">
        <w:r>
          <w:rPr>
            <w:webHidden/>
            <w:rStyle w:val="InternetLink"/>
            <w:rFonts w:cs="Arial"/>
          </w:rPr>
          <w:t>http://technical.openmobilealliance.org/tech/affiliates/LicenseAgreement.asp?DocName=/wap/wap-260-wim-20010712-a.pdf</w:t>
        </w:r>
      </w:hyperlink>
    </w:p>
    <w:p>
      <w:pPr>
        <w:pStyle w:val="Ref"/>
        <w:numPr>
          <w:ilvl w:val="0"/>
          <w:numId w:val="3"/>
        </w:numPr>
        <w:rPr/>
      </w:pPr>
      <w:r>
        <w:rPr>
          <w:b/>
        </w:rPr>
        <w:t>[WPKI]</w:t>
      </w:r>
      <w:r>
        <w:rPr/>
        <w:tab/>
        <w:t>Wireless Application Protocol: Public Key Infrastructure Definition</w:t>
      </w:r>
      <w:r>
        <w:rPr>
          <w:i/>
          <w:iCs/>
        </w:rPr>
        <w:t xml:space="preserve">. </w:t>
      </w:r>
      <w:r>
        <w:rPr>
          <w:i/>
        </w:rPr>
        <w:t>—</w:t>
      </w:r>
      <w:r>
        <w:rPr>
          <w:i/>
          <w:iCs/>
        </w:rPr>
        <w:t xml:space="preserve"> WAP-217-WPKI-20010424-a</w:t>
      </w:r>
      <w:r>
        <w:rPr/>
        <w:t xml:space="preserve">. </w:t>
      </w:r>
      <w:r>
        <w:rPr>
          <w:lang w:val="sv-SE"/>
        </w:rPr>
        <w:t xml:space="preserve">April 2001. </w:t>
        <w:br/>
        <w:t>URL: </w:t>
      </w:r>
      <w:hyperlink r:id="rId59">
        <w:r>
          <w:rPr>
            <w:webHidden/>
            <w:rStyle w:val="InternetLink"/>
            <w:rFonts w:cs="Arial"/>
            <w:lang w:val="sv-SE"/>
            <w:rPrChange w:id="0" w:author="Microsoft Office User" w:date="2018-06-11T13:57:00Z">
              <w:rPr>
                <w:rFonts w:cs="Arial"/>
              </w:rPr>
            </w:rPrChange>
          </w:rPr>
          <w:t>http://technical.openmobilealliance.org/tech/affiliates/LicenseAgreement.asp?DocName=/wap/wap-217-wpki-20010424-a.pdf</w:t>
        </w:r>
      </w:hyperlink>
    </w:p>
    <w:p>
      <w:pPr>
        <w:pStyle w:val="Ref"/>
        <w:numPr>
          <w:ilvl w:val="0"/>
          <w:numId w:val="3"/>
        </w:numPr>
        <w:rPr/>
      </w:pPr>
      <w:r>
        <w:rPr>
          <w:b/>
        </w:rPr>
        <w:t>[WTLS]</w:t>
      </w:r>
      <w:r>
        <w:rPr/>
        <w:tab/>
        <w:t xml:space="preserve">WAP. </w:t>
      </w:r>
      <w:r>
        <w:rPr>
          <w:i/>
          <w:iCs/>
        </w:rPr>
        <w:t xml:space="preserve">Wireless Transport Layer Security Version </w:t>
      </w:r>
      <w:r>
        <w:rPr>
          <w:i/>
        </w:rPr>
        <w:t>—</w:t>
      </w:r>
      <w:r>
        <w:rPr>
          <w:i/>
          <w:iCs/>
        </w:rPr>
        <w:t xml:space="preserve"> WAP-261-WTLS-20010406-a.</w:t>
      </w:r>
      <w:r>
        <w:rPr/>
        <w:t xml:space="preserve"> April 2001. </w:t>
        <w:br/>
        <w:t>URL: </w:t>
      </w:r>
      <w:hyperlink r:id="rId60">
        <w:r>
          <w:rPr>
            <w:webHidden/>
            <w:rStyle w:val="InternetLink"/>
            <w:rFonts w:cs="Arial"/>
          </w:rPr>
          <w:t>http://technical.openmobilealliance.org/tech/affiliates/LicenseAgreement.asp?DocName=/wap/wap-261-wtls-20010406-a.pdf</w:t>
        </w:r>
      </w:hyperlink>
    </w:p>
    <w:p>
      <w:pPr>
        <w:pStyle w:val="Ref"/>
        <w:numPr>
          <w:ilvl w:val="0"/>
          <w:numId w:val="3"/>
        </w:numPr>
        <w:rPr/>
      </w:pPr>
      <w:r>
        <w:rPr>
          <w:b/>
        </w:rPr>
        <w:t>[X.500]</w:t>
      </w:r>
      <w:r>
        <w:rPr/>
        <w:tab/>
        <w:t xml:space="preserve">ITU-T. </w:t>
      </w:r>
      <w:r>
        <w:rPr>
          <w:i/>
        </w:rPr>
        <w:t>Information Technology — Open Systems Interconnection — The Directory: Overview of Concepts, Models and Services.</w:t>
      </w:r>
      <w:r>
        <w:rPr/>
        <w:t xml:space="preserve">  February 2001. Identical to ISO/IEC 9594-1</w:t>
      </w:r>
    </w:p>
    <w:p>
      <w:pPr>
        <w:pStyle w:val="Ref"/>
        <w:numPr>
          <w:ilvl w:val="0"/>
          <w:numId w:val="3"/>
        </w:numPr>
        <w:rPr/>
      </w:pPr>
      <w:r>
        <w:rPr>
          <w:b/>
        </w:rPr>
        <w:t>[X.509]</w:t>
      </w:r>
      <w:r>
        <w:rPr>
          <w:i/>
        </w:rPr>
        <w:tab/>
      </w:r>
      <w:r>
        <w:rPr/>
        <w:t xml:space="preserve">ITU-T. </w:t>
      </w:r>
      <w:r>
        <w:rPr>
          <w:i/>
        </w:rPr>
        <w:t>Information Technology — Open Systems Interconnection — The Directory: Public-key and Attribute Certificate Frameworks.</w:t>
      </w:r>
      <w:r>
        <w:rPr/>
        <w:t xml:space="preserve">  March 2000. Identical to ISO/IEC 9594-8</w:t>
      </w:r>
    </w:p>
    <w:p>
      <w:pPr>
        <w:pStyle w:val="Ref"/>
        <w:numPr>
          <w:ilvl w:val="0"/>
          <w:numId w:val="3"/>
        </w:numPr>
        <w:rPr/>
      </w:pPr>
      <w:r>
        <w:rPr>
          <w:b/>
        </w:rPr>
        <w:t>[X.680]</w:t>
        <w:tab/>
      </w:r>
      <w:r>
        <w:rPr/>
        <w:t>ITU-T. Information Technology — Abstract Syntax Notation One (ASN.1): Specification of Basic Notation.  July 2002. Identical to ISO/IEC 8824-1</w:t>
      </w:r>
    </w:p>
    <w:p>
      <w:pPr>
        <w:pStyle w:val="Ref"/>
        <w:numPr>
          <w:ilvl w:val="0"/>
          <w:numId w:val="3"/>
        </w:numPr>
        <w:rPr>
          <w:rFonts w:cs="Arial"/>
        </w:rPr>
      </w:pPr>
      <w:r>
        <w:rPr>
          <w:b/>
        </w:rPr>
        <w:t>[X.690]</w:t>
      </w:r>
      <w:r>
        <w:rPr/>
        <w:tab/>
        <w:t xml:space="preserve">ITU-T. Information Technology — ASN.1 Encoding Rules: Specification of Basic Encoding Rules (BER), Canonical Encoding Rules (CER), and Distinguished Encoding Rules (DER).  July 2002. </w:t>
      </w:r>
      <w:r>
        <w:rPr>
          <w:rFonts w:cs="Arial"/>
        </w:rPr>
        <w:t>Identical to ISO/IEC 8825-1</w:t>
      </w:r>
    </w:p>
    <w:p>
      <w:pPr>
        <w:pStyle w:val="Normal"/>
        <w:numPr>
          <w:ilvl w:val="0"/>
          <w:numId w:val="3"/>
        </w:numPr>
        <w:rPr/>
      </w:pPr>
      <w:r>
        <w:rPr/>
      </w:r>
    </w:p>
    <w:p>
      <w:pPr>
        <w:pStyle w:val="Heading1"/>
        <w:numPr>
          <w:ilvl w:val="0"/>
          <w:numId w:val="2"/>
        </w:numPr>
        <w:rPr/>
      </w:pPr>
      <w:bookmarkStart w:id="47" w:name="_Toc516500614"/>
      <w:bookmarkStart w:id="48" w:name="_Toc416959966"/>
      <w:bookmarkStart w:id="49" w:name="_Toc395187720"/>
      <w:bookmarkStart w:id="50" w:name="_Toc391471082"/>
      <w:bookmarkStart w:id="51" w:name="_Toc370634365"/>
      <w:bookmarkStart w:id="52" w:name="_Ref407099471"/>
      <w:bookmarkStart w:id="53" w:name="_Toc72656187"/>
      <w:bookmarkStart w:id="54" w:name="_Toc228807150"/>
      <w:bookmarkStart w:id="55" w:name="_Toc228894628"/>
      <w:bookmarkStart w:id="56" w:name="_Ref319997130"/>
      <w:bookmarkStart w:id="57" w:name="_Ref320514897"/>
      <w:bookmarkStart w:id="58" w:name="_Toc322855309"/>
      <w:bookmarkStart w:id="59" w:name="_Toc322945151"/>
      <w:bookmarkStart w:id="60" w:name="_Toc323000718"/>
      <w:bookmarkStart w:id="61" w:name="_Toc323024169"/>
      <w:bookmarkStart w:id="62" w:name="_Toc323205503"/>
      <w:bookmarkStart w:id="63" w:name="_Toc323610932"/>
      <w:bookmarkStart w:id="64" w:name="_Toc383864939"/>
      <w:bookmarkStart w:id="65" w:name="_Toc38505797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Pr/>
        <w:t>Mechanisms</w:t>
      </w:r>
    </w:p>
    <w:p>
      <w:pPr>
        <w:pStyle w:val="Normal"/>
        <w:numPr>
          <w:ilvl w:val="0"/>
          <w:numId w:val="3"/>
        </w:numPr>
        <w:rPr/>
      </w:pPr>
      <w:r>
        <w:rPr/>
        <w:t>A mechanism specifies precisely how a certain cryptographic process is to be performed.  PKCS #11 implementations MAY use one of more mechanisms defined in this document.</w:t>
      </w:r>
    </w:p>
    <w:p>
      <w:pPr>
        <w:pStyle w:val="Normal"/>
        <w:numPr>
          <w:ilvl w:val="0"/>
          <w:numId w:val="3"/>
        </w:numPr>
        <w:rPr/>
      </w:pPr>
      <w:r>
        <w:rPr/>
        <w:t xml:space="preserve">The following table shows which Cryptoki mechanisms are supported by different cryptographic operations.  For any particular token, of course, a particular operation may well support only a subset of the mechanisms listed.  There is also no guarantee that a token which supports one mechanism for some operations supports any other mechanism for any other operation (or even supports that same mechanism for any other operation).  For example, even if a token is able to create RSA digital signatures with the </w:t>
      </w:r>
      <w:r>
        <w:rPr>
          <w:b/>
        </w:rPr>
        <w:t>CKM_RSA_PKCS</w:t>
      </w:r>
      <w:r>
        <w:rPr/>
        <w:t xml:space="preserve"> mechanism, it may or may not be the case that the same token can also perform RSA encryption with </w:t>
      </w:r>
      <w:r>
        <w:rPr>
          <w:b/>
        </w:rPr>
        <w:t>CKM_RSA_PKCS</w:t>
      </w:r>
      <w:r>
        <w:rPr/>
        <w:t>.</w:t>
      </w:r>
    </w:p>
    <w:p>
      <w:pPr>
        <w:pStyle w:val="Normal"/>
        <w:numPr>
          <w:ilvl w:val="0"/>
          <w:numId w:val="3"/>
        </w:numPr>
        <w:rPr/>
      </w:pPr>
      <w:r>
        <w:rPr/>
        <w:t>Each mechanism description is be preceded by a table, of the following format, mapping mechanisms to API functions.</w:t>
      </w:r>
    </w:p>
    <w:p>
      <w:pPr>
        <w:pStyle w:val="Caption1"/>
        <w:numPr>
          <w:ilvl w:val="0"/>
          <w:numId w:val="3"/>
        </w:numPr>
        <w:rPr/>
      </w:pPr>
      <w:r>
        <w:rPr/>
      </w:r>
    </w:p>
    <w:tbl>
      <w:tblPr>
        <w:tblW w:w="864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149"/>
        <w:gridCol w:w="990"/>
        <w:gridCol w:w="811"/>
        <w:gridCol w:w="540"/>
        <w:gridCol w:w="772"/>
        <w:gridCol w:w="618"/>
        <w:gridCol w:w="951"/>
        <w:gridCol w:w="809"/>
      </w:tblGrid>
      <w:tr>
        <w:trPr>
          <w:tblHeader w:val="true"/>
        </w:trPr>
        <w:tc>
          <w:tcPr>
            <w:tcW w:w="3149"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SmallFont"/>
              <w:numPr>
                <w:ilvl w:val="0"/>
                <w:numId w:val="3"/>
              </w:numPr>
              <w:spacing w:before="0" w:after="40"/>
              <w:jc w:val="left"/>
              <w:rPr>
                <w:rFonts w:ascii="Calibri" w:hAnsi="Calibri"/>
                <w:sz w:val="18"/>
                <w:szCs w:val="18"/>
              </w:rPr>
            </w:pPr>
            <w:r>
              <w:rPr>
                <w:rFonts w:ascii="Calibri" w:hAnsi="Calibri"/>
                <w:sz w:val="18"/>
                <w:szCs w:val="18"/>
              </w:rPr>
            </w:r>
          </w:p>
        </w:tc>
        <w:tc>
          <w:tcPr>
            <w:tcW w:w="5491"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numPr>
                <w:ilvl w:val="0"/>
                <w:numId w:val="3"/>
              </w:numPr>
              <w:spacing w:before="0" w:after="40"/>
              <w:rPr>
                <w:rFonts w:ascii="Arial" w:hAnsi="Arial"/>
                <w:b/>
                <w:b/>
                <w:sz w:val="18"/>
                <w:szCs w:val="18"/>
              </w:rPr>
            </w:pPr>
            <w:r>
              <w:rPr>
                <w:rFonts w:ascii="Arial" w:hAnsi="Arial"/>
                <w:b/>
                <w:sz w:val="18"/>
                <w:szCs w:val="18"/>
              </w:rPr>
              <w:t>Functions</w:t>
            </w:r>
          </w:p>
        </w:tc>
      </w:tr>
      <w:tr>
        <w:trPr>
          <w:tblHeader w:val="true"/>
        </w:trPr>
        <w:tc>
          <w:tcPr>
            <w:tcW w:w="3149"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numPr>
                <w:ilvl w:val="0"/>
                <w:numId w:val="3"/>
              </w:numPr>
              <w:jc w:val="left"/>
              <w:rPr>
                <w:rFonts w:ascii="Arial" w:hAnsi="Arial"/>
                <w:b/>
                <w:b/>
                <w:sz w:val="18"/>
                <w:szCs w:val="18"/>
              </w:rPr>
            </w:pPr>
            <w:r>
              <w:rPr>
                <w:rFonts w:ascii="Arial" w:hAnsi="Arial"/>
                <w:b/>
                <w:sz w:val="18"/>
                <w:szCs w:val="18"/>
              </w:rPr>
            </w:r>
          </w:p>
          <w:p>
            <w:pPr>
              <w:pStyle w:val="TableSmallFont"/>
              <w:numPr>
                <w:ilvl w:val="0"/>
                <w:numId w:val="3"/>
              </w:numPr>
              <w:spacing w:before="0" w:after="40"/>
              <w:jc w:val="left"/>
              <w:rPr>
                <w:rFonts w:ascii="Calibri" w:hAnsi="Calibri"/>
                <w:b/>
                <w:b/>
                <w:sz w:val="18"/>
                <w:szCs w:val="18"/>
              </w:rPr>
            </w:pPr>
            <w:r>
              <w:rPr>
                <w:rFonts w:ascii="Arial" w:hAnsi="Arial"/>
                <w:b/>
                <w:sz w:val="18"/>
                <w:szCs w:val="18"/>
              </w:rPr>
              <w:t>Mechanism</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b/>
                <w:b/>
                <w:sz w:val="18"/>
                <w:szCs w:val="18"/>
              </w:rPr>
            </w:pPr>
            <w:r>
              <w:rPr>
                <w:rFonts w:ascii="Arial" w:hAnsi="Arial"/>
                <w:b/>
                <w:sz w:val="18"/>
                <w:szCs w:val="18"/>
              </w:rPr>
              <w:t>Encrypt</w:t>
            </w:r>
          </w:p>
          <w:p>
            <w:pPr>
              <w:pStyle w:val="TableSmallFont"/>
              <w:numPr>
                <w:ilvl w:val="0"/>
                <w:numId w:val="3"/>
              </w:numPr>
              <w:rPr>
                <w:rFonts w:ascii="Arial" w:hAnsi="Arial"/>
                <w:b/>
                <w:b/>
                <w:sz w:val="18"/>
                <w:szCs w:val="18"/>
              </w:rPr>
            </w:pPr>
            <w:r>
              <w:rPr>
                <w:rFonts w:ascii="Arial" w:hAnsi="Arial"/>
                <w:b/>
                <w:sz w:val="18"/>
                <w:szCs w:val="18"/>
              </w:rPr>
              <w:t>&amp;</w:t>
            </w:r>
          </w:p>
          <w:p>
            <w:pPr>
              <w:pStyle w:val="TableSmallFont"/>
              <w:numPr>
                <w:ilvl w:val="0"/>
                <w:numId w:val="3"/>
              </w:numPr>
              <w:spacing w:before="0" w:after="40"/>
              <w:rPr>
                <w:rFonts w:ascii="Calibri" w:hAnsi="Calibri"/>
                <w:b/>
                <w:b/>
                <w:sz w:val="18"/>
                <w:szCs w:val="18"/>
              </w:rPr>
            </w:pPr>
            <w:r>
              <w:rPr>
                <w:rFonts w:ascii="Arial" w:hAnsi="Arial"/>
                <w:b/>
                <w:sz w:val="18"/>
                <w:szCs w:val="18"/>
              </w:rPr>
              <w:t>Decrypt</w:t>
            </w:r>
          </w:p>
        </w:tc>
        <w:tc>
          <w:tcPr>
            <w:tcW w:w="8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b/>
                <w:b/>
                <w:sz w:val="18"/>
                <w:szCs w:val="18"/>
              </w:rPr>
            </w:pPr>
            <w:r>
              <w:rPr>
                <w:rFonts w:ascii="Arial" w:hAnsi="Arial"/>
                <w:b/>
                <w:sz w:val="18"/>
                <w:szCs w:val="18"/>
              </w:rPr>
              <w:t>Sign</w:t>
            </w:r>
          </w:p>
          <w:p>
            <w:pPr>
              <w:pStyle w:val="TableSmallFont"/>
              <w:numPr>
                <w:ilvl w:val="0"/>
                <w:numId w:val="3"/>
              </w:numPr>
              <w:rPr>
                <w:rFonts w:ascii="Arial" w:hAnsi="Arial"/>
                <w:b/>
                <w:b/>
                <w:sz w:val="18"/>
                <w:szCs w:val="18"/>
              </w:rPr>
            </w:pPr>
            <w:r>
              <w:rPr>
                <w:rFonts w:ascii="Arial" w:hAnsi="Arial"/>
                <w:b/>
                <w:sz w:val="18"/>
                <w:szCs w:val="18"/>
              </w:rPr>
              <w:t>&amp;</w:t>
            </w:r>
          </w:p>
          <w:p>
            <w:pPr>
              <w:pStyle w:val="TableSmallFont"/>
              <w:numPr>
                <w:ilvl w:val="0"/>
                <w:numId w:val="3"/>
              </w:numPr>
              <w:spacing w:before="0" w:after="40"/>
              <w:rPr>
                <w:rFonts w:ascii="Calibri" w:hAnsi="Calibri"/>
                <w:b/>
                <w:b/>
                <w:sz w:val="18"/>
                <w:szCs w:val="18"/>
              </w:rPr>
            </w:pPr>
            <w:r>
              <w:rPr>
                <w:rFonts w:ascii="Arial" w:hAnsi="Arial"/>
                <w:b/>
                <w:sz w:val="18"/>
                <w:szCs w:val="18"/>
              </w:rPr>
              <w:t>Verify</w:t>
            </w:r>
          </w:p>
        </w:tc>
        <w:tc>
          <w:tcPr>
            <w:tcW w:w="5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b/>
                <w:b/>
                <w:sz w:val="18"/>
                <w:szCs w:val="18"/>
                <w:lang w:val="sv-SE"/>
              </w:rPr>
            </w:pPr>
            <w:r>
              <w:rPr>
                <w:rFonts w:ascii="Arial" w:hAnsi="Arial"/>
                <w:b/>
                <w:sz w:val="18"/>
                <w:szCs w:val="18"/>
                <w:lang w:val="sv-SE"/>
              </w:rPr>
              <w:t>SR</w:t>
            </w:r>
          </w:p>
          <w:p>
            <w:pPr>
              <w:pStyle w:val="TableSmallFont"/>
              <w:numPr>
                <w:ilvl w:val="0"/>
                <w:numId w:val="3"/>
              </w:numPr>
              <w:rPr>
                <w:rFonts w:ascii="Arial" w:hAnsi="Arial"/>
                <w:b/>
                <w:b/>
                <w:sz w:val="18"/>
                <w:szCs w:val="18"/>
                <w:lang w:val="sv-SE"/>
              </w:rPr>
            </w:pPr>
            <w:r>
              <w:rPr>
                <w:rFonts w:ascii="Arial" w:hAnsi="Arial"/>
                <w:b/>
                <w:sz w:val="18"/>
                <w:szCs w:val="18"/>
                <w:lang w:val="sv-SE"/>
              </w:rPr>
              <w:t>&amp;</w:t>
            </w:r>
          </w:p>
          <w:p>
            <w:pPr>
              <w:pStyle w:val="TableSmallFont"/>
              <w:numPr>
                <w:ilvl w:val="0"/>
                <w:numId w:val="3"/>
              </w:numPr>
              <w:spacing w:before="0" w:after="40"/>
              <w:rPr>
                <w:rFonts w:ascii="Calibri" w:hAnsi="Calibri"/>
                <w:b/>
                <w:b/>
                <w:sz w:val="18"/>
                <w:szCs w:val="18"/>
                <w:lang w:val="sv-SE"/>
              </w:rPr>
            </w:pPr>
            <w:r>
              <w:rPr>
                <w:rFonts w:ascii="Arial" w:hAnsi="Arial"/>
                <w:b/>
                <w:sz w:val="18"/>
                <w:szCs w:val="18"/>
                <w:lang w:val="sv-SE"/>
              </w:rPr>
              <w:t>VR</w:t>
            </w:r>
            <w:r>
              <w:rPr>
                <w:rFonts w:ascii="Arial" w:hAnsi="Arial"/>
                <w:sz w:val="18"/>
                <w:szCs w:val="18"/>
                <w:vertAlign w:val="superscript"/>
                <w:lang w:val="sv-SE"/>
              </w:rPr>
              <w:t>1</w:t>
            </w:r>
          </w:p>
        </w:tc>
        <w:tc>
          <w:tcPr>
            <w:tcW w:w="7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b/>
                <w:b/>
                <w:sz w:val="18"/>
                <w:szCs w:val="18"/>
                <w:lang w:val="sv-SE"/>
              </w:rPr>
            </w:pPr>
            <w:r>
              <w:rPr>
                <w:rFonts w:ascii="Arial" w:hAnsi="Arial"/>
                <w:b/>
                <w:sz w:val="18"/>
                <w:szCs w:val="18"/>
                <w:lang w:val="sv-SE"/>
              </w:rPr>
            </w:r>
          </w:p>
          <w:p>
            <w:pPr>
              <w:pStyle w:val="TableSmallFont"/>
              <w:numPr>
                <w:ilvl w:val="0"/>
                <w:numId w:val="3"/>
              </w:numPr>
              <w:spacing w:before="0" w:after="40"/>
              <w:rPr>
                <w:rFonts w:ascii="Calibri" w:hAnsi="Calibri"/>
                <w:b/>
                <w:b/>
                <w:sz w:val="18"/>
                <w:szCs w:val="18"/>
                <w:lang w:val="sv-SE"/>
              </w:rPr>
            </w:pPr>
            <w:r>
              <w:rPr>
                <w:rFonts w:ascii="Arial" w:hAnsi="Arial"/>
                <w:b/>
                <w:sz w:val="18"/>
                <w:szCs w:val="18"/>
                <w:lang w:val="sv-SE"/>
              </w:rPr>
              <w:t>Digest</w:t>
            </w:r>
          </w:p>
        </w:tc>
        <w:tc>
          <w:tcPr>
            <w:tcW w:w="6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b/>
                <w:b/>
                <w:sz w:val="18"/>
                <w:szCs w:val="18"/>
              </w:rPr>
            </w:pPr>
            <w:r>
              <w:rPr>
                <w:rFonts w:ascii="Arial" w:hAnsi="Arial"/>
                <w:b/>
                <w:sz w:val="18"/>
                <w:szCs w:val="18"/>
              </w:rPr>
              <w:t>Gen.</w:t>
            </w:r>
          </w:p>
          <w:p>
            <w:pPr>
              <w:pStyle w:val="TableSmallFont"/>
              <w:numPr>
                <w:ilvl w:val="0"/>
                <w:numId w:val="3"/>
              </w:numPr>
              <w:rPr>
                <w:rFonts w:ascii="Arial" w:hAnsi="Arial"/>
                <w:b/>
                <w:b/>
                <w:sz w:val="18"/>
                <w:szCs w:val="18"/>
              </w:rPr>
            </w:pPr>
            <w:r>
              <w:rPr>
                <w:rFonts w:ascii="Arial" w:hAnsi="Arial"/>
                <w:b/>
                <w:sz w:val="18"/>
                <w:szCs w:val="18"/>
              </w:rPr>
              <w:t xml:space="preserve"> </w:t>
            </w:r>
            <w:r>
              <w:rPr>
                <w:rFonts w:ascii="Arial" w:hAnsi="Arial"/>
                <w:b/>
                <w:sz w:val="18"/>
                <w:szCs w:val="18"/>
              </w:rPr>
              <w:t>Key/</w:t>
            </w:r>
          </w:p>
          <w:p>
            <w:pPr>
              <w:pStyle w:val="TableSmallFont"/>
              <w:numPr>
                <w:ilvl w:val="0"/>
                <w:numId w:val="3"/>
              </w:numPr>
              <w:rPr>
                <w:rFonts w:ascii="Arial" w:hAnsi="Arial"/>
                <w:b/>
                <w:b/>
                <w:sz w:val="18"/>
                <w:szCs w:val="18"/>
              </w:rPr>
            </w:pPr>
            <w:r>
              <w:rPr>
                <w:rFonts w:ascii="Arial" w:hAnsi="Arial"/>
                <w:b/>
                <w:sz w:val="18"/>
                <w:szCs w:val="18"/>
              </w:rPr>
              <w:t>Key</w:t>
            </w:r>
          </w:p>
          <w:p>
            <w:pPr>
              <w:pStyle w:val="TableSmallFont"/>
              <w:numPr>
                <w:ilvl w:val="0"/>
                <w:numId w:val="3"/>
              </w:numPr>
              <w:spacing w:before="0" w:after="40"/>
              <w:rPr>
                <w:rFonts w:ascii="Calibri" w:hAnsi="Calibri"/>
                <w:b/>
                <w:b/>
                <w:sz w:val="18"/>
                <w:szCs w:val="18"/>
              </w:rPr>
            </w:pPr>
            <w:r>
              <w:rPr>
                <w:rFonts w:ascii="Arial" w:hAnsi="Arial"/>
                <w:b/>
                <w:sz w:val="18"/>
                <w:szCs w:val="18"/>
              </w:rPr>
              <w:t>Pair</w:t>
            </w:r>
          </w:p>
        </w:tc>
        <w:tc>
          <w:tcPr>
            <w:tcW w:w="9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b/>
                <w:b/>
                <w:sz w:val="18"/>
                <w:szCs w:val="18"/>
              </w:rPr>
            </w:pPr>
            <w:r>
              <w:rPr>
                <w:rFonts w:ascii="Arial" w:hAnsi="Arial"/>
                <w:b/>
                <w:sz w:val="18"/>
                <w:szCs w:val="18"/>
              </w:rPr>
              <w:t>Wrap</w:t>
            </w:r>
          </w:p>
          <w:p>
            <w:pPr>
              <w:pStyle w:val="TableSmallFont"/>
              <w:numPr>
                <w:ilvl w:val="0"/>
                <w:numId w:val="3"/>
              </w:numPr>
              <w:rPr>
                <w:rFonts w:ascii="Arial" w:hAnsi="Arial"/>
                <w:b/>
                <w:b/>
                <w:sz w:val="18"/>
                <w:szCs w:val="18"/>
              </w:rPr>
            </w:pPr>
            <w:r>
              <w:rPr>
                <w:rFonts w:ascii="Arial" w:hAnsi="Arial"/>
                <w:b/>
                <w:sz w:val="18"/>
                <w:szCs w:val="18"/>
              </w:rPr>
              <w:t>&amp;</w:t>
            </w:r>
          </w:p>
          <w:p>
            <w:pPr>
              <w:pStyle w:val="TableSmallFont"/>
              <w:numPr>
                <w:ilvl w:val="0"/>
                <w:numId w:val="3"/>
              </w:numPr>
              <w:spacing w:before="0" w:after="40"/>
              <w:rPr>
                <w:rFonts w:ascii="Calibri" w:hAnsi="Calibri"/>
                <w:b/>
                <w:b/>
                <w:sz w:val="18"/>
                <w:szCs w:val="18"/>
              </w:rPr>
            </w:pPr>
            <w:r>
              <w:rPr>
                <w:rFonts w:ascii="Arial" w:hAnsi="Arial"/>
                <w:b/>
                <w:sz w:val="18"/>
                <w:szCs w:val="18"/>
              </w:rPr>
              <w:t>Unwrap</w:t>
            </w:r>
          </w:p>
        </w:tc>
        <w:tc>
          <w:tcPr>
            <w:tcW w:w="80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numPr>
                <w:ilvl w:val="0"/>
                <w:numId w:val="3"/>
              </w:numPr>
              <w:rPr>
                <w:rFonts w:ascii="Arial" w:hAnsi="Arial"/>
                <w:b/>
                <w:b/>
                <w:sz w:val="18"/>
                <w:szCs w:val="18"/>
              </w:rPr>
            </w:pPr>
            <w:r>
              <w:rPr>
                <w:rFonts w:ascii="Arial" w:hAnsi="Arial"/>
                <w:b/>
                <w:sz w:val="18"/>
                <w:szCs w:val="18"/>
              </w:rPr>
            </w:r>
          </w:p>
          <w:p>
            <w:pPr>
              <w:pStyle w:val="TableSmallFont"/>
              <w:numPr>
                <w:ilvl w:val="0"/>
                <w:numId w:val="3"/>
              </w:numPr>
              <w:spacing w:before="0" w:after="40"/>
              <w:rPr>
                <w:rFonts w:ascii="Arial" w:hAnsi="Arial"/>
                <w:b/>
                <w:b/>
                <w:sz w:val="18"/>
                <w:szCs w:val="18"/>
              </w:rPr>
            </w:pPr>
            <w:r>
              <w:rPr>
                <w:rFonts w:ascii="Arial" w:hAnsi="Arial"/>
                <w:b/>
                <w:sz w:val="18"/>
                <w:szCs w:val="18"/>
              </w:rPr>
              <w:t>Derive</w:t>
            </w:r>
          </w:p>
        </w:tc>
      </w:tr>
      <w:tr>
        <w:trPr/>
        <w:tc>
          <w:tcPr>
            <w:tcW w:w="314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Calibri" w:hAnsi="Calibri"/>
                <w:sz w:val="18"/>
                <w:szCs w:val="18"/>
              </w:rPr>
            </w:pPr>
            <w:r>
              <w:rPr>
                <w:rFonts w:ascii="Calibri" w:hAnsi="Calibri"/>
                <w:sz w:val="18"/>
                <w:szCs w:val="18"/>
              </w:rPr>
            </w:r>
          </w:p>
        </w:tc>
        <w:tc>
          <w:tcPr>
            <w:tcW w:w="9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Calibri" w:hAnsi="Calibri"/>
                <w:sz w:val="18"/>
                <w:szCs w:val="18"/>
              </w:rPr>
            </w:pPr>
            <w:r>
              <w:rPr>
                <w:rFonts w:ascii="Calibri" w:hAnsi="Calibri"/>
                <w:sz w:val="18"/>
                <w:szCs w:val="18"/>
              </w:rPr>
            </w:r>
          </w:p>
        </w:tc>
        <w:tc>
          <w:tcPr>
            <w:tcW w:w="81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Calibri" w:hAnsi="Calibri"/>
                <w:sz w:val="18"/>
                <w:szCs w:val="18"/>
              </w:rPr>
            </w:pPr>
            <w:r>
              <w:rPr>
                <w:rFonts w:ascii="Calibri" w:hAnsi="Calibri"/>
                <w:sz w:val="18"/>
                <w:szCs w:val="18"/>
              </w:rPr>
            </w:r>
          </w:p>
        </w:tc>
        <w:tc>
          <w:tcPr>
            <w:tcW w:w="54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Calibri" w:hAnsi="Calibri"/>
                <w:sz w:val="18"/>
                <w:szCs w:val="18"/>
              </w:rPr>
            </w:pPr>
            <w:r>
              <w:rPr>
                <w:rFonts w:ascii="Calibri" w:hAnsi="Calibri"/>
                <w:sz w:val="18"/>
                <w:szCs w:val="18"/>
              </w:rPr>
            </w:r>
          </w:p>
        </w:tc>
        <w:tc>
          <w:tcPr>
            <w:tcW w:w="77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Calibri" w:hAnsi="Calibri"/>
                <w:sz w:val="18"/>
                <w:szCs w:val="18"/>
              </w:rPr>
            </w:pPr>
            <w:r>
              <w:rPr>
                <w:rFonts w:ascii="Calibri" w:hAnsi="Calibri"/>
                <w:sz w:val="18"/>
                <w:szCs w:val="18"/>
              </w:rPr>
            </w:r>
          </w:p>
        </w:tc>
        <w:tc>
          <w:tcPr>
            <w:tcW w:w="61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Calibri" w:hAnsi="Calibri"/>
                <w:sz w:val="18"/>
                <w:szCs w:val="18"/>
              </w:rPr>
            </w:pPr>
            <w:r>
              <w:rPr>
                <w:rFonts w:ascii="Calibri" w:hAnsi="Calibri"/>
                <w:sz w:val="18"/>
                <w:szCs w:val="18"/>
              </w:rPr>
            </w:r>
          </w:p>
        </w:tc>
        <w:tc>
          <w:tcPr>
            <w:tcW w:w="95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Calibri" w:hAnsi="Calibri"/>
                <w:sz w:val="18"/>
                <w:szCs w:val="18"/>
              </w:rPr>
            </w:pPr>
            <w:r>
              <w:rPr>
                <w:rFonts w:ascii="Calibri" w:hAnsi="Calibri"/>
                <w:sz w:val="18"/>
                <w:szCs w:val="18"/>
              </w:rPr>
            </w:r>
          </w:p>
        </w:tc>
        <w:tc>
          <w:tcPr>
            <w:tcW w:w="80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sz w:val="18"/>
                <w:szCs w:val="18"/>
              </w:rPr>
            </w:pPr>
            <w:r>
              <w:rPr>
                <w:rFonts w:ascii="Arial" w:hAnsi="Arial"/>
                <w:sz w:val="18"/>
                <w:szCs w:val="18"/>
              </w:rPr>
            </w:r>
          </w:p>
        </w:tc>
      </w:tr>
    </w:tbl>
    <w:p>
      <w:pPr>
        <w:pStyle w:val="Normal"/>
        <w:numPr>
          <w:ilvl w:val="0"/>
          <w:numId w:val="3"/>
        </w:numPr>
        <w:spacing w:before="480" w:after="0"/>
        <w:rPr>
          <w:rStyle w:val="Footnotereference"/>
        </w:rPr>
      </w:pPr>
      <w:r>
        <w:rPr>
          <w:vertAlign w:val="superscript"/>
        </w:rPr>
        <w:t>1</w:t>
      </w:r>
      <w:r>
        <w:rPr/>
        <w:t xml:space="preserve"> </w:t>
      </w:r>
      <w:r>
        <w:rPr>
          <w:rStyle w:val="Footnotereference"/>
        </w:rPr>
        <w:t>SR = SignRecover, VR = VerifyRecover.</w:t>
      </w:r>
    </w:p>
    <w:p>
      <w:pPr>
        <w:pStyle w:val="Normal"/>
        <w:numPr>
          <w:ilvl w:val="0"/>
          <w:numId w:val="3"/>
        </w:numPr>
        <w:spacing w:before="480" w:after="0"/>
        <w:rPr>
          <w:rStyle w:val="Footnotereference"/>
        </w:rPr>
      </w:pPr>
      <w:r>
        <w:rPr>
          <w:rStyle w:val="Footnotereference"/>
        </w:rPr>
        <w:t>2 Single-part operations only.</w:t>
      </w:r>
    </w:p>
    <w:p>
      <w:pPr>
        <w:pStyle w:val="Normal"/>
        <w:numPr>
          <w:ilvl w:val="0"/>
          <w:numId w:val="3"/>
        </w:numPr>
        <w:rPr>
          <w:rStyle w:val="Footnotereference"/>
        </w:rPr>
      </w:pPr>
      <w:r>
        <w:rPr>
          <w:rStyle w:val="Footnotereference"/>
        </w:rPr>
        <w:t>3 Mechanism can only be used for wrapping, not unwrapping.</w:t>
      </w:r>
    </w:p>
    <w:p>
      <w:pPr>
        <w:pStyle w:val="Normal"/>
        <w:numPr>
          <w:ilvl w:val="0"/>
          <w:numId w:val="3"/>
        </w:numPr>
        <w:rPr>
          <w:rStyle w:val="Footnotereference"/>
        </w:rPr>
      </w:pPr>
      <w:r>
        <w:rPr>
          <w:rStyle w:val="Footnotereference"/>
        </w:rPr>
        <w:t>The remainder of this section will present in detail the mechanisms supported by Cryptoki and the parameters which are supplied to them.</w:t>
      </w:r>
    </w:p>
    <w:p>
      <w:pPr>
        <w:pStyle w:val="Normal"/>
        <w:numPr>
          <w:ilvl w:val="0"/>
          <w:numId w:val="3"/>
        </w:numPr>
        <w:rPr>
          <w:rStyle w:val="Footnotereference"/>
        </w:rPr>
      </w:pPr>
      <w:bookmarkStart w:id="66" w:name="_Toc322855310"/>
      <w:bookmarkStart w:id="67" w:name="_Toc322945152"/>
      <w:bookmarkStart w:id="68" w:name="_Toc323000719"/>
      <w:bookmarkStart w:id="69" w:name="_Toc323024170"/>
      <w:bookmarkStart w:id="70" w:name="_Toc323205504"/>
      <w:bookmarkStart w:id="71" w:name="_Toc323610933"/>
      <w:bookmarkStart w:id="72" w:name="_Toc383864950"/>
      <w:bookmarkStart w:id="73" w:name="_Toc385057977"/>
      <w:r>
        <w:rPr>
          <w:rStyle w:val="Footnotereference"/>
        </w:rPr>
        <w:t>In general, if a mechanism makes no mention of the ulMinKeyLen and ulMaxKeyLen fields of the CK_MECHANISM_INFO structure, then those fields have no meaning for that particular mechanism.</w:t>
      </w:r>
    </w:p>
    <w:p>
      <w:pPr>
        <w:pStyle w:val="Heading2"/>
        <w:numPr>
          <w:ilvl w:val="1"/>
          <w:numId w:val="2"/>
        </w:numPr>
        <w:rPr/>
      </w:pPr>
      <w:bookmarkStart w:id="74" w:name="_Toc516500615"/>
      <w:bookmarkStart w:id="75" w:name="_Toc416959967"/>
      <w:bookmarkStart w:id="76" w:name="_Toc395187721"/>
      <w:bookmarkStart w:id="77" w:name="_Toc391471083"/>
      <w:bookmarkStart w:id="78" w:name="_Toc370634366"/>
      <w:bookmarkStart w:id="79" w:name="_Toc405794798"/>
      <w:bookmarkStart w:id="80" w:name="_Toc72656197"/>
      <w:bookmarkStart w:id="81" w:name="_Toc228807151"/>
      <w:bookmarkStart w:id="82" w:name="_Toc228894629"/>
      <w:bookmarkEnd w:id="73"/>
      <w:bookmarkEnd w:id="74"/>
      <w:bookmarkEnd w:id="75"/>
      <w:bookmarkEnd w:id="76"/>
      <w:bookmarkEnd w:id="77"/>
      <w:bookmarkEnd w:id="78"/>
      <w:bookmarkEnd w:id="79"/>
      <w:bookmarkEnd w:id="80"/>
      <w:bookmarkEnd w:id="81"/>
      <w:bookmarkEnd w:id="82"/>
      <w:r>
        <w:rPr/>
        <w:t>RSA</w:t>
      </w:r>
    </w:p>
    <w:p>
      <w:pPr>
        <w:pStyle w:val="Normal"/>
        <w:numPr>
          <w:ilvl w:val="0"/>
          <w:numId w:val="3"/>
        </w:numPr>
        <w:rPr/>
      </w:pPr>
      <w:bookmarkStart w:id="83" w:name="_Toc323204916"/>
      <w:bookmarkStart w:id="84" w:name="_Toc383864546"/>
      <w:bookmarkStart w:id="85" w:name="_Toc405795010"/>
      <w:bookmarkStart w:id="86" w:name="_Toc228807488"/>
      <w:r>
        <w:rPr>
          <w:i/>
          <w:sz w:val="18"/>
          <w:szCs w:val="18"/>
        </w:rPr>
        <w:t xml:space="preserve">Table </w:t>
      </w:r>
      <w:r>
        <w:rPr>
          <w:i/>
          <w:sz w:val="18"/>
          <w:szCs w:val="18"/>
        </w:rPr>
        <w:fldChar w:fldCharType="begin"/>
      </w:r>
      <w:r>
        <w:instrText> SEQ Table \* ARABIC </w:instrText>
      </w:r>
      <w:r>
        <w:fldChar w:fldCharType="separate"/>
      </w:r>
      <w:r>
        <w:t>1</w:t>
      </w:r>
      <w:r>
        <w:fldChar w:fldCharType="end"/>
      </w:r>
      <w:bookmarkEnd w:id="83"/>
      <w:bookmarkEnd w:id="84"/>
      <w:bookmarkEnd w:id="85"/>
      <w:bookmarkEnd w:id="86"/>
      <w:r>
        <w:rPr>
          <w:i/>
          <w:sz w:val="18"/>
          <w:szCs w:val="18"/>
        </w:rPr>
        <w:t>, Mechanisms vs. Functions</w:t>
      </w:r>
    </w:p>
    <w:tbl>
      <w:tblPr>
        <w:tblW w:w="873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239"/>
        <w:gridCol w:w="990"/>
        <w:gridCol w:w="796"/>
        <w:gridCol w:w="530"/>
        <w:gridCol w:w="834"/>
        <w:gridCol w:w="629"/>
        <w:gridCol w:w="900"/>
        <w:gridCol w:w="811"/>
      </w:tblGrid>
      <w:tr>
        <w:trPr>
          <w:tblHeader w:val="true"/>
        </w:trPr>
        <w:tc>
          <w:tcPr>
            <w:tcW w:w="3239"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SmallFont"/>
              <w:numPr>
                <w:ilvl w:val="0"/>
                <w:numId w:val="3"/>
              </w:numPr>
              <w:spacing w:before="0" w:after="40"/>
              <w:jc w:val="left"/>
              <w:rPr>
                <w:rFonts w:ascii="Arial" w:hAnsi="Arial" w:cs="Arial"/>
                <w:sz w:val="18"/>
                <w:szCs w:val="18"/>
              </w:rPr>
            </w:pPr>
            <w:bookmarkStart w:id="87" w:name="_Toc72656198"/>
            <w:bookmarkStart w:id="88" w:name="_Toc72656198"/>
            <w:r>
              <w:rPr>
                <w:rFonts w:cs="Arial" w:ascii="Arial" w:hAnsi="Arial"/>
                <w:sz w:val="18"/>
                <w:szCs w:val="18"/>
              </w:rPr>
            </w:r>
          </w:p>
        </w:tc>
        <w:tc>
          <w:tcPr>
            <w:tcW w:w="5490"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numPr>
                <w:ilvl w:val="0"/>
                <w:numId w:val="3"/>
              </w:numPr>
              <w:spacing w:before="0" w:after="40"/>
              <w:rPr>
                <w:rFonts w:ascii="Arial" w:hAnsi="Arial" w:cs="Arial"/>
                <w:b/>
                <w:b/>
                <w:sz w:val="18"/>
                <w:szCs w:val="18"/>
              </w:rPr>
            </w:pPr>
            <w:r>
              <w:rPr>
                <w:rFonts w:cs="Arial" w:ascii="Arial" w:hAnsi="Arial"/>
                <w:b/>
                <w:sz w:val="18"/>
                <w:szCs w:val="18"/>
              </w:rPr>
              <w:t>Functions</w:t>
            </w:r>
          </w:p>
        </w:tc>
      </w:tr>
      <w:tr>
        <w:trPr>
          <w:tblHeader w:val="true"/>
        </w:trPr>
        <w:tc>
          <w:tcPr>
            <w:tcW w:w="3239"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numPr>
                <w:ilvl w:val="0"/>
                <w:numId w:val="3"/>
              </w:numPr>
              <w:jc w:val="left"/>
              <w:rPr>
                <w:rFonts w:ascii="Arial" w:hAnsi="Arial" w:cs="Arial"/>
                <w:b/>
                <w:b/>
                <w:sz w:val="18"/>
                <w:szCs w:val="18"/>
              </w:rPr>
            </w:pPr>
            <w:r>
              <w:rPr>
                <w:rFonts w:cs="Arial" w:ascii="Arial" w:hAnsi="Arial"/>
                <w:b/>
                <w:sz w:val="18"/>
                <w:szCs w:val="18"/>
              </w:rPr>
            </w:r>
          </w:p>
          <w:p>
            <w:pPr>
              <w:pStyle w:val="TableSmallFont"/>
              <w:numPr>
                <w:ilvl w:val="0"/>
                <w:numId w:val="3"/>
              </w:numPr>
              <w:spacing w:before="0" w:after="40"/>
              <w:jc w:val="left"/>
              <w:rPr>
                <w:rFonts w:ascii="Arial" w:hAnsi="Arial" w:cs="Arial"/>
                <w:b/>
                <w:b/>
                <w:sz w:val="18"/>
                <w:szCs w:val="18"/>
              </w:rPr>
            </w:pPr>
            <w:r>
              <w:rPr>
                <w:rFonts w:cs="Arial" w:ascii="Arial" w:hAnsi="Arial"/>
                <w:b/>
                <w:sz w:val="18"/>
                <w:szCs w:val="18"/>
              </w:rPr>
              <w:t>Mechanism</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18"/>
                <w:szCs w:val="18"/>
              </w:rPr>
            </w:pPr>
            <w:r>
              <w:rPr>
                <w:rFonts w:cs="Arial" w:ascii="Arial" w:hAnsi="Arial"/>
                <w:b/>
                <w:sz w:val="18"/>
                <w:szCs w:val="18"/>
              </w:rPr>
              <w:t>Encrypt</w:t>
            </w:r>
          </w:p>
          <w:p>
            <w:pPr>
              <w:pStyle w:val="TableSmallFont"/>
              <w:numPr>
                <w:ilvl w:val="0"/>
                <w:numId w:val="3"/>
              </w:numPr>
              <w:rPr>
                <w:rFonts w:ascii="Arial" w:hAnsi="Arial" w:cs="Arial"/>
                <w:b/>
                <w:b/>
                <w:sz w:val="18"/>
                <w:szCs w:val="18"/>
              </w:rPr>
            </w:pPr>
            <w:r>
              <w:rPr>
                <w:rFonts w:cs="Arial" w:ascii="Arial" w:hAnsi="Arial"/>
                <w:b/>
                <w:sz w:val="18"/>
                <w:szCs w:val="18"/>
              </w:rPr>
              <w:t>&amp;</w:t>
            </w:r>
          </w:p>
          <w:p>
            <w:pPr>
              <w:pStyle w:val="TableSmallFont"/>
              <w:numPr>
                <w:ilvl w:val="0"/>
                <w:numId w:val="3"/>
              </w:numPr>
              <w:spacing w:before="0" w:after="40"/>
              <w:rPr>
                <w:rFonts w:ascii="Arial" w:hAnsi="Arial" w:cs="Arial"/>
                <w:b/>
                <w:b/>
                <w:sz w:val="18"/>
                <w:szCs w:val="18"/>
              </w:rPr>
            </w:pPr>
            <w:r>
              <w:rPr>
                <w:rFonts w:cs="Arial" w:ascii="Arial" w:hAnsi="Arial"/>
                <w:b/>
                <w:sz w:val="18"/>
                <w:szCs w:val="18"/>
              </w:rPr>
              <w:t>Decrypt</w:t>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18"/>
                <w:szCs w:val="18"/>
              </w:rPr>
            </w:pPr>
            <w:r>
              <w:rPr>
                <w:rFonts w:cs="Arial" w:ascii="Arial" w:hAnsi="Arial"/>
                <w:b/>
                <w:sz w:val="18"/>
                <w:szCs w:val="18"/>
              </w:rPr>
              <w:t>Sign</w:t>
            </w:r>
          </w:p>
          <w:p>
            <w:pPr>
              <w:pStyle w:val="TableSmallFont"/>
              <w:numPr>
                <w:ilvl w:val="0"/>
                <w:numId w:val="3"/>
              </w:numPr>
              <w:rPr>
                <w:rFonts w:ascii="Arial" w:hAnsi="Arial" w:cs="Arial"/>
                <w:b/>
                <w:b/>
                <w:sz w:val="18"/>
                <w:szCs w:val="18"/>
              </w:rPr>
            </w:pPr>
            <w:r>
              <w:rPr>
                <w:rFonts w:cs="Arial" w:ascii="Arial" w:hAnsi="Arial"/>
                <w:b/>
                <w:sz w:val="18"/>
                <w:szCs w:val="18"/>
              </w:rPr>
              <w:t>&amp;</w:t>
            </w:r>
          </w:p>
          <w:p>
            <w:pPr>
              <w:pStyle w:val="TableSmallFont"/>
              <w:numPr>
                <w:ilvl w:val="0"/>
                <w:numId w:val="3"/>
              </w:numPr>
              <w:spacing w:before="0" w:after="40"/>
              <w:rPr>
                <w:rFonts w:ascii="Arial" w:hAnsi="Arial" w:cs="Arial"/>
                <w:b/>
                <w:b/>
                <w:sz w:val="18"/>
                <w:szCs w:val="18"/>
              </w:rPr>
            </w:pPr>
            <w:r>
              <w:rPr>
                <w:rFonts w:cs="Arial" w:ascii="Arial" w:hAnsi="Arial"/>
                <w:b/>
                <w:sz w:val="18"/>
                <w:szCs w:val="18"/>
              </w:rPr>
              <w:t>Verify</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18"/>
                <w:szCs w:val="18"/>
                <w:lang w:val="sv-SE"/>
              </w:rPr>
            </w:pPr>
            <w:r>
              <w:rPr>
                <w:rFonts w:cs="Arial" w:ascii="Arial" w:hAnsi="Arial"/>
                <w:b/>
                <w:sz w:val="18"/>
                <w:szCs w:val="18"/>
                <w:lang w:val="sv-SE"/>
              </w:rPr>
              <w:t>SR</w:t>
            </w:r>
          </w:p>
          <w:p>
            <w:pPr>
              <w:pStyle w:val="TableSmallFont"/>
              <w:numPr>
                <w:ilvl w:val="0"/>
                <w:numId w:val="3"/>
              </w:numPr>
              <w:rPr>
                <w:rFonts w:ascii="Arial" w:hAnsi="Arial" w:cs="Arial"/>
                <w:b/>
                <w:b/>
                <w:sz w:val="18"/>
                <w:szCs w:val="18"/>
                <w:lang w:val="sv-SE"/>
              </w:rPr>
            </w:pPr>
            <w:r>
              <w:rPr>
                <w:rFonts w:cs="Arial" w:ascii="Arial" w:hAnsi="Arial"/>
                <w:b/>
                <w:sz w:val="18"/>
                <w:szCs w:val="18"/>
                <w:lang w:val="sv-SE"/>
              </w:rPr>
              <w:t>&amp;</w:t>
            </w:r>
          </w:p>
          <w:p>
            <w:pPr>
              <w:pStyle w:val="TableSmallFont"/>
              <w:numPr>
                <w:ilvl w:val="0"/>
                <w:numId w:val="3"/>
              </w:numPr>
              <w:spacing w:before="0" w:after="40"/>
              <w:rPr>
                <w:rFonts w:ascii="Arial" w:hAnsi="Arial" w:cs="Arial"/>
                <w:b/>
                <w:b/>
                <w:sz w:val="18"/>
                <w:szCs w:val="18"/>
                <w:lang w:val="sv-SE"/>
              </w:rPr>
            </w:pPr>
            <w:r>
              <w:rPr>
                <w:rFonts w:cs="Arial" w:ascii="Arial" w:hAnsi="Arial"/>
                <w:b/>
                <w:sz w:val="18"/>
                <w:szCs w:val="18"/>
                <w:lang w:val="sv-SE"/>
              </w:rPr>
              <w:t>VR</w:t>
            </w:r>
            <w:r>
              <w:rPr>
                <w:rFonts w:cs="Arial" w:ascii="Arial" w:hAnsi="Arial"/>
                <w:sz w:val="18"/>
                <w:szCs w:val="18"/>
                <w:vertAlign w:val="superscript"/>
                <w:lang w:val="sv-SE"/>
              </w:rPr>
              <w:t>1</w:t>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18"/>
                <w:szCs w:val="18"/>
                <w:lang w:val="sv-SE"/>
              </w:rPr>
            </w:pPr>
            <w:r>
              <w:rPr>
                <w:rFonts w:cs="Arial" w:ascii="Arial" w:hAnsi="Arial"/>
                <w:b/>
                <w:sz w:val="18"/>
                <w:szCs w:val="18"/>
                <w:lang w:val="sv-SE"/>
              </w:rPr>
            </w:r>
          </w:p>
          <w:p>
            <w:pPr>
              <w:pStyle w:val="TableSmallFont"/>
              <w:numPr>
                <w:ilvl w:val="0"/>
                <w:numId w:val="3"/>
              </w:numPr>
              <w:spacing w:before="0" w:after="40"/>
              <w:rPr>
                <w:rFonts w:ascii="Arial" w:hAnsi="Arial" w:cs="Arial"/>
                <w:b/>
                <w:b/>
                <w:sz w:val="18"/>
                <w:szCs w:val="18"/>
                <w:lang w:val="sv-SE"/>
              </w:rPr>
            </w:pPr>
            <w:r>
              <w:rPr>
                <w:rFonts w:cs="Arial" w:ascii="Arial" w:hAnsi="Arial"/>
                <w:b/>
                <w:sz w:val="18"/>
                <w:szCs w:val="18"/>
                <w:lang w:val="sv-SE"/>
              </w:rPr>
              <w:t>Digest</w:t>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18"/>
                <w:szCs w:val="18"/>
              </w:rPr>
            </w:pPr>
            <w:r>
              <w:rPr>
                <w:rFonts w:cs="Arial" w:ascii="Arial" w:hAnsi="Arial"/>
                <w:b/>
                <w:sz w:val="18"/>
                <w:szCs w:val="18"/>
              </w:rPr>
              <w:t>Gen.</w:t>
            </w:r>
          </w:p>
          <w:p>
            <w:pPr>
              <w:pStyle w:val="TableSmallFont"/>
              <w:numPr>
                <w:ilvl w:val="0"/>
                <w:numId w:val="3"/>
              </w:numPr>
              <w:rPr>
                <w:rFonts w:ascii="Arial" w:hAnsi="Arial" w:cs="Arial"/>
                <w:b/>
                <w:b/>
                <w:sz w:val="18"/>
                <w:szCs w:val="18"/>
              </w:rPr>
            </w:pPr>
            <w:r>
              <w:rPr>
                <w:rFonts w:cs="Arial" w:ascii="Arial" w:hAnsi="Arial"/>
                <w:b/>
                <w:sz w:val="18"/>
                <w:szCs w:val="18"/>
              </w:rPr>
              <w:t xml:space="preserve"> </w:t>
            </w:r>
            <w:r>
              <w:rPr>
                <w:rFonts w:cs="Arial" w:ascii="Arial" w:hAnsi="Arial"/>
                <w:b/>
                <w:sz w:val="18"/>
                <w:szCs w:val="18"/>
              </w:rPr>
              <w:t>Key/</w:t>
            </w:r>
          </w:p>
          <w:p>
            <w:pPr>
              <w:pStyle w:val="TableSmallFont"/>
              <w:numPr>
                <w:ilvl w:val="0"/>
                <w:numId w:val="3"/>
              </w:numPr>
              <w:rPr>
                <w:rFonts w:ascii="Arial" w:hAnsi="Arial" w:cs="Arial"/>
                <w:b/>
                <w:b/>
                <w:sz w:val="18"/>
                <w:szCs w:val="18"/>
              </w:rPr>
            </w:pPr>
            <w:r>
              <w:rPr>
                <w:rFonts w:cs="Arial" w:ascii="Arial" w:hAnsi="Arial"/>
                <w:b/>
                <w:sz w:val="18"/>
                <w:szCs w:val="18"/>
              </w:rPr>
              <w:t>Key</w:t>
            </w:r>
          </w:p>
          <w:p>
            <w:pPr>
              <w:pStyle w:val="TableSmallFont"/>
              <w:numPr>
                <w:ilvl w:val="0"/>
                <w:numId w:val="3"/>
              </w:numPr>
              <w:spacing w:before="0" w:after="40"/>
              <w:rPr>
                <w:rFonts w:ascii="Arial" w:hAnsi="Arial" w:cs="Arial"/>
                <w:b/>
                <w:b/>
                <w:sz w:val="18"/>
                <w:szCs w:val="18"/>
              </w:rPr>
            </w:pPr>
            <w:r>
              <w:rPr>
                <w:rFonts w:cs="Arial" w:ascii="Arial" w:hAnsi="Arial"/>
                <w:b/>
                <w:sz w:val="18"/>
                <w:szCs w:val="18"/>
              </w:rPr>
              <w:t>Pair</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18"/>
                <w:szCs w:val="18"/>
              </w:rPr>
            </w:pPr>
            <w:r>
              <w:rPr>
                <w:rFonts w:cs="Arial" w:ascii="Arial" w:hAnsi="Arial"/>
                <w:b/>
                <w:sz w:val="18"/>
                <w:szCs w:val="18"/>
              </w:rPr>
              <w:t>Wrap</w:t>
            </w:r>
          </w:p>
          <w:p>
            <w:pPr>
              <w:pStyle w:val="TableSmallFont"/>
              <w:numPr>
                <w:ilvl w:val="0"/>
                <w:numId w:val="3"/>
              </w:numPr>
              <w:rPr>
                <w:rFonts w:ascii="Arial" w:hAnsi="Arial" w:cs="Arial"/>
                <w:b/>
                <w:b/>
                <w:sz w:val="18"/>
                <w:szCs w:val="18"/>
              </w:rPr>
            </w:pPr>
            <w:r>
              <w:rPr>
                <w:rFonts w:cs="Arial" w:ascii="Arial" w:hAnsi="Arial"/>
                <w:b/>
                <w:sz w:val="18"/>
                <w:szCs w:val="18"/>
              </w:rPr>
              <w:t>&amp;</w:t>
            </w:r>
          </w:p>
          <w:p>
            <w:pPr>
              <w:pStyle w:val="TableSmallFont"/>
              <w:numPr>
                <w:ilvl w:val="0"/>
                <w:numId w:val="3"/>
              </w:numPr>
              <w:spacing w:before="0" w:after="40"/>
              <w:rPr>
                <w:rFonts w:ascii="Arial" w:hAnsi="Arial" w:cs="Arial"/>
                <w:b/>
                <w:b/>
                <w:sz w:val="18"/>
                <w:szCs w:val="18"/>
              </w:rPr>
            </w:pPr>
            <w:r>
              <w:rPr>
                <w:rFonts w:cs="Arial" w:ascii="Arial" w:hAnsi="Arial"/>
                <w:b/>
                <w:sz w:val="18"/>
                <w:szCs w:val="18"/>
              </w:rPr>
              <w:t>Unwrap</w:t>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numPr>
                <w:ilvl w:val="0"/>
                <w:numId w:val="3"/>
              </w:numPr>
              <w:rPr>
                <w:rFonts w:ascii="Arial" w:hAnsi="Arial" w:cs="Arial"/>
                <w:b/>
                <w:b/>
                <w:sz w:val="18"/>
                <w:szCs w:val="18"/>
              </w:rPr>
            </w:pPr>
            <w:r>
              <w:rPr>
                <w:rFonts w:cs="Arial" w:ascii="Arial" w:hAnsi="Arial"/>
                <w:b/>
                <w:sz w:val="18"/>
                <w:szCs w:val="18"/>
              </w:rPr>
            </w:r>
          </w:p>
          <w:p>
            <w:pPr>
              <w:pStyle w:val="TableSmallFont"/>
              <w:numPr>
                <w:ilvl w:val="0"/>
                <w:numId w:val="3"/>
              </w:numPr>
              <w:spacing w:before="0" w:after="40"/>
              <w:rPr>
                <w:rFonts w:ascii="Arial" w:hAnsi="Arial" w:cs="Arial"/>
                <w:b/>
                <w:b/>
                <w:sz w:val="18"/>
                <w:szCs w:val="18"/>
              </w:rPr>
            </w:pPr>
            <w:r>
              <w:rPr>
                <w:rFonts w:cs="Arial" w:ascii="Arial" w:hAnsi="Arial"/>
                <w:b/>
                <w:sz w:val="18"/>
                <w:szCs w:val="18"/>
              </w:rPr>
              <w:t>Derive</w:t>
            </w:r>
          </w:p>
        </w:tc>
      </w:tr>
      <w:tr>
        <w:trPr/>
        <w:tc>
          <w:tcPr>
            <w:tcW w:w="3239"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numPr>
                <w:ilvl w:val="0"/>
                <w:numId w:val="3"/>
              </w:numPr>
              <w:spacing w:before="0" w:after="40"/>
              <w:jc w:val="left"/>
              <w:rPr>
                <w:rFonts w:ascii="Arial" w:hAnsi="Arial" w:cs="Arial"/>
                <w:sz w:val="18"/>
                <w:szCs w:val="18"/>
              </w:rPr>
            </w:pPr>
            <w:r>
              <w:rPr>
                <w:rFonts w:cs="Arial" w:ascii="Arial" w:hAnsi="Arial"/>
                <w:sz w:val="18"/>
                <w:szCs w:val="18"/>
              </w:rPr>
              <w:t>CKM_RSA_PKCS_KEY_PAIR_GEN</w:t>
            </w:r>
          </w:p>
        </w:tc>
        <w:tc>
          <w:tcPr>
            <w:tcW w:w="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spacing w:before="0" w:after="40"/>
              <w:rPr>
                <w:rFonts w:ascii="Arial" w:hAnsi="Arial" w:cs="Arial"/>
                <w:sz w:val="18"/>
                <w:szCs w:val="18"/>
              </w:rPr>
            </w:pPr>
            <w:r>
              <w:rPr>
                <w:rFonts w:cs="Arial" w:ascii="Arial" w:hAnsi="Arial"/>
                <w:sz w:val="18"/>
                <w:szCs w:val="18"/>
              </w:rPr>
            </w:r>
          </w:p>
        </w:tc>
        <w:tc>
          <w:tcPr>
            <w:tcW w:w="79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spacing w:before="0" w:after="40"/>
              <w:rPr>
                <w:rFonts w:ascii="Arial" w:hAnsi="Arial" w:cs="Arial"/>
                <w:sz w:val="18"/>
                <w:szCs w:val="18"/>
              </w:rPr>
            </w:pPr>
            <w:r>
              <w:rPr>
                <w:rFonts w:cs="Arial" w:ascii="Arial" w:hAnsi="Arial"/>
                <w:sz w:val="18"/>
                <w:szCs w:val="18"/>
              </w:rPr>
            </w:r>
          </w:p>
        </w:tc>
        <w:tc>
          <w:tcPr>
            <w:tcW w:w="5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spacing w:before="0" w:after="40"/>
              <w:rPr>
                <w:rFonts w:ascii="Arial" w:hAnsi="Arial" w:cs="Arial"/>
                <w:sz w:val="18"/>
                <w:szCs w:val="18"/>
              </w:rPr>
            </w:pPr>
            <w:r>
              <w:rPr>
                <w:rFonts w:cs="Arial" w:ascii="Arial" w:hAnsi="Arial"/>
                <w:sz w:val="18"/>
                <w:szCs w:val="18"/>
              </w:rPr>
            </w:r>
          </w:p>
        </w:tc>
        <w:tc>
          <w:tcPr>
            <w:tcW w:w="834"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spacing w:before="0" w:after="40"/>
              <w:rPr>
                <w:rFonts w:ascii="Arial" w:hAnsi="Arial" w:cs="Arial"/>
                <w:sz w:val="18"/>
                <w:szCs w:val="18"/>
              </w:rPr>
            </w:pPr>
            <w:r>
              <w:rPr>
                <w:rFonts w:cs="Arial" w:ascii="Arial" w:hAnsi="Arial"/>
                <w:sz w:val="18"/>
                <w:szCs w:val="18"/>
              </w:rPr>
            </w:r>
          </w:p>
        </w:tc>
        <w:tc>
          <w:tcPr>
            <w:tcW w:w="62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90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spacing w:before="0" w:after="40"/>
              <w:rPr>
                <w:rFonts w:ascii="Arial" w:hAnsi="Arial" w:cs="Arial"/>
                <w:sz w:val="18"/>
                <w:szCs w:val="18"/>
              </w:rPr>
            </w:pPr>
            <w:r>
              <w:rPr>
                <w:rFonts w:cs="Arial" w:ascii="Arial" w:hAnsi="Arial"/>
                <w:sz w:val="18"/>
                <w:szCs w:val="18"/>
              </w:rPr>
            </w:r>
          </w:p>
        </w:tc>
        <w:tc>
          <w:tcPr>
            <w:tcW w:w="811"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CKM_RSA_X9_31_KEY_PAIR_GEN</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lang w:val="sv-SE"/>
              </w:rPr>
            </w:pPr>
            <w:r>
              <w:rPr>
                <w:rFonts w:cs="Arial" w:ascii="Arial" w:hAnsi="Arial"/>
                <w:sz w:val="18"/>
                <w:szCs w:val="18"/>
                <w:lang w:val="sv-SE"/>
              </w:rPr>
              <w:t>CKM_RSA_PKCS</w:t>
            </w:r>
          </w:p>
        </w:tc>
        <w:tc>
          <w:tcPr>
            <w:tcW w:w="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r>
              <w:rPr>
                <w:rFonts w:cs="Arial" w:ascii="Arial" w:hAnsi="Arial"/>
                <w:sz w:val="18"/>
                <w:szCs w:val="18"/>
                <w:vertAlign w:val="superscript"/>
              </w:rPr>
              <w:t>2</w:t>
            </w:r>
          </w:p>
        </w:tc>
        <w:tc>
          <w:tcPr>
            <w:tcW w:w="79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r>
              <w:rPr>
                <w:rFonts w:cs="Arial" w:ascii="Arial" w:hAnsi="Arial"/>
                <w:sz w:val="18"/>
                <w:szCs w:val="18"/>
                <w:vertAlign w:val="superscript"/>
              </w:rPr>
              <w:t>2</w:t>
            </w:r>
          </w:p>
        </w:tc>
        <w:tc>
          <w:tcPr>
            <w:tcW w:w="5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834"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811"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lang w:val="sv-SE"/>
              </w:rPr>
            </w:pPr>
            <w:r>
              <w:rPr>
                <w:rFonts w:cs="Arial" w:ascii="Arial" w:hAnsi="Arial"/>
                <w:sz w:val="18"/>
                <w:szCs w:val="18"/>
                <w:lang w:val="sv-SE"/>
              </w:rPr>
              <w:t>CKM_RSA_PKCS_OAEP</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r>
              <w:rPr>
                <w:rFonts w:cs="Arial" w:ascii="Arial" w:hAnsi="Arial"/>
                <w:sz w:val="18"/>
                <w:szCs w:val="18"/>
                <w:vertAlign w:val="superscript"/>
              </w:rPr>
              <w:t>2</w:t>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lang w:val="sv-SE"/>
              </w:rPr>
            </w:pPr>
            <w:r>
              <w:rPr>
                <w:rFonts w:cs="Arial" w:ascii="Arial" w:hAnsi="Arial"/>
                <w:sz w:val="18"/>
                <w:szCs w:val="18"/>
                <w:lang w:val="sv-SE"/>
              </w:rPr>
              <w:t>CKM_RSA_PKCS_PSS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lang w:val="sv-SE"/>
              </w:rPr>
            </w:pPr>
            <w:r>
              <w:rPr>
                <w:rFonts w:cs="Arial" w:ascii="Arial" w:hAnsi="Arial"/>
                <w:sz w:val="18"/>
                <w:szCs w:val="18"/>
                <w:lang w:val="sv-SE"/>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r>
              <w:rPr>
                <w:rFonts w:cs="Arial" w:ascii="Arial" w:hAnsi="Arial"/>
                <w:sz w:val="18"/>
                <w:szCs w:val="18"/>
                <w:vertAlign w:val="superscript"/>
              </w:rPr>
              <w:t>2</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CKM_RSA_9796</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r>
              <w:rPr>
                <w:rFonts w:cs="Arial" w:ascii="Arial" w:hAnsi="Arial"/>
                <w:sz w:val="18"/>
                <w:szCs w:val="18"/>
                <w:vertAlign w:val="superscript"/>
              </w:rPr>
              <w:t>2</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lang w:val="sv-SE"/>
              </w:rPr>
            </w:pPr>
            <w:r>
              <w:rPr>
                <w:rFonts w:cs="Arial" w:ascii="Arial" w:hAnsi="Arial"/>
                <w:sz w:val="18"/>
                <w:szCs w:val="18"/>
                <w:lang w:val="sv-SE"/>
              </w:rPr>
              <w:t>CKM_RSA_X_509</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r>
              <w:rPr>
                <w:rFonts w:cs="Arial" w:ascii="Arial" w:hAnsi="Arial"/>
                <w:sz w:val="18"/>
                <w:szCs w:val="18"/>
                <w:vertAlign w:val="superscript"/>
              </w:rPr>
              <w:t>2</w:t>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r>
              <w:rPr>
                <w:rFonts w:cs="Arial" w:ascii="Arial" w:hAnsi="Arial"/>
                <w:sz w:val="18"/>
                <w:szCs w:val="18"/>
                <w:vertAlign w:val="superscript"/>
              </w:rPr>
              <w:t>2</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lang w:val="sv-SE"/>
              </w:rPr>
            </w:pPr>
            <w:r>
              <w:rPr>
                <w:rFonts w:cs="Arial" w:ascii="Arial" w:hAnsi="Arial"/>
                <w:sz w:val="18"/>
                <w:szCs w:val="18"/>
                <w:lang w:val="sv-SE"/>
              </w:rPr>
              <w:t>CKM_RSA_X9_31</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lang w:val="sv-SE"/>
              </w:rPr>
            </w:pPr>
            <w:r>
              <w:rPr>
                <w:rFonts w:cs="Arial" w:ascii="Arial" w:hAnsi="Arial"/>
                <w:sz w:val="18"/>
                <w:szCs w:val="18"/>
                <w:lang w:val="sv-SE"/>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lang w:val="sv-SE"/>
              </w:rPr>
            </w:pPr>
            <w:r>
              <w:rPr>
                <w:rFonts w:eastAsia="Wingdings" w:cs="Wingdings" w:ascii="Wingdings" w:hAnsi="Wingdings"/>
                <w:sz w:val="18"/>
                <w:szCs w:val="18"/>
              </w:rPr>
              <w:t></w:t>
            </w:r>
            <w:r>
              <w:rPr>
                <w:rFonts w:cs="Arial" w:ascii="Arial" w:hAnsi="Arial"/>
                <w:sz w:val="18"/>
                <w:szCs w:val="18"/>
                <w:vertAlign w:val="superscript"/>
                <w:lang w:val="sv-SE"/>
              </w:rPr>
              <w:t>2</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lang w:val="sv-SE"/>
              </w:rPr>
            </w:pPr>
            <w:r>
              <w:rPr>
                <w:rFonts w:cs="Arial" w:ascii="Arial" w:hAnsi="Arial"/>
                <w:sz w:val="18"/>
                <w:szCs w:val="18"/>
                <w:lang w:val="sv-SE"/>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lang w:val="sv-SE"/>
              </w:rPr>
            </w:pPr>
            <w:r>
              <w:rPr>
                <w:rFonts w:cs="Arial" w:ascii="Arial" w:hAnsi="Arial"/>
                <w:sz w:val="18"/>
                <w:szCs w:val="18"/>
                <w:lang w:val="sv-SE"/>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lang w:val="sv-SE"/>
              </w:rPr>
            </w:pPr>
            <w:r>
              <w:rPr>
                <w:rFonts w:cs="Arial" w:ascii="Arial" w:hAnsi="Arial"/>
                <w:sz w:val="18"/>
                <w:szCs w:val="18"/>
                <w:lang w:val="sv-SE"/>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lang w:val="sv-SE"/>
              </w:rPr>
            </w:pPr>
            <w:r>
              <w:rPr>
                <w:rFonts w:cs="Arial" w:ascii="Arial" w:hAnsi="Arial"/>
                <w:sz w:val="18"/>
                <w:szCs w:val="18"/>
                <w:lang w:val="sv-SE"/>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lang w:val="sv-SE"/>
              </w:rPr>
            </w:pPr>
            <w:r>
              <w:rPr>
                <w:rFonts w:cs="Arial" w:ascii="Arial" w:hAnsi="Arial"/>
                <w:sz w:val="18"/>
                <w:szCs w:val="18"/>
                <w:lang w:val="sv-SE"/>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CKM_SHA1_RSA_PKCS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CKM_SHA256_RSA_PKCS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CKM_SHA384_RSA_PKCS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CKM_SHA512_RSA_PKCS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CKM_SHA1_RSA_PKCS_PSS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CKM_SHA256_RSA_PKCS_PSS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CKM_SHA384_RSA_PKCS_PSS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CKM_SHA512_RSA_PKCS_PSS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CKM_SHA1_RSA_X9_31</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lang w:val="sv-SE"/>
              </w:rPr>
              <w:t>CKM_RSA_PKCS_TPM_1_1</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r>
              <w:rPr>
                <w:rFonts w:cs="Arial" w:ascii="Arial" w:hAnsi="Arial"/>
                <w:sz w:val="18"/>
                <w:szCs w:val="18"/>
                <w:vertAlign w:val="superscript"/>
              </w:rPr>
              <w:t>2</w:t>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rHeight w:val="264" w:hRule="atLeast"/>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lang w:val="sv-SE"/>
              </w:rPr>
              <w:t>CKM_RSA_PKCS_OAEP_TPM_1_1</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r>
              <w:rPr>
                <w:rFonts w:cs="Arial" w:ascii="Arial" w:hAnsi="Arial"/>
                <w:sz w:val="18"/>
                <w:szCs w:val="18"/>
                <w:vertAlign w:val="superscript"/>
              </w:rPr>
              <w:t>2</w:t>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lang w:val="sv-SE"/>
              </w:rPr>
            </w:pPr>
            <w:r>
              <w:rPr>
                <w:rFonts w:cs="Arial" w:ascii="Arial" w:hAnsi="Arial"/>
                <w:sz w:val="18"/>
                <w:szCs w:val="18"/>
              </w:rPr>
              <w:t>CKM_SHA3_224_RSA_PKCS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lang w:val="sv-SE"/>
              </w:rPr>
            </w:pPr>
            <w:r>
              <w:rPr>
                <w:rFonts w:cs="Arial" w:ascii="Arial" w:hAnsi="Arial"/>
                <w:sz w:val="18"/>
                <w:szCs w:val="18"/>
              </w:rPr>
              <w:t>CKM_SHA3_256_RSA_PKCS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lang w:val="sv-SE"/>
              </w:rPr>
            </w:pPr>
            <w:r>
              <w:rPr>
                <w:rFonts w:cs="Arial" w:ascii="Arial" w:hAnsi="Arial"/>
                <w:sz w:val="18"/>
                <w:szCs w:val="18"/>
              </w:rPr>
              <w:t>CKM_SHA3_384_RSA_PKCS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CKM_SHA3_512_RSA_PKCS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Wingdings" w:hAnsi="Wingdings" w:eastAsia="Wingdings" w:cs="Wingdings"/>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CKM_SHA3_224_RSA_PKCS_PSS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Wingdings" w:hAnsi="Wingdings" w:eastAsia="Wingdings" w:cs="Wingdings"/>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CKM_SHA3_256_RSA_PKCS_PSS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Wingdings" w:hAnsi="Wingdings" w:eastAsia="Wingdings" w:cs="Wingdings"/>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CKM_SHA3_384_RSA_PKCS_PSS</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Wingdings" w:hAnsi="Wingdings" w:eastAsia="Wingdings" w:cs="Wingdings"/>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r>
        <w:trPr/>
        <w:tc>
          <w:tcPr>
            <w:tcW w:w="323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18"/>
                <w:szCs w:val="18"/>
              </w:rPr>
            </w:pPr>
            <w:r>
              <w:rPr>
                <w:rFonts w:cs="Arial" w:ascii="Arial" w:hAnsi="Arial"/>
                <w:sz w:val="18"/>
                <w:szCs w:val="18"/>
              </w:rPr>
              <w:t>CKM_SHA3_512_RSA_PKCS_PSS</w:t>
            </w:r>
          </w:p>
        </w:tc>
        <w:tc>
          <w:tcPr>
            <w:tcW w:w="9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79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Wingdings" w:hAnsi="Wingdings" w:eastAsia="Wingdings" w:cs="Wingdings"/>
                <w:sz w:val="18"/>
                <w:szCs w:val="18"/>
              </w:rPr>
            </w:pPr>
            <w:r>
              <w:rPr>
                <w:rFonts w:eastAsia="Wingdings" w:cs="Wingdings" w:ascii="Wingdings" w:hAnsi="Wingdings"/>
                <w:sz w:val="18"/>
                <w:szCs w:val="18"/>
              </w:rPr>
              <w:t></w:t>
            </w:r>
          </w:p>
        </w:tc>
        <w:tc>
          <w:tcPr>
            <w:tcW w:w="5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3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62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90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c>
          <w:tcPr>
            <w:tcW w:w="81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18"/>
                <w:szCs w:val="18"/>
              </w:rPr>
            </w:pPr>
            <w:r>
              <w:rPr>
                <w:rFonts w:cs="Arial" w:ascii="Arial" w:hAnsi="Arial"/>
                <w:sz w:val="18"/>
                <w:szCs w:val="18"/>
              </w:rPr>
            </w:r>
          </w:p>
        </w:tc>
      </w:tr>
    </w:tbl>
    <w:p>
      <w:pPr>
        <w:pStyle w:val="Heading3"/>
        <w:numPr>
          <w:ilvl w:val="2"/>
          <w:numId w:val="2"/>
        </w:numPr>
        <w:rPr/>
      </w:pPr>
      <w:bookmarkStart w:id="89" w:name="_Toc72656198"/>
      <w:bookmarkStart w:id="90" w:name="_Toc385057978"/>
      <w:bookmarkStart w:id="91" w:name="_Toc405794799"/>
      <w:bookmarkStart w:id="92" w:name="_Toc516500616"/>
      <w:bookmarkStart w:id="93" w:name="_Toc416959968"/>
      <w:bookmarkStart w:id="94" w:name="_Toc395187722"/>
      <w:bookmarkStart w:id="95" w:name="_Toc391471084"/>
      <w:bookmarkStart w:id="96" w:name="_Toc370634367"/>
      <w:bookmarkStart w:id="97" w:name="_Toc228807152"/>
      <w:bookmarkStart w:id="98" w:name="_Toc228894630"/>
      <w:bookmarkEnd w:id="89"/>
      <w:bookmarkEnd w:id="92"/>
      <w:bookmarkEnd w:id="93"/>
      <w:bookmarkEnd w:id="94"/>
      <w:bookmarkEnd w:id="95"/>
      <w:bookmarkEnd w:id="96"/>
      <w:bookmarkEnd w:id="97"/>
      <w:bookmarkEnd w:id="98"/>
      <w:r>
        <w:rPr/>
        <w:t>Definitions</w:t>
      </w:r>
    </w:p>
    <w:p>
      <w:pPr>
        <w:pStyle w:val="Normal"/>
        <w:numPr>
          <w:ilvl w:val="0"/>
          <w:numId w:val="3"/>
        </w:numPr>
        <w:rPr/>
      </w:pPr>
      <w:r>
        <w:rPr/>
        <w:t>This section defines the RSA key type “CKK_RSA” for type CK_KEY_TYPE as used in the CKA_KEY_TYPE attribute of RSA key objects.</w:t>
      </w:r>
    </w:p>
    <w:p>
      <w:pPr>
        <w:pStyle w:val="Normal"/>
        <w:numPr>
          <w:ilvl w:val="0"/>
          <w:numId w:val="3"/>
        </w:numPr>
        <w:rPr/>
      </w:pPr>
      <w:r>
        <w:rPr/>
        <w:t>Mechanisms:</w:t>
      </w:r>
    </w:p>
    <w:p>
      <w:pPr>
        <w:pStyle w:val="Normal"/>
        <w:numPr>
          <w:ilvl w:val="0"/>
          <w:numId w:val="3"/>
        </w:numPr>
        <w:ind w:left="720" w:hanging="0"/>
        <w:rPr/>
      </w:pPr>
      <w:r>
        <w:rPr/>
        <w:t xml:space="preserve">CKM_RSA_PKCS_KEY_PAIR_GEN      </w:t>
      </w:r>
    </w:p>
    <w:p>
      <w:pPr>
        <w:pStyle w:val="Normal"/>
        <w:numPr>
          <w:ilvl w:val="0"/>
          <w:numId w:val="3"/>
        </w:numPr>
        <w:ind w:left="720" w:hanging="0"/>
        <w:rPr>
          <w:lang w:val="sv-SE"/>
        </w:rPr>
      </w:pPr>
      <w:r>
        <w:rPr>
          <w:lang w:val="sv-SE"/>
        </w:rPr>
        <w:t xml:space="preserve">CKM_RSA_PKCS                   </w:t>
      </w:r>
    </w:p>
    <w:p>
      <w:pPr>
        <w:pStyle w:val="Normal"/>
        <w:numPr>
          <w:ilvl w:val="0"/>
          <w:numId w:val="3"/>
        </w:numPr>
        <w:ind w:left="720" w:hanging="0"/>
        <w:rPr>
          <w:lang w:val="sv-SE"/>
        </w:rPr>
      </w:pPr>
      <w:r>
        <w:rPr>
          <w:lang w:val="sv-SE"/>
        </w:rPr>
        <w:t xml:space="preserve">CKM_RSA_9796                   </w:t>
      </w:r>
    </w:p>
    <w:p>
      <w:pPr>
        <w:pStyle w:val="Normal"/>
        <w:numPr>
          <w:ilvl w:val="0"/>
          <w:numId w:val="3"/>
        </w:numPr>
        <w:ind w:left="720" w:hanging="0"/>
        <w:rPr>
          <w:lang w:val="sv-SE"/>
        </w:rPr>
      </w:pPr>
      <w:r>
        <w:rPr>
          <w:lang w:val="sv-SE"/>
        </w:rPr>
        <w:t xml:space="preserve">CKM_RSA_X_509                  </w:t>
      </w:r>
    </w:p>
    <w:p>
      <w:pPr>
        <w:pStyle w:val="Normal"/>
        <w:numPr>
          <w:ilvl w:val="0"/>
          <w:numId w:val="3"/>
        </w:numPr>
        <w:ind w:left="720" w:hanging="0"/>
        <w:rPr>
          <w:lang w:val="sv-SE"/>
        </w:rPr>
      </w:pPr>
      <w:r>
        <w:rPr>
          <w:lang w:val="sv-SE"/>
        </w:rPr>
        <w:t xml:space="preserve">CKM_MD2_RSA_PKCS               </w:t>
      </w:r>
    </w:p>
    <w:p>
      <w:pPr>
        <w:pStyle w:val="Normal"/>
        <w:numPr>
          <w:ilvl w:val="0"/>
          <w:numId w:val="3"/>
        </w:numPr>
        <w:ind w:left="720" w:hanging="0"/>
        <w:rPr>
          <w:lang w:val="sv-SE"/>
        </w:rPr>
      </w:pPr>
      <w:r>
        <w:rPr>
          <w:lang w:val="sv-SE"/>
        </w:rPr>
        <w:t xml:space="preserve">CKM_MD5_RSA_PKCS               </w:t>
      </w:r>
    </w:p>
    <w:p>
      <w:pPr>
        <w:pStyle w:val="Normal"/>
        <w:numPr>
          <w:ilvl w:val="0"/>
          <w:numId w:val="3"/>
        </w:numPr>
        <w:ind w:left="720" w:hanging="0"/>
        <w:rPr>
          <w:lang w:val="sv-SE"/>
        </w:rPr>
      </w:pPr>
      <w:r>
        <w:rPr>
          <w:lang w:val="sv-SE"/>
        </w:rPr>
        <w:t xml:space="preserve">CKM_SHA1_RSA_PKCS              </w:t>
      </w:r>
    </w:p>
    <w:p>
      <w:pPr>
        <w:pStyle w:val="Normal"/>
        <w:numPr>
          <w:ilvl w:val="0"/>
          <w:numId w:val="3"/>
        </w:numPr>
        <w:ind w:left="720" w:hanging="0"/>
        <w:rPr>
          <w:lang w:val="sv-SE"/>
        </w:rPr>
      </w:pPr>
      <w:r>
        <w:rPr>
          <w:lang w:val="sv-SE"/>
        </w:rPr>
        <w:t xml:space="preserve">CKM_SHA224_RSA_PKCS        </w:t>
      </w:r>
    </w:p>
    <w:p>
      <w:pPr>
        <w:pStyle w:val="Normal"/>
        <w:numPr>
          <w:ilvl w:val="0"/>
          <w:numId w:val="3"/>
        </w:numPr>
        <w:ind w:left="720" w:hanging="0"/>
        <w:rPr>
          <w:lang w:val="sv-SE"/>
        </w:rPr>
      </w:pPr>
      <w:r>
        <w:rPr>
          <w:lang w:val="sv-SE"/>
        </w:rPr>
        <w:t xml:space="preserve">CKM_SHA256_RSA_PKCS            </w:t>
      </w:r>
    </w:p>
    <w:p>
      <w:pPr>
        <w:pStyle w:val="Normal"/>
        <w:numPr>
          <w:ilvl w:val="0"/>
          <w:numId w:val="3"/>
        </w:numPr>
        <w:ind w:left="720" w:hanging="0"/>
        <w:rPr>
          <w:lang w:val="sv-SE"/>
        </w:rPr>
      </w:pPr>
      <w:r>
        <w:rPr>
          <w:lang w:val="sv-SE"/>
        </w:rPr>
        <w:t xml:space="preserve">CKM_SHA384_RSA_PKCS            </w:t>
      </w:r>
    </w:p>
    <w:p>
      <w:pPr>
        <w:pStyle w:val="Normal"/>
        <w:numPr>
          <w:ilvl w:val="0"/>
          <w:numId w:val="3"/>
        </w:numPr>
        <w:ind w:left="720" w:hanging="0"/>
        <w:rPr>
          <w:lang w:val="sv-SE"/>
        </w:rPr>
      </w:pPr>
      <w:r>
        <w:rPr>
          <w:lang w:val="sv-SE"/>
        </w:rPr>
        <w:t xml:space="preserve">CKM_SHA512_RSA_PKCS            </w:t>
      </w:r>
    </w:p>
    <w:p>
      <w:pPr>
        <w:pStyle w:val="Normal"/>
        <w:numPr>
          <w:ilvl w:val="0"/>
          <w:numId w:val="3"/>
        </w:numPr>
        <w:ind w:left="720" w:hanging="0"/>
        <w:rPr>
          <w:lang w:val="sv-SE"/>
        </w:rPr>
      </w:pPr>
      <w:r>
        <w:rPr>
          <w:lang w:val="sv-SE"/>
        </w:rPr>
        <w:t xml:space="preserve">CKM_RIPEMD128_RSA_PKCS         </w:t>
      </w:r>
    </w:p>
    <w:p>
      <w:pPr>
        <w:pStyle w:val="Normal"/>
        <w:numPr>
          <w:ilvl w:val="0"/>
          <w:numId w:val="3"/>
        </w:numPr>
        <w:ind w:left="720" w:hanging="0"/>
        <w:rPr>
          <w:lang w:val="sv-SE"/>
        </w:rPr>
      </w:pPr>
      <w:r>
        <w:rPr>
          <w:lang w:val="sv-SE"/>
        </w:rPr>
        <w:t xml:space="preserve">CKM_RIPEMD160_RSA_PKCS         </w:t>
      </w:r>
    </w:p>
    <w:p>
      <w:pPr>
        <w:pStyle w:val="Normal"/>
        <w:numPr>
          <w:ilvl w:val="0"/>
          <w:numId w:val="3"/>
        </w:numPr>
        <w:ind w:left="720" w:hanging="0"/>
        <w:rPr/>
      </w:pPr>
      <w:r>
        <w:rPr/>
        <w:t xml:space="preserve">CKM_RSA_PKCS_OAEP              </w:t>
      </w:r>
    </w:p>
    <w:p>
      <w:pPr>
        <w:pStyle w:val="Normal"/>
        <w:numPr>
          <w:ilvl w:val="0"/>
          <w:numId w:val="3"/>
        </w:numPr>
        <w:ind w:left="720" w:hanging="0"/>
        <w:rPr/>
      </w:pPr>
      <w:r>
        <w:rPr/>
        <w:t xml:space="preserve">CKM_RSA_X9_31_KEY_PAIR_GEN     </w:t>
      </w:r>
    </w:p>
    <w:p>
      <w:pPr>
        <w:pStyle w:val="Normal"/>
        <w:numPr>
          <w:ilvl w:val="0"/>
          <w:numId w:val="3"/>
        </w:numPr>
        <w:ind w:left="720" w:hanging="0"/>
        <w:rPr/>
      </w:pPr>
      <w:r>
        <w:rPr/>
        <w:t xml:space="preserve">CKM_RSA_X9_31                  </w:t>
      </w:r>
    </w:p>
    <w:p>
      <w:pPr>
        <w:pStyle w:val="Normal"/>
        <w:numPr>
          <w:ilvl w:val="0"/>
          <w:numId w:val="3"/>
        </w:numPr>
        <w:ind w:left="720" w:hanging="0"/>
        <w:rPr/>
      </w:pPr>
      <w:r>
        <w:rPr/>
        <w:t xml:space="preserve">CKM_SHA1_RSA_X9_31             </w:t>
      </w:r>
    </w:p>
    <w:p>
      <w:pPr>
        <w:pStyle w:val="Normal"/>
        <w:numPr>
          <w:ilvl w:val="0"/>
          <w:numId w:val="3"/>
        </w:numPr>
        <w:ind w:left="720" w:hanging="0"/>
        <w:rPr/>
      </w:pPr>
      <w:r>
        <w:rPr/>
        <w:t xml:space="preserve">CKM_RSA_PKCS_PSS               </w:t>
      </w:r>
    </w:p>
    <w:p>
      <w:pPr>
        <w:pStyle w:val="Normal"/>
        <w:numPr>
          <w:ilvl w:val="0"/>
          <w:numId w:val="3"/>
        </w:numPr>
        <w:ind w:left="720" w:hanging="0"/>
        <w:rPr/>
      </w:pPr>
      <w:r>
        <w:rPr/>
        <w:t xml:space="preserve">CKM_SHA1_RSA_PKCS_PSS          </w:t>
      </w:r>
    </w:p>
    <w:p>
      <w:pPr>
        <w:pStyle w:val="Normal"/>
        <w:numPr>
          <w:ilvl w:val="0"/>
          <w:numId w:val="3"/>
        </w:numPr>
        <w:ind w:left="720" w:hanging="0"/>
        <w:rPr/>
      </w:pPr>
      <w:r>
        <w:rPr/>
        <w:t xml:space="preserve">CKM_SHA224_RSA_PKCS_PSS        </w:t>
      </w:r>
    </w:p>
    <w:p>
      <w:pPr>
        <w:pStyle w:val="Normal"/>
        <w:numPr>
          <w:ilvl w:val="0"/>
          <w:numId w:val="3"/>
        </w:numPr>
        <w:ind w:left="720" w:hanging="0"/>
        <w:rPr/>
      </w:pPr>
      <w:r>
        <w:rPr/>
        <w:t xml:space="preserve">CKM_SHA256_RSA_PKCS_PSS        </w:t>
      </w:r>
    </w:p>
    <w:p>
      <w:pPr>
        <w:pStyle w:val="Normal"/>
        <w:numPr>
          <w:ilvl w:val="0"/>
          <w:numId w:val="3"/>
        </w:numPr>
        <w:ind w:left="720" w:hanging="0"/>
        <w:rPr/>
      </w:pPr>
      <w:r>
        <w:rPr/>
        <w:t xml:space="preserve">CKM_SHA512_RSA_PKCS_PSS        </w:t>
      </w:r>
    </w:p>
    <w:p>
      <w:pPr>
        <w:pStyle w:val="Normal"/>
        <w:numPr>
          <w:ilvl w:val="0"/>
          <w:numId w:val="3"/>
        </w:numPr>
        <w:ind w:left="720" w:hanging="0"/>
        <w:rPr/>
      </w:pPr>
      <w:r>
        <w:rPr/>
        <w:t>CKM_SHA384_RSA_PKCS_PSS</w:t>
      </w:r>
    </w:p>
    <w:p>
      <w:pPr>
        <w:pStyle w:val="Normal"/>
        <w:numPr>
          <w:ilvl w:val="0"/>
          <w:numId w:val="3"/>
        </w:numPr>
        <w:ind w:left="720" w:hanging="0"/>
        <w:rPr/>
      </w:pPr>
      <w:r>
        <w:rPr/>
        <w:t xml:space="preserve">CKM_RSA_PKCS_TPM_1_1      </w:t>
      </w:r>
    </w:p>
    <w:p>
      <w:pPr>
        <w:pStyle w:val="Normal"/>
        <w:numPr>
          <w:ilvl w:val="0"/>
          <w:numId w:val="3"/>
        </w:numPr>
        <w:ind w:left="720" w:hanging="0"/>
        <w:rPr/>
      </w:pPr>
      <w:r>
        <w:rPr/>
        <w:t xml:space="preserve">CKM_RSA_PKCS_OAEP_TPM_1_1 </w:t>
      </w:r>
    </w:p>
    <w:p>
      <w:pPr>
        <w:pStyle w:val="Normal"/>
        <w:numPr>
          <w:ilvl w:val="0"/>
          <w:numId w:val="3"/>
        </w:numPr>
        <w:ind w:left="720" w:hanging="0"/>
        <w:rPr/>
      </w:pPr>
      <w:r>
        <w:rPr/>
        <w:t>CKM_RSA_AES_KEY_WRAP</w:t>
        <w:softHyphen/>
        <w:softHyphen/>
        <w:softHyphen/>
        <w:softHyphen/>
      </w:r>
    </w:p>
    <w:p>
      <w:pPr>
        <w:pStyle w:val="Normal"/>
        <w:numPr>
          <w:ilvl w:val="0"/>
          <w:numId w:val="3"/>
        </w:numPr>
        <w:ind w:left="720" w:hanging="0"/>
        <w:rPr>
          <w:lang w:val="sv-SE"/>
        </w:rPr>
      </w:pPr>
      <w:r>
        <w:rPr>
          <w:lang w:val="sv-SE"/>
        </w:rPr>
        <w:t xml:space="preserve">CKM_SHA3_224_RSA_PKCS        </w:t>
      </w:r>
    </w:p>
    <w:p>
      <w:pPr>
        <w:pStyle w:val="Normal"/>
        <w:numPr>
          <w:ilvl w:val="0"/>
          <w:numId w:val="3"/>
        </w:numPr>
        <w:ind w:left="720" w:hanging="0"/>
        <w:rPr>
          <w:lang w:val="sv-SE"/>
        </w:rPr>
      </w:pPr>
      <w:r>
        <w:rPr>
          <w:lang w:val="sv-SE"/>
        </w:rPr>
        <w:t xml:space="preserve">CKM_SHA3_256_RSA_PKCS            </w:t>
      </w:r>
    </w:p>
    <w:p>
      <w:pPr>
        <w:pStyle w:val="Normal"/>
        <w:numPr>
          <w:ilvl w:val="0"/>
          <w:numId w:val="3"/>
        </w:numPr>
        <w:ind w:left="720" w:hanging="0"/>
        <w:rPr>
          <w:lang w:val="sv-SE"/>
        </w:rPr>
      </w:pPr>
      <w:r>
        <w:rPr>
          <w:lang w:val="sv-SE"/>
        </w:rPr>
        <w:t xml:space="preserve">CKM_SHA3_384_RSA_PKCS            </w:t>
      </w:r>
    </w:p>
    <w:p>
      <w:pPr>
        <w:pStyle w:val="Normal"/>
        <w:numPr>
          <w:ilvl w:val="0"/>
          <w:numId w:val="3"/>
        </w:numPr>
        <w:ind w:left="720" w:hanging="0"/>
        <w:rPr/>
      </w:pPr>
      <w:r>
        <w:rPr>
          <w:lang w:val="sv-SE"/>
        </w:rPr>
        <w:t xml:space="preserve">CKM_SHA3_512_RSA_PKCS            </w:t>
      </w:r>
      <w:r>
        <w:rPr/>
        <w:t xml:space="preserve">       </w:t>
      </w:r>
    </w:p>
    <w:p>
      <w:pPr>
        <w:pStyle w:val="Normal"/>
        <w:numPr>
          <w:ilvl w:val="0"/>
          <w:numId w:val="3"/>
        </w:numPr>
        <w:ind w:left="720" w:hanging="0"/>
        <w:rPr/>
      </w:pPr>
      <w:r>
        <w:rPr/>
        <w:t xml:space="preserve">CKM_SHA3_224_RSA_PKCS_PSS        </w:t>
      </w:r>
    </w:p>
    <w:p>
      <w:pPr>
        <w:pStyle w:val="Normal"/>
        <w:numPr>
          <w:ilvl w:val="0"/>
          <w:numId w:val="3"/>
        </w:numPr>
        <w:ind w:left="720" w:hanging="0"/>
        <w:rPr/>
      </w:pPr>
      <w:r>
        <w:rPr/>
        <w:t xml:space="preserve">CKM_SHA3_256_RSA_PKCS_PSS        </w:t>
      </w:r>
    </w:p>
    <w:p>
      <w:pPr>
        <w:pStyle w:val="Normal"/>
        <w:numPr>
          <w:ilvl w:val="0"/>
          <w:numId w:val="3"/>
        </w:numPr>
        <w:ind w:left="720" w:hanging="0"/>
        <w:rPr/>
      </w:pPr>
      <w:r>
        <w:rPr/>
        <w:t xml:space="preserve">CKM_SHA3_384_RSA_PKCS_PSS        </w:t>
      </w:r>
    </w:p>
    <w:p>
      <w:pPr>
        <w:pStyle w:val="Normal"/>
        <w:numPr>
          <w:ilvl w:val="0"/>
          <w:numId w:val="3"/>
        </w:numPr>
        <w:ind w:left="720" w:hanging="0"/>
        <w:rPr/>
      </w:pPr>
      <w:r>
        <w:rPr/>
        <w:t>CKM_SHA3_512_RSA_PKCS_PSS</w:t>
      </w:r>
    </w:p>
    <w:p>
      <w:pPr>
        <w:pStyle w:val="CCode"/>
        <w:numPr>
          <w:ilvl w:val="0"/>
          <w:numId w:val="0"/>
        </w:numPr>
        <w:ind w:left="1584" w:hanging="1152"/>
        <w:rPr>
          <w:rFonts w:ascii="Arial" w:hAnsi="Arial"/>
        </w:rPr>
      </w:pPr>
      <w:r>
        <w:rPr>
          <w:rFonts w:ascii="Arial" w:hAnsi="Arial"/>
        </w:rPr>
      </w:r>
    </w:p>
    <w:p>
      <w:pPr>
        <w:pStyle w:val="Heading3"/>
        <w:numPr>
          <w:ilvl w:val="2"/>
          <w:numId w:val="52"/>
        </w:numPr>
        <w:pBdr/>
        <w:tabs>
          <w:tab w:val="left" w:pos="0" w:leader="none"/>
        </w:tabs>
        <w:suppressAutoHyphens w:val="true"/>
        <w:ind w:left="1440" w:hanging="720"/>
        <w:rPr/>
      </w:pPr>
      <w:bookmarkStart w:id="99" w:name="_Toc516500617"/>
      <w:bookmarkEnd w:id="99"/>
      <w:r>
        <w:rPr/>
        <w:t>PKCS #1 v1.5 RSA signature with SHA3</w:t>
      </w:r>
    </w:p>
    <w:p>
      <w:pPr>
        <w:pStyle w:val="Normal"/>
        <w:numPr>
          <w:ilvl w:val="0"/>
          <w:numId w:val="3"/>
        </w:numPr>
        <w:rPr/>
      </w:pPr>
      <w:r>
        <w:rPr/>
        <w:t xml:space="preserve">The PKCS #1 v1.5 RSA signature with SHA3-224, SHA3-256, SHA3-384, SHA3-512 mechanisms, denoted </w:t>
      </w:r>
      <w:r>
        <w:rPr>
          <w:b/>
        </w:rPr>
        <w:t>CKM_SHA3_224_RSA_PKCS</w:t>
      </w:r>
      <w:r>
        <w:rPr/>
        <w:t>,</w:t>
      </w:r>
      <w:r>
        <w:rPr>
          <w:b/>
        </w:rPr>
        <w:t xml:space="preserve"> CKM_SHA3_256_RSA_PKCS</w:t>
      </w:r>
      <w:r>
        <w:rPr/>
        <w:t>,</w:t>
      </w:r>
      <w:r>
        <w:rPr>
          <w:b/>
        </w:rPr>
        <w:t xml:space="preserve"> CKM_SHA3_384_RSA_PKCS</w:t>
      </w:r>
      <w:r>
        <w:rPr/>
        <w:t>, and</w:t>
      </w:r>
      <w:r>
        <w:rPr>
          <w:b/>
        </w:rPr>
        <w:t xml:space="preserve"> CKM_SHA3_512_RSA_PKCS</w:t>
      </w:r>
      <w:r>
        <w:rPr/>
        <w:t xml:space="preserve"> respectively,</w:t>
      </w:r>
      <w:r>
        <w:rPr>
          <w:b/>
        </w:rPr>
        <w:t xml:space="preserve"> </w:t>
      </w:r>
      <w:r>
        <w:rPr/>
        <w:t xml:space="preserve">performs similarly as the other </w:t>
      </w:r>
      <w:r>
        <w:rPr>
          <w:b/>
        </w:rPr>
        <w:t>CKM_SHA</w:t>
      </w:r>
      <w:r>
        <w:rPr>
          <w:b/>
          <w:i/>
        </w:rPr>
        <w:t>X</w:t>
      </w:r>
      <w:r>
        <w:rPr>
          <w:b/>
        </w:rPr>
        <w:t>_RSA_PKCS</w:t>
      </w:r>
      <w:r>
        <w:rPr/>
        <w:t xml:space="preserve"> mechanisms but uses the corresponding SHA3 hash functions.</w:t>
      </w:r>
    </w:p>
    <w:p>
      <w:pPr>
        <w:pStyle w:val="Heading3"/>
        <w:numPr>
          <w:ilvl w:val="2"/>
          <w:numId w:val="52"/>
        </w:numPr>
        <w:pBdr/>
        <w:tabs>
          <w:tab w:val="left" w:pos="0" w:leader="none"/>
        </w:tabs>
        <w:suppressAutoHyphens w:val="true"/>
        <w:ind w:left="1440" w:hanging="720"/>
        <w:rPr/>
      </w:pPr>
      <w:bookmarkStart w:id="100" w:name="_Toc516500618"/>
      <w:bookmarkEnd w:id="100"/>
      <w:r>
        <w:rPr/>
        <w:t>PKCS #1 RSA PSS signature with SHA-224</w:t>
      </w:r>
    </w:p>
    <w:p>
      <w:pPr>
        <w:pStyle w:val="Normal"/>
        <w:numPr>
          <w:ilvl w:val="0"/>
          <w:numId w:val="3"/>
        </w:numPr>
        <w:rPr/>
      </w:pPr>
      <w:r>
        <w:rPr/>
        <w:t xml:space="preserve">The PKCS #1 RSA PSS signature with SHA3-224, SHA3-256, SHA3-384, SHA3-512 mechanisms, denoted </w:t>
      </w:r>
      <w:r>
        <w:rPr>
          <w:b/>
        </w:rPr>
        <w:t>CKM_SHA3_224_RSA_PSS</w:t>
      </w:r>
      <w:r>
        <w:rPr/>
        <w:t>,</w:t>
      </w:r>
      <w:r>
        <w:rPr>
          <w:b/>
        </w:rPr>
        <w:t xml:space="preserve"> CKM_SHA3_256_RSA_PSS</w:t>
      </w:r>
      <w:r>
        <w:rPr/>
        <w:t>,</w:t>
      </w:r>
      <w:r>
        <w:rPr>
          <w:b/>
        </w:rPr>
        <w:t xml:space="preserve"> CKM_SHA3_384_RSA_PSS</w:t>
      </w:r>
      <w:r>
        <w:rPr/>
        <w:t>, and</w:t>
      </w:r>
      <w:r>
        <w:rPr>
          <w:b/>
        </w:rPr>
        <w:t xml:space="preserve"> CKM_SHA3_512_RSA_PSS</w:t>
      </w:r>
      <w:r>
        <w:rPr/>
        <w:t xml:space="preserve"> respectively, performs similarly as the other </w:t>
      </w:r>
      <w:r>
        <w:rPr>
          <w:b/>
        </w:rPr>
        <w:t>CKM_SHA</w:t>
      </w:r>
      <w:r>
        <w:rPr>
          <w:b/>
          <w:i/>
        </w:rPr>
        <w:t>X</w:t>
      </w:r>
      <w:r>
        <w:rPr>
          <w:b/>
        </w:rPr>
        <w:t>_RSA_PSS</w:t>
      </w:r>
      <w:r>
        <w:rPr/>
        <w:t xml:space="preserve"> mechanisms but uses the corresponding SHA-3 hash functions.</w:t>
      </w:r>
    </w:p>
    <w:p>
      <w:pPr>
        <w:pStyle w:val="CCode"/>
        <w:numPr>
          <w:ilvl w:val="0"/>
          <w:numId w:val="0"/>
        </w:numPr>
        <w:ind w:left="1584" w:hanging="1152"/>
        <w:rPr>
          <w:rFonts w:ascii="Arial" w:hAnsi="Arial"/>
        </w:rPr>
      </w:pPr>
      <w:r>
        <w:rPr>
          <w:rFonts w:ascii="Arial" w:hAnsi="Arial"/>
        </w:rPr>
      </w:r>
    </w:p>
    <w:p>
      <w:pPr>
        <w:pStyle w:val="Heading3"/>
        <w:numPr>
          <w:ilvl w:val="2"/>
          <w:numId w:val="2"/>
        </w:numPr>
        <w:rPr/>
      </w:pPr>
      <w:bookmarkStart w:id="101" w:name="_Toc516500619"/>
      <w:bookmarkStart w:id="102" w:name="_Toc416959969"/>
      <w:bookmarkStart w:id="103" w:name="_Toc395187723"/>
      <w:bookmarkStart w:id="104" w:name="_Toc391471085"/>
      <w:bookmarkStart w:id="105" w:name="_Toc370634368"/>
      <w:bookmarkStart w:id="106" w:name="_Toc72656199"/>
      <w:bookmarkStart w:id="107" w:name="_Toc228807153"/>
      <w:bookmarkStart w:id="108" w:name="_Toc228894631"/>
      <w:bookmarkEnd w:id="101"/>
      <w:bookmarkEnd w:id="102"/>
      <w:bookmarkEnd w:id="103"/>
      <w:bookmarkEnd w:id="104"/>
      <w:bookmarkEnd w:id="105"/>
      <w:bookmarkEnd w:id="106"/>
      <w:bookmarkEnd w:id="107"/>
      <w:bookmarkEnd w:id="108"/>
      <w:r>
        <w:rPr/>
        <w:t>RSA public key objects</w:t>
      </w:r>
    </w:p>
    <w:p>
      <w:pPr>
        <w:pStyle w:val="Normal"/>
        <w:numPr>
          <w:ilvl w:val="0"/>
          <w:numId w:val="3"/>
        </w:numPr>
        <w:rPr/>
      </w:pPr>
      <w:r>
        <w:rPr/>
        <w:t xml:space="preserve">RSA public key objects (object class </w:t>
      </w:r>
      <w:r>
        <w:rPr>
          <w:b/>
        </w:rPr>
        <w:t xml:space="preserve">CKO_PUBLIC_KEY, </w:t>
      </w:r>
      <w:r>
        <w:rPr/>
        <w:t xml:space="preserve">key type </w:t>
      </w:r>
      <w:r>
        <w:rPr>
          <w:b/>
        </w:rPr>
        <w:t>CKK_RSA</w:t>
      </w:r>
      <w:r>
        <w:rPr/>
        <w:t>) hold RSA public keys.  The following table defines the RSA public key object attributes, in addition to the common attributes defined for this object class:</w:t>
      </w:r>
    </w:p>
    <w:p>
      <w:pPr>
        <w:pStyle w:val="Caption1"/>
        <w:numPr>
          <w:ilvl w:val="0"/>
          <w:numId w:val="3"/>
        </w:numPr>
        <w:rPr/>
      </w:pPr>
      <w:bookmarkStart w:id="109" w:name="_Toc323204884"/>
      <w:bookmarkStart w:id="110" w:name="_Toc383864519"/>
      <w:bookmarkStart w:id="111" w:name="_Toc405794983"/>
      <w:bookmarkStart w:id="112" w:name="_Toc228807489"/>
      <w:bookmarkStart w:id="113" w:name="_Toc319314012"/>
      <w:bookmarkStart w:id="114" w:name="_Toc319314554"/>
      <w:bookmarkStart w:id="115" w:name="_Toc319314969"/>
      <w:bookmarkStart w:id="116" w:name="_Toc319315841"/>
      <w:r>
        <w:rPr/>
        <w:t xml:space="preserve">Table </w:t>
      </w:r>
      <w:r>
        <w:rPr>
          <w:szCs w:val="18"/>
        </w:rPr>
        <w:fldChar w:fldCharType="begin"/>
      </w:r>
      <w:r>
        <w:instrText> SEQ Table \* ARABIC </w:instrText>
      </w:r>
      <w:r>
        <w:fldChar w:fldCharType="separate"/>
      </w:r>
      <w:r>
        <w:t>2</w:t>
      </w:r>
      <w:r>
        <w:fldChar w:fldCharType="end"/>
      </w:r>
      <w:r>
        <w:rPr/>
        <w:t>, RSA Public Key Object</w:t>
      </w:r>
      <w:bookmarkEnd w:id="113"/>
      <w:bookmarkEnd w:id="114"/>
      <w:bookmarkEnd w:id="115"/>
      <w:bookmarkEnd w:id="116"/>
      <w:bookmarkEnd w:id="109"/>
      <w:bookmarkEnd w:id="110"/>
      <w:bookmarkEnd w:id="111"/>
      <w:bookmarkEnd w:id="112"/>
      <w:r>
        <w:rPr/>
        <w:t xml:space="preserve"> Attributes</w:t>
      </w:r>
    </w:p>
    <w:tbl>
      <w:tblPr>
        <w:tblW w:w="864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420"/>
        <w:gridCol w:w="1530"/>
        <w:gridCol w:w="3691"/>
      </w:tblGrid>
      <w:tr>
        <w:trPr>
          <w:tblHeader w:val="true"/>
        </w:trPr>
        <w:tc>
          <w:tcPr>
            <w:tcW w:w="342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5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369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34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CKA_MODULUS</w:t>
            </w:r>
            <w:r>
              <w:rPr>
                <w:rFonts w:cs="Arial" w:ascii="Arial" w:hAnsi="Arial"/>
                <w:sz w:val="20"/>
                <w:vertAlign w:val="superscript"/>
              </w:rPr>
              <w:t>1,4</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Big integer</w:t>
            </w:r>
          </w:p>
        </w:tc>
        <w:tc>
          <w:tcPr>
            <w:tcW w:w="369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 xml:space="preserve">Modulus </w:t>
            </w:r>
            <w:r>
              <w:rPr>
                <w:rFonts w:cs="Arial" w:ascii="Arial" w:hAnsi="Arial"/>
                <w:i/>
                <w:sz w:val="20"/>
                <w:lang w:val="sv-SE"/>
              </w:rPr>
              <w:t>n</w:t>
            </w:r>
          </w:p>
        </w:tc>
      </w:tr>
      <w:tr>
        <w:trPr/>
        <w:tc>
          <w:tcPr>
            <w:tcW w:w="34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CKA_MODULUS_BITS</w:t>
            </w:r>
            <w:r>
              <w:rPr>
                <w:rFonts w:cs="Arial" w:ascii="Arial" w:hAnsi="Arial"/>
                <w:sz w:val="20"/>
                <w:vertAlign w:val="superscript"/>
                <w:lang w:val="sv-SE"/>
              </w:rPr>
              <w:t>2,3</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369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Length in bits of modulus </w:t>
            </w:r>
            <w:r>
              <w:rPr>
                <w:rFonts w:cs="Arial" w:ascii="Arial" w:hAnsi="Arial"/>
                <w:i/>
                <w:sz w:val="20"/>
              </w:rPr>
              <w:t>n</w:t>
            </w:r>
          </w:p>
        </w:tc>
      </w:tr>
      <w:tr>
        <w:trPr/>
        <w:tc>
          <w:tcPr>
            <w:tcW w:w="342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CKA_PUBLIC_EXPONENT</w:t>
            </w:r>
            <w:r>
              <w:rPr>
                <w:rFonts w:cs="Arial" w:ascii="Arial" w:hAnsi="Arial"/>
                <w:sz w:val="20"/>
                <w:vertAlign w:val="superscript"/>
              </w:rPr>
              <w:t>1</w:t>
            </w:r>
          </w:p>
        </w:tc>
        <w:tc>
          <w:tcPr>
            <w:tcW w:w="15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369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Public exponent </w:t>
            </w:r>
            <w:r>
              <w:rPr>
                <w:rFonts w:cs="Arial" w:ascii="Arial" w:hAnsi="Arial"/>
                <w:i/>
                <w:sz w:val="20"/>
              </w:rPr>
              <w:t>e</w:t>
            </w:r>
          </w:p>
        </w:tc>
      </w:tr>
    </w:tbl>
    <w:p>
      <w:pPr>
        <w:pStyle w:val="Normal"/>
        <w:numPr>
          <w:ilvl w:val="0"/>
          <w:numId w:val="3"/>
        </w:numPr>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 xml:space="preserve">Depending on the token, there may be limits on the length of key components. See PKCS #1 for more information on RSA keys.  </w:t>
      </w:r>
    </w:p>
    <w:p>
      <w:pPr>
        <w:pStyle w:val="Normal"/>
        <w:numPr>
          <w:ilvl w:val="0"/>
          <w:numId w:val="3"/>
        </w:numPr>
        <w:rPr/>
      </w:pPr>
      <w:r>
        <w:rPr/>
        <w:t>The following is a sample template for creating an RSA public key object:</w:t>
      </w:r>
    </w:p>
    <w:p>
      <w:pPr>
        <w:pStyle w:val="CCode"/>
        <w:numPr>
          <w:ilvl w:val="0"/>
          <w:numId w:val="3"/>
        </w:numPr>
        <w:rPr/>
      </w:pPr>
      <w:r>
        <w:rPr/>
        <w:t>CK_OBJECT_CLASS class = CKO_PUBLIC_KEY;</w:t>
      </w:r>
    </w:p>
    <w:p>
      <w:pPr>
        <w:pStyle w:val="CCode"/>
        <w:numPr>
          <w:ilvl w:val="0"/>
          <w:numId w:val="3"/>
        </w:numPr>
        <w:rPr/>
      </w:pPr>
      <w:r>
        <w:rPr/>
        <w:t>CK_KEY_TYPE keyType = CKK_RSA;</w:t>
      </w:r>
    </w:p>
    <w:p>
      <w:pPr>
        <w:pStyle w:val="CCode"/>
        <w:numPr>
          <w:ilvl w:val="0"/>
          <w:numId w:val="3"/>
        </w:numPr>
        <w:rPr/>
      </w:pPr>
      <w:r>
        <w:rPr/>
        <w:t>CK_UTF8CHAR label[] = “An RSA public key object”;</w:t>
      </w:r>
    </w:p>
    <w:p>
      <w:pPr>
        <w:pStyle w:val="CCode"/>
        <w:numPr>
          <w:ilvl w:val="0"/>
          <w:numId w:val="3"/>
        </w:numPr>
        <w:rPr/>
      </w:pPr>
      <w:r>
        <w:rPr/>
        <w:t>CK_BYTE modulus[] = {...};</w:t>
      </w:r>
    </w:p>
    <w:p>
      <w:pPr>
        <w:pStyle w:val="CCode"/>
        <w:numPr>
          <w:ilvl w:val="0"/>
          <w:numId w:val="3"/>
        </w:numPr>
        <w:rPr/>
      </w:pPr>
      <w:r>
        <w:rPr/>
        <w:t>CK_BYTE exponent[]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{CKA_WRAP, &amp;true, sizeof(true)},</w:t>
      </w:r>
    </w:p>
    <w:p>
      <w:pPr>
        <w:pStyle w:val="CCode"/>
        <w:numPr>
          <w:ilvl w:val="0"/>
          <w:numId w:val="3"/>
        </w:numPr>
        <w:rPr/>
      </w:pPr>
      <w:r>
        <w:rPr/>
        <w:t xml:space="preserve">   </w:t>
      </w:r>
      <w:r>
        <w:rPr/>
        <w:t>{CKA_ENCRYPT, &amp;true, sizeof(true)},</w:t>
      </w:r>
    </w:p>
    <w:p>
      <w:pPr>
        <w:pStyle w:val="CCode"/>
        <w:numPr>
          <w:ilvl w:val="0"/>
          <w:numId w:val="3"/>
        </w:numPr>
        <w:rPr/>
      </w:pPr>
      <w:r>
        <w:rPr/>
        <w:t xml:space="preserve">   </w:t>
      </w:r>
      <w:r>
        <w:rPr/>
        <w:t>{CKA_MODULUS, modulus, sizeof(modulus)},</w:t>
      </w:r>
    </w:p>
    <w:p>
      <w:pPr>
        <w:pStyle w:val="CCode"/>
        <w:numPr>
          <w:ilvl w:val="0"/>
          <w:numId w:val="3"/>
        </w:numPr>
        <w:rPr/>
      </w:pPr>
      <w:r>
        <w:rPr/>
        <w:t xml:space="preserve">   </w:t>
      </w:r>
      <w:r>
        <w:rPr/>
        <w:t>{CKA_PUBLIC_EXPONENT, exponent, sizeof(exponent)}</w:t>
      </w:r>
    </w:p>
    <w:p>
      <w:pPr>
        <w:pStyle w:val="CCode"/>
        <w:numPr>
          <w:ilvl w:val="0"/>
          <w:numId w:val="3"/>
        </w:numPr>
        <w:rPr/>
      </w:pPr>
      <w:r>
        <w:rPr/>
        <w:t>};</w:t>
      </w:r>
    </w:p>
    <w:p>
      <w:pPr>
        <w:pStyle w:val="Heading3"/>
        <w:numPr>
          <w:ilvl w:val="2"/>
          <w:numId w:val="2"/>
        </w:numPr>
        <w:rPr/>
      </w:pPr>
      <w:bookmarkStart w:id="117" w:name="_Toc516500620"/>
      <w:bookmarkStart w:id="118" w:name="_Toc416959970"/>
      <w:bookmarkStart w:id="119" w:name="_Toc395187724"/>
      <w:bookmarkStart w:id="120" w:name="_Toc391471086"/>
      <w:bookmarkStart w:id="121" w:name="_Toc370634369"/>
      <w:bookmarkStart w:id="122" w:name="_Toc72656200"/>
      <w:bookmarkStart w:id="123" w:name="_Toc228807154"/>
      <w:bookmarkStart w:id="124" w:name="_Toc228894632"/>
      <w:bookmarkEnd w:id="117"/>
      <w:bookmarkEnd w:id="118"/>
      <w:bookmarkEnd w:id="119"/>
      <w:bookmarkEnd w:id="120"/>
      <w:bookmarkEnd w:id="121"/>
      <w:bookmarkEnd w:id="122"/>
      <w:bookmarkEnd w:id="123"/>
      <w:bookmarkEnd w:id="124"/>
      <w:r>
        <w:rPr/>
        <w:t>RSA private key objects</w:t>
      </w:r>
    </w:p>
    <w:p>
      <w:pPr>
        <w:pStyle w:val="Normal"/>
        <w:numPr>
          <w:ilvl w:val="0"/>
          <w:numId w:val="3"/>
        </w:numPr>
        <w:rPr/>
      </w:pPr>
      <w:r>
        <w:rPr/>
        <w:t xml:space="preserve">RSA private key objects (object class </w:t>
      </w:r>
      <w:r>
        <w:rPr>
          <w:b/>
        </w:rPr>
        <w:t xml:space="preserve">CKO_PRIVATE_KEY, </w:t>
      </w:r>
      <w:r>
        <w:rPr/>
        <w:t xml:space="preserve">key type </w:t>
      </w:r>
      <w:r>
        <w:rPr>
          <w:b/>
        </w:rPr>
        <w:t>CKK_RSA</w:t>
      </w:r>
      <w:r>
        <w:rPr/>
        <w:t>) hold RSA private keys.  The following table defines the RSA private key object attributes, in addition to the common attributes defined for this object class:</w:t>
      </w:r>
    </w:p>
    <w:p>
      <w:pPr>
        <w:pStyle w:val="Caption1"/>
        <w:numPr>
          <w:ilvl w:val="0"/>
          <w:numId w:val="3"/>
        </w:numPr>
        <w:rPr/>
      </w:pPr>
      <w:bookmarkStart w:id="125" w:name="_Toc323204888"/>
      <w:bookmarkStart w:id="126" w:name="_Toc383864523"/>
      <w:bookmarkStart w:id="127" w:name="_Toc405794989"/>
      <w:bookmarkStart w:id="128" w:name="_Toc228807490"/>
      <w:bookmarkStart w:id="129" w:name="_Toc319314015"/>
      <w:bookmarkStart w:id="130" w:name="_Toc319314557"/>
      <w:bookmarkStart w:id="131" w:name="_Toc319314972"/>
      <w:bookmarkStart w:id="132" w:name="_Toc319315844"/>
      <w:bookmarkStart w:id="133" w:name="_Ref384613038"/>
      <w:r>
        <w:rPr/>
        <w:t xml:space="preserve">Table </w:t>
      </w:r>
      <w:r>
        <w:rPr/>
        <w:fldChar w:fldCharType="begin"/>
      </w:r>
      <w:r>
        <w:instrText> SEQ Table \* ARABIC </w:instrText>
      </w:r>
      <w:r>
        <w:fldChar w:fldCharType="separate"/>
      </w:r>
      <w:r>
        <w:t>3</w:t>
      </w:r>
      <w:r>
        <w:fldChar w:fldCharType="end"/>
      </w:r>
      <w:bookmarkEnd w:id="133"/>
      <w:r>
        <w:rPr/>
        <w:t>, RSA Private Key Object</w:t>
      </w:r>
      <w:bookmarkEnd w:id="129"/>
      <w:bookmarkEnd w:id="130"/>
      <w:bookmarkEnd w:id="131"/>
      <w:bookmarkEnd w:id="132"/>
      <w:bookmarkEnd w:id="125"/>
      <w:bookmarkEnd w:id="126"/>
      <w:bookmarkEnd w:id="127"/>
      <w:bookmarkEnd w:id="128"/>
      <w:r>
        <w:rPr/>
        <w:t xml:space="preserve"> Attributes</w:t>
      </w:r>
    </w:p>
    <w:tbl>
      <w:tblPr>
        <w:tblW w:w="864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690"/>
        <w:gridCol w:w="1349"/>
        <w:gridCol w:w="3601"/>
      </w:tblGrid>
      <w:tr>
        <w:trPr>
          <w:tblHeader w:val="true"/>
        </w:trPr>
        <w:tc>
          <w:tcPr>
            <w:tcW w:w="369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b/>
                <w:b/>
                <w:sz w:val="20"/>
              </w:rPr>
            </w:pPr>
            <w:r>
              <w:rPr>
                <w:rFonts w:cs="Arial" w:ascii="Arial" w:hAnsi="Arial"/>
                <w:b/>
                <w:sz w:val="20"/>
              </w:rPr>
              <w:t>Attribute</w:t>
            </w:r>
          </w:p>
        </w:tc>
        <w:tc>
          <w:tcPr>
            <w:tcW w:w="134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b/>
                <w:b/>
                <w:sz w:val="20"/>
              </w:rPr>
            </w:pPr>
            <w:r>
              <w:rPr>
                <w:rFonts w:cs="Arial" w:ascii="Arial" w:hAnsi="Arial"/>
                <w:b/>
                <w:sz w:val="20"/>
              </w:rPr>
              <w:t>Data type</w:t>
            </w:r>
          </w:p>
        </w:tc>
        <w:tc>
          <w:tcPr>
            <w:tcW w:w="360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b/>
                <w:b/>
                <w:sz w:val="20"/>
              </w:rPr>
            </w:pPr>
            <w:r>
              <w:rPr>
                <w:rFonts w:cs="Arial" w:ascii="Arial" w:hAnsi="Arial"/>
                <w:b/>
                <w:sz w:val="20"/>
              </w:rPr>
              <w:t>Meaning</w:t>
            </w:r>
          </w:p>
        </w:tc>
      </w:tr>
      <w:tr>
        <w:trPr/>
        <w:tc>
          <w:tcPr>
            <w:tcW w:w="369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rPr>
            </w:pPr>
            <w:r>
              <w:rPr>
                <w:rFonts w:cs="Arial" w:ascii="Arial" w:hAnsi="Arial"/>
                <w:sz w:val="20"/>
              </w:rPr>
              <w:t>CKA_MODULUS</w:t>
            </w:r>
            <w:r>
              <w:rPr>
                <w:rFonts w:cs="Arial" w:ascii="Arial" w:hAnsi="Arial"/>
                <w:sz w:val="20"/>
                <w:vertAlign w:val="superscript"/>
              </w:rPr>
              <w:t>1,4,6</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Big integer</w:t>
            </w:r>
          </w:p>
        </w:tc>
        <w:tc>
          <w:tcPr>
            <w:tcW w:w="36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 xml:space="preserve">Modulus </w:t>
            </w:r>
            <w:r>
              <w:rPr>
                <w:rFonts w:cs="Arial" w:ascii="Arial" w:hAnsi="Arial"/>
                <w:i/>
                <w:sz w:val="20"/>
              </w:rPr>
              <w:t>n</w:t>
            </w:r>
          </w:p>
        </w:tc>
      </w:tr>
      <w:tr>
        <w:trPr/>
        <w:tc>
          <w:tcPr>
            <w:tcW w:w="369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rPr>
            </w:pPr>
            <w:r>
              <w:rPr>
                <w:rFonts w:cs="Arial" w:ascii="Arial" w:hAnsi="Arial"/>
                <w:sz w:val="20"/>
              </w:rPr>
              <w:t>CKA_PUBLIC_EXPONENT</w:t>
            </w:r>
            <w:r>
              <w:rPr>
                <w:rFonts w:cs="Arial" w:ascii="Arial" w:hAnsi="Arial"/>
                <w:sz w:val="20"/>
                <w:vertAlign w:val="superscript"/>
              </w:rPr>
              <w:t>4,6</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Big integer</w:t>
            </w:r>
          </w:p>
        </w:tc>
        <w:tc>
          <w:tcPr>
            <w:tcW w:w="36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 xml:space="preserve">Public exponent </w:t>
            </w:r>
            <w:r>
              <w:rPr>
                <w:rFonts w:cs="Arial" w:ascii="Arial" w:hAnsi="Arial"/>
                <w:i/>
                <w:sz w:val="20"/>
              </w:rPr>
              <w:t>e</w:t>
            </w:r>
          </w:p>
        </w:tc>
      </w:tr>
      <w:tr>
        <w:trPr/>
        <w:tc>
          <w:tcPr>
            <w:tcW w:w="369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rPr>
            </w:pPr>
            <w:r>
              <w:rPr>
                <w:rFonts w:cs="Arial" w:ascii="Arial" w:hAnsi="Arial"/>
                <w:sz w:val="20"/>
              </w:rPr>
              <w:t>CKA_PRIVATE_EXPONENT</w:t>
            </w:r>
            <w:r>
              <w:rPr>
                <w:rFonts w:cs="Arial" w:ascii="Arial" w:hAnsi="Arial"/>
                <w:sz w:val="20"/>
                <w:vertAlign w:val="superscript"/>
              </w:rPr>
              <w:t>1,4,6,7</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Big integer</w:t>
            </w:r>
          </w:p>
        </w:tc>
        <w:tc>
          <w:tcPr>
            <w:tcW w:w="36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 xml:space="preserve">Private exponent </w:t>
            </w:r>
            <w:r>
              <w:rPr>
                <w:rFonts w:cs="Arial" w:ascii="Arial" w:hAnsi="Arial"/>
                <w:i/>
                <w:sz w:val="20"/>
              </w:rPr>
              <w:t>d</w:t>
            </w:r>
          </w:p>
        </w:tc>
      </w:tr>
      <w:tr>
        <w:trPr/>
        <w:tc>
          <w:tcPr>
            <w:tcW w:w="369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rPr>
            </w:pPr>
            <w:r>
              <w:rPr>
                <w:rFonts w:cs="Arial" w:ascii="Arial" w:hAnsi="Arial"/>
                <w:sz w:val="20"/>
              </w:rPr>
              <w:t>CKA_PRIME_1</w:t>
            </w:r>
            <w:r>
              <w:rPr>
                <w:rFonts w:cs="Arial" w:ascii="Arial" w:hAnsi="Arial"/>
                <w:sz w:val="20"/>
                <w:vertAlign w:val="superscript"/>
              </w:rPr>
              <w:t>4,6,7</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Big integer</w:t>
            </w:r>
          </w:p>
        </w:tc>
        <w:tc>
          <w:tcPr>
            <w:tcW w:w="36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 xml:space="preserve">Prime </w:t>
            </w:r>
            <w:r>
              <w:rPr>
                <w:rFonts w:cs="Arial" w:ascii="Arial" w:hAnsi="Arial"/>
                <w:i/>
                <w:sz w:val="20"/>
              </w:rPr>
              <w:t>p</w:t>
            </w:r>
          </w:p>
        </w:tc>
      </w:tr>
      <w:tr>
        <w:trPr/>
        <w:tc>
          <w:tcPr>
            <w:tcW w:w="369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rPr>
            </w:pPr>
            <w:r>
              <w:rPr>
                <w:rFonts w:cs="Arial" w:ascii="Arial" w:hAnsi="Arial"/>
                <w:sz w:val="20"/>
              </w:rPr>
              <w:t>CKA_PRIME_2</w:t>
            </w:r>
            <w:r>
              <w:rPr>
                <w:rFonts w:cs="Arial" w:ascii="Arial" w:hAnsi="Arial"/>
                <w:sz w:val="20"/>
                <w:vertAlign w:val="superscript"/>
              </w:rPr>
              <w:t>4,6,7</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Big integer</w:t>
            </w:r>
          </w:p>
        </w:tc>
        <w:tc>
          <w:tcPr>
            <w:tcW w:w="36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 xml:space="preserve">Prime </w:t>
            </w:r>
            <w:r>
              <w:rPr>
                <w:rFonts w:cs="Arial" w:ascii="Arial" w:hAnsi="Arial"/>
                <w:i/>
                <w:sz w:val="20"/>
              </w:rPr>
              <w:t>q</w:t>
            </w:r>
          </w:p>
        </w:tc>
      </w:tr>
      <w:tr>
        <w:trPr/>
        <w:tc>
          <w:tcPr>
            <w:tcW w:w="369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lang w:val="sv-SE"/>
              </w:rPr>
            </w:pPr>
            <w:r>
              <w:rPr>
                <w:rFonts w:cs="Arial" w:ascii="Arial" w:hAnsi="Arial"/>
                <w:sz w:val="20"/>
                <w:lang w:val="sv-SE"/>
              </w:rPr>
              <w:t>CKA_EXPONENT_1</w:t>
            </w:r>
            <w:r>
              <w:rPr>
                <w:rFonts w:cs="Arial" w:ascii="Arial" w:hAnsi="Arial"/>
                <w:sz w:val="20"/>
                <w:vertAlign w:val="superscript"/>
                <w:lang w:val="sv-SE"/>
              </w:rPr>
              <w:t>4,6,7</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lang w:val="sv-SE"/>
              </w:rPr>
            </w:pPr>
            <w:r>
              <w:rPr>
                <w:rFonts w:cs="Arial" w:ascii="Arial" w:hAnsi="Arial"/>
                <w:sz w:val="20"/>
                <w:lang w:val="sv-SE"/>
              </w:rPr>
              <w:t>Big integer</w:t>
            </w:r>
          </w:p>
        </w:tc>
        <w:tc>
          <w:tcPr>
            <w:tcW w:w="36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 xml:space="preserve">Private exponent </w:t>
            </w:r>
            <w:r>
              <w:rPr>
                <w:rFonts w:cs="Arial" w:ascii="Arial" w:hAnsi="Arial"/>
                <w:i/>
                <w:sz w:val="20"/>
              </w:rPr>
              <w:t>d</w:t>
            </w:r>
            <w:r>
              <w:rPr>
                <w:rFonts w:cs="Arial" w:ascii="Arial" w:hAnsi="Arial"/>
                <w:sz w:val="20"/>
              </w:rPr>
              <w:t xml:space="preserve"> modulo </w:t>
            </w:r>
            <w:r>
              <w:rPr>
                <w:rFonts w:cs="Arial" w:ascii="Arial" w:hAnsi="Arial"/>
                <w:i/>
                <w:sz w:val="20"/>
              </w:rPr>
              <w:t>p</w:t>
            </w:r>
            <w:r>
              <w:rPr>
                <w:rFonts w:cs="Arial" w:ascii="Arial" w:hAnsi="Arial"/>
                <w:sz w:val="20"/>
              </w:rPr>
              <w:t xml:space="preserve">-1 </w:t>
            </w:r>
          </w:p>
        </w:tc>
      </w:tr>
      <w:tr>
        <w:trPr/>
        <w:tc>
          <w:tcPr>
            <w:tcW w:w="369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lang w:val="sv-SE"/>
              </w:rPr>
            </w:pPr>
            <w:r>
              <w:rPr>
                <w:rFonts w:cs="Arial" w:ascii="Arial" w:hAnsi="Arial"/>
                <w:sz w:val="20"/>
                <w:lang w:val="sv-SE"/>
              </w:rPr>
              <w:t>CKA_EXPONENT_2</w:t>
            </w:r>
            <w:r>
              <w:rPr>
                <w:rFonts w:cs="Arial" w:ascii="Arial" w:hAnsi="Arial"/>
                <w:sz w:val="20"/>
                <w:vertAlign w:val="superscript"/>
                <w:lang w:val="sv-SE"/>
              </w:rPr>
              <w:t>4,6,7</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lang w:val="sv-SE"/>
              </w:rPr>
            </w:pPr>
            <w:r>
              <w:rPr>
                <w:rFonts w:cs="Arial" w:ascii="Arial" w:hAnsi="Arial"/>
                <w:sz w:val="20"/>
                <w:lang w:val="sv-SE"/>
              </w:rPr>
              <w:t>Big integer</w:t>
            </w:r>
          </w:p>
        </w:tc>
        <w:tc>
          <w:tcPr>
            <w:tcW w:w="36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 xml:space="preserve">Private exponent </w:t>
            </w:r>
            <w:r>
              <w:rPr>
                <w:rFonts w:cs="Arial" w:ascii="Arial" w:hAnsi="Arial"/>
                <w:i/>
                <w:sz w:val="20"/>
              </w:rPr>
              <w:t>d</w:t>
            </w:r>
            <w:r>
              <w:rPr>
                <w:rFonts w:cs="Arial" w:ascii="Arial" w:hAnsi="Arial"/>
                <w:sz w:val="20"/>
              </w:rPr>
              <w:t xml:space="preserve"> modulo </w:t>
            </w:r>
            <w:r>
              <w:rPr>
                <w:rFonts w:cs="Arial" w:ascii="Arial" w:hAnsi="Arial"/>
                <w:i/>
                <w:sz w:val="20"/>
              </w:rPr>
              <w:t>q</w:t>
            </w:r>
            <w:r>
              <w:rPr>
                <w:rFonts w:cs="Arial" w:ascii="Arial" w:hAnsi="Arial"/>
                <w:sz w:val="20"/>
              </w:rPr>
              <w:t xml:space="preserve">-1 </w:t>
            </w:r>
          </w:p>
        </w:tc>
      </w:tr>
      <w:tr>
        <w:trPr/>
        <w:tc>
          <w:tcPr>
            <w:tcW w:w="369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rPr>
            </w:pPr>
            <w:r>
              <w:rPr>
                <w:rFonts w:cs="Arial" w:ascii="Arial" w:hAnsi="Arial"/>
                <w:sz w:val="20"/>
              </w:rPr>
              <w:t>CKA_COEFFICIENT</w:t>
            </w:r>
            <w:r>
              <w:rPr>
                <w:rFonts w:cs="Arial" w:ascii="Arial" w:hAnsi="Arial"/>
                <w:sz w:val="20"/>
                <w:vertAlign w:val="superscript"/>
              </w:rPr>
              <w:t>4,6,7</w:t>
            </w:r>
          </w:p>
        </w:tc>
        <w:tc>
          <w:tcPr>
            <w:tcW w:w="134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Big integer</w:t>
            </w:r>
          </w:p>
        </w:tc>
        <w:tc>
          <w:tcPr>
            <w:tcW w:w="360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lang w:val="fr-FR"/>
              </w:rPr>
            </w:pPr>
            <w:r>
              <w:rPr>
                <w:rFonts w:cs="Arial" w:ascii="Arial" w:hAnsi="Arial"/>
                <w:sz w:val="20"/>
                <w:lang w:val="fr-FR"/>
              </w:rPr>
              <w:t xml:space="preserve">CRT coefficient </w:t>
            </w:r>
            <w:r>
              <w:rPr>
                <w:rFonts w:cs="Arial" w:ascii="Arial" w:hAnsi="Arial"/>
                <w:i/>
                <w:sz w:val="20"/>
                <w:lang w:val="fr-FR"/>
              </w:rPr>
              <w:t>q</w:t>
            </w:r>
            <w:r>
              <w:rPr>
                <w:rFonts w:cs="Arial" w:ascii="Arial" w:hAnsi="Arial"/>
                <w:sz w:val="20"/>
                <w:vertAlign w:val="superscript"/>
                <w:lang w:val="fr-FR"/>
              </w:rPr>
              <w:t>-1</w:t>
            </w:r>
            <w:r>
              <w:rPr>
                <w:rFonts w:cs="Arial" w:ascii="Arial" w:hAnsi="Arial"/>
                <w:sz w:val="20"/>
                <w:lang w:val="fr-FR"/>
              </w:rPr>
              <w:t xml:space="preserve"> mod </w:t>
            </w:r>
            <w:r>
              <w:rPr>
                <w:rFonts w:cs="Arial" w:ascii="Arial" w:hAnsi="Arial"/>
                <w:i/>
                <w:sz w:val="20"/>
                <w:lang w:val="fr-FR"/>
              </w:rPr>
              <w:t>p</w:t>
            </w:r>
            <w:r>
              <w:rPr>
                <w:rFonts w:cs="Arial" w:ascii="Arial" w:hAnsi="Arial"/>
                <w:sz w:val="20"/>
                <w:lang w:val="fr-FR"/>
              </w:rPr>
              <w:t xml:space="preserve">  </w:t>
            </w:r>
          </w:p>
        </w:tc>
      </w:tr>
    </w:tbl>
    <w:p>
      <w:pPr>
        <w:pStyle w:val="Normal"/>
        <w:numPr>
          <w:ilvl w:val="0"/>
          <w:numId w:val="3"/>
        </w:numPr>
        <w:rPr>
          <w:rStyle w:val="Footnotereference"/>
          <w:lang w:val="fr-CH"/>
        </w:rPr>
      </w:pPr>
      <w:r>
        <w:rPr>
          <w:vertAlign w:val="superscript"/>
          <w:lang w:val="fr-CH"/>
        </w:rPr>
        <w:t xml:space="preserve">- </w:t>
      </w:r>
      <w:r>
        <w:rPr>
          <w:rStyle w:val="Footnotereference"/>
          <w:lang w:val="fr-CH"/>
        </w:rPr>
        <w:t>Refer to [PKCS11-Base]  table 10 for footnotes</w:t>
      </w:r>
    </w:p>
    <w:p>
      <w:pPr>
        <w:pStyle w:val="Normal"/>
        <w:numPr>
          <w:ilvl w:val="0"/>
          <w:numId w:val="3"/>
        </w:numPr>
        <w:rPr/>
      </w:pPr>
      <w:r>
        <w:rPr/>
        <w:t>Depending on the token, there may be limits on the length of the key components.  See PKCS #1 for more information on RSA keys.</w:t>
      </w:r>
    </w:p>
    <w:p>
      <w:pPr>
        <w:pStyle w:val="Normal"/>
        <w:numPr>
          <w:ilvl w:val="0"/>
          <w:numId w:val="3"/>
        </w:numPr>
        <w:rPr/>
      </w:pPr>
      <w:r>
        <w:rPr/>
        <w:t xml:space="preserve">Tokens vary in what they actually store for RSA private keys.  Some tokens store all of the above attributes, which can assist in performing rapid RSA computations.  Other tokens might store only the </w:t>
      </w:r>
      <w:r>
        <w:rPr>
          <w:b/>
        </w:rPr>
        <w:t>CKA_MODULUS</w:t>
      </w:r>
      <w:r>
        <w:rPr/>
        <w:t xml:space="preserve"> and </w:t>
      </w:r>
      <w:r>
        <w:rPr>
          <w:b/>
        </w:rPr>
        <w:t>CKA_PRIVATE_EXPONENT</w:t>
      </w:r>
      <w:r>
        <w:rPr/>
        <w:t xml:space="preserve"> values.  Effective with version 2.40, tokens MUST also store CKA_PUBLIC_EXPONENT.  This permits the retrieval of sufficient data to reconstitute the associated public key.</w:t>
      </w:r>
    </w:p>
    <w:p>
      <w:pPr>
        <w:pStyle w:val="Normal"/>
        <w:numPr>
          <w:ilvl w:val="0"/>
          <w:numId w:val="3"/>
        </w:numPr>
        <w:rPr/>
      </w:pPr>
      <w:r>
        <w:rPr/>
        <w:t xml:space="preserve">Because of this, Cryptoki is flexible in dealing with RSA private key objects.  When a token generates an RSA private key, it stores whichever of the fields in </w:t>
      </w:r>
      <w:r>
        <w:rPr/>
        <w:fldChar w:fldCharType="begin"/>
      </w:r>
      <w:r>
        <w:instrText> REF _Ref384613038 \h </w:instrText>
      </w:r>
      <w:r>
        <w:fldChar w:fldCharType="separate"/>
      </w:r>
      <w:r>
        <w:t>Table 3</w:t>
      </w:r>
      <w:r>
        <w:fldChar w:fldCharType="end"/>
      </w:r>
      <w:r>
        <w:rPr/>
        <w:t xml:space="preserve"> it keeps track of.  Later, if an application asks for the values of the key’s various attributes, Cryptoki supplies values only for attributes whose values it can obtain (</w:t>
      </w:r>
      <w:r>
        <w:rPr>
          <w:i/>
        </w:rPr>
        <w:t>i.e.</w:t>
      </w:r>
      <w:r>
        <w:rPr/>
        <w:t xml:space="preserve">, if Cryptoki is asked for the value of an attribute it cannot obtain, the request fails).  Note that a Cryptoki implementation may or may not be able and/or willing to supply various attributes of RSA private keys which are not actually stored on the token.  </w:t>
      </w:r>
      <w:r>
        <w:rPr>
          <w:i/>
        </w:rPr>
        <w:t>E.g.</w:t>
      </w:r>
      <w:r>
        <w:rPr/>
        <w:t xml:space="preserve">, if a particular token stores values only for the </w:t>
      </w:r>
      <w:r>
        <w:rPr>
          <w:b/>
        </w:rPr>
        <w:t>CKA_PRIVATE_EXPONENT</w:t>
      </w:r>
      <w:r>
        <w:rPr/>
        <w:t xml:space="preserve">, </w:t>
      </w:r>
      <w:r>
        <w:rPr>
          <w:b/>
        </w:rPr>
        <w:t>CKA_PRIME_1</w:t>
      </w:r>
      <w:r>
        <w:rPr/>
        <w:t xml:space="preserve">, and </w:t>
      </w:r>
      <w:r>
        <w:rPr>
          <w:b/>
        </w:rPr>
        <w:t>CKA_PRIME_2</w:t>
      </w:r>
      <w:r>
        <w:rPr/>
        <w:t xml:space="preserve"> attributes, then Cryptoki is certainly </w:t>
      </w:r>
      <w:r>
        <w:rPr>
          <w:i/>
        </w:rPr>
        <w:t>able</w:t>
      </w:r>
      <w:r>
        <w:rPr/>
        <w:t xml:space="preserve"> to report values for all the attributes above (since they can all be computed efficiently from these three values).  However, a Cryptoki implementation may or may not actually do this extra computation.  The only attributes from </w:t>
      </w:r>
      <w:r>
        <w:rPr/>
        <w:fldChar w:fldCharType="begin"/>
      </w:r>
      <w:r>
        <w:instrText> REF _Ref384613038 \h </w:instrText>
      </w:r>
      <w:r>
        <w:fldChar w:fldCharType="separate"/>
      </w:r>
      <w:r>
        <w:t>Table 3</w:t>
      </w:r>
      <w:r>
        <w:fldChar w:fldCharType="end"/>
      </w:r>
      <w:r>
        <w:rPr/>
        <w:t xml:space="preserve"> for which a Cryptoki implementation is </w:t>
      </w:r>
      <w:r>
        <w:rPr>
          <w:i/>
        </w:rPr>
        <w:t>required</w:t>
      </w:r>
      <w:r>
        <w:rPr/>
        <w:t xml:space="preserve"> to be able to return values are </w:t>
      </w:r>
      <w:r>
        <w:rPr>
          <w:b/>
        </w:rPr>
        <w:t>CKA_MODULUS</w:t>
      </w:r>
      <w:r>
        <w:rPr/>
        <w:t xml:space="preserve"> and </w:t>
      </w:r>
      <w:r>
        <w:rPr>
          <w:b/>
        </w:rPr>
        <w:t>CKA_PRIVATE_EXPONENT</w:t>
      </w:r>
      <w:r>
        <w:rPr/>
        <w:t>.</w:t>
      </w:r>
    </w:p>
    <w:p>
      <w:pPr>
        <w:pStyle w:val="Normal"/>
        <w:numPr>
          <w:ilvl w:val="0"/>
          <w:numId w:val="3"/>
        </w:numPr>
        <w:rPr/>
      </w:pPr>
      <w:r>
        <w:rPr/>
        <w:t xml:space="preserve">If an RSA private key object is created on a token, and more attributes from </w:t>
      </w:r>
      <w:r>
        <w:rPr/>
        <w:fldChar w:fldCharType="begin"/>
      </w:r>
      <w:r>
        <w:instrText> REF _Ref384613038 \h </w:instrText>
      </w:r>
      <w:r>
        <w:fldChar w:fldCharType="separate"/>
      </w:r>
      <w:r>
        <w:t>Table 3</w:t>
      </w:r>
      <w:r>
        <w:fldChar w:fldCharType="end"/>
      </w:r>
      <w:r>
        <w:rPr/>
        <w:t xml:space="preserve"> are supplied to the object creation call than are supported by the token, the extra attributes are likely to be thrown away.  If an attempt is made to create an RSA private key object on a token with insufficient attributes for that particular token, then the object creation call fails and returns CKR_TEMPLATE_INCOMPLETE.</w:t>
      </w:r>
    </w:p>
    <w:p>
      <w:pPr>
        <w:pStyle w:val="Normal"/>
        <w:numPr>
          <w:ilvl w:val="0"/>
          <w:numId w:val="3"/>
        </w:numPr>
        <w:rPr/>
      </w:pPr>
      <w:r>
        <w:rPr/>
        <w:t xml:space="preserve">Note that when generating an RSA private key, there is no </w:t>
      </w:r>
      <w:r>
        <w:rPr>
          <w:b/>
        </w:rPr>
        <w:t>CKA_MODULUS_BITS</w:t>
      </w:r>
      <w:r>
        <w:rPr/>
        <w:t xml:space="preserve"> attribute specified.  This is because RSA private keys are only generated as part of an RSA key </w:t>
      </w:r>
      <w:r>
        <w:rPr>
          <w:i/>
        </w:rPr>
        <w:t>pair</w:t>
      </w:r>
      <w:r>
        <w:rPr/>
        <w:t xml:space="preserve">, and the </w:t>
      </w:r>
      <w:r>
        <w:rPr>
          <w:b/>
        </w:rPr>
        <w:t>CKA_MODULUS_BITS</w:t>
      </w:r>
      <w:r>
        <w:rPr/>
        <w:t xml:space="preserve"> attribute for the pair is specified in the template for the RSA public key.</w:t>
      </w:r>
    </w:p>
    <w:p>
      <w:pPr>
        <w:pStyle w:val="Normal"/>
        <w:numPr>
          <w:ilvl w:val="0"/>
          <w:numId w:val="3"/>
        </w:numPr>
        <w:rPr/>
      </w:pPr>
      <w:r>
        <w:rPr/>
        <w:t>The following is a sample template for creating an RSA private key object:</w:t>
      </w:r>
    </w:p>
    <w:p>
      <w:pPr>
        <w:pStyle w:val="CCode"/>
        <w:numPr>
          <w:ilvl w:val="0"/>
          <w:numId w:val="3"/>
        </w:numPr>
        <w:rPr/>
      </w:pPr>
      <w:r>
        <w:rPr/>
        <w:t>CK_OBJECT_CLASS class = CKO_PRIVATE_KEY;</w:t>
      </w:r>
    </w:p>
    <w:p>
      <w:pPr>
        <w:pStyle w:val="CCode"/>
        <w:numPr>
          <w:ilvl w:val="0"/>
          <w:numId w:val="3"/>
        </w:numPr>
        <w:rPr/>
      </w:pPr>
      <w:r>
        <w:rPr/>
        <w:t>CK_KEY_TYPE keyType = CKK_RSA;</w:t>
      </w:r>
    </w:p>
    <w:p>
      <w:pPr>
        <w:pStyle w:val="CCode"/>
        <w:numPr>
          <w:ilvl w:val="0"/>
          <w:numId w:val="3"/>
        </w:numPr>
        <w:rPr/>
      </w:pPr>
      <w:r>
        <w:rPr/>
        <w:t>CK_UTF8CHAR label[] = “An RSA private key object”;</w:t>
      </w:r>
    </w:p>
    <w:p>
      <w:pPr>
        <w:pStyle w:val="CCode"/>
        <w:numPr>
          <w:ilvl w:val="0"/>
          <w:numId w:val="3"/>
        </w:numPr>
        <w:rPr/>
      </w:pPr>
      <w:r>
        <w:rPr/>
        <w:t>CK_BYTE subject[] = {...};</w:t>
      </w:r>
    </w:p>
    <w:p>
      <w:pPr>
        <w:pStyle w:val="CCode"/>
        <w:numPr>
          <w:ilvl w:val="0"/>
          <w:numId w:val="3"/>
        </w:numPr>
        <w:rPr/>
      </w:pPr>
      <w:r>
        <w:rPr/>
        <w:t>CK_BYTE id[] = {123};</w:t>
      </w:r>
    </w:p>
    <w:p>
      <w:pPr>
        <w:pStyle w:val="CCode"/>
        <w:numPr>
          <w:ilvl w:val="0"/>
          <w:numId w:val="3"/>
        </w:numPr>
        <w:rPr/>
      </w:pPr>
      <w:r>
        <w:rPr/>
        <w:t>CK_BYTE modulus[] = {...};</w:t>
      </w:r>
    </w:p>
    <w:p>
      <w:pPr>
        <w:pStyle w:val="CCode"/>
        <w:numPr>
          <w:ilvl w:val="0"/>
          <w:numId w:val="3"/>
        </w:numPr>
        <w:rPr/>
      </w:pPr>
      <w:r>
        <w:rPr/>
        <w:t>CK_BYTE publicExponent[] = {...};</w:t>
      </w:r>
    </w:p>
    <w:p>
      <w:pPr>
        <w:pStyle w:val="CCode"/>
        <w:numPr>
          <w:ilvl w:val="0"/>
          <w:numId w:val="3"/>
        </w:numPr>
        <w:rPr/>
      </w:pPr>
      <w:r>
        <w:rPr/>
        <w:t>CK_BYTE privateExponent[] = {...};</w:t>
      </w:r>
    </w:p>
    <w:p>
      <w:pPr>
        <w:pStyle w:val="CCode"/>
        <w:numPr>
          <w:ilvl w:val="0"/>
          <w:numId w:val="3"/>
        </w:numPr>
        <w:rPr/>
      </w:pPr>
      <w:r>
        <w:rPr/>
        <w:t>CK_BYTE prime1[] = {...};</w:t>
      </w:r>
    </w:p>
    <w:p>
      <w:pPr>
        <w:pStyle w:val="CCode"/>
        <w:numPr>
          <w:ilvl w:val="0"/>
          <w:numId w:val="3"/>
        </w:numPr>
        <w:rPr/>
      </w:pPr>
      <w:r>
        <w:rPr/>
        <w:t>CK_BYTE prime2[] = {...};</w:t>
      </w:r>
    </w:p>
    <w:p>
      <w:pPr>
        <w:pStyle w:val="CCode"/>
        <w:numPr>
          <w:ilvl w:val="0"/>
          <w:numId w:val="3"/>
        </w:numPr>
        <w:rPr/>
      </w:pPr>
      <w:r>
        <w:rPr/>
        <w:t>CK_BYTE exponent1[] = {...};</w:t>
      </w:r>
    </w:p>
    <w:p>
      <w:pPr>
        <w:pStyle w:val="CCode"/>
        <w:numPr>
          <w:ilvl w:val="0"/>
          <w:numId w:val="3"/>
        </w:numPr>
        <w:rPr/>
      </w:pPr>
      <w:r>
        <w:rPr/>
        <w:t>CK_BYTE exponent2[] = {...};</w:t>
      </w:r>
    </w:p>
    <w:p>
      <w:pPr>
        <w:pStyle w:val="CCode"/>
        <w:numPr>
          <w:ilvl w:val="0"/>
          <w:numId w:val="3"/>
        </w:numPr>
        <w:rPr/>
      </w:pPr>
      <w:r>
        <w:rPr/>
        <w:t>CK_BYTE coefficient[]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{CKA_SUBJECT, subject, sizeof(subject)},</w:t>
      </w:r>
    </w:p>
    <w:p>
      <w:pPr>
        <w:pStyle w:val="CCode"/>
        <w:numPr>
          <w:ilvl w:val="0"/>
          <w:numId w:val="3"/>
        </w:numPr>
        <w:rPr/>
      </w:pPr>
      <w:r>
        <w:rPr/>
        <w:t xml:space="preserve">  </w:t>
      </w:r>
      <w:r>
        <w:rPr/>
        <w:t>{CKA_ID, id, sizeof(id)},</w:t>
      </w:r>
    </w:p>
    <w:p>
      <w:pPr>
        <w:pStyle w:val="CCode"/>
        <w:numPr>
          <w:ilvl w:val="0"/>
          <w:numId w:val="3"/>
        </w:numPr>
        <w:rPr/>
      </w:pPr>
      <w:r>
        <w:rPr/>
        <w:t xml:space="preserve">  </w:t>
      </w:r>
      <w:r>
        <w:rPr/>
        <w:t>{CKA_SENSITIVE, &amp;true, sizeof(true)},</w:t>
      </w:r>
    </w:p>
    <w:p>
      <w:pPr>
        <w:pStyle w:val="CCode"/>
        <w:numPr>
          <w:ilvl w:val="0"/>
          <w:numId w:val="3"/>
        </w:numPr>
        <w:rPr/>
      </w:pPr>
      <w:r>
        <w:rPr/>
        <w:t xml:space="preserve">  </w:t>
      </w:r>
      <w:r>
        <w:rPr/>
        <w:t>{CKA_DECRYPT, &amp;true, sizeof(true)},</w:t>
      </w:r>
    </w:p>
    <w:p>
      <w:pPr>
        <w:pStyle w:val="CCode"/>
        <w:numPr>
          <w:ilvl w:val="0"/>
          <w:numId w:val="3"/>
        </w:numPr>
        <w:rPr/>
      </w:pPr>
      <w:r>
        <w:rPr/>
        <w:t xml:space="preserve">  </w:t>
      </w:r>
      <w:r>
        <w:rPr/>
        <w:t>{CKA_SIGN, &amp;true, sizeof(true)},</w:t>
      </w:r>
    </w:p>
    <w:p>
      <w:pPr>
        <w:pStyle w:val="CCode"/>
        <w:numPr>
          <w:ilvl w:val="0"/>
          <w:numId w:val="3"/>
        </w:numPr>
        <w:rPr/>
      </w:pPr>
      <w:r>
        <w:rPr/>
        <w:t xml:space="preserve">  </w:t>
      </w:r>
      <w:r>
        <w:rPr/>
        <w:t>{CKA_MODULUS, modulus, sizeof(modulus)},</w:t>
      </w:r>
    </w:p>
    <w:p>
      <w:pPr>
        <w:pStyle w:val="CCode"/>
        <w:numPr>
          <w:ilvl w:val="0"/>
          <w:numId w:val="3"/>
        </w:numPr>
        <w:rPr/>
      </w:pPr>
      <w:r>
        <w:rPr/>
        <w:t xml:space="preserve">  </w:t>
      </w:r>
      <w:r>
        <w:rPr/>
        <w:t>{CKA_PUBLIC_EXPONENT, publicExponent, sizeof(publicExponent)},</w:t>
      </w:r>
    </w:p>
    <w:p>
      <w:pPr>
        <w:pStyle w:val="CCode"/>
        <w:numPr>
          <w:ilvl w:val="0"/>
          <w:numId w:val="3"/>
        </w:numPr>
        <w:rPr/>
      </w:pPr>
      <w:r>
        <w:rPr/>
        <w:t xml:space="preserve">  </w:t>
      </w:r>
      <w:r>
        <w:rPr/>
        <w:t>{CKA_PRIVATE_EXPONENT, privateExponent, sizeof(privateExponent)},</w:t>
      </w:r>
    </w:p>
    <w:p>
      <w:pPr>
        <w:pStyle w:val="CCode"/>
        <w:numPr>
          <w:ilvl w:val="0"/>
          <w:numId w:val="3"/>
        </w:numPr>
        <w:rPr/>
      </w:pPr>
      <w:r>
        <w:rPr/>
        <w:t xml:space="preserve">  </w:t>
      </w:r>
      <w:r>
        <w:rPr/>
        <w:t>{CKA_PRIME_1, prime1, sizeof(prime1)},</w:t>
      </w:r>
    </w:p>
    <w:p>
      <w:pPr>
        <w:pStyle w:val="CCode"/>
        <w:numPr>
          <w:ilvl w:val="0"/>
          <w:numId w:val="3"/>
        </w:numPr>
        <w:rPr/>
      </w:pPr>
      <w:r>
        <w:rPr/>
        <w:t xml:space="preserve">  </w:t>
      </w:r>
      <w:r>
        <w:rPr/>
        <w:t>{CKA_PRIME_2, prime2, sizeof(prime2)},</w:t>
      </w:r>
    </w:p>
    <w:p>
      <w:pPr>
        <w:pStyle w:val="CCode"/>
        <w:numPr>
          <w:ilvl w:val="0"/>
          <w:numId w:val="3"/>
        </w:numPr>
        <w:rPr/>
      </w:pPr>
      <w:r>
        <w:rPr/>
        <w:t xml:space="preserve">  </w:t>
      </w:r>
      <w:r>
        <w:rPr/>
        <w:t>{CKA_EXPONENT_1, exponent1, sizeof(exponent1)},</w:t>
      </w:r>
    </w:p>
    <w:p>
      <w:pPr>
        <w:pStyle w:val="CCode"/>
        <w:numPr>
          <w:ilvl w:val="0"/>
          <w:numId w:val="3"/>
        </w:numPr>
        <w:rPr/>
      </w:pPr>
      <w:r>
        <w:rPr/>
        <w:t xml:space="preserve">  </w:t>
      </w:r>
      <w:r>
        <w:rPr/>
        <w:t>{CKA_EXPONENT_2, exponent2, sizeof(exponent2)},</w:t>
      </w:r>
    </w:p>
    <w:p>
      <w:pPr>
        <w:pStyle w:val="CCode"/>
        <w:numPr>
          <w:ilvl w:val="0"/>
          <w:numId w:val="3"/>
        </w:numPr>
        <w:rPr>
          <w:lang w:val="fr-CH"/>
        </w:rPr>
      </w:pPr>
      <w:r>
        <w:rPr/>
        <w:t xml:space="preserve">  </w:t>
      </w:r>
      <w:r>
        <w:rPr>
          <w:lang w:val="fr-CH"/>
        </w:rPr>
        <w:t>{CKA_COEFFICIENT, coefficient, sizeof(coefficient)}</w:t>
      </w:r>
    </w:p>
    <w:p>
      <w:pPr>
        <w:pStyle w:val="CCode"/>
        <w:numPr>
          <w:ilvl w:val="0"/>
          <w:numId w:val="3"/>
        </w:numPr>
        <w:rPr/>
      </w:pPr>
      <w:r>
        <w:rPr/>
        <w:t>};</w:t>
      </w:r>
    </w:p>
    <w:p>
      <w:pPr>
        <w:pStyle w:val="Heading3"/>
        <w:numPr>
          <w:ilvl w:val="2"/>
          <w:numId w:val="2"/>
        </w:numPr>
        <w:rPr/>
      </w:pPr>
      <w:bookmarkStart w:id="134" w:name="_Toc385057978"/>
      <w:bookmarkStart w:id="135" w:name="_Toc405794799"/>
      <w:bookmarkStart w:id="136" w:name="_Toc516500621"/>
      <w:bookmarkStart w:id="137" w:name="_Toc416959971"/>
      <w:bookmarkStart w:id="138" w:name="_Toc395187725"/>
      <w:bookmarkStart w:id="139" w:name="_Toc391471087"/>
      <w:bookmarkStart w:id="140" w:name="_Toc370634370"/>
      <w:bookmarkStart w:id="141" w:name="_Toc72656201"/>
      <w:bookmarkStart w:id="142" w:name="_Toc228807155"/>
      <w:bookmarkStart w:id="143" w:name="_Toc228894633"/>
      <w:bookmarkEnd w:id="66"/>
      <w:bookmarkEnd w:id="67"/>
      <w:bookmarkEnd w:id="68"/>
      <w:bookmarkEnd w:id="69"/>
      <w:bookmarkEnd w:id="70"/>
      <w:bookmarkEnd w:id="71"/>
      <w:bookmarkEnd w:id="72"/>
      <w:bookmarkEnd w:id="134"/>
      <w:bookmarkEnd w:id="135"/>
      <w:bookmarkEnd w:id="136"/>
      <w:bookmarkEnd w:id="137"/>
      <w:bookmarkEnd w:id="138"/>
      <w:bookmarkEnd w:id="139"/>
      <w:bookmarkEnd w:id="140"/>
      <w:bookmarkEnd w:id="141"/>
      <w:bookmarkEnd w:id="142"/>
      <w:bookmarkEnd w:id="143"/>
      <w:r>
        <w:rPr/>
        <w:t>PKCS #1 RSA key pair generation</w:t>
      </w:r>
    </w:p>
    <w:p>
      <w:pPr>
        <w:pStyle w:val="Normal"/>
        <w:numPr>
          <w:ilvl w:val="0"/>
          <w:numId w:val="3"/>
        </w:numPr>
        <w:rPr/>
      </w:pPr>
      <w:r>
        <w:rPr/>
        <w:t xml:space="preserve">The PKCS #1 RSA key pair generation mechanism, denoted </w:t>
      </w:r>
      <w:r>
        <w:rPr>
          <w:b/>
        </w:rPr>
        <w:t>CKM_RSA_PKCS_KEY_PAIR_GEN</w:t>
      </w:r>
      <w:r>
        <w:rPr/>
        <w:t>, is a key pair generation mechanism based on the RSA public-key cryptosystem, as defined in PKCS #1.</w:t>
      </w:r>
    </w:p>
    <w:p>
      <w:pPr>
        <w:pStyle w:val="Normal"/>
        <w:numPr>
          <w:ilvl w:val="0"/>
          <w:numId w:val="3"/>
        </w:numPr>
        <w:rPr/>
      </w:pPr>
      <w:r>
        <w:rPr/>
        <w:t>It does not have a parameter.</w:t>
      </w:r>
    </w:p>
    <w:p>
      <w:pPr>
        <w:pStyle w:val="Normal"/>
        <w:numPr>
          <w:ilvl w:val="0"/>
          <w:numId w:val="3"/>
        </w:numPr>
        <w:rPr/>
      </w:pPr>
      <w:r>
        <w:rPr/>
        <w:t xml:space="preserve">The mechanism generates RSA public/private key pairs with a particular modulus length in bits and public exponent, as specified in the </w:t>
      </w:r>
      <w:r>
        <w:rPr>
          <w:b/>
        </w:rPr>
        <w:t>CKA_MODULUS_BITS</w:t>
      </w:r>
      <w:r>
        <w:rPr/>
        <w:t xml:space="preserve"> and </w:t>
      </w:r>
      <w:r>
        <w:rPr>
          <w:b/>
        </w:rPr>
        <w:t>CKA_PUBLIC_EXPONENT</w:t>
      </w:r>
      <w:r>
        <w:rPr/>
        <w:t xml:space="preserve"> attributes of the template for the public key. The  </w:t>
      </w:r>
      <w:r>
        <w:rPr>
          <w:b/>
          <w:bCs/>
        </w:rPr>
        <w:t>CKA_PUBLIC_EXPONENT</w:t>
      </w:r>
      <w:r>
        <w:rPr/>
        <w:t xml:space="preserve">  may  be  omitted  in which case the mechanism  shall  supply  the  public  exponent attribute using the default value  of  0x10001 (65537). Specific implementations may use a random value or an alternative default if 0x10001 cannot be used by the token.</w:t>
      </w:r>
    </w:p>
    <w:p>
      <w:pPr>
        <w:pStyle w:val="Normal"/>
        <w:numPr>
          <w:ilvl w:val="0"/>
          <w:numId w:val="3"/>
        </w:numPr>
        <w:rPr/>
      </w:pPr>
      <w:r>
        <w:rPr/>
        <w:t xml:space="preserve">Note:  Implementations  strictly  compliant  with  version  2.11  or prior versions  may  generate  an  error  if  this  attribute is omitted from the template.  Experience has shown that many implementations of 2.11 and prior did  allow  the  </w:t>
      </w:r>
      <w:r>
        <w:rPr>
          <w:b/>
          <w:bCs/>
        </w:rPr>
        <w:t>CKA_PUBLIC_EXPONENT</w:t>
      </w:r>
      <w:r>
        <w:rPr/>
        <w:t xml:space="preserve">  attribute  to  be  omitted  from the template, and behaved as described above. The mechanism contributes the </w:t>
      </w:r>
      <w:r>
        <w:rPr>
          <w:b/>
        </w:rPr>
        <w:t>CKA_CLASS</w:t>
      </w:r>
      <w:r>
        <w:rPr/>
        <w:t xml:space="preserve">, </w:t>
      </w:r>
      <w:r>
        <w:rPr>
          <w:b/>
        </w:rPr>
        <w:t>CKA_KEY_TYPE</w:t>
      </w:r>
      <w:r>
        <w:rPr/>
        <w:t xml:space="preserve">, </w:t>
      </w:r>
      <w:r>
        <w:rPr>
          <w:b/>
        </w:rPr>
        <w:t>CKA_MODULUS</w:t>
      </w:r>
      <w:r>
        <w:rPr/>
        <w:t xml:space="preserve">, and </w:t>
      </w:r>
      <w:r>
        <w:rPr>
          <w:b/>
        </w:rPr>
        <w:t xml:space="preserve">CKA_PUBLIC_EXPONENT </w:t>
      </w:r>
      <w:r>
        <w:rPr/>
        <w:t xml:space="preserve">attributes to the new public key.  </w:t>
      </w:r>
      <w:r>
        <w:rPr>
          <w:b/>
          <w:bCs/>
        </w:rPr>
        <w:t>CKA_PUBLIC_EXPONENT</w:t>
      </w:r>
      <w:r>
        <w:rPr/>
        <w:t xml:space="preserve"> will  be  copied  from  the template if supplied. </w:t>
      </w:r>
      <w:r>
        <w:rPr>
          <w:b/>
          <w:bCs/>
        </w:rPr>
        <w:t>CKR_TEMPLATE_INCONSISTENT</w:t>
      </w:r>
      <w:r>
        <w:rPr/>
        <w:t xml:space="preserve"> shall  be  returned  if the implementation cannot use the supplied exponent value. It contributes the </w:t>
      </w:r>
      <w:r>
        <w:rPr>
          <w:b/>
        </w:rPr>
        <w:t>CKA_CLASS</w:t>
      </w:r>
      <w:r>
        <w:rPr/>
        <w:t xml:space="preserve"> and </w:t>
      </w:r>
      <w:r>
        <w:rPr>
          <w:b/>
        </w:rPr>
        <w:t>CKA_KEY_TYPE</w:t>
      </w:r>
      <w:r>
        <w:rPr/>
        <w:t xml:space="preserve"> attributes to the new private key; it may also contribute some of the following attributes to the new private key: </w:t>
      </w:r>
      <w:r>
        <w:rPr>
          <w:b/>
        </w:rPr>
        <w:t>CKA_MODULUS</w:t>
      </w:r>
      <w:r>
        <w:rPr/>
        <w:t xml:space="preserve">, </w:t>
      </w:r>
      <w:r>
        <w:rPr>
          <w:b/>
        </w:rPr>
        <w:t>CKA_PUBLIC_EXPONENT</w:t>
      </w:r>
      <w:r>
        <w:rPr/>
        <w:t xml:space="preserve">, </w:t>
      </w:r>
      <w:r>
        <w:rPr>
          <w:b/>
        </w:rPr>
        <w:t>CKA_PRIVATE_EXPONENT</w:t>
      </w:r>
      <w:r>
        <w:rPr/>
        <w:t xml:space="preserve">, </w:t>
      </w:r>
      <w:r>
        <w:rPr>
          <w:b/>
        </w:rPr>
        <w:t>CKA_PRIME_1</w:t>
      </w:r>
      <w:r>
        <w:rPr/>
        <w:t xml:space="preserve">, </w:t>
      </w:r>
      <w:r>
        <w:rPr>
          <w:b/>
        </w:rPr>
        <w:t>CKA_PRIME_2</w:t>
      </w:r>
      <w:r>
        <w:rPr/>
        <w:t xml:space="preserve">, </w:t>
      </w:r>
      <w:r>
        <w:rPr>
          <w:b/>
        </w:rPr>
        <w:t>CKA_EXPONENT_1</w:t>
      </w:r>
      <w:r>
        <w:rPr/>
        <w:t xml:space="preserve">, </w:t>
      </w:r>
      <w:r>
        <w:rPr>
          <w:b/>
        </w:rPr>
        <w:t>CKA_EXPONENT_2</w:t>
      </w:r>
      <w:r>
        <w:rPr/>
        <w:t xml:space="preserve">, </w:t>
      </w:r>
      <w:r>
        <w:rPr>
          <w:b/>
        </w:rPr>
        <w:t>CKA_COEFFICIENT</w:t>
      </w:r>
      <w:r>
        <w:rPr/>
        <w:t>.  Other attributes supported by the RSA public and private key types (specifically, the flags indicating which functions the keys support) may also be specified in the templates for the keys,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RSA modulus sizes, in bits.</w:t>
      </w:r>
    </w:p>
    <w:p>
      <w:pPr>
        <w:pStyle w:val="Heading3"/>
        <w:numPr>
          <w:ilvl w:val="2"/>
          <w:numId w:val="2"/>
        </w:numPr>
        <w:rPr/>
      </w:pPr>
      <w:bookmarkStart w:id="144" w:name="_Toc516500622"/>
      <w:bookmarkStart w:id="145" w:name="_Toc416959972"/>
      <w:bookmarkStart w:id="146" w:name="_Toc395187726"/>
      <w:bookmarkStart w:id="147" w:name="_Toc391471088"/>
      <w:bookmarkStart w:id="148" w:name="_Toc370634371"/>
      <w:bookmarkStart w:id="149" w:name="_Toc72656202"/>
      <w:bookmarkStart w:id="150" w:name="_Toc228807156"/>
      <w:bookmarkStart w:id="151" w:name="_Toc228894634"/>
      <w:bookmarkEnd w:id="144"/>
      <w:bookmarkEnd w:id="145"/>
      <w:bookmarkEnd w:id="146"/>
      <w:bookmarkEnd w:id="147"/>
      <w:bookmarkEnd w:id="148"/>
      <w:bookmarkEnd w:id="149"/>
      <w:bookmarkEnd w:id="150"/>
      <w:bookmarkEnd w:id="151"/>
      <w:r>
        <w:rPr/>
        <w:t>X9.31 RSA key pair generation</w:t>
      </w:r>
    </w:p>
    <w:p>
      <w:pPr>
        <w:pStyle w:val="Normal"/>
        <w:numPr>
          <w:ilvl w:val="0"/>
          <w:numId w:val="3"/>
        </w:numPr>
        <w:rPr/>
      </w:pPr>
      <w:r>
        <w:rPr/>
        <w:t xml:space="preserve">The X9.31 RSA key pair generation mechanism, denoted </w:t>
      </w:r>
      <w:r>
        <w:rPr>
          <w:b/>
        </w:rPr>
        <w:t>CKM_RSA_X9_31_KEY_PAIR_GEN</w:t>
      </w:r>
      <w:r>
        <w:rPr/>
        <w:t>, is a key pair generation mechanism based on the RSA public-key cryptosystem, as defined in X9.31.</w:t>
      </w:r>
    </w:p>
    <w:p>
      <w:pPr>
        <w:pStyle w:val="Normal"/>
        <w:numPr>
          <w:ilvl w:val="0"/>
          <w:numId w:val="3"/>
        </w:numPr>
        <w:rPr/>
      </w:pPr>
      <w:r>
        <w:rPr/>
        <w:t>It does not have a parameter.</w:t>
      </w:r>
    </w:p>
    <w:p>
      <w:pPr>
        <w:pStyle w:val="Normal"/>
        <w:numPr>
          <w:ilvl w:val="0"/>
          <w:numId w:val="3"/>
        </w:numPr>
        <w:rPr/>
      </w:pPr>
      <w:r>
        <w:rPr/>
        <w:t xml:space="preserve">The mechanism generates RSA public/private key pairs with a particular modulus length in bits and public exponent, as specified in the </w:t>
      </w:r>
      <w:r>
        <w:rPr>
          <w:b/>
        </w:rPr>
        <w:t>CKA_MODULUS_BITS</w:t>
      </w:r>
      <w:r>
        <w:rPr/>
        <w:t xml:space="preserve"> and </w:t>
      </w:r>
      <w:r>
        <w:rPr>
          <w:b/>
        </w:rPr>
        <w:t>CKA_PUBLIC_EXPONENT</w:t>
      </w:r>
      <w:r>
        <w:rPr/>
        <w:t xml:space="preserve"> attributes of the template for the public key.</w:t>
      </w:r>
    </w:p>
    <w:p>
      <w:pPr>
        <w:pStyle w:val="Normal"/>
        <w:numPr>
          <w:ilvl w:val="0"/>
          <w:numId w:val="3"/>
        </w:numPr>
        <w:rPr/>
      </w:pPr>
      <w:r>
        <w:rPr/>
        <w:t xml:space="preserve">The mechanism contributes the </w:t>
      </w:r>
      <w:r>
        <w:rPr>
          <w:b/>
        </w:rPr>
        <w:t>CKA_CLASS</w:t>
      </w:r>
      <w:r>
        <w:rPr/>
        <w:t xml:space="preserve">, </w:t>
      </w:r>
      <w:r>
        <w:rPr>
          <w:b/>
        </w:rPr>
        <w:t>CKA_KEY_TYPE</w:t>
      </w:r>
      <w:r>
        <w:rPr/>
        <w:t xml:space="preserve">, </w:t>
      </w:r>
      <w:r>
        <w:rPr>
          <w:b/>
        </w:rPr>
        <w:t>CKA_MODULUS</w:t>
      </w:r>
      <w:r>
        <w:rPr/>
        <w:t xml:space="preserve">, and </w:t>
      </w:r>
      <w:r>
        <w:rPr>
          <w:b/>
        </w:rPr>
        <w:t xml:space="preserve">CKA_PUBLIC_EXPONENT </w:t>
      </w:r>
      <w:r>
        <w:rPr/>
        <w:t xml:space="preserve">attributes to the new public key.  It contributes the </w:t>
      </w:r>
      <w:r>
        <w:rPr>
          <w:b/>
        </w:rPr>
        <w:t>CKA_CLASS</w:t>
      </w:r>
      <w:r>
        <w:rPr/>
        <w:t xml:space="preserve"> and </w:t>
      </w:r>
      <w:r>
        <w:rPr>
          <w:b/>
        </w:rPr>
        <w:t>CKA_KEY_TYPE</w:t>
      </w:r>
      <w:r>
        <w:rPr/>
        <w:t xml:space="preserve"> attributes to the new private key; it may also contribute some of the following attributes to the new private key: </w:t>
      </w:r>
      <w:r>
        <w:rPr>
          <w:b/>
        </w:rPr>
        <w:t>CKA_MODULUS</w:t>
      </w:r>
      <w:r>
        <w:rPr/>
        <w:t xml:space="preserve">, </w:t>
      </w:r>
      <w:r>
        <w:rPr>
          <w:b/>
        </w:rPr>
        <w:t>CKA_PUBLIC_EXPONENT</w:t>
      </w:r>
      <w:r>
        <w:rPr/>
        <w:t xml:space="preserve">, </w:t>
      </w:r>
      <w:r>
        <w:rPr>
          <w:b/>
        </w:rPr>
        <w:t>CKA_PRIVATE_EXPONENT</w:t>
      </w:r>
      <w:r>
        <w:rPr/>
        <w:t xml:space="preserve">, </w:t>
      </w:r>
      <w:r>
        <w:rPr>
          <w:b/>
        </w:rPr>
        <w:t>CKA_PRIME_1</w:t>
      </w:r>
      <w:r>
        <w:rPr/>
        <w:t xml:space="preserve">, </w:t>
      </w:r>
      <w:r>
        <w:rPr>
          <w:b/>
        </w:rPr>
        <w:t>CKA_PRIME_2</w:t>
      </w:r>
      <w:r>
        <w:rPr/>
        <w:t xml:space="preserve">, </w:t>
      </w:r>
      <w:r>
        <w:rPr>
          <w:b/>
        </w:rPr>
        <w:t>CKA_EXPONENT_1</w:t>
      </w:r>
      <w:r>
        <w:rPr/>
        <w:t xml:space="preserve">, </w:t>
      </w:r>
      <w:r>
        <w:rPr>
          <w:b/>
        </w:rPr>
        <w:t>CKA_EXPONENT_2</w:t>
      </w:r>
      <w:r>
        <w:rPr/>
        <w:t xml:space="preserve">, </w:t>
      </w:r>
      <w:r>
        <w:rPr>
          <w:b/>
        </w:rPr>
        <w:t>CKA_COEFFICIENT</w:t>
      </w:r>
      <w:r>
        <w:rPr/>
        <w:t xml:space="preserve">.  Other attributes supported by the RSA public and private key types (specifically, the flags indicating which functions the keys support) may also be specified in the templates for the keys, or else are assigned default initial values. Unlike the </w:t>
      </w:r>
      <w:r>
        <w:rPr>
          <w:b/>
        </w:rPr>
        <w:t>CKM_RSA_PKCS_KEY_PAIR_GEN</w:t>
      </w:r>
      <w:r>
        <w:rPr/>
        <w:t xml:space="preserve"> mechanism, this mechanism is guaranteed to generate </w:t>
      </w:r>
      <w:r>
        <w:rPr>
          <w:i/>
        </w:rPr>
        <w:t>p</w:t>
      </w:r>
      <w:r>
        <w:rPr/>
        <w:t xml:space="preserve"> and </w:t>
      </w:r>
      <w:r>
        <w:rPr>
          <w:i/>
        </w:rPr>
        <w:t>q</w:t>
      </w:r>
      <w:r>
        <w:rPr/>
        <w:t xml:space="preserve"> values, </w:t>
      </w:r>
      <w:r>
        <w:rPr>
          <w:b/>
        </w:rPr>
        <w:t>CKA_PRIME_1</w:t>
      </w:r>
      <w:r>
        <w:rPr/>
        <w:t xml:space="preserve"> and </w:t>
      </w:r>
      <w:r>
        <w:rPr>
          <w:b/>
        </w:rPr>
        <w:t>CKA_PRIME_2</w:t>
      </w:r>
      <w:r>
        <w:rPr/>
        <w:t xml:space="preserve"> respectively, that meet the strong primes requirement of X9.31.</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RSA modulus sizes, in bits.</w:t>
      </w:r>
    </w:p>
    <w:p>
      <w:pPr>
        <w:pStyle w:val="Heading3"/>
        <w:numPr>
          <w:ilvl w:val="2"/>
          <w:numId w:val="2"/>
        </w:numPr>
        <w:rPr/>
      </w:pPr>
      <w:bookmarkStart w:id="152" w:name="_Toc516500623"/>
      <w:bookmarkStart w:id="153" w:name="_Toc416959973"/>
      <w:bookmarkStart w:id="154" w:name="_Toc395187727"/>
      <w:bookmarkStart w:id="155" w:name="_Toc391471089"/>
      <w:bookmarkStart w:id="156" w:name="_Toc370634372"/>
      <w:bookmarkStart w:id="157" w:name="_Toc322855311"/>
      <w:bookmarkStart w:id="158" w:name="_Toc322945153"/>
      <w:bookmarkStart w:id="159" w:name="_Toc323000720"/>
      <w:bookmarkStart w:id="160" w:name="_Toc323024171"/>
      <w:bookmarkStart w:id="161" w:name="_Toc323205505"/>
      <w:bookmarkStart w:id="162" w:name="_Toc323610934"/>
      <w:bookmarkStart w:id="163" w:name="_Toc383864951"/>
      <w:bookmarkStart w:id="164" w:name="_Toc385057979"/>
      <w:bookmarkStart w:id="165" w:name="_Toc405794800"/>
      <w:bookmarkStart w:id="166" w:name="_Toc72656203"/>
      <w:bookmarkStart w:id="167" w:name="_Toc228807157"/>
      <w:bookmarkStart w:id="168" w:name="_Toc228894635"/>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Pr/>
        <w:t>PKCS #1 v1.5 RSA</w:t>
      </w:r>
    </w:p>
    <w:p>
      <w:pPr>
        <w:pStyle w:val="Normal"/>
        <w:numPr>
          <w:ilvl w:val="0"/>
          <w:numId w:val="3"/>
        </w:numPr>
        <w:rPr/>
      </w:pPr>
      <w:r>
        <w:rPr/>
        <w:t xml:space="preserve">The PKCS #1 v1.5 RSA mechanism, denoted </w:t>
      </w:r>
      <w:r>
        <w:rPr>
          <w:b/>
        </w:rPr>
        <w:t>CKM_RSA_PKCS</w:t>
      </w:r>
      <w:r>
        <w:rPr/>
        <w:t>, is a multi-purpose mechanism based on the RSA public-key cryptosystem and the block formats initially defined in PKCS #1 v1.5.  It supports single-part encryption and decryption; single-part signatures and verification with and without message recovery; key wrapping; and key unwrapping.  This mechanism corresponds only to the part of PKCS #1 v1.5 that involves RSA; it does not compute a message digest or a DigestInfo encoding as specified for the md2withRSAEncryption and md5withRSAEncryption algorithms in PKCS #1 v1.5 .</w:t>
      </w:r>
    </w:p>
    <w:p>
      <w:pPr>
        <w:pStyle w:val="Normal"/>
        <w:numPr>
          <w:ilvl w:val="0"/>
          <w:numId w:val="3"/>
        </w:numPr>
        <w:rPr/>
      </w:pPr>
      <w:r>
        <w:rPr/>
        <w:t>This mechanism does not have a parameter.</w:t>
      </w:r>
    </w:p>
    <w:p>
      <w:pPr>
        <w:pStyle w:val="Normal"/>
        <w:numPr>
          <w:ilvl w:val="0"/>
          <w:numId w:val="3"/>
        </w:numPr>
        <w:rPr/>
      </w:pPr>
      <w:r>
        <w:rPr/>
        <w:t xml:space="preserve">This mechanism can wrap and unwrap any secret key of appropriate length.  Of course, a particular token may not be able to wrap/unwrap every appropriate-length secret key that it supports.  For wrapping, the “input” to the encryption operation is the value of the </w:t>
      </w:r>
      <w:r>
        <w:rPr>
          <w:b/>
        </w:rPr>
        <w:t>CKA_VALUE</w:t>
      </w:r>
      <w:r>
        <w:rPr/>
        <w:t xml:space="preserve"> attribute of the key that is wrapped; similarly for unwrapping.  The mechanism does not wrap the key type or any other information about the key, except the key length; the application must convey these separately.  In particular, the mechanism contributes only the </w:t>
      </w:r>
      <w:r>
        <w:rPr>
          <w:b/>
        </w:rPr>
        <w:t>CKA_CLASS</w:t>
      </w:r>
      <w:r>
        <w:rPr/>
        <w:t xml:space="preserve"> and </w:t>
      </w:r>
      <w:r>
        <w:rPr>
          <w:b/>
        </w:rPr>
        <w:t>CKA_VALUE</w:t>
      </w:r>
      <w:r>
        <w:rPr/>
        <w:t xml:space="preserve"> (and </w:t>
      </w:r>
      <w:r>
        <w:rPr>
          <w:b/>
        </w:rPr>
        <w:t>CKA_VALUE_LEN</w:t>
      </w:r>
      <w:r>
        <w:rPr/>
        <w:t>, if the key has it) attributes to the recovered key during unwrapping; other attributes must be specified in the template.</w:t>
      </w:r>
    </w:p>
    <w:p>
      <w:pPr>
        <w:pStyle w:val="Normal"/>
        <w:numPr>
          <w:ilvl w:val="0"/>
          <w:numId w:val="3"/>
        </w:numPr>
        <w:rPr/>
      </w:pPr>
      <w:r>
        <w:rPr/>
        <w:t xml:space="preserve">Constraints on key types and the length of the data are summarized in the following table.  For encryption, decryption, signatures and signature verification, the input and output data may begin at the same location in memory.  In the table, </w:t>
      </w:r>
      <w:r>
        <w:rPr>
          <w:i/>
        </w:rPr>
        <w:t>k</w:t>
      </w:r>
      <w:r>
        <w:rPr/>
        <w:t xml:space="preserve"> is the length in bytes of the RSA modulus.</w:t>
      </w:r>
    </w:p>
    <w:p>
      <w:pPr>
        <w:pStyle w:val="Caption1"/>
        <w:numPr>
          <w:ilvl w:val="0"/>
          <w:numId w:val="3"/>
        </w:numPr>
        <w:rPr/>
      </w:pPr>
      <w:bookmarkStart w:id="169" w:name="_Toc323204899"/>
      <w:bookmarkStart w:id="170" w:name="_Toc383864548"/>
      <w:bookmarkStart w:id="171" w:name="_Toc405795011"/>
      <w:bookmarkStart w:id="172" w:name="_Toc228807491"/>
      <w:r>
        <w:rPr/>
        <w:t xml:space="preserve">Table </w:t>
      </w:r>
      <w:r>
        <w:rPr/>
        <w:fldChar w:fldCharType="begin"/>
      </w:r>
      <w:r>
        <w:instrText> SEQ Table \* ARABIC </w:instrText>
      </w:r>
      <w:r>
        <w:fldChar w:fldCharType="separate"/>
      </w:r>
      <w:r>
        <w:t>4</w:t>
      </w:r>
      <w:r>
        <w:fldChar w:fldCharType="end"/>
      </w:r>
      <w:bookmarkEnd w:id="169"/>
      <w:bookmarkEnd w:id="170"/>
      <w:bookmarkEnd w:id="171"/>
      <w:bookmarkEnd w:id="172"/>
      <w:r>
        <w:rPr/>
        <w:t>, PKCS #1 v1.5 RSA: Key And Data Length</w:t>
      </w:r>
    </w:p>
    <w:tbl>
      <w:tblPr>
        <w:tblW w:w="8155"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980"/>
        <w:gridCol w:w="1890"/>
        <w:gridCol w:w="1191"/>
        <w:gridCol w:w="1330"/>
        <w:gridCol w:w="1764"/>
      </w:tblGrid>
      <w:tr>
        <w:trPr>
          <w:tblHeader w:val="true"/>
        </w:trPr>
        <w:tc>
          <w:tcPr>
            <w:tcW w:w="198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89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19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3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c>
          <w:tcPr>
            <w:tcW w:w="1764"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Comments</w:t>
            </w:r>
          </w:p>
        </w:tc>
      </w:tr>
      <w:tr>
        <w:trPr/>
        <w:tc>
          <w:tcPr>
            <w:tcW w:w="198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r>
              <w:rPr>
                <w:rFonts w:cs="Arial" w:ascii="Arial" w:hAnsi="Arial"/>
                <w:sz w:val="20"/>
                <w:vertAlign w:val="superscript"/>
              </w:rPr>
              <w:t>1</w:t>
            </w:r>
          </w:p>
        </w:tc>
        <w:tc>
          <w:tcPr>
            <w:tcW w:w="18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19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-11</w:t>
            </w:r>
          </w:p>
        </w:tc>
        <w:tc>
          <w:tcPr>
            <w:tcW w:w="13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c>
          <w:tcPr>
            <w:tcW w:w="1764"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block type 02</w:t>
            </w:r>
          </w:p>
        </w:tc>
      </w:tr>
      <w:tr>
        <w:trPr/>
        <w:tc>
          <w:tcPr>
            <w:tcW w:w="19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r>
              <w:rPr>
                <w:rFonts w:cs="Arial" w:ascii="Arial" w:hAnsi="Arial"/>
                <w:sz w:val="20"/>
                <w:vertAlign w:val="superscript"/>
              </w:rPr>
              <w:t>1</w:t>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1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c>
          <w:tcPr>
            <w:tcW w:w="1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-11</w:t>
            </w:r>
          </w:p>
        </w:tc>
        <w:tc>
          <w:tcPr>
            <w:tcW w:w="176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block type 02</w:t>
            </w:r>
          </w:p>
        </w:tc>
      </w:tr>
      <w:tr>
        <w:trPr/>
        <w:tc>
          <w:tcPr>
            <w:tcW w:w="19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r>
              <w:rPr>
                <w:rFonts w:cs="Arial" w:ascii="Arial" w:hAnsi="Arial"/>
                <w:sz w:val="20"/>
                <w:vertAlign w:val="superscript"/>
              </w:rPr>
              <w:t>1</w:t>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1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-11</w:t>
            </w:r>
          </w:p>
        </w:tc>
        <w:tc>
          <w:tcPr>
            <w:tcW w:w="1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c>
          <w:tcPr>
            <w:tcW w:w="176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block type 01</w:t>
            </w:r>
          </w:p>
        </w:tc>
      </w:tr>
      <w:tr>
        <w:trPr/>
        <w:tc>
          <w:tcPr>
            <w:tcW w:w="19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C_SignRecover</w:t>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1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-11</w:t>
            </w:r>
          </w:p>
        </w:tc>
        <w:tc>
          <w:tcPr>
            <w:tcW w:w="1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c>
          <w:tcPr>
            <w:tcW w:w="176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block type 01</w:t>
            </w:r>
          </w:p>
        </w:tc>
      </w:tr>
      <w:tr>
        <w:trPr/>
        <w:tc>
          <w:tcPr>
            <w:tcW w:w="19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r>
              <w:rPr>
                <w:rFonts w:cs="Arial" w:ascii="Arial" w:hAnsi="Arial"/>
                <w:sz w:val="20"/>
                <w:vertAlign w:val="superscript"/>
              </w:rPr>
              <w:t>1</w:t>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1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 xml:space="preserve">-11, </w:t>
            </w:r>
            <w:r>
              <w:rPr>
                <w:rFonts w:cs="Arial" w:ascii="Arial" w:hAnsi="Arial"/>
                <w:i/>
                <w:sz w:val="20"/>
              </w:rPr>
              <w:t>k</w:t>
            </w:r>
            <w:r>
              <w:rPr>
                <w:rFonts w:cs="Arial" w:ascii="Arial" w:hAnsi="Arial"/>
                <w:sz w:val="20"/>
                <w:vertAlign w:val="superscript"/>
              </w:rPr>
              <w:t>2</w:t>
            </w:r>
          </w:p>
        </w:tc>
        <w:tc>
          <w:tcPr>
            <w:tcW w:w="1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N/A</w:t>
            </w:r>
          </w:p>
        </w:tc>
        <w:tc>
          <w:tcPr>
            <w:tcW w:w="176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block type 01</w:t>
            </w:r>
          </w:p>
        </w:tc>
      </w:tr>
      <w:tr>
        <w:trPr/>
        <w:tc>
          <w:tcPr>
            <w:tcW w:w="19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C_VerifyRecover</w:t>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1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c>
          <w:tcPr>
            <w:tcW w:w="1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-11</w:t>
            </w:r>
          </w:p>
        </w:tc>
        <w:tc>
          <w:tcPr>
            <w:tcW w:w="176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block type 01</w:t>
            </w:r>
          </w:p>
        </w:tc>
      </w:tr>
      <w:tr>
        <w:trPr/>
        <w:tc>
          <w:tcPr>
            <w:tcW w:w="19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1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-11</w:t>
            </w:r>
          </w:p>
        </w:tc>
        <w:tc>
          <w:tcPr>
            <w:tcW w:w="1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c>
          <w:tcPr>
            <w:tcW w:w="176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block type 02</w:t>
            </w:r>
          </w:p>
        </w:tc>
      </w:tr>
      <w:tr>
        <w:trPr/>
        <w:tc>
          <w:tcPr>
            <w:tcW w:w="198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18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1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c>
          <w:tcPr>
            <w:tcW w:w="13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-11</w:t>
            </w:r>
          </w:p>
        </w:tc>
        <w:tc>
          <w:tcPr>
            <w:tcW w:w="176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block type 02</w:t>
            </w:r>
          </w:p>
        </w:tc>
      </w:tr>
    </w:tbl>
    <w:p>
      <w:pPr>
        <w:pStyle w:val="Normal"/>
        <w:numPr>
          <w:ilvl w:val="0"/>
          <w:numId w:val="3"/>
        </w:numPr>
        <w:spacing w:before="480" w:after="0"/>
        <w:rPr>
          <w:rStyle w:val="Footnotereference"/>
        </w:rPr>
      </w:pPr>
      <w:r>
        <w:rPr>
          <w:vertAlign w:val="superscript"/>
        </w:rPr>
        <w:t>1</w:t>
      </w:r>
      <w:r>
        <w:rPr/>
        <w:t xml:space="preserve"> </w:t>
      </w:r>
      <w:r>
        <w:rPr>
          <w:rStyle w:val="Footnotereference"/>
        </w:rPr>
        <w:t>Single-part operations only.</w:t>
      </w:r>
    </w:p>
    <w:p>
      <w:pPr>
        <w:pStyle w:val="Normal"/>
        <w:numPr>
          <w:ilvl w:val="0"/>
          <w:numId w:val="3"/>
        </w:numPr>
        <w:rPr>
          <w:rStyle w:val="Footnotereference"/>
        </w:rPr>
      </w:pPr>
      <w:r>
        <w:rPr>
          <w:rStyle w:val="Footnotereference"/>
        </w:rPr>
        <w:t>2 Data length, signature length.</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RSA modulus sizes, in bits.</w:t>
      </w:r>
    </w:p>
    <w:p>
      <w:pPr>
        <w:pStyle w:val="Heading3"/>
        <w:numPr>
          <w:ilvl w:val="2"/>
          <w:numId w:val="2"/>
        </w:numPr>
        <w:rPr/>
      </w:pPr>
      <w:bookmarkStart w:id="173" w:name="_Toc323000721"/>
      <w:bookmarkStart w:id="174" w:name="_Toc323024172"/>
      <w:bookmarkStart w:id="175" w:name="_Toc323205506"/>
      <w:bookmarkStart w:id="176" w:name="_Toc323610935"/>
      <w:bookmarkStart w:id="177" w:name="_Toc383864952"/>
      <w:bookmarkStart w:id="178" w:name="_Toc385057980"/>
      <w:bookmarkStart w:id="179" w:name="_Toc405794801"/>
      <w:bookmarkStart w:id="180" w:name="_Toc516500624"/>
      <w:bookmarkStart w:id="181" w:name="_Toc416959974"/>
      <w:bookmarkStart w:id="182" w:name="_Toc395187728"/>
      <w:bookmarkStart w:id="183" w:name="_Toc391471090"/>
      <w:bookmarkStart w:id="184" w:name="_Toc370634373"/>
      <w:bookmarkStart w:id="185" w:name="_Toc72656204"/>
      <w:bookmarkStart w:id="186" w:name="_Toc228807158"/>
      <w:bookmarkStart w:id="187" w:name="_Toc228894636"/>
      <w:bookmarkEnd w:id="180"/>
      <w:bookmarkEnd w:id="181"/>
      <w:bookmarkEnd w:id="182"/>
      <w:bookmarkEnd w:id="183"/>
      <w:bookmarkEnd w:id="184"/>
      <w:bookmarkEnd w:id="185"/>
      <w:bookmarkEnd w:id="186"/>
      <w:bookmarkEnd w:id="187"/>
      <w:r>
        <w:rPr/>
        <w:t>PKCS #1 RSA OAEP mechanism parameters</w:t>
      </w:r>
    </w:p>
    <w:p>
      <w:pPr>
        <w:pStyle w:val="Name"/>
        <w:numPr>
          <w:ilvl w:val="0"/>
          <w:numId w:val="9"/>
        </w:numPr>
        <w:tabs>
          <w:tab w:val="left" w:pos="720" w:leader="none"/>
        </w:tabs>
        <w:rPr>
          <w:rFonts w:ascii="Arial" w:hAnsi="Arial" w:cs="Arial"/>
        </w:rPr>
      </w:pPr>
      <w:bookmarkStart w:id="188" w:name="_Toc72656205"/>
      <w:bookmarkStart w:id="189" w:name="_Toc228807159"/>
      <w:bookmarkEnd w:id="188"/>
      <w:bookmarkEnd w:id="189"/>
      <w:r>
        <w:rPr>
          <w:rFonts w:cs="Arial" w:ascii="Arial" w:hAnsi="Arial"/>
        </w:rPr>
        <w:t>CK_RSA_PKCS_MGF_TYPE; CK_RSA_PKCS_MGF_TYPE_PTR</w:t>
      </w:r>
    </w:p>
    <w:p>
      <w:pPr>
        <w:pStyle w:val="Normal"/>
        <w:numPr>
          <w:ilvl w:val="0"/>
          <w:numId w:val="3"/>
        </w:numPr>
        <w:rPr/>
      </w:pPr>
      <w:r>
        <w:rPr>
          <w:b/>
        </w:rPr>
        <w:t xml:space="preserve">CK_RSA_PKCS_MGF_TYPE </w:t>
      </w:r>
      <w:r>
        <w:rPr/>
        <w:t xml:space="preserve"> is used to indicate the Message Generation Function (MGF) applied to a message block when formatting a message block for the PKCS #1 OAEP encryption scheme or the PKCS #1 PSS signature scheme. It is defined as follows:</w:t>
      </w:r>
    </w:p>
    <w:p>
      <w:pPr>
        <w:pStyle w:val="CCode"/>
        <w:numPr>
          <w:ilvl w:val="0"/>
          <w:numId w:val="3"/>
        </w:numPr>
        <w:rPr/>
      </w:pPr>
      <w:r>
        <w:rPr>
          <w:highlight w:val="yellow"/>
        </w:rPr>
        <w:t>typedef CK_ULONG CK_RSA_PKCS_MGF_TYPE;</w:t>
      </w:r>
    </w:p>
    <w:p>
      <w:pPr>
        <w:pStyle w:val="CCode"/>
        <w:numPr>
          <w:ilvl w:val="0"/>
          <w:numId w:val="3"/>
        </w:numPr>
        <w:rPr>
          <w:rFonts w:ascii="Arial" w:hAnsi="Arial"/>
        </w:rPr>
      </w:pPr>
      <w:r>
        <w:rPr>
          <w:rFonts w:ascii="Arial" w:hAnsi="Arial"/>
        </w:rPr>
      </w:r>
    </w:p>
    <w:p>
      <w:pPr>
        <w:pStyle w:val="Normal"/>
        <w:numPr>
          <w:ilvl w:val="0"/>
          <w:numId w:val="3"/>
        </w:numPr>
        <w:rPr/>
      </w:pPr>
      <w:r>
        <w:rPr/>
        <w:t>The following MGFs are defined in PKCS #1. The following table lists the defined functions.</w:t>
      </w:r>
    </w:p>
    <w:p>
      <w:pPr>
        <w:pStyle w:val="Caption1"/>
        <w:numPr>
          <w:ilvl w:val="0"/>
          <w:numId w:val="3"/>
        </w:numPr>
        <w:rPr/>
      </w:pPr>
      <w:bookmarkStart w:id="190" w:name="_Toc228807492"/>
      <w:r>
        <w:rPr/>
        <w:t xml:space="preserve">Table </w:t>
      </w:r>
      <w:r>
        <w:rPr/>
        <w:fldChar w:fldCharType="begin"/>
      </w:r>
      <w:r>
        <w:instrText> SEQ Table \* ARABIC </w:instrText>
      </w:r>
      <w:r>
        <w:fldChar w:fldCharType="separate"/>
      </w:r>
      <w:r>
        <w:t>5</w:t>
      </w:r>
      <w:r>
        <w:fldChar w:fldCharType="end"/>
      </w:r>
      <w:bookmarkEnd w:id="190"/>
      <w:r>
        <w:rPr/>
        <w:t>, PKCS #1 Mask Generation Functions</w:t>
      </w:r>
    </w:p>
    <w:tbl>
      <w:tblPr>
        <w:tblW w:w="4770" w:type="dxa"/>
        <w:jc w:val="left"/>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4a0" w:noVBand="1" w:noHBand="0" w:lastColumn="0" w:firstColumn="1" w:lastRow="0" w:firstRow="1"/>
      </w:tblPr>
      <w:tblGrid>
        <w:gridCol w:w="2844"/>
        <w:gridCol w:w="1925"/>
      </w:tblGrid>
      <w:tr>
        <w:trPr/>
        <w:tc>
          <w:tcPr>
            <w:tcW w:w="284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Source Identifier</w:t>
            </w:r>
          </w:p>
        </w:tc>
        <w:tc>
          <w:tcPr>
            <w:tcW w:w="1925"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Value</w:t>
            </w:r>
          </w:p>
        </w:tc>
      </w:tr>
      <w:tr>
        <w:trPr/>
        <w:tc>
          <w:tcPr>
            <w:tcW w:w="2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
              <w:keepNext/>
              <w:numPr>
                <w:ilvl w:val="0"/>
                <w:numId w:val="3"/>
              </w:numPr>
              <w:spacing w:before="0" w:after="40"/>
              <w:rPr>
                <w:rFonts w:ascii="Arial" w:hAnsi="Arial" w:cs="Arial"/>
                <w:sz w:val="20"/>
                <w:highlight w:val="green"/>
              </w:rPr>
            </w:pPr>
            <w:r>
              <w:rPr>
                <w:rFonts w:cs="Arial" w:ascii="Arial" w:hAnsi="Arial"/>
                <w:sz w:val="20"/>
                <w:highlight w:val="green"/>
              </w:rPr>
              <w:t>CKG_MGF1_SHA1</w:t>
            </w:r>
          </w:p>
        </w:tc>
        <w:tc>
          <w:tcPr>
            <w:tcW w:w="1925"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Table"/>
              <w:keepNext/>
              <w:numPr>
                <w:ilvl w:val="0"/>
                <w:numId w:val="3"/>
              </w:numPr>
              <w:spacing w:before="0" w:after="40"/>
              <w:rPr>
                <w:rFonts w:ascii="Arial" w:hAnsi="Arial" w:cs="Arial"/>
                <w:sz w:val="20"/>
                <w:highlight w:val="green"/>
              </w:rPr>
            </w:pPr>
            <w:r>
              <w:rPr>
                <w:rFonts w:cs="Arial" w:ascii="Arial" w:hAnsi="Arial"/>
                <w:sz w:val="20"/>
                <w:highlight w:val="green"/>
              </w:rPr>
              <w:t>0x00000001UL</w:t>
            </w:r>
          </w:p>
        </w:tc>
      </w:tr>
      <w:tr>
        <w:trPr/>
        <w:tc>
          <w:tcPr>
            <w:tcW w:w="2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
              <w:keepNext/>
              <w:numPr>
                <w:ilvl w:val="0"/>
                <w:numId w:val="3"/>
              </w:numPr>
              <w:spacing w:before="0" w:after="40"/>
              <w:rPr>
                <w:rFonts w:ascii="Arial" w:hAnsi="Arial" w:cs="Arial"/>
                <w:sz w:val="20"/>
                <w:highlight w:val="green"/>
              </w:rPr>
            </w:pPr>
            <w:r>
              <w:rPr>
                <w:rFonts w:cs="Arial" w:ascii="Arial" w:hAnsi="Arial"/>
                <w:sz w:val="20"/>
                <w:highlight w:val="green"/>
              </w:rPr>
              <w:t>CKG_MGF1_SHA224</w:t>
            </w:r>
          </w:p>
        </w:tc>
        <w:tc>
          <w:tcPr>
            <w:tcW w:w="1925"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Table"/>
              <w:keepNext/>
              <w:numPr>
                <w:ilvl w:val="0"/>
                <w:numId w:val="3"/>
              </w:numPr>
              <w:spacing w:before="0" w:after="40"/>
              <w:rPr>
                <w:rFonts w:ascii="Arial" w:hAnsi="Arial" w:cs="Arial"/>
                <w:sz w:val="20"/>
                <w:highlight w:val="green"/>
              </w:rPr>
            </w:pPr>
            <w:r>
              <w:rPr>
                <w:rFonts w:cs="Arial" w:ascii="Arial" w:hAnsi="Arial"/>
                <w:sz w:val="20"/>
                <w:highlight w:val="green"/>
              </w:rPr>
              <w:t>0x00000005UL</w:t>
            </w:r>
          </w:p>
        </w:tc>
      </w:tr>
      <w:tr>
        <w:trPr/>
        <w:tc>
          <w:tcPr>
            <w:tcW w:w="2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
              <w:keepNext/>
              <w:numPr>
                <w:ilvl w:val="0"/>
                <w:numId w:val="3"/>
              </w:numPr>
              <w:spacing w:before="0" w:after="40"/>
              <w:rPr>
                <w:rFonts w:ascii="Arial" w:hAnsi="Arial" w:cs="Arial"/>
                <w:sz w:val="20"/>
                <w:highlight w:val="green"/>
              </w:rPr>
            </w:pPr>
            <w:r>
              <w:rPr>
                <w:rFonts w:cs="Arial" w:ascii="Arial" w:hAnsi="Arial"/>
                <w:sz w:val="20"/>
                <w:highlight w:val="green"/>
              </w:rPr>
              <w:t>CKG_MGF1_SHA256</w:t>
            </w:r>
          </w:p>
        </w:tc>
        <w:tc>
          <w:tcPr>
            <w:tcW w:w="1925"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Table"/>
              <w:keepNext/>
              <w:numPr>
                <w:ilvl w:val="0"/>
                <w:numId w:val="3"/>
              </w:numPr>
              <w:spacing w:before="0" w:after="40"/>
              <w:rPr>
                <w:rFonts w:ascii="Arial" w:hAnsi="Arial" w:cs="Arial"/>
                <w:sz w:val="20"/>
                <w:highlight w:val="green"/>
              </w:rPr>
            </w:pPr>
            <w:r>
              <w:rPr>
                <w:rFonts w:cs="Arial" w:ascii="Arial" w:hAnsi="Arial"/>
                <w:sz w:val="20"/>
                <w:highlight w:val="green"/>
              </w:rPr>
              <w:t>0x00000002UL</w:t>
            </w:r>
          </w:p>
        </w:tc>
      </w:tr>
      <w:tr>
        <w:trPr/>
        <w:tc>
          <w:tcPr>
            <w:tcW w:w="2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
              <w:keepNext/>
              <w:numPr>
                <w:ilvl w:val="0"/>
                <w:numId w:val="3"/>
              </w:numPr>
              <w:spacing w:before="0" w:after="40"/>
              <w:rPr>
                <w:rFonts w:ascii="Arial" w:hAnsi="Arial" w:cs="Arial"/>
                <w:sz w:val="20"/>
                <w:highlight w:val="green"/>
              </w:rPr>
            </w:pPr>
            <w:r>
              <w:rPr>
                <w:rFonts w:cs="Arial" w:ascii="Arial" w:hAnsi="Arial"/>
                <w:sz w:val="20"/>
                <w:highlight w:val="green"/>
              </w:rPr>
              <w:t>CKG_MGF1_SHA384</w:t>
            </w:r>
          </w:p>
        </w:tc>
        <w:tc>
          <w:tcPr>
            <w:tcW w:w="1925"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Table"/>
              <w:keepNext/>
              <w:numPr>
                <w:ilvl w:val="0"/>
                <w:numId w:val="3"/>
              </w:numPr>
              <w:spacing w:before="0" w:after="40"/>
              <w:rPr>
                <w:rFonts w:ascii="Arial" w:hAnsi="Arial" w:cs="Arial"/>
                <w:sz w:val="20"/>
                <w:highlight w:val="green"/>
              </w:rPr>
            </w:pPr>
            <w:r>
              <w:rPr>
                <w:rFonts w:cs="Arial" w:ascii="Arial" w:hAnsi="Arial"/>
                <w:sz w:val="20"/>
                <w:highlight w:val="green"/>
              </w:rPr>
              <w:t>0x00000003UL</w:t>
            </w:r>
          </w:p>
        </w:tc>
      </w:tr>
      <w:tr>
        <w:trPr/>
        <w:tc>
          <w:tcPr>
            <w:tcW w:w="2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CKG_MGF1_SHA512</w:t>
            </w:r>
          </w:p>
        </w:tc>
        <w:tc>
          <w:tcPr>
            <w:tcW w:w="1925"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0x00000004UL</w:t>
            </w:r>
          </w:p>
        </w:tc>
      </w:tr>
      <w:tr>
        <w:trPr/>
        <w:tc>
          <w:tcPr>
            <w:tcW w:w="2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
              <w:numPr>
                <w:ilvl w:val="0"/>
                <w:numId w:val="3"/>
              </w:numPr>
              <w:spacing w:before="0" w:after="40"/>
              <w:rPr>
                <w:rFonts w:ascii="Arial" w:hAnsi="Arial" w:cs="Arial"/>
                <w:sz w:val="20"/>
                <w:highlight w:val="green"/>
              </w:rPr>
            </w:pPr>
            <w:r>
              <w:rPr>
                <w:rFonts w:cs="Arial" w:ascii="Arial" w:hAnsi="Arial"/>
                <w:sz w:val="20"/>
              </w:rPr>
              <w:t>CKG_MGF1_SHA3_224</w:t>
            </w:r>
          </w:p>
        </w:tc>
        <w:tc>
          <w:tcPr>
            <w:tcW w:w="1925"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Table"/>
              <w:numPr>
                <w:ilvl w:val="0"/>
                <w:numId w:val="3"/>
              </w:numPr>
              <w:spacing w:before="0" w:after="40"/>
              <w:rPr>
                <w:rFonts w:ascii="Arial" w:hAnsi="Arial" w:cs="Arial"/>
                <w:sz w:val="20"/>
                <w:highlight w:val="green"/>
              </w:rPr>
            </w:pPr>
            <w:r>
              <w:rPr>
                <w:rFonts w:cs="Arial" w:ascii="Arial" w:hAnsi="Arial"/>
                <w:sz w:val="20"/>
              </w:rPr>
              <w:t>0x00000006UL</w:t>
            </w:r>
          </w:p>
        </w:tc>
      </w:tr>
      <w:tr>
        <w:trPr/>
        <w:tc>
          <w:tcPr>
            <w:tcW w:w="2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CKG_MGF1_SHA3_256</w:t>
            </w:r>
          </w:p>
        </w:tc>
        <w:tc>
          <w:tcPr>
            <w:tcW w:w="1925"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Table"/>
              <w:numPr>
                <w:ilvl w:val="0"/>
                <w:numId w:val="3"/>
              </w:numPr>
              <w:spacing w:before="0" w:after="40"/>
              <w:rPr>
                <w:rFonts w:ascii="Arial" w:hAnsi="Arial" w:cs="Arial"/>
                <w:sz w:val="20"/>
              </w:rPr>
            </w:pPr>
            <w:r>
              <w:rPr>
                <w:rFonts w:cs="Arial" w:ascii="Arial" w:hAnsi="Arial"/>
                <w:sz w:val="20"/>
              </w:rPr>
              <w:t>0x00000007UL</w:t>
            </w:r>
          </w:p>
        </w:tc>
      </w:tr>
      <w:tr>
        <w:trPr/>
        <w:tc>
          <w:tcPr>
            <w:tcW w:w="2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CKG_MGF1_SHA3_384</w:t>
            </w:r>
          </w:p>
        </w:tc>
        <w:tc>
          <w:tcPr>
            <w:tcW w:w="1925"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Table"/>
              <w:numPr>
                <w:ilvl w:val="0"/>
                <w:numId w:val="3"/>
              </w:numPr>
              <w:spacing w:before="0" w:after="40"/>
              <w:rPr>
                <w:rFonts w:ascii="Arial" w:hAnsi="Arial" w:cs="Arial"/>
                <w:sz w:val="20"/>
              </w:rPr>
            </w:pPr>
            <w:r>
              <w:rPr>
                <w:rFonts w:cs="Arial" w:ascii="Arial" w:hAnsi="Arial"/>
                <w:sz w:val="20"/>
              </w:rPr>
              <w:t>0x00000008UL</w:t>
            </w:r>
          </w:p>
        </w:tc>
      </w:tr>
      <w:tr>
        <w:trPr/>
        <w:tc>
          <w:tcPr>
            <w:tcW w:w="2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CKG_MGF1_SHA3_512</w:t>
            </w:r>
          </w:p>
        </w:tc>
        <w:tc>
          <w:tcPr>
            <w:tcW w:w="1925"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Table"/>
              <w:numPr>
                <w:ilvl w:val="0"/>
                <w:numId w:val="3"/>
              </w:numPr>
              <w:spacing w:before="0" w:after="40"/>
              <w:rPr>
                <w:rFonts w:ascii="Arial" w:hAnsi="Arial" w:cs="Arial"/>
                <w:sz w:val="20"/>
              </w:rPr>
            </w:pPr>
            <w:r>
              <w:rPr>
                <w:rFonts w:cs="Arial" w:ascii="Arial" w:hAnsi="Arial"/>
                <w:sz w:val="20"/>
              </w:rPr>
              <w:t>0x00000009UL</w:t>
            </w:r>
          </w:p>
        </w:tc>
      </w:tr>
    </w:tbl>
    <w:p>
      <w:pPr>
        <w:pStyle w:val="Normal"/>
        <w:numPr>
          <w:ilvl w:val="0"/>
          <w:numId w:val="3"/>
        </w:numPr>
        <w:rPr/>
      </w:pPr>
      <w:r>
        <w:rPr>
          <w:highlight w:val="green"/>
        </w:rPr>
        <w:t>CK_RSA_PKCS_MGF_TYPE_PTR is a pointer to a CK_RSA_PKCS_ MGF_TYPE.</w:t>
      </w:r>
    </w:p>
    <w:p>
      <w:pPr>
        <w:pStyle w:val="Name"/>
        <w:numPr>
          <w:ilvl w:val="0"/>
          <w:numId w:val="9"/>
        </w:numPr>
        <w:tabs>
          <w:tab w:val="left" w:pos="720" w:leader="none"/>
        </w:tabs>
        <w:rPr>
          <w:rFonts w:ascii="Arial" w:hAnsi="Arial" w:cs="Arial"/>
        </w:rPr>
      </w:pPr>
      <w:bookmarkStart w:id="191" w:name="_Toc72656206"/>
      <w:bookmarkStart w:id="192" w:name="_Toc228807160"/>
      <w:bookmarkEnd w:id="191"/>
      <w:bookmarkEnd w:id="192"/>
      <w:r>
        <w:rPr>
          <w:rFonts w:cs="Arial" w:ascii="Arial" w:hAnsi="Arial"/>
        </w:rPr>
        <w:t>CK_RSA_PKCS_OAEP_SOURCE_TYPE; CK_RSA_PKCS_OAEP_SOURCE_TYPE_PTR</w:t>
      </w:r>
    </w:p>
    <w:p>
      <w:pPr>
        <w:pStyle w:val="Normal"/>
        <w:numPr>
          <w:ilvl w:val="0"/>
          <w:numId w:val="3"/>
        </w:numPr>
        <w:rPr/>
      </w:pPr>
      <w:r>
        <w:rPr>
          <w:b/>
        </w:rPr>
        <w:t xml:space="preserve">CK_RSA_PKCS_OAEP_SOURCE_TYPE </w:t>
      </w:r>
      <w:r>
        <w:rPr/>
        <w:t xml:space="preserve"> is used to indicate the source of the encoding parameter when formatting a message block for the PKCS #1 OAEP encryption scheme. It is defined as follows:</w:t>
      </w:r>
    </w:p>
    <w:p>
      <w:pPr>
        <w:pStyle w:val="CCode"/>
        <w:numPr>
          <w:ilvl w:val="0"/>
          <w:numId w:val="3"/>
        </w:numPr>
        <w:rPr/>
      </w:pPr>
      <w:r>
        <w:rPr>
          <w:highlight w:val="yellow"/>
        </w:rPr>
        <w:t>typedef CK_ULONG CK_RSA_PKCS_OAEP_SOURCE_TYPE;</w:t>
      </w:r>
    </w:p>
    <w:p>
      <w:pPr>
        <w:pStyle w:val="CCode"/>
        <w:numPr>
          <w:ilvl w:val="0"/>
          <w:numId w:val="3"/>
        </w:numPr>
        <w:rPr>
          <w:rFonts w:ascii="Arial" w:hAnsi="Arial"/>
        </w:rPr>
      </w:pPr>
      <w:r>
        <w:rPr>
          <w:rFonts w:ascii="Arial" w:hAnsi="Arial"/>
        </w:rPr>
      </w:r>
    </w:p>
    <w:p>
      <w:pPr>
        <w:pStyle w:val="Normal"/>
        <w:numPr>
          <w:ilvl w:val="0"/>
          <w:numId w:val="3"/>
        </w:numPr>
        <w:rPr/>
      </w:pPr>
      <w:r>
        <w:rPr/>
        <w:t xml:space="preserve">The following encoding parameter sources are defined in PKCS #1. The following table lists the defined sources along with the corresponding data type for the </w:t>
      </w:r>
      <w:r>
        <w:rPr>
          <w:i/>
        </w:rPr>
        <w:t>pSourceData</w:t>
      </w:r>
      <w:r>
        <w:rPr/>
        <w:t xml:space="preserve"> field in the </w:t>
      </w:r>
      <w:r>
        <w:rPr>
          <w:b/>
        </w:rPr>
        <w:t>CK_RSA_PKCS_OAEP_PARAMS</w:t>
      </w:r>
      <w:r>
        <w:rPr/>
        <w:t xml:space="preserve"> structure defined below.</w:t>
      </w:r>
    </w:p>
    <w:p>
      <w:pPr>
        <w:pStyle w:val="Caption1"/>
        <w:numPr>
          <w:ilvl w:val="0"/>
          <w:numId w:val="3"/>
        </w:numPr>
        <w:rPr/>
      </w:pPr>
      <w:bookmarkStart w:id="193" w:name="_Toc228807493"/>
      <w:r>
        <w:rPr/>
        <w:t xml:space="preserve">Table </w:t>
      </w:r>
      <w:r>
        <w:rPr/>
        <w:fldChar w:fldCharType="begin"/>
      </w:r>
      <w:r>
        <w:instrText> SEQ Table \* ARABIC </w:instrText>
      </w:r>
      <w:r>
        <w:fldChar w:fldCharType="separate"/>
      </w:r>
      <w:r>
        <w:t>6</w:t>
      </w:r>
      <w:r>
        <w:fldChar w:fldCharType="end"/>
      </w:r>
      <w:bookmarkEnd w:id="193"/>
      <w:r>
        <w:rPr/>
        <w:t>, PKCS #1 RSA OAEP: Encoding parameter sources</w:t>
      </w:r>
    </w:p>
    <w:tbl>
      <w:tblPr>
        <w:tblW w:w="8748" w:type="dxa"/>
        <w:jc w:val="left"/>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4a0" w:noVBand="1" w:noHBand="0" w:lastColumn="0" w:firstColumn="1" w:lastRow="0" w:firstRow="1"/>
      </w:tblPr>
      <w:tblGrid>
        <w:gridCol w:w="2843"/>
        <w:gridCol w:w="1656"/>
        <w:gridCol w:w="4249"/>
      </w:tblGrid>
      <w:tr>
        <w:trPr>
          <w:cantSplit w:val="true"/>
        </w:trPr>
        <w:tc>
          <w:tcPr>
            <w:tcW w:w="2843"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Source Identifier</w:t>
            </w:r>
          </w:p>
        </w:tc>
        <w:tc>
          <w:tcPr>
            <w:tcW w:w="1656"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Value</w:t>
            </w:r>
          </w:p>
        </w:tc>
        <w:tc>
          <w:tcPr>
            <w:tcW w:w="4249"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r>
      <w:tr>
        <w:trPr>
          <w:cantSplit w:val="true"/>
        </w:trPr>
        <w:tc>
          <w:tcPr>
            <w:tcW w:w="2843"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CKZ_DATA_SPECIFIED</w:t>
            </w:r>
          </w:p>
        </w:tc>
        <w:tc>
          <w:tcPr>
            <w:tcW w:w="1656"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0x00000001UL</w:t>
            </w:r>
          </w:p>
        </w:tc>
        <w:tc>
          <w:tcPr>
            <w:tcW w:w="4249"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Table"/>
              <w:numPr>
                <w:ilvl w:val="0"/>
                <w:numId w:val="3"/>
              </w:numPr>
              <w:spacing w:before="0" w:after="40"/>
              <w:rPr>
                <w:rFonts w:ascii="Arial" w:hAnsi="Arial" w:cs="Arial"/>
                <w:sz w:val="20"/>
              </w:rPr>
            </w:pPr>
            <w:r>
              <w:rPr>
                <w:rFonts w:cs="Arial" w:ascii="Arial" w:hAnsi="Arial"/>
                <w:sz w:val="20"/>
              </w:rPr>
              <w:t xml:space="preserve">Array of CK_BYTE containing the value of the encoding parameter. If the parameter is empty, </w:t>
            </w:r>
            <w:r>
              <w:rPr>
                <w:rFonts w:cs="Arial" w:ascii="Arial" w:hAnsi="Arial"/>
                <w:i/>
                <w:sz w:val="20"/>
              </w:rPr>
              <w:t>pSourceData</w:t>
            </w:r>
            <w:r>
              <w:rPr>
                <w:rFonts w:cs="Arial" w:ascii="Arial" w:hAnsi="Arial"/>
                <w:sz w:val="20"/>
              </w:rPr>
              <w:t xml:space="preserve"> must be NULL and </w:t>
            </w:r>
            <w:r>
              <w:rPr>
                <w:rFonts w:cs="Arial" w:ascii="Arial" w:hAnsi="Arial"/>
                <w:i/>
                <w:sz w:val="20"/>
              </w:rPr>
              <w:t>ulSourceDataLen</w:t>
            </w:r>
            <w:r>
              <w:rPr>
                <w:rFonts w:cs="Arial" w:ascii="Arial" w:hAnsi="Arial"/>
                <w:sz w:val="20"/>
              </w:rPr>
              <w:t xml:space="preserve"> must be zero.</w:t>
            </w:r>
          </w:p>
        </w:tc>
      </w:tr>
    </w:tbl>
    <w:p>
      <w:pPr>
        <w:pStyle w:val="Normal"/>
        <w:numPr>
          <w:ilvl w:val="0"/>
          <w:numId w:val="3"/>
        </w:numPr>
        <w:rPr/>
      </w:pPr>
      <w:r>
        <w:rPr>
          <w:highlight w:val="green"/>
        </w:rPr>
        <w:t>CK_RSA_PKCS_OAEP_SOURCE_TYPE_PTR is a pointer to a CK_RSA_PKCS_OAEP_SOURCE_TYPE</w:t>
      </w:r>
      <w:r>
        <w:rPr/>
        <w:t>.</w:t>
      </w:r>
    </w:p>
    <w:p>
      <w:pPr>
        <w:pStyle w:val="Name"/>
        <w:numPr>
          <w:ilvl w:val="0"/>
          <w:numId w:val="9"/>
        </w:numPr>
        <w:tabs>
          <w:tab w:val="left" w:pos="720" w:leader="none"/>
        </w:tabs>
        <w:rPr>
          <w:rFonts w:ascii="Arial" w:hAnsi="Arial" w:cs="Arial"/>
        </w:rPr>
      </w:pPr>
      <w:bookmarkStart w:id="194" w:name="_Toc72656207"/>
      <w:bookmarkStart w:id="195" w:name="_Toc228807161"/>
      <w:bookmarkEnd w:id="194"/>
      <w:bookmarkEnd w:id="195"/>
      <w:r>
        <w:rPr>
          <w:rFonts w:cs="Arial" w:ascii="Arial" w:hAnsi="Arial"/>
        </w:rPr>
        <w:t>CK_RSA_PKCS_OAEP_PARAMS; CK_RSA_PKCS_OAEP_PARAMS_PTR</w:t>
      </w:r>
    </w:p>
    <w:p>
      <w:pPr>
        <w:pStyle w:val="Normal"/>
        <w:numPr>
          <w:ilvl w:val="0"/>
          <w:numId w:val="3"/>
        </w:numPr>
        <w:rPr/>
      </w:pPr>
      <w:r>
        <w:rPr>
          <w:b/>
        </w:rPr>
        <w:t>CK_RSA_PKCS_OAEP_PARAMS</w:t>
      </w:r>
      <w:r>
        <w:rPr/>
        <w:t xml:space="preserve"> is a structure that provides the parameters to the </w:t>
      </w:r>
      <w:r>
        <w:rPr>
          <w:b/>
        </w:rPr>
        <w:t>CKM_RSA_PKCS_OAEP</w:t>
      </w:r>
      <w:r>
        <w:rPr/>
        <w:t xml:space="preserve"> mechanism.  The structure is defined as follows:</w:t>
      </w:r>
    </w:p>
    <w:p>
      <w:pPr>
        <w:pStyle w:val="CCode"/>
        <w:numPr>
          <w:ilvl w:val="0"/>
          <w:numId w:val="3"/>
        </w:numPr>
        <w:rPr>
          <w:highlight w:val="yellow"/>
        </w:rPr>
      </w:pPr>
      <w:r>
        <w:rPr>
          <w:highlight w:val="yellow"/>
        </w:rPr>
        <w:t>typedef struct CK_RSA_PKCS_OAEP_PARAMS {</w:t>
      </w:r>
    </w:p>
    <w:p>
      <w:pPr>
        <w:pStyle w:val="CCode"/>
        <w:numPr>
          <w:ilvl w:val="0"/>
          <w:numId w:val="3"/>
        </w:numPr>
        <w:rPr>
          <w:highlight w:val="yellow"/>
        </w:rPr>
      </w:pPr>
      <w:r>
        <w:rPr>
          <w:highlight w:val="yellow"/>
        </w:rPr>
        <w:tab/>
        <w:t>CK_MECHANISM_TYPE hashAlg;</w:t>
      </w:r>
    </w:p>
    <w:p>
      <w:pPr>
        <w:pStyle w:val="CCode"/>
        <w:numPr>
          <w:ilvl w:val="0"/>
          <w:numId w:val="3"/>
        </w:numPr>
        <w:rPr>
          <w:highlight w:val="yellow"/>
        </w:rPr>
      </w:pPr>
      <w:r>
        <w:rPr>
          <w:highlight w:val="yellow"/>
        </w:rPr>
        <w:tab/>
        <w:t>CK_RSA_PKCS_MGF_TYPE mgf;</w:t>
      </w:r>
    </w:p>
    <w:p>
      <w:pPr>
        <w:pStyle w:val="CCode"/>
        <w:numPr>
          <w:ilvl w:val="0"/>
          <w:numId w:val="3"/>
        </w:numPr>
        <w:rPr>
          <w:highlight w:val="yellow"/>
        </w:rPr>
      </w:pPr>
      <w:r>
        <w:rPr>
          <w:highlight w:val="yellow"/>
        </w:rPr>
        <w:tab/>
        <w:t>CK_RSA_PKCS_OAEP_SOURCE_TYPE source;</w:t>
      </w:r>
    </w:p>
    <w:p>
      <w:pPr>
        <w:pStyle w:val="CCode"/>
        <w:numPr>
          <w:ilvl w:val="0"/>
          <w:numId w:val="3"/>
        </w:numPr>
        <w:rPr>
          <w:highlight w:val="yellow"/>
        </w:rPr>
      </w:pPr>
      <w:r>
        <w:rPr>
          <w:highlight w:val="yellow"/>
        </w:rPr>
        <w:tab/>
        <w:t>CK_VOID_PTR pSourceData;</w:t>
      </w:r>
    </w:p>
    <w:p>
      <w:pPr>
        <w:pStyle w:val="CCode"/>
        <w:numPr>
          <w:ilvl w:val="0"/>
          <w:numId w:val="3"/>
        </w:numPr>
        <w:rPr>
          <w:highlight w:val="yellow"/>
        </w:rPr>
      </w:pPr>
      <w:r>
        <w:rPr>
          <w:highlight w:val="yellow"/>
        </w:rPr>
        <w:tab/>
        <w:t>CK_ULONG ulSourceDataLen;</w:t>
      </w:r>
    </w:p>
    <w:p>
      <w:pPr>
        <w:pStyle w:val="CCode"/>
        <w:numPr>
          <w:ilvl w:val="0"/>
          <w:numId w:val="3"/>
        </w:numPr>
        <w:rPr/>
      </w:pPr>
      <w:r>
        <w:rPr>
          <w:highlight w:val="yellow"/>
        </w:rPr>
        <w:t>} CK_RSA_PKCS_OAEP_PARAMS;</w:t>
      </w:r>
    </w:p>
    <w:p>
      <w:pPr>
        <w:pStyle w:val="CCode"/>
        <w:numPr>
          <w:ilvl w:val="0"/>
          <w:numId w:val="3"/>
        </w:numPr>
        <w:rPr>
          <w:rFonts w:ascii="Arial" w:hAnsi="Arial"/>
        </w:rPr>
      </w:pPr>
      <w:r>
        <w:rPr>
          <w:rFonts w:ascii="Arial" w:hAnsi="Arial"/>
        </w:rPr>
      </w:r>
    </w:p>
    <w:p>
      <w:pPr>
        <w:pStyle w:val="Normal"/>
        <w:numPr>
          <w:ilvl w:val="0"/>
          <w:numId w:val="3"/>
        </w:numPr>
        <w:rPr/>
      </w:pPr>
      <w:r>
        <w:rPr/>
        <w:t>The fields of the structure have the following meanings:</w:t>
      </w:r>
    </w:p>
    <w:p>
      <w:pPr>
        <w:pStyle w:val="Definition1"/>
        <w:numPr>
          <w:ilvl w:val="0"/>
          <w:numId w:val="3"/>
        </w:numPr>
        <w:rPr/>
      </w:pPr>
      <w:r>
        <w:rPr/>
        <w:tab/>
        <w:t>hashAlg</w:t>
        <w:tab/>
        <w:t>mechanism ID of the message digest algorithm used to calculate the digest of the encoding parameter</w:t>
      </w:r>
    </w:p>
    <w:p>
      <w:pPr>
        <w:pStyle w:val="Definition1"/>
        <w:numPr>
          <w:ilvl w:val="0"/>
          <w:numId w:val="3"/>
        </w:numPr>
        <w:rPr/>
      </w:pPr>
      <w:r>
        <w:rPr/>
        <w:tab/>
        <w:t>mgf</w:t>
        <w:tab/>
        <w:t>mask generation function to use on the encoded block</w:t>
      </w:r>
    </w:p>
    <w:p>
      <w:pPr>
        <w:pStyle w:val="Definition1"/>
        <w:numPr>
          <w:ilvl w:val="0"/>
          <w:numId w:val="3"/>
        </w:numPr>
        <w:rPr/>
      </w:pPr>
      <w:r>
        <w:rPr/>
        <w:tab/>
        <w:t xml:space="preserve">source </w:t>
        <w:tab/>
        <w:t>source of the encoding parameter</w:t>
      </w:r>
    </w:p>
    <w:p>
      <w:pPr>
        <w:pStyle w:val="Definition1"/>
        <w:numPr>
          <w:ilvl w:val="0"/>
          <w:numId w:val="3"/>
        </w:numPr>
        <w:rPr/>
      </w:pPr>
      <w:r>
        <w:rPr/>
        <w:tab/>
        <w:t>pSourceData</w:t>
        <w:tab/>
        <w:t>data used as the input for the encoding parameter source</w:t>
      </w:r>
    </w:p>
    <w:p>
      <w:pPr>
        <w:pStyle w:val="Definition1"/>
        <w:numPr>
          <w:ilvl w:val="0"/>
          <w:numId w:val="3"/>
        </w:numPr>
        <w:rPr/>
      </w:pPr>
      <w:r>
        <w:rPr/>
        <w:tab/>
        <w:t xml:space="preserve">ulSourceDataLen </w:t>
        <w:tab/>
        <w:t>length of the encoding parameter source input</w:t>
      </w:r>
    </w:p>
    <w:p>
      <w:pPr>
        <w:pStyle w:val="Normal"/>
        <w:numPr>
          <w:ilvl w:val="0"/>
          <w:numId w:val="3"/>
        </w:numPr>
        <w:rPr>
          <w:rFonts w:cs="Arial"/>
        </w:rPr>
      </w:pPr>
      <w:r>
        <w:rPr>
          <w:rFonts w:cs="Arial"/>
        </w:rPr>
        <w:t>CK_RSA_PKCS_OAEP_PARAMS_PTR is a pointer to a CK_RSA_PKCS_OAEP_PARAMS.</w:t>
      </w:r>
    </w:p>
    <w:p>
      <w:pPr>
        <w:pStyle w:val="Caption11"/>
        <w:numPr>
          <w:ilvl w:val="0"/>
          <w:numId w:val="3"/>
        </w:numPr>
        <w:rPr/>
      </w:pPr>
      <w:r>
        <w:rPr>
          <w:rFonts w:cs="Arial" w:ascii="Arial" w:hAnsi="Arial"/>
        </w:rPr>
        <w:t xml:space="preserve">Table </w:t>
      </w:r>
      <w:r>
        <w:rPr>
          <w:rFonts w:cs="Arial" w:ascii="Arial" w:hAnsi="Arial"/>
        </w:rPr>
        <w:fldChar w:fldCharType="begin"/>
      </w:r>
      <w:r>
        <w:instrText> SEQ "Table" \* ARABIC </w:instrText>
      </w:r>
      <w:r>
        <w:fldChar w:fldCharType="separate"/>
      </w:r>
      <w:r>
        <w:t>1</w:t>
      </w:r>
      <w:r>
        <w:fldChar w:fldCharType="end"/>
      </w:r>
      <w:r>
        <w:rPr>
          <w:rFonts w:cs="Arial" w:ascii="Arial" w:hAnsi="Arial"/>
        </w:rPr>
        <w:t>, Add to following to table 7 ( PKCS #1 Mask Generation Functions) in section 2,1..7 (PKCS #1 RSA OAEP mechanism parameters)</w:t>
      </w:r>
    </w:p>
    <w:tbl>
      <w:tblPr>
        <w:tblW w:w="4799" w:type="dxa"/>
        <w:jc w:val="left"/>
        <w:tblInd w:w="93" w:type="dxa"/>
        <w:tblBorders>
          <w:top w:val="single" w:sz="12" w:space="0" w:color="00000A"/>
          <w:left w:val="single" w:sz="12" w:space="0" w:color="00000A"/>
          <w:bottom w:val="single" w:sz="6" w:space="0" w:color="00000A"/>
          <w:insideH w:val="single" w:sz="6" w:space="0" w:color="00000A"/>
        </w:tblBorders>
        <w:tblCellMar>
          <w:top w:w="0" w:type="dxa"/>
          <w:left w:w="107" w:type="dxa"/>
          <w:bottom w:w="0" w:type="dxa"/>
          <w:right w:w="108" w:type="dxa"/>
        </w:tblCellMar>
        <w:tblLook w:val="0000" w:noVBand="0" w:noHBand="0" w:lastColumn="0" w:firstColumn="0" w:lastRow="0" w:firstRow="0"/>
      </w:tblPr>
      <w:tblGrid>
        <w:gridCol w:w="2842"/>
        <w:gridCol w:w="1956"/>
      </w:tblGrid>
      <w:tr>
        <w:trPr/>
        <w:tc>
          <w:tcPr>
            <w:tcW w:w="2842" w:type="dxa"/>
            <w:tcBorders>
              <w:top w:val="single" w:sz="12" w:space="0" w:color="00000A"/>
              <w:left w:val="single" w:sz="12" w:space="0" w:color="00000A"/>
              <w:bottom w:val="single" w:sz="6" w:space="0" w:color="00000A"/>
              <w:insideH w:val="single" w:sz="6" w:space="0" w:color="00000A"/>
            </w:tcBorders>
            <w:shd w:color="auto"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Source Identifier</w:t>
            </w:r>
          </w:p>
        </w:tc>
        <w:tc>
          <w:tcPr>
            <w:tcW w:w="1956"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114" w:type="dxa"/>
            </w:tcMar>
          </w:tcPr>
          <w:p>
            <w:pPr>
              <w:pStyle w:val="Table"/>
              <w:keepNext/>
              <w:numPr>
                <w:ilvl w:val="0"/>
                <w:numId w:val="3"/>
              </w:numPr>
              <w:spacing w:before="0" w:after="40"/>
              <w:rPr/>
            </w:pPr>
            <w:r>
              <w:rPr>
                <w:rFonts w:cs="Arial" w:ascii="Arial" w:hAnsi="Arial"/>
                <w:b/>
                <w:sz w:val="20"/>
              </w:rPr>
              <w:t>Value</w:t>
            </w:r>
          </w:p>
        </w:tc>
      </w:tr>
      <w:tr>
        <w:trPr/>
        <w:tc>
          <w:tcPr>
            <w:tcW w:w="2842" w:type="dxa"/>
            <w:tcBorders>
              <w:top w:val="single" w:sz="6" w:space="0" w:color="00000A"/>
              <w:left w:val="single" w:sz="12" w:space="0" w:color="00000A"/>
              <w:bottom w:val="single" w:sz="6" w:space="0" w:color="00000A"/>
              <w:insideH w:val="single" w:sz="6" w:space="0" w:color="00000A"/>
            </w:tcBorders>
            <w:shd w:color="auto"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CKG_MGF1_SHA3_224</w:t>
            </w:r>
          </w:p>
        </w:tc>
        <w:tc>
          <w:tcPr>
            <w:tcW w:w="1956"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114" w:type="dxa"/>
            </w:tcMar>
          </w:tcPr>
          <w:p>
            <w:pPr>
              <w:pStyle w:val="Table"/>
              <w:keepNext/>
              <w:numPr>
                <w:ilvl w:val="0"/>
                <w:numId w:val="3"/>
              </w:numPr>
              <w:spacing w:before="0" w:after="40"/>
              <w:rPr/>
            </w:pPr>
            <w:r>
              <w:rPr>
                <w:rFonts w:cs="Arial" w:ascii="Arial" w:hAnsi="Arial"/>
                <w:sz w:val="20"/>
              </w:rPr>
              <w:t>0x00000006UL</w:t>
            </w:r>
          </w:p>
        </w:tc>
      </w:tr>
      <w:tr>
        <w:trPr/>
        <w:tc>
          <w:tcPr>
            <w:tcW w:w="2842" w:type="dxa"/>
            <w:tcBorders>
              <w:top w:val="single" w:sz="6" w:space="0" w:color="00000A"/>
              <w:left w:val="single" w:sz="12" w:space="0" w:color="00000A"/>
              <w:bottom w:val="single" w:sz="6" w:space="0" w:color="00000A"/>
              <w:insideH w:val="single" w:sz="6" w:space="0" w:color="00000A"/>
            </w:tcBorders>
            <w:shd w:color="auto"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CKG_MGF1_SHA3_256</w:t>
            </w:r>
          </w:p>
        </w:tc>
        <w:tc>
          <w:tcPr>
            <w:tcW w:w="1956"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114" w:type="dxa"/>
            </w:tcMar>
          </w:tcPr>
          <w:p>
            <w:pPr>
              <w:pStyle w:val="Table"/>
              <w:keepNext/>
              <w:numPr>
                <w:ilvl w:val="0"/>
                <w:numId w:val="3"/>
              </w:numPr>
              <w:spacing w:before="0" w:after="40"/>
              <w:rPr/>
            </w:pPr>
            <w:r>
              <w:rPr>
                <w:rFonts w:cs="Arial" w:ascii="Arial" w:hAnsi="Arial"/>
                <w:sz w:val="20"/>
              </w:rPr>
              <w:t>0x00000007UL</w:t>
            </w:r>
          </w:p>
        </w:tc>
      </w:tr>
      <w:tr>
        <w:trPr/>
        <w:tc>
          <w:tcPr>
            <w:tcW w:w="2842" w:type="dxa"/>
            <w:tcBorders>
              <w:top w:val="single" w:sz="6" w:space="0" w:color="00000A"/>
              <w:left w:val="single" w:sz="12" w:space="0" w:color="00000A"/>
              <w:bottom w:val="single" w:sz="6" w:space="0" w:color="00000A"/>
              <w:insideH w:val="single" w:sz="6" w:space="0" w:color="00000A"/>
            </w:tcBorders>
            <w:shd w:color="auto"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CKG_MGF1_SHA3_384</w:t>
            </w:r>
          </w:p>
        </w:tc>
        <w:tc>
          <w:tcPr>
            <w:tcW w:w="1956"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114" w:type="dxa"/>
            </w:tcMar>
          </w:tcPr>
          <w:p>
            <w:pPr>
              <w:pStyle w:val="Table"/>
              <w:keepNext/>
              <w:numPr>
                <w:ilvl w:val="0"/>
                <w:numId w:val="3"/>
              </w:numPr>
              <w:spacing w:before="0" w:after="40"/>
              <w:rPr/>
            </w:pPr>
            <w:r>
              <w:rPr>
                <w:rFonts w:cs="Arial" w:ascii="Arial" w:hAnsi="Arial"/>
                <w:sz w:val="20"/>
              </w:rPr>
              <w:t>0x00000008UL</w:t>
            </w:r>
          </w:p>
        </w:tc>
      </w:tr>
      <w:tr>
        <w:trPr/>
        <w:tc>
          <w:tcPr>
            <w:tcW w:w="2842" w:type="dxa"/>
            <w:tcBorders>
              <w:top w:val="single" w:sz="6" w:space="0" w:color="00000A"/>
              <w:left w:val="single" w:sz="12" w:space="0" w:color="00000A"/>
              <w:bottom w:val="single" w:sz="12" w:space="0" w:color="00000A"/>
              <w:insideH w:val="single" w:sz="12" w:space="0" w:color="00000A"/>
            </w:tcBorders>
            <w:shd w:color="auto"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CKG_MGF1_SHA3_512</w:t>
            </w:r>
          </w:p>
        </w:tc>
        <w:tc>
          <w:tcPr>
            <w:tcW w:w="1956"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114" w:type="dxa"/>
            </w:tcMar>
          </w:tcPr>
          <w:p>
            <w:pPr>
              <w:pStyle w:val="Table"/>
              <w:numPr>
                <w:ilvl w:val="0"/>
                <w:numId w:val="3"/>
              </w:numPr>
              <w:spacing w:before="0" w:after="40"/>
              <w:rPr/>
            </w:pPr>
            <w:r>
              <w:rPr>
                <w:rFonts w:cs="Arial" w:ascii="Arial" w:hAnsi="Arial"/>
                <w:sz w:val="20"/>
              </w:rPr>
              <w:t>0x00000009UL</w:t>
            </w:r>
          </w:p>
        </w:tc>
      </w:tr>
    </w:tbl>
    <w:p>
      <w:pPr>
        <w:pStyle w:val="Normal"/>
        <w:numPr>
          <w:ilvl w:val="0"/>
          <w:numId w:val="3"/>
        </w:numPr>
        <w:rPr/>
      </w:pPr>
      <w:r>
        <w:rPr/>
      </w:r>
    </w:p>
    <w:p>
      <w:pPr>
        <w:pStyle w:val="Heading3"/>
        <w:numPr>
          <w:ilvl w:val="2"/>
          <w:numId w:val="2"/>
        </w:numPr>
        <w:rPr/>
      </w:pPr>
      <w:bookmarkStart w:id="196" w:name="_Toc516500625"/>
      <w:bookmarkStart w:id="197" w:name="_Toc416959975"/>
      <w:bookmarkStart w:id="198" w:name="_Toc395187729"/>
      <w:bookmarkStart w:id="199" w:name="_Toc391471091"/>
      <w:bookmarkStart w:id="200" w:name="_Toc370634374"/>
      <w:bookmarkStart w:id="201" w:name="_Toc72656208"/>
      <w:bookmarkStart w:id="202" w:name="_Toc228807162"/>
      <w:bookmarkStart w:id="203" w:name="_Toc228894637"/>
      <w:bookmarkEnd w:id="196"/>
      <w:bookmarkEnd w:id="197"/>
      <w:bookmarkEnd w:id="198"/>
      <w:bookmarkEnd w:id="199"/>
      <w:bookmarkEnd w:id="200"/>
      <w:bookmarkEnd w:id="201"/>
      <w:bookmarkEnd w:id="202"/>
      <w:bookmarkEnd w:id="203"/>
      <w:r>
        <w:rPr/>
        <w:t>PKCS #1 RSA OAEP</w:t>
      </w:r>
    </w:p>
    <w:p>
      <w:pPr>
        <w:pStyle w:val="Normal"/>
        <w:numPr>
          <w:ilvl w:val="0"/>
          <w:numId w:val="3"/>
        </w:numPr>
        <w:rPr/>
      </w:pPr>
      <w:r>
        <w:rPr/>
        <w:t xml:space="preserve">The PKCS #1 RSA OAEP mechanism, denoted </w:t>
      </w:r>
      <w:r>
        <w:rPr>
          <w:b/>
        </w:rPr>
        <w:t>CKM_RSA_PKCS_OAEP</w:t>
      </w:r>
      <w:r>
        <w:rPr/>
        <w:t>, is a multi-purpose mechanism based on the RSA public-key cryptosystem and the OAEP block format defined in PKCS #1.  It supports single-part encryption and decryption; key wrapping; and key unwrapping.</w:t>
      </w:r>
    </w:p>
    <w:p>
      <w:pPr>
        <w:pStyle w:val="Normal"/>
        <w:numPr>
          <w:ilvl w:val="0"/>
          <w:numId w:val="3"/>
        </w:numPr>
        <w:rPr/>
      </w:pPr>
      <w:r>
        <w:rPr/>
        <w:t xml:space="preserve">It has a parameter, a </w:t>
      </w:r>
      <w:r>
        <w:rPr>
          <w:b/>
        </w:rPr>
        <w:t>CK_RSA_PKCS_OAEP_PARAMS</w:t>
      </w:r>
      <w:r>
        <w:rPr/>
        <w:t xml:space="preserve"> structure.</w:t>
      </w:r>
    </w:p>
    <w:p>
      <w:pPr>
        <w:pStyle w:val="Normal"/>
        <w:numPr>
          <w:ilvl w:val="0"/>
          <w:numId w:val="3"/>
        </w:numPr>
        <w:rPr/>
      </w:pPr>
      <w:r>
        <w:rPr/>
        <w:t xml:space="preserve">This mechanism can wrap and unwrap any secret key of appropriate length.  Of course, a particular token may not be able to wrap/unwrap every appropriate-length secret key that it supports.  For wrapping, the “input” to the encryption operation is the value of the </w:t>
      </w:r>
      <w:r>
        <w:rPr>
          <w:b/>
        </w:rPr>
        <w:t>CKA_VALUE</w:t>
      </w:r>
      <w:r>
        <w:rPr/>
        <w:t xml:space="preserve"> attribute of the key that is wrapped; similarly for unwrapping.  The mechanism does not wrap the key type or any other information about the key, except the key length; the application must convey these separately.  In particular, the mechanism contributes only the </w:t>
      </w:r>
      <w:r>
        <w:rPr>
          <w:b/>
        </w:rPr>
        <w:t>CKA_CLASS</w:t>
      </w:r>
      <w:r>
        <w:rPr/>
        <w:t xml:space="preserve"> and </w:t>
      </w:r>
      <w:r>
        <w:rPr>
          <w:b/>
        </w:rPr>
        <w:t>CKA_VALUE</w:t>
      </w:r>
      <w:r>
        <w:rPr/>
        <w:t xml:space="preserve"> (and </w:t>
      </w:r>
      <w:r>
        <w:rPr>
          <w:b/>
        </w:rPr>
        <w:t>CKA_VALUE_LEN</w:t>
      </w:r>
      <w:r>
        <w:rPr/>
        <w:t>, if the key has it) attributes to the recovered key during unwrapping; other attributes must be specified in the template.</w:t>
      </w:r>
    </w:p>
    <w:p>
      <w:pPr>
        <w:pStyle w:val="Normal"/>
        <w:numPr>
          <w:ilvl w:val="0"/>
          <w:numId w:val="3"/>
        </w:numPr>
        <w:rPr/>
      </w:pPr>
      <w:r>
        <w:rPr/>
        <w:t xml:space="preserve">Constraints on key types and the length of the data are summarized in the following table.  For encryption and decryption, the input and output data may begin at the same location in memory.  In the table, </w:t>
      </w:r>
      <w:r>
        <w:rPr>
          <w:i/>
        </w:rPr>
        <w:t>k</w:t>
      </w:r>
      <w:r>
        <w:rPr/>
        <w:t xml:space="preserve"> is the length in bytes of the RSA modulus, and </w:t>
      </w:r>
      <w:r>
        <w:rPr>
          <w:i/>
        </w:rPr>
        <w:t>hLen</w:t>
      </w:r>
      <w:r>
        <w:rPr/>
        <w:t xml:space="preserve"> is the output length of the message digest algorithm specified by the </w:t>
      </w:r>
      <w:r>
        <w:rPr>
          <w:i/>
        </w:rPr>
        <w:t>hashAlg</w:t>
      </w:r>
      <w:r>
        <w:rPr/>
        <w:t xml:space="preserve"> field of the </w:t>
      </w:r>
      <w:r>
        <w:rPr>
          <w:b/>
        </w:rPr>
        <w:t>CK_RSA_PKCS_OAEP_PARAMS</w:t>
      </w:r>
      <w:r>
        <w:rPr/>
        <w:t xml:space="preserve"> structure.</w:t>
      </w:r>
    </w:p>
    <w:p>
      <w:pPr>
        <w:pStyle w:val="Caption1"/>
        <w:numPr>
          <w:ilvl w:val="0"/>
          <w:numId w:val="3"/>
        </w:numPr>
        <w:rPr/>
      </w:pPr>
      <w:bookmarkStart w:id="204" w:name="_Toc228807494"/>
      <w:r>
        <w:rPr/>
        <w:t xml:space="preserve">Table </w:t>
      </w:r>
      <w:r>
        <w:rPr/>
        <w:fldChar w:fldCharType="begin"/>
      </w:r>
      <w:r>
        <w:instrText> SEQ Table \* ARABIC </w:instrText>
      </w:r>
      <w:r>
        <w:fldChar w:fldCharType="separate"/>
      </w:r>
      <w:r>
        <w:t>7</w:t>
      </w:r>
      <w:r>
        <w:fldChar w:fldCharType="end"/>
      </w:r>
      <w:bookmarkEnd w:id="204"/>
      <w:r>
        <w:rPr/>
        <w:t>, PKCS #1 RSA OAEP: Key And Data Length</w:t>
      </w:r>
    </w:p>
    <w:tbl>
      <w:tblPr>
        <w:tblW w:w="675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980"/>
        <w:gridCol w:w="1890"/>
        <w:gridCol w:w="1440"/>
        <w:gridCol w:w="1439"/>
      </w:tblGrid>
      <w:tr>
        <w:trPr>
          <w:tblHeader w:val="true"/>
        </w:trPr>
        <w:tc>
          <w:tcPr>
            <w:tcW w:w="198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89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4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43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98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r>
              <w:rPr>
                <w:rFonts w:cs="Arial" w:ascii="Arial" w:hAnsi="Arial"/>
                <w:sz w:val="20"/>
                <w:vertAlign w:val="superscript"/>
              </w:rPr>
              <w:t>1</w:t>
            </w:r>
          </w:p>
        </w:tc>
        <w:tc>
          <w:tcPr>
            <w:tcW w:w="18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44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eastAsia="Symbol" w:cs="Symbol" w:ascii="Symbol" w:hAnsi="Symbol"/>
                <w:sz w:val="20"/>
              </w:rPr>
              <w:t></w:t>
            </w:r>
            <w:r>
              <w:rPr>
                <w:rFonts w:cs="Arial" w:ascii="Arial" w:hAnsi="Arial"/>
                <w:sz w:val="20"/>
                <w:lang w:val="sv-SE"/>
              </w:rPr>
              <w:t xml:space="preserve"> </w:t>
            </w:r>
            <w:r>
              <w:rPr>
                <w:rFonts w:cs="Arial" w:ascii="Arial" w:hAnsi="Arial"/>
                <w:i/>
                <w:sz w:val="20"/>
                <w:lang w:val="sv-SE"/>
              </w:rPr>
              <w:t>k</w:t>
            </w:r>
            <w:r>
              <w:rPr>
                <w:rFonts w:cs="Arial" w:ascii="Arial" w:hAnsi="Arial"/>
                <w:sz w:val="20"/>
                <w:lang w:val="sv-SE"/>
              </w:rPr>
              <w:t>-2-2</w:t>
            </w:r>
            <w:r>
              <w:rPr>
                <w:rFonts w:cs="Arial" w:ascii="Arial" w:hAnsi="Arial"/>
                <w:i/>
                <w:sz w:val="20"/>
                <w:lang w:val="sv-SE"/>
              </w:rPr>
              <w:t>hLen</w:t>
            </w:r>
          </w:p>
        </w:tc>
        <w:tc>
          <w:tcPr>
            <w:tcW w:w="1439"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cs="Arial" w:ascii="Arial" w:hAnsi="Arial"/>
                <w:i/>
                <w:sz w:val="20"/>
                <w:lang w:val="sv-SE"/>
              </w:rPr>
              <w:t>k</w:t>
            </w:r>
          </w:p>
        </w:tc>
      </w:tr>
      <w:tr>
        <w:trPr/>
        <w:tc>
          <w:tcPr>
            <w:tcW w:w="19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r>
              <w:rPr>
                <w:rFonts w:cs="Arial" w:ascii="Arial" w:hAnsi="Arial"/>
                <w:sz w:val="20"/>
                <w:vertAlign w:val="superscript"/>
              </w:rPr>
              <w:t>1</w:t>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cs="Arial" w:ascii="Arial" w:hAnsi="Arial"/>
                <w:i/>
                <w:sz w:val="20"/>
                <w:lang w:val="sv-SE"/>
              </w:rPr>
              <w:t>k</w:t>
            </w:r>
          </w:p>
        </w:tc>
        <w:tc>
          <w:tcPr>
            <w:tcW w:w="143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eastAsia="Symbol" w:cs="Symbol" w:ascii="Symbol" w:hAnsi="Symbol"/>
                <w:sz w:val="20"/>
              </w:rPr>
              <w:t></w:t>
            </w:r>
            <w:r>
              <w:rPr>
                <w:rFonts w:cs="Arial" w:ascii="Arial" w:hAnsi="Arial"/>
                <w:sz w:val="20"/>
                <w:lang w:val="sv-SE"/>
              </w:rPr>
              <w:t xml:space="preserve"> </w:t>
            </w:r>
            <w:r>
              <w:rPr>
                <w:rFonts w:cs="Arial" w:ascii="Arial" w:hAnsi="Arial"/>
                <w:i/>
                <w:sz w:val="20"/>
                <w:lang w:val="sv-SE"/>
              </w:rPr>
              <w:t>k</w:t>
            </w:r>
            <w:r>
              <w:rPr>
                <w:rFonts w:cs="Arial" w:ascii="Arial" w:hAnsi="Arial"/>
                <w:sz w:val="20"/>
                <w:lang w:val="sv-SE"/>
              </w:rPr>
              <w:t>-2-2</w:t>
            </w:r>
            <w:r>
              <w:rPr>
                <w:rFonts w:cs="Arial" w:ascii="Arial" w:hAnsi="Arial"/>
                <w:i/>
                <w:sz w:val="20"/>
                <w:lang w:val="sv-SE"/>
              </w:rPr>
              <w:t>hLen</w:t>
            </w:r>
          </w:p>
        </w:tc>
      </w:tr>
      <w:tr>
        <w:trPr/>
        <w:tc>
          <w:tcPr>
            <w:tcW w:w="19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eastAsia="Symbol" w:cs="Symbol" w:ascii="Symbol" w:hAnsi="Symbol"/>
                <w:sz w:val="20"/>
              </w:rPr>
              <w:t></w:t>
            </w:r>
            <w:r>
              <w:rPr>
                <w:rFonts w:cs="Arial" w:ascii="Arial" w:hAnsi="Arial"/>
                <w:sz w:val="20"/>
                <w:lang w:val="sv-SE"/>
              </w:rPr>
              <w:t xml:space="preserve"> </w:t>
            </w:r>
            <w:r>
              <w:rPr>
                <w:rFonts w:cs="Arial" w:ascii="Arial" w:hAnsi="Arial"/>
                <w:i/>
                <w:sz w:val="20"/>
                <w:lang w:val="sv-SE"/>
              </w:rPr>
              <w:t>k</w:t>
            </w:r>
            <w:r>
              <w:rPr>
                <w:rFonts w:cs="Arial" w:ascii="Arial" w:hAnsi="Arial"/>
                <w:sz w:val="20"/>
                <w:lang w:val="sv-SE"/>
              </w:rPr>
              <w:t>-2-2</w:t>
            </w:r>
            <w:r>
              <w:rPr>
                <w:rFonts w:cs="Arial" w:ascii="Arial" w:hAnsi="Arial"/>
                <w:i/>
                <w:sz w:val="20"/>
                <w:lang w:val="sv-SE"/>
              </w:rPr>
              <w:t>hLen</w:t>
            </w:r>
          </w:p>
        </w:tc>
        <w:tc>
          <w:tcPr>
            <w:tcW w:w="143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cs="Arial" w:ascii="Arial" w:hAnsi="Arial"/>
                <w:i/>
                <w:sz w:val="20"/>
                <w:lang w:val="sv-SE"/>
              </w:rPr>
              <w:t>k</w:t>
            </w:r>
          </w:p>
        </w:tc>
      </w:tr>
      <w:tr>
        <w:trPr/>
        <w:tc>
          <w:tcPr>
            <w:tcW w:w="198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18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44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cs="Arial" w:ascii="Arial" w:hAnsi="Arial"/>
                <w:i/>
                <w:sz w:val="20"/>
                <w:lang w:val="sv-SE"/>
              </w:rPr>
              <w:t>k</w:t>
            </w:r>
          </w:p>
        </w:tc>
        <w:tc>
          <w:tcPr>
            <w:tcW w:w="143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eastAsia="Symbol" w:cs="Symbol" w:ascii="Symbol" w:hAnsi="Symbol"/>
                <w:sz w:val="20"/>
              </w:rPr>
              <w:t></w:t>
            </w:r>
            <w:r>
              <w:rPr>
                <w:rFonts w:cs="Arial" w:ascii="Arial" w:hAnsi="Arial"/>
                <w:sz w:val="20"/>
                <w:lang w:val="sv-SE"/>
              </w:rPr>
              <w:t xml:space="preserve"> </w:t>
            </w:r>
            <w:r>
              <w:rPr>
                <w:rFonts w:cs="Arial" w:ascii="Arial" w:hAnsi="Arial"/>
                <w:i/>
                <w:sz w:val="20"/>
                <w:lang w:val="sv-SE"/>
              </w:rPr>
              <w:t>k</w:t>
            </w:r>
            <w:r>
              <w:rPr>
                <w:rFonts w:cs="Arial" w:ascii="Arial" w:hAnsi="Arial"/>
                <w:sz w:val="20"/>
                <w:lang w:val="sv-SE"/>
              </w:rPr>
              <w:t>-2-2</w:t>
            </w:r>
            <w:r>
              <w:rPr>
                <w:rFonts w:cs="Arial" w:ascii="Arial" w:hAnsi="Arial"/>
                <w:i/>
                <w:sz w:val="20"/>
                <w:lang w:val="sv-SE"/>
              </w:rPr>
              <w:t>hLen</w:t>
            </w:r>
          </w:p>
        </w:tc>
      </w:tr>
    </w:tbl>
    <w:p>
      <w:pPr>
        <w:pStyle w:val="Normal"/>
        <w:numPr>
          <w:ilvl w:val="0"/>
          <w:numId w:val="3"/>
        </w:numPr>
        <w:rPr>
          <w:rStyle w:val="Footnotereference"/>
        </w:rPr>
      </w:pPr>
      <w:r>
        <w:rPr>
          <w:vertAlign w:val="superscript"/>
        </w:rPr>
        <w:t>1</w:t>
      </w:r>
      <w:r>
        <w:rPr/>
        <w:t xml:space="preserve"> </w:t>
      </w:r>
      <w:r>
        <w:rPr>
          <w:rStyle w:val="Footnotereference"/>
        </w:rPr>
        <w:t>Single-part operations only.</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RSA modulus sizes, in bits.</w:t>
      </w:r>
    </w:p>
    <w:p>
      <w:pPr>
        <w:pStyle w:val="Heading3"/>
        <w:numPr>
          <w:ilvl w:val="2"/>
          <w:numId w:val="2"/>
        </w:numPr>
        <w:rPr/>
      </w:pPr>
      <w:bookmarkStart w:id="205" w:name="_Toc516500626"/>
      <w:bookmarkStart w:id="206" w:name="_Toc416959976"/>
      <w:bookmarkStart w:id="207" w:name="_Toc395187730"/>
      <w:bookmarkStart w:id="208" w:name="_Toc391471092"/>
      <w:bookmarkStart w:id="209" w:name="_Toc370634375"/>
      <w:bookmarkStart w:id="210" w:name="_Toc72656209"/>
      <w:bookmarkStart w:id="211" w:name="_Toc228807163"/>
      <w:bookmarkStart w:id="212" w:name="_Toc228894638"/>
      <w:bookmarkEnd w:id="205"/>
      <w:bookmarkEnd w:id="206"/>
      <w:bookmarkEnd w:id="207"/>
      <w:bookmarkEnd w:id="208"/>
      <w:bookmarkEnd w:id="209"/>
      <w:bookmarkEnd w:id="210"/>
      <w:bookmarkEnd w:id="211"/>
      <w:bookmarkEnd w:id="212"/>
      <w:r>
        <w:rPr/>
        <w:t>PKCS #1 RSA PSS mechanism parameters</w:t>
      </w:r>
    </w:p>
    <w:p>
      <w:pPr>
        <w:pStyle w:val="Name"/>
        <w:numPr>
          <w:ilvl w:val="0"/>
          <w:numId w:val="9"/>
        </w:numPr>
        <w:tabs>
          <w:tab w:val="left" w:pos="720" w:leader="none"/>
        </w:tabs>
        <w:rPr>
          <w:rFonts w:ascii="Arial" w:hAnsi="Arial" w:cs="Arial"/>
        </w:rPr>
      </w:pPr>
      <w:bookmarkStart w:id="213" w:name="_Toc72656210"/>
      <w:bookmarkStart w:id="214" w:name="_Toc228807164"/>
      <w:bookmarkEnd w:id="213"/>
      <w:bookmarkEnd w:id="214"/>
      <w:r>
        <w:rPr>
          <w:rFonts w:cs="Arial" w:ascii="Arial" w:hAnsi="Arial"/>
        </w:rPr>
        <w:t>CK_RSA_PKCS_PSS_PARAMS; CK_RSA_PKCS_PSS_PARAMS_PTR</w:t>
      </w:r>
    </w:p>
    <w:p>
      <w:pPr>
        <w:pStyle w:val="Normal"/>
        <w:numPr>
          <w:ilvl w:val="0"/>
          <w:numId w:val="3"/>
        </w:numPr>
        <w:rPr/>
      </w:pPr>
      <w:r>
        <w:rPr>
          <w:b/>
        </w:rPr>
        <w:t>CK_RSA_PKCS_PSS_PARAMS</w:t>
      </w:r>
      <w:r>
        <w:rPr/>
        <w:t xml:space="preserve"> is a structure that provides the parameters to the </w:t>
      </w:r>
      <w:r>
        <w:rPr>
          <w:b/>
        </w:rPr>
        <w:t>CKM_RSA_PKCS_PSS</w:t>
      </w:r>
      <w:r>
        <w:rPr/>
        <w:t xml:space="preserve"> mechanism.  The structure is defined as follows:</w:t>
      </w:r>
    </w:p>
    <w:p>
      <w:pPr>
        <w:pStyle w:val="CCode"/>
        <w:numPr>
          <w:ilvl w:val="0"/>
          <w:numId w:val="3"/>
        </w:numPr>
        <w:rPr>
          <w:highlight w:val="yellow"/>
        </w:rPr>
      </w:pPr>
      <w:r>
        <w:rPr>
          <w:highlight w:val="yellow"/>
        </w:rPr>
        <w:t>typedef struct CK_RSA_PKCS_PSS_PARAMS {</w:t>
      </w:r>
    </w:p>
    <w:p>
      <w:pPr>
        <w:pStyle w:val="CCode"/>
        <w:numPr>
          <w:ilvl w:val="0"/>
          <w:numId w:val="3"/>
        </w:numPr>
        <w:rPr>
          <w:highlight w:val="yellow"/>
        </w:rPr>
      </w:pPr>
      <w:r>
        <w:rPr>
          <w:highlight w:val="yellow"/>
        </w:rPr>
        <w:tab/>
        <w:t>CK_MECHANISM_TYPE hashAlg;</w:t>
      </w:r>
    </w:p>
    <w:p>
      <w:pPr>
        <w:pStyle w:val="CCode"/>
        <w:numPr>
          <w:ilvl w:val="0"/>
          <w:numId w:val="3"/>
        </w:numPr>
        <w:rPr>
          <w:highlight w:val="yellow"/>
        </w:rPr>
      </w:pPr>
      <w:r>
        <w:rPr>
          <w:highlight w:val="yellow"/>
        </w:rPr>
        <w:tab/>
        <w:t>CK_RSA_PKCS_MGF_TYPE mgf;</w:t>
      </w:r>
    </w:p>
    <w:p>
      <w:pPr>
        <w:pStyle w:val="CCode"/>
        <w:numPr>
          <w:ilvl w:val="0"/>
          <w:numId w:val="3"/>
        </w:numPr>
        <w:rPr>
          <w:highlight w:val="yellow"/>
        </w:rPr>
      </w:pPr>
      <w:r>
        <w:rPr>
          <w:highlight w:val="yellow"/>
        </w:rPr>
        <w:tab/>
        <w:t>CK_ULONG sLen;</w:t>
      </w:r>
    </w:p>
    <w:p>
      <w:pPr>
        <w:pStyle w:val="CCode"/>
        <w:numPr>
          <w:ilvl w:val="0"/>
          <w:numId w:val="3"/>
        </w:numPr>
        <w:rPr/>
      </w:pPr>
      <w:r>
        <w:rPr>
          <w:highlight w:val="yellow"/>
        </w:rPr>
        <w:t>} CK_RSA_PKCS_PSS_PARAMS;</w:t>
      </w:r>
    </w:p>
    <w:p>
      <w:pPr>
        <w:pStyle w:val="CCode"/>
        <w:numPr>
          <w:ilvl w:val="0"/>
          <w:numId w:val="3"/>
        </w:numPr>
        <w:rPr/>
      </w:pPr>
      <w:r>
        <w:rPr/>
      </w:r>
    </w:p>
    <w:p>
      <w:pPr>
        <w:pStyle w:val="Normal"/>
        <w:numPr>
          <w:ilvl w:val="0"/>
          <w:numId w:val="3"/>
        </w:numPr>
        <w:rPr/>
      </w:pPr>
      <w:r>
        <w:rPr/>
        <w:t>The fields of the structure have the following meanings:</w:t>
      </w:r>
    </w:p>
    <w:p>
      <w:pPr>
        <w:pStyle w:val="Definition1"/>
        <w:numPr>
          <w:ilvl w:val="0"/>
          <w:numId w:val="3"/>
        </w:numPr>
        <w:rPr/>
      </w:pPr>
      <w:r>
        <w:rPr/>
        <w:tab/>
        <w:t>hashAlg</w:t>
        <w:tab/>
        <w:t>hash algorithm used in the PSS encoding; if the signature mechanism does not include message hashing, then this value must be the mechanism used by the application to generate the message hash; if the signature mechanism includes hashing, then this value must match the hash algorithm indicated by the signature mechanism</w:t>
      </w:r>
    </w:p>
    <w:p>
      <w:pPr>
        <w:pStyle w:val="Definition1"/>
        <w:numPr>
          <w:ilvl w:val="0"/>
          <w:numId w:val="3"/>
        </w:numPr>
        <w:rPr/>
      </w:pPr>
      <w:r>
        <w:rPr/>
        <w:tab/>
        <w:t>mgf</w:t>
        <w:tab/>
        <w:t>mask generation function to use on the encoded block</w:t>
      </w:r>
    </w:p>
    <w:p>
      <w:pPr>
        <w:pStyle w:val="Definition1"/>
        <w:numPr>
          <w:ilvl w:val="0"/>
          <w:numId w:val="3"/>
        </w:numPr>
        <w:rPr/>
      </w:pPr>
      <w:r>
        <w:rPr/>
        <w:tab/>
        <w:t>sLen</w:t>
        <w:tab/>
        <w:t>length, in bytes, of the salt value used in the PSS encoding; typical values are the length of the message hash and zero</w:t>
      </w:r>
    </w:p>
    <w:p>
      <w:pPr>
        <w:pStyle w:val="Normal"/>
        <w:numPr>
          <w:ilvl w:val="0"/>
          <w:numId w:val="3"/>
        </w:numPr>
        <w:rPr/>
      </w:pPr>
      <w:r>
        <w:rPr>
          <w:highlight w:val="green"/>
        </w:rPr>
        <w:t>CK_RSA_PKCS_PSS_PARAMS_PTR is a pointer to a CK_RSA_PKCS_PSS_PARAMS.</w:t>
      </w:r>
    </w:p>
    <w:p>
      <w:pPr>
        <w:pStyle w:val="Heading3"/>
        <w:numPr>
          <w:ilvl w:val="2"/>
          <w:numId w:val="2"/>
        </w:numPr>
        <w:rPr/>
      </w:pPr>
      <w:bookmarkStart w:id="215" w:name="_Toc516500627"/>
      <w:bookmarkStart w:id="216" w:name="_Toc416959977"/>
      <w:bookmarkStart w:id="217" w:name="_Toc395187731"/>
      <w:bookmarkStart w:id="218" w:name="_Toc391471093"/>
      <w:bookmarkStart w:id="219" w:name="_Toc370634376"/>
      <w:bookmarkStart w:id="220" w:name="_Toc72656211"/>
      <w:bookmarkStart w:id="221" w:name="_Toc228807165"/>
      <w:bookmarkStart w:id="222" w:name="_Toc228894639"/>
      <w:bookmarkEnd w:id="215"/>
      <w:bookmarkEnd w:id="216"/>
      <w:bookmarkEnd w:id="217"/>
      <w:bookmarkEnd w:id="218"/>
      <w:bookmarkEnd w:id="219"/>
      <w:bookmarkEnd w:id="220"/>
      <w:bookmarkEnd w:id="221"/>
      <w:bookmarkEnd w:id="222"/>
      <w:r>
        <w:rPr/>
        <w:t>PKCS #1 RSA PSS</w:t>
      </w:r>
    </w:p>
    <w:p>
      <w:pPr>
        <w:pStyle w:val="Normal"/>
        <w:numPr>
          <w:ilvl w:val="0"/>
          <w:numId w:val="3"/>
        </w:numPr>
        <w:rPr/>
      </w:pPr>
      <w:r>
        <w:rPr/>
        <w:t xml:space="preserve">The PKCS #1 RSA PSS mechanism, denoted </w:t>
      </w:r>
      <w:r>
        <w:rPr>
          <w:b/>
        </w:rPr>
        <w:t>CKM_RSA_PKCS_PSS</w:t>
      </w:r>
      <w:r>
        <w:rPr/>
        <w:t>, is a mechanism based on the RSA public-key cryptosystem and the PSS block format defined in PKCS #1.  It supports single-part signature generation and verification without message recovery. This mechanism corresponds only to the part of PKCS #1 that involves block formatting and RSA, given a hash value; it does not compute a hash value on the message to be signed.</w:t>
      </w:r>
    </w:p>
    <w:p>
      <w:pPr>
        <w:pStyle w:val="Normal"/>
        <w:numPr>
          <w:ilvl w:val="0"/>
          <w:numId w:val="3"/>
        </w:numPr>
        <w:rPr/>
      </w:pPr>
      <w:r>
        <w:rPr/>
        <w:t xml:space="preserve">It has a parameter, a </w:t>
      </w:r>
      <w:r>
        <w:rPr>
          <w:b/>
        </w:rPr>
        <w:t>CK_RSA_PKCS_PSS_PARAMS</w:t>
      </w:r>
      <w:r>
        <w:rPr/>
        <w:t xml:space="preserve"> structure. The </w:t>
      </w:r>
      <w:r>
        <w:rPr>
          <w:i/>
        </w:rPr>
        <w:t>sLen</w:t>
      </w:r>
      <w:r>
        <w:rPr/>
        <w:t xml:space="preserve"> field must be less than or equal to </w:t>
      </w:r>
      <w:r>
        <w:rPr>
          <w:i/>
        </w:rPr>
        <w:t>k*</w:t>
      </w:r>
      <w:r>
        <w:rPr/>
        <w:t>-2-</w:t>
      </w:r>
      <w:r>
        <w:rPr>
          <w:i/>
        </w:rPr>
        <w:t xml:space="preserve">hLen </w:t>
      </w:r>
      <w:r>
        <w:rPr/>
        <w:t xml:space="preserve">and </w:t>
      </w:r>
      <w:r>
        <w:rPr>
          <w:i/>
        </w:rPr>
        <w:t>hLen</w:t>
      </w:r>
      <w:r>
        <w:rPr/>
        <w:t xml:space="preserve"> is the length of the input to the C_Sign or C_Verify function. </w:t>
      </w:r>
      <w:r>
        <w:rPr>
          <w:i/>
        </w:rPr>
        <w:t>k*</w:t>
      </w:r>
      <w:r>
        <w:rPr/>
        <w:t xml:space="preserve"> is the length in bytes of the RSA modulus, except if the length in bits of the RSA modulus is one more than a multiple of 8, in which case </w:t>
      </w:r>
      <w:r>
        <w:rPr>
          <w:i/>
        </w:rPr>
        <w:t>k*</w:t>
      </w:r>
      <w:r>
        <w:rPr/>
        <w:t xml:space="preserve"> is one less than the length in bytes of the RSA modulus.</w:t>
      </w:r>
    </w:p>
    <w:p>
      <w:pPr>
        <w:pStyle w:val="Normal"/>
        <w:numPr>
          <w:ilvl w:val="0"/>
          <w:numId w:val="3"/>
        </w:numPr>
        <w:rPr/>
      </w:pPr>
      <w:r>
        <w:rPr/>
        <w:t xml:space="preserve">Constraints on key types and the length of the data are summarized in the following table.  In the table, </w:t>
      </w:r>
      <w:r>
        <w:rPr>
          <w:i/>
        </w:rPr>
        <w:t>k</w:t>
      </w:r>
      <w:r>
        <w:rPr/>
        <w:t xml:space="preserve"> is the length in bytes of the RSA.</w:t>
      </w:r>
    </w:p>
    <w:p>
      <w:pPr>
        <w:pStyle w:val="Caption1"/>
        <w:numPr>
          <w:ilvl w:val="0"/>
          <w:numId w:val="3"/>
        </w:numPr>
        <w:rPr/>
      </w:pPr>
      <w:bookmarkStart w:id="223" w:name="_Toc228807495"/>
      <w:r>
        <w:rPr/>
        <w:t xml:space="preserve">Table </w:t>
      </w:r>
      <w:r>
        <w:rPr/>
        <w:fldChar w:fldCharType="begin"/>
      </w:r>
      <w:r>
        <w:instrText> SEQ Table \* ARABIC </w:instrText>
      </w:r>
      <w:r>
        <w:fldChar w:fldCharType="separate"/>
      </w:r>
      <w:r>
        <w:t>8</w:t>
      </w:r>
      <w:r>
        <w:fldChar w:fldCharType="end"/>
      </w:r>
      <w:bookmarkEnd w:id="223"/>
      <w:r>
        <w:rPr/>
        <w:t>, PKCS #1 RSA PSS: Key And Data Length</w:t>
      </w:r>
    </w:p>
    <w:tbl>
      <w:tblPr>
        <w:tblW w:w="675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980"/>
        <w:gridCol w:w="1890"/>
        <w:gridCol w:w="1440"/>
        <w:gridCol w:w="1439"/>
      </w:tblGrid>
      <w:tr>
        <w:trPr>
          <w:tblHeader w:val="true"/>
        </w:trPr>
        <w:tc>
          <w:tcPr>
            <w:tcW w:w="198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89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4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43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98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r>
              <w:rPr>
                <w:rFonts w:cs="Arial" w:ascii="Arial" w:hAnsi="Arial"/>
                <w:sz w:val="20"/>
                <w:vertAlign w:val="superscript"/>
              </w:rPr>
              <w:t>1</w:t>
            </w:r>
          </w:p>
        </w:tc>
        <w:tc>
          <w:tcPr>
            <w:tcW w:w="18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44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i/>
                <w:i/>
                <w:sz w:val="20"/>
                <w:lang w:val="sv-SE"/>
              </w:rPr>
            </w:pPr>
            <w:r>
              <w:rPr>
                <w:rFonts w:cs="Arial" w:ascii="Arial" w:hAnsi="Arial"/>
                <w:i/>
                <w:sz w:val="20"/>
              </w:rPr>
              <w:t>hLen</w:t>
            </w:r>
          </w:p>
        </w:tc>
        <w:tc>
          <w:tcPr>
            <w:tcW w:w="1439"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cs="Arial" w:ascii="Arial" w:hAnsi="Arial"/>
                <w:i/>
                <w:sz w:val="20"/>
                <w:lang w:val="sv-SE"/>
              </w:rPr>
              <w:t>k</w:t>
            </w:r>
          </w:p>
        </w:tc>
      </w:tr>
      <w:tr>
        <w:trPr/>
        <w:tc>
          <w:tcPr>
            <w:tcW w:w="198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r>
              <w:rPr>
                <w:rFonts w:cs="Arial" w:ascii="Arial" w:hAnsi="Arial"/>
                <w:sz w:val="20"/>
                <w:vertAlign w:val="superscript"/>
              </w:rPr>
              <w:t>1</w:t>
            </w:r>
          </w:p>
        </w:tc>
        <w:tc>
          <w:tcPr>
            <w:tcW w:w="18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44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hLen</w:t>
            </w:r>
            <w:r>
              <w:rPr>
                <w:rFonts w:cs="Arial" w:ascii="Arial" w:hAnsi="Arial"/>
                <w:sz w:val="20"/>
              </w:rPr>
              <w:t xml:space="preserve">, </w:t>
            </w:r>
            <w:r>
              <w:rPr>
                <w:rFonts w:cs="Arial" w:ascii="Arial" w:hAnsi="Arial"/>
                <w:i/>
                <w:sz w:val="20"/>
              </w:rPr>
              <w:t>k</w:t>
            </w:r>
          </w:p>
        </w:tc>
        <w:tc>
          <w:tcPr>
            <w:tcW w:w="143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N/A</w:t>
            </w:r>
          </w:p>
        </w:tc>
      </w:tr>
    </w:tbl>
    <w:p>
      <w:pPr>
        <w:pStyle w:val="Normal"/>
        <w:numPr>
          <w:ilvl w:val="0"/>
          <w:numId w:val="3"/>
        </w:numPr>
        <w:spacing w:before="480" w:after="0"/>
        <w:rPr>
          <w:rStyle w:val="Footnotereference"/>
        </w:rPr>
      </w:pPr>
      <w:r>
        <w:rPr>
          <w:vertAlign w:val="superscript"/>
        </w:rPr>
        <w:t>1</w:t>
      </w:r>
      <w:r>
        <w:rPr/>
        <w:t xml:space="preserve"> </w:t>
      </w:r>
      <w:r>
        <w:rPr>
          <w:rStyle w:val="Footnotereference"/>
        </w:rPr>
        <w:t>Single-part operations only.</w:t>
      </w:r>
    </w:p>
    <w:p>
      <w:pPr>
        <w:pStyle w:val="Normal"/>
        <w:numPr>
          <w:ilvl w:val="0"/>
          <w:numId w:val="3"/>
        </w:numPr>
        <w:rPr>
          <w:rStyle w:val="Footnotereference"/>
        </w:rPr>
      </w:pPr>
      <w:r>
        <w:rPr>
          <w:rStyle w:val="Footnotereference"/>
        </w:rPr>
        <w:t>2 Data length, signature length.</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RSA modulus sizes, in bits.</w:t>
      </w:r>
    </w:p>
    <w:p>
      <w:pPr>
        <w:pStyle w:val="Heading3"/>
        <w:numPr>
          <w:ilvl w:val="2"/>
          <w:numId w:val="2"/>
        </w:numPr>
        <w:rPr/>
      </w:pPr>
      <w:bookmarkStart w:id="224" w:name="_Toc323000721"/>
      <w:bookmarkStart w:id="225" w:name="_Toc323024172"/>
      <w:bookmarkStart w:id="226" w:name="_Toc323205506"/>
      <w:bookmarkStart w:id="227" w:name="_Toc323610935"/>
      <w:bookmarkStart w:id="228" w:name="_Toc383864952"/>
      <w:bookmarkStart w:id="229" w:name="_Toc385057980"/>
      <w:bookmarkStart w:id="230" w:name="_Toc405794801"/>
      <w:bookmarkStart w:id="231" w:name="_Toc516500628"/>
      <w:bookmarkStart w:id="232" w:name="_Toc416959978"/>
      <w:bookmarkStart w:id="233" w:name="_Toc395187732"/>
      <w:bookmarkStart w:id="234" w:name="_Toc391471094"/>
      <w:bookmarkStart w:id="235" w:name="_Toc370634377"/>
      <w:bookmarkStart w:id="236" w:name="_Toc72656212"/>
      <w:bookmarkStart w:id="237" w:name="_Toc228807166"/>
      <w:bookmarkStart w:id="238" w:name="_Toc228894640"/>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Pr/>
        <w:t>ISO/IEC 9796 RSA</w:t>
      </w:r>
    </w:p>
    <w:p>
      <w:pPr>
        <w:pStyle w:val="Normal"/>
        <w:numPr>
          <w:ilvl w:val="0"/>
          <w:numId w:val="3"/>
        </w:numPr>
        <w:rPr/>
      </w:pPr>
      <w:r>
        <w:rPr/>
        <w:t xml:space="preserve">The ISO/IEC 9796 RSA mechanism, denoted </w:t>
      </w:r>
      <w:r>
        <w:rPr>
          <w:b/>
        </w:rPr>
        <w:t>CKM_RSA_9796</w:t>
      </w:r>
      <w:r>
        <w:rPr/>
        <w:t>, is a mechanism for single-part signatures and verification with and without message recovery based on the RSA public-key cryptosystem and the block formats defined in ISO/IEC 9796 and its annex A.</w:t>
      </w:r>
    </w:p>
    <w:p>
      <w:pPr>
        <w:pStyle w:val="Normal"/>
        <w:numPr>
          <w:ilvl w:val="0"/>
          <w:numId w:val="3"/>
        </w:numPr>
        <w:rPr/>
      </w:pPr>
      <w:r>
        <w:rPr/>
        <w:t>This mechanism processes only byte strings, whereas ISO/IEC 9796 operates on bit strings.  Accordingly, the following transformations are performed:</w:t>
      </w:r>
    </w:p>
    <w:p>
      <w:pPr>
        <w:pStyle w:val="Normal"/>
        <w:numPr>
          <w:ilvl w:val="0"/>
          <w:numId w:val="17"/>
        </w:numPr>
        <w:rPr/>
      </w:pPr>
      <w:r>
        <w:rPr/>
        <w:t>Data is converted between byte and bit string formats by interpreting the most-significant bit of the leading byte of the byte string as the leftmost bit of the bit string, and the least-significant bit of the trailing byte of the byte string as the rightmost bit of the bit string (this assumes the length in bits of the data is a multiple of 8).</w:t>
      </w:r>
    </w:p>
    <w:p>
      <w:pPr>
        <w:pStyle w:val="Normal"/>
        <w:numPr>
          <w:ilvl w:val="0"/>
          <w:numId w:val="17"/>
        </w:numPr>
        <w:rPr/>
      </w:pPr>
      <w:r>
        <w:rPr/>
        <w:t>A signature is converted from a bit string to a byte string by padding the bit string on the left with 0 to 7 zero bits so that the resulting length in bits is a multiple of 8, and converting the resulting bit string as above; it is converted from a byte string to a bit string by converting the byte string as above, and removing bits from the left so that the resulting length in bits is the same as that of the RSA modulus.</w:t>
      </w:r>
    </w:p>
    <w:p>
      <w:pPr>
        <w:pStyle w:val="Normal"/>
        <w:numPr>
          <w:ilvl w:val="0"/>
          <w:numId w:val="3"/>
        </w:numPr>
        <w:rPr/>
      </w:pPr>
      <w:r>
        <w:rPr/>
        <w:t>This mechanism does not have a parameter.</w:t>
      </w:r>
    </w:p>
    <w:p>
      <w:pPr>
        <w:pStyle w:val="Normal"/>
        <w:numPr>
          <w:ilvl w:val="0"/>
          <w:numId w:val="3"/>
        </w:numPr>
        <w:rPr/>
      </w:pPr>
      <w:r>
        <w:rPr/>
        <w:t xml:space="preserve">Constraints on key types and the length of input and output data are summarized in the following table.  In the table, </w:t>
      </w:r>
      <w:r>
        <w:rPr>
          <w:i/>
        </w:rPr>
        <w:t>k</w:t>
      </w:r>
      <w:r>
        <w:rPr/>
        <w:t xml:space="preserve"> is the length in bytes of the RSA modulus.</w:t>
      </w:r>
    </w:p>
    <w:p>
      <w:pPr>
        <w:pStyle w:val="Caption1"/>
        <w:numPr>
          <w:ilvl w:val="0"/>
          <w:numId w:val="3"/>
        </w:numPr>
        <w:rPr/>
      </w:pPr>
      <w:bookmarkStart w:id="239" w:name="_Toc323204900"/>
      <w:bookmarkStart w:id="240" w:name="_Toc383864549"/>
      <w:bookmarkStart w:id="241" w:name="_Toc405795012"/>
      <w:bookmarkStart w:id="242" w:name="_Toc228807496"/>
      <w:r>
        <w:rPr/>
        <w:t xml:space="preserve">Table </w:t>
      </w:r>
      <w:r>
        <w:rPr/>
        <w:fldChar w:fldCharType="begin"/>
      </w:r>
      <w:r>
        <w:instrText> SEQ Table \* ARABIC </w:instrText>
      </w:r>
      <w:r>
        <w:fldChar w:fldCharType="separate"/>
      </w:r>
      <w:r>
        <w:t>9</w:t>
      </w:r>
      <w:r>
        <w:fldChar w:fldCharType="end"/>
      </w:r>
      <w:bookmarkEnd w:id="239"/>
      <w:bookmarkEnd w:id="240"/>
      <w:bookmarkEnd w:id="241"/>
      <w:bookmarkEnd w:id="242"/>
      <w:r>
        <w:rPr/>
        <w:t>, ISO/IEC 9796 RSA: Key And Data Length</w:t>
      </w:r>
    </w:p>
    <w:tbl>
      <w:tblPr>
        <w:tblW w:w="6682"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979"/>
        <w:gridCol w:w="1891"/>
        <w:gridCol w:w="1349"/>
        <w:gridCol w:w="1462"/>
      </w:tblGrid>
      <w:tr>
        <w:trPr>
          <w:tblHeader w:val="true"/>
        </w:trPr>
        <w:tc>
          <w:tcPr>
            <w:tcW w:w="197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89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34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462"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979"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r>
              <w:rPr>
                <w:rFonts w:cs="Arial" w:ascii="Arial" w:hAnsi="Arial"/>
                <w:sz w:val="20"/>
                <w:vertAlign w:val="superscript"/>
              </w:rPr>
              <w:t>1</w:t>
            </w:r>
          </w:p>
        </w:tc>
        <w:tc>
          <w:tcPr>
            <w:tcW w:w="189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34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eastAsia="Symbol" w:cs="Symbol" w:ascii="Symbol" w:hAnsi="Symbol"/>
                <w:sz w:val="20"/>
              </w:rPr>
              <w:t></w:t>
            </w:r>
            <w:r>
              <w:rPr>
                <w:rFonts w:cs="Arial" w:ascii="Arial" w:hAnsi="Arial"/>
                <w:i/>
                <w:sz w:val="20"/>
              </w:rPr>
              <w:t>k</w:t>
            </w:r>
            <w:r>
              <w:rPr>
                <w:rFonts w:cs="Arial" w:ascii="Arial" w:hAnsi="Arial"/>
                <w:sz w:val="20"/>
              </w:rPr>
              <w:t>/2</w:t>
            </w:r>
            <w:r>
              <w:rPr>
                <w:rFonts w:eastAsia="Symbol" w:cs="Symbol" w:ascii="Symbol" w:hAnsi="Symbol"/>
                <w:sz w:val="20"/>
              </w:rPr>
              <w:t></w:t>
            </w:r>
          </w:p>
        </w:tc>
        <w:tc>
          <w:tcPr>
            <w:tcW w:w="1462"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i/>
                <w:i/>
                <w:sz w:val="20"/>
              </w:rPr>
            </w:pPr>
            <w:r>
              <w:rPr>
                <w:rFonts w:cs="Arial" w:ascii="Arial" w:hAnsi="Arial"/>
                <w:i/>
                <w:sz w:val="20"/>
              </w:rPr>
              <w:t>k</w:t>
            </w:r>
          </w:p>
        </w:tc>
      </w:tr>
      <w:tr>
        <w:trPr/>
        <w:tc>
          <w:tcPr>
            <w:tcW w:w="1979"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C_SignRecover</w:t>
            </w:r>
          </w:p>
        </w:tc>
        <w:tc>
          <w:tcPr>
            <w:tcW w:w="189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34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eastAsia="Symbol" w:cs="Symbol" w:ascii="Symbol" w:hAnsi="Symbol"/>
                <w:sz w:val="20"/>
              </w:rPr>
              <w:t></w:t>
            </w:r>
            <w:r>
              <w:rPr>
                <w:rFonts w:cs="Arial" w:ascii="Arial" w:hAnsi="Arial"/>
                <w:i/>
                <w:sz w:val="20"/>
              </w:rPr>
              <w:t>k</w:t>
            </w:r>
            <w:r>
              <w:rPr>
                <w:rFonts w:cs="Arial" w:ascii="Arial" w:hAnsi="Arial"/>
                <w:sz w:val="20"/>
              </w:rPr>
              <w:t>/2</w:t>
            </w:r>
            <w:r>
              <w:rPr>
                <w:rFonts w:eastAsia="Symbol" w:cs="Symbol" w:ascii="Symbol" w:hAnsi="Symbol"/>
                <w:sz w:val="20"/>
              </w:rPr>
              <w:t></w:t>
            </w:r>
          </w:p>
        </w:tc>
        <w:tc>
          <w:tcPr>
            <w:tcW w:w="1462"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r>
      <w:tr>
        <w:trPr/>
        <w:tc>
          <w:tcPr>
            <w:tcW w:w="1979"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r>
              <w:rPr>
                <w:rFonts w:cs="Arial" w:ascii="Arial" w:hAnsi="Arial"/>
                <w:sz w:val="20"/>
                <w:vertAlign w:val="superscript"/>
              </w:rPr>
              <w:t>1</w:t>
            </w:r>
          </w:p>
        </w:tc>
        <w:tc>
          <w:tcPr>
            <w:tcW w:w="189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34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eastAsia="Symbol" w:cs="Symbol" w:ascii="Symbol" w:hAnsi="Symbol"/>
                <w:sz w:val="20"/>
              </w:rPr>
              <w:t></w:t>
            </w:r>
            <w:r>
              <w:rPr>
                <w:rFonts w:cs="Arial" w:ascii="Arial" w:hAnsi="Arial"/>
                <w:i/>
                <w:sz w:val="20"/>
              </w:rPr>
              <w:t>k</w:t>
            </w:r>
            <w:r>
              <w:rPr>
                <w:rFonts w:cs="Arial" w:ascii="Arial" w:hAnsi="Arial"/>
                <w:sz w:val="20"/>
              </w:rPr>
              <w:t>/2</w:t>
            </w: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vertAlign w:val="superscript"/>
              </w:rPr>
              <w:t>2</w:t>
            </w:r>
          </w:p>
        </w:tc>
        <w:tc>
          <w:tcPr>
            <w:tcW w:w="1462"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i/>
                <w:i/>
                <w:sz w:val="20"/>
              </w:rPr>
            </w:pPr>
            <w:r>
              <w:rPr>
                <w:rFonts w:cs="Arial" w:ascii="Arial" w:hAnsi="Arial"/>
                <w:sz w:val="20"/>
              </w:rPr>
              <w:t>N/A</w:t>
            </w:r>
          </w:p>
        </w:tc>
      </w:tr>
      <w:tr>
        <w:trPr/>
        <w:tc>
          <w:tcPr>
            <w:tcW w:w="197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C_VerifyRecover</w:t>
            </w:r>
          </w:p>
        </w:tc>
        <w:tc>
          <w:tcPr>
            <w:tcW w:w="18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34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c>
          <w:tcPr>
            <w:tcW w:w="146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eastAsia="Symbol" w:cs="Symbol" w:ascii="Symbol" w:hAnsi="Symbol"/>
                <w:sz w:val="20"/>
              </w:rPr>
              <w:t></w:t>
            </w:r>
            <w:r>
              <w:rPr>
                <w:rFonts w:cs="Arial" w:ascii="Arial" w:hAnsi="Arial"/>
                <w:i/>
                <w:sz w:val="20"/>
              </w:rPr>
              <w:t>k</w:t>
            </w:r>
            <w:r>
              <w:rPr>
                <w:rFonts w:cs="Arial" w:ascii="Arial" w:hAnsi="Arial"/>
                <w:sz w:val="20"/>
              </w:rPr>
              <w:t>/2</w:t>
            </w:r>
            <w:r>
              <w:rPr>
                <w:rFonts w:eastAsia="Symbol" w:cs="Symbol" w:ascii="Symbol" w:hAnsi="Symbol"/>
                <w:sz w:val="20"/>
              </w:rPr>
              <w:t></w:t>
            </w:r>
          </w:p>
        </w:tc>
      </w:tr>
    </w:tbl>
    <w:p>
      <w:pPr>
        <w:pStyle w:val="Normal"/>
        <w:numPr>
          <w:ilvl w:val="0"/>
          <w:numId w:val="3"/>
        </w:numPr>
        <w:spacing w:before="480" w:after="0"/>
        <w:rPr>
          <w:rStyle w:val="Footnotereference"/>
        </w:rPr>
      </w:pPr>
      <w:r>
        <w:rPr>
          <w:vertAlign w:val="superscript"/>
        </w:rPr>
        <w:t>1</w:t>
      </w:r>
      <w:r>
        <w:rPr/>
        <w:t xml:space="preserve"> </w:t>
      </w:r>
      <w:r>
        <w:rPr>
          <w:rStyle w:val="Footnotereference"/>
        </w:rPr>
        <w:t>Single-part operations only.</w:t>
      </w:r>
    </w:p>
    <w:p>
      <w:pPr>
        <w:pStyle w:val="Normal"/>
        <w:numPr>
          <w:ilvl w:val="0"/>
          <w:numId w:val="3"/>
        </w:numPr>
        <w:rPr>
          <w:rStyle w:val="Footnotereference"/>
        </w:rPr>
      </w:pPr>
      <w:r>
        <w:rPr>
          <w:rStyle w:val="Footnotereference"/>
        </w:rPr>
        <w:t>2 Data length, signature length.</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RSA modulus sizes, in bits.</w:t>
      </w:r>
    </w:p>
    <w:p>
      <w:pPr>
        <w:pStyle w:val="Heading3"/>
        <w:numPr>
          <w:ilvl w:val="2"/>
          <w:numId w:val="2"/>
        </w:numPr>
        <w:rPr/>
      </w:pPr>
      <w:bookmarkStart w:id="243" w:name="_Toc516500629"/>
      <w:bookmarkStart w:id="244" w:name="_Toc416959979"/>
      <w:bookmarkStart w:id="245" w:name="_Toc395187733"/>
      <w:bookmarkStart w:id="246" w:name="_Toc391471095"/>
      <w:bookmarkStart w:id="247" w:name="_Toc370634378"/>
      <w:bookmarkStart w:id="248" w:name="_Toc323000722"/>
      <w:bookmarkStart w:id="249" w:name="_Toc323024173"/>
      <w:bookmarkStart w:id="250" w:name="_Toc323205507"/>
      <w:bookmarkStart w:id="251" w:name="_Toc323610936"/>
      <w:bookmarkStart w:id="252" w:name="_Toc383864953"/>
      <w:bookmarkStart w:id="253" w:name="_Toc385057981"/>
      <w:bookmarkStart w:id="254" w:name="_Toc405794802"/>
      <w:bookmarkStart w:id="255" w:name="_Toc72656213"/>
      <w:bookmarkStart w:id="256" w:name="_Toc228807167"/>
      <w:bookmarkStart w:id="257" w:name="_Toc228894641"/>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r>
        <w:rPr/>
        <w:t>X.509 (raw) RSA</w:t>
      </w:r>
    </w:p>
    <w:p>
      <w:pPr>
        <w:pStyle w:val="Normal"/>
        <w:numPr>
          <w:ilvl w:val="0"/>
          <w:numId w:val="3"/>
        </w:numPr>
        <w:rPr/>
      </w:pPr>
      <w:r>
        <w:rPr/>
        <w:t xml:space="preserve">The X.509 (raw) RSA mechanism, denoted </w:t>
      </w:r>
      <w:r>
        <w:rPr>
          <w:b/>
        </w:rPr>
        <w:t>CKM_RSA_X_509</w:t>
      </w:r>
      <w:r>
        <w:rPr/>
        <w:t>, is a multi-purpose mechanism based on the RSA public-key cryptosystem. It supports single-part encryption and decryption; single-part signatures and verification with and without message recovery; key wrapping; and key unwrapping.  All these operations are based on so-called “raw” RSA, as assumed in X.509.</w:t>
      </w:r>
    </w:p>
    <w:p>
      <w:pPr>
        <w:pStyle w:val="Normal"/>
        <w:numPr>
          <w:ilvl w:val="0"/>
          <w:numId w:val="3"/>
        </w:numPr>
        <w:rPr/>
      </w:pPr>
      <w:r>
        <w:rPr/>
        <w:t>“</w:t>
      </w:r>
      <w:r>
        <w:rPr/>
        <w:t>Raw” RSA as defined here encrypts a byte string by converting it to an integer, most-significant byte first, applying “raw” RSA exponentiation, and converting the result to a byte string, most-significant byte first.  The input string, considered as an integer, must be less than the modulus; the output string is also less than the modulus.</w:t>
      </w:r>
    </w:p>
    <w:p>
      <w:pPr>
        <w:pStyle w:val="Normal"/>
        <w:numPr>
          <w:ilvl w:val="0"/>
          <w:numId w:val="3"/>
        </w:numPr>
        <w:rPr/>
      </w:pPr>
      <w:r>
        <w:rPr/>
        <w:t>This mechanism does not have a parameter.</w:t>
      </w:r>
    </w:p>
    <w:p>
      <w:pPr>
        <w:pStyle w:val="Normal"/>
        <w:numPr>
          <w:ilvl w:val="0"/>
          <w:numId w:val="3"/>
        </w:numPr>
        <w:rPr/>
      </w:pPr>
      <w:r>
        <w:rPr/>
        <w:t xml:space="preserve">This mechanism can wrap and unwrap any secret key of appropriate length.  Of course, a particular token may not be able to wrap/unwrap every appropriate-length secret key that it supports.  For wrapping, the “input” to the encryption operation is the value of the </w:t>
      </w:r>
      <w:r>
        <w:rPr>
          <w:b/>
        </w:rPr>
        <w:t xml:space="preserve">CKA_VALUE </w:t>
      </w:r>
      <w:r>
        <w:rPr/>
        <w:t>attribute of the key that is wrapped; similarly for unwrapping.  The mechanism does not wrap the key type, key length, or any other information about the key; the application must convey these separately, and supply them when unwrapping the key.</w:t>
      </w:r>
    </w:p>
    <w:p>
      <w:pPr>
        <w:pStyle w:val="Normal"/>
        <w:numPr>
          <w:ilvl w:val="0"/>
          <w:numId w:val="3"/>
        </w:numPr>
        <w:rPr/>
      </w:pPr>
      <w:r>
        <w:rPr/>
        <w:t>Unfortunately, X.509 does not specify how to perform padding for RSA encryption.  For this mechanism, padding should be performed by prepending plaintext data with 0-valued bytes.  In effect, to encrypt the sequence of plaintext bytes b</w:t>
      </w:r>
      <w:r>
        <w:rPr>
          <w:vertAlign w:val="subscript"/>
        </w:rPr>
        <w:t>1</w:t>
      </w:r>
      <w:r>
        <w:rPr/>
        <w:t xml:space="preserve"> b</w:t>
      </w:r>
      <w:r>
        <w:rPr>
          <w:vertAlign w:val="subscript"/>
        </w:rPr>
        <w:t>2</w:t>
      </w:r>
      <w:r>
        <w:rPr/>
        <w:t xml:space="preserve"> … b</w:t>
      </w:r>
      <w:r>
        <w:rPr>
          <w:vertAlign w:val="subscript"/>
        </w:rPr>
        <w:t>n</w:t>
      </w:r>
      <w:r>
        <w:rPr/>
        <w:t xml:space="preserve"> (n </w:t>
      </w:r>
      <w:r>
        <w:rPr>
          <w:rFonts w:eastAsia="Symbol" w:cs="Symbol" w:ascii="Symbol" w:hAnsi="Symbol"/>
        </w:rPr>
        <w:t></w:t>
      </w:r>
      <w:r>
        <w:rPr/>
        <w:t xml:space="preserve"> </w:t>
      </w:r>
      <w:r>
        <w:rPr>
          <w:i/>
        </w:rPr>
        <w:t>k</w:t>
      </w:r>
      <w:r>
        <w:rPr/>
        <w:t>), Cryptoki forms P=2</w:t>
      </w:r>
      <w:r>
        <w:rPr>
          <w:vertAlign w:val="superscript"/>
        </w:rPr>
        <w:t>n-1</w:t>
      </w:r>
      <w:r>
        <w:rPr/>
        <w:t>b</w:t>
      </w:r>
      <w:r>
        <w:rPr>
          <w:vertAlign w:val="subscript"/>
        </w:rPr>
        <w:t>1</w:t>
      </w:r>
      <w:r>
        <w:rPr/>
        <w:t>+2</w:t>
      </w:r>
      <w:r>
        <w:rPr>
          <w:vertAlign w:val="superscript"/>
        </w:rPr>
        <w:t>n-2</w:t>
      </w:r>
      <w:r>
        <w:rPr/>
        <w:t>b</w:t>
      </w:r>
      <w:r>
        <w:rPr>
          <w:vertAlign w:val="subscript"/>
        </w:rPr>
        <w:t>2</w:t>
      </w:r>
      <w:r>
        <w:rPr/>
        <w:t>+…+b</w:t>
      </w:r>
      <w:r>
        <w:rPr>
          <w:vertAlign w:val="subscript"/>
        </w:rPr>
        <w:t>n</w:t>
      </w:r>
      <w:r>
        <w:rPr/>
        <w:t xml:space="preserve">.  This number must be less than the RSA modulus.  The </w:t>
      </w:r>
      <w:r>
        <w:rPr>
          <w:i/>
        </w:rPr>
        <w:t>k</w:t>
      </w:r>
      <w:r>
        <w:rPr/>
        <w:t>-byte ciphertext (</w:t>
      </w:r>
      <w:r>
        <w:rPr>
          <w:i/>
        </w:rPr>
        <w:t>k</w:t>
      </w:r>
      <w:r>
        <w:rPr/>
        <w:t xml:space="preserve"> is the length in bytes of the RSA modulus) is produced by raising P to the RSA public exponent modulo the RSA modulus.  Decryption of a </w:t>
      </w:r>
      <w:r>
        <w:rPr>
          <w:i/>
        </w:rPr>
        <w:t>k</w:t>
      </w:r>
      <w:r>
        <w:rPr/>
        <w:t xml:space="preserve">-byte ciphertext C is accomplished by raising C to the RSA private exponent modulo the RSA modulus, and returning the resulting value as a sequence of exactly </w:t>
      </w:r>
      <w:r>
        <w:rPr>
          <w:i/>
        </w:rPr>
        <w:t>k</w:t>
      </w:r>
      <w:r>
        <w:rPr/>
        <w:t xml:space="preserve"> bytes.  If the resulting plaintext is to be used to produce an unwrapped key, then however many bytes are specified in the template for the length of the key are taken </w:t>
      </w:r>
      <w:r>
        <w:rPr>
          <w:i/>
        </w:rPr>
        <w:t>from the end</w:t>
      </w:r>
      <w:r>
        <w:rPr/>
        <w:t xml:space="preserve"> of this sequence of bytes.</w:t>
      </w:r>
    </w:p>
    <w:p>
      <w:pPr>
        <w:pStyle w:val="Normal"/>
        <w:numPr>
          <w:ilvl w:val="0"/>
          <w:numId w:val="3"/>
        </w:numPr>
        <w:rPr/>
      </w:pPr>
      <w:r>
        <w:rPr/>
        <w:t>Technically, the above procedures may differ very slightly from certain details of what is specified in X.509.</w:t>
      </w:r>
    </w:p>
    <w:p>
      <w:pPr>
        <w:pStyle w:val="Normal"/>
        <w:numPr>
          <w:ilvl w:val="0"/>
          <w:numId w:val="3"/>
        </w:numPr>
        <w:rPr/>
      </w:pPr>
      <w:r>
        <w:rPr/>
        <w:t>Executing cryptographic operations using this mechanism can result in the error returns CKR_DATA_INVALID (if plaintext is supplied which has the same length as the RSA modulus and is numerically at least as large as the modulus) and CKR_ENCRYPTED_DATA_INVALID (if ciphertext is supplied which has the same length as the RSA modulus and is numerically at least as large as the modulus).</w:t>
      </w:r>
    </w:p>
    <w:p>
      <w:pPr>
        <w:pStyle w:val="Normal"/>
        <w:numPr>
          <w:ilvl w:val="0"/>
          <w:numId w:val="3"/>
        </w:numPr>
        <w:rPr/>
      </w:pPr>
      <w:r>
        <w:rPr/>
        <w:t xml:space="preserve">Constraints on key types and the length of input and output data are summarized in the following table.  In the table, </w:t>
      </w:r>
      <w:r>
        <w:rPr>
          <w:i/>
        </w:rPr>
        <w:t>k</w:t>
      </w:r>
      <w:r>
        <w:rPr/>
        <w:t xml:space="preserve"> is the length in bytes of the RSA modulus.</w:t>
      </w:r>
    </w:p>
    <w:p>
      <w:pPr>
        <w:pStyle w:val="Caption1"/>
        <w:numPr>
          <w:ilvl w:val="0"/>
          <w:numId w:val="3"/>
        </w:numPr>
        <w:rPr/>
      </w:pPr>
      <w:bookmarkStart w:id="258" w:name="_Toc323204901"/>
      <w:bookmarkStart w:id="259" w:name="_Toc383864550"/>
      <w:bookmarkStart w:id="260" w:name="_Toc405795013"/>
      <w:bookmarkStart w:id="261" w:name="_Toc228807497"/>
      <w:r>
        <w:rPr/>
        <w:t xml:space="preserve">Table </w:t>
      </w:r>
      <w:r>
        <w:rPr/>
        <w:fldChar w:fldCharType="begin"/>
      </w:r>
      <w:r>
        <w:instrText> SEQ Table \* ARABIC </w:instrText>
      </w:r>
      <w:r>
        <w:fldChar w:fldCharType="separate"/>
      </w:r>
      <w:r>
        <w:t>10</w:t>
      </w:r>
      <w:r>
        <w:fldChar w:fldCharType="end"/>
      </w:r>
      <w:bookmarkEnd w:id="258"/>
      <w:bookmarkEnd w:id="259"/>
      <w:bookmarkEnd w:id="260"/>
      <w:bookmarkEnd w:id="261"/>
      <w:r>
        <w:rPr/>
        <w:t>, X.509 (Raw) RSA: Key And Data Length</w:t>
      </w:r>
    </w:p>
    <w:tbl>
      <w:tblPr>
        <w:tblW w:w="765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980"/>
        <w:gridCol w:w="1890"/>
        <w:gridCol w:w="990"/>
        <w:gridCol w:w="2789"/>
      </w:tblGrid>
      <w:tr>
        <w:trPr>
          <w:tblHeader w:val="true"/>
        </w:trPr>
        <w:tc>
          <w:tcPr>
            <w:tcW w:w="198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89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99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78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98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r>
              <w:rPr>
                <w:rFonts w:cs="Arial" w:ascii="Arial" w:hAnsi="Arial"/>
                <w:sz w:val="20"/>
                <w:vertAlign w:val="superscript"/>
              </w:rPr>
              <w:t>1</w:t>
            </w:r>
          </w:p>
        </w:tc>
        <w:tc>
          <w:tcPr>
            <w:tcW w:w="18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eastAsia="Symbol" w:cs="Symbol" w:ascii="Symbol" w:hAnsi="Symbol"/>
                <w:sz w:val="20"/>
              </w:rPr>
              <w:t></w:t>
            </w:r>
            <w:r>
              <w:rPr>
                <w:rFonts w:cs="Arial" w:ascii="Arial" w:hAnsi="Arial"/>
                <w:sz w:val="20"/>
                <w:lang w:val="sv-SE"/>
              </w:rPr>
              <w:t xml:space="preserve"> </w:t>
            </w:r>
            <w:r>
              <w:rPr>
                <w:rFonts w:cs="Arial" w:ascii="Arial" w:hAnsi="Arial"/>
                <w:i/>
                <w:sz w:val="20"/>
                <w:lang w:val="sv-SE"/>
              </w:rPr>
              <w:t>k</w:t>
            </w:r>
          </w:p>
        </w:tc>
        <w:tc>
          <w:tcPr>
            <w:tcW w:w="2789"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cs="Arial" w:ascii="Arial" w:hAnsi="Arial"/>
                <w:i/>
                <w:sz w:val="20"/>
                <w:lang w:val="sv-SE"/>
              </w:rPr>
              <w:t>k</w:t>
            </w:r>
          </w:p>
        </w:tc>
      </w:tr>
      <w:tr>
        <w:trPr/>
        <w:tc>
          <w:tcPr>
            <w:tcW w:w="198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C_Decrypt</w:t>
            </w:r>
            <w:r>
              <w:rPr>
                <w:rFonts w:cs="Arial" w:ascii="Arial" w:hAnsi="Arial"/>
                <w:sz w:val="20"/>
                <w:vertAlign w:val="superscript"/>
                <w:lang w:val="sv-SE"/>
              </w:rPr>
              <w:t>1</w:t>
            </w:r>
          </w:p>
        </w:tc>
        <w:tc>
          <w:tcPr>
            <w:tcW w:w="18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c>
          <w:tcPr>
            <w:tcW w:w="2789"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r>
      <w:tr>
        <w:trPr/>
        <w:tc>
          <w:tcPr>
            <w:tcW w:w="198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r>
              <w:rPr>
                <w:rFonts w:cs="Arial" w:ascii="Arial" w:hAnsi="Arial"/>
                <w:sz w:val="20"/>
                <w:vertAlign w:val="superscript"/>
              </w:rPr>
              <w:t>1</w:t>
            </w:r>
          </w:p>
        </w:tc>
        <w:tc>
          <w:tcPr>
            <w:tcW w:w="18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p>
        </w:tc>
        <w:tc>
          <w:tcPr>
            <w:tcW w:w="2789"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i/>
                <w:i/>
                <w:sz w:val="20"/>
              </w:rPr>
            </w:pPr>
            <w:r>
              <w:rPr>
                <w:rFonts w:cs="Arial" w:ascii="Arial" w:hAnsi="Arial"/>
                <w:i/>
                <w:sz w:val="20"/>
              </w:rPr>
              <w:t>k</w:t>
            </w:r>
          </w:p>
        </w:tc>
      </w:tr>
      <w:tr>
        <w:trPr/>
        <w:tc>
          <w:tcPr>
            <w:tcW w:w="198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C_SignRecover</w:t>
            </w:r>
          </w:p>
        </w:tc>
        <w:tc>
          <w:tcPr>
            <w:tcW w:w="18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p>
        </w:tc>
        <w:tc>
          <w:tcPr>
            <w:tcW w:w="2789"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r>
      <w:tr>
        <w:trPr/>
        <w:tc>
          <w:tcPr>
            <w:tcW w:w="198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r>
              <w:rPr>
                <w:rFonts w:cs="Arial" w:ascii="Arial" w:hAnsi="Arial"/>
                <w:sz w:val="20"/>
                <w:vertAlign w:val="superscript"/>
              </w:rPr>
              <w:t>1</w:t>
            </w:r>
          </w:p>
        </w:tc>
        <w:tc>
          <w:tcPr>
            <w:tcW w:w="18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i/>
                <w:i/>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 xml:space="preserve">, </w:t>
            </w:r>
            <w:r>
              <w:rPr>
                <w:rFonts w:cs="Arial" w:ascii="Arial" w:hAnsi="Arial"/>
                <w:i/>
                <w:sz w:val="20"/>
              </w:rPr>
              <w:t>k</w:t>
            </w:r>
            <w:r>
              <w:rPr>
                <w:rFonts w:cs="Arial" w:ascii="Arial" w:hAnsi="Arial"/>
                <w:sz w:val="20"/>
                <w:vertAlign w:val="superscript"/>
              </w:rPr>
              <w:t>2</w:t>
            </w:r>
          </w:p>
        </w:tc>
        <w:tc>
          <w:tcPr>
            <w:tcW w:w="2789"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N/A</w:t>
            </w:r>
          </w:p>
        </w:tc>
      </w:tr>
      <w:tr>
        <w:trPr/>
        <w:tc>
          <w:tcPr>
            <w:tcW w:w="198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C_VerifyRecover</w:t>
            </w:r>
          </w:p>
        </w:tc>
        <w:tc>
          <w:tcPr>
            <w:tcW w:w="18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c>
          <w:tcPr>
            <w:tcW w:w="2789"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r>
      <w:tr>
        <w:trPr/>
        <w:tc>
          <w:tcPr>
            <w:tcW w:w="198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18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9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p>
        </w:tc>
        <w:tc>
          <w:tcPr>
            <w:tcW w:w="2789"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r>
      <w:tr>
        <w:trPr/>
        <w:tc>
          <w:tcPr>
            <w:tcW w:w="198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18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9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c>
          <w:tcPr>
            <w:tcW w:w="278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 xml:space="preserve"> (specified in template)</w:t>
            </w:r>
          </w:p>
        </w:tc>
      </w:tr>
    </w:tbl>
    <w:p>
      <w:pPr>
        <w:pStyle w:val="Normal"/>
        <w:numPr>
          <w:ilvl w:val="0"/>
          <w:numId w:val="3"/>
        </w:numPr>
        <w:spacing w:before="480" w:after="0"/>
        <w:rPr>
          <w:rStyle w:val="Footnotereference"/>
        </w:rPr>
      </w:pPr>
      <w:r>
        <w:rPr>
          <w:vertAlign w:val="superscript"/>
        </w:rPr>
        <w:t>1</w:t>
      </w:r>
      <w:r>
        <w:rPr/>
        <w:t xml:space="preserve"> </w:t>
      </w:r>
      <w:r>
        <w:rPr>
          <w:rStyle w:val="Footnotereference"/>
        </w:rPr>
        <w:t>Single-part operations only.</w:t>
      </w:r>
    </w:p>
    <w:p>
      <w:pPr>
        <w:pStyle w:val="Normal"/>
        <w:numPr>
          <w:ilvl w:val="0"/>
          <w:numId w:val="3"/>
        </w:numPr>
        <w:rPr>
          <w:rStyle w:val="Footnotereference"/>
        </w:rPr>
      </w:pPr>
      <w:r>
        <w:rPr>
          <w:rStyle w:val="Footnotereference"/>
        </w:rPr>
        <w:t>2 Data length, signature length.</w:t>
      </w:r>
    </w:p>
    <w:p>
      <w:pPr>
        <w:pStyle w:val="Normal"/>
        <w:numPr>
          <w:ilvl w:val="0"/>
          <w:numId w:val="3"/>
        </w:numPr>
        <w:rPr/>
      </w:pPr>
      <w:bookmarkStart w:id="262" w:name="_Toc322855314"/>
      <w:bookmarkStart w:id="263" w:name="_Toc322945156"/>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RSA modulus sizes, in bits.</w:t>
      </w:r>
    </w:p>
    <w:p>
      <w:pPr>
        <w:pStyle w:val="Normal"/>
        <w:numPr>
          <w:ilvl w:val="0"/>
          <w:numId w:val="3"/>
        </w:numPr>
        <w:rPr/>
      </w:pPr>
      <w:r>
        <w:rPr/>
        <w:t>This mechanism is intended for compatibility with applications that do not follow the PKCS #1 or ISO/IEC 9796 block formats.</w:t>
      </w:r>
    </w:p>
    <w:p>
      <w:pPr>
        <w:pStyle w:val="Heading3"/>
        <w:numPr>
          <w:ilvl w:val="2"/>
          <w:numId w:val="2"/>
        </w:numPr>
        <w:rPr/>
      </w:pPr>
      <w:bookmarkStart w:id="264" w:name="_Toc385057982"/>
      <w:bookmarkStart w:id="265" w:name="_Toc405794803"/>
      <w:bookmarkStart w:id="266" w:name="_Toc516500630"/>
      <w:bookmarkStart w:id="267" w:name="_Toc416959980"/>
      <w:bookmarkStart w:id="268" w:name="_Toc395187734"/>
      <w:bookmarkStart w:id="269" w:name="_Toc391471096"/>
      <w:bookmarkStart w:id="270" w:name="_Toc370634379"/>
      <w:bookmarkStart w:id="271" w:name="_Toc72656214"/>
      <w:bookmarkStart w:id="272" w:name="_Toc228807168"/>
      <w:bookmarkStart w:id="273" w:name="_Toc228894642"/>
      <w:bookmarkEnd w:id="266"/>
      <w:bookmarkEnd w:id="267"/>
      <w:bookmarkEnd w:id="268"/>
      <w:bookmarkEnd w:id="269"/>
      <w:bookmarkEnd w:id="270"/>
      <w:bookmarkEnd w:id="271"/>
      <w:bookmarkEnd w:id="272"/>
      <w:bookmarkEnd w:id="273"/>
      <w:r>
        <w:rPr/>
        <w:t>ANSI X9.31 RSA</w:t>
      </w:r>
    </w:p>
    <w:p>
      <w:pPr>
        <w:pStyle w:val="Normal"/>
        <w:numPr>
          <w:ilvl w:val="0"/>
          <w:numId w:val="3"/>
        </w:numPr>
        <w:rPr/>
      </w:pPr>
      <w:r>
        <w:rPr/>
        <w:t xml:space="preserve">The ANSI X9.31 RSA mechanism, denoted </w:t>
      </w:r>
      <w:r>
        <w:rPr>
          <w:b/>
        </w:rPr>
        <w:t>CKM_RSA_X9_31</w:t>
      </w:r>
      <w:r>
        <w:rPr/>
        <w:t>, is a mechanism for single-part signatures and verification without message recovery based on the RSA public-key cryptosystem and the block formats defined in ANSI X9.31.</w:t>
      </w:r>
    </w:p>
    <w:p>
      <w:pPr>
        <w:pStyle w:val="Normal"/>
        <w:numPr>
          <w:ilvl w:val="0"/>
          <w:numId w:val="3"/>
        </w:numPr>
        <w:rPr/>
      </w:pPr>
      <w:r>
        <w:rPr/>
        <w:t>This mechanism applies the header and padding fields of the hash encapsulation. The trailer field must be applied by the application.</w:t>
      </w:r>
    </w:p>
    <w:p>
      <w:pPr>
        <w:pStyle w:val="Normal"/>
        <w:numPr>
          <w:ilvl w:val="0"/>
          <w:numId w:val="3"/>
        </w:numPr>
        <w:rPr/>
      </w:pPr>
      <w:r>
        <w:rPr/>
        <w:t>This mechanism processes only byte strings, whereas ANSI X9.31 operates on bit strings.  Accordingly, the following transformations are performed:</w:t>
      </w:r>
    </w:p>
    <w:p>
      <w:pPr>
        <w:pStyle w:val="Normal"/>
        <w:numPr>
          <w:ilvl w:val="0"/>
          <w:numId w:val="18"/>
        </w:numPr>
        <w:rPr/>
      </w:pPr>
      <w:r>
        <w:rPr/>
        <w:t>Data is converted between byte and bit string formats by interpreting the most-significant bit of the leading byte of the byte string as the leftmost bit of the bit string, and the least-significant bit of the trailing byte of the byte string as the rightmost bit of the bit string (this assumes the length in bits of the data is a multiple of 8).</w:t>
      </w:r>
    </w:p>
    <w:p>
      <w:pPr>
        <w:pStyle w:val="Normal"/>
        <w:numPr>
          <w:ilvl w:val="0"/>
          <w:numId w:val="18"/>
        </w:numPr>
        <w:rPr/>
      </w:pPr>
      <w:r>
        <w:rPr/>
        <w:t>A signature is converted from a bit string to a byte string by padding the bit string on the left with 0 to 7 zero bits so that the resulting length in bits is a multiple of 8, and converting the resulting bit string as above; it is converted from a byte string to a bit string by converting the byte string as above, and removing bits from the left so that the resulting length in bits is the same as that of the RSA modulus.</w:t>
      </w:r>
    </w:p>
    <w:p>
      <w:pPr>
        <w:pStyle w:val="Normal"/>
        <w:numPr>
          <w:ilvl w:val="0"/>
          <w:numId w:val="3"/>
        </w:numPr>
        <w:rPr/>
      </w:pPr>
      <w:r>
        <w:rPr/>
        <w:t>This mechanism does not have a parameter.</w:t>
      </w:r>
    </w:p>
    <w:p>
      <w:pPr>
        <w:pStyle w:val="Normal"/>
        <w:numPr>
          <w:ilvl w:val="0"/>
          <w:numId w:val="3"/>
        </w:numPr>
        <w:rPr/>
      </w:pPr>
      <w:r>
        <w:rPr/>
        <w:t xml:space="preserve">Constraints on key types and the length of input and output data are summarized in the following table.  In the table, </w:t>
      </w:r>
      <w:r>
        <w:rPr>
          <w:i/>
        </w:rPr>
        <w:t>k</w:t>
      </w:r>
      <w:r>
        <w:rPr/>
        <w:t xml:space="preserve"> is the length in bytes of the RSA modulus. For all operations, the </w:t>
      </w:r>
      <w:r>
        <w:rPr>
          <w:i/>
        </w:rPr>
        <w:t>k</w:t>
      </w:r>
      <w:r>
        <w:rPr/>
        <w:t xml:space="preserve"> value must be at least 128 and a multiple of 32 as specified in ANSI X9.31.</w:t>
      </w:r>
    </w:p>
    <w:p>
      <w:pPr>
        <w:pStyle w:val="Caption1"/>
        <w:numPr>
          <w:ilvl w:val="0"/>
          <w:numId w:val="3"/>
        </w:numPr>
        <w:rPr/>
      </w:pPr>
      <w:bookmarkStart w:id="274" w:name="_Toc228807498"/>
      <w:r>
        <w:rPr/>
        <w:t xml:space="preserve">Table </w:t>
      </w:r>
      <w:r>
        <w:rPr/>
        <w:fldChar w:fldCharType="begin"/>
      </w:r>
      <w:r>
        <w:instrText> SEQ Table \* ARABIC </w:instrText>
      </w:r>
      <w:r>
        <w:fldChar w:fldCharType="separate"/>
      </w:r>
      <w:r>
        <w:t>11</w:t>
      </w:r>
      <w:r>
        <w:fldChar w:fldCharType="end"/>
      </w:r>
      <w:bookmarkEnd w:id="274"/>
      <w:r>
        <w:rPr/>
        <w:t>, ANSI X9.31 RSA: Key And Data Length</w:t>
      </w:r>
    </w:p>
    <w:tbl>
      <w:tblPr>
        <w:tblW w:w="6682"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979"/>
        <w:gridCol w:w="1891"/>
        <w:gridCol w:w="1349"/>
        <w:gridCol w:w="1462"/>
      </w:tblGrid>
      <w:tr>
        <w:trPr>
          <w:tblHeader w:val="true"/>
        </w:trPr>
        <w:tc>
          <w:tcPr>
            <w:tcW w:w="197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89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34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462"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979"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r>
              <w:rPr>
                <w:rFonts w:cs="Arial" w:ascii="Arial" w:hAnsi="Arial"/>
                <w:sz w:val="20"/>
                <w:vertAlign w:val="superscript"/>
              </w:rPr>
              <w:t>1</w:t>
            </w:r>
          </w:p>
        </w:tc>
        <w:tc>
          <w:tcPr>
            <w:tcW w:w="189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34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-2</w:t>
            </w:r>
          </w:p>
        </w:tc>
        <w:tc>
          <w:tcPr>
            <w:tcW w:w="1462"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i/>
                <w:i/>
                <w:sz w:val="20"/>
              </w:rPr>
            </w:pPr>
            <w:r>
              <w:rPr>
                <w:rFonts w:cs="Arial" w:ascii="Arial" w:hAnsi="Arial"/>
                <w:i/>
                <w:sz w:val="20"/>
              </w:rPr>
              <w:t>k</w:t>
            </w:r>
          </w:p>
        </w:tc>
      </w:tr>
      <w:tr>
        <w:trPr/>
        <w:tc>
          <w:tcPr>
            <w:tcW w:w="1979" w:type="dxa"/>
            <w:tcBorders>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r>
              <w:rPr>
                <w:rFonts w:cs="Arial" w:ascii="Arial" w:hAnsi="Arial"/>
                <w:sz w:val="20"/>
                <w:vertAlign w:val="superscript"/>
              </w:rPr>
              <w:t>1</w:t>
            </w:r>
          </w:p>
        </w:tc>
        <w:tc>
          <w:tcPr>
            <w:tcW w:w="1891"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349"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 xml:space="preserve">-2, </w:t>
            </w:r>
            <w:r>
              <w:rPr>
                <w:rFonts w:cs="Arial" w:ascii="Arial" w:hAnsi="Arial"/>
                <w:i/>
                <w:sz w:val="20"/>
              </w:rPr>
              <w:t>k</w:t>
            </w:r>
            <w:r>
              <w:rPr>
                <w:rFonts w:cs="Arial" w:ascii="Arial" w:hAnsi="Arial"/>
                <w:sz w:val="20"/>
                <w:vertAlign w:val="superscript"/>
              </w:rPr>
              <w:t>2</w:t>
            </w:r>
          </w:p>
        </w:tc>
        <w:tc>
          <w:tcPr>
            <w:tcW w:w="1462"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i/>
                <w:i/>
                <w:sz w:val="20"/>
              </w:rPr>
            </w:pPr>
            <w:r>
              <w:rPr>
                <w:rFonts w:cs="Arial" w:ascii="Arial" w:hAnsi="Arial"/>
                <w:sz w:val="20"/>
              </w:rPr>
              <w:t>N/A</w:t>
            </w:r>
          </w:p>
        </w:tc>
      </w:tr>
    </w:tbl>
    <w:p>
      <w:pPr>
        <w:pStyle w:val="Normal"/>
        <w:numPr>
          <w:ilvl w:val="0"/>
          <w:numId w:val="3"/>
        </w:numPr>
        <w:spacing w:before="480" w:after="0"/>
        <w:rPr>
          <w:rStyle w:val="Footnotereference"/>
        </w:rPr>
      </w:pPr>
      <w:r>
        <w:rPr>
          <w:vertAlign w:val="superscript"/>
        </w:rPr>
        <w:t>1</w:t>
      </w:r>
      <w:r>
        <w:rPr/>
        <w:t xml:space="preserve"> </w:t>
      </w:r>
      <w:r>
        <w:rPr>
          <w:rStyle w:val="Footnotereference"/>
        </w:rPr>
        <w:t>Single-part operations only.</w:t>
      </w:r>
    </w:p>
    <w:p>
      <w:pPr>
        <w:pStyle w:val="Normal"/>
        <w:numPr>
          <w:ilvl w:val="0"/>
          <w:numId w:val="3"/>
        </w:numPr>
        <w:rPr>
          <w:rStyle w:val="Footnotereference"/>
        </w:rPr>
      </w:pPr>
      <w:r>
        <w:rPr>
          <w:rStyle w:val="Footnotereference"/>
        </w:rPr>
        <w:t>2 Data length, signature length.</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RSA modulus sizes, in bits.</w:t>
      </w:r>
    </w:p>
    <w:p>
      <w:pPr>
        <w:pStyle w:val="Heading3"/>
        <w:numPr>
          <w:ilvl w:val="2"/>
          <w:numId w:val="2"/>
        </w:numPr>
        <w:rPr/>
      </w:pPr>
      <w:bookmarkStart w:id="275" w:name="_Toc385057982"/>
      <w:bookmarkStart w:id="276" w:name="_Toc405794803"/>
      <w:bookmarkStart w:id="277" w:name="_Toc516500631"/>
      <w:bookmarkStart w:id="278" w:name="_Toc416959981"/>
      <w:bookmarkStart w:id="279" w:name="_Toc395187735"/>
      <w:bookmarkStart w:id="280" w:name="_Toc391471097"/>
      <w:bookmarkStart w:id="281" w:name="_Toc370634380"/>
      <w:bookmarkStart w:id="282" w:name="_Toc72656215"/>
      <w:bookmarkStart w:id="283" w:name="_Toc228807169"/>
      <w:bookmarkStart w:id="284" w:name="_Toc228894643"/>
      <w:r>
        <w:rPr/>
        <w:t>PKCS #1 v1.5 RSA signature with MD2, MD5, SHA-1</w:t>
      </w:r>
      <w:bookmarkEnd w:id="275"/>
      <w:bookmarkEnd w:id="276"/>
      <w:bookmarkEnd w:id="277"/>
      <w:bookmarkEnd w:id="278"/>
      <w:bookmarkEnd w:id="279"/>
      <w:bookmarkEnd w:id="280"/>
      <w:bookmarkEnd w:id="281"/>
      <w:bookmarkEnd w:id="282"/>
      <w:bookmarkEnd w:id="283"/>
      <w:bookmarkEnd w:id="284"/>
      <w:r>
        <w:rPr/>
        <w:t>, SHA-256, SHA-384, SHA-512, RIPE-MD 128 or RIPE-MD 160</w:t>
      </w:r>
    </w:p>
    <w:p>
      <w:pPr>
        <w:pStyle w:val="Normal"/>
        <w:numPr>
          <w:ilvl w:val="0"/>
          <w:numId w:val="3"/>
        </w:numPr>
        <w:rPr/>
      </w:pPr>
      <w:r>
        <w:rPr/>
        <w:t xml:space="preserve">The PKCS #1 v1.5 RSA signature with MD2 mechanism, denoted </w:t>
      </w:r>
      <w:r>
        <w:rPr>
          <w:b/>
        </w:rPr>
        <w:t>CKM_MD2_RSA_PKCS</w:t>
      </w:r>
      <w:r>
        <w:rPr/>
        <w:t>, performs single- and multiple-part digital signatures and verification operations without message recovery.  The operations performed are as described initially in PKCS #1 v1.5 with the object identifier md2WithRSAEncryption, and as in the scheme RSASSA-PKCS1-v1_5 in the current version of PKCS #1, where the underlying hash function is MD2.</w:t>
      </w:r>
    </w:p>
    <w:p>
      <w:pPr>
        <w:pStyle w:val="Normal"/>
        <w:numPr>
          <w:ilvl w:val="0"/>
          <w:numId w:val="3"/>
        </w:numPr>
        <w:rPr/>
      </w:pPr>
      <w:r>
        <w:rPr/>
        <w:t xml:space="preserve">Similarly, the PKCS #1 v1.5 RSA signature with MD5 mechanism, denoted </w:t>
      </w:r>
      <w:r>
        <w:rPr>
          <w:b/>
        </w:rPr>
        <w:t>CKM_MD5_RSA_PKCS</w:t>
      </w:r>
      <w:r>
        <w:rPr/>
        <w:t xml:space="preserve">, performs the same operations described in PKCS #1 with the object identifier md5WithRSAEncryption.  The PKCS #1 v1.5 RSA signature with SHA-1 mechanism, denoted </w:t>
      </w:r>
      <w:r>
        <w:rPr>
          <w:b/>
        </w:rPr>
        <w:t>CKM_SHA1_RSA_PKCS</w:t>
      </w:r>
      <w:r>
        <w:rPr/>
        <w:t xml:space="preserve">, performs the same operations, except that it uses the hash function SHA-1 with object identifier sha1WithRSAEncryption. </w:t>
      </w:r>
    </w:p>
    <w:p>
      <w:pPr>
        <w:pStyle w:val="Normal"/>
        <w:numPr>
          <w:ilvl w:val="0"/>
          <w:numId w:val="3"/>
        </w:numPr>
        <w:rPr/>
      </w:pPr>
      <w:r>
        <w:rPr/>
        <w:t xml:space="preserve">Likewise, the PKCS #1 v1.5 RSA signature with SHA-256, SHA-384, and SHA-512 mechanisms, denoted </w:t>
      </w:r>
      <w:r>
        <w:rPr>
          <w:b/>
        </w:rPr>
        <w:t>CKM_SHA256_RSA_PKCS</w:t>
      </w:r>
      <w:r>
        <w:rPr/>
        <w:t xml:space="preserve">, </w:t>
      </w:r>
      <w:r>
        <w:rPr>
          <w:b/>
        </w:rPr>
        <w:t>CKM_SHA384_RSA_PKCS</w:t>
      </w:r>
      <w:r>
        <w:rPr/>
        <w:t xml:space="preserve">, and </w:t>
      </w:r>
      <w:r>
        <w:rPr>
          <w:b/>
        </w:rPr>
        <w:t>CKM_SHA512_RSA_PKCS</w:t>
      </w:r>
      <w:r>
        <w:rPr/>
        <w:t xml:space="preserve"> respectively, perform the same operations using the SHA-256, SHA-384 and SHA-512 hash functions with the object identifiers sha256WithRSAEncryption, sha384WithRSAEncryption and sha512WithRSAEncryption respectively.</w:t>
      </w:r>
    </w:p>
    <w:p>
      <w:pPr>
        <w:pStyle w:val="Normal"/>
        <w:numPr>
          <w:ilvl w:val="0"/>
          <w:numId w:val="3"/>
        </w:numPr>
        <w:rPr/>
      </w:pPr>
      <w:r>
        <w:rPr/>
        <w:t xml:space="preserve">The PKCS #1 v1.5 RSA signature with RIPEMD-128 or RIPEMD-160, denoted </w:t>
      </w:r>
      <w:r>
        <w:rPr>
          <w:b/>
        </w:rPr>
        <w:t>CKM_RIPEMD128_RSA_PKCS</w:t>
      </w:r>
      <w:r>
        <w:rPr/>
        <w:t xml:space="preserve"> and </w:t>
      </w:r>
      <w:r>
        <w:rPr>
          <w:b/>
        </w:rPr>
        <w:t>CKM_RIPEMD160_RSA_PKCS</w:t>
      </w:r>
      <w:r>
        <w:rPr/>
        <w:t xml:space="preserve"> respectively, perform the same operations using the RIPE-MD 128 and RIPE-MD 160 hash functions.</w:t>
      </w:r>
    </w:p>
    <w:p>
      <w:pPr>
        <w:pStyle w:val="Normal"/>
        <w:numPr>
          <w:ilvl w:val="0"/>
          <w:numId w:val="3"/>
        </w:numPr>
        <w:rPr/>
      </w:pPr>
      <w:r>
        <w:rPr/>
        <w:t>None of these mechanisms has a parameter.</w:t>
      </w:r>
    </w:p>
    <w:p>
      <w:pPr>
        <w:pStyle w:val="Normal"/>
        <w:numPr>
          <w:ilvl w:val="0"/>
          <w:numId w:val="3"/>
        </w:numPr>
        <w:rPr/>
      </w:pPr>
      <w:r>
        <w:rPr/>
        <w:t xml:space="preserve">Constraints on key types and the length of the data for these mechanisms are summarized in the following table.  In the table, </w:t>
      </w:r>
      <w:r>
        <w:rPr>
          <w:i/>
        </w:rPr>
        <w:t>k</w:t>
      </w:r>
      <w:r>
        <w:rPr/>
        <w:t xml:space="preserve"> is the length in bytes of the RSA modulus.  For the PKCS #1 v1.5 RSA signature with MD2 and PKCS #1 v1.5 RSA signature with MD5 mechanisms, </w:t>
      </w:r>
      <w:r>
        <w:rPr>
          <w:i/>
        </w:rPr>
        <w:t>k</w:t>
      </w:r>
      <w:r>
        <w:rPr/>
        <w:t xml:space="preserve"> must be at least 27; for the PKCS #1 v1.5 RSA signature with SHA-1 mechanism, </w:t>
      </w:r>
      <w:r>
        <w:rPr>
          <w:i/>
        </w:rPr>
        <w:t>k</w:t>
      </w:r>
      <w:r>
        <w:rPr/>
        <w:t xml:space="preserve"> must be at least 31, and so on for other underlying hash functions, where the minimum is always 11 bytes more than the length of the hash value.</w:t>
      </w:r>
    </w:p>
    <w:p>
      <w:pPr>
        <w:pStyle w:val="Caption1"/>
        <w:numPr>
          <w:ilvl w:val="0"/>
          <w:numId w:val="3"/>
        </w:numPr>
        <w:rPr/>
      </w:pPr>
      <w:bookmarkStart w:id="285" w:name="_Toc405795014"/>
      <w:bookmarkStart w:id="286" w:name="_Toc228807499"/>
      <w:r>
        <w:rPr/>
        <w:t xml:space="preserve">Table </w:t>
      </w:r>
      <w:r>
        <w:rPr/>
        <w:fldChar w:fldCharType="begin"/>
      </w:r>
      <w:r>
        <w:instrText> SEQ Table \* ARABIC </w:instrText>
      </w:r>
      <w:r>
        <w:fldChar w:fldCharType="separate"/>
      </w:r>
      <w:r>
        <w:t>12</w:t>
      </w:r>
      <w:r>
        <w:fldChar w:fldCharType="end"/>
      </w:r>
      <w:bookmarkEnd w:id="285"/>
      <w:bookmarkEnd w:id="286"/>
      <w:r>
        <w:rPr/>
        <w:t>, PKCS #1 v1.5 RSA Signatures with Various Hash Functions: Key And Data Length</w:t>
      </w:r>
    </w:p>
    <w:tbl>
      <w:tblPr>
        <w:tblW w:w="8153"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709"/>
        <w:gridCol w:w="1925"/>
        <w:gridCol w:w="1426"/>
        <w:gridCol w:w="1587"/>
        <w:gridCol w:w="1506"/>
      </w:tblGrid>
      <w:tr>
        <w:trPr>
          <w:tblHeader w:val="true"/>
        </w:trPr>
        <w:tc>
          <w:tcPr>
            <w:tcW w:w="170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925"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26"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587"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c>
          <w:tcPr>
            <w:tcW w:w="1506"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Comments</w:t>
            </w:r>
          </w:p>
        </w:tc>
      </w:tr>
      <w:tr>
        <w:trPr/>
        <w:tc>
          <w:tcPr>
            <w:tcW w:w="17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4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5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c>
          <w:tcPr>
            <w:tcW w:w="150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block type 01</w:t>
            </w:r>
          </w:p>
        </w:tc>
      </w:tr>
      <w:tr>
        <w:trPr/>
        <w:tc>
          <w:tcPr>
            <w:tcW w:w="170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92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42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 xml:space="preserve">any, </w:t>
            </w:r>
            <w:r>
              <w:rPr>
                <w:rFonts w:cs="Arial" w:ascii="Arial" w:hAnsi="Arial"/>
                <w:i/>
                <w:sz w:val="20"/>
              </w:rPr>
              <w:t>k</w:t>
            </w:r>
            <w:r>
              <w:rPr>
                <w:rFonts w:cs="Arial" w:ascii="Arial" w:hAnsi="Arial"/>
                <w:sz w:val="20"/>
                <w:vertAlign w:val="superscript"/>
              </w:rPr>
              <w:t>2</w:t>
            </w:r>
          </w:p>
        </w:tc>
        <w:tc>
          <w:tcPr>
            <w:tcW w:w="158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N/A</w:t>
            </w:r>
          </w:p>
        </w:tc>
        <w:tc>
          <w:tcPr>
            <w:tcW w:w="150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block type 01</w:t>
            </w:r>
          </w:p>
        </w:tc>
      </w:tr>
    </w:tbl>
    <w:p>
      <w:pPr>
        <w:pStyle w:val="Normal"/>
        <w:numPr>
          <w:ilvl w:val="0"/>
          <w:numId w:val="3"/>
        </w:numPr>
        <w:rPr>
          <w:rStyle w:val="Footnotereference"/>
        </w:rPr>
      </w:pPr>
      <w:r>
        <w:rPr>
          <w:vertAlign w:val="superscript"/>
        </w:rPr>
        <w:t>2</w:t>
      </w:r>
      <w:r>
        <w:rPr/>
        <w:t xml:space="preserve"> </w:t>
      </w:r>
      <w:r>
        <w:rPr>
          <w:rStyle w:val="Footnotereference"/>
        </w:rPr>
        <w:t>Data length, signature length.</w:t>
      </w:r>
    </w:p>
    <w:p>
      <w:pPr>
        <w:pStyle w:val="Normal"/>
        <w:numPr>
          <w:ilvl w:val="0"/>
          <w:numId w:val="3"/>
        </w:numPr>
        <w:rPr/>
      </w:pPr>
      <w:r>
        <w:rPr/>
        <w:t xml:space="preserve">For these mechanisms, the </w:t>
      </w:r>
      <w:r>
        <w:rPr>
          <w:i/>
        </w:rPr>
        <w:t>ulMinKeySize</w:t>
      </w:r>
      <w:r>
        <w:rPr/>
        <w:t xml:space="preserve"> and </w:t>
      </w:r>
      <w:r>
        <w:rPr>
          <w:i/>
        </w:rPr>
        <w:t>ulMaxKeySize</w:t>
      </w:r>
      <w:r>
        <w:rPr/>
        <w:t xml:space="preserve"> fields of the </w:t>
      </w:r>
      <w:r>
        <w:rPr>
          <w:b/>
        </w:rPr>
        <w:t>CK_MECHANISM_INFO</w:t>
      </w:r>
      <w:r>
        <w:rPr/>
        <w:t xml:space="preserve"> structure specify the supported range of RSA modulus sizes, in bits.</w:t>
      </w:r>
    </w:p>
    <w:p>
      <w:pPr>
        <w:pStyle w:val="Heading3"/>
        <w:numPr>
          <w:ilvl w:val="2"/>
          <w:numId w:val="2"/>
        </w:numPr>
        <w:rPr/>
      </w:pPr>
      <w:bookmarkStart w:id="287" w:name="_Toc323000723"/>
      <w:bookmarkStart w:id="288" w:name="_Toc323024174"/>
      <w:bookmarkStart w:id="289" w:name="_Toc323205508"/>
      <w:bookmarkStart w:id="290" w:name="_Toc323610937"/>
      <w:bookmarkStart w:id="291" w:name="_Toc383864954"/>
      <w:bookmarkStart w:id="292" w:name="_Toc385057983"/>
      <w:bookmarkStart w:id="293" w:name="_Toc405794804"/>
      <w:bookmarkStart w:id="294" w:name="_Toc72656216"/>
      <w:bookmarkStart w:id="295" w:name="_Toc516500632"/>
      <w:bookmarkStart w:id="296" w:name="_Toc416959982"/>
      <w:bookmarkStart w:id="297" w:name="_Toc395187736"/>
      <w:bookmarkStart w:id="298" w:name="_Toc391471098"/>
      <w:bookmarkStart w:id="299" w:name="_Toc370634381"/>
      <w:bookmarkStart w:id="300" w:name="_Toc151796109"/>
      <w:bookmarkStart w:id="301" w:name="_Toc228807170"/>
      <w:bookmarkStart w:id="302" w:name="_Toc228894644"/>
      <w:bookmarkEnd w:id="295"/>
      <w:bookmarkEnd w:id="296"/>
      <w:bookmarkEnd w:id="297"/>
      <w:bookmarkEnd w:id="298"/>
      <w:bookmarkEnd w:id="299"/>
      <w:bookmarkEnd w:id="300"/>
      <w:bookmarkEnd w:id="301"/>
      <w:bookmarkEnd w:id="302"/>
      <w:r>
        <w:rPr/>
        <w:t>PKCS #1 v1.5 RSA signature with SHA-224</w:t>
      </w:r>
    </w:p>
    <w:p>
      <w:pPr>
        <w:pStyle w:val="Normal"/>
        <w:numPr>
          <w:ilvl w:val="0"/>
          <w:numId w:val="3"/>
        </w:numPr>
        <w:rPr/>
      </w:pPr>
      <w:r>
        <w:rPr/>
        <w:t xml:space="preserve">The PKCS #1 v1.5 RSA signature with SHA-224 mechanism, denoted </w:t>
      </w:r>
      <w:r>
        <w:rPr>
          <w:b/>
        </w:rPr>
        <w:t xml:space="preserve">CKM_SHA224_RSA_PKCS, </w:t>
      </w:r>
      <w:r>
        <w:rPr/>
        <w:t xml:space="preserve">performs similarly as the other </w:t>
      </w:r>
      <w:r>
        <w:rPr>
          <w:b/>
        </w:rPr>
        <w:t>CKM_SHA</w:t>
      </w:r>
      <w:r>
        <w:rPr>
          <w:b/>
          <w:i/>
        </w:rPr>
        <w:t>X</w:t>
      </w:r>
      <w:r>
        <w:rPr>
          <w:b/>
        </w:rPr>
        <w:t>_RSA_PKCS</w:t>
      </w:r>
      <w:r>
        <w:rPr/>
        <w:t xml:space="preserve"> mechanisms but uses the SHA-224 hash function.</w:t>
      </w:r>
    </w:p>
    <w:p>
      <w:pPr>
        <w:pStyle w:val="Heading3"/>
        <w:numPr>
          <w:ilvl w:val="2"/>
          <w:numId w:val="2"/>
        </w:numPr>
        <w:rPr/>
      </w:pPr>
      <w:bookmarkStart w:id="303" w:name="_Toc516500633"/>
      <w:bookmarkStart w:id="304" w:name="_Toc416959983"/>
      <w:bookmarkStart w:id="305" w:name="_Toc395187737"/>
      <w:bookmarkStart w:id="306" w:name="_Toc391471099"/>
      <w:bookmarkStart w:id="307" w:name="_Toc370634382"/>
      <w:bookmarkStart w:id="308" w:name="_Toc151796110"/>
      <w:bookmarkStart w:id="309" w:name="_Toc228807171"/>
      <w:bookmarkStart w:id="310" w:name="_Toc228894645"/>
      <w:bookmarkEnd w:id="303"/>
      <w:bookmarkEnd w:id="304"/>
      <w:bookmarkEnd w:id="305"/>
      <w:bookmarkEnd w:id="306"/>
      <w:bookmarkEnd w:id="307"/>
      <w:bookmarkEnd w:id="308"/>
      <w:bookmarkEnd w:id="309"/>
      <w:bookmarkEnd w:id="310"/>
      <w:r>
        <w:rPr/>
        <w:t>PKCS #1 RSA PSS signature with SHA-224</w:t>
      </w:r>
    </w:p>
    <w:p>
      <w:pPr>
        <w:pStyle w:val="Normal"/>
        <w:numPr>
          <w:ilvl w:val="0"/>
          <w:numId w:val="3"/>
        </w:numPr>
        <w:rPr/>
      </w:pPr>
      <w:r>
        <w:rPr/>
        <w:t xml:space="preserve">The PKCS #1 RSA PSS signature with SHA-224 mechanism, denoted </w:t>
      </w:r>
      <w:r>
        <w:rPr>
          <w:b/>
        </w:rPr>
        <w:t>CKM_SHA224_RSA_PKCS_PSS</w:t>
      </w:r>
      <w:r>
        <w:rPr/>
        <w:t xml:space="preserve">, performs similarly as the other </w:t>
      </w:r>
      <w:r>
        <w:rPr>
          <w:b/>
        </w:rPr>
        <w:t>CKM_SHA</w:t>
      </w:r>
      <w:r>
        <w:rPr>
          <w:b/>
          <w:i/>
        </w:rPr>
        <w:t>X</w:t>
      </w:r>
      <w:r>
        <w:rPr>
          <w:b/>
        </w:rPr>
        <w:t>_RSA_PSS</w:t>
      </w:r>
      <w:r>
        <w:rPr/>
        <w:t xml:space="preserve"> mechanisms but uses the SHA-224 hash function.</w:t>
      </w:r>
    </w:p>
    <w:p>
      <w:pPr>
        <w:pStyle w:val="Heading3"/>
        <w:numPr>
          <w:ilvl w:val="2"/>
          <w:numId w:val="2"/>
        </w:numPr>
        <w:rPr/>
      </w:pPr>
      <w:bookmarkStart w:id="311" w:name="_Toc72656216"/>
      <w:bookmarkStart w:id="312" w:name="_Toc516500634"/>
      <w:bookmarkStart w:id="313" w:name="_Toc416959984"/>
      <w:bookmarkStart w:id="314" w:name="_Toc395187738"/>
      <w:bookmarkStart w:id="315" w:name="_Toc391471100"/>
      <w:bookmarkStart w:id="316" w:name="_Toc370634383"/>
      <w:bookmarkStart w:id="317" w:name="_Toc228807172"/>
      <w:bookmarkStart w:id="318" w:name="_Toc228894646"/>
      <w:bookmarkEnd w:id="311"/>
      <w:bookmarkEnd w:id="312"/>
      <w:bookmarkEnd w:id="313"/>
      <w:bookmarkEnd w:id="314"/>
      <w:bookmarkEnd w:id="315"/>
      <w:bookmarkEnd w:id="316"/>
      <w:bookmarkEnd w:id="317"/>
      <w:bookmarkEnd w:id="318"/>
      <w:r>
        <w:rPr/>
        <w:t>PKCS #1 RSA PSS signature with SHA-1, SHA-256, SHA-384 or SHA-512</w:t>
      </w:r>
    </w:p>
    <w:p>
      <w:pPr>
        <w:pStyle w:val="Normal"/>
        <w:numPr>
          <w:ilvl w:val="0"/>
          <w:numId w:val="3"/>
        </w:numPr>
        <w:rPr/>
      </w:pPr>
      <w:r>
        <w:rPr/>
        <w:t xml:space="preserve">The PKCS #1 RSA PSS signature with SHA-1 mechanism, denoted </w:t>
      </w:r>
      <w:r>
        <w:rPr>
          <w:b/>
        </w:rPr>
        <w:t>CKM_SHA1_RSA_PKCS_PSS</w:t>
      </w:r>
      <w:r>
        <w:rPr/>
        <w:t>, performs single- and multiple-part digital signatures and verification operations without message recovery.  The operations performed are as described in PKCS #1 with the object identifier id-RSASSA-PSS, i.e., as in the scheme RSASSA-PSS in PKCS #1 where the underlying hash function is SHA-1.</w:t>
      </w:r>
    </w:p>
    <w:p>
      <w:pPr>
        <w:pStyle w:val="Normal"/>
        <w:numPr>
          <w:ilvl w:val="0"/>
          <w:numId w:val="3"/>
        </w:numPr>
        <w:rPr/>
      </w:pPr>
      <w:r>
        <w:rPr/>
        <w:t xml:space="preserve">The PKCS #1 RSA PSS signature with SHA-256, SHA-384, and SHA-512 mechanisms, denoted </w:t>
      </w:r>
      <w:r>
        <w:rPr>
          <w:b/>
        </w:rPr>
        <w:t>CKM_SHA256_RSA_PKCS_PSS</w:t>
      </w:r>
      <w:r>
        <w:rPr/>
        <w:t xml:space="preserve">, </w:t>
      </w:r>
      <w:r>
        <w:rPr>
          <w:b/>
        </w:rPr>
        <w:t>CKM_SHA384_RSA_PKCS_PSS</w:t>
      </w:r>
      <w:r>
        <w:rPr/>
        <w:t xml:space="preserve">, and </w:t>
      </w:r>
      <w:r>
        <w:rPr>
          <w:b/>
        </w:rPr>
        <w:t>CKM_SHA512_RSA_PKCS_PSS</w:t>
      </w:r>
      <w:r>
        <w:rPr/>
        <w:t xml:space="preserve"> respectively, perform the same operations using the SHA-256, SHA-384 and SHA-512 hash functions.</w:t>
      </w:r>
    </w:p>
    <w:p>
      <w:pPr>
        <w:pStyle w:val="Normal"/>
        <w:numPr>
          <w:ilvl w:val="0"/>
          <w:numId w:val="3"/>
        </w:numPr>
        <w:rPr/>
      </w:pPr>
      <w:r>
        <w:rPr/>
        <w:t xml:space="preserve">The mechanisms have a parameter, a </w:t>
      </w:r>
      <w:r>
        <w:rPr>
          <w:b/>
        </w:rPr>
        <w:t>CK_RSA_PKCS_PSS_PARAMS</w:t>
      </w:r>
      <w:r>
        <w:rPr/>
        <w:t xml:space="preserve"> structure. The </w:t>
      </w:r>
      <w:r>
        <w:rPr>
          <w:i/>
        </w:rPr>
        <w:t>sLen</w:t>
      </w:r>
      <w:r>
        <w:rPr/>
        <w:t xml:space="preserve"> field must be less than or equal to </w:t>
      </w:r>
      <w:r>
        <w:rPr>
          <w:i/>
        </w:rPr>
        <w:t>k*</w:t>
      </w:r>
      <w:r>
        <w:rPr/>
        <w:t>-2-</w:t>
      </w:r>
      <w:r>
        <w:rPr>
          <w:i/>
        </w:rPr>
        <w:t>hLen</w:t>
      </w:r>
      <w:r>
        <w:rPr/>
        <w:t xml:space="preserve"> where </w:t>
      </w:r>
      <w:r>
        <w:rPr>
          <w:i/>
        </w:rPr>
        <w:t>hLen</w:t>
      </w:r>
      <w:r>
        <w:rPr/>
        <w:t xml:space="preserve"> is the length in bytes of the hash value. </w:t>
      </w:r>
      <w:r>
        <w:rPr>
          <w:i/>
        </w:rPr>
        <w:t>k*</w:t>
      </w:r>
      <w:r>
        <w:rPr/>
        <w:t xml:space="preserve"> is the length in bytes of the RSA modulus, except if the length in bits of the RSA modulus is one more than a multiple of 8, in which case </w:t>
      </w:r>
      <w:r>
        <w:rPr>
          <w:i/>
        </w:rPr>
        <w:t>k*</w:t>
      </w:r>
      <w:r>
        <w:rPr/>
        <w:t xml:space="preserve"> is one less than the length in bytes of the RSA modulus.</w:t>
      </w:r>
    </w:p>
    <w:p>
      <w:pPr>
        <w:pStyle w:val="Normal"/>
        <w:numPr>
          <w:ilvl w:val="0"/>
          <w:numId w:val="3"/>
        </w:numPr>
        <w:rPr/>
      </w:pPr>
      <w:r>
        <w:rPr/>
        <w:t xml:space="preserve">Constraints on key types and the length of the data are summarized in the following table.  In the table, </w:t>
      </w:r>
      <w:r>
        <w:rPr>
          <w:i/>
        </w:rPr>
        <w:t>k</w:t>
      </w:r>
      <w:r>
        <w:rPr/>
        <w:t xml:space="preserve"> is the length in bytes of the RSA modulus.</w:t>
      </w:r>
    </w:p>
    <w:p>
      <w:pPr>
        <w:pStyle w:val="Caption1"/>
        <w:numPr>
          <w:ilvl w:val="0"/>
          <w:numId w:val="3"/>
        </w:numPr>
        <w:rPr/>
      </w:pPr>
      <w:bookmarkStart w:id="319" w:name="_Toc228807500"/>
      <w:r>
        <w:rPr/>
        <w:t xml:space="preserve">Table </w:t>
      </w:r>
      <w:r>
        <w:rPr/>
        <w:fldChar w:fldCharType="begin"/>
      </w:r>
      <w:r>
        <w:instrText> SEQ Table \* ARABIC </w:instrText>
      </w:r>
      <w:r>
        <w:fldChar w:fldCharType="separate"/>
      </w:r>
      <w:r>
        <w:t>13</w:t>
      </w:r>
      <w:r>
        <w:fldChar w:fldCharType="end"/>
      </w:r>
      <w:bookmarkEnd w:id="319"/>
      <w:r>
        <w:rPr/>
        <w:t>, PKCS #1 RSA PSS Signatures with Various Hash Functions: Key And Data Length</w:t>
      </w:r>
    </w:p>
    <w:tbl>
      <w:tblPr>
        <w:tblW w:w="6647"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709"/>
        <w:gridCol w:w="1925"/>
        <w:gridCol w:w="1426"/>
        <w:gridCol w:w="1586"/>
      </w:tblGrid>
      <w:tr>
        <w:trPr>
          <w:tblHeader w:val="true"/>
        </w:trPr>
        <w:tc>
          <w:tcPr>
            <w:tcW w:w="170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925"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26"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586"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7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4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58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r>
      <w:tr>
        <w:trPr/>
        <w:tc>
          <w:tcPr>
            <w:tcW w:w="170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92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42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 xml:space="preserve">any, </w:t>
            </w:r>
            <w:r>
              <w:rPr>
                <w:rFonts w:cs="Arial" w:ascii="Arial" w:hAnsi="Arial"/>
                <w:i/>
                <w:sz w:val="20"/>
              </w:rPr>
              <w:t>k</w:t>
            </w:r>
            <w:r>
              <w:rPr>
                <w:rFonts w:cs="Arial" w:ascii="Arial" w:hAnsi="Arial"/>
                <w:sz w:val="20"/>
                <w:vertAlign w:val="superscript"/>
              </w:rPr>
              <w:t>2</w:t>
            </w:r>
          </w:p>
        </w:tc>
        <w:tc>
          <w:tcPr>
            <w:tcW w:w="158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N/A</w:t>
            </w:r>
          </w:p>
        </w:tc>
      </w:tr>
    </w:tbl>
    <w:p>
      <w:pPr>
        <w:pStyle w:val="Normal"/>
        <w:numPr>
          <w:ilvl w:val="0"/>
          <w:numId w:val="3"/>
        </w:numPr>
        <w:rPr>
          <w:rStyle w:val="Footnotereference"/>
        </w:rPr>
      </w:pPr>
      <w:r>
        <w:rPr>
          <w:vertAlign w:val="superscript"/>
        </w:rPr>
        <w:t>2</w:t>
      </w:r>
      <w:r>
        <w:rPr/>
        <w:t xml:space="preserve"> </w:t>
      </w:r>
      <w:r>
        <w:rPr>
          <w:rStyle w:val="Footnotereference"/>
        </w:rPr>
        <w:t>Data length, signature length.</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RSA modulus sizes, in bits.</w:t>
      </w:r>
    </w:p>
    <w:p>
      <w:pPr>
        <w:pStyle w:val="Normal"/>
        <w:numPr>
          <w:ilvl w:val="0"/>
          <w:numId w:val="3"/>
        </w:numPr>
        <w:rPr/>
      </w:pPr>
      <w:r>
        <w:rPr/>
      </w:r>
    </w:p>
    <w:p>
      <w:pPr>
        <w:pStyle w:val="Heading3"/>
        <w:numPr>
          <w:ilvl w:val="2"/>
          <w:numId w:val="2"/>
        </w:numPr>
        <w:rPr/>
      </w:pPr>
      <w:bookmarkStart w:id="320" w:name="_Toc516500635"/>
      <w:bookmarkStart w:id="321" w:name="_Toc416959985"/>
      <w:bookmarkStart w:id="322" w:name="_Toc395187739"/>
      <w:bookmarkStart w:id="323" w:name="_Toc391471101"/>
      <w:bookmarkStart w:id="324" w:name="_Toc370634384"/>
      <w:bookmarkStart w:id="325" w:name="_Toc72656217"/>
      <w:bookmarkStart w:id="326" w:name="_Toc228807173"/>
      <w:bookmarkStart w:id="327" w:name="_Toc228894647"/>
      <w:bookmarkEnd w:id="320"/>
      <w:bookmarkEnd w:id="321"/>
      <w:bookmarkEnd w:id="322"/>
      <w:bookmarkEnd w:id="323"/>
      <w:bookmarkEnd w:id="324"/>
      <w:bookmarkEnd w:id="325"/>
      <w:bookmarkEnd w:id="326"/>
      <w:bookmarkEnd w:id="327"/>
      <w:r>
        <w:rPr/>
        <w:t>ANSI X9.31 RSA signature with SHA-1</w:t>
      </w:r>
    </w:p>
    <w:p>
      <w:pPr>
        <w:pStyle w:val="Normal"/>
        <w:numPr>
          <w:ilvl w:val="0"/>
          <w:numId w:val="3"/>
        </w:numPr>
        <w:rPr/>
      </w:pPr>
      <w:r>
        <w:rPr/>
        <w:t xml:space="preserve">The ANSI X9.31 RSA signature with SHA-1 mechanism, denoted </w:t>
      </w:r>
      <w:r>
        <w:rPr>
          <w:b/>
        </w:rPr>
        <w:t>CKM_SHA1_RSA_X9_31</w:t>
      </w:r>
      <w:r>
        <w:rPr/>
        <w:t>, performs single- and multiple-part digital signatures and verification operations without message recovery.  The operations performed are as described in ANSI X9.31.</w:t>
      </w:r>
    </w:p>
    <w:p>
      <w:pPr>
        <w:pStyle w:val="Normal"/>
        <w:numPr>
          <w:ilvl w:val="0"/>
          <w:numId w:val="3"/>
        </w:numPr>
        <w:rPr/>
      </w:pPr>
      <w:r>
        <w:rPr/>
        <w:t>This mechanism does not have a parameter.</w:t>
      </w:r>
    </w:p>
    <w:p>
      <w:pPr>
        <w:pStyle w:val="Normal"/>
        <w:numPr>
          <w:ilvl w:val="0"/>
          <w:numId w:val="3"/>
        </w:numPr>
        <w:rPr/>
      </w:pPr>
      <w:r>
        <w:rPr/>
        <w:t xml:space="preserve">Constraints on key types and the length of the data for these mechanisms are summarized in the following table.  In the table, </w:t>
      </w:r>
      <w:r>
        <w:rPr>
          <w:i/>
        </w:rPr>
        <w:t>k</w:t>
      </w:r>
      <w:r>
        <w:rPr/>
        <w:t xml:space="preserve"> is the length in bytes of the RSA modulus. For all operations, the </w:t>
      </w:r>
      <w:r>
        <w:rPr>
          <w:i/>
        </w:rPr>
        <w:t>k</w:t>
      </w:r>
      <w:r>
        <w:rPr/>
        <w:t xml:space="preserve"> value must be at least 128 and a multiple of 32 as specified in ANSI X9.31.</w:t>
      </w:r>
    </w:p>
    <w:p>
      <w:pPr>
        <w:pStyle w:val="Caption1"/>
        <w:numPr>
          <w:ilvl w:val="0"/>
          <w:numId w:val="3"/>
        </w:numPr>
        <w:rPr/>
      </w:pPr>
      <w:bookmarkStart w:id="328" w:name="_Toc228807501"/>
      <w:r>
        <w:rPr/>
        <w:t xml:space="preserve">Table </w:t>
      </w:r>
      <w:r>
        <w:rPr/>
        <w:fldChar w:fldCharType="begin"/>
      </w:r>
      <w:r>
        <w:instrText> SEQ Table \* ARABIC </w:instrText>
      </w:r>
      <w:r>
        <w:fldChar w:fldCharType="separate"/>
      </w:r>
      <w:r>
        <w:t>14</w:t>
      </w:r>
      <w:r>
        <w:fldChar w:fldCharType="end"/>
      </w:r>
      <w:bookmarkEnd w:id="328"/>
      <w:r>
        <w:rPr/>
        <w:t>, ANSI X9.31 RSA Signatures with SHA-1: Key And Data Length</w:t>
      </w:r>
    </w:p>
    <w:tbl>
      <w:tblPr>
        <w:tblW w:w="6647"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709"/>
        <w:gridCol w:w="1925"/>
        <w:gridCol w:w="1426"/>
        <w:gridCol w:w="1586"/>
      </w:tblGrid>
      <w:tr>
        <w:trPr>
          <w:tblHeader w:val="true"/>
        </w:trPr>
        <w:tc>
          <w:tcPr>
            <w:tcW w:w="170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925"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26"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586"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7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1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4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58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r>
      <w:tr>
        <w:trPr/>
        <w:tc>
          <w:tcPr>
            <w:tcW w:w="170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92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42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 xml:space="preserve">any, </w:t>
            </w:r>
            <w:r>
              <w:rPr>
                <w:rFonts w:cs="Arial" w:ascii="Arial" w:hAnsi="Arial"/>
                <w:i/>
                <w:sz w:val="20"/>
              </w:rPr>
              <w:t>k</w:t>
            </w:r>
            <w:r>
              <w:rPr>
                <w:rFonts w:cs="Arial" w:ascii="Arial" w:hAnsi="Arial"/>
                <w:sz w:val="20"/>
                <w:vertAlign w:val="superscript"/>
              </w:rPr>
              <w:t>2</w:t>
            </w:r>
          </w:p>
        </w:tc>
        <w:tc>
          <w:tcPr>
            <w:tcW w:w="158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N/A</w:t>
            </w:r>
          </w:p>
        </w:tc>
      </w:tr>
    </w:tbl>
    <w:p>
      <w:pPr>
        <w:pStyle w:val="Normal"/>
        <w:numPr>
          <w:ilvl w:val="0"/>
          <w:numId w:val="3"/>
        </w:numPr>
        <w:rPr>
          <w:rStyle w:val="Footnotereference"/>
        </w:rPr>
      </w:pPr>
      <w:r>
        <w:rPr>
          <w:vertAlign w:val="superscript"/>
        </w:rPr>
        <w:t>2</w:t>
      </w:r>
      <w:r>
        <w:rPr/>
        <w:t xml:space="preserve"> </w:t>
      </w:r>
      <w:r>
        <w:rPr>
          <w:rStyle w:val="Footnotereference"/>
        </w:rPr>
        <w:t>Data length, signature length.</w:t>
      </w:r>
    </w:p>
    <w:p>
      <w:pPr>
        <w:pStyle w:val="Normal"/>
        <w:numPr>
          <w:ilvl w:val="0"/>
          <w:numId w:val="3"/>
        </w:numPr>
        <w:rPr/>
      </w:pPr>
      <w:r>
        <w:rPr/>
        <w:t xml:space="preserve">For these mechanisms, the </w:t>
      </w:r>
      <w:r>
        <w:rPr>
          <w:i/>
        </w:rPr>
        <w:t>ulMinKeySize</w:t>
      </w:r>
      <w:r>
        <w:rPr/>
        <w:t xml:space="preserve"> and </w:t>
      </w:r>
      <w:r>
        <w:rPr>
          <w:i/>
        </w:rPr>
        <w:t>ulMaxKeySize</w:t>
      </w:r>
      <w:r>
        <w:rPr/>
        <w:t xml:space="preserve"> fields of the </w:t>
      </w:r>
      <w:r>
        <w:rPr>
          <w:b/>
        </w:rPr>
        <w:t>CK_MECHANISM_INFO</w:t>
      </w:r>
      <w:r>
        <w:rPr/>
        <w:t xml:space="preserve"> structure specify the supported range of RSA modulus sizes, in bits.</w:t>
      </w:r>
    </w:p>
    <w:p>
      <w:pPr>
        <w:pStyle w:val="Heading3"/>
        <w:numPr>
          <w:ilvl w:val="2"/>
          <w:numId w:val="2"/>
        </w:numPr>
        <w:rPr/>
      </w:pPr>
      <w:bookmarkStart w:id="329" w:name="_Toc72656218"/>
      <w:bookmarkStart w:id="330" w:name="_Toc516500636"/>
      <w:bookmarkStart w:id="331" w:name="_Toc416959986"/>
      <w:bookmarkStart w:id="332" w:name="_Toc395187740"/>
      <w:bookmarkStart w:id="333" w:name="_Toc391471102"/>
      <w:bookmarkStart w:id="334" w:name="_Toc370634385"/>
      <w:bookmarkStart w:id="335" w:name="_Toc228894648"/>
      <w:bookmarkStart w:id="336" w:name="_Toc228807174"/>
      <w:bookmarkStart w:id="337" w:name="_Toc76209442"/>
      <w:r>
        <w:rPr/>
        <w:t xml:space="preserve">TPM 1.1b and TPM 1.2 </w:t>
      </w:r>
      <w:bookmarkStart w:id="338" w:name="_Toc76209444"/>
      <w:bookmarkEnd w:id="337"/>
      <w:bookmarkEnd w:id="330"/>
      <w:bookmarkEnd w:id="331"/>
      <w:bookmarkEnd w:id="332"/>
      <w:bookmarkEnd w:id="333"/>
      <w:bookmarkEnd w:id="334"/>
      <w:bookmarkEnd w:id="335"/>
      <w:bookmarkEnd w:id="336"/>
      <w:bookmarkEnd w:id="338"/>
      <w:r>
        <w:rPr/>
        <w:t>PKCS #1 v1.5 RSA</w:t>
      </w:r>
    </w:p>
    <w:p>
      <w:pPr>
        <w:pStyle w:val="Normal"/>
        <w:numPr>
          <w:ilvl w:val="0"/>
          <w:numId w:val="3"/>
        </w:numPr>
        <w:rPr/>
      </w:pPr>
      <w:r>
        <w:rPr/>
        <w:t xml:space="preserve">The TPM 1.1b and TPM 1.2 PKCS #1 v1.5 RSA mechanism, denoted </w:t>
      </w:r>
      <w:r>
        <w:rPr>
          <w:b/>
        </w:rPr>
        <w:t>CKM_RSA_PKCS_TPM_1_1</w:t>
      </w:r>
      <w:r>
        <w:rPr/>
        <w:t xml:space="preserve">, is a multi-use mechanism based on the RSA public-key cryptosystem and the block formats initially defined in PKCS #1 v1.5, with additional formatting rules defined in TCPA TPM Specification Version 1.1b.  Additional formatting rules remained the same in TCG TPM Specification 1.2  The mechanism supports single-part encryption and decryption; key wrapping; and key unwrapping.  </w:t>
      </w:r>
    </w:p>
    <w:p>
      <w:pPr>
        <w:pStyle w:val="Normal"/>
        <w:numPr>
          <w:ilvl w:val="0"/>
          <w:numId w:val="3"/>
        </w:numPr>
        <w:rPr/>
      </w:pPr>
      <w:r>
        <w:rPr/>
        <w:t>This mechanism does not have a parameter. It differs from the standard PKCS#1 v1.5 RSA encryption mechanism in that the plaintext is wrapped in a TCPA_BOUND_DATA (TPM_BOUND_DATA for TPM 1.2) structure before being submitted to the PKCS#1 v1.5 encryption process. On encryption, the version field of the TCPA_BOUND_DATA (TPM_BOUND_DATA for TPM 1.2) structure must contain 0x01, 0x01, 0x00, 0x00. On decryption, any structure of the form 0x01, 0x01, 0xXX, 0xYY may be accepted.</w:t>
      </w:r>
    </w:p>
    <w:p>
      <w:pPr>
        <w:pStyle w:val="Normal"/>
        <w:numPr>
          <w:ilvl w:val="0"/>
          <w:numId w:val="3"/>
        </w:numPr>
        <w:rPr/>
      </w:pPr>
      <w:r>
        <w:rPr/>
        <w:t xml:space="preserve">This mechanism can wrap and unwrap any secret key of appropriate length.  Of course, a particular token may not be able to wrap/unwrap every appropriate-length secret key that it supports.  For wrapping, the “input” to the encryption operation is the value of the </w:t>
      </w:r>
      <w:r>
        <w:rPr>
          <w:b/>
        </w:rPr>
        <w:t>CKA_VALUE</w:t>
      </w:r>
      <w:r>
        <w:rPr/>
        <w:t xml:space="preserve"> attribute of the key that is wrapped; similarly for unwrapping.  The mechanism does not wrap the key type or any other information about the key, except the key length; the application must convey these separately.  In particular, the mechanism contributes only the </w:t>
      </w:r>
      <w:r>
        <w:rPr>
          <w:b/>
        </w:rPr>
        <w:t>CKA_CLASS</w:t>
      </w:r>
      <w:r>
        <w:rPr/>
        <w:t xml:space="preserve"> and </w:t>
      </w:r>
      <w:r>
        <w:rPr>
          <w:b/>
        </w:rPr>
        <w:t>CKA_VALUE</w:t>
      </w:r>
      <w:r>
        <w:rPr/>
        <w:t xml:space="preserve"> (and </w:t>
      </w:r>
      <w:r>
        <w:rPr>
          <w:b/>
        </w:rPr>
        <w:t>CKA_VALUE_LEN</w:t>
      </w:r>
      <w:r>
        <w:rPr/>
        <w:t>, if the key has it) attributes to the recovered key during unwrapping; other attributes must be specified in the template.</w:t>
      </w:r>
    </w:p>
    <w:p>
      <w:pPr>
        <w:pStyle w:val="Normal"/>
        <w:numPr>
          <w:ilvl w:val="0"/>
          <w:numId w:val="3"/>
        </w:numPr>
        <w:rPr/>
      </w:pPr>
      <w:r>
        <w:rPr/>
        <w:t xml:space="preserve">Constraints on key types and the length of the data are summarized in the following table.  For encryption and decryption, the input and output data may begin at the same location in memory.  In the table, </w:t>
      </w:r>
      <w:r>
        <w:rPr>
          <w:i/>
        </w:rPr>
        <w:t>k</w:t>
      </w:r>
      <w:r>
        <w:rPr/>
        <w:t xml:space="preserve"> is the length in bytes of the RSA modulus.</w:t>
      </w:r>
    </w:p>
    <w:p>
      <w:pPr>
        <w:pStyle w:val="Caption1"/>
        <w:numPr>
          <w:ilvl w:val="0"/>
          <w:numId w:val="3"/>
        </w:numPr>
        <w:rPr/>
      </w:pPr>
      <w:bookmarkStart w:id="339" w:name="_Toc76209817"/>
      <w:bookmarkStart w:id="340" w:name="_Toc228807502"/>
      <w:r>
        <w:rPr/>
        <w:t xml:space="preserve">Table </w:t>
      </w:r>
      <w:r>
        <w:rPr/>
        <w:fldChar w:fldCharType="begin"/>
      </w:r>
      <w:r>
        <w:instrText> SEQ Table \* ARABIC </w:instrText>
      </w:r>
      <w:r>
        <w:fldChar w:fldCharType="separate"/>
      </w:r>
      <w:r>
        <w:t>15</w:t>
      </w:r>
      <w:r>
        <w:fldChar w:fldCharType="end"/>
      </w:r>
      <w:bookmarkEnd w:id="339"/>
      <w:bookmarkEnd w:id="340"/>
      <w:r>
        <w:rPr/>
        <w:t>, TPM 1.1b and TPM 1.2 PKCS #1 v1.5 RSA: Key And Data Length</w:t>
      </w:r>
    </w:p>
    <w:tbl>
      <w:tblPr>
        <w:tblW w:w="6390" w:type="dxa"/>
        <w:jc w:val="left"/>
        <w:tblInd w:w="0"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980"/>
        <w:gridCol w:w="1890"/>
        <w:gridCol w:w="1191"/>
        <w:gridCol w:w="1328"/>
      </w:tblGrid>
      <w:tr>
        <w:trPr>
          <w:tblHeader w:val="true"/>
        </w:trPr>
        <w:tc>
          <w:tcPr>
            <w:tcW w:w="198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89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19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328"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98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r>
              <w:rPr>
                <w:rFonts w:cs="Arial" w:ascii="Arial" w:hAnsi="Arial"/>
                <w:sz w:val="20"/>
                <w:vertAlign w:val="superscript"/>
              </w:rPr>
              <w:t>1</w:t>
            </w:r>
          </w:p>
        </w:tc>
        <w:tc>
          <w:tcPr>
            <w:tcW w:w="18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19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-11-5</w:t>
            </w:r>
          </w:p>
        </w:tc>
        <w:tc>
          <w:tcPr>
            <w:tcW w:w="1328"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r>
      <w:tr>
        <w:trPr/>
        <w:tc>
          <w:tcPr>
            <w:tcW w:w="19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r>
              <w:rPr>
                <w:rFonts w:cs="Arial" w:ascii="Arial" w:hAnsi="Arial"/>
                <w:sz w:val="20"/>
                <w:vertAlign w:val="superscript"/>
              </w:rPr>
              <w:t>1</w:t>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1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c>
          <w:tcPr>
            <w:tcW w:w="13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highlight w:val="yellow"/>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-11-5</w:t>
            </w:r>
          </w:p>
        </w:tc>
      </w:tr>
      <w:tr>
        <w:trPr/>
        <w:tc>
          <w:tcPr>
            <w:tcW w:w="19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1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highlight w:val="yellow"/>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-11-5</w:t>
            </w:r>
          </w:p>
        </w:tc>
        <w:tc>
          <w:tcPr>
            <w:tcW w:w="13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r>
      <w:tr>
        <w:trPr/>
        <w:tc>
          <w:tcPr>
            <w:tcW w:w="198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18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1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i/>
                <w:sz w:val="20"/>
              </w:rPr>
              <w:t>k</w:t>
            </w:r>
          </w:p>
        </w:tc>
        <w:tc>
          <w:tcPr>
            <w:tcW w:w="132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highlight w:val="yellow"/>
              </w:rPr>
            </w:pPr>
            <w:r>
              <w:rPr>
                <w:rFonts w:eastAsia="Symbol" w:cs="Symbol" w:ascii="Symbol" w:hAnsi="Symbol"/>
                <w:sz w:val="20"/>
              </w:rPr>
              <w:t></w:t>
            </w:r>
            <w:r>
              <w:rPr>
                <w:rFonts w:cs="Arial" w:ascii="Arial" w:hAnsi="Arial"/>
                <w:sz w:val="20"/>
              </w:rPr>
              <w:t xml:space="preserve"> </w:t>
            </w:r>
            <w:r>
              <w:rPr>
                <w:rFonts w:cs="Arial" w:ascii="Arial" w:hAnsi="Arial"/>
                <w:i/>
                <w:sz w:val="20"/>
              </w:rPr>
              <w:t>k</w:t>
            </w:r>
            <w:r>
              <w:rPr>
                <w:rFonts w:cs="Arial" w:ascii="Arial" w:hAnsi="Arial"/>
                <w:sz w:val="20"/>
              </w:rPr>
              <w:t>-11-5</w:t>
            </w:r>
          </w:p>
        </w:tc>
      </w:tr>
    </w:tbl>
    <w:p>
      <w:pPr>
        <w:pStyle w:val="Normal"/>
        <w:numPr>
          <w:ilvl w:val="0"/>
          <w:numId w:val="3"/>
        </w:numPr>
        <w:spacing w:before="480" w:after="0"/>
        <w:rPr>
          <w:rStyle w:val="Footnotereference"/>
        </w:rPr>
      </w:pPr>
      <w:r>
        <w:rPr>
          <w:vertAlign w:val="superscript"/>
        </w:rPr>
        <w:t>1</w:t>
      </w:r>
      <w:r>
        <w:rPr/>
        <w:t xml:space="preserve"> </w:t>
      </w:r>
      <w:r>
        <w:rPr>
          <w:rStyle w:val="Footnotereference"/>
        </w:rPr>
        <w:t>Single-part operations only.</w:t>
      </w:r>
    </w:p>
    <w:p>
      <w:pPr>
        <w:pStyle w:val="Normal"/>
        <w:numPr>
          <w:ilvl w:val="0"/>
          <w:numId w:val="3"/>
        </w:numPr>
        <w:spacing w:before="480" w:after="0"/>
        <w:rPr>
          <w:vertAlign w:val="superscript"/>
        </w:rPr>
      </w:pPr>
      <w:r>
        <w:rPr>
          <w:vertAlign w:val="superscript"/>
        </w:rPr>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RSA modulus sizes, in bits.</w:t>
      </w:r>
    </w:p>
    <w:p>
      <w:pPr>
        <w:pStyle w:val="Heading3"/>
        <w:numPr>
          <w:ilvl w:val="2"/>
          <w:numId w:val="2"/>
        </w:numPr>
        <w:rPr/>
      </w:pPr>
      <w:bookmarkStart w:id="341" w:name="_Toc516500637"/>
      <w:bookmarkStart w:id="342" w:name="_Toc416959987"/>
      <w:bookmarkStart w:id="343" w:name="_Toc395187741"/>
      <w:bookmarkStart w:id="344" w:name="_Toc391471103"/>
      <w:bookmarkStart w:id="345" w:name="_Toc370634386"/>
      <w:bookmarkStart w:id="346" w:name="_Toc76209449"/>
      <w:bookmarkStart w:id="347" w:name="_Toc228807175"/>
      <w:bookmarkStart w:id="348" w:name="_Toc228894649"/>
      <w:bookmarkEnd w:id="341"/>
      <w:bookmarkEnd w:id="342"/>
      <w:bookmarkEnd w:id="343"/>
      <w:bookmarkEnd w:id="344"/>
      <w:bookmarkEnd w:id="345"/>
      <w:bookmarkEnd w:id="346"/>
      <w:bookmarkEnd w:id="347"/>
      <w:bookmarkEnd w:id="348"/>
      <w:r>
        <w:rPr/>
        <w:t>TPM 1.1b and TPM 1.2 PKCS #1 RSA OAEP</w:t>
      </w:r>
    </w:p>
    <w:p>
      <w:pPr>
        <w:pStyle w:val="Normal"/>
        <w:numPr>
          <w:ilvl w:val="0"/>
          <w:numId w:val="3"/>
        </w:numPr>
        <w:rPr/>
      </w:pPr>
      <w:r>
        <w:rPr/>
        <w:t xml:space="preserve">The TPM 1.1b and TPM 1.2 PKCS #1 RSA OAEP mechanism, denoted </w:t>
      </w:r>
      <w:r>
        <w:rPr>
          <w:b/>
        </w:rPr>
        <w:t>CKM_RSA_PKCS_OAEP_TPM_1_1</w:t>
      </w:r>
      <w:r>
        <w:rPr/>
        <w:t xml:space="preserve">, is a multi-purpose mechanism based on the RSA public-key cryptosystem and the OAEP block format defined in PKCS #1, with additional formatting defined in TCPA TPM Specification Version 1.1b.  Additional formatting rules remained the same in TCG TPM Specification 1.2.  The mechanism supports single-part encryption and decryption; key wrapping; and key unwrapping.  </w:t>
      </w:r>
    </w:p>
    <w:p>
      <w:pPr>
        <w:pStyle w:val="Normal"/>
        <w:numPr>
          <w:ilvl w:val="0"/>
          <w:numId w:val="3"/>
        </w:numPr>
        <w:rPr/>
      </w:pPr>
      <w:r>
        <w:rPr/>
        <w:t>This mechanism does not have a parameter. It differs from the standard PKCS#1 OAEP RSA encryption mechanism in that the plaintext is wrapped in a TCPA_BOUND_DATA (TPM_BOUND_DATA for TPM 1.2) structure before being submitted to the encryption process and that all of the values of the parameters that are passed to a standard CKM_RSA_PKCS_OAEP operation are fixed. On encryption, the version field of the TCPA_BOUND_DATA (TPM_BOUND_DATA for TPM 1.2) structure must contain 0x01, 0x01, 0x00, 0x00. On decryption, any structure of the form 0x01, 0x01, 0xXX, 0xYY may be accepted.</w:t>
      </w:r>
    </w:p>
    <w:p>
      <w:pPr>
        <w:pStyle w:val="Normal"/>
        <w:numPr>
          <w:ilvl w:val="0"/>
          <w:numId w:val="3"/>
        </w:numPr>
        <w:rPr/>
      </w:pPr>
      <w:r>
        <w:rPr/>
        <w:t xml:space="preserve">This mechanism can wrap and unwrap any secret key of appropriate length.  Of course, a particular token may not be able to wrap/unwrap every appropriate-length secret key that it supports.  For wrapping, the “input” to the encryption operation is the value of the </w:t>
      </w:r>
      <w:r>
        <w:rPr>
          <w:b/>
        </w:rPr>
        <w:t>CKA_VALUE</w:t>
      </w:r>
      <w:r>
        <w:rPr/>
        <w:t xml:space="preserve"> attribute of the key that is wrapped; similarly for unwrapping.  The mechanism does not wrap the key type or any other information about the key, except the key length; the application must convey these separately.  In particular, the mechanism contributes only the </w:t>
      </w:r>
      <w:r>
        <w:rPr>
          <w:b/>
        </w:rPr>
        <w:t>CKA_CLASS</w:t>
      </w:r>
      <w:r>
        <w:rPr/>
        <w:t xml:space="preserve"> and </w:t>
      </w:r>
      <w:r>
        <w:rPr>
          <w:b/>
        </w:rPr>
        <w:t>CKA_VALUE</w:t>
      </w:r>
      <w:r>
        <w:rPr/>
        <w:t xml:space="preserve"> (and </w:t>
      </w:r>
      <w:r>
        <w:rPr>
          <w:b/>
        </w:rPr>
        <w:t>CKA_VALUE_LEN</w:t>
      </w:r>
      <w:r>
        <w:rPr/>
        <w:t>, if the key has it) attributes to the recovered key during unwrapping; other attributes must be specified in the template.</w:t>
      </w:r>
    </w:p>
    <w:p>
      <w:pPr>
        <w:pStyle w:val="Normal"/>
        <w:numPr>
          <w:ilvl w:val="0"/>
          <w:numId w:val="3"/>
        </w:numPr>
        <w:rPr>
          <w:b/>
          <w:b/>
        </w:rPr>
      </w:pPr>
      <w:r>
        <w:rPr/>
        <w:t xml:space="preserve">Constraints on key types and the length of the data are summarized in the following table.  For encryption and decryption, the input and output data may begin at the same location in memory.  In the table, </w:t>
      </w:r>
      <w:r>
        <w:rPr>
          <w:i/>
        </w:rPr>
        <w:t>k</w:t>
      </w:r>
      <w:r>
        <w:rPr/>
        <w:t xml:space="preserve"> is the length in bytes of the RSA modulus.</w:t>
      </w:r>
    </w:p>
    <w:p>
      <w:pPr>
        <w:pStyle w:val="Caption1"/>
        <w:numPr>
          <w:ilvl w:val="0"/>
          <w:numId w:val="3"/>
        </w:numPr>
        <w:rPr/>
      </w:pPr>
      <w:bookmarkStart w:id="349" w:name="_Toc76209820"/>
      <w:bookmarkStart w:id="350" w:name="_Toc228807503"/>
      <w:r>
        <w:rPr/>
        <w:t xml:space="preserve">Table </w:t>
      </w:r>
      <w:r>
        <w:rPr/>
        <w:fldChar w:fldCharType="begin"/>
      </w:r>
      <w:r>
        <w:instrText> SEQ Table \* ARABIC </w:instrText>
      </w:r>
      <w:r>
        <w:fldChar w:fldCharType="separate"/>
      </w:r>
      <w:r>
        <w:t>16</w:t>
      </w:r>
      <w:r>
        <w:fldChar w:fldCharType="end"/>
      </w:r>
      <w:bookmarkEnd w:id="349"/>
      <w:bookmarkEnd w:id="350"/>
      <w:r>
        <w:rPr/>
        <w:t>, TPM 1.1b and TPM 1.2 PKCS #1 RSA OAEP: Key And Data Length</w:t>
      </w:r>
    </w:p>
    <w:tbl>
      <w:tblPr>
        <w:tblW w:w="675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980"/>
        <w:gridCol w:w="1890"/>
        <w:gridCol w:w="1440"/>
        <w:gridCol w:w="1439"/>
      </w:tblGrid>
      <w:tr>
        <w:trPr>
          <w:tblHeader w:val="true"/>
        </w:trPr>
        <w:tc>
          <w:tcPr>
            <w:tcW w:w="198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89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4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43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98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r>
              <w:rPr>
                <w:rFonts w:cs="Arial" w:ascii="Arial" w:hAnsi="Arial"/>
                <w:sz w:val="20"/>
                <w:vertAlign w:val="superscript"/>
              </w:rPr>
              <w:t>1</w:t>
            </w:r>
          </w:p>
        </w:tc>
        <w:tc>
          <w:tcPr>
            <w:tcW w:w="189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44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eastAsia="Symbol" w:cs="Symbol" w:ascii="Symbol" w:hAnsi="Symbol"/>
                <w:sz w:val="20"/>
              </w:rPr>
              <w:t></w:t>
            </w:r>
            <w:r>
              <w:rPr>
                <w:rFonts w:cs="Arial" w:ascii="Arial" w:hAnsi="Arial"/>
                <w:sz w:val="20"/>
                <w:lang w:val="sv-SE"/>
              </w:rPr>
              <w:t xml:space="preserve"> </w:t>
            </w:r>
            <w:r>
              <w:rPr>
                <w:rFonts w:cs="Arial" w:ascii="Arial" w:hAnsi="Arial"/>
                <w:i/>
                <w:sz w:val="20"/>
                <w:lang w:val="sv-SE"/>
              </w:rPr>
              <w:t>k</w:t>
            </w:r>
            <w:r>
              <w:rPr>
                <w:rFonts w:cs="Arial" w:ascii="Arial" w:hAnsi="Arial"/>
                <w:sz w:val="20"/>
                <w:lang w:val="sv-SE"/>
              </w:rPr>
              <w:t>-2-40-5</w:t>
            </w:r>
          </w:p>
        </w:tc>
        <w:tc>
          <w:tcPr>
            <w:tcW w:w="1439"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cs="Arial" w:ascii="Arial" w:hAnsi="Arial"/>
                <w:i/>
                <w:sz w:val="20"/>
                <w:lang w:val="sv-SE"/>
              </w:rPr>
              <w:t>k</w:t>
            </w:r>
          </w:p>
        </w:tc>
      </w:tr>
      <w:tr>
        <w:trPr/>
        <w:tc>
          <w:tcPr>
            <w:tcW w:w="19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r>
              <w:rPr>
                <w:rFonts w:cs="Arial" w:ascii="Arial" w:hAnsi="Arial"/>
                <w:sz w:val="20"/>
                <w:vertAlign w:val="superscript"/>
              </w:rPr>
              <w:t>1</w:t>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cs="Arial" w:ascii="Arial" w:hAnsi="Arial"/>
                <w:i/>
                <w:sz w:val="20"/>
                <w:lang w:val="sv-SE"/>
              </w:rPr>
              <w:t>k</w:t>
            </w:r>
          </w:p>
        </w:tc>
        <w:tc>
          <w:tcPr>
            <w:tcW w:w="143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eastAsia="Symbol" w:cs="Symbol" w:ascii="Symbol" w:hAnsi="Symbol"/>
                <w:sz w:val="20"/>
              </w:rPr>
              <w:t></w:t>
            </w:r>
            <w:r>
              <w:rPr>
                <w:rFonts w:cs="Arial" w:ascii="Arial" w:hAnsi="Arial"/>
                <w:sz w:val="20"/>
                <w:lang w:val="sv-SE"/>
              </w:rPr>
              <w:t xml:space="preserve"> </w:t>
            </w:r>
            <w:r>
              <w:rPr>
                <w:rFonts w:cs="Arial" w:ascii="Arial" w:hAnsi="Arial"/>
                <w:i/>
                <w:sz w:val="20"/>
                <w:lang w:val="sv-SE"/>
              </w:rPr>
              <w:t>k</w:t>
            </w:r>
            <w:r>
              <w:rPr>
                <w:rFonts w:cs="Arial" w:ascii="Arial" w:hAnsi="Arial"/>
                <w:sz w:val="20"/>
                <w:lang w:val="sv-SE"/>
              </w:rPr>
              <w:t>-2-40-5</w:t>
            </w:r>
          </w:p>
        </w:tc>
      </w:tr>
      <w:tr>
        <w:trPr/>
        <w:tc>
          <w:tcPr>
            <w:tcW w:w="19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public key</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eastAsia="Symbol" w:cs="Symbol" w:ascii="Symbol" w:hAnsi="Symbol"/>
                <w:sz w:val="20"/>
              </w:rPr>
              <w:t></w:t>
            </w:r>
            <w:r>
              <w:rPr>
                <w:rFonts w:cs="Arial" w:ascii="Arial" w:hAnsi="Arial"/>
                <w:sz w:val="20"/>
                <w:lang w:val="sv-SE"/>
              </w:rPr>
              <w:t xml:space="preserve"> </w:t>
            </w:r>
            <w:r>
              <w:rPr>
                <w:rFonts w:cs="Arial" w:ascii="Arial" w:hAnsi="Arial"/>
                <w:i/>
                <w:sz w:val="20"/>
                <w:lang w:val="sv-SE"/>
              </w:rPr>
              <w:t>k</w:t>
            </w:r>
            <w:r>
              <w:rPr>
                <w:rFonts w:cs="Arial" w:ascii="Arial" w:hAnsi="Arial"/>
                <w:sz w:val="20"/>
                <w:lang w:val="sv-SE"/>
              </w:rPr>
              <w:t>-2-40-5</w:t>
            </w:r>
          </w:p>
        </w:tc>
        <w:tc>
          <w:tcPr>
            <w:tcW w:w="143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cs="Arial" w:ascii="Arial" w:hAnsi="Arial"/>
                <w:i/>
                <w:sz w:val="20"/>
                <w:lang w:val="sv-SE"/>
              </w:rPr>
              <w:t>k</w:t>
            </w:r>
          </w:p>
        </w:tc>
      </w:tr>
      <w:tr>
        <w:trPr/>
        <w:tc>
          <w:tcPr>
            <w:tcW w:w="198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18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RSA private key</w:t>
            </w:r>
          </w:p>
        </w:tc>
        <w:tc>
          <w:tcPr>
            <w:tcW w:w="144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cs="Arial" w:ascii="Arial" w:hAnsi="Arial"/>
                <w:i/>
                <w:sz w:val="20"/>
                <w:lang w:val="sv-SE"/>
              </w:rPr>
              <w:t>k</w:t>
            </w:r>
          </w:p>
        </w:tc>
        <w:tc>
          <w:tcPr>
            <w:tcW w:w="143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lang w:val="sv-SE"/>
              </w:rPr>
            </w:pPr>
            <w:r>
              <w:rPr>
                <w:rFonts w:eastAsia="Symbol" w:cs="Symbol" w:ascii="Symbol" w:hAnsi="Symbol"/>
                <w:sz w:val="20"/>
              </w:rPr>
              <w:t></w:t>
            </w:r>
            <w:r>
              <w:rPr>
                <w:rFonts w:cs="Arial" w:ascii="Arial" w:hAnsi="Arial"/>
                <w:sz w:val="20"/>
                <w:lang w:val="sv-SE"/>
              </w:rPr>
              <w:t xml:space="preserve"> </w:t>
            </w:r>
            <w:r>
              <w:rPr>
                <w:rFonts w:cs="Arial" w:ascii="Arial" w:hAnsi="Arial"/>
                <w:i/>
                <w:sz w:val="20"/>
                <w:lang w:val="sv-SE"/>
              </w:rPr>
              <w:t>k</w:t>
            </w:r>
            <w:r>
              <w:rPr>
                <w:rFonts w:cs="Arial" w:ascii="Arial" w:hAnsi="Arial"/>
                <w:sz w:val="20"/>
                <w:lang w:val="sv-SE"/>
              </w:rPr>
              <w:t>-2-40-5</w:t>
            </w:r>
          </w:p>
        </w:tc>
      </w:tr>
    </w:tbl>
    <w:p>
      <w:pPr>
        <w:pStyle w:val="Normal"/>
        <w:numPr>
          <w:ilvl w:val="0"/>
          <w:numId w:val="3"/>
        </w:numPr>
        <w:rPr>
          <w:rStyle w:val="Footnotereference"/>
        </w:rPr>
      </w:pPr>
      <w:r>
        <w:rPr>
          <w:vertAlign w:val="superscript"/>
        </w:rPr>
        <w:t>1</w:t>
      </w:r>
      <w:r>
        <w:rPr/>
        <w:t xml:space="preserve"> </w:t>
      </w:r>
      <w:r>
        <w:rPr>
          <w:rStyle w:val="Footnotereference"/>
        </w:rPr>
        <w:t>Single-part operations only.</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RSA modulus sizes, in bits.</w:t>
      </w:r>
    </w:p>
    <w:p>
      <w:pPr>
        <w:pStyle w:val="Heading3"/>
        <w:numPr>
          <w:ilvl w:val="2"/>
          <w:numId w:val="2"/>
        </w:numPr>
        <w:rPr/>
      </w:pPr>
      <w:bookmarkStart w:id="351" w:name="_Toc516500638"/>
      <w:bookmarkStart w:id="352" w:name="_Toc416959988"/>
      <w:bookmarkStart w:id="353" w:name="_Toc395187742"/>
      <w:bookmarkStart w:id="354" w:name="_Toc391471104"/>
      <w:bookmarkStart w:id="355" w:name="_Toc370634387"/>
      <w:bookmarkEnd w:id="351"/>
      <w:bookmarkEnd w:id="352"/>
      <w:bookmarkEnd w:id="353"/>
      <w:bookmarkEnd w:id="354"/>
      <w:bookmarkEnd w:id="355"/>
      <w:r>
        <w:rPr/>
        <w:t>RSA AES KEY WRAP</w:t>
      </w:r>
    </w:p>
    <w:p>
      <w:pPr>
        <w:pStyle w:val="Normal"/>
        <w:numPr>
          <w:ilvl w:val="0"/>
          <w:numId w:val="3"/>
        </w:numPr>
        <w:rPr>
          <w:rFonts w:cs="Arial"/>
          <w:del w:id="1813" w:author="Dieter Bong" w:date="2018-01-09T17:16:00Z"/>
        </w:rPr>
      </w:pPr>
      <w:del w:id="1812" w:author="Dieter Bong" w:date="2018-01-09T17:16:00Z">
        <w:r>
          <w:rPr>
            <w:rFonts w:cs="Arial"/>
          </w:rPr>
        </w:r>
      </w:del>
    </w:p>
    <w:p>
      <w:pPr>
        <w:pStyle w:val="Normal"/>
        <w:numPr>
          <w:ilvl w:val="0"/>
          <w:numId w:val="3"/>
        </w:numPr>
        <w:rPr>
          <w:rFonts w:cs="Arial"/>
        </w:rPr>
      </w:pPr>
      <w:r>
        <w:rPr>
          <w:rFonts w:cs="Arial"/>
        </w:rPr>
        <w:t xml:space="preserve">The RSA AES key wrap mechanism, denoted </w:t>
      </w:r>
      <w:r>
        <w:rPr>
          <w:rFonts w:cs="Arial"/>
          <w:b/>
          <w:bCs/>
        </w:rPr>
        <w:t>CKM_RSA_AES_KEY_WRAP</w:t>
      </w:r>
      <w:r>
        <w:rPr>
          <w:rFonts w:cs="Arial"/>
        </w:rPr>
        <w:t>, is a mechanism based on the RSA public-key cryptosystem and the AES key wrap mechanism.</w:t>
      </w:r>
      <w:del w:id="1814" w:author="Dieter Bong" w:date="2018-01-09T17:17:00Z">
        <w:r>
          <w:rPr>
            <w:rFonts w:cs="Arial"/>
          </w:rPr>
          <w:delText> </w:delText>
        </w:r>
      </w:del>
      <w:r>
        <w:rPr>
          <w:rFonts w:cs="Arial"/>
        </w:rPr>
        <w:t xml:space="preserve"> It supports single-part key wrapping; and key unwrapping.</w:t>
      </w:r>
    </w:p>
    <w:p>
      <w:pPr>
        <w:pStyle w:val="Normal"/>
        <w:numPr>
          <w:ilvl w:val="0"/>
          <w:numId w:val="3"/>
        </w:numPr>
        <w:rPr>
          <w:rFonts w:cs="Arial"/>
        </w:rPr>
      </w:pPr>
      <w:r>
        <w:rPr>
          <w:rFonts w:cs="Arial"/>
        </w:rPr>
        <w:t>It has a parameter, a </w:t>
      </w:r>
      <w:r>
        <w:rPr>
          <w:rFonts w:cs="Arial"/>
          <w:b/>
          <w:bCs/>
        </w:rPr>
        <w:t>CK_RSA_AES_KEY_WRAP_PARAMS</w:t>
      </w:r>
      <w:r>
        <w:rPr>
          <w:rFonts w:cs="Arial"/>
        </w:rPr>
        <w:t xml:space="preserve"> structure. </w:t>
      </w:r>
    </w:p>
    <w:p>
      <w:pPr>
        <w:pStyle w:val="PlainText"/>
        <w:numPr>
          <w:ilvl w:val="0"/>
          <w:numId w:val="3"/>
        </w:numPr>
        <w:rPr>
          <w:rFonts w:ascii="Arial" w:hAnsi="Arial" w:cs="Arial"/>
        </w:rPr>
      </w:pPr>
      <w:r>
        <w:rPr>
          <w:rFonts w:cs="Arial" w:ascii="Arial" w:hAnsi="Arial"/>
        </w:rPr>
        <w:t xml:space="preserve">The mechanism can wrap and unwrap a target </w:t>
      </w:r>
      <w:r>
        <w:rPr>
          <w:rFonts w:cs="Arial" w:ascii="Arial" w:hAnsi="Arial"/>
          <w:lang w:val="en-US"/>
        </w:rPr>
        <w:t xml:space="preserve">asymmetric </w:t>
      </w:r>
      <w:r>
        <w:rPr>
          <w:rFonts w:cs="Arial" w:ascii="Arial" w:hAnsi="Arial"/>
        </w:rPr>
        <w:t xml:space="preserve">key of any length and type using an RSA key. </w:t>
      </w:r>
    </w:p>
    <w:p>
      <w:pPr>
        <w:pStyle w:val="PlainText"/>
        <w:numPr>
          <w:ilvl w:val="0"/>
          <w:numId w:val="48"/>
        </w:numPr>
        <w:rPr>
          <w:rFonts w:ascii="Arial" w:hAnsi="Arial" w:cs="Arial"/>
        </w:rPr>
      </w:pPr>
      <w:r>
        <w:rPr>
          <w:rFonts w:cs="Arial" w:ascii="Arial" w:hAnsi="Arial"/>
        </w:rPr>
        <w:t>A temporary AES key is used for wrapping the target key using CKM_AES_</w:t>
      </w:r>
      <w:r>
        <w:rPr>
          <w:rFonts w:cs="Arial" w:ascii="Arial" w:hAnsi="Arial"/>
          <w:lang w:val="en-US"/>
        </w:rPr>
        <w:t>KEY_</w:t>
      </w:r>
      <w:r>
        <w:rPr>
          <w:rFonts w:cs="Arial" w:ascii="Arial" w:hAnsi="Arial"/>
        </w:rPr>
        <w:t>WRAP</w:t>
      </w:r>
      <w:r>
        <w:rPr>
          <w:rFonts w:cs="Arial" w:ascii="Arial" w:hAnsi="Arial"/>
          <w:lang w:val="en-US"/>
        </w:rPr>
        <w:t>_KWP</w:t>
      </w:r>
      <w:r>
        <w:rPr>
          <w:rFonts w:cs="Arial" w:ascii="Arial" w:hAnsi="Arial"/>
        </w:rPr>
        <w:t xml:space="preserve"> mechanism. </w:t>
      </w:r>
    </w:p>
    <w:p>
      <w:pPr>
        <w:pStyle w:val="PlainText"/>
        <w:numPr>
          <w:ilvl w:val="0"/>
          <w:numId w:val="48"/>
        </w:numPr>
        <w:rPr>
          <w:rFonts w:ascii="Arial" w:hAnsi="Arial" w:cs="Arial"/>
        </w:rPr>
      </w:pPr>
      <w:r>
        <w:rPr>
          <w:rFonts w:cs="Arial" w:ascii="Arial" w:hAnsi="Arial"/>
        </w:rPr>
        <w:t>The temporary AES key is wrapped with the wrapping RSA key using CKM_RSA_PKCS_OAEP mechanism.</w:t>
      </w:r>
    </w:p>
    <w:p>
      <w:pPr>
        <w:pStyle w:val="PlainText"/>
        <w:numPr>
          <w:ilvl w:val="0"/>
          <w:numId w:val="3"/>
        </w:numPr>
        <w:rPr>
          <w:rFonts w:ascii="Arial" w:hAnsi="Arial" w:cs="Arial"/>
        </w:rPr>
      </w:pPr>
      <w:r>
        <w:rPr>
          <w:rFonts w:cs="Arial" w:ascii="Arial" w:hAnsi="Arial"/>
        </w:rPr>
      </w:r>
    </w:p>
    <w:p>
      <w:pPr>
        <w:pStyle w:val="PlainText"/>
        <w:numPr>
          <w:ilvl w:val="0"/>
          <w:numId w:val="3"/>
        </w:numPr>
        <w:rPr>
          <w:rFonts w:ascii="Arial" w:hAnsi="Arial" w:cs="Arial"/>
        </w:rPr>
      </w:pPr>
      <w:r>
        <w:rPr>
          <w:rFonts w:cs="Arial" w:ascii="Arial" w:hAnsi="Arial"/>
        </w:rPr>
        <w:t>For wrapping, the mechanism -</w:t>
      </w:r>
      <w:del w:id="1815" w:author="Dieter Bong" w:date="2018-01-09T17:18:00Z">
        <w:r>
          <w:rPr>
            <w:rFonts w:cs="Arial" w:ascii="Arial" w:hAnsi="Arial"/>
          </w:rPr>
          <w:delText xml:space="preserve">                 </w:delText>
        </w:r>
      </w:del>
    </w:p>
    <w:p>
      <w:pPr>
        <w:pStyle w:val="Normal"/>
        <w:numPr>
          <w:ilvl w:val="0"/>
          <w:numId w:val="49"/>
        </w:numPr>
        <w:spacing w:before="120" w:after="0"/>
        <w:jc w:val="both"/>
        <w:rPr>
          <w:rFonts w:cs="Arial"/>
        </w:rPr>
      </w:pPr>
      <w:r>
        <w:rPr>
          <w:rFonts w:cs="Arial"/>
        </w:rPr>
        <w:t xml:space="preserve">Generates a temporary random AES key of </w:t>
      </w:r>
      <w:r>
        <w:rPr>
          <w:rFonts w:cs="Arial"/>
          <w:i/>
          <w:iCs/>
        </w:rPr>
        <w:t>ulAESKeyBits</w:t>
      </w:r>
      <w:r>
        <w:rPr>
          <w:rFonts w:cs="Arial"/>
        </w:rPr>
        <w:t xml:space="preserve"> length.  This key is not accessible to the user - no handle is returned.</w:t>
      </w:r>
    </w:p>
    <w:p>
      <w:pPr>
        <w:pStyle w:val="Normal"/>
        <w:numPr>
          <w:ilvl w:val="0"/>
          <w:numId w:val="49"/>
        </w:numPr>
        <w:spacing w:before="120" w:after="0"/>
        <w:jc w:val="both"/>
        <w:rPr>
          <w:rFonts w:cs="Arial"/>
        </w:rPr>
      </w:pPr>
      <w:r>
        <w:rPr>
          <w:rFonts w:cs="Arial"/>
        </w:rPr>
        <w:t xml:space="preserve">Wraps the AES key with the wrapping RSA key using </w:t>
      </w:r>
      <w:r>
        <w:rPr>
          <w:rFonts w:cs="Arial"/>
          <w:b/>
          <w:bCs/>
        </w:rPr>
        <w:t>CKM_RSA_PKCS_OAEP</w:t>
      </w:r>
      <w:r>
        <w:rPr>
          <w:rFonts w:cs="Arial"/>
        </w:rPr>
        <w:t xml:space="preserve"> with parameters of </w:t>
      </w:r>
      <w:r>
        <w:rPr>
          <w:rFonts w:cs="Arial"/>
          <w:i/>
          <w:iCs/>
        </w:rPr>
        <w:t>OAEPParams</w:t>
      </w:r>
      <w:r>
        <w:rPr>
          <w:rFonts w:cs="Arial"/>
        </w:rPr>
        <w:t>.</w:t>
      </w:r>
    </w:p>
    <w:p>
      <w:pPr>
        <w:pStyle w:val="Normal"/>
        <w:numPr>
          <w:ilvl w:val="0"/>
          <w:numId w:val="49"/>
        </w:numPr>
        <w:spacing w:before="120" w:after="0"/>
        <w:jc w:val="both"/>
        <w:rPr>
          <w:rFonts w:cs="Arial"/>
        </w:rPr>
      </w:pPr>
      <w:r>
        <w:rPr>
          <w:rFonts w:cs="Arial"/>
        </w:rPr>
        <w:t xml:space="preserve">Wraps the target key with the temporary AES key using </w:t>
      </w:r>
      <w:r>
        <w:rPr>
          <w:rFonts w:cs="Arial"/>
          <w:b/>
          <w:bCs/>
        </w:rPr>
        <w:t>CKM_AES_KEY_WRAP_KWP</w:t>
      </w:r>
      <w:r>
        <w:rPr>
          <w:rFonts w:cs="Arial"/>
        </w:rPr>
        <w:t xml:space="preserve"> ([AES KEYWRAP] section 6.3).</w:t>
      </w:r>
    </w:p>
    <w:p>
      <w:pPr>
        <w:pStyle w:val="Normal"/>
        <w:numPr>
          <w:ilvl w:val="0"/>
          <w:numId w:val="49"/>
        </w:numPr>
        <w:spacing w:before="120" w:after="0"/>
        <w:jc w:val="both"/>
        <w:rPr>
          <w:rFonts w:cs="Arial"/>
        </w:rPr>
      </w:pPr>
      <w:r>
        <w:rPr>
          <w:rFonts w:cs="Arial"/>
        </w:rPr>
        <w:t xml:space="preserve">Zeroizes the temporary AES key </w:t>
      </w:r>
    </w:p>
    <w:p>
      <w:pPr>
        <w:pStyle w:val="Normal"/>
        <w:numPr>
          <w:ilvl w:val="0"/>
          <w:numId w:val="49"/>
        </w:numPr>
        <w:spacing w:before="120" w:after="0"/>
        <w:jc w:val="both"/>
        <w:rPr>
          <w:rFonts w:cs="Arial"/>
        </w:rPr>
      </w:pPr>
      <w:r>
        <w:rPr>
          <w:rFonts w:cs="Arial"/>
        </w:rPr>
        <w:t>Concatenates two wrapped keys and outputs the concatenated blob. The first is the wrapped AES key, and the second is the wrapped target key.</w:t>
      </w:r>
    </w:p>
    <w:p>
      <w:pPr>
        <w:pStyle w:val="PlainText"/>
        <w:numPr>
          <w:ilvl w:val="0"/>
          <w:numId w:val="3"/>
        </w:numPr>
        <w:rPr>
          <w:rFonts w:ascii="Arial" w:hAnsi="Arial" w:cs="Arial"/>
          <w:lang w:val="en-US"/>
        </w:rPr>
      </w:pPr>
      <w:r>
        <w:rPr>
          <w:rFonts w:cs="Arial" w:ascii="Arial" w:hAnsi="Arial"/>
          <w:lang w:val="en-US"/>
        </w:rPr>
      </w:r>
    </w:p>
    <w:p>
      <w:pPr>
        <w:pStyle w:val="PlainText"/>
        <w:numPr>
          <w:ilvl w:val="0"/>
          <w:numId w:val="3"/>
        </w:numPr>
        <w:rPr>
          <w:rFonts w:ascii="Arial" w:hAnsi="Arial" w:cs="Arial"/>
          <w:lang w:val="en-US"/>
        </w:rPr>
      </w:pPr>
      <w:r>
        <w:rPr>
          <w:rFonts w:cs="Arial" w:ascii="Arial" w:hAnsi="Arial"/>
        </w:rPr>
        <w:t>The</w:t>
      </w:r>
      <w:r>
        <w:rPr>
          <w:rFonts w:cs="Arial" w:ascii="Arial" w:hAnsi="Arial"/>
          <w:lang w:val="en-US"/>
        </w:rPr>
        <w:t xml:space="preserve"> </w:t>
      </w:r>
      <w:r>
        <w:rPr>
          <w:rFonts w:cs="Arial" w:ascii="Arial" w:hAnsi="Arial"/>
        </w:rPr>
        <w:t xml:space="preserve">recommended format for an asymmetric target key being wrapped is as a PKCS8 PrivateKeyInfo </w:t>
      </w:r>
    </w:p>
    <w:p>
      <w:pPr>
        <w:pStyle w:val="PlainText"/>
        <w:numPr>
          <w:ilvl w:val="0"/>
          <w:numId w:val="3"/>
        </w:numPr>
        <w:rPr>
          <w:rFonts w:ascii="Arial" w:hAnsi="Arial" w:cs="Arial"/>
          <w:lang w:val="en-US"/>
        </w:rPr>
      </w:pPr>
      <w:r>
        <w:rPr>
          <w:rFonts w:cs="Arial" w:ascii="Arial" w:hAnsi="Arial"/>
          <w:lang w:val="en-US"/>
        </w:rPr>
      </w:r>
    </w:p>
    <w:p>
      <w:pPr>
        <w:pStyle w:val="PlainText"/>
        <w:numPr>
          <w:ilvl w:val="0"/>
          <w:numId w:val="3"/>
        </w:numPr>
        <w:rPr>
          <w:rFonts w:ascii="Arial" w:hAnsi="Arial" w:cs="Arial"/>
          <w:color w:val="000000"/>
          <w:lang w:val="en-US"/>
        </w:rPr>
      </w:pPr>
      <w:r>
        <w:rPr>
          <w:rFonts w:cs="Arial" w:ascii="Arial" w:hAnsi="Arial"/>
        </w:rPr>
        <w:t xml:space="preserve">The use of Attributes in the PrivateKeyInfo structure  is OPTIONAL. </w:t>
      </w:r>
      <w:r>
        <w:rPr>
          <w:rFonts w:cs="Arial" w:ascii="Arial" w:hAnsi="Arial"/>
          <w:lang w:val="en-US"/>
        </w:rPr>
        <w:t xml:space="preserve">In case of conflicts between the </w:t>
      </w:r>
      <w:r>
        <w:rPr>
          <w:rFonts w:cs="Arial" w:ascii="Arial" w:hAnsi="Arial"/>
        </w:rPr>
        <w:t>object attribute template, and</w:t>
      </w:r>
      <w:r>
        <w:rPr>
          <w:rFonts w:cs="Arial" w:ascii="Arial" w:hAnsi="Arial"/>
          <w:lang w:val="en-US"/>
        </w:rPr>
        <w:t xml:space="preserve"> </w:t>
      </w:r>
      <w:r>
        <w:rPr>
          <w:rFonts w:cs="Arial" w:ascii="Arial" w:hAnsi="Arial"/>
        </w:rPr>
        <w:t>Attributes in the PrivateKeyInfo structure</w:t>
      </w:r>
      <w:r>
        <w:rPr>
          <w:rFonts w:cs="Arial" w:ascii="Arial" w:hAnsi="Arial"/>
          <w:lang w:val="en-US"/>
        </w:rPr>
        <w:t xml:space="preserve">, an error </w:t>
      </w:r>
      <w:r>
        <w:rPr>
          <w:rFonts w:cs="Arial" w:ascii="Arial" w:hAnsi="Arial"/>
          <w:color w:val="000000"/>
        </w:rPr>
        <w:t xml:space="preserve">should be thrown </w:t>
      </w:r>
    </w:p>
    <w:p>
      <w:pPr>
        <w:pStyle w:val="PlainText"/>
        <w:numPr>
          <w:ilvl w:val="0"/>
          <w:numId w:val="3"/>
        </w:numPr>
        <w:rPr>
          <w:rFonts w:ascii="Arial" w:hAnsi="Arial" w:cs="Arial"/>
        </w:rPr>
      </w:pPr>
      <w:r>
        <w:rPr>
          <w:rFonts w:cs="Arial" w:ascii="Arial" w:hAnsi="Arial"/>
        </w:rPr>
      </w:r>
    </w:p>
    <w:p>
      <w:pPr>
        <w:pStyle w:val="PlainText"/>
        <w:numPr>
          <w:ilvl w:val="0"/>
          <w:numId w:val="3"/>
        </w:numPr>
        <w:rPr>
          <w:rFonts w:ascii="Arial" w:hAnsi="Arial" w:cs="Arial"/>
        </w:rPr>
      </w:pPr>
      <w:r>
        <w:rPr>
          <w:rFonts w:cs="Arial" w:ascii="Arial" w:hAnsi="Arial"/>
        </w:rPr>
        <w:t xml:space="preserve">For unwrapping, the mechanism - </w:t>
      </w:r>
    </w:p>
    <w:p>
      <w:pPr>
        <w:pStyle w:val="Normal"/>
        <w:numPr>
          <w:ilvl w:val="0"/>
          <w:numId w:val="49"/>
        </w:numPr>
        <w:spacing w:before="120" w:after="0"/>
        <w:jc w:val="both"/>
        <w:rPr>
          <w:rFonts w:cs="Arial"/>
        </w:rPr>
      </w:pPr>
      <w:r>
        <w:rPr>
          <w:rFonts w:cs="Arial"/>
        </w:rPr>
        <w:t>Splits the input into two parts. The first is the wrapped AES key, and the second is the wrapped target key. The length of the first part is equal to the length of the unwrapping RSA key.</w:t>
      </w:r>
    </w:p>
    <w:p>
      <w:pPr>
        <w:pStyle w:val="Normal"/>
        <w:numPr>
          <w:ilvl w:val="0"/>
          <w:numId w:val="49"/>
        </w:numPr>
        <w:spacing w:before="120" w:after="0"/>
        <w:jc w:val="both"/>
        <w:rPr>
          <w:rFonts w:cs="Arial"/>
        </w:rPr>
      </w:pPr>
      <w:r>
        <w:rPr>
          <w:rFonts w:cs="Arial"/>
        </w:rPr>
        <w:t xml:space="preserve">Un-wraps the temporary AES key from the first part with the private RSA key using </w:t>
      </w:r>
      <w:r>
        <w:rPr>
          <w:rFonts w:cs="Arial"/>
          <w:b/>
          <w:bCs/>
        </w:rPr>
        <w:t>CKM_RSA_PKCS_OAEP</w:t>
      </w:r>
      <w:r>
        <w:rPr>
          <w:rFonts w:cs="Arial"/>
        </w:rPr>
        <w:t xml:space="preserve"> with parameters of </w:t>
      </w:r>
      <w:r>
        <w:rPr>
          <w:rFonts w:cs="Arial"/>
          <w:i/>
          <w:iCs/>
        </w:rPr>
        <w:t>OAEPParams</w:t>
      </w:r>
      <w:r>
        <w:rPr>
          <w:rFonts w:cs="Arial"/>
        </w:rPr>
        <w:t>.</w:t>
      </w:r>
    </w:p>
    <w:p>
      <w:pPr>
        <w:pStyle w:val="Normal"/>
        <w:numPr>
          <w:ilvl w:val="0"/>
          <w:numId w:val="49"/>
        </w:numPr>
        <w:spacing w:before="120" w:after="0"/>
        <w:jc w:val="both"/>
        <w:rPr>
          <w:rFonts w:cs="Arial"/>
        </w:rPr>
      </w:pPr>
      <w:r>
        <w:rPr>
          <w:rFonts w:cs="Arial"/>
        </w:rPr>
        <w:t xml:space="preserve">Un-wraps the target key from the second part with the temporary AES key using </w:t>
      </w:r>
      <w:r>
        <w:rPr>
          <w:rFonts w:cs="Arial"/>
          <w:b/>
          <w:bCs/>
        </w:rPr>
        <w:t xml:space="preserve">CKM_AES_KEY_WRAP_KWP </w:t>
      </w:r>
      <w:r>
        <w:rPr>
          <w:rFonts w:cs="Arial"/>
        </w:rPr>
        <w:t>([AES KEYWRAP] section 6.3).</w:t>
      </w:r>
    </w:p>
    <w:p>
      <w:pPr>
        <w:pStyle w:val="Normal"/>
        <w:numPr>
          <w:ilvl w:val="0"/>
          <w:numId w:val="49"/>
        </w:numPr>
        <w:spacing w:before="120" w:after="0"/>
        <w:jc w:val="both"/>
        <w:rPr>
          <w:rFonts w:cs="Arial"/>
        </w:rPr>
      </w:pPr>
      <w:r>
        <w:rPr>
          <w:rFonts w:cs="Arial"/>
        </w:rPr>
        <w:t>Zeroizes the temporary AES key.</w:t>
      </w:r>
    </w:p>
    <w:p>
      <w:pPr>
        <w:pStyle w:val="Normal"/>
        <w:numPr>
          <w:ilvl w:val="0"/>
          <w:numId w:val="49"/>
        </w:numPr>
        <w:spacing w:before="120" w:after="0"/>
        <w:jc w:val="both"/>
        <w:rPr>
          <w:rFonts w:cs="Arial"/>
        </w:rPr>
      </w:pPr>
      <w:r>
        <w:rPr>
          <w:rFonts w:cs="Arial"/>
        </w:rPr>
        <w:t>Returns the handle to the newly unwrapped target key.</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17</w:t>
      </w:r>
      <w:r>
        <w:fldChar w:fldCharType="end"/>
      </w:r>
      <w:r>
        <w:rPr>
          <w:i/>
          <w:sz w:val="18"/>
          <w:szCs w:val="18"/>
        </w:rPr>
        <w:t>, CKM_RSA_AES_KEY_WRAP Mechanisms vs. Functions</w:t>
      </w:r>
    </w:p>
    <w:tbl>
      <w:tblPr>
        <w:tblW w:w="9765" w:type="dxa"/>
        <w:jc w:val="left"/>
        <w:tblInd w:w="8" w:type="dxa"/>
        <w:tblBorders>
          <w:top w:val="single" w:sz="8" w:space="0" w:color="000001"/>
          <w:left w:val="single" w:sz="8" w:space="0" w:color="000001"/>
          <w:bottom w:val="single" w:sz="8" w:space="0" w:color="00000A"/>
          <w:right w:val="single" w:sz="8" w:space="0" w:color="00000A"/>
          <w:insideH w:val="single" w:sz="8" w:space="0" w:color="00000A"/>
          <w:insideV w:val="single" w:sz="8" w:space="0" w:color="00000A"/>
        </w:tblBorders>
        <w:tblCellMar>
          <w:top w:w="0" w:type="dxa"/>
          <w:left w:w="-10" w:type="dxa"/>
          <w:bottom w:w="0" w:type="dxa"/>
          <w:right w:w="0" w:type="dxa"/>
        </w:tblCellMar>
        <w:tblLook w:val="04a0" w:noVBand="1" w:noHBand="0" w:lastColumn="0" w:firstColumn="1" w:lastRow="0" w:firstRow="1"/>
      </w:tblPr>
      <w:tblGrid>
        <w:gridCol w:w="3509"/>
        <w:gridCol w:w="815"/>
        <w:gridCol w:w="706"/>
        <w:gridCol w:w="531"/>
        <w:gridCol w:w="706"/>
        <w:gridCol w:w="618"/>
        <w:gridCol w:w="874"/>
        <w:gridCol w:w="2004"/>
      </w:tblGrid>
      <w:tr>
        <w:trPr>
          <w:cantSplit w:val="true"/>
        </w:trPr>
        <w:tc>
          <w:tcPr>
            <w:tcW w:w="3509" w:type="dxa"/>
            <w:tcBorders>
              <w:top w:val="single" w:sz="8" w:space="0" w:color="000001"/>
              <w:left w:val="single" w:sz="8" w:space="0" w:color="000001"/>
              <w:bottom w:val="single" w:sz="8" w:space="0" w:color="00000A"/>
              <w:right w:val="single" w:sz="8" w:space="0" w:color="00000A"/>
              <w:insideH w:val="single" w:sz="8" w:space="0" w:color="00000A"/>
              <w:insideV w:val="single" w:sz="8" w:space="0" w:color="00000A"/>
            </w:tcBorders>
            <w:shd w:fill="auto" w:val="clear"/>
            <w:tcMar>
              <w:left w:w="-10" w:type="dxa"/>
            </w:tcMar>
          </w:tcPr>
          <w:p>
            <w:pPr>
              <w:pStyle w:val="TableSmallFont"/>
              <w:numPr>
                <w:ilvl w:val="0"/>
                <w:numId w:val="3"/>
              </w:numPr>
              <w:spacing w:lineRule="auto" w:line="276" w:before="0" w:after="40"/>
              <w:jc w:val="left"/>
              <w:rPr>
                <w:sz w:val="18"/>
                <w:szCs w:val="18"/>
              </w:rPr>
            </w:pPr>
            <w:r>
              <w:rPr>
                <w:sz w:val="18"/>
                <w:szCs w:val="18"/>
              </w:rPr>
            </w:r>
          </w:p>
        </w:tc>
        <w:tc>
          <w:tcPr>
            <w:tcW w:w="6254" w:type="dxa"/>
            <w:gridSpan w:val="7"/>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SmallFont"/>
              <w:numPr>
                <w:ilvl w:val="0"/>
                <w:numId w:val="3"/>
              </w:numPr>
              <w:spacing w:lineRule="auto" w:line="276" w:before="0" w:after="40"/>
              <w:rPr>
                <w:rFonts w:ascii="Arial" w:hAnsi="Arial" w:cs="Arial"/>
                <w:b/>
                <w:b/>
                <w:bCs/>
                <w:sz w:val="18"/>
                <w:szCs w:val="18"/>
              </w:rPr>
            </w:pPr>
            <w:r>
              <w:rPr>
                <w:rFonts w:cs="Arial" w:ascii="Arial" w:hAnsi="Arial"/>
                <w:b/>
                <w:bCs/>
                <w:sz w:val="18"/>
                <w:szCs w:val="18"/>
              </w:rPr>
              <w:t>Functions</w:t>
            </w:r>
          </w:p>
        </w:tc>
      </w:tr>
      <w:tr>
        <w:trPr>
          <w:cantSplit w:val="true"/>
        </w:trPr>
        <w:tc>
          <w:tcPr>
            <w:tcW w:w="3509" w:type="dxa"/>
            <w:tcBorders>
              <w:left w:val="single" w:sz="8" w:space="0" w:color="000001"/>
              <w:bottom w:val="single" w:sz="8" w:space="0" w:color="000001"/>
              <w:right w:val="single" w:sz="8" w:space="0" w:color="00000A"/>
              <w:insideH w:val="single" w:sz="8" w:space="0" w:color="000001"/>
              <w:insideV w:val="single" w:sz="8" w:space="0" w:color="00000A"/>
            </w:tcBorders>
            <w:shd w:fill="auto" w:val="clear"/>
            <w:tcMar>
              <w:left w:w="-10" w:type="dxa"/>
            </w:tcMar>
          </w:tcPr>
          <w:p>
            <w:pPr>
              <w:pStyle w:val="TableSmallFont"/>
              <w:numPr>
                <w:ilvl w:val="0"/>
                <w:numId w:val="3"/>
              </w:numPr>
              <w:spacing w:lineRule="auto" w:line="276"/>
              <w:jc w:val="left"/>
              <w:rPr>
                <w:rFonts w:ascii="Arial" w:hAnsi="Arial" w:cs="Arial"/>
                <w:b/>
                <w:b/>
                <w:bCs/>
                <w:sz w:val="18"/>
                <w:szCs w:val="18"/>
              </w:rPr>
            </w:pPr>
            <w:r>
              <w:rPr>
                <w:rFonts w:cs="Arial" w:ascii="Arial" w:hAnsi="Arial"/>
                <w:b/>
                <w:bCs/>
                <w:sz w:val="18"/>
                <w:szCs w:val="18"/>
              </w:rPr>
            </w:r>
          </w:p>
          <w:p>
            <w:pPr>
              <w:pStyle w:val="TableSmallFont"/>
              <w:numPr>
                <w:ilvl w:val="0"/>
                <w:numId w:val="3"/>
              </w:numPr>
              <w:spacing w:lineRule="auto" w:line="276" w:before="0" w:after="40"/>
              <w:jc w:val="left"/>
              <w:rPr>
                <w:rFonts w:ascii="Arial" w:hAnsi="Arial" w:cs="Arial"/>
                <w:b/>
                <w:b/>
                <w:bCs/>
                <w:sz w:val="18"/>
                <w:szCs w:val="18"/>
              </w:rPr>
            </w:pPr>
            <w:r>
              <w:rPr>
                <w:rFonts w:cs="Arial" w:ascii="Arial" w:hAnsi="Arial"/>
                <w:b/>
                <w:bCs/>
                <w:sz w:val="18"/>
                <w:szCs w:val="18"/>
              </w:rPr>
              <w:t>Mechanism</w:t>
            </w:r>
          </w:p>
        </w:tc>
        <w:tc>
          <w:tcPr>
            <w:tcW w:w="815"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Encrypt</w:t>
            </w:r>
          </w:p>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&amp;</w:t>
            </w:r>
          </w:p>
          <w:p>
            <w:pPr>
              <w:pStyle w:val="TableSmallFont"/>
              <w:numPr>
                <w:ilvl w:val="0"/>
                <w:numId w:val="3"/>
              </w:numPr>
              <w:spacing w:lineRule="auto" w:line="276" w:before="0" w:after="40"/>
              <w:rPr>
                <w:rFonts w:ascii="Arial" w:hAnsi="Arial" w:cs="Arial"/>
                <w:b/>
                <w:b/>
                <w:bCs/>
                <w:sz w:val="18"/>
                <w:szCs w:val="18"/>
              </w:rPr>
            </w:pPr>
            <w:r>
              <w:rPr>
                <w:rFonts w:cs="Arial" w:ascii="Arial" w:hAnsi="Arial"/>
                <w:b/>
                <w:bCs/>
                <w:sz w:val="18"/>
                <w:szCs w:val="18"/>
              </w:rPr>
              <w:t>Decrypt</w:t>
            </w:r>
          </w:p>
        </w:tc>
        <w:tc>
          <w:tcPr>
            <w:tcW w:w="706"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Sign</w:t>
            </w:r>
          </w:p>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&amp;</w:t>
            </w:r>
          </w:p>
          <w:p>
            <w:pPr>
              <w:pStyle w:val="TableSmallFont"/>
              <w:numPr>
                <w:ilvl w:val="0"/>
                <w:numId w:val="3"/>
              </w:numPr>
              <w:spacing w:lineRule="auto" w:line="276" w:before="0" w:after="40"/>
              <w:rPr>
                <w:rFonts w:ascii="Arial" w:hAnsi="Arial" w:cs="Arial"/>
                <w:b/>
                <w:b/>
                <w:bCs/>
                <w:sz w:val="18"/>
                <w:szCs w:val="18"/>
              </w:rPr>
            </w:pPr>
            <w:r>
              <w:rPr>
                <w:rFonts w:cs="Arial" w:ascii="Arial" w:hAnsi="Arial"/>
                <w:b/>
                <w:bCs/>
                <w:sz w:val="18"/>
                <w:szCs w:val="18"/>
              </w:rPr>
              <w:t>Verify</w:t>
            </w:r>
          </w:p>
        </w:tc>
        <w:tc>
          <w:tcPr>
            <w:tcW w:w="531"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numPr>
                <w:ilvl w:val="0"/>
                <w:numId w:val="3"/>
              </w:numPr>
              <w:spacing w:lineRule="auto" w:line="276"/>
              <w:rPr>
                <w:rFonts w:ascii="Arial" w:hAnsi="Arial" w:cs="Arial"/>
                <w:b/>
                <w:b/>
                <w:bCs/>
                <w:sz w:val="18"/>
                <w:szCs w:val="18"/>
                <w:lang w:val="sv-SE"/>
              </w:rPr>
            </w:pPr>
            <w:r>
              <w:rPr>
                <w:rFonts w:cs="Arial" w:ascii="Arial" w:hAnsi="Arial"/>
                <w:b/>
                <w:bCs/>
                <w:sz w:val="18"/>
                <w:szCs w:val="18"/>
                <w:lang w:val="sv-SE"/>
              </w:rPr>
              <w:t>SR</w:t>
            </w:r>
          </w:p>
          <w:p>
            <w:pPr>
              <w:pStyle w:val="TableSmallFont"/>
              <w:numPr>
                <w:ilvl w:val="0"/>
                <w:numId w:val="3"/>
              </w:numPr>
              <w:spacing w:lineRule="auto" w:line="276"/>
              <w:rPr>
                <w:rFonts w:ascii="Arial" w:hAnsi="Arial" w:cs="Arial"/>
                <w:b/>
                <w:b/>
                <w:bCs/>
                <w:sz w:val="18"/>
                <w:szCs w:val="18"/>
                <w:lang w:val="sv-SE"/>
              </w:rPr>
            </w:pPr>
            <w:r>
              <w:rPr>
                <w:rFonts w:cs="Arial" w:ascii="Arial" w:hAnsi="Arial"/>
                <w:b/>
                <w:bCs/>
                <w:sz w:val="18"/>
                <w:szCs w:val="18"/>
                <w:lang w:val="sv-SE"/>
              </w:rPr>
              <w:t>&amp;</w:t>
            </w:r>
          </w:p>
          <w:p>
            <w:pPr>
              <w:pStyle w:val="TableSmallFont"/>
              <w:numPr>
                <w:ilvl w:val="0"/>
                <w:numId w:val="3"/>
              </w:numPr>
              <w:spacing w:lineRule="auto" w:line="276" w:before="0" w:after="40"/>
              <w:rPr>
                <w:rFonts w:ascii="Arial" w:hAnsi="Arial" w:cs="Arial"/>
                <w:sz w:val="18"/>
                <w:szCs w:val="18"/>
                <w:lang w:val="sv-SE"/>
              </w:rPr>
            </w:pPr>
            <w:r>
              <w:rPr>
                <w:rFonts w:cs="Arial" w:ascii="Arial" w:hAnsi="Arial"/>
                <w:b/>
                <w:bCs/>
                <w:position w:val="8"/>
                <w:sz w:val="18"/>
                <w:szCs w:val="18"/>
                <w:lang w:val="sv-SE"/>
              </w:rPr>
              <w:t>VR</w:t>
            </w:r>
            <w:r>
              <w:rPr>
                <w:rFonts w:cs="Arial" w:ascii="Arial" w:hAnsi="Arial"/>
                <w:position w:val="8"/>
                <w:sz w:val="18"/>
                <w:szCs w:val="18"/>
                <w:lang w:val="sv-SE"/>
              </w:rPr>
              <w:t>1</w:t>
            </w:r>
          </w:p>
        </w:tc>
        <w:tc>
          <w:tcPr>
            <w:tcW w:w="706"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numPr>
                <w:ilvl w:val="0"/>
                <w:numId w:val="3"/>
              </w:numPr>
              <w:spacing w:lineRule="auto" w:line="276"/>
              <w:rPr>
                <w:rFonts w:ascii="Arial" w:hAnsi="Arial" w:cs="Arial"/>
                <w:b/>
                <w:b/>
                <w:bCs/>
                <w:sz w:val="18"/>
                <w:szCs w:val="18"/>
                <w:lang w:val="sv-SE"/>
              </w:rPr>
            </w:pPr>
            <w:r>
              <w:rPr>
                <w:rFonts w:cs="Arial" w:ascii="Arial" w:hAnsi="Arial"/>
                <w:b/>
                <w:bCs/>
                <w:sz w:val="18"/>
                <w:szCs w:val="18"/>
                <w:lang w:val="sv-SE"/>
              </w:rPr>
            </w:r>
          </w:p>
          <w:p>
            <w:pPr>
              <w:pStyle w:val="TableSmallFont"/>
              <w:numPr>
                <w:ilvl w:val="0"/>
                <w:numId w:val="3"/>
              </w:numPr>
              <w:spacing w:lineRule="auto" w:line="276" w:before="0" w:after="40"/>
              <w:rPr>
                <w:rFonts w:ascii="Arial" w:hAnsi="Arial" w:cs="Arial"/>
                <w:b/>
                <w:b/>
                <w:bCs/>
                <w:sz w:val="18"/>
                <w:szCs w:val="18"/>
                <w:lang w:val="sv-SE"/>
              </w:rPr>
            </w:pPr>
            <w:r>
              <w:rPr>
                <w:rFonts w:cs="Arial" w:ascii="Arial" w:hAnsi="Arial"/>
                <w:b/>
                <w:bCs/>
                <w:sz w:val="18"/>
                <w:szCs w:val="18"/>
                <w:lang w:val="sv-SE"/>
              </w:rPr>
              <w:t>Digest</w:t>
            </w:r>
          </w:p>
        </w:tc>
        <w:tc>
          <w:tcPr>
            <w:tcW w:w="618"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Gen.</w:t>
            </w:r>
          </w:p>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Key/</w:t>
            </w:r>
          </w:p>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Key</w:t>
            </w:r>
          </w:p>
          <w:p>
            <w:pPr>
              <w:pStyle w:val="TableSmallFont"/>
              <w:numPr>
                <w:ilvl w:val="0"/>
                <w:numId w:val="3"/>
              </w:numPr>
              <w:spacing w:lineRule="auto" w:line="276" w:before="0" w:after="40"/>
              <w:rPr>
                <w:rFonts w:ascii="Arial" w:hAnsi="Arial" w:cs="Arial"/>
                <w:b/>
                <w:b/>
                <w:bCs/>
                <w:sz w:val="18"/>
                <w:szCs w:val="18"/>
              </w:rPr>
            </w:pPr>
            <w:r>
              <w:rPr>
                <w:rFonts w:cs="Arial" w:ascii="Arial" w:hAnsi="Arial"/>
                <w:b/>
                <w:bCs/>
                <w:sz w:val="18"/>
                <w:szCs w:val="18"/>
              </w:rPr>
              <w:t>Pair</w:t>
            </w:r>
          </w:p>
        </w:tc>
        <w:tc>
          <w:tcPr>
            <w:tcW w:w="874"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Wrap</w:t>
            </w:r>
          </w:p>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&amp;</w:t>
            </w:r>
          </w:p>
          <w:p>
            <w:pPr>
              <w:pStyle w:val="TableSmallFont"/>
              <w:numPr>
                <w:ilvl w:val="0"/>
                <w:numId w:val="3"/>
              </w:numPr>
              <w:spacing w:lineRule="auto" w:line="276" w:before="0" w:after="40"/>
              <w:rPr>
                <w:rFonts w:ascii="Arial" w:hAnsi="Arial" w:cs="Arial"/>
                <w:b/>
                <w:b/>
                <w:bCs/>
                <w:sz w:val="18"/>
                <w:szCs w:val="18"/>
              </w:rPr>
            </w:pPr>
            <w:r>
              <w:rPr>
                <w:rFonts w:cs="Arial" w:ascii="Arial" w:hAnsi="Arial"/>
                <w:b/>
                <w:bCs/>
                <w:sz w:val="18"/>
                <w:szCs w:val="18"/>
              </w:rPr>
              <w:t>Unwrap</w:t>
            </w:r>
          </w:p>
        </w:tc>
        <w:tc>
          <w:tcPr>
            <w:tcW w:w="2004" w:type="dxa"/>
            <w:tcBorders>
              <w:bottom w:val="single" w:sz="8" w:space="0" w:color="000001"/>
              <w:right w:val="single" w:sz="8" w:space="0" w:color="000001"/>
              <w:insideH w:val="single" w:sz="8" w:space="0" w:color="000001"/>
              <w:insideV w:val="single" w:sz="8" w:space="0" w:color="000001"/>
            </w:tcBorders>
            <w:shd w:fill="auto" w:val="clear"/>
          </w:tcPr>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r>
          </w:p>
          <w:p>
            <w:pPr>
              <w:pStyle w:val="TableSmallFont"/>
              <w:numPr>
                <w:ilvl w:val="0"/>
                <w:numId w:val="3"/>
              </w:numPr>
              <w:spacing w:lineRule="auto" w:line="276" w:before="0" w:after="40"/>
              <w:rPr>
                <w:rFonts w:ascii="Arial" w:hAnsi="Arial" w:cs="Arial"/>
                <w:b/>
                <w:b/>
                <w:bCs/>
                <w:sz w:val="18"/>
                <w:szCs w:val="18"/>
              </w:rPr>
            </w:pPr>
            <w:r>
              <w:rPr>
                <w:rFonts w:cs="Arial" w:ascii="Arial" w:hAnsi="Arial"/>
                <w:b/>
                <w:bCs/>
                <w:sz w:val="18"/>
                <w:szCs w:val="18"/>
              </w:rPr>
              <w:t>Derive</w:t>
            </w:r>
          </w:p>
        </w:tc>
      </w:tr>
      <w:tr>
        <w:trPr>
          <w:cantSplit w:val="true"/>
        </w:trPr>
        <w:tc>
          <w:tcPr>
            <w:tcW w:w="3509" w:type="dxa"/>
            <w:tcBorders>
              <w:left w:val="single" w:sz="8" w:space="0" w:color="000001"/>
              <w:bottom w:val="single" w:sz="8" w:space="0" w:color="000001"/>
              <w:right w:val="single" w:sz="8" w:space="0" w:color="00000A"/>
              <w:insideH w:val="single" w:sz="8" w:space="0" w:color="000001"/>
              <w:insideV w:val="single" w:sz="8" w:space="0" w:color="00000A"/>
            </w:tcBorders>
            <w:shd w:fill="auto" w:val="clear"/>
            <w:tcMar>
              <w:left w:w="-10" w:type="dxa"/>
            </w:tcMar>
          </w:tcPr>
          <w:p>
            <w:pPr>
              <w:pStyle w:val="TableSmallFont"/>
              <w:keepNext/>
              <w:numPr>
                <w:ilvl w:val="0"/>
                <w:numId w:val="3"/>
              </w:numPr>
              <w:spacing w:lineRule="auto" w:line="276" w:before="0" w:after="40"/>
              <w:jc w:val="left"/>
              <w:rPr>
                <w:rFonts w:ascii="Arial" w:hAnsi="Arial" w:cs="Arial"/>
                <w:sz w:val="20"/>
              </w:rPr>
            </w:pPr>
            <w:r>
              <w:rPr>
                <w:rFonts w:cs="Arial" w:ascii="Arial" w:hAnsi="Arial"/>
                <w:sz w:val="20"/>
              </w:rPr>
              <w:t xml:space="preserve"> </w:t>
            </w:r>
            <w:r>
              <w:rPr>
                <w:rFonts w:cs="Arial" w:ascii="Arial" w:hAnsi="Arial"/>
                <w:sz w:val="20"/>
              </w:rPr>
              <w:t>CKM_RSA_AES_KEY_WRAP</w:t>
            </w:r>
          </w:p>
        </w:tc>
        <w:tc>
          <w:tcPr>
            <w:tcW w:w="815"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keepNext/>
              <w:numPr>
                <w:ilvl w:val="0"/>
                <w:numId w:val="3"/>
              </w:numPr>
              <w:spacing w:lineRule="auto" w:line="276" w:before="0" w:after="40"/>
              <w:rPr>
                <w:rFonts w:ascii="Wingdings" w:hAnsi="Wingdings"/>
                <w:sz w:val="18"/>
                <w:szCs w:val="18"/>
              </w:rPr>
            </w:pPr>
            <w:r>
              <w:rPr>
                <w:rFonts w:ascii="Wingdings" w:hAnsi="Wingdings"/>
                <w:sz w:val="18"/>
                <w:szCs w:val="18"/>
              </w:rPr>
            </w:r>
          </w:p>
        </w:tc>
        <w:tc>
          <w:tcPr>
            <w:tcW w:w="706"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keepNext/>
              <w:numPr>
                <w:ilvl w:val="0"/>
                <w:numId w:val="3"/>
              </w:numPr>
              <w:spacing w:lineRule="auto" w:line="276" w:before="0" w:after="40"/>
              <w:rPr>
                <w:sz w:val="18"/>
                <w:szCs w:val="18"/>
              </w:rPr>
            </w:pPr>
            <w:r>
              <w:rPr>
                <w:sz w:val="18"/>
                <w:szCs w:val="18"/>
              </w:rPr>
            </w:r>
          </w:p>
        </w:tc>
        <w:tc>
          <w:tcPr>
            <w:tcW w:w="531"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keepNext/>
              <w:numPr>
                <w:ilvl w:val="0"/>
                <w:numId w:val="3"/>
              </w:numPr>
              <w:spacing w:lineRule="auto" w:line="276" w:before="0" w:after="40"/>
              <w:rPr>
                <w:sz w:val="18"/>
                <w:szCs w:val="18"/>
              </w:rPr>
            </w:pPr>
            <w:r>
              <w:rPr>
                <w:sz w:val="18"/>
                <w:szCs w:val="18"/>
              </w:rPr>
            </w:r>
          </w:p>
        </w:tc>
        <w:tc>
          <w:tcPr>
            <w:tcW w:w="706"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keepNext/>
              <w:numPr>
                <w:ilvl w:val="0"/>
                <w:numId w:val="3"/>
              </w:numPr>
              <w:spacing w:lineRule="auto" w:line="276" w:before="0" w:after="40"/>
              <w:rPr>
                <w:rFonts w:ascii="Wingdings" w:hAnsi="Wingdings"/>
                <w:sz w:val="18"/>
                <w:szCs w:val="18"/>
              </w:rPr>
            </w:pPr>
            <w:r>
              <w:rPr>
                <w:rFonts w:ascii="Wingdings" w:hAnsi="Wingdings"/>
                <w:sz w:val="18"/>
                <w:szCs w:val="18"/>
              </w:rPr>
            </w:r>
          </w:p>
        </w:tc>
        <w:tc>
          <w:tcPr>
            <w:tcW w:w="618"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keepNext/>
              <w:numPr>
                <w:ilvl w:val="0"/>
                <w:numId w:val="3"/>
              </w:numPr>
              <w:spacing w:lineRule="auto" w:line="276" w:before="0" w:after="40"/>
              <w:rPr>
                <w:sz w:val="18"/>
                <w:szCs w:val="18"/>
              </w:rPr>
            </w:pPr>
            <w:r>
              <w:rPr>
                <w:sz w:val="18"/>
                <w:szCs w:val="18"/>
              </w:rPr>
            </w:r>
          </w:p>
        </w:tc>
        <w:tc>
          <w:tcPr>
            <w:tcW w:w="874"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keepNext/>
              <w:numPr>
                <w:ilvl w:val="0"/>
                <w:numId w:val="3"/>
              </w:numPr>
              <w:spacing w:lineRule="auto" w:line="276" w:before="0" w:after="40"/>
              <w:rPr>
                <w:sz w:val="18"/>
                <w:szCs w:val="18"/>
              </w:rPr>
            </w:pPr>
            <w:r>
              <w:rPr>
                <w:rFonts w:ascii="Wingdings" w:hAnsi="Wingdings"/>
                <w:sz w:val="18"/>
                <w:szCs w:val="18"/>
              </w:rPr>
              <w:t></w:t>
            </w:r>
          </w:p>
        </w:tc>
        <w:tc>
          <w:tcPr>
            <w:tcW w:w="2004" w:type="dxa"/>
            <w:tcBorders>
              <w:bottom w:val="single" w:sz="8" w:space="0" w:color="000001"/>
              <w:right w:val="single" w:sz="8" w:space="0" w:color="000001"/>
              <w:insideH w:val="single" w:sz="8" w:space="0" w:color="000001"/>
              <w:insideV w:val="single" w:sz="8" w:space="0" w:color="000001"/>
            </w:tcBorders>
            <w:shd w:fill="auto" w:val="clear"/>
          </w:tcPr>
          <w:p>
            <w:pPr>
              <w:pStyle w:val="TableSmallFont"/>
              <w:keepNext/>
              <w:numPr>
                <w:ilvl w:val="0"/>
                <w:numId w:val="3"/>
              </w:numPr>
              <w:spacing w:lineRule="auto" w:line="276" w:before="0" w:after="40"/>
              <w:rPr>
                <w:sz w:val="18"/>
                <w:szCs w:val="18"/>
              </w:rPr>
            </w:pPr>
            <w:r>
              <w:rPr>
                <w:sz w:val="18"/>
                <w:szCs w:val="18"/>
              </w:rPr>
            </w:r>
          </w:p>
        </w:tc>
      </w:tr>
      <w:tr>
        <w:trPr>
          <w:cantSplit w:val="true"/>
        </w:trPr>
        <w:tc>
          <w:tcPr>
            <w:tcW w:w="9763" w:type="dxa"/>
            <w:gridSpan w:val="8"/>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TableSmallFont"/>
              <w:keepNext/>
              <w:numPr>
                <w:ilvl w:val="0"/>
                <w:numId w:val="3"/>
              </w:numPr>
              <w:spacing w:lineRule="auto" w:line="276" w:before="0" w:after="40"/>
              <w:jc w:val="left"/>
              <w:rPr>
                <w:rFonts w:ascii="Arial" w:hAnsi="Arial" w:cs="Arial"/>
                <w:sz w:val="18"/>
                <w:szCs w:val="18"/>
              </w:rPr>
            </w:pPr>
            <w:r>
              <w:rPr>
                <w:rFonts w:cs="Arial" w:ascii="Arial" w:hAnsi="Arial"/>
                <w:position w:val="8"/>
                <w:sz w:val="18"/>
                <w:szCs w:val="18"/>
              </w:rPr>
              <w:t>1</w:t>
            </w:r>
            <w:r>
              <w:rPr>
                <w:rFonts w:cs="Arial" w:ascii="Arial" w:hAnsi="Arial"/>
                <w:sz w:val="18"/>
                <w:szCs w:val="18"/>
              </w:rPr>
              <w:t>SR = SignRecover, VR = VerifyRecover</w:t>
            </w:r>
          </w:p>
        </w:tc>
      </w:tr>
    </w:tbl>
    <w:p>
      <w:pPr>
        <w:pStyle w:val="Heading3"/>
        <w:numPr>
          <w:ilvl w:val="2"/>
          <w:numId w:val="2"/>
        </w:numPr>
        <w:rPr/>
      </w:pPr>
      <w:bookmarkStart w:id="356" w:name="_Toc516500639"/>
      <w:bookmarkStart w:id="357" w:name="_Toc416959989"/>
      <w:bookmarkStart w:id="358" w:name="_Toc395187743"/>
      <w:bookmarkStart w:id="359" w:name="_Toc391471105"/>
      <w:bookmarkStart w:id="360" w:name="_Toc370634388"/>
      <w:bookmarkEnd w:id="356"/>
      <w:bookmarkEnd w:id="357"/>
      <w:bookmarkEnd w:id="358"/>
      <w:bookmarkEnd w:id="359"/>
      <w:bookmarkEnd w:id="360"/>
      <w:r>
        <w:rPr/>
        <w:t>RSA AES KEY WRAP mechanism parameters</w:t>
      </w:r>
    </w:p>
    <w:p>
      <w:pPr>
        <w:pStyle w:val="Name"/>
        <w:numPr>
          <w:ilvl w:val="0"/>
          <w:numId w:val="9"/>
        </w:numPr>
        <w:rPr>
          <w:rFonts w:ascii="Arial" w:hAnsi="Arial" w:cs="Arial"/>
          <w:sz w:val="20"/>
        </w:rPr>
      </w:pPr>
      <w:r>
        <w:rPr>
          <w:rFonts w:cs="Arial" w:ascii="Arial" w:hAnsi="Arial"/>
          <w:sz w:val="20"/>
        </w:rPr>
        <w:t>CK_RSA_AES_KEY_WRAP_PARAMS; CK_RSA_AES_KEY_WRAP_PARAMS_PTR</w:t>
      </w:r>
    </w:p>
    <w:p>
      <w:pPr>
        <w:pStyle w:val="Normal"/>
        <w:numPr>
          <w:ilvl w:val="0"/>
          <w:numId w:val="3"/>
        </w:numPr>
        <w:rPr>
          <w:rFonts w:cs="Arial"/>
          <w:szCs w:val="20"/>
        </w:rPr>
      </w:pPr>
      <w:r>
        <w:rPr>
          <w:rFonts w:cs="Arial"/>
          <w:b/>
          <w:bCs/>
        </w:rPr>
        <w:t>CK_RSA_AES_KEY_WRAP_PARAMS</w:t>
      </w:r>
      <w:r>
        <w:rPr>
          <w:rFonts w:cs="Arial"/>
        </w:rPr>
        <w:t xml:space="preserve"> is a structure that provides the parameters to the </w:t>
      </w:r>
      <w:r>
        <w:rPr>
          <w:rFonts w:cs="Arial"/>
          <w:b/>
          <w:bCs/>
        </w:rPr>
        <w:t>CKM_RSA_AES_KEY_WRAP</w:t>
      </w:r>
      <w:r>
        <w:rPr>
          <w:rFonts w:cs="Arial"/>
        </w:rPr>
        <w:t xml:space="preserve"> mechanism.  It is defined as follows:</w:t>
      </w:r>
    </w:p>
    <w:p>
      <w:pPr>
        <w:pStyle w:val="CCode"/>
        <w:numPr>
          <w:ilvl w:val="0"/>
          <w:numId w:val="3"/>
        </w:numPr>
        <w:ind w:left="0" w:hanging="0"/>
        <w:rPr>
          <w:rFonts w:ascii="Arial" w:hAnsi="Arial" w:cs="Arial"/>
        </w:rPr>
      </w:pPr>
      <w:r>
        <w:rPr>
          <w:rFonts w:cs="Arial" w:ascii="Arial" w:hAnsi="Arial"/>
        </w:rPr>
      </w:r>
    </w:p>
    <w:p>
      <w:pPr>
        <w:pStyle w:val="CCode"/>
        <w:numPr>
          <w:ilvl w:val="0"/>
          <w:numId w:val="3"/>
        </w:numPr>
        <w:ind w:left="0" w:hanging="0"/>
        <w:rPr>
          <w:rFonts w:ascii="Arial" w:hAnsi="Arial" w:cs="Arial"/>
          <w:highlight w:val="yellow"/>
        </w:rPr>
      </w:pPr>
      <w:r>
        <w:rPr>
          <w:rFonts w:cs="Arial" w:ascii="Arial" w:hAnsi="Arial"/>
          <w:highlight w:val="yellow"/>
        </w:rPr>
        <w:t>typedef struct CK_RSA_AES_KEY_WRAP_PARAMS {</w:t>
      </w:r>
    </w:p>
    <w:p>
      <w:pPr>
        <w:pStyle w:val="CCode"/>
        <w:numPr>
          <w:ilvl w:val="0"/>
          <w:numId w:val="3"/>
        </w:numPr>
        <w:rPr>
          <w:rFonts w:ascii="Arial" w:hAnsi="Arial" w:cs="Arial"/>
          <w:szCs w:val="24"/>
          <w:highlight w:val="yellow"/>
          <w:lang w:val="sv-SE"/>
        </w:rPr>
      </w:pPr>
      <w:r>
        <w:rPr>
          <w:rFonts w:cs="Arial" w:ascii="Arial" w:hAnsi="Arial"/>
          <w:highlight w:val="yellow"/>
        </w:rPr>
        <w:t xml:space="preserve">  </w:t>
      </w:r>
      <w:r>
        <w:rPr>
          <w:rFonts w:cs="Arial" w:ascii="Arial" w:hAnsi="Arial"/>
          <w:highlight w:val="yellow"/>
          <w:lang w:val="sv-SE"/>
        </w:rPr>
        <w:t>CK_ULONG                                        ulAESKeyBits;</w:t>
      </w:r>
    </w:p>
    <w:p>
      <w:pPr>
        <w:pStyle w:val="CCode"/>
        <w:numPr>
          <w:ilvl w:val="0"/>
          <w:numId w:val="3"/>
        </w:numPr>
        <w:rPr>
          <w:rFonts w:ascii="Arial" w:hAnsi="Arial" w:cs="Arial"/>
          <w:highlight w:val="yellow"/>
          <w:lang w:val="sv-SE"/>
        </w:rPr>
      </w:pPr>
      <w:r>
        <w:rPr>
          <w:rFonts w:cs="Arial" w:ascii="Arial" w:hAnsi="Arial"/>
          <w:highlight w:val="yellow"/>
          <w:lang w:val="sv-SE"/>
        </w:rPr>
        <w:t xml:space="preserve">  </w:t>
      </w:r>
      <w:r>
        <w:rPr>
          <w:rFonts w:cs="Arial" w:ascii="Arial" w:hAnsi="Arial"/>
          <w:highlight w:val="yellow"/>
        </w:rPr>
        <w:t>CK_RSA_PKCS_OAEP_PARAMS_PTR</w:t>
      </w:r>
      <w:r>
        <w:rPr>
          <w:rFonts w:cs="Arial" w:ascii="Arial" w:hAnsi="Arial"/>
          <w:highlight w:val="yellow"/>
          <w:lang w:val="sv-SE"/>
        </w:rPr>
        <w:t>     pOAEPParams;</w:t>
      </w:r>
    </w:p>
    <w:p>
      <w:pPr>
        <w:pStyle w:val="CCode"/>
        <w:numPr>
          <w:ilvl w:val="0"/>
          <w:numId w:val="3"/>
        </w:numPr>
        <w:rPr>
          <w:rFonts w:ascii="Arial" w:hAnsi="Arial" w:cs="Arial"/>
        </w:rPr>
      </w:pPr>
      <w:r>
        <w:rPr>
          <w:rFonts w:cs="Arial" w:ascii="Arial" w:hAnsi="Arial"/>
          <w:highlight w:val="yellow"/>
        </w:rPr>
        <w:t>} CK_RSA_AES_KEY_WRAP_PARAMS;</w:t>
      </w:r>
    </w:p>
    <w:p>
      <w:pPr>
        <w:pStyle w:val="Normal"/>
        <w:numPr>
          <w:ilvl w:val="0"/>
          <w:numId w:val="3"/>
        </w:numPr>
        <w:spacing w:before="240" w:after="120"/>
        <w:rPr>
          <w:rFonts w:cs="Arial"/>
          <w:szCs w:val="20"/>
        </w:rPr>
      </w:pPr>
      <w:r>
        <w:rPr>
          <w:rFonts w:cs="Arial"/>
        </w:rPr>
        <w:t>The fields of the structure have the following meanings:</w:t>
      </w:r>
    </w:p>
    <w:p>
      <w:pPr>
        <w:pStyle w:val="Definition1"/>
        <w:numPr>
          <w:ilvl w:val="0"/>
          <w:numId w:val="3"/>
        </w:numPr>
        <w:rPr>
          <w:rFonts w:cs="Arial"/>
        </w:rPr>
      </w:pPr>
      <w:r>
        <w:rPr>
          <w:rFonts w:cs="Arial"/>
          <w:i w:val="false"/>
          <w:iCs/>
        </w:rPr>
        <w:t xml:space="preserve">           </w:t>
      </w:r>
      <w:r>
        <w:rPr>
          <w:rFonts w:cs="Arial"/>
          <w:i w:val="false"/>
          <w:iCs/>
        </w:rPr>
        <w:t xml:space="preserve">ulAESKeyBits       </w:t>
      </w:r>
      <w:r>
        <w:rPr>
          <w:rFonts w:cs="Arial"/>
        </w:rPr>
        <w:t>length of the temporary AES key in bits. Can be only 128, 192 or 256.</w:t>
      </w:r>
    </w:p>
    <w:p>
      <w:pPr>
        <w:pStyle w:val="Definition1"/>
        <w:numPr>
          <w:ilvl w:val="0"/>
          <w:numId w:val="3"/>
        </w:numPr>
        <w:rPr>
          <w:rFonts w:cs="Arial"/>
          <w:i w:val="false"/>
          <w:i w:val="false"/>
          <w:iCs/>
        </w:rPr>
      </w:pPr>
      <w:r>
        <w:rPr>
          <w:rFonts w:cs="Arial"/>
          <w:i w:val="false"/>
          <w:iCs/>
        </w:rPr>
        <w:t xml:space="preserve">           </w:t>
      </w:r>
      <w:r>
        <w:rPr>
          <w:rFonts w:cs="Arial"/>
          <w:i w:val="false"/>
          <w:iCs/>
        </w:rPr>
        <w:t>pOAEPParams     </w:t>
      </w:r>
      <w:r>
        <w:rPr>
          <w:rFonts w:cs="Arial"/>
        </w:rPr>
        <w:t>pointer to the</w:t>
      </w:r>
      <w:r>
        <w:rPr>
          <w:rFonts w:cs="Arial"/>
          <w:i w:val="false"/>
          <w:iCs/>
        </w:rPr>
        <w:t xml:space="preserve"> </w:t>
      </w:r>
      <w:r>
        <w:rPr>
          <w:rFonts w:cs="Arial"/>
        </w:rPr>
        <w:t>parameters of the temporary AES key wrapping. See also the description of PKCS #1 RSA OAEP mechanism parameters.</w:t>
      </w:r>
    </w:p>
    <w:p>
      <w:pPr>
        <w:pStyle w:val="Normal"/>
        <w:numPr>
          <w:ilvl w:val="0"/>
          <w:numId w:val="3"/>
        </w:numPr>
        <w:rPr>
          <w:rFonts w:cs="Arial"/>
        </w:rPr>
      </w:pPr>
      <w:r>
        <w:rPr>
          <w:rFonts w:cs="Arial"/>
          <w:b/>
          <w:bCs/>
          <w:highlight w:val="green"/>
        </w:rPr>
        <w:t>CK_RSA_AES_KEY_WRAP_PARAMS_PTR</w:t>
      </w:r>
      <w:r>
        <w:rPr>
          <w:rFonts w:cs="Arial"/>
          <w:highlight w:val="green"/>
        </w:rPr>
        <w:t xml:space="preserve">  is a pointer to a </w:t>
      </w:r>
      <w:r>
        <w:rPr>
          <w:rFonts w:cs="Arial"/>
          <w:b/>
          <w:bCs/>
          <w:highlight w:val="green"/>
        </w:rPr>
        <w:t>CK_RSA_AES_KEY_WRAP_PARAMS</w:t>
      </w:r>
      <w:r>
        <w:rPr>
          <w:rFonts w:cs="Arial"/>
          <w:highlight w:val="green"/>
        </w:rPr>
        <w:t>.</w:t>
      </w:r>
    </w:p>
    <w:p>
      <w:pPr>
        <w:pStyle w:val="Heading3"/>
        <w:numPr>
          <w:ilvl w:val="2"/>
          <w:numId w:val="2"/>
        </w:numPr>
        <w:rPr/>
      </w:pPr>
      <w:bookmarkStart w:id="361" w:name="_Toc516500640"/>
      <w:bookmarkStart w:id="362" w:name="_Toc416959990"/>
      <w:bookmarkStart w:id="363" w:name="_Toc395187744"/>
      <w:bookmarkStart w:id="364" w:name="_Toc391471106"/>
      <w:bookmarkStart w:id="365" w:name="_Toc370634389"/>
      <w:bookmarkEnd w:id="361"/>
      <w:bookmarkEnd w:id="362"/>
      <w:bookmarkEnd w:id="363"/>
      <w:bookmarkEnd w:id="364"/>
      <w:bookmarkEnd w:id="365"/>
      <w:r>
        <w:rPr/>
        <w:t>FIPS 186-4</w:t>
      </w:r>
    </w:p>
    <w:p>
      <w:pPr>
        <w:pStyle w:val="Normal"/>
        <w:numPr>
          <w:ilvl w:val="0"/>
          <w:numId w:val="3"/>
        </w:numPr>
        <w:rPr>
          <w:rFonts w:cs="Arial"/>
        </w:rPr>
      </w:pPr>
      <w:r>
        <w:rPr>
          <w:rFonts w:cs="Arial"/>
        </w:rPr>
        <w:t xml:space="preserve">When CKM_RSA_PKCS is operated in FIPS mode, the length of the modulus SHALL only be 1024, 2048, or 3072 bits. </w:t>
      </w:r>
    </w:p>
    <w:p>
      <w:pPr>
        <w:pStyle w:val="Heading2"/>
        <w:numPr>
          <w:ilvl w:val="1"/>
          <w:numId w:val="2"/>
        </w:numPr>
        <w:rPr>
          <w:lang w:val="de-CH"/>
        </w:rPr>
      </w:pPr>
      <w:bookmarkStart w:id="366" w:name="_Toc385057983"/>
      <w:bookmarkStart w:id="367" w:name="_Toc405794804"/>
      <w:bookmarkStart w:id="368" w:name="_Toc72656218"/>
      <w:bookmarkStart w:id="369" w:name="_Toc516500641"/>
      <w:bookmarkStart w:id="370" w:name="_Toc416959991"/>
      <w:bookmarkStart w:id="371" w:name="_Toc395187745"/>
      <w:bookmarkStart w:id="372" w:name="_Toc391471107"/>
      <w:bookmarkStart w:id="373" w:name="_Toc370634390"/>
      <w:r>
        <w:rPr/>
        <w:t>DS</w:t>
      </w:r>
      <w:bookmarkEnd w:id="366"/>
      <w:bookmarkEnd w:id="367"/>
      <w:bookmarkEnd w:id="368"/>
      <w:bookmarkEnd w:id="369"/>
      <w:bookmarkEnd w:id="370"/>
      <w:bookmarkEnd w:id="371"/>
      <w:bookmarkEnd w:id="372"/>
      <w:bookmarkEnd w:id="373"/>
      <w:r>
        <w:rPr>
          <w:lang w:val="de-CH"/>
        </w:rPr>
        <w:t>A</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18</w:t>
      </w:r>
      <w:r>
        <w:fldChar w:fldCharType="end"/>
      </w:r>
      <w:r>
        <w:rPr>
          <w:i/>
          <w:sz w:val="18"/>
          <w:szCs w:val="18"/>
        </w:rPr>
        <w:t>, DSA Mechanisms vs. Functions</w:t>
      </w:r>
    </w:p>
    <w:tbl>
      <w:tblPr>
        <w:tblW w:w="1017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149"/>
        <w:gridCol w:w="1171"/>
        <w:gridCol w:w="706"/>
        <w:gridCol w:w="734"/>
        <w:gridCol w:w="900"/>
        <w:gridCol w:w="810"/>
        <w:gridCol w:w="990"/>
        <w:gridCol w:w="1708"/>
      </w:tblGrid>
      <w:tr>
        <w:trPr>
          <w:tblHeader w:val="true"/>
          <w:trHeight w:val="303" w:hRule="atLeast"/>
        </w:trPr>
        <w:tc>
          <w:tcPr>
            <w:tcW w:w="3149"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7019"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149"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170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bookmarkStart w:id="374" w:name="_Toc72656219"/>
            <w:r>
              <w:rPr>
                <w:rFonts w:cs="Arial" w:ascii="Arial" w:hAnsi="Arial"/>
                <w:sz w:val="20"/>
              </w:rPr>
              <w:t>CKM_DSA_KEY_PAIR_GEN</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70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CKM_DSA_PARAMETER_GEN</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70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CKM_DSA_PROBABALISTIC_PARAMETER_GEN</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70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CKM_DSA_SHAWE_TAYLOR_PARAMETER_GEN</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70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CKM_DSA_FIPS_G_GEN</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70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CKM_DSA</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eastAsia="Wingdings" w:cs="Wingdings" w:ascii="Wingdings" w:hAnsi="Wingdings"/>
                <w:sz w:val="20"/>
              </w:rPr>
              <w:t></w:t>
            </w:r>
            <w:r>
              <w:rPr>
                <w:rFonts w:cs="Arial" w:ascii="Arial" w:hAnsi="Arial"/>
                <w:sz w:val="20"/>
                <w:vertAlign w:val="superscript"/>
                <w:lang w:val="sv-SE"/>
              </w:rPr>
              <w:t>2</w:t>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170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CKM_DSA_SHA1</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70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CKM_DSA_SHA224</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70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CKM_DSA_SHA256</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70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CKM_DSA_SHA384</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70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CKM_DSA_SHA512</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70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rHeight w:val="291" w:hRule="atLeast"/>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CKM_DSA_SHA3_224</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7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CKM_DSA_SHA3_256</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Wingdings" w:hAnsi="Wingdings" w:eastAsia="Wingdings" w:cs="Wingdings"/>
                <w:sz w:val="20"/>
              </w:rPr>
            </w:pPr>
            <w:r>
              <w:rPr>
                <w:rFonts w:eastAsia="Wingdings" w:cs="Wingdings" w:ascii="Wingdings" w:hAnsi="Wingdings"/>
                <w:sz w:val="20"/>
              </w:rPr>
              <w:t></w:t>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7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CKM_DSA_SHA3_384</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Wingdings" w:hAnsi="Wingdings" w:eastAsia="Wingdings" w:cs="Wingdings"/>
                <w:sz w:val="20"/>
              </w:rPr>
            </w:pPr>
            <w:r>
              <w:rPr>
                <w:rFonts w:eastAsia="Wingdings" w:cs="Wingdings" w:ascii="Wingdings" w:hAnsi="Wingdings"/>
                <w:sz w:val="20"/>
              </w:rPr>
              <w:t></w:t>
            </w:r>
          </w:p>
        </w:tc>
        <w:tc>
          <w:tcPr>
            <w:tcW w:w="7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7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CKM_DSA_SHA3_512</w:t>
            </w:r>
          </w:p>
        </w:tc>
        <w:tc>
          <w:tcPr>
            <w:tcW w:w="117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0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Wingdings" w:hAnsi="Wingdings" w:eastAsia="Wingdings" w:cs="Wingdings"/>
                <w:sz w:val="20"/>
              </w:rPr>
            </w:pPr>
            <w:r>
              <w:rPr>
                <w:rFonts w:eastAsia="Wingdings" w:cs="Wingdings" w:ascii="Wingdings" w:hAnsi="Wingdings"/>
                <w:sz w:val="20"/>
              </w:rPr>
              <w:t></w:t>
            </w:r>
          </w:p>
        </w:tc>
        <w:tc>
          <w:tcPr>
            <w:tcW w:w="73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70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375" w:name="_Toc72656219"/>
      <w:bookmarkStart w:id="376" w:name="_Toc516500642"/>
      <w:bookmarkStart w:id="377" w:name="_Toc416959992"/>
      <w:bookmarkStart w:id="378" w:name="_Toc395187746"/>
      <w:bookmarkStart w:id="379" w:name="_Toc391471108"/>
      <w:bookmarkStart w:id="380" w:name="_Toc370634391"/>
      <w:bookmarkStart w:id="381" w:name="_Toc228807177"/>
      <w:bookmarkStart w:id="382" w:name="_Toc228894651"/>
      <w:bookmarkEnd w:id="375"/>
      <w:bookmarkEnd w:id="376"/>
      <w:bookmarkEnd w:id="377"/>
      <w:bookmarkEnd w:id="378"/>
      <w:bookmarkEnd w:id="379"/>
      <w:bookmarkEnd w:id="380"/>
      <w:bookmarkEnd w:id="381"/>
      <w:bookmarkEnd w:id="382"/>
      <w:r>
        <w:rPr/>
        <w:t>Definitions</w:t>
      </w:r>
    </w:p>
    <w:p>
      <w:pPr>
        <w:pStyle w:val="Normal"/>
        <w:numPr>
          <w:ilvl w:val="0"/>
          <w:numId w:val="3"/>
        </w:numPr>
        <w:rPr/>
      </w:pPr>
      <w:r>
        <w:rPr/>
        <w:t>This section defines the key type “CKK_DSA” for type CK_KEY_TYPE as used in the CKA_KEY_TYPE attribute of DSA key objects.</w:t>
      </w:r>
    </w:p>
    <w:p>
      <w:pPr>
        <w:pStyle w:val="Normal"/>
        <w:numPr>
          <w:ilvl w:val="0"/>
          <w:numId w:val="3"/>
        </w:numPr>
        <w:rPr/>
      </w:pPr>
      <w:r>
        <w:rPr/>
        <w:t>Mechanisms:</w:t>
      </w:r>
    </w:p>
    <w:p>
      <w:pPr>
        <w:pStyle w:val="CCode"/>
        <w:keepNext/>
        <w:numPr>
          <w:ilvl w:val="0"/>
          <w:numId w:val="3"/>
        </w:numPr>
        <w:rPr>
          <w:rFonts w:ascii="Arial" w:hAnsi="Arial" w:cs="Calibri"/>
        </w:rPr>
      </w:pPr>
      <w:bookmarkStart w:id="383" w:name="_Toc72656220"/>
      <w:bookmarkStart w:id="384" w:name="_Toc228807178"/>
      <w:bookmarkStart w:id="385" w:name="_Toc228894652"/>
      <w:r>
        <w:rPr>
          <w:rFonts w:cs="Calibri" w:ascii="Arial" w:hAnsi="Arial"/>
        </w:rPr>
        <w:t>CKM_DSA_KEY_PAIR_GEN</w:t>
      </w:r>
    </w:p>
    <w:p>
      <w:pPr>
        <w:pStyle w:val="CCode"/>
        <w:keepNext/>
        <w:numPr>
          <w:ilvl w:val="0"/>
          <w:numId w:val="3"/>
        </w:numPr>
        <w:rPr>
          <w:rFonts w:ascii="Arial" w:hAnsi="Arial" w:cs="Calibri"/>
          <w:lang w:val="sv-SE"/>
        </w:rPr>
      </w:pPr>
      <w:r>
        <w:rPr>
          <w:rFonts w:cs="Calibri" w:ascii="Arial" w:hAnsi="Arial"/>
          <w:lang w:val="sv-SE"/>
        </w:rPr>
        <w:t>CKM_DSA</w:t>
      </w:r>
    </w:p>
    <w:p>
      <w:pPr>
        <w:pStyle w:val="CCode"/>
        <w:keepNext/>
        <w:numPr>
          <w:ilvl w:val="0"/>
          <w:numId w:val="3"/>
        </w:numPr>
        <w:rPr>
          <w:rFonts w:ascii="Arial" w:hAnsi="Arial" w:cs="Calibri"/>
          <w:lang w:val="sv-SE"/>
        </w:rPr>
      </w:pPr>
      <w:r>
        <w:rPr>
          <w:rFonts w:cs="Calibri" w:ascii="Arial" w:hAnsi="Arial"/>
          <w:lang w:val="sv-SE"/>
        </w:rPr>
        <w:t>CKM_DSA_SHA1</w:t>
      </w:r>
    </w:p>
    <w:p>
      <w:pPr>
        <w:pStyle w:val="CCode"/>
        <w:numPr>
          <w:ilvl w:val="0"/>
          <w:numId w:val="3"/>
        </w:numPr>
        <w:rPr>
          <w:rFonts w:ascii="Arial" w:hAnsi="Arial" w:cs="Calibri"/>
          <w:lang w:val="sv-SE"/>
        </w:rPr>
      </w:pPr>
      <w:r>
        <w:rPr>
          <w:rFonts w:cs="Calibri" w:ascii="Arial" w:hAnsi="Arial"/>
          <w:lang w:val="sv-SE"/>
        </w:rPr>
        <w:t>CKM_DSA_SHA224</w:t>
      </w:r>
    </w:p>
    <w:p>
      <w:pPr>
        <w:pStyle w:val="CCode"/>
        <w:numPr>
          <w:ilvl w:val="0"/>
          <w:numId w:val="3"/>
        </w:numPr>
        <w:rPr>
          <w:rFonts w:ascii="Arial" w:hAnsi="Arial" w:cs="Calibri"/>
          <w:lang w:val="sv-SE"/>
        </w:rPr>
      </w:pPr>
      <w:r>
        <w:rPr>
          <w:rFonts w:cs="Calibri" w:ascii="Arial" w:hAnsi="Arial"/>
          <w:lang w:val="sv-SE"/>
        </w:rPr>
        <w:t>CKM_DSA_SHA256</w:t>
      </w:r>
    </w:p>
    <w:p>
      <w:pPr>
        <w:pStyle w:val="CCode"/>
        <w:numPr>
          <w:ilvl w:val="0"/>
          <w:numId w:val="3"/>
        </w:numPr>
        <w:rPr>
          <w:rFonts w:ascii="Arial" w:hAnsi="Arial" w:cs="Calibri"/>
          <w:lang w:val="sv-SE"/>
        </w:rPr>
      </w:pPr>
      <w:r>
        <w:rPr>
          <w:rFonts w:cs="Calibri" w:ascii="Arial" w:hAnsi="Arial"/>
          <w:lang w:val="sv-SE"/>
        </w:rPr>
        <w:t>CKM_DSA_SHA384</w:t>
      </w:r>
    </w:p>
    <w:p>
      <w:pPr>
        <w:pStyle w:val="CCode"/>
        <w:numPr>
          <w:ilvl w:val="0"/>
          <w:numId w:val="3"/>
        </w:numPr>
        <w:rPr>
          <w:rFonts w:ascii="Arial" w:hAnsi="Arial" w:cs="Calibri"/>
          <w:lang w:val="sv-SE"/>
        </w:rPr>
      </w:pPr>
      <w:r>
        <w:rPr>
          <w:rFonts w:cs="Calibri" w:ascii="Arial" w:hAnsi="Arial"/>
          <w:lang w:val="sv-SE"/>
        </w:rPr>
        <w:t>CKM_DSA_SHA512</w:t>
      </w:r>
    </w:p>
    <w:p>
      <w:pPr>
        <w:pStyle w:val="CCode"/>
        <w:numPr>
          <w:ilvl w:val="0"/>
          <w:numId w:val="3"/>
        </w:numPr>
        <w:rPr>
          <w:rFonts w:ascii="Arial" w:hAnsi="Arial" w:cs="Arial"/>
          <w:lang w:val="sv-SE"/>
        </w:rPr>
      </w:pPr>
      <w:r>
        <w:rPr>
          <w:rFonts w:cs="Arial" w:ascii="Arial" w:hAnsi="Arial"/>
          <w:lang w:val="sv-SE"/>
        </w:rPr>
        <w:t>CKM_DSA_SHA3_224</w:t>
      </w:r>
    </w:p>
    <w:p>
      <w:pPr>
        <w:pStyle w:val="CCode"/>
        <w:numPr>
          <w:ilvl w:val="0"/>
          <w:numId w:val="3"/>
        </w:numPr>
        <w:rPr>
          <w:rFonts w:ascii="Arial" w:hAnsi="Arial" w:cs="Arial"/>
          <w:lang w:val="sv-SE"/>
        </w:rPr>
      </w:pPr>
      <w:r>
        <w:rPr>
          <w:rFonts w:cs="Arial" w:ascii="Arial" w:hAnsi="Arial"/>
          <w:lang w:val="sv-SE"/>
        </w:rPr>
        <w:t>CKM_DSA_SHA3_256</w:t>
      </w:r>
    </w:p>
    <w:p>
      <w:pPr>
        <w:pStyle w:val="CCode"/>
        <w:numPr>
          <w:ilvl w:val="0"/>
          <w:numId w:val="3"/>
        </w:numPr>
        <w:rPr>
          <w:rFonts w:ascii="Arial" w:hAnsi="Arial" w:cs="Arial"/>
          <w:lang w:val="sv-SE"/>
        </w:rPr>
      </w:pPr>
      <w:r>
        <w:rPr>
          <w:rFonts w:cs="Arial" w:ascii="Arial" w:hAnsi="Arial"/>
          <w:lang w:val="sv-SE"/>
        </w:rPr>
        <w:t>CKM_DSA_SHA3_384</w:t>
      </w:r>
    </w:p>
    <w:p>
      <w:pPr>
        <w:pStyle w:val="CCode"/>
        <w:numPr>
          <w:ilvl w:val="0"/>
          <w:numId w:val="3"/>
        </w:numPr>
        <w:rPr>
          <w:rFonts w:ascii="Arial" w:hAnsi="Arial" w:cs="Arial"/>
          <w:lang w:val="sv-SE"/>
        </w:rPr>
      </w:pPr>
      <w:r>
        <w:rPr>
          <w:rFonts w:cs="Arial" w:ascii="Arial" w:hAnsi="Arial"/>
          <w:lang w:val="sv-SE"/>
        </w:rPr>
        <w:t xml:space="preserve">CKM_DSA_SHA3_512 </w:t>
      </w:r>
    </w:p>
    <w:p>
      <w:pPr>
        <w:pStyle w:val="CCode"/>
        <w:keepNext/>
        <w:numPr>
          <w:ilvl w:val="0"/>
          <w:numId w:val="3"/>
        </w:numPr>
        <w:rPr>
          <w:rFonts w:ascii="Arial" w:hAnsi="Arial" w:cs="Calibri"/>
          <w:lang w:val="sv-SE"/>
        </w:rPr>
      </w:pPr>
      <w:r>
        <w:rPr>
          <w:rFonts w:cs="Calibri" w:ascii="Arial" w:hAnsi="Arial"/>
          <w:lang w:val="sv-SE"/>
        </w:rPr>
        <w:t>CKM_DSA_PARAMETER_GEN</w:t>
      </w:r>
    </w:p>
    <w:p>
      <w:pPr>
        <w:pStyle w:val="CCode"/>
        <w:numPr>
          <w:ilvl w:val="0"/>
          <w:numId w:val="3"/>
        </w:numPr>
        <w:rPr>
          <w:rFonts w:ascii="Arial" w:hAnsi="Arial" w:cs="Calibri"/>
          <w:lang w:val="sv-SE"/>
        </w:rPr>
      </w:pPr>
      <w:r>
        <w:rPr>
          <w:rFonts w:cs="Calibri" w:ascii="Arial" w:hAnsi="Arial"/>
          <w:lang w:val="sv-SE"/>
        </w:rPr>
        <w:t>CKM_DSA_PROBABLISTIC_PARAMETER_GEN</w:t>
      </w:r>
    </w:p>
    <w:p>
      <w:pPr>
        <w:pStyle w:val="CCode"/>
        <w:numPr>
          <w:ilvl w:val="0"/>
          <w:numId w:val="3"/>
        </w:numPr>
        <w:rPr/>
      </w:pPr>
      <w:r>
        <w:rPr>
          <w:rFonts w:cs="Calibri" w:ascii="Arial" w:hAnsi="Arial"/>
          <w:lang w:val="sv-SE"/>
        </w:rPr>
        <w:t>CKM_DSA_SHAWE_TAYLOR_PARAMETER_GEN</w:t>
      </w:r>
    </w:p>
    <w:p>
      <w:pPr>
        <w:pStyle w:val="CCode"/>
        <w:numPr>
          <w:ilvl w:val="0"/>
          <w:numId w:val="3"/>
        </w:numPr>
        <w:rPr>
          <w:rFonts w:ascii="Arial" w:hAnsi="Arial" w:cs="Calibri"/>
          <w:lang w:val="sv-SE"/>
        </w:rPr>
      </w:pPr>
      <w:r>
        <w:rPr>
          <w:rFonts w:cs="Calibri" w:ascii="Arial" w:hAnsi="Arial"/>
          <w:lang w:val="sv-SE"/>
        </w:rPr>
        <w:t>CKM_DSA_FIPS_G_GEN</w:t>
      </w:r>
    </w:p>
    <w:p>
      <w:pPr>
        <w:pStyle w:val="CCode"/>
        <w:numPr>
          <w:ilvl w:val="0"/>
          <w:numId w:val="3"/>
        </w:numPr>
        <w:rPr>
          <w:rFonts w:ascii="Arial" w:hAnsi="Arial" w:cs="Calibri"/>
          <w:lang w:val="sv-SE"/>
        </w:rPr>
      </w:pPr>
      <w:r>
        <w:rPr>
          <w:rFonts w:cs="Calibri" w:ascii="Arial" w:hAnsi="Arial"/>
          <w:lang w:val="sv-SE"/>
        </w:rPr>
      </w:r>
    </w:p>
    <w:p>
      <w:pPr>
        <w:pStyle w:val="CCode"/>
        <w:numPr>
          <w:ilvl w:val="0"/>
          <w:numId w:val="53"/>
        </w:numPr>
        <w:suppressAutoHyphens w:val="true"/>
        <w:ind w:left="720" w:hanging="360"/>
        <w:rPr>
          <w:rFonts w:ascii="Arial" w:hAnsi="Arial" w:cs="Calibri"/>
        </w:rPr>
      </w:pPr>
      <w:r>
        <w:rPr>
          <w:rFonts w:cs="Calibri" w:ascii="Arial" w:hAnsi="Arial"/>
        </w:rPr>
        <w:t>CK_DSA_PARAMETER_GEN_PARAM</w:t>
      </w:r>
    </w:p>
    <w:p>
      <w:pPr>
        <w:pStyle w:val="CCode"/>
        <w:numPr>
          <w:ilvl w:val="0"/>
          <w:numId w:val="3"/>
        </w:numPr>
        <w:ind w:left="720" w:hanging="360"/>
        <w:rPr>
          <w:rFonts w:ascii="Arial" w:hAnsi="Arial" w:cs="Calibri"/>
        </w:rPr>
      </w:pPr>
      <w:r>
        <w:rPr>
          <w:rFonts w:cs="Calibri" w:ascii="Arial" w:hAnsi="Arial"/>
        </w:rPr>
      </w:r>
    </w:p>
    <w:p>
      <w:pPr>
        <w:pStyle w:val="Normal"/>
        <w:numPr>
          <w:ilvl w:val="0"/>
          <w:numId w:val="3"/>
        </w:numPr>
        <w:rPr>
          <w:rFonts w:cs="Calibri"/>
        </w:rPr>
      </w:pPr>
      <w:r>
        <w:rPr/>
        <w:t>CK_DSA_PARAMETER_GEN_PARAM is a structure which provides and returns parameters for the NIST FIPS 186-4 parameter generating algorithms.</w:t>
      </w:r>
    </w:p>
    <w:p>
      <w:pPr>
        <w:pStyle w:val="CCode"/>
        <w:numPr>
          <w:ilvl w:val="0"/>
          <w:numId w:val="3"/>
        </w:numPr>
        <w:ind w:left="720" w:hanging="360"/>
        <w:rPr>
          <w:rFonts w:ascii="Arial" w:hAnsi="Arial" w:cs="Calibri"/>
        </w:rPr>
      </w:pPr>
      <w:r>
        <w:rPr>
          <w:rFonts w:cs="Calibri" w:ascii="Arial" w:hAnsi="Arial"/>
        </w:rPr>
      </w:r>
    </w:p>
    <w:p>
      <w:pPr>
        <w:pStyle w:val="CCode"/>
        <w:numPr>
          <w:ilvl w:val="0"/>
          <w:numId w:val="3"/>
        </w:numPr>
        <w:ind w:left="720" w:hanging="360"/>
        <w:rPr>
          <w:rFonts w:ascii="Arial" w:hAnsi="Arial" w:cs="Calibri"/>
          <w:highlight w:val="yellow"/>
        </w:rPr>
      </w:pPr>
      <w:r>
        <w:rPr>
          <w:rFonts w:cs="Calibri" w:ascii="Arial" w:hAnsi="Arial"/>
          <w:highlight w:val="yellow"/>
        </w:rPr>
        <w:t>typedef struct CK_DSA_PARAMETER_GEN_PARAM {</w:t>
      </w:r>
    </w:p>
    <w:p>
      <w:pPr>
        <w:pStyle w:val="CCode"/>
        <w:numPr>
          <w:ilvl w:val="0"/>
          <w:numId w:val="3"/>
        </w:numPr>
        <w:ind w:left="1440" w:hanging="360"/>
        <w:rPr>
          <w:rFonts w:ascii="Arial" w:hAnsi="Arial" w:cs="Calibri"/>
          <w:highlight w:val="yellow"/>
        </w:rPr>
      </w:pPr>
      <w:r>
        <w:rPr>
          <w:rFonts w:cs="Calibri" w:ascii="Arial" w:hAnsi="Arial"/>
          <w:highlight w:val="yellow"/>
        </w:rPr>
        <w:t>CK_MECHANISM_TYPE hash;</w:t>
      </w:r>
    </w:p>
    <w:p>
      <w:pPr>
        <w:pStyle w:val="CCode"/>
        <w:numPr>
          <w:ilvl w:val="0"/>
          <w:numId w:val="3"/>
        </w:numPr>
        <w:ind w:left="1440" w:hanging="360"/>
        <w:rPr>
          <w:rFonts w:ascii="Arial" w:hAnsi="Arial" w:cs="Calibri"/>
          <w:highlight w:val="yellow"/>
        </w:rPr>
      </w:pPr>
      <w:r>
        <w:rPr>
          <w:rFonts w:cs="Calibri" w:ascii="Arial" w:hAnsi="Arial"/>
          <w:highlight w:val="yellow"/>
        </w:rPr>
        <w:t>CK_BYTE_PTR            pSeed;</w:t>
      </w:r>
    </w:p>
    <w:p>
      <w:pPr>
        <w:pStyle w:val="CCode"/>
        <w:numPr>
          <w:ilvl w:val="0"/>
          <w:numId w:val="3"/>
        </w:numPr>
        <w:ind w:left="1440" w:hanging="360"/>
        <w:rPr>
          <w:rFonts w:ascii="Arial" w:hAnsi="Arial" w:cs="Calibri"/>
          <w:highlight w:val="yellow"/>
        </w:rPr>
      </w:pPr>
      <w:r>
        <w:rPr>
          <w:rFonts w:cs="Calibri" w:ascii="Arial" w:hAnsi="Arial"/>
          <w:highlight w:val="yellow"/>
        </w:rPr>
        <w:t>CK_ULONG                  ulSeedLen;</w:t>
      </w:r>
    </w:p>
    <w:p>
      <w:pPr>
        <w:pStyle w:val="CCode"/>
        <w:numPr>
          <w:ilvl w:val="0"/>
          <w:numId w:val="3"/>
        </w:numPr>
        <w:ind w:left="1440" w:hanging="360"/>
        <w:rPr>
          <w:rFonts w:ascii="Arial" w:hAnsi="Arial" w:cs="Calibri"/>
          <w:highlight w:val="yellow"/>
        </w:rPr>
      </w:pPr>
      <w:r>
        <w:rPr>
          <w:rFonts w:cs="Calibri" w:ascii="Arial" w:hAnsi="Arial"/>
          <w:highlight w:val="yellow"/>
        </w:rPr>
        <w:t>CK_ULONG                  ulIndex;</w:t>
      </w:r>
    </w:p>
    <w:p>
      <w:pPr>
        <w:pStyle w:val="CCode"/>
        <w:numPr>
          <w:ilvl w:val="0"/>
          <w:numId w:val="3"/>
        </w:numPr>
        <w:ind w:left="720" w:hanging="360"/>
        <w:rPr>
          <w:rFonts w:ascii="Arial" w:hAnsi="Arial" w:cs="Calibri"/>
        </w:rPr>
      </w:pPr>
      <w:r>
        <w:rPr>
          <w:rFonts w:cs="Calibri" w:ascii="Arial" w:hAnsi="Arial"/>
          <w:highlight w:val="yellow"/>
        </w:rPr>
        <w:t>};</w:t>
      </w:r>
    </w:p>
    <w:p>
      <w:pPr>
        <w:pStyle w:val="CCode"/>
        <w:numPr>
          <w:ilvl w:val="0"/>
          <w:numId w:val="3"/>
        </w:numPr>
        <w:ind w:left="720" w:hanging="360"/>
        <w:rPr>
          <w:rFonts w:ascii="Arial" w:hAnsi="Arial" w:cs="Calibri"/>
        </w:rPr>
      </w:pPr>
      <w:r>
        <w:rPr>
          <w:rFonts w:cs="Calibri" w:ascii="Arial" w:hAnsi="Arial"/>
        </w:rPr>
      </w:r>
    </w:p>
    <w:p>
      <w:pPr>
        <w:pStyle w:val="Normal"/>
        <w:numPr>
          <w:ilvl w:val="0"/>
          <w:numId w:val="3"/>
        </w:numPr>
        <w:ind w:left="720" w:hanging="0"/>
        <w:rPr>
          <w:rFonts w:cs="Arial"/>
        </w:rPr>
      </w:pPr>
      <w:r>
        <w:rPr/>
        <w:t>The fields of the structure have the following meanings:</w:t>
      </w:r>
    </w:p>
    <w:p>
      <w:pPr>
        <w:pStyle w:val="Normal"/>
        <w:numPr>
          <w:ilvl w:val="0"/>
          <w:numId w:val="3"/>
        </w:numPr>
        <w:ind w:left="2880" w:hanging="825"/>
        <w:rPr/>
      </w:pPr>
      <w:r>
        <w:rPr>
          <w:i/>
        </w:rPr>
        <w:t>hash</w:t>
      </w:r>
      <w:r>
        <w:rPr/>
        <w:t xml:space="preserve"> </w:t>
        <w:tab/>
        <w:t>Mechanism value for the base hash used in PQG generation, Valid values are CKM_SHA1, CKM_SHA224, CKM_SHA256, CKM_SHA384, CKM_SHA512.</w:t>
      </w:r>
    </w:p>
    <w:p>
      <w:pPr>
        <w:pStyle w:val="Normal"/>
        <w:numPr>
          <w:ilvl w:val="0"/>
          <w:numId w:val="3"/>
        </w:numPr>
        <w:ind w:left="2880" w:hanging="930"/>
        <w:rPr/>
      </w:pPr>
      <w:r>
        <w:rPr>
          <w:i/>
        </w:rPr>
        <w:t>pSeed</w:t>
      </w:r>
      <w:r>
        <w:rPr/>
        <w:tab/>
        <w:t>Seed value used to generate PQ and G. This value is returned by CKM_DSA_PROBABLISTIC_PARAMETER_GEN, CKM_DSA_SHAWE_TAYLOR_PARAMETER_GEN, and passed into CKM_DSA_FIPS_G_GEN.</w:t>
      </w:r>
    </w:p>
    <w:p>
      <w:pPr>
        <w:pStyle w:val="Normal"/>
        <w:numPr>
          <w:ilvl w:val="0"/>
          <w:numId w:val="3"/>
        </w:numPr>
        <w:ind w:left="720" w:hanging="0"/>
        <w:rPr/>
      </w:pPr>
      <w:r>
        <w:rPr/>
        <w:t xml:space="preserve">                </w:t>
      </w:r>
      <w:r>
        <w:rPr>
          <w:i/>
        </w:rPr>
        <w:t>ulSeedLen</w:t>
      </w:r>
      <w:r>
        <w:rPr/>
        <w:tab/>
        <w:t>Length of seed value.</w:t>
      </w:r>
    </w:p>
    <w:p>
      <w:pPr>
        <w:pStyle w:val="Normal"/>
        <w:numPr>
          <w:ilvl w:val="0"/>
          <w:numId w:val="3"/>
        </w:numPr>
        <w:ind w:left="2880" w:hanging="2160"/>
        <w:rPr>
          <w:rFonts w:cs="Calibri"/>
        </w:rPr>
      </w:pPr>
      <w:r>
        <w:rPr/>
        <w:t xml:space="preserve">                     </w:t>
      </w:r>
      <w:r>
        <w:rPr>
          <w:i/>
        </w:rPr>
        <w:t>ulIndex</w:t>
      </w:r>
      <w:r>
        <w:rPr/>
        <w:tab/>
        <w:t>Index value for generating G. Input for CKM_DSA_FIPS_G_GEN. Ignored by CKM_DSA_PROBABALISTIC_PARAMETER_GEN and CKM_DSA_SHAWE_TAYLOR_PARAMETER_GEN.</w:t>
      </w:r>
    </w:p>
    <w:p>
      <w:pPr>
        <w:pStyle w:val="Heading3"/>
        <w:numPr>
          <w:ilvl w:val="2"/>
          <w:numId w:val="2"/>
        </w:numPr>
        <w:rPr/>
      </w:pPr>
      <w:bookmarkStart w:id="386" w:name="_Toc72656220"/>
      <w:bookmarkStart w:id="387" w:name="_Toc228807178"/>
      <w:bookmarkStart w:id="388" w:name="_Toc228894652"/>
      <w:bookmarkStart w:id="389" w:name="_Toc516500643"/>
      <w:bookmarkStart w:id="390" w:name="_Toc416959993"/>
      <w:bookmarkStart w:id="391" w:name="_Toc395187747"/>
      <w:bookmarkStart w:id="392" w:name="_Toc391471109"/>
      <w:bookmarkStart w:id="393" w:name="_Toc370634392"/>
      <w:bookmarkEnd w:id="386"/>
      <w:bookmarkEnd w:id="387"/>
      <w:bookmarkEnd w:id="388"/>
      <w:bookmarkEnd w:id="389"/>
      <w:bookmarkEnd w:id="390"/>
      <w:bookmarkEnd w:id="391"/>
      <w:bookmarkEnd w:id="392"/>
      <w:bookmarkEnd w:id="393"/>
      <w:r>
        <w:rPr/>
        <w:t>DSA public key objects</w:t>
      </w:r>
    </w:p>
    <w:p>
      <w:pPr>
        <w:pStyle w:val="Normal"/>
        <w:numPr>
          <w:ilvl w:val="0"/>
          <w:numId w:val="3"/>
        </w:numPr>
        <w:rPr/>
      </w:pPr>
      <w:r>
        <w:rPr/>
        <w:t xml:space="preserve">DSA public key objects (object class </w:t>
      </w:r>
      <w:r>
        <w:rPr>
          <w:b/>
        </w:rPr>
        <w:t xml:space="preserve">CKO_PUBLIC_KEY, </w:t>
      </w:r>
      <w:r>
        <w:rPr/>
        <w:t xml:space="preserve">key type </w:t>
      </w:r>
      <w:r>
        <w:rPr>
          <w:b/>
        </w:rPr>
        <w:t>CKK_DSA</w:t>
      </w:r>
      <w:r>
        <w:rPr/>
        <w:t>) hold DSA public keys.  The following table defines the DSA public key object attributes, in addition to the common attributes defined for this object class:</w:t>
      </w:r>
    </w:p>
    <w:p>
      <w:pPr>
        <w:pStyle w:val="Caption1"/>
        <w:numPr>
          <w:ilvl w:val="0"/>
          <w:numId w:val="3"/>
        </w:numPr>
        <w:rPr/>
      </w:pPr>
      <w:bookmarkStart w:id="394" w:name="_Toc323204885"/>
      <w:bookmarkStart w:id="395" w:name="_Toc383864520"/>
      <w:bookmarkStart w:id="396" w:name="_Toc405794984"/>
      <w:bookmarkStart w:id="397" w:name="_Toc228807504"/>
      <w:bookmarkStart w:id="398" w:name="_Toc319314013"/>
      <w:bookmarkStart w:id="399" w:name="_Toc319314555"/>
      <w:bookmarkStart w:id="400" w:name="_Toc319314970"/>
      <w:bookmarkStart w:id="401" w:name="_Toc319315842"/>
      <w:r>
        <w:rPr/>
        <w:t xml:space="preserve">Table </w:t>
      </w:r>
      <w:r>
        <w:rPr>
          <w:szCs w:val="18"/>
        </w:rPr>
        <w:fldChar w:fldCharType="begin"/>
      </w:r>
      <w:r>
        <w:instrText> SEQ Table \* ARABIC </w:instrText>
      </w:r>
      <w:r>
        <w:fldChar w:fldCharType="separate"/>
      </w:r>
      <w:r>
        <w:t>19</w:t>
      </w:r>
      <w:r>
        <w:fldChar w:fldCharType="end"/>
      </w:r>
      <w:r>
        <w:rPr/>
        <w:t>, DSA Public Key Object</w:t>
      </w:r>
      <w:bookmarkEnd w:id="398"/>
      <w:bookmarkEnd w:id="399"/>
      <w:bookmarkEnd w:id="400"/>
      <w:bookmarkEnd w:id="401"/>
      <w:bookmarkEnd w:id="394"/>
      <w:bookmarkEnd w:id="395"/>
      <w:bookmarkEnd w:id="396"/>
      <w:bookmarkEnd w:id="397"/>
      <w:r>
        <w:rPr/>
        <w:t xml:space="preserve"> Attributes</w:t>
      </w:r>
    </w:p>
    <w:tbl>
      <w:tblPr>
        <w:tblW w:w="864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520"/>
        <w:gridCol w:w="1349"/>
        <w:gridCol w:w="4771"/>
      </w:tblGrid>
      <w:tr>
        <w:trPr>
          <w:tblHeader w:val="true"/>
        </w:trPr>
        <w:tc>
          <w:tcPr>
            <w:tcW w:w="252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34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477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5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CKA_PRIME</w:t>
            </w:r>
            <w:r>
              <w:rPr>
                <w:rFonts w:cs="Arial" w:ascii="Arial" w:hAnsi="Arial"/>
                <w:sz w:val="20"/>
                <w:vertAlign w:val="superscript"/>
              </w:rPr>
              <w:t>1,3</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77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Prime </w:t>
            </w:r>
            <w:r>
              <w:rPr>
                <w:rFonts w:cs="Arial" w:ascii="Arial" w:hAnsi="Arial"/>
                <w:i/>
                <w:sz w:val="20"/>
              </w:rPr>
              <w:t>p</w:t>
            </w:r>
            <w:r>
              <w:rPr>
                <w:rFonts w:cs="Arial" w:ascii="Arial" w:hAnsi="Arial"/>
                <w:sz w:val="20"/>
              </w:rPr>
              <w:t xml:space="preserve"> (512 to 3072 bits, in steps of 64 bits)</w:t>
            </w:r>
          </w:p>
        </w:tc>
      </w:tr>
      <w:tr>
        <w:trPr/>
        <w:tc>
          <w:tcPr>
            <w:tcW w:w="25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CKA_SUBPRIME</w:t>
            </w:r>
            <w:r>
              <w:rPr>
                <w:rFonts w:cs="Arial" w:ascii="Arial" w:hAnsi="Arial"/>
                <w:sz w:val="20"/>
                <w:vertAlign w:val="superscript"/>
              </w:rPr>
              <w:t>1,3</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77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Subprime </w:t>
            </w:r>
            <w:r>
              <w:rPr>
                <w:rFonts w:cs="Arial" w:ascii="Arial" w:hAnsi="Arial"/>
                <w:i/>
                <w:sz w:val="20"/>
              </w:rPr>
              <w:t>q</w:t>
            </w:r>
            <w:r>
              <w:rPr>
                <w:rFonts w:cs="Arial" w:ascii="Arial" w:hAnsi="Arial"/>
                <w:sz w:val="20"/>
              </w:rPr>
              <w:t xml:space="preserve"> (160, 224 bits, or 256 bits)</w:t>
            </w:r>
          </w:p>
        </w:tc>
      </w:tr>
      <w:tr>
        <w:trPr/>
        <w:tc>
          <w:tcPr>
            <w:tcW w:w="25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CKA_BASE</w:t>
            </w:r>
            <w:r>
              <w:rPr>
                <w:rFonts w:cs="Arial" w:ascii="Arial" w:hAnsi="Arial"/>
                <w:sz w:val="20"/>
                <w:vertAlign w:val="superscript"/>
              </w:rPr>
              <w:t>1,3</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77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Base </w:t>
            </w:r>
            <w:r>
              <w:rPr>
                <w:rFonts w:cs="Arial" w:ascii="Arial" w:hAnsi="Arial"/>
                <w:i/>
                <w:sz w:val="20"/>
              </w:rPr>
              <w:t>g</w:t>
            </w:r>
          </w:p>
        </w:tc>
      </w:tr>
      <w:tr>
        <w:trPr/>
        <w:tc>
          <w:tcPr>
            <w:tcW w:w="252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w:t>
            </w:r>
          </w:p>
        </w:tc>
        <w:tc>
          <w:tcPr>
            <w:tcW w:w="134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77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Public value </w:t>
            </w:r>
            <w:r>
              <w:rPr>
                <w:rFonts w:cs="Arial" w:ascii="Arial" w:hAnsi="Arial"/>
                <w:i/>
                <w:sz w:val="20"/>
              </w:rPr>
              <w:t>y</w:t>
            </w:r>
          </w:p>
        </w:tc>
      </w:tr>
    </w:tbl>
    <w:p>
      <w:pPr>
        <w:pStyle w:val="Normal"/>
        <w:numPr>
          <w:ilvl w:val="0"/>
          <w:numId w:val="3"/>
        </w:numPr>
        <w:rPr/>
      </w:pPr>
      <w:r>
        <w:rPr>
          <w:vertAlign w:val="superscript"/>
        </w:rPr>
        <w:t xml:space="preserve">- </w:t>
      </w:r>
      <w:r>
        <w:rPr>
          <w:rStyle w:val="Footnotereference"/>
        </w:rPr>
        <w:t>Refer to [PKCS11-Base]  table 10 for footnotes</w:t>
      </w:r>
    </w:p>
    <w:p>
      <w:pPr>
        <w:pStyle w:val="Normal"/>
        <w:numPr>
          <w:ilvl w:val="0"/>
          <w:numId w:val="3"/>
        </w:numPr>
        <w:rPr/>
      </w:pPr>
      <w:r>
        <w:rPr/>
        <w:t xml:space="preserve">The </w:t>
      </w:r>
      <w:r>
        <w:rPr>
          <w:b/>
        </w:rPr>
        <w:t>CKA_PRIME</w:t>
      </w:r>
      <w:r>
        <w:rPr/>
        <w:t xml:space="preserve">, </w:t>
      </w:r>
      <w:r>
        <w:rPr>
          <w:b/>
        </w:rPr>
        <w:t>CKA_SUBPRIME</w:t>
      </w:r>
      <w:r>
        <w:rPr/>
        <w:t xml:space="preserve"> and </w:t>
      </w:r>
      <w:r>
        <w:rPr>
          <w:b/>
        </w:rPr>
        <w:t>CKA_BASE</w:t>
      </w:r>
      <w:r>
        <w:rPr/>
        <w:t xml:space="preserve"> attribute values are collectively the “DSA domain parameters”.  See FIPS PUB 186-4 for more information on DSA keys.</w:t>
      </w:r>
    </w:p>
    <w:p>
      <w:pPr>
        <w:pStyle w:val="Normal"/>
        <w:numPr>
          <w:ilvl w:val="0"/>
          <w:numId w:val="3"/>
        </w:numPr>
        <w:rPr/>
      </w:pPr>
      <w:r>
        <w:rPr/>
        <w:t>The following is a sample template for creating a DSA public key object:</w:t>
      </w:r>
    </w:p>
    <w:p>
      <w:pPr>
        <w:pStyle w:val="CCode"/>
        <w:numPr>
          <w:ilvl w:val="0"/>
          <w:numId w:val="3"/>
        </w:numPr>
        <w:rPr/>
      </w:pPr>
      <w:r>
        <w:rPr/>
        <w:t>CK_OBJECT_CLASS class = CKO_PUBLIC_KEY;</w:t>
      </w:r>
    </w:p>
    <w:p>
      <w:pPr>
        <w:pStyle w:val="CCode"/>
        <w:numPr>
          <w:ilvl w:val="0"/>
          <w:numId w:val="3"/>
        </w:numPr>
        <w:rPr/>
      </w:pPr>
      <w:r>
        <w:rPr/>
        <w:t>CK_KEY_TYPE keyType = CKK_DSA;</w:t>
      </w:r>
    </w:p>
    <w:p>
      <w:pPr>
        <w:pStyle w:val="CCode"/>
        <w:numPr>
          <w:ilvl w:val="0"/>
          <w:numId w:val="3"/>
        </w:numPr>
        <w:rPr/>
      </w:pPr>
      <w:r>
        <w:rPr/>
        <w:t>CK_UTF8CHAR label[] = “A DSA public key object”;</w:t>
      </w:r>
    </w:p>
    <w:p>
      <w:pPr>
        <w:pStyle w:val="CCode"/>
        <w:numPr>
          <w:ilvl w:val="0"/>
          <w:numId w:val="3"/>
        </w:numPr>
        <w:rPr/>
      </w:pPr>
      <w:r>
        <w:rPr/>
        <w:t>CK_BYTE prime[] = {...};</w:t>
      </w:r>
    </w:p>
    <w:p>
      <w:pPr>
        <w:pStyle w:val="CCode"/>
        <w:numPr>
          <w:ilvl w:val="0"/>
          <w:numId w:val="3"/>
        </w:numPr>
        <w:rPr/>
      </w:pPr>
      <w:r>
        <w:rPr/>
        <w:t>CK_BYTE subprime[] = {...};</w:t>
      </w:r>
    </w:p>
    <w:p>
      <w:pPr>
        <w:pStyle w:val="CCode"/>
        <w:numPr>
          <w:ilvl w:val="0"/>
          <w:numId w:val="3"/>
        </w:numPr>
        <w:rPr/>
      </w:pPr>
      <w:r>
        <w:rPr/>
        <w:t>CK_BYTE base[] = {...};</w:t>
      </w:r>
    </w:p>
    <w:p>
      <w:pPr>
        <w:pStyle w:val="CCode"/>
        <w:numPr>
          <w:ilvl w:val="0"/>
          <w:numId w:val="3"/>
        </w:numPr>
        <w:rPr/>
      </w:pPr>
      <w:r>
        <w:rPr/>
        <w:t>CK_BYTE value[]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{CKA_PRIME, prime, sizeof(prime)},</w:t>
      </w:r>
    </w:p>
    <w:p>
      <w:pPr>
        <w:pStyle w:val="CCode"/>
        <w:numPr>
          <w:ilvl w:val="0"/>
          <w:numId w:val="3"/>
        </w:numPr>
        <w:rPr/>
      </w:pPr>
      <w:r>
        <w:rPr/>
        <w:t xml:space="preserve">  </w:t>
      </w:r>
      <w:r>
        <w:rPr/>
        <w:t>{CKA_SUBPRIME, subprime, sizeof(subprime)},</w:t>
      </w:r>
    </w:p>
    <w:p>
      <w:pPr>
        <w:pStyle w:val="CCode"/>
        <w:numPr>
          <w:ilvl w:val="0"/>
          <w:numId w:val="3"/>
        </w:numPr>
        <w:rPr>
          <w:lang w:val="it-IT"/>
        </w:rPr>
      </w:pPr>
      <w:r>
        <w:rPr/>
        <w:t xml:space="preserve">  </w:t>
      </w:r>
      <w:r>
        <w:rPr>
          <w:lang w:val="it-IT"/>
        </w:rPr>
        <w:t>{CKA_BASE, base, sizeof(base)},</w:t>
      </w:r>
    </w:p>
    <w:p>
      <w:pPr>
        <w:pStyle w:val="CCode"/>
        <w:numPr>
          <w:ilvl w:val="0"/>
          <w:numId w:val="3"/>
        </w:numPr>
        <w:rPr/>
      </w:pPr>
      <w:r>
        <w:rPr>
          <w:lang w:val="it-IT"/>
        </w:rPr>
        <w:t xml:space="preserve">  </w:t>
      </w:r>
      <w:r>
        <w:rPr/>
        <w:t>{CKA_VALUE, value, sizeof(value)}</w:t>
      </w:r>
    </w:p>
    <w:p>
      <w:pPr>
        <w:pStyle w:val="CCode"/>
        <w:numPr>
          <w:ilvl w:val="0"/>
          <w:numId w:val="3"/>
        </w:numPr>
        <w:rPr/>
      </w:pPr>
      <w:r>
        <w:rPr/>
        <w:t>};</w:t>
      </w:r>
    </w:p>
    <w:p>
      <w:pPr>
        <w:pStyle w:val="CCode"/>
        <w:numPr>
          <w:ilvl w:val="0"/>
          <w:numId w:val="3"/>
        </w:numPr>
        <w:rPr/>
      </w:pPr>
      <w:r>
        <w:rPr/>
      </w:r>
    </w:p>
    <w:p>
      <w:pPr>
        <w:pStyle w:val="Heading3"/>
        <w:numPr>
          <w:ilvl w:val="2"/>
          <w:numId w:val="2"/>
        </w:numPr>
        <w:rPr/>
      </w:pPr>
      <w:bookmarkStart w:id="402" w:name="_Toc516500644"/>
      <w:bookmarkStart w:id="403" w:name="_Toc416959994"/>
      <w:bookmarkStart w:id="404" w:name="_Toc395187748"/>
      <w:bookmarkStart w:id="405" w:name="_Toc391471110"/>
      <w:bookmarkStart w:id="406" w:name="_Toc370634393"/>
      <w:bookmarkEnd w:id="402"/>
      <w:bookmarkEnd w:id="403"/>
      <w:bookmarkEnd w:id="404"/>
      <w:bookmarkEnd w:id="405"/>
      <w:bookmarkEnd w:id="406"/>
      <w:r>
        <w:rPr/>
        <w:t>DSA Key Restrictions</w:t>
      </w:r>
    </w:p>
    <w:p>
      <w:pPr>
        <w:pStyle w:val="Normal"/>
        <w:numPr>
          <w:ilvl w:val="0"/>
          <w:numId w:val="3"/>
        </w:numPr>
        <w:rPr/>
      </w:pPr>
      <w:r>
        <w:rPr/>
        <w:t>FIPS PUB 186-4 specifies permitted combinations of prime and sub-prime lengths.  They are:</w:t>
      </w:r>
    </w:p>
    <w:p>
      <w:pPr>
        <w:pStyle w:val="Normal"/>
        <w:numPr>
          <w:ilvl w:val="0"/>
          <w:numId w:val="56"/>
        </w:numPr>
        <w:suppressAutoHyphens w:val="true"/>
        <w:rPr/>
      </w:pPr>
      <w:r>
        <w:rPr/>
        <w:t>Prime: 1024 bits, Subprime: 160</w:t>
      </w:r>
    </w:p>
    <w:p>
      <w:pPr>
        <w:pStyle w:val="Normal"/>
        <w:numPr>
          <w:ilvl w:val="0"/>
          <w:numId w:val="56"/>
        </w:numPr>
        <w:suppressAutoHyphens w:val="true"/>
        <w:rPr/>
      </w:pPr>
      <w:r>
        <w:rPr/>
        <w:t>Prime: 2048 bits, Subprime: 224</w:t>
      </w:r>
    </w:p>
    <w:p>
      <w:pPr>
        <w:pStyle w:val="Normal"/>
        <w:numPr>
          <w:ilvl w:val="0"/>
          <w:numId w:val="56"/>
        </w:numPr>
        <w:suppressAutoHyphens w:val="true"/>
        <w:rPr/>
      </w:pPr>
      <w:r>
        <w:rPr/>
        <w:t>Prime: 2048 bits, Subprime: 256</w:t>
      </w:r>
    </w:p>
    <w:p>
      <w:pPr>
        <w:pStyle w:val="Normal"/>
        <w:numPr>
          <w:ilvl w:val="0"/>
          <w:numId w:val="56"/>
        </w:numPr>
        <w:suppressAutoHyphens w:val="true"/>
        <w:rPr/>
      </w:pPr>
      <w:r>
        <w:rPr/>
        <w:t>Prime: 3072 bits, Subprime: 256</w:t>
      </w:r>
    </w:p>
    <w:p>
      <w:pPr>
        <w:pStyle w:val="Normal"/>
        <w:numPr>
          <w:ilvl w:val="0"/>
          <w:numId w:val="3"/>
        </w:numPr>
        <w:rPr/>
      </w:pPr>
      <w:r>
        <w:rPr/>
        <w:t>Earlier versions of FIPS 186 permitted smaller prime lengths, and those are included here for backwards compatibility.       An implementation that is compliant to FIPS 186-4 does not permit the use of primes of any length less than 1024 bits.</w:t>
      </w:r>
    </w:p>
    <w:p>
      <w:pPr>
        <w:pStyle w:val="Heading3"/>
        <w:numPr>
          <w:ilvl w:val="2"/>
          <w:numId w:val="2"/>
        </w:numPr>
        <w:rPr/>
      </w:pPr>
      <w:bookmarkStart w:id="407" w:name="_Toc516500645"/>
      <w:bookmarkStart w:id="408" w:name="_Toc416959995"/>
      <w:bookmarkStart w:id="409" w:name="_Toc395187749"/>
      <w:bookmarkStart w:id="410" w:name="_Toc391471111"/>
      <w:bookmarkStart w:id="411" w:name="_Toc370634394"/>
      <w:bookmarkStart w:id="412" w:name="_Toc319287662"/>
      <w:bookmarkStart w:id="413" w:name="_Toc319313503"/>
      <w:bookmarkStart w:id="414" w:name="_Toc319313696"/>
      <w:bookmarkStart w:id="415" w:name="_Toc319315689"/>
      <w:bookmarkStart w:id="416" w:name="_Toc322855288"/>
      <w:bookmarkStart w:id="417" w:name="_Toc322945130"/>
      <w:bookmarkStart w:id="418" w:name="_Toc323000697"/>
      <w:bookmarkStart w:id="419" w:name="_Toc323024091"/>
      <w:bookmarkStart w:id="420" w:name="_Toc323205423"/>
      <w:bookmarkStart w:id="421" w:name="_Toc323610853"/>
      <w:bookmarkStart w:id="422" w:name="_Toc383864860"/>
      <w:bookmarkStart w:id="423" w:name="_Toc385057864"/>
      <w:bookmarkStart w:id="424" w:name="_Toc405794682"/>
      <w:bookmarkStart w:id="425" w:name="_Toc72656221"/>
      <w:bookmarkStart w:id="426" w:name="_Toc228807179"/>
      <w:bookmarkStart w:id="427" w:name="_Toc228894653"/>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r>
        <w:rPr/>
        <w:t>DSA private key objects</w:t>
      </w:r>
    </w:p>
    <w:p>
      <w:pPr>
        <w:pStyle w:val="Normal"/>
        <w:numPr>
          <w:ilvl w:val="0"/>
          <w:numId w:val="3"/>
        </w:numPr>
        <w:rPr/>
      </w:pPr>
      <w:r>
        <w:rPr/>
        <w:t xml:space="preserve">DSA private key objects (object class </w:t>
      </w:r>
      <w:r>
        <w:rPr>
          <w:b/>
        </w:rPr>
        <w:t xml:space="preserve">CKO_PRIVATE_KEY, </w:t>
      </w:r>
      <w:r>
        <w:rPr/>
        <w:t xml:space="preserve">key type </w:t>
      </w:r>
      <w:r>
        <w:rPr>
          <w:b/>
        </w:rPr>
        <w:t>CKK_DSA</w:t>
      </w:r>
      <w:r>
        <w:rPr/>
        <w:t>) hold DSA private keys.  The following table defines the DSA private key object attributes, in addition to the common attributes defined for this object class:</w:t>
      </w:r>
    </w:p>
    <w:p>
      <w:pPr>
        <w:pStyle w:val="Caption1"/>
        <w:numPr>
          <w:ilvl w:val="0"/>
          <w:numId w:val="3"/>
        </w:numPr>
        <w:rPr/>
      </w:pPr>
      <w:bookmarkStart w:id="428" w:name="_Toc323204889"/>
      <w:bookmarkStart w:id="429" w:name="_Toc383864524"/>
      <w:bookmarkStart w:id="430" w:name="_Toc405794990"/>
      <w:bookmarkStart w:id="431" w:name="_Toc228807505"/>
      <w:bookmarkStart w:id="432" w:name="_Toc319314016"/>
      <w:bookmarkStart w:id="433" w:name="_Toc319314558"/>
      <w:bookmarkStart w:id="434" w:name="_Toc319314973"/>
      <w:bookmarkStart w:id="435" w:name="_Toc319315845"/>
      <w:r>
        <w:rPr/>
        <w:t xml:space="preserve">Table </w:t>
      </w:r>
      <w:r>
        <w:rPr>
          <w:szCs w:val="18"/>
        </w:rPr>
        <w:fldChar w:fldCharType="begin"/>
      </w:r>
      <w:r>
        <w:instrText> SEQ Table \* ARABIC </w:instrText>
      </w:r>
      <w:r>
        <w:fldChar w:fldCharType="separate"/>
      </w:r>
      <w:r>
        <w:t>20</w:t>
      </w:r>
      <w:r>
        <w:fldChar w:fldCharType="end"/>
      </w:r>
      <w:r>
        <w:rPr/>
        <w:t>, DSA Private Key Object</w:t>
      </w:r>
      <w:bookmarkEnd w:id="432"/>
      <w:bookmarkEnd w:id="433"/>
      <w:bookmarkEnd w:id="434"/>
      <w:bookmarkEnd w:id="435"/>
      <w:bookmarkEnd w:id="428"/>
      <w:bookmarkEnd w:id="429"/>
      <w:bookmarkEnd w:id="430"/>
      <w:bookmarkEnd w:id="431"/>
      <w:r>
        <w:rPr/>
        <w:t xml:space="preserve"> Attributes</w:t>
      </w:r>
    </w:p>
    <w:tbl>
      <w:tblPr>
        <w:tblW w:w="864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519"/>
        <w:gridCol w:w="1440"/>
        <w:gridCol w:w="4682"/>
      </w:tblGrid>
      <w:tr>
        <w:trPr>
          <w:tblHeader w:val="true"/>
        </w:trPr>
        <w:tc>
          <w:tcPr>
            <w:tcW w:w="251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44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4682"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CKA_PRIME</w:t>
            </w:r>
            <w:r>
              <w:rPr>
                <w:rFonts w:cs="Arial" w:ascii="Arial" w:hAnsi="Arial"/>
                <w:sz w:val="20"/>
                <w:vertAlign w:val="superscript"/>
              </w:rPr>
              <w:t>1,4,6</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68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Prime </w:t>
            </w:r>
            <w:r>
              <w:rPr>
                <w:rFonts w:cs="Arial" w:ascii="Arial" w:hAnsi="Arial"/>
                <w:i/>
                <w:sz w:val="20"/>
              </w:rPr>
              <w:t>p</w:t>
            </w:r>
            <w:r>
              <w:rPr>
                <w:rFonts w:cs="Arial" w:ascii="Arial" w:hAnsi="Arial"/>
                <w:sz w:val="20"/>
              </w:rPr>
              <w:t xml:space="preserve"> (512 to 1024 bits, in steps of 64 bits)</w:t>
            </w:r>
          </w:p>
        </w:tc>
      </w:tr>
      <w:tr>
        <w:trPr/>
        <w:tc>
          <w:tcPr>
            <w:tcW w:w="2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CKA_SUBPRIME</w:t>
            </w:r>
            <w:r>
              <w:rPr>
                <w:rFonts w:cs="Arial" w:ascii="Arial" w:hAnsi="Arial"/>
                <w:sz w:val="20"/>
                <w:vertAlign w:val="superscript"/>
              </w:rPr>
              <w:t>1,4,6</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68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Subprime </w:t>
            </w:r>
            <w:r>
              <w:rPr>
                <w:rFonts w:cs="Arial" w:ascii="Arial" w:hAnsi="Arial"/>
                <w:i/>
                <w:sz w:val="20"/>
              </w:rPr>
              <w:t>q</w:t>
            </w:r>
            <w:r>
              <w:rPr>
                <w:rFonts w:cs="Arial" w:ascii="Arial" w:hAnsi="Arial"/>
                <w:sz w:val="20"/>
              </w:rPr>
              <w:t xml:space="preserve"> (160 bits, 224 bits, or 256 bits)</w:t>
            </w:r>
          </w:p>
        </w:tc>
      </w:tr>
      <w:tr>
        <w:trPr/>
        <w:tc>
          <w:tcPr>
            <w:tcW w:w="2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CKA_BASE</w:t>
            </w:r>
            <w:r>
              <w:rPr>
                <w:rFonts w:cs="Arial" w:ascii="Arial" w:hAnsi="Arial"/>
                <w:sz w:val="20"/>
                <w:vertAlign w:val="superscript"/>
              </w:rPr>
              <w:t>1,4,6</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68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Base </w:t>
            </w:r>
            <w:r>
              <w:rPr>
                <w:rFonts w:cs="Arial" w:ascii="Arial" w:hAnsi="Arial"/>
                <w:i/>
                <w:sz w:val="20"/>
              </w:rPr>
              <w:t>g</w:t>
            </w:r>
          </w:p>
        </w:tc>
      </w:tr>
      <w:tr>
        <w:trPr/>
        <w:tc>
          <w:tcPr>
            <w:tcW w:w="251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44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6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Private value </w:t>
            </w:r>
            <w:r>
              <w:rPr>
                <w:rFonts w:cs="Arial" w:ascii="Arial" w:hAnsi="Arial"/>
                <w:i/>
                <w:sz w:val="20"/>
              </w:rPr>
              <w:t>x</w:t>
            </w:r>
          </w:p>
        </w:tc>
      </w:tr>
    </w:tbl>
    <w:p>
      <w:pPr>
        <w:pStyle w:val="Normal"/>
        <w:numPr>
          <w:ilvl w:val="0"/>
          <w:numId w:val="3"/>
        </w:numPr>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 xml:space="preserve">The </w:t>
      </w:r>
      <w:r>
        <w:rPr>
          <w:b/>
        </w:rPr>
        <w:t>CKA_PRIME</w:t>
      </w:r>
      <w:r>
        <w:rPr/>
        <w:t xml:space="preserve">, </w:t>
      </w:r>
      <w:r>
        <w:rPr>
          <w:b/>
        </w:rPr>
        <w:t>CKA_SUBPRIME</w:t>
      </w:r>
      <w:r>
        <w:rPr/>
        <w:t xml:space="preserve"> and </w:t>
      </w:r>
      <w:r>
        <w:rPr>
          <w:b/>
        </w:rPr>
        <w:t>CKA_BASE</w:t>
      </w:r>
      <w:r>
        <w:rPr/>
        <w:t xml:space="preserve"> attribute values are collectively the “DSA domain parameters”.  See FIPS PUB 186-4 for more information on DSA keys.</w:t>
      </w:r>
    </w:p>
    <w:p>
      <w:pPr>
        <w:pStyle w:val="Normal"/>
        <w:numPr>
          <w:ilvl w:val="0"/>
          <w:numId w:val="3"/>
        </w:numPr>
        <w:rPr/>
      </w:pPr>
      <w:r>
        <w:rPr/>
        <w:t xml:space="preserve">Note that when generating a DSA private key, the DSA domain parameters are </w:t>
      </w:r>
      <w:r>
        <w:rPr>
          <w:i/>
        </w:rPr>
        <w:t>not</w:t>
      </w:r>
      <w:r>
        <w:rPr/>
        <w:t xml:space="preserve"> specified in the key’s template.  This is because DSA private keys are only generated as part of a DSA key </w:t>
      </w:r>
      <w:r>
        <w:rPr>
          <w:i/>
        </w:rPr>
        <w:t>pair</w:t>
      </w:r>
      <w:r>
        <w:rPr/>
        <w:t>, and the DSA domain parameters for the pair are specified in the template for the DSA public key.</w:t>
      </w:r>
    </w:p>
    <w:p>
      <w:pPr>
        <w:pStyle w:val="Normal"/>
        <w:numPr>
          <w:ilvl w:val="0"/>
          <w:numId w:val="3"/>
        </w:numPr>
        <w:rPr/>
      </w:pPr>
      <w:bookmarkStart w:id="436" w:name="_Toc319287663"/>
      <w:bookmarkStart w:id="437" w:name="_Toc319313504"/>
      <w:bookmarkStart w:id="438" w:name="_Toc319313697"/>
      <w:bookmarkStart w:id="439" w:name="_Toc319315690"/>
      <w:bookmarkEnd w:id="436"/>
      <w:bookmarkEnd w:id="437"/>
      <w:bookmarkEnd w:id="438"/>
      <w:bookmarkEnd w:id="439"/>
      <w:r>
        <w:rPr/>
        <w:t>The following is a sample template for creating a DSA private key object:</w:t>
      </w:r>
    </w:p>
    <w:p>
      <w:pPr>
        <w:pStyle w:val="CCode"/>
        <w:numPr>
          <w:ilvl w:val="0"/>
          <w:numId w:val="3"/>
        </w:numPr>
        <w:rPr/>
      </w:pPr>
      <w:r>
        <w:rPr/>
        <w:t>CK_OBJECT_CLASS class = CKO_PRIVATE_KEY;</w:t>
      </w:r>
    </w:p>
    <w:p>
      <w:pPr>
        <w:pStyle w:val="CCode"/>
        <w:numPr>
          <w:ilvl w:val="0"/>
          <w:numId w:val="3"/>
        </w:numPr>
        <w:rPr/>
      </w:pPr>
      <w:r>
        <w:rPr/>
        <w:t>CK_KEY_TYPE keyType = CKK_DSA;</w:t>
      </w:r>
    </w:p>
    <w:p>
      <w:pPr>
        <w:pStyle w:val="CCode"/>
        <w:numPr>
          <w:ilvl w:val="0"/>
          <w:numId w:val="3"/>
        </w:numPr>
        <w:rPr/>
      </w:pPr>
      <w:r>
        <w:rPr/>
        <w:t>CK_UTF8CHAR label[] = “A DSA private key object”;</w:t>
      </w:r>
    </w:p>
    <w:p>
      <w:pPr>
        <w:pStyle w:val="CCode"/>
        <w:numPr>
          <w:ilvl w:val="0"/>
          <w:numId w:val="3"/>
        </w:numPr>
        <w:rPr/>
      </w:pPr>
      <w:r>
        <w:rPr/>
        <w:t>CK_BYTE subject[] = {...};</w:t>
      </w:r>
    </w:p>
    <w:p>
      <w:pPr>
        <w:pStyle w:val="CCode"/>
        <w:numPr>
          <w:ilvl w:val="0"/>
          <w:numId w:val="3"/>
        </w:numPr>
        <w:rPr/>
      </w:pPr>
      <w:r>
        <w:rPr/>
        <w:t>CK_BYTE id[] = {123};</w:t>
      </w:r>
    </w:p>
    <w:p>
      <w:pPr>
        <w:pStyle w:val="CCode"/>
        <w:numPr>
          <w:ilvl w:val="0"/>
          <w:numId w:val="3"/>
        </w:numPr>
        <w:rPr/>
      </w:pPr>
      <w:r>
        <w:rPr/>
        <w:t>CK_BYTE prime[] = {...};</w:t>
      </w:r>
    </w:p>
    <w:p>
      <w:pPr>
        <w:pStyle w:val="CCode"/>
        <w:numPr>
          <w:ilvl w:val="0"/>
          <w:numId w:val="3"/>
        </w:numPr>
        <w:rPr/>
      </w:pPr>
      <w:r>
        <w:rPr/>
        <w:t>CK_BYTE subprime[] = {...};</w:t>
      </w:r>
    </w:p>
    <w:p>
      <w:pPr>
        <w:pStyle w:val="CCode"/>
        <w:numPr>
          <w:ilvl w:val="0"/>
          <w:numId w:val="3"/>
        </w:numPr>
        <w:rPr/>
      </w:pPr>
      <w:r>
        <w:rPr/>
        <w:t>CK_BYTE base[] = {...};</w:t>
      </w:r>
    </w:p>
    <w:p>
      <w:pPr>
        <w:pStyle w:val="CCode"/>
        <w:numPr>
          <w:ilvl w:val="0"/>
          <w:numId w:val="3"/>
        </w:numPr>
        <w:rPr/>
      </w:pPr>
      <w:r>
        <w:rPr/>
        <w:t>CK_BYTE value[]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{CKA_SUBJECT, subject, sizeof(subject)},</w:t>
      </w:r>
    </w:p>
    <w:p>
      <w:pPr>
        <w:pStyle w:val="CCode"/>
        <w:numPr>
          <w:ilvl w:val="0"/>
          <w:numId w:val="3"/>
        </w:numPr>
        <w:rPr/>
      </w:pPr>
      <w:r>
        <w:rPr/>
        <w:t xml:space="preserve">  </w:t>
      </w:r>
      <w:r>
        <w:rPr/>
        <w:t>{CKA_ID, id, sizeof(id)},</w:t>
      </w:r>
    </w:p>
    <w:p>
      <w:pPr>
        <w:pStyle w:val="CCode"/>
        <w:numPr>
          <w:ilvl w:val="0"/>
          <w:numId w:val="3"/>
        </w:numPr>
        <w:rPr/>
      </w:pPr>
      <w:r>
        <w:rPr/>
        <w:t xml:space="preserve">  </w:t>
      </w:r>
      <w:r>
        <w:rPr/>
        <w:t>{CKA_SENSITIVE, &amp;true, sizeof(true)},</w:t>
      </w:r>
    </w:p>
    <w:p>
      <w:pPr>
        <w:pStyle w:val="CCode"/>
        <w:numPr>
          <w:ilvl w:val="0"/>
          <w:numId w:val="3"/>
        </w:numPr>
        <w:rPr/>
      </w:pPr>
      <w:r>
        <w:rPr/>
        <w:t xml:space="preserve">  </w:t>
      </w:r>
      <w:r>
        <w:rPr/>
        <w:t>{CKA_SIGN, &amp;true, sizeof(true)},</w:t>
      </w:r>
    </w:p>
    <w:p>
      <w:pPr>
        <w:pStyle w:val="CCode"/>
        <w:numPr>
          <w:ilvl w:val="0"/>
          <w:numId w:val="3"/>
        </w:numPr>
        <w:rPr/>
      </w:pPr>
      <w:r>
        <w:rPr/>
        <w:t xml:space="preserve">  </w:t>
      </w:r>
      <w:r>
        <w:rPr/>
        <w:t>{CKA_PRIME, prime, sizeof(prime)},</w:t>
      </w:r>
    </w:p>
    <w:p>
      <w:pPr>
        <w:pStyle w:val="CCode"/>
        <w:numPr>
          <w:ilvl w:val="0"/>
          <w:numId w:val="3"/>
        </w:numPr>
        <w:rPr>
          <w:lang w:val="it-IT"/>
        </w:rPr>
      </w:pPr>
      <w:r>
        <w:rPr/>
        <w:t xml:space="preserve">  </w:t>
      </w:r>
      <w:r>
        <w:rPr>
          <w:lang w:val="it-IT"/>
        </w:rPr>
        <w:t>{CKA_SUBPRIME, subprime, sizeof(subprime)},</w:t>
      </w:r>
    </w:p>
    <w:p>
      <w:pPr>
        <w:pStyle w:val="CCode"/>
        <w:numPr>
          <w:ilvl w:val="0"/>
          <w:numId w:val="3"/>
        </w:numPr>
        <w:rPr>
          <w:lang w:val="it-IT"/>
        </w:rPr>
      </w:pPr>
      <w:r>
        <w:rPr>
          <w:lang w:val="it-IT"/>
        </w:rPr>
        <w:t xml:space="preserve">  </w:t>
      </w:r>
      <w:r>
        <w:rPr>
          <w:lang w:val="it-IT"/>
        </w:rPr>
        <w:t>{CKA_BASE, base, sizeof(base)},</w:t>
      </w:r>
    </w:p>
    <w:p>
      <w:pPr>
        <w:pStyle w:val="CCode"/>
        <w:numPr>
          <w:ilvl w:val="0"/>
          <w:numId w:val="3"/>
        </w:numPr>
        <w:rPr/>
      </w:pPr>
      <w:r>
        <w:rPr>
          <w:lang w:val="it-IT"/>
        </w:rPr>
        <w:t xml:space="preserve">  </w:t>
      </w:r>
      <w:r>
        <w:rPr/>
        <w:t>{CKA_VALUE, value, sizeof(value)}</w:t>
      </w:r>
    </w:p>
    <w:p>
      <w:pPr>
        <w:pStyle w:val="CCode"/>
        <w:numPr>
          <w:ilvl w:val="0"/>
          <w:numId w:val="3"/>
        </w:numPr>
        <w:rPr/>
      </w:pPr>
      <w:r>
        <w:rPr/>
        <w:t>};</w:t>
      </w:r>
    </w:p>
    <w:p>
      <w:pPr>
        <w:pStyle w:val="Heading3"/>
        <w:numPr>
          <w:ilvl w:val="2"/>
          <w:numId w:val="2"/>
        </w:numPr>
        <w:rPr/>
      </w:pPr>
      <w:bookmarkStart w:id="440" w:name="_Toc319287663"/>
      <w:bookmarkStart w:id="441" w:name="_Toc319313504"/>
      <w:bookmarkStart w:id="442" w:name="_Toc319313697"/>
      <w:bookmarkStart w:id="443" w:name="_Toc319315690"/>
      <w:bookmarkStart w:id="444" w:name="_Toc516500646"/>
      <w:bookmarkStart w:id="445" w:name="_Toc416959996"/>
      <w:bookmarkStart w:id="446" w:name="_Toc395187750"/>
      <w:bookmarkStart w:id="447" w:name="_Toc391471112"/>
      <w:bookmarkStart w:id="448" w:name="_Toc370634395"/>
      <w:bookmarkStart w:id="449" w:name="_Toc72656222"/>
      <w:bookmarkStart w:id="450" w:name="_Toc228807180"/>
      <w:bookmarkStart w:id="451" w:name="_Toc228894654"/>
      <w:bookmarkEnd w:id="440"/>
      <w:bookmarkEnd w:id="441"/>
      <w:bookmarkEnd w:id="442"/>
      <w:bookmarkEnd w:id="443"/>
      <w:bookmarkEnd w:id="444"/>
      <w:bookmarkEnd w:id="445"/>
      <w:bookmarkEnd w:id="446"/>
      <w:bookmarkEnd w:id="447"/>
      <w:bookmarkEnd w:id="448"/>
      <w:bookmarkEnd w:id="449"/>
      <w:bookmarkEnd w:id="450"/>
      <w:bookmarkEnd w:id="451"/>
      <w:r>
        <w:rPr/>
        <w:t>DSA domain parameter objects</w:t>
      </w:r>
    </w:p>
    <w:p>
      <w:pPr>
        <w:pStyle w:val="Normal"/>
        <w:numPr>
          <w:ilvl w:val="0"/>
          <w:numId w:val="3"/>
        </w:numPr>
        <w:rPr/>
      </w:pPr>
      <w:r>
        <w:rPr/>
        <w:t xml:space="preserve">DSA domain parameter objects (object class </w:t>
      </w:r>
      <w:r>
        <w:rPr>
          <w:b/>
        </w:rPr>
        <w:t xml:space="preserve">CKO_DOMAIN_PARAMETERS, </w:t>
      </w:r>
      <w:r>
        <w:rPr/>
        <w:t xml:space="preserve">key type </w:t>
      </w:r>
      <w:r>
        <w:rPr>
          <w:b/>
        </w:rPr>
        <w:t>CKK_DSA</w:t>
      </w:r>
      <w:r>
        <w:rPr/>
        <w:t>) hold DSA domain parameters.  The following table defines the DSA domain parameter object attributes, in addition to the common attributes defined for this object class:</w:t>
      </w:r>
    </w:p>
    <w:p>
      <w:pPr>
        <w:pStyle w:val="Caption1"/>
        <w:numPr>
          <w:ilvl w:val="0"/>
          <w:numId w:val="3"/>
        </w:numPr>
        <w:rPr/>
      </w:pPr>
      <w:bookmarkStart w:id="452" w:name="_Toc228807506"/>
      <w:r>
        <w:rPr/>
        <w:t xml:space="preserve">Table </w:t>
      </w:r>
      <w:r>
        <w:rPr>
          <w:szCs w:val="18"/>
        </w:rPr>
        <w:fldChar w:fldCharType="begin"/>
      </w:r>
      <w:r>
        <w:instrText> SEQ Table \* ARABIC </w:instrText>
      </w:r>
      <w:r>
        <w:fldChar w:fldCharType="separate"/>
      </w:r>
      <w:r>
        <w:t>21</w:t>
      </w:r>
      <w:r>
        <w:fldChar w:fldCharType="end"/>
      </w:r>
      <w:bookmarkEnd w:id="452"/>
      <w:r>
        <w:rPr/>
        <w:t>, DSA Domain Parameter Object Attributes</w:t>
      </w:r>
    </w:p>
    <w:tbl>
      <w:tblPr>
        <w:tblW w:w="864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520"/>
        <w:gridCol w:w="1530"/>
        <w:gridCol w:w="4590"/>
      </w:tblGrid>
      <w:tr>
        <w:trPr>
          <w:tblHeader w:val="true"/>
        </w:trPr>
        <w:tc>
          <w:tcPr>
            <w:tcW w:w="252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5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459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5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CKA_PRIME</w:t>
            </w:r>
            <w:r>
              <w:rPr>
                <w:rFonts w:cs="Arial" w:ascii="Arial" w:hAnsi="Arial"/>
                <w:sz w:val="20"/>
                <w:vertAlign w:val="superscript"/>
              </w:rPr>
              <w:t>1,4</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59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Prime </w:t>
            </w:r>
            <w:r>
              <w:rPr>
                <w:rFonts w:cs="Arial" w:ascii="Arial" w:hAnsi="Arial"/>
                <w:i/>
                <w:sz w:val="20"/>
              </w:rPr>
              <w:t>p</w:t>
            </w:r>
            <w:r>
              <w:rPr>
                <w:rFonts w:cs="Arial" w:ascii="Arial" w:hAnsi="Arial"/>
                <w:sz w:val="20"/>
              </w:rPr>
              <w:t xml:space="preserve"> (512 to 1024 bits, in steps of 64 bits)</w:t>
            </w:r>
          </w:p>
        </w:tc>
      </w:tr>
      <w:tr>
        <w:trPr/>
        <w:tc>
          <w:tcPr>
            <w:tcW w:w="25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CKA_SUBPRIME</w:t>
            </w:r>
            <w:r>
              <w:rPr>
                <w:rFonts w:cs="Arial" w:ascii="Arial" w:hAnsi="Arial"/>
                <w:sz w:val="20"/>
                <w:vertAlign w:val="superscript"/>
              </w:rPr>
              <w:t>1,4</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59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Subprime </w:t>
            </w:r>
            <w:r>
              <w:rPr>
                <w:rFonts w:cs="Arial" w:ascii="Arial" w:hAnsi="Arial"/>
                <w:i/>
                <w:sz w:val="20"/>
              </w:rPr>
              <w:t>q</w:t>
            </w:r>
            <w:r>
              <w:rPr>
                <w:rFonts w:cs="Arial" w:ascii="Arial" w:hAnsi="Arial"/>
                <w:sz w:val="20"/>
              </w:rPr>
              <w:t xml:space="preserve"> (160 bits, 224 bits, or 256 bits)</w:t>
            </w:r>
          </w:p>
        </w:tc>
      </w:tr>
      <w:tr>
        <w:trPr/>
        <w:tc>
          <w:tcPr>
            <w:tcW w:w="25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CKA_BASE</w:t>
            </w:r>
            <w:r>
              <w:rPr>
                <w:rFonts w:cs="Arial" w:ascii="Arial" w:hAnsi="Arial"/>
                <w:sz w:val="20"/>
                <w:vertAlign w:val="superscript"/>
              </w:rPr>
              <w:t>1,4</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59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Base </w:t>
            </w:r>
            <w:r>
              <w:rPr>
                <w:rFonts w:cs="Arial" w:ascii="Arial" w:hAnsi="Arial"/>
                <w:i/>
                <w:sz w:val="20"/>
              </w:rPr>
              <w:t>g</w:t>
            </w:r>
          </w:p>
        </w:tc>
      </w:tr>
      <w:tr>
        <w:trPr/>
        <w:tc>
          <w:tcPr>
            <w:tcW w:w="252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CKA_PRIME_BITS</w:t>
            </w:r>
            <w:r>
              <w:rPr>
                <w:rFonts w:cs="Arial" w:ascii="Arial" w:hAnsi="Arial"/>
                <w:sz w:val="20"/>
                <w:vertAlign w:val="superscript"/>
              </w:rPr>
              <w:t>2,3</w:t>
            </w:r>
          </w:p>
        </w:tc>
        <w:tc>
          <w:tcPr>
            <w:tcW w:w="15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459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Length of the prime value.</w:t>
            </w:r>
          </w:p>
        </w:tc>
      </w:tr>
    </w:tbl>
    <w:p>
      <w:pPr>
        <w:pStyle w:val="Normal"/>
        <w:numPr>
          <w:ilvl w:val="0"/>
          <w:numId w:val="3"/>
        </w:numPr>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 xml:space="preserve">The </w:t>
      </w:r>
      <w:r>
        <w:rPr>
          <w:b/>
        </w:rPr>
        <w:t>CKA_PRIME</w:t>
      </w:r>
      <w:r>
        <w:rPr/>
        <w:t xml:space="preserve">, </w:t>
      </w:r>
      <w:r>
        <w:rPr>
          <w:b/>
        </w:rPr>
        <w:t>CKA_SUBPRIME</w:t>
      </w:r>
      <w:r>
        <w:rPr/>
        <w:t xml:space="preserve"> and </w:t>
      </w:r>
      <w:r>
        <w:rPr>
          <w:b/>
        </w:rPr>
        <w:t>CKA_BASE</w:t>
      </w:r>
      <w:r>
        <w:rPr/>
        <w:t xml:space="preserve"> attribute values are collectively the “DSA domain parameters”.  See FIPS PUB 186-4 for more information on DSA domain parameters.</w:t>
      </w:r>
    </w:p>
    <w:p>
      <w:pPr>
        <w:pStyle w:val="Normal"/>
        <w:numPr>
          <w:ilvl w:val="0"/>
          <w:numId w:val="3"/>
        </w:numPr>
        <w:rPr>
          <w:rFonts w:cs="Calibri"/>
        </w:rPr>
      </w:pPr>
      <w:r>
        <w:rPr>
          <w:rFonts w:cs="Calibri"/>
        </w:rPr>
        <w:t xml:space="preserve">To ensure backwards compatibility, if </w:t>
      </w:r>
      <w:r>
        <w:rPr>
          <w:rFonts w:cs="Calibri"/>
          <w:b/>
        </w:rPr>
        <w:t>CKA_SUBPRIME_BITS</w:t>
      </w:r>
      <w:r>
        <w:rPr>
          <w:rFonts w:cs="Calibri"/>
        </w:rPr>
        <w:t xml:space="preserve"> is not specified for a call to </w:t>
      </w:r>
      <w:r>
        <w:rPr>
          <w:rFonts w:cs="Calibri"/>
          <w:b/>
        </w:rPr>
        <w:t>C_GenerateKey</w:t>
      </w:r>
      <w:r>
        <w:rPr>
          <w:rFonts w:cs="Calibri"/>
        </w:rPr>
        <w:t xml:space="preserve">, it takes on a default based on the value of </w:t>
      </w:r>
      <w:r>
        <w:rPr>
          <w:rFonts w:cs="Calibri"/>
          <w:b/>
        </w:rPr>
        <w:t>CKA_PRIME_BITS</w:t>
      </w:r>
      <w:r>
        <w:rPr>
          <w:rFonts w:cs="Calibri"/>
        </w:rPr>
        <w:t xml:space="preserve"> as follows: </w:t>
      </w:r>
    </w:p>
    <w:p>
      <w:pPr>
        <w:pStyle w:val="Normal"/>
        <w:numPr>
          <w:ilvl w:val="0"/>
          <w:numId w:val="57"/>
        </w:numPr>
        <w:suppressAutoHyphens w:val="true"/>
        <w:rPr>
          <w:rFonts w:cs="Calibri"/>
        </w:rPr>
      </w:pPr>
      <w:r>
        <w:rPr>
          <w:rFonts w:cs="Calibri"/>
        </w:rPr>
        <w:t xml:space="preserve">If </w:t>
      </w:r>
      <w:r>
        <w:rPr>
          <w:rFonts w:cs="Calibri"/>
          <w:b/>
        </w:rPr>
        <w:t>CKA_PRIME_BITS</w:t>
      </w:r>
      <w:r>
        <w:rPr>
          <w:rFonts w:cs="Calibri"/>
        </w:rPr>
        <w:t xml:space="preserve"> is less than or equal to 1024 then CKA_SUBPRIME_BITS shall be 160 bits</w:t>
      </w:r>
    </w:p>
    <w:p>
      <w:pPr>
        <w:pStyle w:val="Normal"/>
        <w:numPr>
          <w:ilvl w:val="0"/>
          <w:numId w:val="57"/>
        </w:numPr>
        <w:suppressAutoHyphens w:val="true"/>
        <w:rPr>
          <w:rFonts w:cs="Calibri"/>
        </w:rPr>
      </w:pPr>
      <w:r>
        <w:rPr>
          <w:rFonts w:cs="Calibri"/>
        </w:rPr>
        <w:t xml:space="preserve">If </w:t>
      </w:r>
      <w:r>
        <w:rPr>
          <w:rFonts w:cs="Calibri"/>
          <w:b/>
        </w:rPr>
        <w:t>CKA_PRIME_BITS</w:t>
      </w:r>
      <w:r>
        <w:rPr>
          <w:rFonts w:cs="Calibri"/>
        </w:rPr>
        <w:t xml:space="preserve"> equals 2048 then CKA_SUBPRIME_BITS shall be 224 bits</w:t>
      </w:r>
    </w:p>
    <w:p>
      <w:pPr>
        <w:pStyle w:val="Normal"/>
        <w:numPr>
          <w:ilvl w:val="0"/>
          <w:numId w:val="57"/>
        </w:numPr>
        <w:suppressAutoHyphens w:val="true"/>
        <w:rPr>
          <w:rFonts w:cs="Calibri"/>
        </w:rPr>
      </w:pPr>
      <w:r>
        <w:rPr>
          <w:rFonts w:cs="Calibri"/>
        </w:rPr>
        <w:t xml:space="preserve">If </w:t>
      </w:r>
      <w:r>
        <w:rPr>
          <w:rFonts w:cs="Calibri"/>
          <w:b/>
        </w:rPr>
        <w:t>CKA_PRIME_BITS</w:t>
      </w:r>
      <w:r>
        <w:rPr>
          <w:rFonts w:cs="Calibri"/>
        </w:rPr>
        <w:t xml:space="preserve"> equals 3072 then CKA_SUBPRIME_BITS shall be 256 bits</w:t>
      </w:r>
    </w:p>
    <w:p>
      <w:pPr>
        <w:pStyle w:val="Normal"/>
        <w:numPr>
          <w:ilvl w:val="0"/>
          <w:numId w:val="3"/>
        </w:numPr>
        <w:suppressAutoHyphens w:val="true"/>
        <w:ind w:left="720" w:hanging="0"/>
        <w:rPr>
          <w:rFonts w:cs="Calibri"/>
        </w:rPr>
      </w:pPr>
      <w:r>
        <w:rPr>
          <w:rFonts w:cs="Calibri"/>
        </w:rPr>
      </w:r>
    </w:p>
    <w:p>
      <w:pPr>
        <w:pStyle w:val="Normal"/>
        <w:numPr>
          <w:ilvl w:val="0"/>
          <w:numId w:val="3"/>
        </w:numPr>
        <w:rPr/>
      </w:pPr>
      <w:r>
        <w:rPr/>
        <w:t>The following is a sample template for creating a DSA domain parameter object:</w:t>
      </w:r>
    </w:p>
    <w:p>
      <w:pPr>
        <w:pStyle w:val="CCode"/>
        <w:numPr>
          <w:ilvl w:val="0"/>
          <w:numId w:val="3"/>
        </w:numPr>
        <w:rPr/>
      </w:pPr>
      <w:r>
        <w:rPr/>
        <w:t>CK_OBJECT_CLASS class = CKO_DOMAIN_PARAMETERS;</w:t>
      </w:r>
    </w:p>
    <w:p>
      <w:pPr>
        <w:pStyle w:val="CCode"/>
        <w:numPr>
          <w:ilvl w:val="0"/>
          <w:numId w:val="3"/>
        </w:numPr>
        <w:rPr/>
      </w:pPr>
      <w:r>
        <w:rPr/>
        <w:t>CK_KEY_TYPE keyType = CKK_DSA;</w:t>
      </w:r>
    </w:p>
    <w:p>
      <w:pPr>
        <w:pStyle w:val="CCode"/>
        <w:numPr>
          <w:ilvl w:val="0"/>
          <w:numId w:val="3"/>
        </w:numPr>
        <w:rPr/>
      </w:pPr>
      <w:r>
        <w:rPr/>
        <w:t>CK_UTF8CHAR label[] = “A DSA domain parameter object”;</w:t>
      </w:r>
    </w:p>
    <w:p>
      <w:pPr>
        <w:pStyle w:val="CCode"/>
        <w:numPr>
          <w:ilvl w:val="0"/>
          <w:numId w:val="3"/>
        </w:numPr>
        <w:rPr/>
      </w:pPr>
      <w:r>
        <w:rPr/>
        <w:t>CK_BYTE prime[] = {...};</w:t>
      </w:r>
    </w:p>
    <w:p>
      <w:pPr>
        <w:pStyle w:val="CCode"/>
        <w:numPr>
          <w:ilvl w:val="0"/>
          <w:numId w:val="3"/>
        </w:numPr>
        <w:rPr/>
      </w:pPr>
      <w:r>
        <w:rPr/>
        <w:t>CK_BYTE subprime[] = {...};</w:t>
      </w:r>
    </w:p>
    <w:p>
      <w:pPr>
        <w:pStyle w:val="CCode"/>
        <w:numPr>
          <w:ilvl w:val="0"/>
          <w:numId w:val="3"/>
        </w:numPr>
        <w:rPr/>
      </w:pPr>
      <w:r>
        <w:rPr/>
        <w:t>CK_BYTE base[]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{CKA_PRIME, prime, sizeof(prime)},</w:t>
      </w:r>
    </w:p>
    <w:p>
      <w:pPr>
        <w:pStyle w:val="CCode"/>
        <w:numPr>
          <w:ilvl w:val="0"/>
          <w:numId w:val="3"/>
        </w:numPr>
        <w:rPr/>
      </w:pPr>
      <w:r>
        <w:rPr/>
        <w:t xml:space="preserve">  </w:t>
      </w:r>
      <w:r>
        <w:rPr/>
        <w:t>{CKA_SUBPRIME, subprime, sizeof(subprime)},</w:t>
      </w:r>
    </w:p>
    <w:p>
      <w:pPr>
        <w:pStyle w:val="CCode"/>
        <w:numPr>
          <w:ilvl w:val="0"/>
          <w:numId w:val="3"/>
        </w:numPr>
        <w:rPr>
          <w:lang w:val="it-IT"/>
        </w:rPr>
      </w:pPr>
      <w:r>
        <w:rPr/>
        <w:t xml:space="preserve">  </w:t>
      </w:r>
      <w:r>
        <w:rPr>
          <w:lang w:val="it-IT"/>
        </w:rPr>
        <w:t>{CKA_BASE, base, sizeof(base)},</w:t>
      </w:r>
    </w:p>
    <w:p>
      <w:pPr>
        <w:pStyle w:val="CCode"/>
        <w:numPr>
          <w:ilvl w:val="0"/>
          <w:numId w:val="3"/>
        </w:numPr>
        <w:rPr/>
      </w:pPr>
      <w:r>
        <w:rPr/>
        <w:t>};</w:t>
      </w:r>
    </w:p>
    <w:p>
      <w:pPr>
        <w:pStyle w:val="Heading3"/>
        <w:numPr>
          <w:ilvl w:val="2"/>
          <w:numId w:val="2"/>
        </w:numPr>
        <w:rPr/>
      </w:pPr>
      <w:bookmarkStart w:id="453" w:name="_Toc322855314"/>
      <w:bookmarkStart w:id="454" w:name="_Toc322945156"/>
      <w:bookmarkStart w:id="455" w:name="_Toc323000723"/>
      <w:bookmarkStart w:id="456" w:name="_Toc323024174"/>
      <w:bookmarkStart w:id="457" w:name="_Toc323205508"/>
      <w:bookmarkStart w:id="458" w:name="_Toc323610937"/>
      <w:bookmarkStart w:id="459" w:name="_Toc383864954"/>
      <w:bookmarkStart w:id="460" w:name="_Toc516500647"/>
      <w:bookmarkStart w:id="461" w:name="_Toc416959997"/>
      <w:bookmarkStart w:id="462" w:name="_Toc395187751"/>
      <w:bookmarkStart w:id="463" w:name="_Toc391471113"/>
      <w:bookmarkStart w:id="464" w:name="_Toc370634396"/>
      <w:bookmarkStart w:id="465" w:name="_Toc72656223"/>
      <w:bookmarkStart w:id="466" w:name="_Toc228807181"/>
      <w:bookmarkStart w:id="467" w:name="_Toc228894655"/>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r>
        <w:rPr/>
        <w:t>DSA key pair generation</w:t>
      </w:r>
    </w:p>
    <w:p>
      <w:pPr>
        <w:pStyle w:val="Normal"/>
        <w:numPr>
          <w:ilvl w:val="0"/>
          <w:numId w:val="3"/>
        </w:numPr>
        <w:rPr/>
      </w:pPr>
      <w:r>
        <w:rPr/>
        <w:t xml:space="preserve">The DSA key pair generation mechanism, denoted </w:t>
      </w:r>
      <w:r>
        <w:rPr>
          <w:b/>
        </w:rPr>
        <w:t>CKM_DSA_KEY_PAIR_GEN</w:t>
      </w:r>
      <w:r>
        <w:rPr/>
        <w:t>, is a key pair generation mechanism based on the Digital Signature Algorithm defined in FIPS PUB 186-2.</w:t>
      </w:r>
    </w:p>
    <w:p>
      <w:pPr>
        <w:pStyle w:val="Normal"/>
        <w:numPr>
          <w:ilvl w:val="0"/>
          <w:numId w:val="3"/>
        </w:numPr>
        <w:rPr/>
      </w:pPr>
      <w:r>
        <w:rPr/>
        <w:t>This mechanism does not have a parameter.</w:t>
      </w:r>
    </w:p>
    <w:p>
      <w:pPr>
        <w:pStyle w:val="Normal"/>
        <w:numPr>
          <w:ilvl w:val="0"/>
          <w:numId w:val="3"/>
        </w:numPr>
        <w:rPr/>
      </w:pPr>
      <w:r>
        <w:rPr/>
        <w:t xml:space="preserve">The mechanism generates DSA public/private key pairs with a particular prime, subprime and base, as specified in the </w:t>
      </w:r>
      <w:r>
        <w:rPr>
          <w:b/>
        </w:rPr>
        <w:t>CKA_PRIME</w:t>
      </w:r>
      <w:r>
        <w:rPr/>
        <w:t xml:space="preserve">, </w:t>
      </w:r>
      <w:r>
        <w:rPr>
          <w:b/>
        </w:rPr>
        <w:t>CKA_SUBPRIME</w:t>
      </w:r>
      <w:r>
        <w:rPr/>
        <w:t xml:space="preserve">, and </w:t>
      </w:r>
      <w:r>
        <w:rPr>
          <w:b/>
        </w:rPr>
        <w:t>CKA_BASE</w:t>
      </w:r>
      <w:r>
        <w:rPr/>
        <w:t xml:space="preserve"> attributes of the template for the public key.</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public key and the </w:t>
      </w:r>
      <w:r>
        <w:rPr>
          <w:b/>
        </w:rPr>
        <w:t>CKA_CLASS</w:t>
      </w:r>
      <w:r>
        <w:rPr/>
        <w:t xml:space="preserve">, </w:t>
      </w:r>
      <w:r>
        <w:rPr>
          <w:b/>
        </w:rPr>
        <w:t>CKA_KEY_TYPE</w:t>
      </w:r>
      <w:r>
        <w:rPr/>
        <w:t xml:space="preserve">, </w:t>
      </w:r>
      <w:r>
        <w:rPr>
          <w:b/>
        </w:rPr>
        <w:t>CKA_PRIME</w:t>
      </w:r>
      <w:r>
        <w:rPr/>
        <w:t xml:space="preserve">, </w:t>
      </w:r>
      <w:r>
        <w:rPr>
          <w:b/>
        </w:rPr>
        <w:t>CKA_SUBPRIME</w:t>
      </w:r>
      <w:r>
        <w:rPr/>
        <w:t xml:space="preserve">, </w:t>
      </w:r>
      <w:r>
        <w:rPr>
          <w:b/>
        </w:rPr>
        <w:t>CKA_BASE</w:t>
      </w:r>
      <w:r>
        <w:rPr/>
        <w:t xml:space="preserve">, and </w:t>
      </w:r>
      <w:r>
        <w:rPr>
          <w:b/>
        </w:rPr>
        <w:t>CKA_VALUE</w:t>
      </w:r>
      <w:r>
        <w:rPr/>
        <w:t xml:space="preserve"> attributes to the new private key. Other attributes supported by the DSA public and private key types (specifically, the flags indicating which functions the keys support) may also be specified in the templates for the keys,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DSA prime sizes, in bits.</w:t>
      </w:r>
    </w:p>
    <w:p>
      <w:pPr>
        <w:pStyle w:val="Heading3"/>
        <w:numPr>
          <w:ilvl w:val="2"/>
          <w:numId w:val="2"/>
        </w:numPr>
        <w:rPr/>
      </w:pPr>
      <w:bookmarkStart w:id="468" w:name="_Toc516500648"/>
      <w:bookmarkStart w:id="469" w:name="_Toc416959998"/>
      <w:bookmarkStart w:id="470" w:name="_Toc395187752"/>
      <w:bookmarkStart w:id="471" w:name="_Toc391471114"/>
      <w:bookmarkStart w:id="472" w:name="_Toc370634397"/>
      <w:bookmarkStart w:id="473" w:name="_Toc72656224"/>
      <w:bookmarkStart w:id="474" w:name="_Toc228807182"/>
      <w:bookmarkStart w:id="475" w:name="_Toc228894656"/>
      <w:bookmarkEnd w:id="468"/>
      <w:bookmarkEnd w:id="469"/>
      <w:bookmarkEnd w:id="470"/>
      <w:bookmarkEnd w:id="471"/>
      <w:bookmarkEnd w:id="472"/>
      <w:bookmarkEnd w:id="473"/>
      <w:bookmarkEnd w:id="474"/>
      <w:bookmarkEnd w:id="475"/>
      <w:r>
        <w:rPr/>
        <w:t>DSA domain parameter generation</w:t>
      </w:r>
    </w:p>
    <w:p>
      <w:pPr>
        <w:pStyle w:val="Normal"/>
        <w:numPr>
          <w:ilvl w:val="0"/>
          <w:numId w:val="3"/>
        </w:numPr>
        <w:rPr/>
      </w:pPr>
      <w:r>
        <w:rPr/>
        <w:t xml:space="preserve">The DSA domain parameter generation mechanism, denoted </w:t>
      </w:r>
      <w:r>
        <w:rPr>
          <w:b/>
        </w:rPr>
        <w:t>CKM_DSA_PARAMETER_GEN</w:t>
      </w:r>
      <w:r>
        <w:rPr/>
        <w:t>, is a domain parameter generation mechanism based on the Digital Signature Algorithm defined in FIPS PUB 186-2.</w:t>
      </w:r>
    </w:p>
    <w:p>
      <w:pPr>
        <w:pStyle w:val="Normal"/>
        <w:numPr>
          <w:ilvl w:val="0"/>
          <w:numId w:val="3"/>
        </w:numPr>
        <w:rPr/>
      </w:pPr>
      <w:r>
        <w:rPr/>
        <w:t>This mechanism does not have a parameter.</w:t>
      </w:r>
    </w:p>
    <w:p>
      <w:pPr>
        <w:pStyle w:val="Normal"/>
        <w:numPr>
          <w:ilvl w:val="0"/>
          <w:numId w:val="3"/>
        </w:numPr>
        <w:rPr/>
      </w:pPr>
      <w:r>
        <w:rPr/>
        <w:t xml:space="preserve">The mechanism generates DSA domain parameters with a particular prime length in bits, as specified in the </w:t>
      </w:r>
      <w:r>
        <w:rPr>
          <w:b/>
        </w:rPr>
        <w:t>CKA_PRIME_BITS</w:t>
      </w:r>
      <w:r>
        <w:rPr/>
        <w:t xml:space="preserve"> attribute of the template.</w:t>
      </w:r>
    </w:p>
    <w:p>
      <w:pPr>
        <w:pStyle w:val="Normal"/>
        <w:numPr>
          <w:ilvl w:val="0"/>
          <w:numId w:val="3"/>
        </w:numPr>
        <w:rPr/>
      </w:pPr>
      <w:r>
        <w:rPr/>
        <w:t xml:space="preserve">The mechanism contributes the </w:t>
      </w:r>
      <w:r>
        <w:rPr>
          <w:b/>
        </w:rPr>
        <w:t>CKA_CLASS</w:t>
      </w:r>
      <w:r>
        <w:rPr/>
        <w:t xml:space="preserve">, </w:t>
      </w:r>
      <w:r>
        <w:rPr>
          <w:b/>
        </w:rPr>
        <w:t>CKA_KEY_TYPE</w:t>
      </w:r>
      <w:r>
        <w:rPr/>
        <w:t xml:space="preserve">, </w:t>
      </w:r>
      <w:r>
        <w:rPr>
          <w:b/>
        </w:rPr>
        <w:t>CKA_PRIME</w:t>
      </w:r>
      <w:r>
        <w:rPr/>
        <w:t xml:space="preserve">, </w:t>
      </w:r>
      <w:r>
        <w:rPr>
          <w:b/>
        </w:rPr>
        <w:t>CKA_SUBPRIME</w:t>
      </w:r>
      <w:r>
        <w:rPr/>
        <w:t xml:space="preserve">, </w:t>
      </w:r>
      <w:r>
        <w:rPr>
          <w:b/>
        </w:rPr>
        <w:t>CKA_BASE</w:t>
      </w:r>
      <w:r>
        <w:rPr/>
        <w:t xml:space="preserve"> and </w:t>
      </w:r>
      <w:r>
        <w:rPr>
          <w:b/>
        </w:rPr>
        <w:t>CKA_PRIME_BITS</w:t>
      </w:r>
      <w:r>
        <w:rPr/>
        <w:t xml:space="preserve"> attributes to the new object. Other attributes supported by the DSA domain parameter types may also be specified in the template,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DSA prime sizes, in bits.</w:t>
      </w:r>
    </w:p>
    <w:p>
      <w:pPr>
        <w:pStyle w:val="Heading3"/>
        <w:numPr>
          <w:ilvl w:val="2"/>
          <w:numId w:val="2"/>
        </w:numPr>
        <w:rPr/>
      </w:pPr>
      <w:bookmarkStart w:id="476" w:name="_Toc516500649"/>
      <w:bookmarkStart w:id="477" w:name="_Toc416959999"/>
      <w:bookmarkStart w:id="478" w:name="_Toc395187753"/>
      <w:bookmarkStart w:id="479" w:name="_Toc391471115"/>
      <w:bookmarkStart w:id="480" w:name="_Toc370634398"/>
      <w:bookmarkEnd w:id="476"/>
      <w:bookmarkEnd w:id="477"/>
      <w:bookmarkEnd w:id="478"/>
      <w:bookmarkEnd w:id="479"/>
      <w:bookmarkEnd w:id="480"/>
      <w:r>
        <w:rPr/>
        <w:t>DSA probabilistic domain parameter generation</w:t>
      </w:r>
    </w:p>
    <w:p>
      <w:pPr>
        <w:pStyle w:val="Normal"/>
        <w:numPr>
          <w:ilvl w:val="0"/>
          <w:numId w:val="3"/>
        </w:numPr>
        <w:rPr>
          <w:rFonts w:cs="Arial"/>
        </w:rPr>
      </w:pPr>
      <w:r>
        <w:rPr>
          <w:rFonts w:cs="Arial"/>
        </w:rPr>
        <w:t xml:space="preserve">The DSA probabilistic domain parameter generation mechanism, denoted </w:t>
      </w:r>
      <w:r>
        <w:rPr>
          <w:rFonts w:cs="Arial"/>
          <w:b/>
        </w:rPr>
        <w:t>CKM_DSA_PROBABLISTIC_PARAMETER_GEN</w:t>
      </w:r>
      <w:r>
        <w:rPr>
          <w:rFonts w:cs="Arial"/>
        </w:rPr>
        <w:t>, is a domain parameter generation mechanism based on the Digital Signature Algorithm defined in FIPS PUB 186-4, section Appendix A.1.1 Generation and Validation of Probable Primes..</w:t>
      </w:r>
    </w:p>
    <w:p>
      <w:pPr>
        <w:pStyle w:val="Normal"/>
        <w:numPr>
          <w:ilvl w:val="0"/>
          <w:numId w:val="3"/>
        </w:numPr>
        <w:rPr>
          <w:rFonts w:cs="Arial"/>
        </w:rPr>
      </w:pPr>
      <w:r>
        <w:rPr>
          <w:rFonts w:cs="Arial"/>
        </w:rPr>
        <w:t xml:space="preserve">This mechanism takes a </w:t>
      </w:r>
      <w:r>
        <w:rPr>
          <w:rFonts w:cs="Arial"/>
          <w:b/>
          <w:bCs/>
        </w:rPr>
        <w:t>CK_DSA_PARAMETER_GEN_PARAM</w:t>
      </w:r>
      <w:r>
        <w:rPr>
          <w:rFonts w:cs="Arial"/>
        </w:rPr>
        <w:t xml:space="preserve"> which supplies the base hash and returns the seed (pSeed) and the length (ulSeedLen).</w:t>
      </w:r>
    </w:p>
    <w:p>
      <w:pPr>
        <w:pStyle w:val="Normal"/>
        <w:numPr>
          <w:ilvl w:val="0"/>
          <w:numId w:val="3"/>
        </w:numPr>
        <w:rPr>
          <w:rFonts w:cs="Arial"/>
        </w:rPr>
      </w:pPr>
      <w:r>
        <w:rPr>
          <w:rFonts w:cs="Arial"/>
        </w:rPr>
        <w:t xml:space="preserve">The mechanism generates DSA the prime and subprime domain parameters with a particular prime length in bits, as specified in the </w:t>
      </w:r>
      <w:r>
        <w:rPr>
          <w:rFonts w:cs="Arial"/>
          <w:b/>
        </w:rPr>
        <w:t>CKA_PRIME_BITS</w:t>
      </w:r>
      <w:r>
        <w:rPr>
          <w:rFonts w:cs="Arial"/>
        </w:rPr>
        <w:t xml:space="preserve"> attribute of the template and the subprime length as specified in the </w:t>
      </w:r>
      <w:r>
        <w:rPr>
          <w:rFonts w:cs="Arial"/>
          <w:b/>
          <w:bCs/>
        </w:rPr>
        <w:t>CKA_SUBPRIME_BITS</w:t>
      </w:r>
      <w:r>
        <w:rPr>
          <w:rFonts w:cs="Arial"/>
        </w:rPr>
        <w:t xml:space="preserve"> attribute of the template.</w:t>
      </w:r>
    </w:p>
    <w:p>
      <w:pPr>
        <w:pStyle w:val="Normal"/>
        <w:numPr>
          <w:ilvl w:val="0"/>
          <w:numId w:val="3"/>
        </w:numPr>
        <w:rPr>
          <w:rFonts w:cs="Arial"/>
        </w:rPr>
      </w:pPr>
      <w:r>
        <w:rPr>
          <w:rFonts w:cs="Arial"/>
        </w:rPr>
        <w:t xml:space="preserve">The mechanism contributes the </w:t>
      </w:r>
      <w:r>
        <w:rPr>
          <w:rFonts w:cs="Arial"/>
          <w:b/>
        </w:rPr>
        <w:t>CKA_CLASS</w:t>
      </w:r>
      <w:r>
        <w:rPr>
          <w:rFonts w:cs="Arial"/>
        </w:rPr>
        <w:t xml:space="preserve">, </w:t>
      </w:r>
      <w:r>
        <w:rPr>
          <w:rFonts w:cs="Arial"/>
          <w:b/>
        </w:rPr>
        <w:t>CKA_KEY_TYPE</w:t>
      </w:r>
      <w:r>
        <w:rPr>
          <w:rFonts w:cs="Arial"/>
        </w:rPr>
        <w:t xml:space="preserve">, </w:t>
      </w:r>
      <w:r>
        <w:rPr>
          <w:rFonts w:cs="Arial"/>
          <w:b/>
        </w:rPr>
        <w:t>CKA_PRIME</w:t>
      </w:r>
      <w:r>
        <w:rPr>
          <w:rFonts w:cs="Arial"/>
        </w:rPr>
        <w:t xml:space="preserve">, </w:t>
      </w:r>
      <w:r>
        <w:rPr>
          <w:rFonts w:cs="Arial"/>
          <w:b/>
        </w:rPr>
        <w:t>CKA_SUBPRIME</w:t>
      </w:r>
      <w:r>
        <w:rPr>
          <w:rFonts w:cs="Arial"/>
        </w:rPr>
        <w:t xml:space="preserve">, </w:t>
      </w:r>
      <w:r>
        <w:rPr>
          <w:rFonts w:cs="Arial"/>
          <w:b/>
        </w:rPr>
        <w:t>CKA_PRIME_BITS, and CKA_SUBPRIME_BITS</w:t>
      </w:r>
      <w:r>
        <w:rPr>
          <w:rFonts w:cs="Arial"/>
        </w:rPr>
        <w:t xml:space="preserve"> attributes to the new object.</w:t>
      </w:r>
      <w:r>
        <w:rPr>
          <w:rFonts w:cs="Arial"/>
          <w:b/>
          <w:bCs/>
        </w:rPr>
        <w:t xml:space="preserve"> CKA_BASE</w:t>
      </w:r>
      <w:r>
        <w:rPr>
          <w:rFonts w:cs="Arial"/>
        </w:rPr>
        <w:t xml:space="preserve"> is not set by this call. Other attributes supported by the DSA domain parameter types may also be specified in the template, or else are assigned default initial values.</w:t>
      </w:r>
    </w:p>
    <w:p>
      <w:pPr>
        <w:pStyle w:val="Normal"/>
        <w:numPr>
          <w:ilvl w:val="0"/>
          <w:numId w:val="3"/>
        </w:numPr>
        <w:ind w:left="-30" w:hanging="0"/>
        <w:rPr>
          <w:rFonts w:cs="Arial"/>
        </w:rPr>
      </w:pPr>
      <w:r>
        <w:rPr>
          <w:rFonts w:cs="Arial"/>
        </w:rPr>
        <w:t xml:space="preserve">For this mechanism, the </w:t>
      </w:r>
      <w:r>
        <w:rPr>
          <w:rFonts w:cs="Arial"/>
          <w:i/>
        </w:rPr>
        <w:t>ulMinKeySize</w:t>
      </w:r>
      <w:r>
        <w:rPr>
          <w:rFonts w:cs="Arial"/>
        </w:rPr>
        <w:t xml:space="preserve"> and </w:t>
      </w:r>
      <w:r>
        <w:rPr>
          <w:rFonts w:cs="Arial"/>
          <w:i/>
        </w:rPr>
        <w:t>ulMaxKeySize</w:t>
      </w:r>
      <w:r>
        <w:rPr>
          <w:rFonts w:cs="Arial"/>
        </w:rPr>
        <w:t xml:space="preserve"> fields of the </w:t>
      </w:r>
      <w:r>
        <w:rPr>
          <w:rFonts w:cs="Arial"/>
          <w:b/>
        </w:rPr>
        <w:t>CK_MECHANISM_INFO</w:t>
      </w:r>
      <w:r>
        <w:rPr>
          <w:rFonts w:cs="Arial"/>
        </w:rPr>
        <w:t xml:space="preserve"> structure specify the supported range of DSA prime sizes, in bits.</w:t>
      </w:r>
    </w:p>
    <w:p>
      <w:pPr>
        <w:pStyle w:val="Heading3"/>
        <w:numPr>
          <w:ilvl w:val="2"/>
          <w:numId w:val="2"/>
        </w:numPr>
        <w:rPr/>
      </w:pPr>
      <w:bookmarkStart w:id="481" w:name="_Toc516500650"/>
      <w:bookmarkStart w:id="482" w:name="_Toc416960000"/>
      <w:bookmarkStart w:id="483" w:name="_Toc395187754"/>
      <w:bookmarkStart w:id="484" w:name="_Toc391471116"/>
      <w:bookmarkStart w:id="485" w:name="_Toc370634399"/>
      <w:bookmarkEnd w:id="481"/>
      <w:bookmarkEnd w:id="482"/>
      <w:bookmarkEnd w:id="483"/>
      <w:bookmarkEnd w:id="484"/>
      <w:bookmarkEnd w:id="485"/>
      <w:r>
        <w:rPr/>
        <w:t>DSA Shawe-Taylor domain parameter generation</w:t>
      </w:r>
    </w:p>
    <w:p>
      <w:pPr>
        <w:pStyle w:val="Normal"/>
        <w:numPr>
          <w:ilvl w:val="0"/>
          <w:numId w:val="3"/>
        </w:numPr>
        <w:rPr>
          <w:rFonts w:cs="Arial"/>
        </w:rPr>
      </w:pPr>
      <w:r>
        <w:rPr>
          <w:rFonts w:cs="Arial"/>
        </w:rPr>
        <w:t xml:space="preserve">The DSA Shawe-Taylor domain parameter generation mechanism, denoted </w:t>
      </w:r>
      <w:r>
        <w:rPr>
          <w:rFonts w:cs="Arial"/>
          <w:b/>
        </w:rPr>
        <w:t>CKM_DSA_SHAWE_TAYLOR_PARAMETER_GEN</w:t>
      </w:r>
      <w:r>
        <w:rPr>
          <w:rFonts w:cs="Arial"/>
        </w:rPr>
        <w:t>, is a domain parameter generation mechanism based on the Digital Signature Algorithm defined in FIPS PUB 186-4, section Appendix A.1.2 Construction and Validation of Provable Primes p and q.</w:t>
      </w:r>
    </w:p>
    <w:p>
      <w:pPr>
        <w:pStyle w:val="Normal"/>
        <w:numPr>
          <w:ilvl w:val="0"/>
          <w:numId w:val="3"/>
        </w:numPr>
        <w:rPr>
          <w:rFonts w:cs="Arial"/>
        </w:rPr>
      </w:pPr>
      <w:r>
        <w:rPr>
          <w:rFonts w:cs="Arial"/>
        </w:rPr>
        <w:t xml:space="preserve">This mechanism takes a </w:t>
      </w:r>
      <w:r>
        <w:rPr>
          <w:rFonts w:cs="Arial"/>
          <w:b/>
          <w:bCs/>
        </w:rPr>
        <w:t>CK_DSA_PARAMETER_GEN_PARAM</w:t>
      </w:r>
      <w:r>
        <w:rPr>
          <w:rFonts w:cs="Arial"/>
        </w:rPr>
        <w:t xml:space="preserve"> which supplies the base hash and returns the seed (pSeed) and the length (ulSeedLen).</w:t>
      </w:r>
    </w:p>
    <w:p>
      <w:pPr>
        <w:pStyle w:val="Normal"/>
        <w:numPr>
          <w:ilvl w:val="0"/>
          <w:numId w:val="3"/>
        </w:numPr>
        <w:rPr>
          <w:rFonts w:cs="Arial"/>
        </w:rPr>
      </w:pPr>
      <w:r>
        <w:rPr>
          <w:rFonts w:cs="Arial"/>
        </w:rPr>
        <w:t xml:space="preserve">The mechanism generates DSA the prime and subprime domain parameters with a particular prime length in bits, as specified in the CKA_PRIME_BITS attribute of the template and the subprime length as specified in the </w:t>
      </w:r>
      <w:r>
        <w:rPr>
          <w:rFonts w:cs="Arial"/>
          <w:b/>
          <w:bCs/>
        </w:rPr>
        <w:t>CKA_SUBPRIME_BITS</w:t>
      </w:r>
      <w:r>
        <w:rPr>
          <w:rFonts w:cs="Arial"/>
        </w:rPr>
        <w:t xml:space="preserve"> attribute of the template.</w:t>
      </w:r>
    </w:p>
    <w:p>
      <w:pPr>
        <w:pStyle w:val="Normal"/>
        <w:numPr>
          <w:ilvl w:val="0"/>
          <w:numId w:val="3"/>
        </w:numPr>
        <w:rPr>
          <w:rFonts w:cs="Arial"/>
        </w:rPr>
      </w:pPr>
      <w:r>
        <w:rPr>
          <w:rFonts w:cs="Arial"/>
        </w:rPr>
        <w:t xml:space="preserve">The mechanism contributes the </w:t>
      </w:r>
      <w:r>
        <w:rPr>
          <w:rFonts w:cs="Arial"/>
          <w:b/>
        </w:rPr>
        <w:t>CKA_CLASS</w:t>
      </w:r>
      <w:r>
        <w:rPr>
          <w:rFonts w:cs="Arial"/>
        </w:rPr>
        <w:t xml:space="preserve">, </w:t>
      </w:r>
      <w:r>
        <w:rPr>
          <w:rFonts w:cs="Arial"/>
          <w:b/>
        </w:rPr>
        <w:t>CKA_KEY_TYPE</w:t>
      </w:r>
      <w:r>
        <w:rPr>
          <w:rFonts w:cs="Arial"/>
        </w:rPr>
        <w:t xml:space="preserve">, </w:t>
      </w:r>
      <w:r>
        <w:rPr>
          <w:rFonts w:cs="Arial"/>
          <w:b/>
        </w:rPr>
        <w:t>CKA_PRIME</w:t>
      </w:r>
      <w:r>
        <w:rPr>
          <w:rFonts w:cs="Arial"/>
        </w:rPr>
        <w:t xml:space="preserve">, </w:t>
      </w:r>
      <w:r>
        <w:rPr>
          <w:rFonts w:cs="Arial"/>
          <w:b/>
        </w:rPr>
        <w:t>CKA_SUBPRIME</w:t>
      </w:r>
      <w:r>
        <w:rPr>
          <w:rFonts w:cs="Arial"/>
        </w:rPr>
        <w:t xml:space="preserve">, </w:t>
      </w:r>
      <w:r>
        <w:rPr>
          <w:rFonts w:cs="Arial"/>
          <w:b/>
        </w:rPr>
        <w:t>CKA_PRIME_BITS, and CKA_SUBPRIME_BITS</w:t>
      </w:r>
      <w:r>
        <w:rPr>
          <w:rFonts w:cs="Arial"/>
        </w:rPr>
        <w:t xml:space="preserve"> attributes to the new object.</w:t>
      </w:r>
      <w:r>
        <w:rPr>
          <w:rFonts w:cs="Arial"/>
          <w:b/>
          <w:bCs/>
        </w:rPr>
        <w:t xml:space="preserve"> CKA_BASE</w:t>
      </w:r>
      <w:r>
        <w:rPr>
          <w:rFonts w:cs="Arial"/>
        </w:rPr>
        <w:t xml:space="preserve"> is not set by this call. Other attributes supported by the DSA domain parameter types may also be specified in the template, or else are assigned default initial values.</w:t>
      </w:r>
    </w:p>
    <w:p>
      <w:pPr>
        <w:pStyle w:val="Normal"/>
        <w:numPr>
          <w:ilvl w:val="0"/>
          <w:numId w:val="3"/>
        </w:numPr>
        <w:ind w:left="-30" w:hanging="0"/>
        <w:rPr>
          <w:rFonts w:cs="Arial"/>
        </w:rPr>
      </w:pPr>
      <w:r>
        <w:rPr>
          <w:rFonts w:cs="Arial"/>
        </w:rPr>
        <w:t xml:space="preserve">For this mechanism, the </w:t>
      </w:r>
      <w:r>
        <w:rPr>
          <w:rFonts w:cs="Arial"/>
          <w:i/>
        </w:rPr>
        <w:t>ulMinKeySize</w:t>
      </w:r>
      <w:r>
        <w:rPr>
          <w:rFonts w:cs="Arial"/>
        </w:rPr>
        <w:t xml:space="preserve"> and </w:t>
      </w:r>
      <w:r>
        <w:rPr>
          <w:rFonts w:cs="Arial"/>
          <w:i/>
        </w:rPr>
        <w:t>ulMaxKeySize</w:t>
      </w:r>
      <w:r>
        <w:rPr>
          <w:rFonts w:cs="Arial"/>
        </w:rPr>
        <w:t xml:space="preserve"> fields of the </w:t>
      </w:r>
      <w:r>
        <w:rPr>
          <w:rFonts w:cs="Arial"/>
          <w:b/>
        </w:rPr>
        <w:t>CK_MECHANISM_INFO</w:t>
      </w:r>
      <w:r>
        <w:rPr>
          <w:rFonts w:cs="Arial"/>
        </w:rPr>
        <w:t xml:space="preserve"> structure specify the supported range of DSA prime sizes, in bits.</w:t>
      </w:r>
    </w:p>
    <w:p>
      <w:pPr>
        <w:pStyle w:val="Heading3"/>
        <w:numPr>
          <w:ilvl w:val="2"/>
          <w:numId w:val="2"/>
        </w:numPr>
        <w:rPr/>
      </w:pPr>
      <w:bookmarkStart w:id="486" w:name="_Toc516500651"/>
      <w:bookmarkStart w:id="487" w:name="_Toc416960001"/>
      <w:bookmarkStart w:id="488" w:name="_Toc395187755"/>
      <w:bookmarkStart w:id="489" w:name="_Toc391471117"/>
      <w:bookmarkStart w:id="490" w:name="_Toc370634400"/>
      <w:bookmarkEnd w:id="486"/>
      <w:bookmarkEnd w:id="487"/>
      <w:bookmarkEnd w:id="488"/>
      <w:bookmarkEnd w:id="489"/>
      <w:bookmarkEnd w:id="490"/>
      <w:r>
        <w:rPr/>
        <w:t>DSA base domain parameter generation</w:t>
      </w:r>
    </w:p>
    <w:p>
      <w:pPr>
        <w:pStyle w:val="Normal"/>
        <w:numPr>
          <w:ilvl w:val="0"/>
          <w:numId w:val="3"/>
        </w:numPr>
        <w:rPr>
          <w:rFonts w:cs="Arial"/>
        </w:rPr>
      </w:pPr>
      <w:r>
        <w:rPr>
          <w:rFonts w:cs="Arial"/>
        </w:rPr>
        <w:t xml:space="preserve">The DSA base domain parameter generation mechanism, denoted </w:t>
      </w:r>
      <w:r>
        <w:rPr>
          <w:rFonts w:cs="Arial"/>
          <w:b/>
        </w:rPr>
        <w:t>CKM_DSA_FIPS_G_GEN</w:t>
      </w:r>
      <w:r>
        <w:rPr>
          <w:rFonts w:cs="Arial"/>
        </w:rPr>
        <w:t>, is a base parameter generation mechanism based on the Digital Signature Algorithm defined in FIPS PUB 186-4, section Appendix A.2 Generation of Generator G.</w:t>
      </w:r>
    </w:p>
    <w:p>
      <w:pPr>
        <w:pStyle w:val="Normal"/>
        <w:numPr>
          <w:ilvl w:val="0"/>
          <w:numId w:val="3"/>
        </w:numPr>
        <w:rPr>
          <w:rFonts w:cs="Arial"/>
        </w:rPr>
      </w:pPr>
      <w:r>
        <w:rPr>
          <w:rFonts w:cs="Arial"/>
        </w:rPr>
        <w:t xml:space="preserve">This mechanism takes a </w:t>
      </w:r>
      <w:r>
        <w:rPr>
          <w:rFonts w:cs="Arial"/>
          <w:b/>
          <w:bCs/>
        </w:rPr>
        <w:t>CK_DSA_PARAMETER_GEN_PARAM</w:t>
      </w:r>
      <w:r>
        <w:rPr>
          <w:rFonts w:cs="Arial"/>
        </w:rPr>
        <w:t xml:space="preserve"> which supplies the base hash  the seed (pSeed) and the length (ulSeedLen) and the index value.</w:t>
      </w:r>
    </w:p>
    <w:p>
      <w:pPr>
        <w:pStyle w:val="Normal"/>
        <w:numPr>
          <w:ilvl w:val="0"/>
          <w:numId w:val="3"/>
        </w:numPr>
        <w:rPr>
          <w:rFonts w:cs="Arial"/>
        </w:rPr>
      </w:pPr>
      <w:r>
        <w:rPr>
          <w:rFonts w:cs="Arial"/>
        </w:rPr>
        <w:t xml:space="preserve">The mechanism generates the DSA base with the domain parameter specified in the </w:t>
      </w:r>
      <w:r>
        <w:rPr>
          <w:rFonts w:cs="Arial"/>
          <w:b/>
        </w:rPr>
        <w:t>CKA_PRIME</w:t>
      </w:r>
      <w:r>
        <w:rPr>
          <w:rFonts w:cs="Arial"/>
        </w:rPr>
        <w:t xml:space="preserve"> and </w:t>
      </w:r>
      <w:r>
        <w:rPr>
          <w:rFonts w:cs="Arial"/>
          <w:b/>
          <w:bCs/>
        </w:rPr>
        <w:t>CKA_SUBPRIME</w:t>
      </w:r>
      <w:r>
        <w:rPr>
          <w:rFonts w:cs="Arial"/>
        </w:rPr>
        <w:t xml:space="preserve"> attributes of the template.</w:t>
      </w:r>
    </w:p>
    <w:p>
      <w:pPr>
        <w:pStyle w:val="Normal"/>
        <w:numPr>
          <w:ilvl w:val="0"/>
          <w:numId w:val="3"/>
        </w:numPr>
        <w:rPr>
          <w:rFonts w:cs="Arial"/>
        </w:rPr>
      </w:pPr>
      <w:r>
        <w:rPr>
          <w:rFonts w:cs="Arial"/>
        </w:rPr>
        <w:t xml:space="preserve">The mechanism contributes the </w:t>
      </w:r>
      <w:r>
        <w:rPr>
          <w:rFonts w:cs="Arial"/>
          <w:b/>
        </w:rPr>
        <w:t>CKA_CLASS</w:t>
      </w:r>
      <w:r>
        <w:rPr>
          <w:rFonts w:cs="Arial"/>
        </w:rPr>
        <w:t xml:space="preserve">, </w:t>
      </w:r>
      <w:r>
        <w:rPr>
          <w:rFonts w:cs="Arial"/>
          <w:b/>
        </w:rPr>
        <w:t>CKA_KEY_TYPE</w:t>
      </w:r>
      <w:r>
        <w:rPr>
          <w:rFonts w:cs="Arial"/>
        </w:rPr>
        <w:t xml:space="preserve">, and </w:t>
      </w:r>
      <w:r>
        <w:rPr>
          <w:rFonts w:cs="Arial"/>
          <w:b/>
        </w:rPr>
        <w:t>CKA_BASE</w:t>
      </w:r>
      <w:r>
        <w:rPr>
          <w:rFonts w:cs="Arial"/>
        </w:rPr>
        <w:t xml:space="preserve"> attributes to the new object.</w:t>
      </w:r>
      <w:r>
        <w:rPr>
          <w:rFonts w:cs="Arial"/>
          <w:b/>
          <w:bCs/>
        </w:rPr>
        <w:t xml:space="preserve"> </w:t>
      </w:r>
      <w:r>
        <w:rPr>
          <w:rFonts w:cs="Arial"/>
        </w:rPr>
        <w:t>Other attributes supported by the DSA domain parameter types may also be specified in the template, or else are assigned default initial values.</w:t>
      </w:r>
    </w:p>
    <w:p>
      <w:pPr>
        <w:pStyle w:val="Normal"/>
        <w:numPr>
          <w:ilvl w:val="0"/>
          <w:numId w:val="3"/>
        </w:numPr>
        <w:ind w:left="-30" w:hanging="0"/>
        <w:rPr/>
      </w:pPr>
      <w:r>
        <w:rPr>
          <w:rFonts w:cs="Arial"/>
        </w:rPr>
        <w:t xml:space="preserve">For this mechanism, the </w:t>
      </w:r>
      <w:r>
        <w:rPr>
          <w:rFonts w:cs="Arial"/>
          <w:i/>
        </w:rPr>
        <w:t>ulMinKeySize</w:t>
      </w:r>
      <w:r>
        <w:rPr>
          <w:rFonts w:cs="Arial"/>
        </w:rPr>
        <w:t xml:space="preserve"> and </w:t>
      </w:r>
      <w:r>
        <w:rPr>
          <w:rFonts w:cs="Arial"/>
          <w:i/>
        </w:rPr>
        <w:t>ulMaxKeySize</w:t>
      </w:r>
      <w:r>
        <w:rPr>
          <w:rFonts w:cs="Arial"/>
        </w:rPr>
        <w:t xml:space="preserve"> fields of the </w:t>
      </w:r>
      <w:r>
        <w:rPr>
          <w:rFonts w:cs="Arial"/>
          <w:b/>
        </w:rPr>
        <w:t>CK_MECHANISM_INFO</w:t>
      </w:r>
      <w:r>
        <w:rPr>
          <w:rFonts w:cs="Arial"/>
        </w:rPr>
        <w:t xml:space="preserve"> structure specify the supported range of DSA prime sizes, in bits.</w:t>
      </w:r>
    </w:p>
    <w:p>
      <w:pPr>
        <w:pStyle w:val="Heading3"/>
        <w:numPr>
          <w:ilvl w:val="2"/>
          <w:numId w:val="2"/>
        </w:numPr>
        <w:rPr/>
      </w:pPr>
      <w:bookmarkStart w:id="491" w:name="_Toc516500652"/>
      <w:bookmarkStart w:id="492" w:name="_Toc416960002"/>
      <w:bookmarkStart w:id="493" w:name="_Toc395187756"/>
      <w:bookmarkStart w:id="494" w:name="_Toc391471118"/>
      <w:bookmarkStart w:id="495" w:name="_Toc370634401"/>
      <w:bookmarkStart w:id="496" w:name="_Toc72656225"/>
      <w:bookmarkStart w:id="497" w:name="_Toc228807183"/>
      <w:bookmarkStart w:id="498" w:name="_Toc228894657"/>
      <w:bookmarkStart w:id="499" w:name="_Toc322855315"/>
      <w:bookmarkStart w:id="500" w:name="_Toc322945157"/>
      <w:bookmarkStart w:id="501" w:name="_Toc323000724"/>
      <w:bookmarkStart w:id="502" w:name="_Toc323024175"/>
      <w:bookmarkStart w:id="503" w:name="_Toc323205509"/>
      <w:bookmarkStart w:id="504" w:name="_Toc323610938"/>
      <w:bookmarkStart w:id="505" w:name="_Toc383864955"/>
      <w:bookmarkStart w:id="506" w:name="_Toc385057985"/>
      <w:bookmarkStart w:id="507" w:name="_Toc405794806"/>
      <w:r>
        <w:rPr/>
        <w:t>DSA</w:t>
      </w:r>
      <w:bookmarkEnd w:id="499"/>
      <w:bookmarkEnd w:id="500"/>
      <w:bookmarkEnd w:id="501"/>
      <w:bookmarkEnd w:id="502"/>
      <w:bookmarkEnd w:id="503"/>
      <w:bookmarkEnd w:id="504"/>
      <w:bookmarkEnd w:id="505"/>
      <w:bookmarkEnd w:id="506"/>
      <w:bookmarkEnd w:id="507"/>
      <w:bookmarkEnd w:id="491"/>
      <w:bookmarkEnd w:id="492"/>
      <w:bookmarkEnd w:id="493"/>
      <w:bookmarkEnd w:id="494"/>
      <w:bookmarkEnd w:id="495"/>
      <w:bookmarkEnd w:id="496"/>
      <w:bookmarkEnd w:id="497"/>
      <w:bookmarkEnd w:id="498"/>
      <w:r>
        <w:rPr/>
        <w:t xml:space="preserve"> without hashing</w:t>
      </w:r>
    </w:p>
    <w:p>
      <w:pPr>
        <w:pStyle w:val="Normal"/>
        <w:numPr>
          <w:ilvl w:val="0"/>
          <w:numId w:val="3"/>
        </w:numPr>
        <w:rPr/>
      </w:pPr>
      <w:r>
        <w:rPr/>
        <w:t xml:space="preserve">The DSA without hashing mechanism, denoted </w:t>
      </w:r>
      <w:r>
        <w:rPr>
          <w:b/>
        </w:rPr>
        <w:t>CKM_DSA</w:t>
      </w:r>
      <w:r>
        <w:rPr/>
        <w:t>, is a mechanism for single-part signatures and verification based on the Digital Signature Algorithm defined in FIPS PUB 186-2. (This mechanism corresponds only to the part of DSA that processes the 20-byte hash value; it does not compute the hash value.)</w:t>
      </w:r>
    </w:p>
    <w:p>
      <w:pPr>
        <w:pStyle w:val="Normal"/>
        <w:numPr>
          <w:ilvl w:val="0"/>
          <w:numId w:val="3"/>
        </w:numPr>
        <w:rPr/>
      </w:pPr>
      <w:r>
        <w:rPr/>
        <w:t xml:space="preserve">For the purposes of this mechanism, a DSA signature is a 40-byte string, corresponding to the concatenation of the DSA values </w:t>
      </w:r>
      <w:r>
        <w:rPr>
          <w:i/>
        </w:rPr>
        <w:t>r</w:t>
      </w:r>
      <w:r>
        <w:rPr/>
        <w:t xml:space="preserve"> and </w:t>
      </w:r>
      <w:r>
        <w:rPr>
          <w:i/>
        </w:rPr>
        <w:t>s</w:t>
      </w:r>
      <w:r>
        <w:rPr/>
        <w:t>, each represented most-significant byte first.</w:t>
      </w:r>
    </w:p>
    <w:p>
      <w:pPr>
        <w:pStyle w:val="Normal"/>
        <w:numPr>
          <w:ilvl w:val="0"/>
          <w:numId w:val="3"/>
        </w:numPr>
        <w:rPr/>
      </w:pPr>
      <w:r>
        <w:rPr/>
        <w:t>It does not have a parameter.</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508" w:name="_Toc323204902"/>
      <w:bookmarkStart w:id="509" w:name="_Toc383864551"/>
      <w:bookmarkStart w:id="510" w:name="_Toc405795015"/>
      <w:bookmarkStart w:id="511" w:name="_Toc228807507"/>
      <w:r>
        <w:rPr/>
        <w:t xml:space="preserve">Table </w:t>
      </w:r>
      <w:r>
        <w:rPr/>
        <w:fldChar w:fldCharType="begin"/>
      </w:r>
      <w:r>
        <w:instrText> SEQ Table \* ARABIC </w:instrText>
      </w:r>
      <w:r>
        <w:fldChar w:fldCharType="separate"/>
      </w:r>
      <w:r>
        <w:t>22</w:t>
      </w:r>
      <w:r>
        <w:fldChar w:fldCharType="end"/>
      </w:r>
      <w:bookmarkEnd w:id="508"/>
      <w:bookmarkEnd w:id="509"/>
      <w:bookmarkEnd w:id="510"/>
      <w:bookmarkEnd w:id="511"/>
      <w:r>
        <w:rPr/>
        <w:t>, DSA: Key And Data Length</w:t>
      </w:r>
    </w:p>
    <w:tbl>
      <w:tblPr>
        <w:tblW w:w="657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710"/>
        <w:gridCol w:w="1917"/>
        <w:gridCol w:w="1413"/>
        <w:gridCol w:w="1529"/>
      </w:tblGrid>
      <w:tr>
        <w:trPr>
          <w:tblHeader w:val="true"/>
        </w:trPr>
        <w:tc>
          <w:tcPr>
            <w:tcW w:w="171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917"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13"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52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7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r>
              <w:rPr>
                <w:rFonts w:cs="Arial" w:ascii="Arial" w:hAnsi="Arial"/>
                <w:sz w:val="20"/>
                <w:vertAlign w:val="superscript"/>
              </w:rPr>
              <w:t>1</w:t>
            </w:r>
          </w:p>
        </w:tc>
        <w:tc>
          <w:tcPr>
            <w:tcW w:w="191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DSA private key</w:t>
            </w:r>
          </w:p>
        </w:tc>
        <w:tc>
          <w:tcPr>
            <w:tcW w:w="141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20, 28, 32, 48, or 64 bits</w:t>
            </w:r>
          </w:p>
        </w:tc>
        <w:tc>
          <w:tcPr>
            <w:tcW w:w="1529"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2*length of subprime</w:t>
            </w:r>
          </w:p>
        </w:tc>
      </w:tr>
      <w:tr>
        <w:trPr/>
        <w:tc>
          <w:tcPr>
            <w:tcW w:w="1710" w:type="dxa"/>
            <w:tcBorders>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r>
              <w:rPr>
                <w:rFonts w:cs="Arial" w:ascii="Arial" w:hAnsi="Arial"/>
                <w:sz w:val="20"/>
                <w:vertAlign w:val="superscript"/>
              </w:rPr>
              <w:t>1</w:t>
            </w:r>
          </w:p>
        </w:tc>
        <w:tc>
          <w:tcPr>
            <w:tcW w:w="1917"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DSA public key</w:t>
            </w:r>
          </w:p>
        </w:tc>
        <w:tc>
          <w:tcPr>
            <w:tcW w:w="1413"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(20, 28, 32, 48, or 64 bits), (2*length of subprime)</w:t>
            </w:r>
            <w:r>
              <w:rPr>
                <w:rFonts w:cs="Arial" w:ascii="Arial" w:hAnsi="Arial"/>
                <w:sz w:val="20"/>
                <w:vertAlign w:val="superscript"/>
              </w:rPr>
              <w:t>2</w:t>
            </w:r>
          </w:p>
        </w:tc>
        <w:tc>
          <w:tcPr>
            <w:tcW w:w="1529"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N/A</w:t>
            </w:r>
          </w:p>
        </w:tc>
      </w:tr>
    </w:tbl>
    <w:p>
      <w:pPr>
        <w:pStyle w:val="Normal"/>
        <w:numPr>
          <w:ilvl w:val="0"/>
          <w:numId w:val="3"/>
        </w:numPr>
        <w:spacing w:before="480" w:after="0"/>
        <w:rPr>
          <w:rStyle w:val="Footnotereference"/>
        </w:rPr>
      </w:pPr>
      <w:r>
        <w:rPr>
          <w:vertAlign w:val="superscript"/>
        </w:rPr>
        <w:t>1</w:t>
      </w:r>
      <w:r>
        <w:rPr/>
        <w:t xml:space="preserve"> </w:t>
      </w:r>
      <w:r>
        <w:rPr>
          <w:rStyle w:val="Footnotereference"/>
        </w:rPr>
        <w:t>Single-part operations only.</w:t>
      </w:r>
    </w:p>
    <w:p>
      <w:pPr>
        <w:pStyle w:val="Normal"/>
        <w:numPr>
          <w:ilvl w:val="0"/>
          <w:numId w:val="3"/>
        </w:numPr>
        <w:rPr>
          <w:rStyle w:val="Footnotereference"/>
        </w:rPr>
      </w:pPr>
      <w:r>
        <w:rPr>
          <w:rStyle w:val="Footnotereference"/>
        </w:rPr>
        <w:t>2 Data length, signature length.</w:t>
      </w:r>
    </w:p>
    <w:p>
      <w:pPr>
        <w:pStyle w:val="Normal"/>
        <w:numPr>
          <w:ilvl w:val="0"/>
          <w:numId w:val="3"/>
        </w:numPr>
        <w:rPr>
          <w:rFonts w:cs="Arial"/>
        </w:rPr>
      </w:pPr>
      <w:r>
        <w:rPr>
          <w:rFonts w:cs="Arial"/>
        </w:rPr>
        <w:t xml:space="preserve">For this mechanism, the </w:t>
      </w:r>
      <w:r>
        <w:rPr>
          <w:rFonts w:cs="Arial"/>
          <w:i/>
        </w:rPr>
        <w:t>ulMinKeySize</w:t>
      </w:r>
      <w:r>
        <w:rPr>
          <w:rFonts w:cs="Arial"/>
        </w:rPr>
        <w:t xml:space="preserve"> and </w:t>
      </w:r>
      <w:r>
        <w:rPr>
          <w:rFonts w:cs="Arial"/>
          <w:i/>
        </w:rPr>
        <w:t>ulMaxKeySize</w:t>
      </w:r>
      <w:r>
        <w:rPr>
          <w:rFonts w:cs="Arial"/>
        </w:rPr>
        <w:t xml:space="preserve"> fields of the </w:t>
      </w:r>
      <w:r>
        <w:rPr>
          <w:rFonts w:cs="Arial"/>
          <w:b/>
        </w:rPr>
        <w:t xml:space="preserve">CK_MECHANISM_INFO </w:t>
      </w:r>
      <w:r>
        <w:rPr>
          <w:rFonts w:cs="Arial"/>
        </w:rPr>
        <w:t>structure specify the supported range of DSA prime sizes, in bits.</w:t>
      </w:r>
    </w:p>
    <w:p>
      <w:pPr>
        <w:pStyle w:val="Heading3"/>
        <w:numPr>
          <w:ilvl w:val="2"/>
          <w:numId w:val="2"/>
        </w:numPr>
        <w:rPr/>
      </w:pPr>
      <w:bookmarkStart w:id="512" w:name="_Toc516500653"/>
      <w:bookmarkStart w:id="513" w:name="_Toc416960003"/>
      <w:bookmarkStart w:id="514" w:name="_Toc395187757"/>
      <w:bookmarkStart w:id="515" w:name="_Toc391471119"/>
      <w:bookmarkStart w:id="516" w:name="_Toc370634402"/>
      <w:bookmarkStart w:id="517" w:name="_Toc385057986"/>
      <w:bookmarkStart w:id="518" w:name="_Toc405794807"/>
      <w:bookmarkStart w:id="519" w:name="_Toc72656226"/>
      <w:bookmarkStart w:id="520" w:name="_Toc228807184"/>
      <w:bookmarkStart w:id="521" w:name="_Toc228894658"/>
      <w:bookmarkEnd w:id="512"/>
      <w:bookmarkEnd w:id="513"/>
      <w:bookmarkEnd w:id="514"/>
      <w:bookmarkEnd w:id="515"/>
      <w:bookmarkEnd w:id="516"/>
      <w:bookmarkEnd w:id="517"/>
      <w:bookmarkEnd w:id="518"/>
      <w:bookmarkEnd w:id="519"/>
      <w:bookmarkEnd w:id="520"/>
      <w:bookmarkEnd w:id="521"/>
      <w:r>
        <w:rPr/>
        <w:t>DSA with SHA-1</w:t>
      </w:r>
    </w:p>
    <w:p>
      <w:pPr>
        <w:pStyle w:val="Normal"/>
        <w:numPr>
          <w:ilvl w:val="0"/>
          <w:numId w:val="3"/>
        </w:numPr>
        <w:rPr>
          <w:rFonts w:cs="Arial"/>
        </w:rPr>
      </w:pPr>
      <w:r>
        <w:rPr>
          <w:rFonts w:cs="Arial"/>
        </w:rPr>
        <w:t xml:space="preserve">The DSA with SHA-1 mechanism, denoted </w:t>
      </w:r>
      <w:r>
        <w:rPr>
          <w:rFonts w:cs="Arial"/>
          <w:b/>
        </w:rPr>
        <w:t>CKM_DSA_SHA1</w:t>
      </w:r>
      <w:r>
        <w:rPr>
          <w:rFonts w:cs="Arial"/>
        </w:rPr>
        <w:t>, is a mechanism for single- and multiple-part signatures and verification based on the Digital Signature Algorithm defined in FIPS PUB 186-2.  This mechanism computes the entire DSA specification, including the hashing with SHA-1.</w:t>
      </w:r>
    </w:p>
    <w:p>
      <w:pPr>
        <w:pStyle w:val="Normal"/>
        <w:numPr>
          <w:ilvl w:val="0"/>
          <w:numId w:val="3"/>
        </w:numPr>
        <w:rPr>
          <w:rFonts w:cs="Arial"/>
        </w:rPr>
      </w:pPr>
      <w:r>
        <w:rPr>
          <w:rFonts w:cs="Arial"/>
        </w:rPr>
        <w:t xml:space="preserve">For the purposes of this mechanism, a DSA signature is a 40-byte string, corresponding to the concatenation of the DSA values </w:t>
      </w:r>
      <w:r>
        <w:rPr>
          <w:rFonts w:cs="Arial"/>
          <w:i/>
        </w:rPr>
        <w:t>r</w:t>
      </w:r>
      <w:r>
        <w:rPr>
          <w:rFonts w:cs="Arial"/>
        </w:rPr>
        <w:t xml:space="preserve"> and </w:t>
      </w:r>
      <w:r>
        <w:rPr>
          <w:rFonts w:cs="Arial"/>
          <w:i/>
        </w:rPr>
        <w:t>s</w:t>
      </w:r>
      <w:r>
        <w:rPr>
          <w:rFonts w:cs="Arial"/>
        </w:rPr>
        <w:t>, each represented most-significant byte first.</w:t>
      </w:r>
    </w:p>
    <w:p>
      <w:pPr>
        <w:pStyle w:val="Normal"/>
        <w:numPr>
          <w:ilvl w:val="0"/>
          <w:numId w:val="3"/>
        </w:numPr>
        <w:rPr>
          <w:rFonts w:cs="Arial"/>
        </w:rPr>
      </w:pPr>
      <w:r>
        <w:rPr>
          <w:rFonts w:cs="Arial"/>
        </w:rPr>
        <w:t>This mechanism does not have a parameter.</w:t>
      </w:r>
    </w:p>
    <w:p>
      <w:pPr>
        <w:pStyle w:val="Normal"/>
        <w:numPr>
          <w:ilvl w:val="0"/>
          <w:numId w:val="3"/>
        </w:numPr>
        <w:rPr>
          <w:rFonts w:cs="Arial"/>
        </w:rPr>
      </w:pPr>
      <w:r>
        <w:rPr>
          <w:rFonts w:cs="Arial"/>
        </w:rPr>
        <w:t>Constraints on key types and the length of data are summarized in the following table:</w:t>
      </w:r>
    </w:p>
    <w:p>
      <w:pPr>
        <w:pStyle w:val="Caption1"/>
        <w:numPr>
          <w:ilvl w:val="0"/>
          <w:numId w:val="3"/>
        </w:numPr>
        <w:rPr/>
      </w:pPr>
      <w:bookmarkStart w:id="522" w:name="_Toc405795016"/>
      <w:bookmarkStart w:id="523" w:name="_Toc228807508"/>
      <w:r>
        <w:rPr/>
        <w:t xml:space="preserve">Table </w:t>
      </w:r>
      <w:r>
        <w:rPr>
          <w:szCs w:val="18"/>
        </w:rPr>
        <w:fldChar w:fldCharType="begin"/>
      </w:r>
      <w:r>
        <w:instrText> SEQ Table \* ARABIC </w:instrText>
      </w:r>
      <w:r>
        <w:fldChar w:fldCharType="separate"/>
      </w:r>
      <w:r>
        <w:t>23</w:t>
      </w:r>
      <w:r>
        <w:fldChar w:fldCharType="end"/>
      </w:r>
      <w:bookmarkEnd w:id="522"/>
      <w:bookmarkEnd w:id="523"/>
      <w:r>
        <w:rPr/>
        <w:t>, DSA with SHA-1: Key And Data Length</w:t>
      </w:r>
    </w:p>
    <w:tbl>
      <w:tblPr>
        <w:tblW w:w="657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710"/>
        <w:gridCol w:w="1917"/>
        <w:gridCol w:w="1413"/>
        <w:gridCol w:w="1529"/>
      </w:tblGrid>
      <w:tr>
        <w:trPr>
          <w:tblHeader w:val="true"/>
        </w:trPr>
        <w:tc>
          <w:tcPr>
            <w:tcW w:w="171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917"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13"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52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7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191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DSA private key</w:t>
            </w:r>
          </w:p>
        </w:tc>
        <w:tc>
          <w:tcPr>
            <w:tcW w:w="141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529"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2*subprime length</w:t>
            </w:r>
          </w:p>
        </w:tc>
      </w:tr>
      <w:tr>
        <w:trPr/>
        <w:tc>
          <w:tcPr>
            <w:tcW w:w="1710" w:type="dxa"/>
            <w:tcBorders>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917"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DSA public key</w:t>
            </w:r>
          </w:p>
        </w:tc>
        <w:tc>
          <w:tcPr>
            <w:tcW w:w="1413"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 2*subprime length</w:t>
            </w:r>
            <w:r>
              <w:rPr>
                <w:rFonts w:cs="Arial" w:ascii="Arial" w:hAnsi="Arial"/>
                <w:sz w:val="20"/>
                <w:vertAlign w:val="superscript"/>
              </w:rPr>
              <w:t>2</w:t>
            </w:r>
          </w:p>
        </w:tc>
        <w:tc>
          <w:tcPr>
            <w:tcW w:w="1529"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N/A</w:t>
            </w:r>
          </w:p>
        </w:tc>
      </w:tr>
    </w:tbl>
    <w:p>
      <w:pPr>
        <w:pStyle w:val="Normal"/>
        <w:numPr>
          <w:ilvl w:val="0"/>
          <w:numId w:val="3"/>
        </w:numPr>
        <w:rPr>
          <w:rStyle w:val="Footnotereference"/>
          <w:rFonts w:cs="Arial"/>
        </w:rPr>
      </w:pPr>
      <w:r>
        <w:rPr>
          <w:rFonts w:cs="Arial"/>
          <w:vertAlign w:val="superscript"/>
        </w:rPr>
        <w:t>2</w:t>
      </w:r>
      <w:r>
        <w:rPr>
          <w:rFonts w:cs="Arial"/>
        </w:rPr>
        <w:t xml:space="preserve"> </w:t>
      </w:r>
      <w:r>
        <w:rPr>
          <w:rStyle w:val="Footnotereference"/>
          <w:rFonts w:cs="Arial"/>
        </w:rPr>
        <w:t>Data length, signature length.</w:t>
      </w:r>
    </w:p>
    <w:p>
      <w:pPr>
        <w:pStyle w:val="Normal"/>
        <w:numPr>
          <w:ilvl w:val="0"/>
          <w:numId w:val="3"/>
        </w:numPr>
        <w:rPr>
          <w:rFonts w:cs="Arial"/>
        </w:rPr>
      </w:pPr>
      <w:r>
        <w:rPr>
          <w:rFonts w:cs="Arial"/>
        </w:rPr>
        <w:t xml:space="preserve">For this mechanism, the </w:t>
      </w:r>
      <w:r>
        <w:rPr>
          <w:rFonts w:cs="Arial"/>
          <w:i/>
        </w:rPr>
        <w:t>ulMinKeySize</w:t>
      </w:r>
      <w:r>
        <w:rPr>
          <w:rFonts w:cs="Arial"/>
        </w:rPr>
        <w:t xml:space="preserve"> and </w:t>
      </w:r>
      <w:r>
        <w:rPr>
          <w:rFonts w:cs="Arial"/>
          <w:i/>
        </w:rPr>
        <w:t>ulMaxKeySize</w:t>
      </w:r>
      <w:r>
        <w:rPr>
          <w:rFonts w:cs="Arial"/>
        </w:rPr>
        <w:t xml:space="preserve"> fields of the </w:t>
      </w:r>
      <w:r>
        <w:rPr>
          <w:rFonts w:cs="Arial"/>
          <w:b/>
        </w:rPr>
        <w:t>CK_MECHANISM_INFO</w:t>
      </w:r>
      <w:r>
        <w:rPr>
          <w:rFonts w:cs="Arial"/>
        </w:rPr>
        <w:t xml:space="preserve"> structure specify the supported range of DSA prime sizes, in bits.</w:t>
      </w:r>
    </w:p>
    <w:p>
      <w:pPr>
        <w:pStyle w:val="Heading3"/>
        <w:numPr>
          <w:ilvl w:val="2"/>
          <w:numId w:val="2"/>
        </w:numPr>
        <w:rPr/>
      </w:pPr>
      <w:bookmarkStart w:id="524" w:name="_Toc516500654"/>
      <w:bookmarkStart w:id="525" w:name="_Toc416960004"/>
      <w:bookmarkStart w:id="526" w:name="_Toc395187758"/>
      <w:bookmarkStart w:id="527" w:name="_Toc391471120"/>
      <w:bookmarkStart w:id="528" w:name="_Toc370634403"/>
      <w:bookmarkEnd w:id="524"/>
      <w:bookmarkEnd w:id="525"/>
      <w:bookmarkEnd w:id="526"/>
      <w:bookmarkEnd w:id="527"/>
      <w:bookmarkEnd w:id="528"/>
      <w:r>
        <w:rPr/>
        <w:t>FIPS 186-4</w:t>
      </w:r>
    </w:p>
    <w:p>
      <w:pPr>
        <w:pStyle w:val="Normal"/>
        <w:numPr>
          <w:ilvl w:val="0"/>
          <w:numId w:val="3"/>
        </w:numPr>
        <w:rPr/>
      </w:pPr>
      <w:r>
        <w:rPr/>
        <w:t>When CKM_DSA is operated in FIPS mode, only the following bit lengths of p and q, represented by L and N, SHALL be used:</w:t>
      </w:r>
    </w:p>
    <w:p>
      <w:pPr>
        <w:pStyle w:val="Normal"/>
        <w:numPr>
          <w:ilvl w:val="0"/>
          <w:numId w:val="3"/>
        </w:numPr>
        <w:rPr/>
      </w:pPr>
      <w:r>
        <w:rPr/>
        <w:t>L = 1024, N = 160</w:t>
      </w:r>
    </w:p>
    <w:p>
      <w:pPr>
        <w:pStyle w:val="Normal"/>
        <w:numPr>
          <w:ilvl w:val="0"/>
          <w:numId w:val="3"/>
        </w:numPr>
        <w:rPr/>
      </w:pPr>
      <w:r>
        <w:rPr/>
        <w:t>L = 2048, N = 224</w:t>
      </w:r>
    </w:p>
    <w:p>
      <w:pPr>
        <w:pStyle w:val="Normal"/>
        <w:numPr>
          <w:ilvl w:val="0"/>
          <w:numId w:val="3"/>
        </w:numPr>
        <w:rPr/>
      </w:pPr>
      <w:r>
        <w:rPr/>
        <w:t>L = 2048, N = 256</w:t>
      </w:r>
    </w:p>
    <w:p>
      <w:pPr>
        <w:pStyle w:val="Normal"/>
        <w:numPr>
          <w:ilvl w:val="0"/>
          <w:numId w:val="3"/>
        </w:numPr>
        <w:rPr/>
      </w:pPr>
      <w:r>
        <w:rPr/>
        <w:t>L = 3072, N = 256</w:t>
      </w:r>
    </w:p>
    <w:p>
      <w:pPr>
        <w:pStyle w:val="Normal"/>
        <w:numPr>
          <w:ilvl w:val="0"/>
          <w:numId w:val="3"/>
        </w:numPr>
        <w:rPr>
          <w:rFonts w:cs="Arial"/>
        </w:rPr>
      </w:pPr>
      <w:r>
        <w:rPr>
          <w:rFonts w:cs="Arial"/>
        </w:rPr>
      </w:r>
    </w:p>
    <w:p>
      <w:pPr>
        <w:pStyle w:val="Heading3"/>
        <w:numPr>
          <w:ilvl w:val="2"/>
          <w:numId w:val="2"/>
        </w:numPr>
        <w:rPr/>
      </w:pPr>
      <w:bookmarkStart w:id="529" w:name="_Toc516500655"/>
      <w:bookmarkStart w:id="530" w:name="_Toc416960005"/>
      <w:bookmarkStart w:id="531" w:name="_Toc395187759"/>
      <w:bookmarkStart w:id="532" w:name="_Toc391471121"/>
      <w:bookmarkStart w:id="533" w:name="_Toc370634404"/>
      <w:bookmarkEnd w:id="529"/>
      <w:bookmarkEnd w:id="530"/>
      <w:bookmarkEnd w:id="531"/>
      <w:bookmarkEnd w:id="532"/>
      <w:bookmarkEnd w:id="533"/>
      <w:r>
        <w:rPr/>
        <w:t>DSA with SHA-224</w:t>
      </w:r>
    </w:p>
    <w:p>
      <w:pPr>
        <w:pStyle w:val="Normal"/>
        <w:numPr>
          <w:ilvl w:val="0"/>
          <w:numId w:val="3"/>
        </w:numPr>
        <w:rPr>
          <w:rFonts w:cs="Arial"/>
        </w:rPr>
      </w:pPr>
      <w:r>
        <w:rPr>
          <w:rFonts w:cs="Arial"/>
        </w:rPr>
        <w:t xml:space="preserve">The DSA with SHA-1 mechanism, denoted </w:t>
      </w:r>
      <w:r>
        <w:rPr>
          <w:rFonts w:cs="Arial"/>
          <w:b/>
        </w:rPr>
        <w:t>CKM_DSA_SHA224</w:t>
      </w:r>
      <w:r>
        <w:rPr>
          <w:rFonts w:cs="Arial"/>
        </w:rPr>
        <w:t>, is a mechanism for single- and multiple-part signatures and verification based on the Digital Signature Algorithm defined in FIPS PUB 186-4.  This mechanism computes the entire DSA specification, including the hashing with SHA-224.</w:t>
      </w:r>
    </w:p>
    <w:p>
      <w:pPr>
        <w:pStyle w:val="Normal"/>
        <w:numPr>
          <w:ilvl w:val="0"/>
          <w:numId w:val="3"/>
        </w:numPr>
        <w:rPr>
          <w:rFonts w:cs="Arial"/>
        </w:rPr>
      </w:pPr>
      <w:r>
        <w:rPr>
          <w:rFonts w:cs="Arial"/>
        </w:rPr>
        <w:t xml:space="preserve">For the purposes of this mechanism, a DSA signature is a string of length 2*subprime, corresponding to the concatenation of the DSA values </w:t>
      </w:r>
      <w:r>
        <w:rPr>
          <w:rFonts w:cs="Arial"/>
          <w:i/>
        </w:rPr>
        <w:t>r</w:t>
      </w:r>
      <w:r>
        <w:rPr>
          <w:rFonts w:cs="Arial"/>
        </w:rPr>
        <w:t xml:space="preserve"> and </w:t>
      </w:r>
      <w:r>
        <w:rPr>
          <w:rFonts w:cs="Arial"/>
          <w:i/>
        </w:rPr>
        <w:t>s</w:t>
      </w:r>
      <w:r>
        <w:rPr>
          <w:rFonts w:cs="Arial"/>
        </w:rPr>
        <w:t>, each represented most-significant byte first.</w:t>
      </w:r>
    </w:p>
    <w:p>
      <w:pPr>
        <w:pStyle w:val="Normal"/>
        <w:numPr>
          <w:ilvl w:val="0"/>
          <w:numId w:val="3"/>
        </w:numPr>
        <w:rPr>
          <w:rFonts w:cs="Arial"/>
        </w:rPr>
      </w:pPr>
      <w:r>
        <w:rPr>
          <w:rFonts w:cs="Arial"/>
        </w:rPr>
        <w:t>This mechanism does not have a parameter.</w:t>
      </w:r>
    </w:p>
    <w:p>
      <w:pPr>
        <w:pStyle w:val="Normal"/>
        <w:numPr>
          <w:ilvl w:val="0"/>
          <w:numId w:val="3"/>
        </w:numPr>
        <w:rPr>
          <w:rFonts w:cs="Arial"/>
        </w:rPr>
      </w:pPr>
      <w:r>
        <w:rPr>
          <w:rFonts w:cs="Arial"/>
        </w:rPr>
        <w:t>Constraints on key types and the length of data are summarized in the following table:</w:t>
      </w:r>
    </w:p>
    <w:p>
      <w:pPr>
        <w:pStyle w:val="Caption1"/>
        <w:numPr>
          <w:ilvl w:val="0"/>
          <w:numId w:val="3"/>
        </w:numPr>
        <w:rPr/>
      </w:pPr>
      <w:r>
        <w:rPr/>
        <w:t xml:space="preserve">Table </w:t>
      </w:r>
      <w:r>
        <w:rPr>
          <w:szCs w:val="18"/>
        </w:rPr>
        <w:fldChar w:fldCharType="begin"/>
      </w:r>
      <w:r>
        <w:instrText> SEQ Table \* ARABIC </w:instrText>
      </w:r>
      <w:r>
        <w:fldChar w:fldCharType="separate"/>
      </w:r>
      <w:r>
        <w:t>24</w:t>
      </w:r>
      <w:r>
        <w:fldChar w:fldCharType="end"/>
      </w:r>
      <w:r>
        <w:rPr/>
        <w:t>, DSA with SHA-244: Key And Data Length</w:t>
      </w:r>
    </w:p>
    <w:tbl>
      <w:tblPr>
        <w:tblW w:w="6600" w:type="dxa"/>
        <w:jc w:val="left"/>
        <w:tblInd w:w="109"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val="04a0" w:noVBand="1" w:noHBand="0" w:lastColumn="0" w:firstColumn="1" w:lastRow="0" w:firstRow="1"/>
      </w:tblPr>
      <w:tblGrid>
        <w:gridCol w:w="1710"/>
        <w:gridCol w:w="1916"/>
        <w:gridCol w:w="1413"/>
        <w:gridCol w:w="1560"/>
      </w:tblGrid>
      <w:tr>
        <w:trPr>
          <w:tblHeader w:val="true"/>
        </w:trPr>
        <w:tc>
          <w:tcPr>
            <w:tcW w:w="1710"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Table"/>
              <w:keepNext/>
              <w:numPr>
                <w:ilvl w:val="0"/>
                <w:numId w:val="3"/>
              </w:numPr>
              <w:spacing w:before="0" w:after="40"/>
              <w:rPr>
                <w:rFonts w:ascii="Arial" w:hAnsi="Arial" w:cs="Arial"/>
                <w:b/>
                <w:b/>
                <w:sz w:val="20"/>
                <w:lang w:eastAsia="zh-CN"/>
              </w:rPr>
            </w:pPr>
            <w:r>
              <w:rPr>
                <w:rFonts w:cs="Arial" w:ascii="Arial" w:hAnsi="Arial"/>
                <w:b/>
                <w:sz w:val="20"/>
              </w:rPr>
              <w:t>Function</w:t>
            </w:r>
          </w:p>
        </w:tc>
        <w:tc>
          <w:tcPr>
            <w:tcW w:w="1916" w:type="dxa"/>
            <w:tcBorders>
              <w:top w:val="single" w:sz="12" w:space="0" w:color="000001"/>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rPr>
                <w:rFonts w:ascii="Arial" w:hAnsi="Arial" w:cs="Arial"/>
                <w:b/>
                <w:b/>
                <w:sz w:val="20"/>
                <w:lang w:eastAsia="zh-CN"/>
              </w:rPr>
            </w:pPr>
            <w:r>
              <w:rPr>
                <w:rFonts w:cs="Arial" w:ascii="Arial" w:hAnsi="Arial"/>
                <w:b/>
                <w:sz w:val="20"/>
              </w:rPr>
              <w:t>Key type</w:t>
            </w:r>
          </w:p>
        </w:tc>
        <w:tc>
          <w:tcPr>
            <w:tcW w:w="1413" w:type="dxa"/>
            <w:tcBorders>
              <w:top w:val="single" w:sz="12" w:space="0" w:color="000001"/>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jc w:val="center"/>
              <w:rPr>
                <w:rFonts w:ascii="Arial" w:hAnsi="Arial" w:cs="Arial"/>
                <w:b/>
                <w:b/>
                <w:sz w:val="20"/>
                <w:lang w:eastAsia="zh-CN"/>
              </w:rPr>
            </w:pPr>
            <w:r>
              <w:rPr>
                <w:rFonts w:cs="Arial" w:ascii="Arial" w:hAnsi="Arial"/>
                <w:b/>
                <w:sz w:val="20"/>
              </w:rPr>
              <w:t>Input length</w:t>
            </w:r>
          </w:p>
        </w:tc>
        <w:tc>
          <w:tcPr>
            <w:tcW w:w="156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b/>
                <w:sz w:val="20"/>
              </w:rPr>
              <w:t>Output length</w:t>
            </w:r>
          </w:p>
        </w:tc>
      </w:tr>
      <w:tr>
        <w:trPr/>
        <w:tc>
          <w:tcPr>
            <w:tcW w:w="1710" w:type="dxa"/>
            <w:tcBorders>
              <w:left w:val="single" w:sz="12" w:space="0" w:color="000001"/>
              <w:bottom w:val="single" w:sz="6" w:space="0" w:color="000001"/>
              <w:insideH w:val="single" w:sz="6" w:space="0" w:color="000001"/>
            </w:tcBorders>
            <w:shd w:fill="auto" w:val="clear"/>
            <w:tcMar>
              <w:left w:w="93" w:type="dxa"/>
            </w:tcMar>
          </w:tcPr>
          <w:p>
            <w:pPr>
              <w:pStyle w:val="Table"/>
              <w:keepNext/>
              <w:numPr>
                <w:ilvl w:val="0"/>
                <w:numId w:val="3"/>
              </w:numPr>
              <w:spacing w:before="0" w:after="40"/>
              <w:rPr>
                <w:rFonts w:ascii="Arial" w:hAnsi="Arial" w:cs="Arial"/>
                <w:sz w:val="20"/>
                <w:lang w:eastAsia="zh-CN"/>
              </w:rPr>
            </w:pPr>
            <w:r>
              <w:rPr>
                <w:rFonts w:cs="Arial" w:ascii="Arial" w:hAnsi="Arial"/>
                <w:sz w:val="20"/>
              </w:rPr>
              <w:t>C_Sign</w:t>
            </w:r>
          </w:p>
        </w:tc>
        <w:tc>
          <w:tcPr>
            <w:tcW w:w="1916" w:type="dxa"/>
            <w:tcBorders>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rPr>
                <w:rFonts w:ascii="Arial" w:hAnsi="Arial" w:cs="Arial"/>
                <w:sz w:val="20"/>
                <w:lang w:eastAsia="zh-CN"/>
              </w:rPr>
            </w:pPr>
            <w:r>
              <w:rPr>
                <w:rFonts w:cs="Arial" w:ascii="Arial" w:hAnsi="Arial"/>
                <w:sz w:val="20"/>
              </w:rPr>
              <w:t>DSA private key</w:t>
            </w:r>
          </w:p>
        </w:tc>
        <w:tc>
          <w:tcPr>
            <w:tcW w:w="1413" w:type="dxa"/>
            <w:tcBorders>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sz w:val="20"/>
              </w:rPr>
              <w:t>any</w:t>
            </w:r>
          </w:p>
        </w:tc>
        <w:tc>
          <w:tcPr>
            <w:tcW w:w="1560"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sz w:val="20"/>
              </w:rPr>
              <w:t>2*subprime length</w:t>
            </w:r>
          </w:p>
        </w:tc>
      </w:tr>
      <w:tr>
        <w:trPr/>
        <w:tc>
          <w:tcPr>
            <w:tcW w:w="1710" w:type="dxa"/>
            <w:tcBorders>
              <w:left w:val="single" w:sz="12" w:space="0" w:color="000001"/>
              <w:bottom w:val="single" w:sz="12" w:space="0" w:color="000001"/>
              <w:insideH w:val="single" w:sz="12" w:space="0" w:color="000001"/>
            </w:tcBorders>
            <w:shd w:fill="auto" w:val="clear"/>
            <w:tcMar>
              <w:left w:w="93" w:type="dxa"/>
            </w:tcMar>
          </w:tcPr>
          <w:p>
            <w:pPr>
              <w:pStyle w:val="Table"/>
              <w:keepNext/>
              <w:numPr>
                <w:ilvl w:val="0"/>
                <w:numId w:val="3"/>
              </w:numPr>
              <w:spacing w:before="0" w:after="40"/>
              <w:rPr>
                <w:rFonts w:ascii="Arial" w:hAnsi="Arial" w:cs="Arial"/>
                <w:sz w:val="20"/>
                <w:lang w:eastAsia="zh-CN"/>
              </w:rPr>
            </w:pPr>
            <w:r>
              <w:rPr>
                <w:rFonts w:cs="Arial" w:ascii="Arial" w:hAnsi="Arial"/>
                <w:sz w:val="20"/>
              </w:rPr>
              <w:t>C_Verify</w:t>
            </w:r>
          </w:p>
        </w:tc>
        <w:tc>
          <w:tcPr>
            <w:tcW w:w="1916" w:type="dxa"/>
            <w:tcBorders>
              <w:left w:val="single" w:sz="6" w:space="0" w:color="000001"/>
              <w:bottom w:val="single" w:sz="12" w:space="0" w:color="000001"/>
              <w:insideH w:val="single" w:sz="12" w:space="0" w:color="000001"/>
            </w:tcBorders>
            <w:shd w:fill="auto" w:val="clear"/>
            <w:tcMar>
              <w:left w:w="100" w:type="dxa"/>
            </w:tcMar>
          </w:tcPr>
          <w:p>
            <w:pPr>
              <w:pStyle w:val="Table"/>
              <w:keepNext/>
              <w:numPr>
                <w:ilvl w:val="0"/>
                <w:numId w:val="3"/>
              </w:numPr>
              <w:spacing w:before="0" w:after="40"/>
              <w:rPr>
                <w:rFonts w:ascii="Arial" w:hAnsi="Arial" w:cs="Arial"/>
                <w:sz w:val="20"/>
                <w:lang w:eastAsia="zh-CN"/>
              </w:rPr>
            </w:pPr>
            <w:r>
              <w:rPr>
                <w:rFonts w:cs="Arial" w:ascii="Arial" w:hAnsi="Arial"/>
                <w:sz w:val="20"/>
              </w:rPr>
              <w:t>DSA public key</w:t>
            </w:r>
          </w:p>
        </w:tc>
        <w:tc>
          <w:tcPr>
            <w:tcW w:w="1413" w:type="dxa"/>
            <w:tcBorders>
              <w:left w:val="single" w:sz="6" w:space="0" w:color="000001"/>
              <w:bottom w:val="single" w:sz="12" w:space="0" w:color="000001"/>
              <w:insideH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sz w:val="20"/>
              </w:rPr>
              <w:t>any, 2*subprime length</w:t>
            </w:r>
            <w:r>
              <w:rPr>
                <w:rFonts w:cs="Arial" w:ascii="Arial" w:hAnsi="Arial"/>
                <w:sz w:val="20"/>
                <w:vertAlign w:val="superscript"/>
              </w:rPr>
              <w:t>2</w:t>
            </w:r>
          </w:p>
        </w:tc>
        <w:tc>
          <w:tcPr>
            <w:tcW w:w="1560"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vertAlign w:val="superscript"/>
                <w:lang w:eastAsia="zh-CN"/>
              </w:rPr>
            </w:pPr>
            <w:r>
              <w:rPr>
                <w:rFonts w:cs="Arial" w:ascii="Arial" w:hAnsi="Arial"/>
                <w:sz w:val="20"/>
              </w:rPr>
              <w:t>N/A</w:t>
            </w:r>
          </w:p>
        </w:tc>
      </w:tr>
    </w:tbl>
    <w:p>
      <w:pPr>
        <w:pStyle w:val="Normal"/>
        <w:numPr>
          <w:ilvl w:val="0"/>
          <w:numId w:val="3"/>
        </w:numPr>
        <w:rPr>
          <w:rFonts w:cs="Arial"/>
          <w:lang w:eastAsia="zh-CN"/>
        </w:rPr>
      </w:pPr>
      <w:r>
        <w:rPr>
          <w:rFonts w:cs="Arial"/>
          <w:vertAlign w:val="superscript"/>
        </w:rPr>
        <w:t>2</w:t>
      </w:r>
      <w:r>
        <w:rPr>
          <w:rFonts w:cs="Arial"/>
        </w:rPr>
        <w:t xml:space="preserve"> Data length, signature length.</w:t>
      </w:r>
    </w:p>
    <w:p>
      <w:pPr>
        <w:pStyle w:val="Normal"/>
        <w:numPr>
          <w:ilvl w:val="0"/>
          <w:numId w:val="3"/>
        </w:numPr>
        <w:tabs>
          <w:tab w:val="left" w:pos="0" w:leader="none"/>
        </w:tabs>
        <w:spacing w:before="240" w:after="240"/>
        <w:jc w:val="both"/>
        <w:rPr>
          <w:rFonts w:cs="Arial"/>
        </w:rPr>
      </w:pPr>
      <w:r>
        <w:rPr>
          <w:rFonts w:cs="Arial"/>
        </w:rPr>
        <w:t xml:space="preserve">For this mechanism, the </w:t>
      </w:r>
      <w:r>
        <w:rPr>
          <w:rFonts w:cs="Arial"/>
          <w:i/>
        </w:rPr>
        <w:t>ulMinKeySize</w:t>
      </w:r>
      <w:r>
        <w:rPr>
          <w:rFonts w:cs="Arial"/>
        </w:rPr>
        <w:t xml:space="preserve"> and </w:t>
      </w:r>
      <w:r>
        <w:rPr>
          <w:rFonts w:cs="Arial"/>
          <w:i/>
        </w:rPr>
        <w:t>ulMaxKeySize</w:t>
      </w:r>
      <w:r>
        <w:rPr>
          <w:rFonts w:cs="Arial"/>
        </w:rPr>
        <w:t xml:space="preserve"> fields of the </w:t>
      </w:r>
      <w:r>
        <w:rPr>
          <w:rFonts w:cs="Arial"/>
          <w:b/>
        </w:rPr>
        <w:t>CK_MECHANISM_INFO</w:t>
      </w:r>
      <w:r>
        <w:rPr>
          <w:rFonts w:cs="Arial"/>
        </w:rPr>
        <w:t xml:space="preserve"> structure specify the supported range of DSA prime sizes, in bits.</w:t>
      </w:r>
    </w:p>
    <w:p>
      <w:pPr>
        <w:pStyle w:val="Heading3"/>
        <w:numPr>
          <w:ilvl w:val="2"/>
          <w:numId w:val="2"/>
        </w:numPr>
        <w:rPr/>
      </w:pPr>
      <w:bookmarkStart w:id="534" w:name="_Toc516500656"/>
      <w:bookmarkStart w:id="535" w:name="_Toc416960006"/>
      <w:bookmarkStart w:id="536" w:name="_Toc395187760"/>
      <w:bookmarkStart w:id="537" w:name="_Toc391471122"/>
      <w:bookmarkStart w:id="538" w:name="_Toc370634405"/>
      <w:bookmarkEnd w:id="534"/>
      <w:bookmarkEnd w:id="535"/>
      <w:bookmarkEnd w:id="536"/>
      <w:bookmarkEnd w:id="537"/>
      <w:bookmarkEnd w:id="538"/>
      <w:r>
        <w:rPr/>
        <w:t>DSA with SHA-256</w:t>
      </w:r>
    </w:p>
    <w:p>
      <w:pPr>
        <w:pStyle w:val="Normal"/>
        <w:numPr>
          <w:ilvl w:val="0"/>
          <w:numId w:val="3"/>
        </w:numPr>
        <w:rPr>
          <w:rFonts w:cs="Arial"/>
        </w:rPr>
      </w:pPr>
      <w:r>
        <w:rPr>
          <w:rFonts w:cs="Arial"/>
        </w:rPr>
        <w:t xml:space="preserve">The DSA with SHA-1 mechanism, denoted </w:t>
      </w:r>
      <w:r>
        <w:rPr>
          <w:rFonts w:cs="Arial"/>
          <w:b/>
        </w:rPr>
        <w:t>CKM_DSA_SHA256</w:t>
      </w:r>
      <w:r>
        <w:rPr>
          <w:rFonts w:cs="Arial"/>
        </w:rPr>
        <w:t>, is a mechanism for single- and multiple-part signatures and verification based on the Digital Signature Algorithm defined in FIPS PUB 186-4.  This mechanism computes the entire DSA specification, including the hashing with SHA-256.</w:t>
      </w:r>
    </w:p>
    <w:p>
      <w:pPr>
        <w:pStyle w:val="Normal"/>
        <w:numPr>
          <w:ilvl w:val="0"/>
          <w:numId w:val="3"/>
        </w:numPr>
        <w:rPr>
          <w:rFonts w:cs="Arial"/>
        </w:rPr>
      </w:pPr>
      <w:r>
        <w:rPr>
          <w:rFonts w:cs="Arial"/>
        </w:rPr>
        <w:t xml:space="preserve">For the purposes of this mechanism, a DSA signature is a string of length 2*subprime, corresponding to the concatenation of the DSA values </w:t>
      </w:r>
      <w:r>
        <w:rPr>
          <w:rFonts w:cs="Arial"/>
          <w:i/>
        </w:rPr>
        <w:t>r</w:t>
      </w:r>
      <w:r>
        <w:rPr>
          <w:rFonts w:cs="Arial"/>
        </w:rPr>
        <w:t xml:space="preserve"> and </w:t>
      </w:r>
      <w:r>
        <w:rPr>
          <w:rFonts w:cs="Arial"/>
          <w:i/>
        </w:rPr>
        <w:t>s</w:t>
      </w:r>
      <w:r>
        <w:rPr>
          <w:rFonts w:cs="Arial"/>
        </w:rPr>
        <w:t>, each represented most-significant byte first.</w:t>
      </w:r>
    </w:p>
    <w:p>
      <w:pPr>
        <w:pStyle w:val="Normal"/>
        <w:numPr>
          <w:ilvl w:val="0"/>
          <w:numId w:val="3"/>
        </w:numPr>
        <w:rPr>
          <w:rFonts w:cs="Arial"/>
        </w:rPr>
      </w:pPr>
      <w:r>
        <w:rPr>
          <w:rFonts w:cs="Arial"/>
        </w:rPr>
        <w:t>This mechanism does not have a parameter.</w:t>
      </w:r>
    </w:p>
    <w:p>
      <w:pPr>
        <w:pStyle w:val="Normal"/>
        <w:numPr>
          <w:ilvl w:val="0"/>
          <w:numId w:val="3"/>
        </w:numPr>
        <w:rPr>
          <w:rFonts w:cs="Arial"/>
        </w:rPr>
      </w:pPr>
      <w:r>
        <w:rPr>
          <w:rFonts w:cs="Arial"/>
        </w:rPr>
        <w:t>Constraints on key types and the length of data are summarized in the following table:</w:t>
      </w:r>
    </w:p>
    <w:p>
      <w:pPr>
        <w:pStyle w:val="Caption1"/>
        <w:numPr>
          <w:ilvl w:val="0"/>
          <w:numId w:val="3"/>
        </w:numPr>
        <w:rPr/>
      </w:pPr>
      <w:r>
        <w:rPr/>
        <w:t xml:space="preserve">Table </w:t>
      </w:r>
      <w:r>
        <w:rPr>
          <w:szCs w:val="18"/>
        </w:rPr>
        <w:fldChar w:fldCharType="begin"/>
      </w:r>
      <w:r>
        <w:instrText> SEQ Table \* ARABIC </w:instrText>
      </w:r>
      <w:r>
        <w:fldChar w:fldCharType="separate"/>
      </w:r>
      <w:r>
        <w:t>25</w:t>
      </w:r>
      <w:r>
        <w:fldChar w:fldCharType="end"/>
      </w:r>
      <w:r>
        <w:rPr/>
        <w:t>, DSA with SHA-256: Key And Data Length</w:t>
      </w:r>
    </w:p>
    <w:tbl>
      <w:tblPr>
        <w:tblW w:w="6600" w:type="dxa"/>
        <w:jc w:val="left"/>
        <w:tblInd w:w="109"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val="04a0" w:noVBand="1" w:noHBand="0" w:lastColumn="0" w:firstColumn="1" w:lastRow="0" w:firstRow="1"/>
      </w:tblPr>
      <w:tblGrid>
        <w:gridCol w:w="1710"/>
        <w:gridCol w:w="1916"/>
        <w:gridCol w:w="1413"/>
        <w:gridCol w:w="1560"/>
      </w:tblGrid>
      <w:tr>
        <w:trPr>
          <w:tblHeader w:val="true"/>
        </w:trPr>
        <w:tc>
          <w:tcPr>
            <w:tcW w:w="1710"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Table"/>
              <w:keepNext/>
              <w:numPr>
                <w:ilvl w:val="0"/>
                <w:numId w:val="3"/>
              </w:numPr>
              <w:spacing w:before="0" w:after="40"/>
              <w:rPr>
                <w:rFonts w:ascii="Arial" w:hAnsi="Arial" w:cs="Arial"/>
                <w:b/>
                <w:b/>
                <w:sz w:val="20"/>
                <w:lang w:eastAsia="zh-CN"/>
              </w:rPr>
            </w:pPr>
            <w:r>
              <w:rPr>
                <w:rFonts w:cs="Arial" w:ascii="Arial" w:hAnsi="Arial"/>
                <w:b/>
                <w:sz w:val="20"/>
              </w:rPr>
              <w:t>Function</w:t>
            </w:r>
          </w:p>
        </w:tc>
        <w:tc>
          <w:tcPr>
            <w:tcW w:w="1916" w:type="dxa"/>
            <w:tcBorders>
              <w:top w:val="single" w:sz="12" w:space="0" w:color="000001"/>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rPr>
                <w:rFonts w:ascii="Arial" w:hAnsi="Arial" w:cs="Arial"/>
                <w:b/>
                <w:b/>
                <w:sz w:val="20"/>
                <w:lang w:eastAsia="zh-CN"/>
              </w:rPr>
            </w:pPr>
            <w:r>
              <w:rPr>
                <w:rFonts w:cs="Arial" w:ascii="Arial" w:hAnsi="Arial"/>
                <w:b/>
                <w:sz w:val="20"/>
              </w:rPr>
              <w:t>Key type</w:t>
            </w:r>
          </w:p>
        </w:tc>
        <w:tc>
          <w:tcPr>
            <w:tcW w:w="1413" w:type="dxa"/>
            <w:tcBorders>
              <w:top w:val="single" w:sz="12" w:space="0" w:color="000001"/>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jc w:val="center"/>
              <w:rPr>
                <w:rFonts w:ascii="Arial" w:hAnsi="Arial" w:cs="Arial"/>
                <w:b/>
                <w:b/>
                <w:sz w:val="20"/>
                <w:lang w:eastAsia="zh-CN"/>
              </w:rPr>
            </w:pPr>
            <w:r>
              <w:rPr>
                <w:rFonts w:cs="Arial" w:ascii="Arial" w:hAnsi="Arial"/>
                <w:b/>
                <w:sz w:val="20"/>
              </w:rPr>
              <w:t>Input length</w:t>
            </w:r>
          </w:p>
        </w:tc>
        <w:tc>
          <w:tcPr>
            <w:tcW w:w="156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b/>
                <w:sz w:val="20"/>
              </w:rPr>
              <w:t>Output length</w:t>
            </w:r>
          </w:p>
        </w:tc>
      </w:tr>
      <w:tr>
        <w:trPr/>
        <w:tc>
          <w:tcPr>
            <w:tcW w:w="1710" w:type="dxa"/>
            <w:tcBorders>
              <w:left w:val="single" w:sz="12" w:space="0" w:color="000001"/>
              <w:bottom w:val="single" w:sz="6" w:space="0" w:color="000001"/>
              <w:insideH w:val="single" w:sz="6" w:space="0" w:color="000001"/>
            </w:tcBorders>
            <w:shd w:fill="auto" w:val="clear"/>
            <w:tcMar>
              <w:left w:w="93" w:type="dxa"/>
            </w:tcMar>
          </w:tcPr>
          <w:p>
            <w:pPr>
              <w:pStyle w:val="Table"/>
              <w:keepNext/>
              <w:numPr>
                <w:ilvl w:val="0"/>
                <w:numId w:val="3"/>
              </w:numPr>
              <w:spacing w:before="0" w:after="40"/>
              <w:rPr>
                <w:rFonts w:ascii="Arial" w:hAnsi="Arial" w:cs="Arial"/>
                <w:sz w:val="20"/>
                <w:lang w:eastAsia="zh-CN"/>
              </w:rPr>
            </w:pPr>
            <w:r>
              <w:rPr>
                <w:rFonts w:cs="Arial" w:ascii="Arial" w:hAnsi="Arial"/>
                <w:sz w:val="20"/>
              </w:rPr>
              <w:t>C_Sign</w:t>
            </w:r>
          </w:p>
        </w:tc>
        <w:tc>
          <w:tcPr>
            <w:tcW w:w="1916" w:type="dxa"/>
            <w:tcBorders>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rPr>
                <w:rFonts w:ascii="Arial" w:hAnsi="Arial" w:cs="Arial"/>
                <w:sz w:val="20"/>
                <w:lang w:eastAsia="zh-CN"/>
              </w:rPr>
            </w:pPr>
            <w:r>
              <w:rPr>
                <w:rFonts w:cs="Arial" w:ascii="Arial" w:hAnsi="Arial"/>
                <w:sz w:val="20"/>
              </w:rPr>
              <w:t>DSA private key</w:t>
            </w:r>
          </w:p>
        </w:tc>
        <w:tc>
          <w:tcPr>
            <w:tcW w:w="1413" w:type="dxa"/>
            <w:tcBorders>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sz w:val="20"/>
              </w:rPr>
              <w:t>any</w:t>
            </w:r>
          </w:p>
        </w:tc>
        <w:tc>
          <w:tcPr>
            <w:tcW w:w="1560"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sz w:val="20"/>
              </w:rPr>
              <w:t>2*subprime length</w:t>
            </w:r>
          </w:p>
        </w:tc>
      </w:tr>
      <w:tr>
        <w:trPr/>
        <w:tc>
          <w:tcPr>
            <w:tcW w:w="1710" w:type="dxa"/>
            <w:tcBorders>
              <w:left w:val="single" w:sz="12" w:space="0" w:color="000001"/>
              <w:bottom w:val="single" w:sz="12" w:space="0" w:color="000001"/>
              <w:insideH w:val="single" w:sz="12" w:space="0" w:color="000001"/>
            </w:tcBorders>
            <w:shd w:fill="auto" w:val="clear"/>
            <w:tcMar>
              <w:left w:w="93" w:type="dxa"/>
            </w:tcMar>
          </w:tcPr>
          <w:p>
            <w:pPr>
              <w:pStyle w:val="Table"/>
              <w:keepNext/>
              <w:numPr>
                <w:ilvl w:val="0"/>
                <w:numId w:val="3"/>
              </w:numPr>
              <w:spacing w:before="0" w:after="40"/>
              <w:rPr>
                <w:rFonts w:ascii="Arial" w:hAnsi="Arial" w:cs="Arial"/>
                <w:sz w:val="20"/>
                <w:lang w:eastAsia="zh-CN"/>
              </w:rPr>
            </w:pPr>
            <w:r>
              <w:rPr>
                <w:rFonts w:cs="Arial" w:ascii="Arial" w:hAnsi="Arial"/>
                <w:sz w:val="20"/>
              </w:rPr>
              <w:t>C_Verify</w:t>
            </w:r>
          </w:p>
        </w:tc>
        <w:tc>
          <w:tcPr>
            <w:tcW w:w="1916" w:type="dxa"/>
            <w:tcBorders>
              <w:left w:val="single" w:sz="6" w:space="0" w:color="000001"/>
              <w:bottom w:val="single" w:sz="12" w:space="0" w:color="000001"/>
              <w:insideH w:val="single" w:sz="12" w:space="0" w:color="000001"/>
            </w:tcBorders>
            <w:shd w:fill="auto" w:val="clear"/>
            <w:tcMar>
              <w:left w:w="100" w:type="dxa"/>
            </w:tcMar>
          </w:tcPr>
          <w:p>
            <w:pPr>
              <w:pStyle w:val="Table"/>
              <w:keepNext/>
              <w:numPr>
                <w:ilvl w:val="0"/>
                <w:numId w:val="3"/>
              </w:numPr>
              <w:spacing w:before="0" w:after="40"/>
              <w:rPr>
                <w:rFonts w:ascii="Arial" w:hAnsi="Arial" w:cs="Arial"/>
                <w:sz w:val="20"/>
                <w:lang w:eastAsia="zh-CN"/>
              </w:rPr>
            </w:pPr>
            <w:r>
              <w:rPr>
                <w:rFonts w:cs="Arial" w:ascii="Arial" w:hAnsi="Arial"/>
                <w:sz w:val="20"/>
              </w:rPr>
              <w:t>DSA public key</w:t>
            </w:r>
          </w:p>
        </w:tc>
        <w:tc>
          <w:tcPr>
            <w:tcW w:w="1413" w:type="dxa"/>
            <w:tcBorders>
              <w:left w:val="single" w:sz="6" w:space="0" w:color="000001"/>
              <w:bottom w:val="single" w:sz="12" w:space="0" w:color="000001"/>
              <w:insideH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sz w:val="20"/>
              </w:rPr>
              <w:t>any, 2*subprime length</w:t>
            </w:r>
            <w:r>
              <w:rPr>
                <w:rFonts w:cs="Arial" w:ascii="Arial" w:hAnsi="Arial"/>
                <w:sz w:val="20"/>
                <w:vertAlign w:val="superscript"/>
              </w:rPr>
              <w:t>2</w:t>
            </w:r>
          </w:p>
        </w:tc>
        <w:tc>
          <w:tcPr>
            <w:tcW w:w="1560"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vertAlign w:val="superscript"/>
                <w:lang w:eastAsia="zh-CN"/>
              </w:rPr>
            </w:pPr>
            <w:r>
              <w:rPr>
                <w:rFonts w:cs="Arial" w:ascii="Arial" w:hAnsi="Arial"/>
                <w:sz w:val="20"/>
              </w:rPr>
              <w:t>N/A</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lang w:eastAsia="zh-CN"/>
        </w:rPr>
      </w:pPr>
      <w:r>
        <w:rPr>
          <w:rFonts w:cs="Arial"/>
          <w:vertAlign w:val="superscript"/>
        </w:rPr>
        <w:t>2</w:t>
      </w:r>
      <w:r>
        <w:rPr>
          <w:rFonts w:cs="Arial"/>
        </w:rPr>
        <w:t xml:space="preserve"> Data length, signature length.</w:t>
      </w:r>
    </w:p>
    <w:p>
      <w:pPr>
        <w:pStyle w:val="Heading3"/>
        <w:numPr>
          <w:ilvl w:val="2"/>
          <w:numId w:val="2"/>
        </w:numPr>
        <w:rPr/>
      </w:pPr>
      <w:bookmarkStart w:id="539" w:name="_Toc516500657"/>
      <w:bookmarkStart w:id="540" w:name="_Toc416960007"/>
      <w:bookmarkStart w:id="541" w:name="_Toc395187761"/>
      <w:bookmarkStart w:id="542" w:name="_Toc391471123"/>
      <w:bookmarkStart w:id="543" w:name="_Toc370634406"/>
      <w:bookmarkEnd w:id="539"/>
      <w:bookmarkEnd w:id="540"/>
      <w:bookmarkEnd w:id="541"/>
      <w:bookmarkEnd w:id="542"/>
      <w:bookmarkEnd w:id="543"/>
      <w:r>
        <w:rPr/>
        <w:t>DSA with SHA-384</w:t>
      </w:r>
    </w:p>
    <w:p>
      <w:pPr>
        <w:pStyle w:val="Normal"/>
        <w:numPr>
          <w:ilvl w:val="0"/>
          <w:numId w:val="3"/>
        </w:numPr>
        <w:rPr>
          <w:rFonts w:cs="Arial"/>
        </w:rPr>
      </w:pPr>
      <w:r>
        <w:rPr>
          <w:rFonts w:cs="Arial"/>
        </w:rPr>
        <w:t xml:space="preserve">The DSA with SHA-1 mechanism, denoted </w:t>
      </w:r>
      <w:r>
        <w:rPr>
          <w:rFonts w:cs="Arial"/>
          <w:b/>
        </w:rPr>
        <w:t>CKM_DSA_SHA384</w:t>
      </w:r>
      <w:r>
        <w:rPr>
          <w:rFonts w:cs="Arial"/>
        </w:rPr>
        <w:t>, is a mechanism for single- and multiple-part signatures and verification based on the Digital Signature Algorithm defined in FIPS PUB 186-4.  This mechanism computes the entire DSA specification, including the hashing with SHA-384.</w:t>
      </w:r>
    </w:p>
    <w:p>
      <w:pPr>
        <w:pStyle w:val="Normal"/>
        <w:numPr>
          <w:ilvl w:val="0"/>
          <w:numId w:val="3"/>
        </w:numPr>
        <w:rPr>
          <w:rFonts w:cs="Arial"/>
        </w:rPr>
      </w:pPr>
      <w:r>
        <w:rPr>
          <w:rFonts w:cs="Arial"/>
        </w:rPr>
        <w:t xml:space="preserve">For the purposes of this mechanism, a DSA signature is a string of length 2*subprime, corresponding to the concatenation of the DSA values </w:t>
      </w:r>
      <w:r>
        <w:rPr>
          <w:rFonts w:cs="Arial"/>
          <w:i/>
        </w:rPr>
        <w:t>r</w:t>
      </w:r>
      <w:r>
        <w:rPr>
          <w:rFonts w:cs="Arial"/>
        </w:rPr>
        <w:t xml:space="preserve"> and </w:t>
      </w:r>
      <w:r>
        <w:rPr>
          <w:rFonts w:cs="Arial"/>
          <w:i/>
        </w:rPr>
        <w:t>s</w:t>
      </w:r>
      <w:r>
        <w:rPr>
          <w:rFonts w:cs="Arial"/>
        </w:rPr>
        <w:t>, each represented most-significant byte first.</w:t>
      </w:r>
    </w:p>
    <w:p>
      <w:pPr>
        <w:pStyle w:val="Normal"/>
        <w:numPr>
          <w:ilvl w:val="0"/>
          <w:numId w:val="3"/>
        </w:numPr>
        <w:rPr>
          <w:rFonts w:cs="Arial"/>
        </w:rPr>
      </w:pPr>
      <w:r>
        <w:rPr>
          <w:rFonts w:cs="Arial"/>
        </w:rPr>
        <w:t>This mechanism does not have a parameter.</w:t>
      </w:r>
    </w:p>
    <w:p>
      <w:pPr>
        <w:pStyle w:val="Normal"/>
        <w:numPr>
          <w:ilvl w:val="0"/>
          <w:numId w:val="3"/>
        </w:numPr>
        <w:rPr>
          <w:rFonts w:cs="Arial"/>
        </w:rPr>
      </w:pPr>
      <w:r>
        <w:rPr>
          <w:rFonts w:cs="Arial"/>
        </w:rPr>
        <w:t>Constraints on key types and the length of data are summarized in the following table:</w:t>
      </w:r>
    </w:p>
    <w:p>
      <w:pPr>
        <w:pStyle w:val="Caption1"/>
        <w:numPr>
          <w:ilvl w:val="0"/>
          <w:numId w:val="3"/>
        </w:numPr>
        <w:rPr/>
      </w:pPr>
      <w:r>
        <w:rPr/>
        <w:t xml:space="preserve">Table </w:t>
      </w:r>
      <w:r>
        <w:rPr>
          <w:szCs w:val="18"/>
        </w:rPr>
        <w:fldChar w:fldCharType="begin"/>
      </w:r>
      <w:r>
        <w:instrText> SEQ Table \* ARABIC </w:instrText>
      </w:r>
      <w:r>
        <w:fldChar w:fldCharType="separate"/>
      </w:r>
      <w:r>
        <w:t>26</w:t>
      </w:r>
      <w:r>
        <w:fldChar w:fldCharType="end"/>
      </w:r>
      <w:r>
        <w:rPr/>
        <w:t>, DSA with SHA-384: Key And Data Length</w:t>
      </w:r>
    </w:p>
    <w:tbl>
      <w:tblPr>
        <w:tblW w:w="6600" w:type="dxa"/>
        <w:jc w:val="left"/>
        <w:tblInd w:w="109"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val="04a0" w:noVBand="1" w:noHBand="0" w:lastColumn="0" w:firstColumn="1" w:lastRow="0" w:firstRow="1"/>
      </w:tblPr>
      <w:tblGrid>
        <w:gridCol w:w="1710"/>
        <w:gridCol w:w="1916"/>
        <w:gridCol w:w="1413"/>
        <w:gridCol w:w="1560"/>
      </w:tblGrid>
      <w:tr>
        <w:trPr>
          <w:tblHeader w:val="true"/>
        </w:trPr>
        <w:tc>
          <w:tcPr>
            <w:tcW w:w="1710"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Table"/>
              <w:keepNext/>
              <w:numPr>
                <w:ilvl w:val="0"/>
                <w:numId w:val="3"/>
              </w:numPr>
              <w:spacing w:before="0" w:after="40"/>
              <w:rPr>
                <w:rFonts w:ascii="Arial" w:hAnsi="Arial" w:cs="Arial"/>
                <w:b/>
                <w:b/>
                <w:sz w:val="20"/>
                <w:lang w:eastAsia="zh-CN"/>
              </w:rPr>
            </w:pPr>
            <w:r>
              <w:rPr>
                <w:rFonts w:cs="Arial" w:ascii="Arial" w:hAnsi="Arial"/>
                <w:b/>
                <w:sz w:val="20"/>
              </w:rPr>
              <w:t>Function</w:t>
            </w:r>
          </w:p>
        </w:tc>
        <w:tc>
          <w:tcPr>
            <w:tcW w:w="1916" w:type="dxa"/>
            <w:tcBorders>
              <w:top w:val="single" w:sz="12" w:space="0" w:color="000001"/>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rPr>
                <w:rFonts w:ascii="Arial" w:hAnsi="Arial" w:cs="Arial"/>
                <w:b/>
                <w:b/>
                <w:sz w:val="20"/>
                <w:lang w:eastAsia="zh-CN"/>
              </w:rPr>
            </w:pPr>
            <w:r>
              <w:rPr>
                <w:rFonts w:cs="Arial" w:ascii="Arial" w:hAnsi="Arial"/>
                <w:b/>
                <w:sz w:val="20"/>
              </w:rPr>
              <w:t>Key type</w:t>
            </w:r>
          </w:p>
        </w:tc>
        <w:tc>
          <w:tcPr>
            <w:tcW w:w="1413" w:type="dxa"/>
            <w:tcBorders>
              <w:top w:val="single" w:sz="12" w:space="0" w:color="000001"/>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jc w:val="center"/>
              <w:rPr>
                <w:rFonts w:ascii="Arial" w:hAnsi="Arial" w:cs="Arial"/>
                <w:b/>
                <w:b/>
                <w:sz w:val="20"/>
                <w:lang w:eastAsia="zh-CN"/>
              </w:rPr>
            </w:pPr>
            <w:r>
              <w:rPr>
                <w:rFonts w:cs="Arial" w:ascii="Arial" w:hAnsi="Arial"/>
                <w:b/>
                <w:sz w:val="20"/>
              </w:rPr>
              <w:t>Input length</w:t>
            </w:r>
          </w:p>
        </w:tc>
        <w:tc>
          <w:tcPr>
            <w:tcW w:w="156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b/>
                <w:sz w:val="20"/>
              </w:rPr>
              <w:t>Output length</w:t>
            </w:r>
          </w:p>
        </w:tc>
      </w:tr>
      <w:tr>
        <w:trPr/>
        <w:tc>
          <w:tcPr>
            <w:tcW w:w="1710" w:type="dxa"/>
            <w:tcBorders>
              <w:left w:val="single" w:sz="12" w:space="0" w:color="000001"/>
              <w:bottom w:val="single" w:sz="6" w:space="0" w:color="000001"/>
              <w:insideH w:val="single" w:sz="6" w:space="0" w:color="000001"/>
            </w:tcBorders>
            <w:shd w:fill="auto" w:val="clear"/>
            <w:tcMar>
              <w:left w:w="93" w:type="dxa"/>
            </w:tcMar>
          </w:tcPr>
          <w:p>
            <w:pPr>
              <w:pStyle w:val="Table"/>
              <w:keepNext/>
              <w:numPr>
                <w:ilvl w:val="0"/>
                <w:numId w:val="3"/>
              </w:numPr>
              <w:spacing w:before="0" w:after="40"/>
              <w:rPr>
                <w:rFonts w:ascii="Arial" w:hAnsi="Arial" w:cs="Arial"/>
                <w:sz w:val="20"/>
                <w:lang w:eastAsia="zh-CN"/>
              </w:rPr>
            </w:pPr>
            <w:r>
              <w:rPr>
                <w:rFonts w:cs="Arial" w:ascii="Arial" w:hAnsi="Arial"/>
                <w:sz w:val="20"/>
              </w:rPr>
              <w:t>C_Sign</w:t>
            </w:r>
          </w:p>
        </w:tc>
        <w:tc>
          <w:tcPr>
            <w:tcW w:w="1916" w:type="dxa"/>
            <w:tcBorders>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rPr>
                <w:rFonts w:ascii="Arial" w:hAnsi="Arial" w:cs="Arial"/>
                <w:sz w:val="20"/>
                <w:lang w:eastAsia="zh-CN"/>
              </w:rPr>
            </w:pPr>
            <w:r>
              <w:rPr>
                <w:rFonts w:cs="Arial" w:ascii="Arial" w:hAnsi="Arial"/>
                <w:sz w:val="20"/>
              </w:rPr>
              <w:t>DSA private key</w:t>
            </w:r>
          </w:p>
        </w:tc>
        <w:tc>
          <w:tcPr>
            <w:tcW w:w="1413" w:type="dxa"/>
            <w:tcBorders>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sz w:val="20"/>
              </w:rPr>
              <w:t>any</w:t>
            </w:r>
          </w:p>
        </w:tc>
        <w:tc>
          <w:tcPr>
            <w:tcW w:w="1560"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sz w:val="20"/>
              </w:rPr>
              <w:t>2*subprime length</w:t>
            </w:r>
          </w:p>
        </w:tc>
      </w:tr>
      <w:tr>
        <w:trPr/>
        <w:tc>
          <w:tcPr>
            <w:tcW w:w="1710" w:type="dxa"/>
            <w:tcBorders>
              <w:left w:val="single" w:sz="12" w:space="0" w:color="000001"/>
              <w:bottom w:val="single" w:sz="12" w:space="0" w:color="000001"/>
              <w:insideH w:val="single" w:sz="12" w:space="0" w:color="000001"/>
            </w:tcBorders>
            <w:shd w:fill="auto" w:val="clear"/>
            <w:tcMar>
              <w:left w:w="93" w:type="dxa"/>
            </w:tcMar>
          </w:tcPr>
          <w:p>
            <w:pPr>
              <w:pStyle w:val="Table"/>
              <w:keepNext/>
              <w:numPr>
                <w:ilvl w:val="0"/>
                <w:numId w:val="3"/>
              </w:numPr>
              <w:spacing w:before="0" w:after="40"/>
              <w:rPr>
                <w:rFonts w:ascii="Arial" w:hAnsi="Arial" w:cs="Arial"/>
                <w:sz w:val="20"/>
                <w:lang w:eastAsia="zh-CN"/>
              </w:rPr>
            </w:pPr>
            <w:r>
              <w:rPr>
                <w:rFonts w:cs="Arial" w:ascii="Arial" w:hAnsi="Arial"/>
                <w:sz w:val="20"/>
              </w:rPr>
              <w:t>C_Verify</w:t>
            </w:r>
          </w:p>
        </w:tc>
        <w:tc>
          <w:tcPr>
            <w:tcW w:w="1916" w:type="dxa"/>
            <w:tcBorders>
              <w:left w:val="single" w:sz="6" w:space="0" w:color="000001"/>
              <w:bottom w:val="single" w:sz="12" w:space="0" w:color="000001"/>
              <w:insideH w:val="single" w:sz="12" w:space="0" w:color="000001"/>
            </w:tcBorders>
            <w:shd w:fill="auto" w:val="clear"/>
            <w:tcMar>
              <w:left w:w="100" w:type="dxa"/>
            </w:tcMar>
          </w:tcPr>
          <w:p>
            <w:pPr>
              <w:pStyle w:val="Table"/>
              <w:keepNext/>
              <w:numPr>
                <w:ilvl w:val="0"/>
                <w:numId w:val="3"/>
              </w:numPr>
              <w:spacing w:before="0" w:after="40"/>
              <w:rPr>
                <w:rFonts w:ascii="Arial" w:hAnsi="Arial" w:cs="Arial"/>
                <w:sz w:val="20"/>
                <w:lang w:eastAsia="zh-CN"/>
              </w:rPr>
            </w:pPr>
            <w:r>
              <w:rPr>
                <w:rFonts w:cs="Arial" w:ascii="Arial" w:hAnsi="Arial"/>
                <w:sz w:val="20"/>
              </w:rPr>
              <w:t>DSA public key</w:t>
            </w:r>
          </w:p>
        </w:tc>
        <w:tc>
          <w:tcPr>
            <w:tcW w:w="1413" w:type="dxa"/>
            <w:tcBorders>
              <w:left w:val="single" w:sz="6" w:space="0" w:color="000001"/>
              <w:bottom w:val="single" w:sz="12" w:space="0" w:color="000001"/>
              <w:insideH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sz w:val="20"/>
              </w:rPr>
              <w:t>any, 2*subprime length</w:t>
            </w:r>
            <w:r>
              <w:rPr>
                <w:rFonts w:cs="Arial" w:ascii="Arial" w:hAnsi="Arial"/>
                <w:sz w:val="20"/>
                <w:vertAlign w:val="superscript"/>
              </w:rPr>
              <w:t>2</w:t>
            </w:r>
          </w:p>
        </w:tc>
        <w:tc>
          <w:tcPr>
            <w:tcW w:w="1560"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vertAlign w:val="superscript"/>
                <w:lang w:eastAsia="zh-CN"/>
              </w:rPr>
            </w:pPr>
            <w:r>
              <w:rPr>
                <w:rFonts w:cs="Arial" w:ascii="Arial" w:hAnsi="Arial"/>
                <w:sz w:val="20"/>
              </w:rPr>
              <w:t>N/A</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lang w:eastAsia="zh-CN"/>
        </w:rPr>
      </w:pPr>
      <w:r>
        <w:rPr>
          <w:rFonts w:cs="Arial"/>
          <w:vertAlign w:val="superscript"/>
        </w:rPr>
        <w:t>2</w:t>
      </w:r>
      <w:r>
        <w:rPr>
          <w:rFonts w:cs="Arial"/>
        </w:rPr>
        <w:t xml:space="preserve"> Data length, signature length.</w:t>
      </w:r>
    </w:p>
    <w:p>
      <w:pPr>
        <w:pStyle w:val="Heading3"/>
        <w:numPr>
          <w:ilvl w:val="2"/>
          <w:numId w:val="2"/>
        </w:numPr>
        <w:rPr/>
      </w:pPr>
      <w:bookmarkStart w:id="544" w:name="_Toc516500658"/>
      <w:bookmarkStart w:id="545" w:name="_Toc416960008"/>
      <w:bookmarkStart w:id="546" w:name="_Toc395187762"/>
      <w:bookmarkStart w:id="547" w:name="_Toc391471124"/>
      <w:bookmarkStart w:id="548" w:name="_Toc370634407"/>
      <w:bookmarkEnd w:id="544"/>
      <w:bookmarkEnd w:id="545"/>
      <w:bookmarkEnd w:id="546"/>
      <w:bookmarkEnd w:id="547"/>
      <w:bookmarkEnd w:id="548"/>
      <w:r>
        <w:rPr/>
        <w:t>DSA with SHA-512</w:t>
      </w:r>
    </w:p>
    <w:p>
      <w:pPr>
        <w:pStyle w:val="Normal"/>
        <w:numPr>
          <w:ilvl w:val="0"/>
          <w:numId w:val="3"/>
        </w:numPr>
        <w:rPr>
          <w:rFonts w:cs="Arial"/>
        </w:rPr>
      </w:pPr>
      <w:r>
        <w:rPr>
          <w:rFonts w:cs="Arial"/>
        </w:rPr>
        <w:t xml:space="preserve">The DSA with SHA-1 mechanism, denoted </w:t>
      </w:r>
      <w:r>
        <w:rPr>
          <w:rFonts w:cs="Arial"/>
          <w:b/>
        </w:rPr>
        <w:t>CKM_DSA_SHA512</w:t>
      </w:r>
      <w:r>
        <w:rPr>
          <w:rFonts w:cs="Arial"/>
        </w:rPr>
        <w:t>, is a mechanism for single- and multiple-part signatures and verification based on the Digital Signature Algorithm defined in FIPS PUB 186-4.  This mechanism computes the entire DSA specification, including the hashing with SHA-512.</w:t>
      </w:r>
    </w:p>
    <w:p>
      <w:pPr>
        <w:pStyle w:val="Normal"/>
        <w:numPr>
          <w:ilvl w:val="0"/>
          <w:numId w:val="3"/>
        </w:numPr>
        <w:rPr>
          <w:rFonts w:cs="Arial"/>
        </w:rPr>
      </w:pPr>
      <w:r>
        <w:rPr>
          <w:rFonts w:cs="Arial"/>
        </w:rPr>
        <w:t xml:space="preserve">For the purposes of this mechanism, a DSA signature is a string of length 2*subprime, corresponding to the concatenation of the DSA values </w:t>
      </w:r>
      <w:r>
        <w:rPr>
          <w:rFonts w:cs="Arial"/>
          <w:i/>
        </w:rPr>
        <w:t>r</w:t>
      </w:r>
      <w:r>
        <w:rPr>
          <w:rFonts w:cs="Arial"/>
        </w:rPr>
        <w:t xml:space="preserve"> and </w:t>
      </w:r>
      <w:r>
        <w:rPr>
          <w:rFonts w:cs="Arial"/>
          <w:i/>
        </w:rPr>
        <w:t>s</w:t>
      </w:r>
      <w:r>
        <w:rPr>
          <w:rFonts w:cs="Arial"/>
        </w:rPr>
        <w:t>, each represented most-significant byte first.</w:t>
      </w:r>
    </w:p>
    <w:p>
      <w:pPr>
        <w:pStyle w:val="Normal"/>
        <w:numPr>
          <w:ilvl w:val="0"/>
          <w:numId w:val="3"/>
        </w:numPr>
        <w:rPr>
          <w:rFonts w:cs="Arial"/>
        </w:rPr>
      </w:pPr>
      <w:r>
        <w:rPr>
          <w:rFonts w:cs="Arial"/>
        </w:rPr>
        <w:t>This mechanism does not have a parameter.</w:t>
      </w:r>
    </w:p>
    <w:p>
      <w:pPr>
        <w:pStyle w:val="Normal"/>
        <w:numPr>
          <w:ilvl w:val="0"/>
          <w:numId w:val="3"/>
        </w:numPr>
        <w:rPr>
          <w:rFonts w:cs="Arial"/>
        </w:rPr>
      </w:pPr>
      <w:r>
        <w:rPr>
          <w:rFonts w:cs="Arial"/>
        </w:rPr>
        <w:t>Constraints on key types and the length of data are summarized in the following table:</w:t>
      </w:r>
    </w:p>
    <w:p>
      <w:pPr>
        <w:pStyle w:val="Caption1"/>
        <w:numPr>
          <w:ilvl w:val="0"/>
          <w:numId w:val="3"/>
        </w:numPr>
        <w:rPr/>
      </w:pPr>
      <w:r>
        <w:rPr/>
        <w:t xml:space="preserve">Table </w:t>
      </w:r>
      <w:r>
        <w:rPr>
          <w:szCs w:val="18"/>
        </w:rPr>
        <w:fldChar w:fldCharType="begin"/>
      </w:r>
      <w:r>
        <w:instrText> SEQ Table \* ARABIC </w:instrText>
      </w:r>
      <w:r>
        <w:fldChar w:fldCharType="separate"/>
      </w:r>
      <w:r>
        <w:t>27</w:t>
      </w:r>
      <w:r>
        <w:fldChar w:fldCharType="end"/>
      </w:r>
      <w:r>
        <w:rPr/>
        <w:t>, DSA with SHA-512: Key And Data Length</w:t>
      </w:r>
    </w:p>
    <w:tbl>
      <w:tblPr>
        <w:tblW w:w="6600" w:type="dxa"/>
        <w:jc w:val="left"/>
        <w:tblInd w:w="109"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val="04a0" w:noVBand="1" w:noHBand="0" w:lastColumn="0" w:firstColumn="1" w:lastRow="0" w:firstRow="1"/>
      </w:tblPr>
      <w:tblGrid>
        <w:gridCol w:w="1710"/>
        <w:gridCol w:w="1916"/>
        <w:gridCol w:w="1413"/>
        <w:gridCol w:w="1560"/>
      </w:tblGrid>
      <w:tr>
        <w:trPr>
          <w:tblHeader w:val="true"/>
        </w:trPr>
        <w:tc>
          <w:tcPr>
            <w:tcW w:w="1710"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Table"/>
              <w:keepNext/>
              <w:numPr>
                <w:ilvl w:val="0"/>
                <w:numId w:val="3"/>
              </w:numPr>
              <w:spacing w:before="0" w:after="40"/>
              <w:rPr>
                <w:rFonts w:ascii="Arial" w:hAnsi="Arial" w:cs="Arial"/>
                <w:b/>
                <w:b/>
                <w:sz w:val="20"/>
                <w:lang w:eastAsia="zh-CN"/>
              </w:rPr>
            </w:pPr>
            <w:r>
              <w:rPr>
                <w:rFonts w:cs="Arial" w:ascii="Arial" w:hAnsi="Arial"/>
                <w:b/>
                <w:sz w:val="20"/>
              </w:rPr>
              <w:t>Function</w:t>
            </w:r>
          </w:p>
        </w:tc>
        <w:tc>
          <w:tcPr>
            <w:tcW w:w="1916" w:type="dxa"/>
            <w:tcBorders>
              <w:top w:val="single" w:sz="12" w:space="0" w:color="000001"/>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rPr>
                <w:rFonts w:ascii="Arial" w:hAnsi="Arial" w:cs="Arial"/>
                <w:b/>
                <w:b/>
                <w:sz w:val="20"/>
                <w:lang w:eastAsia="zh-CN"/>
              </w:rPr>
            </w:pPr>
            <w:r>
              <w:rPr>
                <w:rFonts w:cs="Arial" w:ascii="Arial" w:hAnsi="Arial"/>
                <w:b/>
                <w:sz w:val="20"/>
              </w:rPr>
              <w:t>Key type</w:t>
            </w:r>
          </w:p>
        </w:tc>
        <w:tc>
          <w:tcPr>
            <w:tcW w:w="1413" w:type="dxa"/>
            <w:tcBorders>
              <w:top w:val="single" w:sz="12" w:space="0" w:color="000001"/>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jc w:val="center"/>
              <w:rPr>
                <w:rFonts w:ascii="Arial" w:hAnsi="Arial" w:cs="Arial"/>
                <w:b/>
                <w:b/>
                <w:sz w:val="20"/>
                <w:lang w:eastAsia="zh-CN"/>
              </w:rPr>
            </w:pPr>
            <w:r>
              <w:rPr>
                <w:rFonts w:cs="Arial" w:ascii="Arial" w:hAnsi="Arial"/>
                <w:b/>
                <w:sz w:val="20"/>
              </w:rPr>
              <w:t>Input length</w:t>
            </w:r>
          </w:p>
        </w:tc>
        <w:tc>
          <w:tcPr>
            <w:tcW w:w="156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b/>
                <w:sz w:val="20"/>
              </w:rPr>
              <w:t>Output length</w:t>
            </w:r>
          </w:p>
        </w:tc>
      </w:tr>
      <w:tr>
        <w:trPr/>
        <w:tc>
          <w:tcPr>
            <w:tcW w:w="1710" w:type="dxa"/>
            <w:tcBorders>
              <w:left w:val="single" w:sz="12" w:space="0" w:color="000001"/>
              <w:bottom w:val="single" w:sz="6" w:space="0" w:color="000001"/>
              <w:insideH w:val="single" w:sz="6" w:space="0" w:color="000001"/>
            </w:tcBorders>
            <w:shd w:fill="auto" w:val="clear"/>
            <w:tcMar>
              <w:left w:w="93" w:type="dxa"/>
            </w:tcMar>
          </w:tcPr>
          <w:p>
            <w:pPr>
              <w:pStyle w:val="Table"/>
              <w:keepNext/>
              <w:numPr>
                <w:ilvl w:val="0"/>
                <w:numId w:val="3"/>
              </w:numPr>
              <w:spacing w:before="0" w:after="40"/>
              <w:rPr>
                <w:rFonts w:ascii="Arial" w:hAnsi="Arial" w:cs="Arial"/>
                <w:sz w:val="20"/>
                <w:lang w:eastAsia="zh-CN"/>
              </w:rPr>
            </w:pPr>
            <w:r>
              <w:rPr>
                <w:rFonts w:cs="Arial" w:ascii="Arial" w:hAnsi="Arial"/>
                <w:sz w:val="20"/>
              </w:rPr>
              <w:t>C_Sign</w:t>
            </w:r>
          </w:p>
        </w:tc>
        <w:tc>
          <w:tcPr>
            <w:tcW w:w="1916" w:type="dxa"/>
            <w:tcBorders>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rPr>
                <w:rFonts w:ascii="Arial" w:hAnsi="Arial" w:cs="Arial"/>
                <w:sz w:val="20"/>
                <w:lang w:eastAsia="zh-CN"/>
              </w:rPr>
            </w:pPr>
            <w:r>
              <w:rPr>
                <w:rFonts w:cs="Arial" w:ascii="Arial" w:hAnsi="Arial"/>
                <w:sz w:val="20"/>
              </w:rPr>
              <w:t>DSA private key</w:t>
            </w:r>
          </w:p>
        </w:tc>
        <w:tc>
          <w:tcPr>
            <w:tcW w:w="1413" w:type="dxa"/>
            <w:tcBorders>
              <w:left w:val="single" w:sz="6" w:space="0" w:color="000001"/>
              <w:bottom w:val="single" w:sz="6" w:space="0" w:color="000001"/>
              <w:insideH w:val="single" w:sz="6"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sz w:val="20"/>
              </w:rPr>
              <w:t>any</w:t>
            </w:r>
          </w:p>
        </w:tc>
        <w:tc>
          <w:tcPr>
            <w:tcW w:w="1560"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sz w:val="20"/>
              </w:rPr>
              <w:t>2*subprime length</w:t>
            </w:r>
          </w:p>
        </w:tc>
      </w:tr>
      <w:tr>
        <w:trPr/>
        <w:tc>
          <w:tcPr>
            <w:tcW w:w="1710" w:type="dxa"/>
            <w:tcBorders>
              <w:left w:val="single" w:sz="12" w:space="0" w:color="000001"/>
              <w:bottom w:val="single" w:sz="12" w:space="0" w:color="000001"/>
              <w:insideH w:val="single" w:sz="12" w:space="0" w:color="000001"/>
            </w:tcBorders>
            <w:shd w:fill="auto" w:val="clear"/>
            <w:tcMar>
              <w:left w:w="93" w:type="dxa"/>
            </w:tcMar>
          </w:tcPr>
          <w:p>
            <w:pPr>
              <w:pStyle w:val="Table"/>
              <w:keepNext/>
              <w:numPr>
                <w:ilvl w:val="0"/>
                <w:numId w:val="3"/>
              </w:numPr>
              <w:spacing w:before="0" w:after="40"/>
              <w:rPr>
                <w:rFonts w:ascii="Arial" w:hAnsi="Arial" w:cs="Arial"/>
                <w:sz w:val="20"/>
                <w:lang w:eastAsia="zh-CN"/>
              </w:rPr>
            </w:pPr>
            <w:r>
              <w:rPr>
                <w:rFonts w:cs="Arial" w:ascii="Arial" w:hAnsi="Arial"/>
                <w:sz w:val="20"/>
              </w:rPr>
              <w:t>C_Verify</w:t>
            </w:r>
          </w:p>
        </w:tc>
        <w:tc>
          <w:tcPr>
            <w:tcW w:w="1916" w:type="dxa"/>
            <w:tcBorders>
              <w:left w:val="single" w:sz="6" w:space="0" w:color="000001"/>
              <w:bottom w:val="single" w:sz="12" w:space="0" w:color="000001"/>
              <w:insideH w:val="single" w:sz="12" w:space="0" w:color="000001"/>
            </w:tcBorders>
            <w:shd w:fill="auto" w:val="clear"/>
            <w:tcMar>
              <w:left w:w="100" w:type="dxa"/>
            </w:tcMar>
          </w:tcPr>
          <w:p>
            <w:pPr>
              <w:pStyle w:val="Table"/>
              <w:keepNext/>
              <w:numPr>
                <w:ilvl w:val="0"/>
                <w:numId w:val="3"/>
              </w:numPr>
              <w:spacing w:before="0" w:after="40"/>
              <w:rPr>
                <w:rFonts w:ascii="Arial" w:hAnsi="Arial" w:cs="Arial"/>
                <w:sz w:val="20"/>
                <w:lang w:eastAsia="zh-CN"/>
              </w:rPr>
            </w:pPr>
            <w:r>
              <w:rPr>
                <w:rFonts w:cs="Arial" w:ascii="Arial" w:hAnsi="Arial"/>
                <w:sz w:val="20"/>
              </w:rPr>
              <w:t>DSA public key</w:t>
            </w:r>
          </w:p>
        </w:tc>
        <w:tc>
          <w:tcPr>
            <w:tcW w:w="1413" w:type="dxa"/>
            <w:tcBorders>
              <w:left w:val="single" w:sz="6" w:space="0" w:color="000001"/>
              <w:bottom w:val="single" w:sz="12" w:space="0" w:color="000001"/>
              <w:insideH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lang w:eastAsia="zh-CN"/>
              </w:rPr>
            </w:pPr>
            <w:r>
              <w:rPr>
                <w:rFonts w:cs="Arial" w:ascii="Arial" w:hAnsi="Arial"/>
                <w:sz w:val="20"/>
              </w:rPr>
              <w:t>any, 2*subprime length</w:t>
            </w:r>
            <w:r>
              <w:rPr>
                <w:rFonts w:cs="Arial" w:ascii="Arial" w:hAnsi="Arial"/>
                <w:sz w:val="20"/>
                <w:vertAlign w:val="superscript"/>
              </w:rPr>
              <w:t>2</w:t>
            </w:r>
          </w:p>
        </w:tc>
        <w:tc>
          <w:tcPr>
            <w:tcW w:w="1560"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Table"/>
              <w:keepNext/>
              <w:numPr>
                <w:ilvl w:val="0"/>
                <w:numId w:val="3"/>
              </w:numPr>
              <w:spacing w:before="0" w:after="40"/>
              <w:jc w:val="center"/>
              <w:rPr>
                <w:rFonts w:ascii="Arial" w:hAnsi="Arial" w:cs="Arial"/>
                <w:sz w:val="20"/>
                <w:vertAlign w:val="superscript"/>
                <w:lang w:eastAsia="zh-CN"/>
              </w:rPr>
            </w:pPr>
            <w:r>
              <w:rPr>
                <w:rFonts w:cs="Arial" w:ascii="Arial" w:hAnsi="Arial"/>
                <w:sz w:val="20"/>
              </w:rPr>
              <w:t>N/A</w:t>
            </w:r>
          </w:p>
        </w:tc>
      </w:tr>
    </w:tbl>
    <w:p>
      <w:pPr>
        <w:pStyle w:val="Normal"/>
        <w:numPr>
          <w:ilvl w:val="0"/>
          <w:numId w:val="3"/>
        </w:numPr>
        <w:rPr>
          <w:rFonts w:cs="Arial"/>
        </w:rPr>
      </w:pPr>
      <w:r>
        <w:rPr>
          <w:rFonts w:cs="Arial"/>
          <w:vertAlign w:val="superscript"/>
        </w:rPr>
        <w:t>2</w:t>
      </w:r>
      <w:r>
        <w:rPr>
          <w:rFonts w:cs="Arial"/>
        </w:rPr>
        <w:t xml:space="preserve"> Data length, signature length.</w:t>
      </w:r>
    </w:p>
    <w:p>
      <w:pPr>
        <w:pStyle w:val="Normal"/>
        <w:numPr>
          <w:ilvl w:val="0"/>
          <w:numId w:val="3"/>
        </w:numPr>
        <w:rPr>
          <w:rFonts w:cs="Arial"/>
        </w:rPr>
      </w:pPr>
      <w:r>
        <w:rPr>
          <w:rFonts w:cs="Arial"/>
        </w:rPr>
        <w:t xml:space="preserve">The DSA with SHA-1 mechanism, denoted </w:t>
      </w:r>
      <w:r>
        <w:rPr>
          <w:rFonts w:cs="Arial"/>
          <w:b/>
        </w:rPr>
        <w:t>CKM_DSA_SHA3_224</w:t>
      </w:r>
      <w:r>
        <w:rPr>
          <w:rFonts w:cs="Arial"/>
        </w:rPr>
        <w:t>, is a mechanism for single- and multiple-part signatures and verification based on the Digital Signature Algorithm defined in FIPS PUB 186-4.  This mechanism computes the entire DSA specification, including the hashing with SHA3-224.</w:t>
      </w:r>
    </w:p>
    <w:p>
      <w:pPr>
        <w:pStyle w:val="Normal"/>
        <w:numPr>
          <w:ilvl w:val="0"/>
          <w:numId w:val="3"/>
        </w:numPr>
        <w:rPr>
          <w:rFonts w:cs="Arial"/>
        </w:rPr>
      </w:pPr>
      <w:r>
        <w:rPr>
          <w:rFonts w:cs="Arial"/>
        </w:rPr>
        <w:t xml:space="preserve">For the purposes of this mechanism, a DSA signature is a string of length 2*subprime, corresponding to the concatenation of the DSA values </w:t>
      </w:r>
      <w:r>
        <w:rPr>
          <w:rFonts w:cs="Arial"/>
          <w:i/>
        </w:rPr>
        <w:t>r</w:t>
      </w:r>
      <w:r>
        <w:rPr>
          <w:rFonts w:cs="Arial"/>
        </w:rPr>
        <w:t xml:space="preserve"> and </w:t>
      </w:r>
      <w:r>
        <w:rPr>
          <w:rFonts w:cs="Arial"/>
          <w:i/>
        </w:rPr>
        <w:t>s</w:t>
      </w:r>
      <w:r>
        <w:rPr>
          <w:rFonts w:cs="Arial"/>
        </w:rPr>
        <w:t>, each represented most-significant byte first.</w:t>
      </w:r>
    </w:p>
    <w:p>
      <w:pPr>
        <w:pStyle w:val="Normal"/>
        <w:numPr>
          <w:ilvl w:val="0"/>
          <w:numId w:val="3"/>
        </w:numPr>
        <w:rPr>
          <w:rFonts w:cs="Arial"/>
        </w:rPr>
      </w:pPr>
      <w:r>
        <w:rPr>
          <w:rFonts w:cs="Arial"/>
        </w:rPr>
        <w:t>This mechanism does not have a parameter.</w:t>
      </w:r>
    </w:p>
    <w:p>
      <w:pPr>
        <w:pStyle w:val="Normal"/>
        <w:numPr>
          <w:ilvl w:val="0"/>
          <w:numId w:val="3"/>
        </w:numPr>
        <w:rPr/>
      </w:pPr>
      <w:r>
        <w:rPr>
          <w:rFonts w:cs="Arial"/>
        </w:rPr>
        <w:t>Constraints on key types and the length of data are summarized in the following table:</w:t>
      </w:r>
    </w:p>
    <w:p>
      <w:pPr>
        <w:pStyle w:val="Caption1"/>
        <w:numPr>
          <w:ilvl w:val="0"/>
          <w:numId w:val="3"/>
        </w:numPr>
        <w:rPr/>
      </w:pPr>
      <w:r>
        <w:rPr/>
        <w:t xml:space="preserve">Table </w:t>
      </w:r>
      <w:r>
        <w:rPr>
          <w:szCs w:val="18"/>
        </w:rPr>
        <w:fldChar w:fldCharType="begin"/>
      </w:r>
      <w:r>
        <w:instrText> SEQ "Table" \* ARABIC </w:instrText>
      </w:r>
      <w:r>
        <w:fldChar w:fldCharType="separate"/>
      </w:r>
      <w:r>
        <w:t>1</w:t>
      </w:r>
      <w:r>
        <w:fldChar w:fldCharType="end"/>
      </w:r>
      <w:r>
        <w:rPr/>
        <w:t>, DSA with SHA3-244: Key And Data Length</w:t>
      </w:r>
    </w:p>
    <w:tbl>
      <w:tblPr>
        <w:tblW w:w="6719" w:type="dxa"/>
        <w:jc w:val="left"/>
        <w:tblInd w:w="109"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val="0000" w:noVBand="0" w:noHBand="0" w:lastColumn="0" w:firstColumn="0" w:lastRow="0" w:firstRow="0"/>
      </w:tblPr>
      <w:tblGrid>
        <w:gridCol w:w="1709"/>
        <w:gridCol w:w="1917"/>
        <w:gridCol w:w="1413"/>
        <w:gridCol w:w="1679"/>
      </w:tblGrid>
      <w:tr>
        <w:trPr>
          <w:tblHeader w:val="true"/>
        </w:trPr>
        <w:tc>
          <w:tcPr>
            <w:tcW w:w="1709" w:type="dxa"/>
            <w:tcBorders>
              <w:top w:val="single" w:sz="12"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917" w:type="dxa"/>
            <w:tcBorders>
              <w:top w:val="single" w:sz="12"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13" w:type="dxa"/>
            <w:tcBorders>
              <w:top w:val="single" w:sz="12"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67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b/>
                <w:sz w:val="20"/>
              </w:rPr>
              <w:t>Output length</w:t>
            </w:r>
          </w:p>
        </w:tc>
      </w:tr>
      <w:tr>
        <w:trPr/>
        <w:tc>
          <w:tcPr>
            <w:tcW w:w="1709" w:type="dxa"/>
            <w:tcBorders>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1917" w:type="dxa"/>
            <w:tcBorders>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rFonts w:ascii="Arial" w:hAnsi="Arial" w:cs="Arial"/>
                <w:sz w:val="20"/>
              </w:rPr>
            </w:pPr>
            <w:r>
              <w:rPr>
                <w:rFonts w:cs="Arial" w:ascii="Arial" w:hAnsi="Arial"/>
                <w:sz w:val="20"/>
              </w:rPr>
              <w:t>DSA private key</w:t>
            </w:r>
          </w:p>
        </w:tc>
        <w:tc>
          <w:tcPr>
            <w:tcW w:w="1413" w:type="dxa"/>
            <w:tcBorders>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679"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2*subprime length</w:t>
            </w:r>
          </w:p>
        </w:tc>
      </w:tr>
      <w:tr>
        <w:trPr/>
        <w:tc>
          <w:tcPr>
            <w:tcW w:w="1709" w:type="dxa"/>
            <w:tcBorders>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917" w:type="dxa"/>
            <w:tcBorders>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rPr>
                <w:rFonts w:ascii="Arial" w:hAnsi="Arial" w:cs="Arial"/>
                <w:sz w:val="20"/>
              </w:rPr>
            </w:pPr>
            <w:r>
              <w:rPr>
                <w:rFonts w:cs="Arial" w:ascii="Arial" w:hAnsi="Arial"/>
                <w:sz w:val="20"/>
              </w:rPr>
              <w:t>DSA public key</w:t>
            </w:r>
          </w:p>
        </w:tc>
        <w:tc>
          <w:tcPr>
            <w:tcW w:w="1413" w:type="dxa"/>
            <w:tcBorders>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 2*subprime length</w:t>
            </w:r>
            <w:r>
              <w:rPr>
                <w:rFonts w:cs="Arial" w:ascii="Arial" w:hAnsi="Arial"/>
                <w:sz w:val="20"/>
                <w:vertAlign w:val="superscript"/>
              </w:rPr>
              <w:t>2</w:t>
            </w:r>
          </w:p>
        </w:tc>
        <w:tc>
          <w:tcPr>
            <w:tcW w:w="1679" w:type="dxa"/>
            <w:tcBorders>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N/A</w:t>
            </w:r>
          </w:p>
        </w:tc>
      </w:tr>
    </w:tbl>
    <w:p>
      <w:pPr>
        <w:pStyle w:val="Normal"/>
        <w:numPr>
          <w:ilvl w:val="0"/>
          <w:numId w:val="3"/>
        </w:numPr>
        <w:rPr>
          <w:rFonts w:cs="Arial"/>
        </w:rPr>
      </w:pPr>
      <w:r>
        <w:rPr>
          <w:rFonts w:cs="Arial"/>
          <w:vertAlign w:val="superscript"/>
        </w:rPr>
        <w:t>2</w:t>
      </w:r>
      <w:r>
        <w:rPr>
          <w:rFonts w:cs="Arial"/>
        </w:rPr>
        <w:t xml:space="preserve"> Data length, signature length.</w:t>
      </w:r>
    </w:p>
    <w:p>
      <w:pPr>
        <w:pStyle w:val="Normal"/>
        <w:numPr>
          <w:ilvl w:val="0"/>
          <w:numId w:val="3"/>
        </w:numPr>
        <w:tabs>
          <w:tab w:val="left" w:pos="0" w:leader="none"/>
        </w:tabs>
        <w:spacing w:before="240" w:after="240"/>
        <w:jc w:val="both"/>
        <w:rPr>
          <w:rFonts w:cs="Arial"/>
        </w:rPr>
      </w:pPr>
      <w:r>
        <w:rPr>
          <w:rFonts w:cs="Arial"/>
        </w:rPr>
        <w:t xml:space="preserve">For this mechanism, the </w:t>
      </w:r>
      <w:r>
        <w:rPr>
          <w:rFonts w:cs="Arial"/>
          <w:i/>
        </w:rPr>
        <w:t>ulMinKeySize</w:t>
      </w:r>
      <w:r>
        <w:rPr>
          <w:rFonts w:cs="Arial"/>
        </w:rPr>
        <w:t xml:space="preserve"> and </w:t>
      </w:r>
      <w:r>
        <w:rPr>
          <w:rFonts w:cs="Arial"/>
          <w:i/>
        </w:rPr>
        <w:t>ulMaxKeySize</w:t>
      </w:r>
      <w:r>
        <w:rPr>
          <w:rFonts w:cs="Arial"/>
        </w:rPr>
        <w:t xml:space="preserve"> fields of the </w:t>
      </w:r>
      <w:r>
        <w:rPr>
          <w:rFonts w:cs="Arial"/>
          <w:b/>
        </w:rPr>
        <w:t>CK_MECHANISM_INFO</w:t>
      </w:r>
      <w:r>
        <w:rPr>
          <w:rFonts w:cs="Arial"/>
        </w:rPr>
        <w:t xml:space="preserve"> structure specify the supported range of DSA prime sizes, in bits.</w:t>
      </w:r>
    </w:p>
    <w:p>
      <w:pPr>
        <w:pStyle w:val="Normal"/>
        <w:numPr>
          <w:ilvl w:val="0"/>
          <w:numId w:val="3"/>
        </w:numPr>
        <w:spacing w:before="0" w:after="0"/>
        <w:rPr>
          <w:rFonts w:cs="Arial"/>
        </w:rPr>
      </w:pPr>
      <w:r>
        <w:rPr>
          <w:rFonts w:cs="Arial"/>
        </w:rPr>
      </w:r>
      <w:r>
        <w:br w:type="page"/>
      </w:r>
    </w:p>
    <w:p>
      <w:pPr>
        <w:pStyle w:val="Heading3"/>
        <w:numPr>
          <w:ilvl w:val="2"/>
          <w:numId w:val="52"/>
        </w:numPr>
        <w:pBdr/>
        <w:tabs>
          <w:tab w:val="left" w:pos="0" w:leader="none"/>
        </w:tabs>
        <w:suppressAutoHyphens w:val="true"/>
        <w:ind w:left="1440" w:hanging="720"/>
        <w:rPr/>
      </w:pPr>
      <w:bookmarkStart w:id="549" w:name="_Toc516500659"/>
      <w:bookmarkEnd w:id="549"/>
      <w:r>
        <w:rPr/>
        <w:t>DSA with SHA3-224</w:t>
      </w:r>
    </w:p>
    <w:p>
      <w:pPr>
        <w:pStyle w:val="Normal"/>
        <w:numPr>
          <w:ilvl w:val="0"/>
          <w:numId w:val="3"/>
        </w:numPr>
        <w:rPr>
          <w:rFonts w:cs="Arial"/>
        </w:rPr>
      </w:pPr>
      <w:r>
        <w:rPr>
          <w:rFonts w:cs="Arial"/>
        </w:rPr>
        <w:t xml:space="preserve">The DSA with SHA3-224 mechanism, denoted </w:t>
      </w:r>
      <w:r>
        <w:rPr>
          <w:rFonts w:cs="Arial"/>
          <w:b/>
        </w:rPr>
        <w:t>CKM_DSA_SHA3_224</w:t>
      </w:r>
      <w:r>
        <w:rPr>
          <w:rFonts w:cs="Arial"/>
        </w:rPr>
        <w:t>, is a mechanism for single- and multiple-part signatures and verification based on the Digital Signature Algorithm defined in FIPS PUB 186-4.  This mechanism computes the entire DSA specification, including the hashing with SHA3-224.</w:t>
      </w:r>
    </w:p>
    <w:p>
      <w:pPr>
        <w:pStyle w:val="Normal"/>
        <w:numPr>
          <w:ilvl w:val="0"/>
          <w:numId w:val="3"/>
        </w:numPr>
        <w:rPr>
          <w:rFonts w:cs="Arial"/>
        </w:rPr>
      </w:pPr>
      <w:r>
        <w:rPr>
          <w:rFonts w:cs="Arial"/>
        </w:rPr>
        <w:t xml:space="preserve">For the purposes of this mechanism, a DSA signature is a string of length 2*subprime, corresponding to the concatenation of the DSA values </w:t>
      </w:r>
      <w:r>
        <w:rPr>
          <w:rFonts w:cs="Arial"/>
          <w:i/>
        </w:rPr>
        <w:t>r</w:t>
      </w:r>
      <w:r>
        <w:rPr>
          <w:rFonts w:cs="Arial"/>
        </w:rPr>
        <w:t xml:space="preserve"> and </w:t>
      </w:r>
      <w:r>
        <w:rPr>
          <w:rFonts w:cs="Arial"/>
          <w:i/>
        </w:rPr>
        <w:t>s</w:t>
      </w:r>
      <w:r>
        <w:rPr>
          <w:rFonts w:cs="Arial"/>
        </w:rPr>
        <w:t>, each represented most-significant byte first.</w:t>
      </w:r>
    </w:p>
    <w:p>
      <w:pPr>
        <w:pStyle w:val="Normal"/>
        <w:numPr>
          <w:ilvl w:val="0"/>
          <w:numId w:val="3"/>
        </w:numPr>
        <w:rPr>
          <w:rFonts w:cs="Arial"/>
        </w:rPr>
      </w:pPr>
      <w:r>
        <w:rPr>
          <w:rFonts w:cs="Arial"/>
        </w:rPr>
        <w:t>This mechanism does not have a parameter.</w:t>
      </w:r>
    </w:p>
    <w:p>
      <w:pPr>
        <w:pStyle w:val="Normal"/>
        <w:numPr>
          <w:ilvl w:val="0"/>
          <w:numId w:val="3"/>
        </w:numPr>
        <w:rPr/>
      </w:pPr>
      <w:r>
        <w:rPr>
          <w:rFonts w:cs="Arial"/>
        </w:rPr>
        <w:t>Constraints on key types and the length of data are summarized in the following table:</w:t>
      </w:r>
    </w:p>
    <w:p>
      <w:pPr>
        <w:pStyle w:val="Caption1"/>
        <w:numPr>
          <w:ilvl w:val="0"/>
          <w:numId w:val="3"/>
        </w:numPr>
        <w:rPr/>
      </w:pPr>
      <w:r>
        <w:rPr/>
        <w:t xml:space="preserve">Table </w:t>
      </w:r>
      <w:r>
        <w:rPr>
          <w:szCs w:val="18"/>
        </w:rPr>
        <w:fldChar w:fldCharType="begin"/>
      </w:r>
      <w:r>
        <w:instrText> SEQ "Table" \* ARABIC </w:instrText>
      </w:r>
      <w:r>
        <w:fldChar w:fldCharType="separate"/>
      </w:r>
      <w:r>
        <w:t>1</w:t>
      </w:r>
      <w:r>
        <w:fldChar w:fldCharType="end"/>
      </w:r>
      <w:r>
        <w:rPr/>
        <w:t>, DSA with SHA3-224: Key And Data Length</w:t>
      </w:r>
    </w:p>
    <w:tbl>
      <w:tblPr>
        <w:tblW w:w="6869" w:type="dxa"/>
        <w:jc w:val="left"/>
        <w:tblInd w:w="109"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val="0000" w:noVBand="0" w:noHBand="0" w:lastColumn="0" w:firstColumn="0" w:lastRow="0" w:firstRow="0"/>
      </w:tblPr>
      <w:tblGrid>
        <w:gridCol w:w="1709"/>
        <w:gridCol w:w="1917"/>
        <w:gridCol w:w="1413"/>
        <w:gridCol w:w="1829"/>
      </w:tblGrid>
      <w:tr>
        <w:trPr>
          <w:tblHeader w:val="true"/>
        </w:trPr>
        <w:tc>
          <w:tcPr>
            <w:tcW w:w="1709" w:type="dxa"/>
            <w:tcBorders>
              <w:top w:val="single" w:sz="12"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917" w:type="dxa"/>
            <w:tcBorders>
              <w:top w:val="single" w:sz="12"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13" w:type="dxa"/>
            <w:tcBorders>
              <w:top w:val="single" w:sz="12"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82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b/>
                <w:sz w:val="20"/>
              </w:rPr>
              <w:t>Output length</w:t>
            </w:r>
          </w:p>
        </w:tc>
      </w:tr>
      <w:tr>
        <w:trPr/>
        <w:tc>
          <w:tcPr>
            <w:tcW w:w="1709" w:type="dxa"/>
            <w:tcBorders>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1917" w:type="dxa"/>
            <w:tcBorders>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rFonts w:ascii="Arial" w:hAnsi="Arial" w:cs="Arial"/>
                <w:sz w:val="20"/>
              </w:rPr>
            </w:pPr>
            <w:r>
              <w:rPr>
                <w:rFonts w:cs="Arial" w:ascii="Arial" w:hAnsi="Arial"/>
                <w:sz w:val="20"/>
              </w:rPr>
              <w:t>DSA private key</w:t>
            </w:r>
          </w:p>
        </w:tc>
        <w:tc>
          <w:tcPr>
            <w:tcW w:w="1413" w:type="dxa"/>
            <w:tcBorders>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829"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2*subprime length</w:t>
            </w:r>
          </w:p>
        </w:tc>
      </w:tr>
      <w:tr>
        <w:trPr/>
        <w:tc>
          <w:tcPr>
            <w:tcW w:w="1709" w:type="dxa"/>
            <w:tcBorders>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917" w:type="dxa"/>
            <w:tcBorders>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rPr>
                <w:rFonts w:ascii="Arial" w:hAnsi="Arial" w:cs="Arial"/>
                <w:sz w:val="20"/>
              </w:rPr>
            </w:pPr>
            <w:r>
              <w:rPr>
                <w:rFonts w:cs="Arial" w:ascii="Arial" w:hAnsi="Arial"/>
                <w:sz w:val="20"/>
              </w:rPr>
              <w:t>DSA public key</w:t>
            </w:r>
          </w:p>
        </w:tc>
        <w:tc>
          <w:tcPr>
            <w:tcW w:w="1413" w:type="dxa"/>
            <w:tcBorders>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 2*subprime length</w:t>
            </w:r>
            <w:r>
              <w:rPr>
                <w:rFonts w:cs="Arial" w:ascii="Arial" w:hAnsi="Arial"/>
                <w:sz w:val="20"/>
                <w:vertAlign w:val="superscript"/>
              </w:rPr>
              <w:t>2</w:t>
            </w:r>
          </w:p>
        </w:tc>
        <w:tc>
          <w:tcPr>
            <w:tcW w:w="1829" w:type="dxa"/>
            <w:tcBorders>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N/A</w:t>
            </w:r>
          </w:p>
        </w:tc>
      </w:tr>
    </w:tbl>
    <w:p>
      <w:pPr>
        <w:pStyle w:val="Normal"/>
        <w:numPr>
          <w:ilvl w:val="0"/>
          <w:numId w:val="3"/>
        </w:numPr>
        <w:rPr>
          <w:rFonts w:cs="Arial"/>
        </w:rPr>
      </w:pPr>
      <w:r>
        <w:rPr>
          <w:rFonts w:cs="Arial"/>
          <w:vertAlign w:val="superscript"/>
        </w:rPr>
        <w:t>2</w:t>
      </w:r>
      <w:r>
        <w:rPr>
          <w:rFonts w:cs="Arial"/>
        </w:rPr>
        <w:t xml:space="preserve"> Data length, signature length.</w:t>
      </w:r>
    </w:p>
    <w:p>
      <w:pPr>
        <w:pStyle w:val="Normal"/>
        <w:numPr>
          <w:ilvl w:val="0"/>
          <w:numId w:val="3"/>
        </w:numPr>
        <w:tabs>
          <w:tab w:val="left" w:pos="0" w:leader="none"/>
        </w:tabs>
        <w:spacing w:before="240" w:after="240"/>
        <w:jc w:val="both"/>
        <w:rPr/>
      </w:pPr>
      <w:r>
        <w:rPr>
          <w:rFonts w:cs="Arial"/>
        </w:rPr>
        <w:t xml:space="preserve">For this mechanism, the </w:t>
      </w:r>
      <w:r>
        <w:rPr>
          <w:rFonts w:cs="Arial"/>
          <w:i/>
        </w:rPr>
        <w:t>ulMinKeySize</w:t>
      </w:r>
      <w:r>
        <w:rPr>
          <w:rFonts w:cs="Arial"/>
        </w:rPr>
        <w:t xml:space="preserve"> and </w:t>
      </w:r>
      <w:r>
        <w:rPr>
          <w:rFonts w:cs="Arial"/>
          <w:i/>
        </w:rPr>
        <w:t>ulMaxKeySize</w:t>
      </w:r>
      <w:r>
        <w:rPr>
          <w:rFonts w:cs="Arial"/>
        </w:rPr>
        <w:t xml:space="preserve"> fields of the </w:t>
      </w:r>
      <w:r>
        <w:rPr>
          <w:rFonts w:cs="Arial"/>
          <w:b/>
        </w:rPr>
        <w:t>CK_MECHANISM_INFO</w:t>
      </w:r>
      <w:r>
        <w:rPr>
          <w:rFonts w:cs="Arial"/>
        </w:rPr>
        <w:t xml:space="preserve"> structure specify the supported range of DSA prime sizes, in bits.</w:t>
      </w:r>
    </w:p>
    <w:p>
      <w:pPr>
        <w:pStyle w:val="Heading3"/>
        <w:numPr>
          <w:ilvl w:val="2"/>
          <w:numId w:val="52"/>
        </w:numPr>
        <w:pBdr/>
        <w:tabs>
          <w:tab w:val="left" w:pos="0" w:leader="none"/>
        </w:tabs>
        <w:suppressAutoHyphens w:val="true"/>
        <w:ind w:left="1440" w:hanging="720"/>
        <w:rPr/>
      </w:pPr>
      <w:bookmarkStart w:id="550" w:name="_Toc516500660"/>
      <w:bookmarkEnd w:id="550"/>
      <w:r>
        <w:rPr/>
        <w:t>DSA with SHA3-256</w:t>
      </w:r>
    </w:p>
    <w:p>
      <w:pPr>
        <w:pStyle w:val="Normal"/>
        <w:numPr>
          <w:ilvl w:val="0"/>
          <w:numId w:val="3"/>
        </w:numPr>
        <w:rPr>
          <w:rFonts w:cs="Arial"/>
        </w:rPr>
      </w:pPr>
      <w:r>
        <w:rPr>
          <w:rFonts w:cs="Arial"/>
        </w:rPr>
        <w:t xml:space="preserve">The DSA with SHA-1 mechanism, denoted </w:t>
      </w:r>
      <w:r>
        <w:rPr>
          <w:rFonts w:cs="Arial"/>
          <w:b/>
        </w:rPr>
        <w:t>CKM_DSA_SHA3_256</w:t>
      </w:r>
      <w:r>
        <w:rPr>
          <w:rFonts w:cs="Arial"/>
        </w:rPr>
        <w:t>, is a mechanism for single- and multiple-part signatures and verification based on the Digital Signature Algorithm defined in FIPS PUB 186-4.  This mechanism computes the entire DSA specification, including the hashing with SHA3-256.</w:t>
      </w:r>
    </w:p>
    <w:p>
      <w:pPr>
        <w:pStyle w:val="Normal"/>
        <w:numPr>
          <w:ilvl w:val="0"/>
          <w:numId w:val="3"/>
        </w:numPr>
        <w:rPr>
          <w:rFonts w:cs="Arial"/>
        </w:rPr>
      </w:pPr>
      <w:r>
        <w:rPr>
          <w:rFonts w:cs="Arial"/>
        </w:rPr>
        <w:t xml:space="preserve">For the purposes of this mechanism, a DSA signature is a string of length 2*subprime, corresponding to the concatenation of the DSA values </w:t>
      </w:r>
      <w:r>
        <w:rPr>
          <w:rFonts w:cs="Arial"/>
          <w:i/>
        </w:rPr>
        <w:t>r</w:t>
      </w:r>
      <w:r>
        <w:rPr>
          <w:rFonts w:cs="Arial"/>
        </w:rPr>
        <w:t xml:space="preserve"> and </w:t>
      </w:r>
      <w:r>
        <w:rPr>
          <w:rFonts w:cs="Arial"/>
          <w:i/>
        </w:rPr>
        <w:t>s</w:t>
      </w:r>
      <w:r>
        <w:rPr>
          <w:rFonts w:cs="Arial"/>
        </w:rPr>
        <w:t>, each represented most-significant byte first.</w:t>
      </w:r>
    </w:p>
    <w:p>
      <w:pPr>
        <w:pStyle w:val="Normal"/>
        <w:numPr>
          <w:ilvl w:val="0"/>
          <w:numId w:val="3"/>
        </w:numPr>
        <w:rPr>
          <w:rFonts w:cs="Arial"/>
        </w:rPr>
      </w:pPr>
      <w:r>
        <w:rPr>
          <w:rFonts w:cs="Arial"/>
        </w:rPr>
        <w:t>This mechanism does not have a parameter.</w:t>
      </w:r>
    </w:p>
    <w:p>
      <w:pPr>
        <w:pStyle w:val="Normal"/>
        <w:numPr>
          <w:ilvl w:val="0"/>
          <w:numId w:val="3"/>
        </w:numPr>
        <w:rPr/>
      </w:pPr>
      <w:r>
        <w:rPr>
          <w:rFonts w:cs="Arial"/>
        </w:rPr>
        <w:t>Constraints on key types and the length of data are summarized in the following table:</w:t>
      </w:r>
    </w:p>
    <w:p>
      <w:pPr>
        <w:pStyle w:val="Caption1"/>
        <w:numPr>
          <w:ilvl w:val="0"/>
          <w:numId w:val="3"/>
        </w:numPr>
        <w:rPr/>
      </w:pPr>
      <w:r>
        <w:rPr/>
        <w:t xml:space="preserve">Table </w:t>
      </w:r>
      <w:r>
        <w:rPr>
          <w:szCs w:val="18"/>
        </w:rPr>
        <w:fldChar w:fldCharType="begin"/>
      </w:r>
      <w:r>
        <w:instrText> SEQ "Table" \* ARABIC </w:instrText>
      </w:r>
      <w:r>
        <w:fldChar w:fldCharType="separate"/>
      </w:r>
      <w:r>
        <w:t>1</w:t>
      </w:r>
      <w:r>
        <w:fldChar w:fldCharType="end"/>
      </w:r>
      <w:r>
        <w:rPr/>
        <w:t>, DSA with SHA-3256: Key And Data Length</w:t>
      </w:r>
    </w:p>
    <w:tbl>
      <w:tblPr>
        <w:tblW w:w="6719" w:type="dxa"/>
        <w:jc w:val="left"/>
        <w:tblInd w:w="109"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val="0000" w:noVBand="0" w:noHBand="0" w:lastColumn="0" w:firstColumn="0" w:lastRow="0" w:firstRow="0"/>
      </w:tblPr>
      <w:tblGrid>
        <w:gridCol w:w="1709"/>
        <w:gridCol w:w="1917"/>
        <w:gridCol w:w="1413"/>
        <w:gridCol w:w="1679"/>
      </w:tblGrid>
      <w:tr>
        <w:trPr>
          <w:tblHeader w:val="true"/>
        </w:trPr>
        <w:tc>
          <w:tcPr>
            <w:tcW w:w="1709" w:type="dxa"/>
            <w:tcBorders>
              <w:top w:val="single" w:sz="12"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917" w:type="dxa"/>
            <w:tcBorders>
              <w:top w:val="single" w:sz="12"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13" w:type="dxa"/>
            <w:tcBorders>
              <w:top w:val="single" w:sz="12"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67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b/>
                <w:sz w:val="20"/>
              </w:rPr>
              <w:t>Output length</w:t>
            </w:r>
          </w:p>
        </w:tc>
      </w:tr>
      <w:tr>
        <w:trPr/>
        <w:tc>
          <w:tcPr>
            <w:tcW w:w="1709" w:type="dxa"/>
            <w:tcBorders>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1917" w:type="dxa"/>
            <w:tcBorders>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rFonts w:ascii="Arial" w:hAnsi="Arial" w:cs="Arial"/>
                <w:sz w:val="20"/>
              </w:rPr>
            </w:pPr>
            <w:r>
              <w:rPr>
                <w:rFonts w:cs="Arial" w:ascii="Arial" w:hAnsi="Arial"/>
                <w:sz w:val="20"/>
              </w:rPr>
              <w:t>DSA private key</w:t>
            </w:r>
          </w:p>
        </w:tc>
        <w:tc>
          <w:tcPr>
            <w:tcW w:w="1413" w:type="dxa"/>
            <w:tcBorders>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679"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2*subprime length</w:t>
            </w:r>
          </w:p>
        </w:tc>
      </w:tr>
      <w:tr>
        <w:trPr/>
        <w:tc>
          <w:tcPr>
            <w:tcW w:w="1709" w:type="dxa"/>
            <w:tcBorders>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917" w:type="dxa"/>
            <w:tcBorders>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rPr>
                <w:rFonts w:ascii="Arial" w:hAnsi="Arial" w:cs="Arial"/>
                <w:sz w:val="20"/>
              </w:rPr>
            </w:pPr>
            <w:r>
              <w:rPr>
                <w:rFonts w:cs="Arial" w:ascii="Arial" w:hAnsi="Arial"/>
                <w:sz w:val="20"/>
              </w:rPr>
              <w:t>DSA public key</w:t>
            </w:r>
          </w:p>
        </w:tc>
        <w:tc>
          <w:tcPr>
            <w:tcW w:w="1413" w:type="dxa"/>
            <w:tcBorders>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 2*subprime length</w:t>
            </w:r>
            <w:r>
              <w:rPr>
                <w:rFonts w:cs="Arial" w:ascii="Arial" w:hAnsi="Arial"/>
                <w:sz w:val="20"/>
                <w:vertAlign w:val="superscript"/>
              </w:rPr>
              <w:t>2</w:t>
            </w:r>
          </w:p>
        </w:tc>
        <w:tc>
          <w:tcPr>
            <w:tcW w:w="1679" w:type="dxa"/>
            <w:tcBorders>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N/A</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Arial"/>
          <w:vertAlign w:val="superscript"/>
        </w:rPr>
        <w:t>2</w:t>
      </w:r>
      <w:r>
        <w:rPr>
          <w:rFonts w:cs="Arial"/>
        </w:rPr>
        <w:t xml:space="preserve"> Data length, signature length.</w:t>
      </w:r>
    </w:p>
    <w:p>
      <w:pPr>
        <w:pStyle w:val="Heading3"/>
        <w:numPr>
          <w:ilvl w:val="2"/>
          <w:numId w:val="52"/>
        </w:numPr>
        <w:pBdr/>
        <w:tabs>
          <w:tab w:val="left" w:pos="0" w:leader="none"/>
        </w:tabs>
        <w:suppressAutoHyphens w:val="true"/>
        <w:ind w:left="1440" w:hanging="720"/>
        <w:rPr/>
      </w:pPr>
      <w:bookmarkStart w:id="551" w:name="_Toc516500661"/>
      <w:bookmarkEnd w:id="551"/>
      <w:r>
        <w:rPr/>
        <w:t>DSA with SHA3-384</w:t>
      </w:r>
    </w:p>
    <w:p>
      <w:pPr>
        <w:pStyle w:val="Normal"/>
        <w:numPr>
          <w:ilvl w:val="0"/>
          <w:numId w:val="3"/>
        </w:numPr>
        <w:rPr>
          <w:rFonts w:cs="Arial"/>
        </w:rPr>
      </w:pPr>
      <w:r>
        <w:rPr>
          <w:rFonts w:cs="Arial"/>
        </w:rPr>
        <w:t xml:space="preserve">The DSA with SHA-1 mechanism, denoted </w:t>
      </w:r>
      <w:r>
        <w:rPr>
          <w:rFonts w:cs="Arial"/>
          <w:b/>
        </w:rPr>
        <w:t>CKM_DSA_SHA3_384</w:t>
      </w:r>
      <w:r>
        <w:rPr>
          <w:rFonts w:cs="Arial"/>
        </w:rPr>
        <w:t>, is a mechanism for single- and multiple-part signatures and verification based on the Digital Signature Algorithm defined in FIPS PUB 186-4.  This mechanism computes the entire DSA specification, including the hashing with SHA3-384.</w:t>
      </w:r>
    </w:p>
    <w:p>
      <w:pPr>
        <w:pStyle w:val="Normal"/>
        <w:numPr>
          <w:ilvl w:val="0"/>
          <w:numId w:val="3"/>
        </w:numPr>
        <w:rPr>
          <w:rFonts w:cs="Arial"/>
        </w:rPr>
      </w:pPr>
      <w:r>
        <w:rPr>
          <w:rFonts w:cs="Arial"/>
        </w:rPr>
        <w:t xml:space="preserve">For the purposes of this mechanism, a DSA signature is a string of length 2*subprime, corresponding to the concatenation of the DSA values </w:t>
      </w:r>
      <w:r>
        <w:rPr>
          <w:rFonts w:cs="Arial"/>
          <w:i/>
        </w:rPr>
        <w:t>r</w:t>
      </w:r>
      <w:r>
        <w:rPr>
          <w:rFonts w:cs="Arial"/>
        </w:rPr>
        <w:t xml:space="preserve"> and </w:t>
      </w:r>
      <w:r>
        <w:rPr>
          <w:rFonts w:cs="Arial"/>
          <w:i/>
        </w:rPr>
        <w:t>s</w:t>
      </w:r>
      <w:r>
        <w:rPr>
          <w:rFonts w:cs="Arial"/>
        </w:rPr>
        <w:t>, each represented most-significant byte first.</w:t>
      </w:r>
    </w:p>
    <w:p>
      <w:pPr>
        <w:pStyle w:val="Normal"/>
        <w:numPr>
          <w:ilvl w:val="0"/>
          <w:numId w:val="3"/>
        </w:numPr>
        <w:rPr>
          <w:rFonts w:cs="Arial"/>
        </w:rPr>
      </w:pPr>
      <w:r>
        <w:rPr>
          <w:rFonts w:cs="Arial"/>
        </w:rPr>
        <w:t>This mechanism does not have a parameter.</w:t>
      </w:r>
    </w:p>
    <w:p>
      <w:pPr>
        <w:pStyle w:val="Normal"/>
        <w:numPr>
          <w:ilvl w:val="0"/>
          <w:numId w:val="3"/>
        </w:numPr>
        <w:rPr/>
      </w:pPr>
      <w:r>
        <w:rPr>
          <w:rFonts w:cs="Arial"/>
        </w:rPr>
        <w:t>Constraints on key types and the length of data are summarized in the following table:</w:t>
      </w:r>
    </w:p>
    <w:p>
      <w:pPr>
        <w:pStyle w:val="Caption1"/>
        <w:numPr>
          <w:ilvl w:val="0"/>
          <w:numId w:val="3"/>
        </w:numPr>
        <w:rPr/>
      </w:pPr>
      <w:r>
        <w:rPr/>
        <w:t xml:space="preserve">Table </w:t>
      </w:r>
      <w:r>
        <w:rPr>
          <w:szCs w:val="18"/>
        </w:rPr>
        <w:fldChar w:fldCharType="begin"/>
      </w:r>
      <w:r>
        <w:instrText> SEQ "Table" \* ARABIC </w:instrText>
      </w:r>
      <w:r>
        <w:fldChar w:fldCharType="separate"/>
      </w:r>
      <w:r>
        <w:t>1</w:t>
      </w:r>
      <w:r>
        <w:fldChar w:fldCharType="end"/>
      </w:r>
      <w:r>
        <w:rPr/>
        <w:t>, DSA with SHA3-384: Key And Data Length</w:t>
      </w:r>
    </w:p>
    <w:tbl>
      <w:tblPr>
        <w:tblW w:w="6719" w:type="dxa"/>
        <w:jc w:val="left"/>
        <w:tblInd w:w="109"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val="0000" w:noVBand="0" w:noHBand="0" w:lastColumn="0" w:firstColumn="0" w:lastRow="0" w:firstRow="0"/>
      </w:tblPr>
      <w:tblGrid>
        <w:gridCol w:w="1709"/>
        <w:gridCol w:w="1917"/>
        <w:gridCol w:w="1413"/>
        <w:gridCol w:w="1679"/>
      </w:tblGrid>
      <w:tr>
        <w:trPr>
          <w:tblHeader w:val="true"/>
        </w:trPr>
        <w:tc>
          <w:tcPr>
            <w:tcW w:w="1709" w:type="dxa"/>
            <w:tcBorders>
              <w:top w:val="single" w:sz="12"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917" w:type="dxa"/>
            <w:tcBorders>
              <w:top w:val="single" w:sz="12"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13" w:type="dxa"/>
            <w:tcBorders>
              <w:top w:val="single" w:sz="12"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67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b/>
                <w:sz w:val="20"/>
              </w:rPr>
              <w:t>Output length</w:t>
            </w:r>
          </w:p>
        </w:tc>
      </w:tr>
      <w:tr>
        <w:trPr/>
        <w:tc>
          <w:tcPr>
            <w:tcW w:w="1709" w:type="dxa"/>
            <w:tcBorders>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1917" w:type="dxa"/>
            <w:tcBorders>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rFonts w:ascii="Arial" w:hAnsi="Arial" w:cs="Arial"/>
                <w:sz w:val="20"/>
              </w:rPr>
            </w:pPr>
            <w:r>
              <w:rPr>
                <w:rFonts w:cs="Arial" w:ascii="Arial" w:hAnsi="Arial"/>
                <w:sz w:val="20"/>
              </w:rPr>
              <w:t>DSA private key</w:t>
            </w:r>
          </w:p>
        </w:tc>
        <w:tc>
          <w:tcPr>
            <w:tcW w:w="1413" w:type="dxa"/>
            <w:tcBorders>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679"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2*subprime length</w:t>
            </w:r>
          </w:p>
        </w:tc>
      </w:tr>
      <w:tr>
        <w:trPr/>
        <w:tc>
          <w:tcPr>
            <w:tcW w:w="1709" w:type="dxa"/>
            <w:tcBorders>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917" w:type="dxa"/>
            <w:tcBorders>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rPr>
                <w:rFonts w:ascii="Arial" w:hAnsi="Arial" w:cs="Arial"/>
                <w:sz w:val="20"/>
              </w:rPr>
            </w:pPr>
            <w:r>
              <w:rPr>
                <w:rFonts w:cs="Arial" w:ascii="Arial" w:hAnsi="Arial"/>
                <w:sz w:val="20"/>
              </w:rPr>
              <w:t>DSA public key</w:t>
            </w:r>
          </w:p>
        </w:tc>
        <w:tc>
          <w:tcPr>
            <w:tcW w:w="1413" w:type="dxa"/>
            <w:tcBorders>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 2*subprime length</w:t>
            </w:r>
            <w:r>
              <w:rPr>
                <w:rFonts w:cs="Arial" w:ascii="Arial" w:hAnsi="Arial"/>
                <w:sz w:val="20"/>
                <w:vertAlign w:val="superscript"/>
              </w:rPr>
              <w:t>2</w:t>
            </w:r>
          </w:p>
        </w:tc>
        <w:tc>
          <w:tcPr>
            <w:tcW w:w="1679" w:type="dxa"/>
            <w:tcBorders>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N/A</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Arial"/>
          <w:vertAlign w:val="superscript"/>
        </w:rPr>
        <w:t>2</w:t>
      </w:r>
      <w:r>
        <w:rPr>
          <w:rFonts w:cs="Arial"/>
        </w:rPr>
        <w:t xml:space="preserve"> Data length, signature length.</w:t>
      </w:r>
    </w:p>
    <w:p>
      <w:pPr>
        <w:pStyle w:val="Heading3"/>
        <w:numPr>
          <w:ilvl w:val="2"/>
          <w:numId w:val="52"/>
        </w:numPr>
        <w:pBdr/>
        <w:tabs>
          <w:tab w:val="left" w:pos="0" w:leader="none"/>
        </w:tabs>
        <w:suppressAutoHyphens w:val="true"/>
        <w:ind w:left="1440" w:hanging="720"/>
        <w:rPr/>
      </w:pPr>
      <w:bookmarkStart w:id="552" w:name="_Toc516500662"/>
      <w:bookmarkEnd w:id="552"/>
      <w:r>
        <w:rPr/>
        <w:t>DSA with SHA3-512</w:t>
      </w:r>
    </w:p>
    <w:p>
      <w:pPr>
        <w:pStyle w:val="Normal"/>
        <w:numPr>
          <w:ilvl w:val="0"/>
          <w:numId w:val="3"/>
        </w:numPr>
        <w:rPr>
          <w:rFonts w:cs="Arial"/>
        </w:rPr>
      </w:pPr>
      <w:r>
        <w:rPr>
          <w:rFonts w:cs="Arial"/>
        </w:rPr>
        <w:t xml:space="preserve">The DSA with SHA-1 mechanism, denoted </w:t>
      </w:r>
      <w:r>
        <w:rPr>
          <w:rFonts w:cs="Arial"/>
          <w:b/>
        </w:rPr>
        <w:t>CKM_DSA_SHA512</w:t>
      </w:r>
      <w:r>
        <w:rPr>
          <w:rFonts w:cs="Arial"/>
        </w:rPr>
        <w:t>, is a mechanism for single- and multiple-part signatures and verification based on the Digital Signature Algorithm defined in FIPS PUB 186-4.  This mechanism computes the entire DSA specification, including the hashing with SH3A-512.</w:t>
      </w:r>
    </w:p>
    <w:p>
      <w:pPr>
        <w:pStyle w:val="Normal"/>
        <w:numPr>
          <w:ilvl w:val="0"/>
          <w:numId w:val="3"/>
        </w:numPr>
        <w:rPr>
          <w:rFonts w:cs="Arial"/>
        </w:rPr>
      </w:pPr>
      <w:r>
        <w:rPr>
          <w:rFonts w:cs="Arial"/>
        </w:rPr>
        <w:t xml:space="preserve">For the purposes of this mechanism, a DSA signature is a string of length 2*subprime, corresponding to the concatenation of the DSA values </w:t>
      </w:r>
      <w:r>
        <w:rPr>
          <w:rFonts w:cs="Arial"/>
          <w:i/>
        </w:rPr>
        <w:t>r</w:t>
      </w:r>
      <w:r>
        <w:rPr>
          <w:rFonts w:cs="Arial"/>
        </w:rPr>
        <w:t xml:space="preserve"> and </w:t>
      </w:r>
      <w:r>
        <w:rPr>
          <w:rFonts w:cs="Arial"/>
          <w:i/>
        </w:rPr>
        <w:t>s</w:t>
      </w:r>
      <w:r>
        <w:rPr>
          <w:rFonts w:cs="Arial"/>
        </w:rPr>
        <w:t>, each represented most-significant byte first.</w:t>
      </w:r>
    </w:p>
    <w:p>
      <w:pPr>
        <w:pStyle w:val="Normal"/>
        <w:numPr>
          <w:ilvl w:val="0"/>
          <w:numId w:val="3"/>
        </w:numPr>
        <w:rPr>
          <w:rFonts w:cs="Arial"/>
        </w:rPr>
      </w:pPr>
      <w:r>
        <w:rPr>
          <w:rFonts w:cs="Arial"/>
        </w:rPr>
        <w:t>This mechanism does not have a parameter.</w:t>
      </w:r>
    </w:p>
    <w:p>
      <w:pPr>
        <w:pStyle w:val="Normal"/>
        <w:numPr>
          <w:ilvl w:val="0"/>
          <w:numId w:val="3"/>
        </w:numPr>
        <w:rPr/>
      </w:pPr>
      <w:r>
        <w:rPr>
          <w:rFonts w:cs="Arial"/>
        </w:rPr>
        <w:t>Constraints on key types and the length of data are summarized in the following table:</w:t>
      </w:r>
    </w:p>
    <w:p>
      <w:pPr>
        <w:pStyle w:val="Caption1"/>
        <w:numPr>
          <w:ilvl w:val="0"/>
          <w:numId w:val="3"/>
        </w:numPr>
        <w:rPr/>
      </w:pPr>
      <w:r>
        <w:rPr/>
        <w:t xml:space="preserve">Table </w:t>
      </w:r>
      <w:r>
        <w:rPr>
          <w:szCs w:val="18"/>
        </w:rPr>
        <w:fldChar w:fldCharType="begin"/>
      </w:r>
      <w:r>
        <w:instrText> SEQ "Table" \* ARABIC </w:instrText>
      </w:r>
      <w:r>
        <w:fldChar w:fldCharType="separate"/>
      </w:r>
      <w:r>
        <w:t>1</w:t>
      </w:r>
      <w:r>
        <w:fldChar w:fldCharType="end"/>
      </w:r>
      <w:r>
        <w:rPr/>
        <w:t>, DSA with SHA-512: Key And Data Length</w:t>
      </w:r>
    </w:p>
    <w:tbl>
      <w:tblPr>
        <w:tblW w:w="6719" w:type="dxa"/>
        <w:jc w:val="left"/>
        <w:tblInd w:w="109"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val="0000" w:noVBand="0" w:noHBand="0" w:lastColumn="0" w:firstColumn="0" w:lastRow="0" w:firstRow="0"/>
      </w:tblPr>
      <w:tblGrid>
        <w:gridCol w:w="1709"/>
        <w:gridCol w:w="1917"/>
        <w:gridCol w:w="1413"/>
        <w:gridCol w:w="1679"/>
      </w:tblGrid>
      <w:tr>
        <w:trPr>
          <w:tblHeader w:val="true"/>
        </w:trPr>
        <w:tc>
          <w:tcPr>
            <w:tcW w:w="1709" w:type="dxa"/>
            <w:tcBorders>
              <w:top w:val="single" w:sz="12"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917" w:type="dxa"/>
            <w:tcBorders>
              <w:top w:val="single" w:sz="12"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13" w:type="dxa"/>
            <w:tcBorders>
              <w:top w:val="single" w:sz="12"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67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b/>
                <w:sz w:val="20"/>
              </w:rPr>
              <w:t>Output length</w:t>
            </w:r>
          </w:p>
        </w:tc>
      </w:tr>
      <w:tr>
        <w:trPr/>
        <w:tc>
          <w:tcPr>
            <w:tcW w:w="1709" w:type="dxa"/>
            <w:tcBorders>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1917" w:type="dxa"/>
            <w:tcBorders>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rFonts w:ascii="Arial" w:hAnsi="Arial" w:cs="Arial"/>
                <w:sz w:val="20"/>
              </w:rPr>
            </w:pPr>
            <w:r>
              <w:rPr>
                <w:rFonts w:cs="Arial" w:ascii="Arial" w:hAnsi="Arial"/>
                <w:sz w:val="20"/>
              </w:rPr>
              <w:t>DSA private key</w:t>
            </w:r>
          </w:p>
        </w:tc>
        <w:tc>
          <w:tcPr>
            <w:tcW w:w="1413" w:type="dxa"/>
            <w:tcBorders>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679"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2*subprime length</w:t>
            </w:r>
          </w:p>
        </w:tc>
      </w:tr>
      <w:tr>
        <w:trPr/>
        <w:tc>
          <w:tcPr>
            <w:tcW w:w="1709" w:type="dxa"/>
            <w:tcBorders>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917" w:type="dxa"/>
            <w:tcBorders>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rPr>
                <w:rFonts w:ascii="Arial" w:hAnsi="Arial" w:cs="Arial"/>
                <w:sz w:val="20"/>
              </w:rPr>
            </w:pPr>
            <w:r>
              <w:rPr>
                <w:rFonts w:cs="Arial" w:ascii="Arial" w:hAnsi="Arial"/>
                <w:sz w:val="20"/>
              </w:rPr>
              <w:t>DSA public key</w:t>
            </w:r>
          </w:p>
        </w:tc>
        <w:tc>
          <w:tcPr>
            <w:tcW w:w="1413" w:type="dxa"/>
            <w:tcBorders>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 2*subprime length</w:t>
            </w:r>
            <w:r>
              <w:rPr>
                <w:rFonts w:cs="Arial" w:ascii="Arial" w:hAnsi="Arial"/>
                <w:sz w:val="20"/>
                <w:vertAlign w:val="superscript"/>
              </w:rPr>
              <w:t>2</w:t>
            </w:r>
          </w:p>
        </w:tc>
        <w:tc>
          <w:tcPr>
            <w:tcW w:w="1679" w:type="dxa"/>
            <w:tcBorders>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N/A</w:t>
            </w:r>
          </w:p>
        </w:tc>
      </w:tr>
    </w:tbl>
    <w:p>
      <w:pPr>
        <w:pStyle w:val="Normal"/>
        <w:numPr>
          <w:ilvl w:val="0"/>
          <w:numId w:val="3"/>
        </w:numPr>
        <w:rPr/>
      </w:pPr>
      <w:r>
        <w:rPr>
          <w:rFonts w:cs="Arial"/>
          <w:vertAlign w:val="superscript"/>
        </w:rPr>
        <w:t>2</w:t>
      </w:r>
      <w:r>
        <w:rPr>
          <w:rFonts w:cs="Arial"/>
        </w:rPr>
        <w:t xml:space="preserve"> Data length, signature length.</w:t>
      </w:r>
    </w:p>
    <w:p>
      <w:pPr>
        <w:pStyle w:val="Normal"/>
        <w:numPr>
          <w:ilvl w:val="0"/>
          <w:numId w:val="3"/>
        </w:numPr>
        <w:rPr>
          <w:rFonts w:cs="Arial"/>
        </w:rPr>
      </w:pPr>
      <w:r>
        <w:rPr>
          <w:rFonts w:cs="Arial"/>
        </w:rPr>
      </w:r>
    </w:p>
    <w:p>
      <w:pPr>
        <w:pStyle w:val="Heading2"/>
        <w:numPr>
          <w:ilvl w:val="1"/>
          <w:numId w:val="2"/>
        </w:numPr>
        <w:rPr/>
      </w:pPr>
      <w:bookmarkStart w:id="553" w:name="_Toc322855316"/>
      <w:bookmarkStart w:id="554" w:name="_Toc322945158"/>
      <w:bookmarkStart w:id="555" w:name="_Toc323000725"/>
      <w:bookmarkStart w:id="556" w:name="_Toc323024176"/>
      <w:bookmarkStart w:id="557" w:name="_Toc323205510"/>
      <w:bookmarkStart w:id="558" w:name="_Toc323610939"/>
      <w:bookmarkStart w:id="559" w:name="_Toc383864956"/>
      <w:bookmarkStart w:id="560" w:name="_Toc516500663"/>
      <w:bookmarkStart w:id="561" w:name="_Toc416960009"/>
      <w:bookmarkStart w:id="562" w:name="_Toc395187763"/>
      <w:bookmarkStart w:id="563" w:name="_Toc391471125"/>
      <w:bookmarkStart w:id="564" w:name="_Toc370634408"/>
      <w:bookmarkStart w:id="565" w:name="_Toc385057988"/>
      <w:bookmarkStart w:id="566" w:name="_Toc405794809"/>
      <w:bookmarkStart w:id="567" w:name="_Ref407416671"/>
      <w:bookmarkStart w:id="568" w:name="_Ref505595420"/>
      <w:bookmarkStart w:id="569" w:name="_Ref505595426"/>
      <w:bookmarkStart w:id="570" w:name="_Ref505595588"/>
      <w:bookmarkStart w:id="571" w:name="_Toc72656228"/>
      <w:bookmarkStart w:id="572" w:name="_Toc228807185"/>
      <w:bookmarkStart w:id="573" w:name="_Toc2288946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Pr/>
        <w:t>Elliptic Curve</w:t>
      </w:r>
    </w:p>
    <w:p>
      <w:pPr>
        <w:pStyle w:val="Normal"/>
        <w:numPr>
          <w:ilvl w:val="0"/>
          <w:numId w:val="3"/>
        </w:numPr>
        <w:rPr/>
      </w:pPr>
      <w:r>
        <w:rPr/>
        <w:t>The Elliptic Curve (EC) cryptosystem (also related to ECDSA) in this document is the one described in the ANSI X9.62 and X9.63 standards developed by the ANSI X9F1 working group.</w:t>
      </w:r>
    </w:p>
    <w:p>
      <w:pPr>
        <w:pStyle w:val="Normal"/>
        <w:numPr>
          <w:ilvl w:val="0"/>
          <w:numId w:val="3"/>
        </w:numPr>
        <w:rPr>
          <w:i/>
          <w:i/>
          <w:sz w:val="18"/>
          <w:szCs w:val="18"/>
        </w:rPr>
      </w:pPr>
      <w:r>
        <w:rPr>
          <w:i/>
          <w:sz w:val="18"/>
          <w:szCs w:val="18"/>
        </w:rPr>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28</w:t>
      </w:r>
      <w:r>
        <w:fldChar w:fldCharType="end"/>
      </w:r>
      <w:r>
        <w:rPr>
          <w:i/>
          <w:sz w:val="18"/>
          <w:szCs w:val="18"/>
        </w:rPr>
        <w:t>, Elliptic Curve Mechanisms vs. Functions</w:t>
      </w:r>
    </w:p>
    <w:tbl>
      <w:tblPr>
        <w:tblW w:w="1017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149"/>
        <w:gridCol w:w="1171"/>
        <w:gridCol w:w="810"/>
        <w:gridCol w:w="630"/>
        <w:gridCol w:w="900"/>
        <w:gridCol w:w="900"/>
        <w:gridCol w:w="1080"/>
        <w:gridCol w:w="1528"/>
      </w:tblGrid>
      <w:tr>
        <w:trPr>
          <w:tblHeader w:val="true"/>
        </w:trPr>
        <w:tc>
          <w:tcPr>
            <w:tcW w:w="3149"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7019"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149"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15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CKM_EC_KEY_PAIR_GEN (CKM_ECDSA_KEY_PAIR_GEN)</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ins w:id="1816" w:author="Microsoft Office User" w:date="2018-06-11T14:28:00Z"/>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ins w:id="1817" w:author="Microsoft Office User" w:date="2018-06-11T14:28:00Z">
              <w:r>
                <w:rPr>
                  <w:rFonts w:cs="Arial" w:ascii="Arial" w:hAnsi="Arial"/>
                  <w:sz w:val="20"/>
                </w:rPr>
                <w:t>CKM_EC_EDWARDS_KEY_PAIR_GEN</w:t>
              </w:r>
            </w:ins>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ins w:id="1818" w:author="Microsoft Office User" w:date="2018-06-11T14:28:00Z">
              <w:r>
                <w:rPr>
                  <w:rFonts w:eastAsia="Wingdings" w:cs="Wingdings" w:ascii="Wingdings" w:hAnsi="Wingdings"/>
                  <w:sz w:val="20"/>
                </w:rPr>
                <w:t></w:t>
              </w:r>
            </w:ins>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ins w:id="1819" w:author="Microsoft Office User" w:date="2018-06-11T14:28:00Z"/>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ins w:id="1820" w:author="Microsoft Office User" w:date="2018-06-11T14:28:00Z">
              <w:r>
                <w:rPr>
                  <w:rFonts w:cs="Arial" w:ascii="Arial" w:hAnsi="Arial"/>
                  <w:sz w:val="20"/>
                </w:rPr>
                <w:t>CKM_EC_MONTGOMERY_KEY_PAIR_GEN</w:t>
              </w:r>
            </w:ins>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ins w:id="1821" w:author="Microsoft Office User" w:date="2018-06-11T14:28:00Z">
              <w:r>
                <w:rPr>
                  <w:rFonts w:eastAsia="Wingdings" w:cs="Wingdings" w:ascii="Wingdings" w:hAnsi="Wingdings"/>
                  <w:sz w:val="20"/>
                </w:rPr>
                <w:t></w:t>
              </w:r>
            </w:ins>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CKM_ECDSA</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r>
              <w:rPr>
                <w:rFonts w:cs="Arial" w:ascii="Arial" w:hAnsi="Arial"/>
                <w:sz w:val="20"/>
                <w:vertAlign w:val="superscript"/>
              </w:rPr>
              <w:t>2</w:t>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CKM_ECDSA_SHA1</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ins w:id="1822" w:author="Dieter Bong" w:date="2018-01-09T18:08:00Z"/>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ins w:id="1823" w:author="Dieter Bong" w:date="2018-01-09T18:09:00Z">
              <w:r>
                <w:rPr>
                  <w:rFonts w:eastAsia="Wingdings" w:cs="Arial" w:ascii="Arial" w:hAnsi="Arial"/>
                  <w:sz w:val="20"/>
                </w:rPr>
                <w:t>CKM_ECDSA_SHA224</w:t>
              </w:r>
            </w:ins>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ins w:id="1824" w:author="Dieter Bong" w:date="2018-01-09T18:09:00Z">
              <w:r>
                <w:rPr>
                  <w:rFonts w:eastAsia="Wingdings" w:cs="Wingdings" w:ascii="Wingdings" w:hAnsi="Wingdings"/>
                  <w:sz w:val="20"/>
                </w:rPr>
                <w:t></w:t>
              </w:r>
            </w:ins>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ins w:id="1825" w:author="Dieter Bong" w:date="2018-01-09T18:08:00Z"/>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ins w:id="1826" w:author="Dieter Bong" w:date="2018-01-09T18:09:00Z">
              <w:r>
                <w:rPr>
                  <w:rFonts w:eastAsia="Wingdings" w:cs="Arial" w:ascii="Arial" w:hAnsi="Arial"/>
                  <w:sz w:val="20"/>
                </w:rPr>
                <w:t>CKM_ECDSA_SHA256</w:t>
              </w:r>
            </w:ins>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ins w:id="1827" w:author="Dieter Bong" w:date="2018-01-09T18:09:00Z">
              <w:r>
                <w:rPr>
                  <w:rFonts w:eastAsia="Wingdings" w:cs="Wingdings" w:ascii="Wingdings" w:hAnsi="Wingdings"/>
                  <w:sz w:val="20"/>
                </w:rPr>
                <w:t></w:t>
              </w:r>
            </w:ins>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ins w:id="1828" w:author="Dieter Bong" w:date="2018-01-09T18:08:00Z"/>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ins w:id="1829" w:author="Dieter Bong" w:date="2018-01-09T18:09:00Z">
              <w:r>
                <w:rPr>
                  <w:rFonts w:eastAsia="Wingdings" w:cs="Arial" w:ascii="Arial" w:hAnsi="Arial"/>
                  <w:sz w:val="20"/>
                </w:rPr>
                <w:t>CKM_ECDSA_SHA384</w:t>
              </w:r>
            </w:ins>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ins w:id="1830" w:author="Dieter Bong" w:date="2018-01-09T18:09:00Z">
              <w:r>
                <w:rPr>
                  <w:rFonts w:eastAsia="Wingdings" w:cs="Wingdings" w:ascii="Wingdings" w:hAnsi="Wingdings"/>
                  <w:sz w:val="20"/>
                </w:rPr>
                <w:t></w:t>
              </w:r>
            </w:ins>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ins w:id="1831" w:author="Dieter Bong" w:date="2018-01-09T18:08:00Z"/>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ins w:id="1832" w:author="Dieter Bong" w:date="2018-01-09T18:09:00Z">
              <w:r>
                <w:rPr>
                  <w:rFonts w:eastAsia="Wingdings" w:cs="Arial" w:ascii="Arial" w:hAnsi="Arial"/>
                  <w:sz w:val="20"/>
                </w:rPr>
                <w:t>CKM_ECDSA_SHA512</w:t>
              </w:r>
            </w:ins>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ins w:id="1833" w:author="Dieter Bong" w:date="2018-01-09T18:09:00Z">
              <w:r>
                <w:rPr>
                  <w:rFonts w:eastAsia="Wingdings" w:cs="Wingdings" w:ascii="Wingdings" w:hAnsi="Wingdings"/>
                  <w:sz w:val="20"/>
                </w:rPr>
                <w:t></w:t>
              </w:r>
            </w:ins>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ins w:id="1834" w:author="Dieter Bong" w:date="2018-01-09T18:08:00Z"/>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ins w:id="1835" w:author="Dieter Bong" w:date="2018-01-09T18:09:00Z">
              <w:r>
                <w:rPr>
                  <w:rFonts w:eastAsia="Wingdings" w:cs="Arial" w:ascii="Arial" w:hAnsi="Arial"/>
                  <w:sz w:val="20"/>
                </w:rPr>
                <w:t>CKM_ECDSA_SHA3_224</w:t>
              </w:r>
            </w:ins>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ins w:id="1836" w:author="Dieter Bong" w:date="2018-01-09T18:09:00Z">
              <w:r>
                <w:rPr>
                  <w:rFonts w:eastAsia="Wingdings" w:cs="Wingdings" w:ascii="Wingdings" w:hAnsi="Wingdings"/>
                  <w:sz w:val="20"/>
                </w:rPr>
                <w:t></w:t>
              </w:r>
            </w:ins>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ins w:id="1837" w:author="Dieter Bong" w:date="2018-01-09T18:08:00Z"/>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ins w:id="1838" w:author="Dieter Bong" w:date="2018-01-09T18:09:00Z">
              <w:r>
                <w:rPr>
                  <w:rFonts w:eastAsia="Wingdings" w:cs="Arial" w:ascii="Arial" w:hAnsi="Arial"/>
                  <w:sz w:val="20"/>
                </w:rPr>
                <w:t>CKM_ECDSA_SHA3_256</w:t>
              </w:r>
            </w:ins>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ins w:id="1839" w:author="Dieter Bong" w:date="2018-01-09T18:09:00Z">
              <w:r>
                <w:rPr>
                  <w:rFonts w:eastAsia="Wingdings" w:cs="Wingdings" w:ascii="Wingdings" w:hAnsi="Wingdings"/>
                  <w:sz w:val="20"/>
                </w:rPr>
                <w:t></w:t>
              </w:r>
            </w:ins>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ins w:id="1840" w:author="Dieter Bong" w:date="2018-01-09T18:08:00Z"/>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ins w:id="1841" w:author="Dieter Bong" w:date="2018-01-09T18:09:00Z">
              <w:r>
                <w:rPr>
                  <w:rFonts w:eastAsia="Wingdings" w:cs="Arial" w:ascii="Arial" w:hAnsi="Arial"/>
                  <w:sz w:val="20"/>
                </w:rPr>
                <w:t>CKM_ECDSA_SHA3_384</w:t>
              </w:r>
            </w:ins>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ins w:id="1842" w:author="Dieter Bong" w:date="2018-01-09T18:09:00Z">
              <w:r>
                <w:rPr>
                  <w:rFonts w:eastAsia="Wingdings" w:cs="Wingdings" w:ascii="Wingdings" w:hAnsi="Wingdings"/>
                  <w:sz w:val="20"/>
                </w:rPr>
                <w:t></w:t>
              </w:r>
            </w:ins>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ins w:id="1843" w:author="Dieter Bong" w:date="2018-01-09T18:09:00Z"/>
        </w:trPr>
        <w:tc>
          <w:tcPr>
            <w:tcW w:w="31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ins w:id="1844" w:author="Dieter Bong" w:date="2018-01-09T18:09:00Z">
              <w:r>
                <w:rPr>
                  <w:rFonts w:eastAsia="Wingdings" w:cs="Arial" w:ascii="Arial" w:hAnsi="Arial"/>
                  <w:sz w:val="20"/>
                </w:rPr>
                <w:t>CKM_ECDSA_SHA3_512</w:t>
              </w:r>
            </w:ins>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ins w:id="1845" w:author="Dieter Bong" w:date="2018-01-09T18:09:00Z">
              <w:r>
                <w:rPr>
                  <w:rFonts w:eastAsia="Wingdings" w:cs="Wingdings" w:ascii="Wingdings" w:hAnsi="Wingdings"/>
                  <w:sz w:val="20"/>
                </w:rPr>
                <w:t></w:t>
              </w:r>
            </w:ins>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ins w:id="1846" w:author="Microsoft Office User" w:date="2018-06-11T16:44:00Z"/>
        </w:trPr>
        <w:tc>
          <w:tcPr>
            <w:tcW w:w="3149" w:type="dxa"/>
            <w:tcBorders>
              <w:top w:val="single" w:sz="6" w:space="0" w:color="000001"/>
              <w:left w:val="single" w:sz="12" w:space="0" w:color="00000A"/>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ins w:id="1847" w:author="Microsoft Office User" w:date="2018-06-11T16:44:00Z">
              <w:r>
                <w:rPr>
                  <w:rFonts w:cs="Arial" w:ascii="Arial" w:hAnsi="Arial"/>
                  <w:sz w:val="20"/>
                </w:rPr>
                <w:t>CKM_XEDDSA</w:t>
              </w:r>
            </w:ins>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ins w:id="1848" w:author="Microsoft Office User" w:date="2018-06-11T16:44:00Z">
              <w:r>
                <w:rPr>
                  <w:rFonts w:eastAsia="Wingdings" w:cs="Wingdings" w:ascii="Wingdings" w:hAnsi="Wingdings"/>
                  <w:sz w:val="20"/>
                </w:rPr>
                <w:t></w:t>
              </w:r>
            </w:ins>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A"/>
              <w:insideH w:val="single" w:sz="6" w:space="0" w:color="000001"/>
              <w:insideV w:val="single" w:sz="12" w:space="0" w:color="00000A"/>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49" w:type="dxa"/>
            <w:tcBorders>
              <w:top w:val="single" w:sz="6" w:space="0" w:color="000001"/>
              <w:left w:val="single" w:sz="12" w:space="0" w:color="00000A"/>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CKM_ECDH1_DERIVE</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A"/>
              <w:insideH w:val="single" w:sz="6" w:space="0" w:color="000001"/>
              <w:insideV w:val="single" w:sz="12" w:space="0" w:color="00000A"/>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149" w:type="dxa"/>
            <w:tcBorders>
              <w:top w:val="single" w:sz="6" w:space="0" w:color="000001"/>
              <w:left w:val="single" w:sz="12" w:space="0" w:color="00000A"/>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CKM_ECDH1_COFACTOR_DERIVE</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A"/>
              <w:insideH w:val="single" w:sz="6" w:space="0" w:color="000001"/>
              <w:insideV w:val="single" w:sz="12" w:space="0" w:color="00000A"/>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149" w:type="dxa"/>
            <w:tcBorders>
              <w:top w:val="single" w:sz="6" w:space="0" w:color="000001"/>
              <w:left w:val="single" w:sz="12" w:space="0" w:color="00000A"/>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CKM_ECMQV_DERIVE</w:t>
            </w:r>
          </w:p>
        </w:tc>
        <w:tc>
          <w:tcPr>
            <w:tcW w:w="11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8" w:type="dxa"/>
            <w:tcBorders>
              <w:top w:val="single" w:sz="6" w:space="0" w:color="000001"/>
              <w:left w:val="single" w:sz="6" w:space="0" w:color="000001"/>
              <w:bottom w:val="single" w:sz="6" w:space="0" w:color="000001"/>
              <w:right w:val="single" w:sz="12" w:space="0" w:color="00000A"/>
              <w:insideH w:val="single" w:sz="6" w:space="0" w:color="000001"/>
              <w:insideV w:val="single" w:sz="12" w:space="0" w:color="00000A"/>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149" w:type="dxa"/>
            <w:tcBorders>
              <w:top w:val="single" w:sz="6" w:space="0" w:color="000001"/>
              <w:left w:val="single" w:sz="12" w:space="0" w:color="00000A"/>
              <w:bottom w:val="single" w:sz="12" w:space="0" w:color="00000A"/>
              <w:right w:val="single" w:sz="6" w:space="0" w:color="000001"/>
              <w:insideH w:val="single" w:sz="12" w:space="0" w:color="00000A"/>
              <w:insideV w:val="single" w:sz="6" w:space="0" w:color="000001"/>
            </w:tcBorders>
            <w:shd w:fill="auto" w:val="clear"/>
            <w:tcMar>
              <w:left w:w="107" w:type="dxa"/>
            </w:tcMar>
          </w:tcPr>
          <w:p>
            <w:pPr>
              <w:pStyle w:val="TableSmallFont"/>
              <w:keepNext/>
              <w:numPr>
                <w:ilvl w:val="0"/>
                <w:numId w:val="3"/>
              </w:numPr>
              <w:spacing w:lineRule="auto" w:line="276" w:before="0" w:after="40"/>
              <w:jc w:val="left"/>
              <w:rPr>
                <w:rFonts w:ascii="Arial" w:hAnsi="Arial" w:cs="Arial"/>
                <w:sz w:val="20"/>
              </w:rPr>
            </w:pPr>
            <w:r>
              <w:rPr>
                <w:rFonts w:cs="Arial" w:ascii="Arial" w:hAnsi="Arial"/>
                <w:sz w:val="20"/>
              </w:rPr>
              <w:t>CKM_ECDH_AES_KEY_WRAP</w:t>
            </w:r>
          </w:p>
        </w:tc>
        <w:tc>
          <w:tcPr>
            <w:tcW w:w="1171" w:type="dxa"/>
            <w:tcBorders>
              <w:top w:val="single" w:sz="6" w:space="0" w:color="000001"/>
              <w:left w:val="single" w:sz="6" w:space="0" w:color="000001"/>
              <w:bottom w:val="single" w:sz="12" w:space="0" w:color="00000A"/>
              <w:right w:val="single" w:sz="6" w:space="0" w:color="000001"/>
              <w:insideH w:val="single" w:sz="12" w:space="0" w:color="00000A"/>
              <w:insideV w:val="single" w:sz="6" w:space="0" w:color="000001"/>
            </w:tcBorders>
            <w:shd w:fill="auto" w:val="clear"/>
            <w:tcMar>
              <w:left w:w="114" w:type="dxa"/>
            </w:tcMar>
          </w:tcPr>
          <w:p>
            <w:pPr>
              <w:pStyle w:val="TableSmallFont"/>
              <w:keepNext/>
              <w:numPr>
                <w:ilvl w:val="0"/>
                <w:numId w:val="3"/>
              </w:numPr>
              <w:spacing w:lineRule="auto" w:line="276" w:before="0" w:after="40"/>
              <w:rPr>
                <w:rFonts w:ascii="Wingdings" w:hAnsi="Wingdings"/>
                <w:sz w:val="18"/>
                <w:szCs w:val="18"/>
              </w:rPr>
            </w:pPr>
            <w:r>
              <w:rPr>
                <w:rFonts w:ascii="Wingdings" w:hAnsi="Wingdings"/>
                <w:sz w:val="18"/>
                <w:szCs w:val="18"/>
              </w:rPr>
            </w:r>
          </w:p>
        </w:tc>
        <w:tc>
          <w:tcPr>
            <w:tcW w:w="810" w:type="dxa"/>
            <w:tcBorders>
              <w:top w:val="single" w:sz="6" w:space="0" w:color="000001"/>
              <w:left w:val="single" w:sz="6" w:space="0" w:color="000001"/>
              <w:bottom w:val="single" w:sz="12" w:space="0" w:color="00000A"/>
              <w:right w:val="single" w:sz="6" w:space="0" w:color="000001"/>
              <w:insideH w:val="single" w:sz="12" w:space="0" w:color="00000A"/>
              <w:insideV w:val="single" w:sz="6" w:space="0" w:color="000001"/>
            </w:tcBorders>
            <w:shd w:fill="auto" w:val="clear"/>
            <w:tcMar>
              <w:left w:w="114" w:type="dxa"/>
            </w:tcMar>
          </w:tcPr>
          <w:p>
            <w:pPr>
              <w:pStyle w:val="TableSmallFont"/>
              <w:keepNext/>
              <w:numPr>
                <w:ilvl w:val="0"/>
                <w:numId w:val="3"/>
              </w:numPr>
              <w:spacing w:lineRule="auto" w:line="276" w:before="0" w:after="40"/>
              <w:rPr>
                <w:sz w:val="18"/>
                <w:szCs w:val="18"/>
              </w:rPr>
            </w:pPr>
            <w:r>
              <w:rPr>
                <w:sz w:val="18"/>
                <w:szCs w:val="18"/>
              </w:rPr>
            </w:r>
          </w:p>
        </w:tc>
        <w:tc>
          <w:tcPr>
            <w:tcW w:w="630" w:type="dxa"/>
            <w:tcBorders>
              <w:top w:val="single" w:sz="6" w:space="0" w:color="000001"/>
              <w:left w:val="single" w:sz="6" w:space="0" w:color="000001"/>
              <w:bottom w:val="single" w:sz="12" w:space="0" w:color="00000A"/>
              <w:right w:val="single" w:sz="6" w:space="0" w:color="000001"/>
              <w:insideH w:val="single" w:sz="12" w:space="0" w:color="00000A"/>
              <w:insideV w:val="single" w:sz="6" w:space="0" w:color="000001"/>
            </w:tcBorders>
            <w:shd w:fill="auto" w:val="clear"/>
            <w:tcMar>
              <w:left w:w="114" w:type="dxa"/>
            </w:tcMar>
          </w:tcPr>
          <w:p>
            <w:pPr>
              <w:pStyle w:val="TableSmallFont"/>
              <w:keepNext/>
              <w:numPr>
                <w:ilvl w:val="0"/>
                <w:numId w:val="3"/>
              </w:numPr>
              <w:spacing w:lineRule="auto" w:line="276" w:before="0" w:after="40"/>
              <w:rPr>
                <w:sz w:val="18"/>
                <w:szCs w:val="18"/>
              </w:rPr>
            </w:pPr>
            <w:r>
              <w:rPr>
                <w:sz w:val="18"/>
                <w:szCs w:val="18"/>
              </w:rPr>
            </w:r>
          </w:p>
        </w:tc>
        <w:tc>
          <w:tcPr>
            <w:tcW w:w="900" w:type="dxa"/>
            <w:tcBorders>
              <w:top w:val="single" w:sz="6" w:space="0" w:color="000001"/>
              <w:left w:val="single" w:sz="6" w:space="0" w:color="000001"/>
              <w:bottom w:val="single" w:sz="12" w:space="0" w:color="00000A"/>
              <w:right w:val="single" w:sz="6" w:space="0" w:color="000001"/>
              <w:insideH w:val="single" w:sz="12" w:space="0" w:color="00000A"/>
              <w:insideV w:val="single" w:sz="6" w:space="0" w:color="000001"/>
            </w:tcBorders>
            <w:shd w:fill="auto" w:val="clear"/>
            <w:tcMar>
              <w:left w:w="114" w:type="dxa"/>
            </w:tcMar>
          </w:tcPr>
          <w:p>
            <w:pPr>
              <w:pStyle w:val="TableSmallFont"/>
              <w:keepNext/>
              <w:numPr>
                <w:ilvl w:val="0"/>
                <w:numId w:val="3"/>
              </w:numPr>
              <w:spacing w:lineRule="auto" w:line="276" w:before="0" w:after="40"/>
              <w:rPr>
                <w:rFonts w:ascii="Wingdings" w:hAnsi="Wingdings"/>
                <w:sz w:val="18"/>
                <w:szCs w:val="18"/>
              </w:rPr>
            </w:pPr>
            <w:r>
              <w:rPr>
                <w:rFonts w:ascii="Wingdings" w:hAnsi="Wingdings"/>
                <w:sz w:val="18"/>
                <w:szCs w:val="18"/>
              </w:rPr>
            </w:r>
          </w:p>
        </w:tc>
        <w:tc>
          <w:tcPr>
            <w:tcW w:w="900" w:type="dxa"/>
            <w:tcBorders>
              <w:top w:val="single" w:sz="6" w:space="0" w:color="000001"/>
              <w:left w:val="single" w:sz="6" w:space="0" w:color="000001"/>
              <w:bottom w:val="single" w:sz="12" w:space="0" w:color="00000A"/>
              <w:right w:val="single" w:sz="6" w:space="0" w:color="000001"/>
              <w:insideH w:val="single" w:sz="12" w:space="0" w:color="00000A"/>
              <w:insideV w:val="single" w:sz="6" w:space="0" w:color="000001"/>
            </w:tcBorders>
            <w:shd w:fill="auto" w:val="clear"/>
            <w:tcMar>
              <w:left w:w="114" w:type="dxa"/>
            </w:tcMar>
          </w:tcPr>
          <w:p>
            <w:pPr>
              <w:pStyle w:val="TableSmallFont"/>
              <w:keepNext/>
              <w:numPr>
                <w:ilvl w:val="0"/>
                <w:numId w:val="3"/>
              </w:numPr>
              <w:spacing w:lineRule="auto" w:line="276" w:before="0" w:after="40"/>
              <w:rPr>
                <w:sz w:val="18"/>
                <w:szCs w:val="18"/>
              </w:rPr>
            </w:pPr>
            <w:r>
              <w:rPr>
                <w:sz w:val="18"/>
                <w:szCs w:val="18"/>
              </w:rPr>
            </w:r>
          </w:p>
        </w:tc>
        <w:tc>
          <w:tcPr>
            <w:tcW w:w="1080" w:type="dxa"/>
            <w:tcBorders>
              <w:top w:val="single" w:sz="6" w:space="0" w:color="000001"/>
              <w:left w:val="single" w:sz="6" w:space="0" w:color="000001"/>
              <w:bottom w:val="single" w:sz="12" w:space="0" w:color="00000A"/>
              <w:right w:val="single" w:sz="6" w:space="0" w:color="000001"/>
              <w:insideH w:val="single" w:sz="12" w:space="0" w:color="00000A"/>
              <w:insideV w:val="single" w:sz="6" w:space="0" w:color="000001"/>
            </w:tcBorders>
            <w:shd w:fill="auto" w:val="clear"/>
            <w:tcMar>
              <w:left w:w="114" w:type="dxa"/>
            </w:tcMar>
          </w:tcPr>
          <w:p>
            <w:pPr>
              <w:pStyle w:val="TableSmallFont"/>
              <w:keepNext/>
              <w:numPr>
                <w:ilvl w:val="0"/>
                <w:numId w:val="3"/>
              </w:numPr>
              <w:spacing w:lineRule="auto" w:line="276" w:before="0" w:after="40"/>
              <w:rPr>
                <w:sz w:val="18"/>
                <w:szCs w:val="18"/>
              </w:rPr>
            </w:pPr>
            <w:r>
              <w:rPr>
                <w:rFonts w:ascii="Wingdings" w:hAnsi="Wingdings"/>
                <w:sz w:val="18"/>
                <w:szCs w:val="18"/>
              </w:rPr>
              <w:t></w:t>
            </w:r>
          </w:p>
        </w:tc>
        <w:tc>
          <w:tcPr>
            <w:tcW w:w="1528" w:type="dxa"/>
            <w:tcBorders>
              <w:top w:val="single" w:sz="6" w:space="0" w:color="000001"/>
              <w:left w:val="single" w:sz="6" w:space="0" w:color="000001"/>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TableSmallFont"/>
              <w:keepNext/>
              <w:numPr>
                <w:ilvl w:val="0"/>
                <w:numId w:val="3"/>
              </w:numPr>
              <w:spacing w:lineRule="auto" w:line="276" w:before="0" w:after="40"/>
              <w:rPr>
                <w:sz w:val="18"/>
                <w:szCs w:val="18"/>
              </w:rPr>
            </w:pPr>
            <w:r>
              <w:rPr>
                <w:sz w:val="18"/>
                <w:szCs w:val="18"/>
              </w:rPr>
            </w:r>
          </w:p>
        </w:tc>
      </w:tr>
    </w:tbl>
    <w:p>
      <w:pPr>
        <w:pStyle w:val="Caption1"/>
        <w:numPr>
          <w:ilvl w:val="0"/>
          <w:numId w:val="3"/>
        </w:numPr>
        <w:rPr/>
      </w:pPr>
      <w:r>
        <w:rPr/>
      </w:r>
    </w:p>
    <w:p>
      <w:pPr>
        <w:pStyle w:val="Caption1"/>
        <w:numPr>
          <w:ilvl w:val="0"/>
          <w:numId w:val="3"/>
        </w:numPr>
        <w:rPr/>
      </w:pPr>
      <w:bookmarkStart w:id="574" w:name="_Toc228807509"/>
      <w:r>
        <w:rPr/>
        <w:t xml:space="preserve">Table </w:t>
      </w:r>
      <w:r>
        <w:rPr>
          <w:szCs w:val="18"/>
        </w:rPr>
        <w:fldChar w:fldCharType="begin"/>
      </w:r>
      <w:r>
        <w:instrText> SEQ Table \* ARABIC </w:instrText>
      </w:r>
      <w:r>
        <w:fldChar w:fldCharType="separate"/>
      </w:r>
      <w:r>
        <w:t>29</w:t>
      </w:r>
      <w:r>
        <w:fldChar w:fldCharType="end"/>
      </w:r>
      <w:bookmarkEnd w:id="574"/>
      <w:r>
        <w:rPr/>
        <w:t>, Mechanism Information Flags</w:t>
      </w:r>
    </w:p>
    <w:tbl>
      <w:tblPr>
        <w:tblW w:w="864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420"/>
        <w:gridCol w:w="1620"/>
        <w:gridCol w:w="3601"/>
      </w:tblGrid>
      <w:tr>
        <w:trPr/>
        <w:tc>
          <w:tcPr>
            <w:tcW w:w="342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Lines/>
              <w:numPr>
                <w:ilvl w:val="0"/>
                <w:numId w:val="3"/>
              </w:numPr>
              <w:spacing w:before="0" w:after="40"/>
              <w:rPr>
                <w:rFonts w:ascii="Arial" w:hAnsi="Arial" w:cs="Arial"/>
                <w:sz w:val="20"/>
                <w:highlight w:val="green"/>
              </w:rPr>
            </w:pPr>
            <w:r>
              <w:rPr>
                <w:rFonts w:cs="Arial" w:ascii="Arial" w:hAnsi="Arial"/>
                <w:sz w:val="20"/>
                <w:highlight w:val="green"/>
              </w:rPr>
              <w:t>CKF_EC_F_P</w:t>
            </w:r>
          </w:p>
        </w:tc>
        <w:tc>
          <w:tcPr>
            <w:tcW w:w="162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Lines/>
              <w:numPr>
                <w:ilvl w:val="0"/>
                <w:numId w:val="3"/>
              </w:numPr>
              <w:spacing w:before="0" w:after="40"/>
              <w:rPr>
                <w:rFonts w:ascii="Arial" w:hAnsi="Arial" w:cs="Arial"/>
                <w:sz w:val="20"/>
                <w:highlight w:val="green"/>
              </w:rPr>
            </w:pPr>
            <w:r>
              <w:rPr>
                <w:rFonts w:cs="Arial" w:ascii="Arial" w:hAnsi="Arial"/>
                <w:sz w:val="20"/>
                <w:highlight w:val="green"/>
              </w:rPr>
              <w:t>0x00100000UL</w:t>
            </w:r>
          </w:p>
        </w:tc>
        <w:tc>
          <w:tcPr>
            <w:tcW w:w="360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Lines/>
              <w:numPr>
                <w:ilvl w:val="0"/>
                <w:numId w:val="3"/>
              </w:numPr>
              <w:spacing w:before="0" w:after="40"/>
              <w:rPr>
                <w:rFonts w:ascii="Arial" w:hAnsi="Arial" w:cs="Arial"/>
                <w:sz w:val="20"/>
              </w:rPr>
            </w:pPr>
            <w:r>
              <w:rPr>
                <w:rFonts w:cs="Arial" w:ascii="Arial" w:hAnsi="Arial"/>
                <w:sz w:val="20"/>
              </w:rPr>
              <w:t xml:space="preserve">True if the mechanism can be used with EC domain parameters over </w:t>
            </w:r>
            <w:r>
              <w:rPr>
                <w:rFonts w:cs="Arial" w:ascii="Arial" w:hAnsi="Arial"/>
                <w:i/>
                <w:sz w:val="20"/>
              </w:rPr>
              <w:t>F</w:t>
            </w:r>
            <w:r>
              <w:rPr>
                <w:rFonts w:cs="Arial" w:ascii="Arial" w:hAnsi="Arial"/>
                <w:i/>
                <w:sz w:val="20"/>
                <w:vertAlign w:val="subscript"/>
              </w:rPr>
              <w:t>p</w:t>
            </w:r>
          </w:p>
        </w:tc>
      </w:tr>
      <w:tr>
        <w:trPr/>
        <w:tc>
          <w:tcPr>
            <w:tcW w:w="34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Lines/>
              <w:numPr>
                <w:ilvl w:val="0"/>
                <w:numId w:val="3"/>
              </w:numPr>
              <w:spacing w:before="0" w:after="40"/>
              <w:rPr>
                <w:rFonts w:ascii="Arial" w:hAnsi="Arial" w:cs="Arial"/>
                <w:sz w:val="20"/>
                <w:highlight w:val="green"/>
              </w:rPr>
            </w:pPr>
            <w:r>
              <w:rPr>
                <w:rFonts w:cs="Arial" w:ascii="Arial" w:hAnsi="Arial"/>
                <w:sz w:val="20"/>
                <w:highlight w:val="green"/>
              </w:rPr>
              <w:t>CKF_EC_F_2M</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Lines/>
              <w:numPr>
                <w:ilvl w:val="0"/>
                <w:numId w:val="3"/>
              </w:numPr>
              <w:spacing w:before="0" w:after="40"/>
              <w:rPr>
                <w:rFonts w:ascii="Arial" w:hAnsi="Arial" w:cs="Arial"/>
                <w:sz w:val="20"/>
                <w:highlight w:val="green"/>
              </w:rPr>
            </w:pPr>
            <w:r>
              <w:rPr>
                <w:rFonts w:cs="Arial" w:ascii="Arial" w:hAnsi="Arial"/>
                <w:sz w:val="20"/>
                <w:highlight w:val="green"/>
              </w:rPr>
              <w:t>0x00200000UL</w:t>
            </w:r>
          </w:p>
        </w:tc>
        <w:tc>
          <w:tcPr>
            <w:tcW w:w="36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Lines/>
              <w:numPr>
                <w:ilvl w:val="0"/>
                <w:numId w:val="3"/>
              </w:numPr>
              <w:spacing w:before="0" w:after="40"/>
              <w:rPr>
                <w:rFonts w:ascii="Arial" w:hAnsi="Arial" w:cs="Arial"/>
                <w:sz w:val="20"/>
              </w:rPr>
            </w:pPr>
            <w:r>
              <w:rPr>
                <w:rFonts w:cs="Arial" w:ascii="Arial" w:hAnsi="Arial"/>
                <w:sz w:val="20"/>
              </w:rPr>
              <w:t xml:space="preserve">True if the mechanism can be used with EC domain parameters over </w:t>
            </w:r>
            <w:r>
              <w:rPr>
                <w:rFonts w:cs="Arial" w:ascii="Arial" w:hAnsi="Arial"/>
                <w:i/>
                <w:sz w:val="20"/>
              </w:rPr>
              <w:t>F</w:t>
            </w:r>
            <w:r>
              <w:rPr>
                <w:rFonts w:cs="Arial" w:ascii="Arial" w:hAnsi="Arial"/>
                <w:sz w:val="20"/>
                <w:vertAlign w:val="subscript"/>
              </w:rPr>
              <w:t>2</w:t>
            </w:r>
            <w:r>
              <w:rPr>
                <w:rFonts w:cs="Arial" w:ascii="Arial" w:hAnsi="Arial"/>
                <w:i/>
                <w:position w:val="4"/>
                <w:sz w:val="20"/>
              </w:rPr>
              <w:t>m</w:t>
            </w:r>
          </w:p>
        </w:tc>
      </w:tr>
      <w:tr>
        <w:trPr/>
        <w:tc>
          <w:tcPr>
            <w:tcW w:w="342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Lines/>
              <w:numPr>
                <w:ilvl w:val="0"/>
                <w:numId w:val="3"/>
              </w:numPr>
              <w:spacing w:before="0" w:after="40"/>
              <w:rPr>
                <w:rFonts w:ascii="Arial" w:hAnsi="Arial" w:cs="Arial"/>
                <w:sz w:val="20"/>
                <w:highlight w:val="green"/>
              </w:rPr>
            </w:pPr>
            <w:r>
              <w:rPr>
                <w:rFonts w:cs="Arial" w:ascii="Arial" w:hAnsi="Arial"/>
                <w:sz w:val="20"/>
                <w:highlight w:val="green"/>
              </w:rPr>
              <w:t>CKF_EC_ECPARAMETERS</w:t>
            </w:r>
          </w:p>
        </w:tc>
        <w:tc>
          <w:tcPr>
            <w:tcW w:w="162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Lines/>
              <w:numPr>
                <w:ilvl w:val="0"/>
                <w:numId w:val="3"/>
              </w:numPr>
              <w:spacing w:before="0" w:after="40"/>
              <w:rPr>
                <w:rFonts w:ascii="Arial" w:hAnsi="Arial" w:cs="Arial"/>
                <w:sz w:val="20"/>
                <w:highlight w:val="green"/>
              </w:rPr>
            </w:pPr>
            <w:r>
              <w:rPr>
                <w:rFonts w:cs="Arial" w:ascii="Arial" w:hAnsi="Arial"/>
                <w:sz w:val="20"/>
                <w:highlight w:val="green"/>
              </w:rPr>
              <w:t>0x00400000UL</w:t>
            </w:r>
          </w:p>
        </w:tc>
        <w:tc>
          <w:tcPr>
            <w:tcW w:w="3601"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Lines/>
              <w:numPr>
                <w:ilvl w:val="0"/>
                <w:numId w:val="3"/>
              </w:numPr>
              <w:spacing w:before="0" w:after="40"/>
              <w:rPr>
                <w:rFonts w:ascii="Arial" w:hAnsi="Arial" w:cs="Arial"/>
                <w:sz w:val="20"/>
              </w:rPr>
            </w:pPr>
            <w:r>
              <w:rPr>
                <w:rFonts w:cs="Arial" w:ascii="Arial" w:hAnsi="Arial"/>
                <w:sz w:val="20"/>
              </w:rPr>
              <w:t>True if the mechanism can be used with EC domain parameters of the choice</w:t>
            </w:r>
            <w:r>
              <w:rPr>
                <w:rFonts w:cs="Arial" w:ascii="Arial" w:hAnsi="Arial"/>
                <w:b/>
                <w:sz w:val="20"/>
              </w:rPr>
              <w:t xml:space="preserve"> ecParameters</w:t>
            </w:r>
          </w:p>
        </w:tc>
      </w:tr>
      <w:tr>
        <w:trPr>
          <w:ins w:id="1849" w:author="Microsoft Office User" w:date="2018-06-11T14:30:00Z"/>
        </w:trPr>
        <w:tc>
          <w:tcPr>
            <w:tcW w:w="342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Lines/>
              <w:numPr>
                <w:ilvl w:val="0"/>
                <w:numId w:val="3"/>
              </w:numPr>
              <w:spacing w:before="0" w:after="40"/>
              <w:rPr>
                <w:rFonts w:ascii="Arial" w:hAnsi="Arial" w:cs="Arial"/>
                <w:sz w:val="20"/>
                <w:highlight w:val="green"/>
              </w:rPr>
            </w:pPr>
            <w:ins w:id="1850" w:author="Microsoft Office User" w:date="2018-06-11T14:30:00Z">
              <w:r>
                <w:rPr>
                  <w:rFonts w:cs="Arial" w:ascii="Arial" w:hAnsi="Arial"/>
                  <w:sz w:val="20"/>
                  <w:highlight w:val="green"/>
                </w:rPr>
                <w:t>CKF_EC_OID</w:t>
              </w:r>
            </w:ins>
          </w:p>
        </w:tc>
        <w:tc>
          <w:tcPr>
            <w:tcW w:w="162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Lines/>
              <w:numPr>
                <w:ilvl w:val="0"/>
                <w:numId w:val="3"/>
              </w:numPr>
              <w:spacing w:before="0" w:after="40"/>
              <w:rPr>
                <w:rFonts w:ascii="Arial" w:hAnsi="Arial" w:cs="Arial"/>
                <w:sz w:val="20"/>
                <w:highlight w:val="green"/>
              </w:rPr>
            </w:pPr>
            <w:ins w:id="1851" w:author="Microsoft Office User" w:date="2018-06-11T14:31:00Z">
              <w:r>
                <w:rPr>
                  <w:rFonts w:cs="Arial" w:ascii="Arial" w:hAnsi="Arial"/>
                  <w:sz w:val="20"/>
                  <w:highlight w:val="green"/>
                </w:rPr>
                <w:t>0x00800000UL</w:t>
              </w:r>
            </w:ins>
          </w:p>
        </w:tc>
        <w:tc>
          <w:tcPr>
            <w:tcW w:w="3601"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Lines/>
              <w:numPr>
                <w:ilvl w:val="0"/>
                <w:numId w:val="3"/>
              </w:numPr>
              <w:spacing w:before="0" w:after="40"/>
              <w:rPr>
                <w:rFonts w:ascii="Arial" w:hAnsi="Arial" w:cs="Arial"/>
                <w:sz w:val="20"/>
              </w:rPr>
            </w:pPr>
            <w:ins w:id="1852" w:author="Microsoft Office User" w:date="2018-06-11T14:30:00Z">
              <w:r>
                <w:rPr>
                  <w:rFonts w:cs="Arial" w:ascii="Arial" w:hAnsi="Arial"/>
                  <w:sz w:val="20"/>
                </w:rPr>
                <w:t>True if the mechanism can be used with EC domain parameters of the choice</w:t>
              </w:r>
            </w:ins>
            <w:ins w:id="1853" w:author="Microsoft Office User" w:date="2018-06-11T14:30:00Z">
              <w:r>
                <w:rPr>
                  <w:rFonts w:cs="Arial" w:ascii="Arial" w:hAnsi="Arial"/>
                  <w:b/>
                  <w:sz w:val="20"/>
                </w:rPr>
                <w:t xml:space="preserve"> oId</w:t>
              </w:r>
            </w:ins>
          </w:p>
        </w:tc>
      </w:tr>
      <w:tr>
        <w:trPr>
          <w:del w:id="1854" w:author="Microsoft Office User" w:date="2018-06-11T14:31:00Z"/>
        </w:trPr>
        <w:tc>
          <w:tcPr>
            <w:tcW w:w="342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Lines/>
              <w:numPr>
                <w:ilvl w:val="0"/>
                <w:numId w:val="3"/>
              </w:numPr>
              <w:spacing w:before="0" w:after="40"/>
              <w:rPr>
                <w:rFonts w:ascii="Arial" w:hAnsi="Arial" w:cs="Arial"/>
                <w:sz w:val="20"/>
                <w:highlight w:val="green"/>
              </w:rPr>
            </w:pPr>
            <w:del w:id="1855" w:author="Microsoft Office User" w:date="2018-06-11T14:31:00Z">
              <w:r>
                <w:rPr>
                  <w:rFonts w:cs="Arial" w:ascii="Arial" w:hAnsi="Arial"/>
                  <w:sz w:val="20"/>
                  <w:highlight w:val="green"/>
                </w:rPr>
                <w:delText>CKF_EC_NAMEDCURVE</w:delText>
              </w:r>
            </w:del>
          </w:p>
        </w:tc>
        <w:tc>
          <w:tcPr>
            <w:tcW w:w="162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Lines/>
              <w:numPr>
                <w:ilvl w:val="0"/>
                <w:numId w:val="3"/>
              </w:numPr>
              <w:spacing w:before="0" w:after="40"/>
              <w:rPr>
                <w:rFonts w:ascii="Arial" w:hAnsi="Arial" w:cs="Arial"/>
                <w:sz w:val="20"/>
                <w:highlight w:val="green"/>
              </w:rPr>
            </w:pPr>
            <w:del w:id="1856" w:author="Microsoft Office User" w:date="2018-06-11T14:31:00Z">
              <w:r>
                <w:rPr>
                  <w:rFonts w:cs="Arial" w:ascii="Arial" w:hAnsi="Arial"/>
                  <w:sz w:val="20"/>
                  <w:highlight w:val="green"/>
                </w:rPr>
                <w:delText>0x00800000UL</w:delText>
              </w:r>
            </w:del>
          </w:p>
        </w:tc>
        <w:tc>
          <w:tcPr>
            <w:tcW w:w="3601"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Lines/>
              <w:numPr>
                <w:ilvl w:val="0"/>
                <w:numId w:val="3"/>
              </w:numPr>
              <w:spacing w:before="0" w:after="40"/>
              <w:rPr>
                <w:rFonts w:ascii="Arial" w:hAnsi="Arial" w:cs="Arial"/>
                <w:sz w:val="20"/>
              </w:rPr>
            </w:pPr>
            <w:del w:id="1857" w:author="Microsoft Office User" w:date="2018-06-11T14:31:00Z">
              <w:r>
                <w:rPr>
                  <w:rFonts w:cs="Arial" w:ascii="Arial" w:hAnsi="Arial"/>
                  <w:sz w:val="20"/>
                </w:rPr>
                <w:delText>True if the mechanism can be used with EC domain parameters of the choice</w:delText>
              </w:r>
            </w:del>
            <w:del w:id="1858" w:author="Microsoft Office User" w:date="2018-06-11T14:31:00Z">
              <w:r>
                <w:rPr>
                  <w:rFonts w:cs="Arial" w:ascii="Arial" w:hAnsi="Arial"/>
                  <w:b/>
                  <w:sz w:val="20"/>
                </w:rPr>
                <w:delText xml:space="preserve"> namedCurve</w:delText>
              </w:r>
            </w:del>
          </w:p>
        </w:tc>
      </w:tr>
      <w:tr>
        <w:trPr/>
        <w:tc>
          <w:tcPr>
            <w:tcW w:w="342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Lines/>
              <w:numPr>
                <w:ilvl w:val="0"/>
                <w:numId w:val="3"/>
              </w:numPr>
              <w:spacing w:before="0" w:after="40"/>
              <w:rPr>
                <w:rFonts w:ascii="Arial" w:hAnsi="Arial" w:cs="Arial"/>
                <w:sz w:val="20"/>
                <w:highlight w:val="green"/>
              </w:rPr>
            </w:pPr>
            <w:r>
              <w:rPr>
                <w:rFonts w:cs="Arial" w:ascii="Arial" w:hAnsi="Arial"/>
                <w:sz w:val="20"/>
                <w:highlight w:val="green"/>
              </w:rPr>
              <w:t>CKF_EC_UNCOMPRESS</w:t>
            </w:r>
          </w:p>
        </w:tc>
        <w:tc>
          <w:tcPr>
            <w:tcW w:w="162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Lines/>
              <w:numPr>
                <w:ilvl w:val="0"/>
                <w:numId w:val="3"/>
              </w:numPr>
              <w:spacing w:before="0" w:after="40"/>
              <w:rPr>
                <w:rFonts w:ascii="Arial" w:hAnsi="Arial" w:cs="Arial"/>
                <w:sz w:val="20"/>
                <w:highlight w:val="green"/>
              </w:rPr>
            </w:pPr>
            <w:r>
              <w:rPr>
                <w:rFonts w:cs="Arial" w:ascii="Arial" w:hAnsi="Arial"/>
                <w:sz w:val="20"/>
                <w:highlight w:val="green"/>
              </w:rPr>
              <w:t>0x01000000UL</w:t>
            </w:r>
          </w:p>
        </w:tc>
        <w:tc>
          <w:tcPr>
            <w:tcW w:w="3601"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Lines/>
              <w:numPr>
                <w:ilvl w:val="0"/>
                <w:numId w:val="3"/>
              </w:numPr>
              <w:spacing w:before="0" w:after="40"/>
              <w:rPr>
                <w:rFonts w:ascii="Arial" w:hAnsi="Arial" w:cs="Arial"/>
                <w:sz w:val="20"/>
              </w:rPr>
            </w:pPr>
            <w:r>
              <w:rPr>
                <w:rFonts w:cs="Arial" w:ascii="Arial" w:hAnsi="Arial"/>
                <w:sz w:val="20"/>
              </w:rPr>
              <w:t>True if the mechanism can be used with elliptic curve point uncompressed</w:t>
            </w:r>
          </w:p>
        </w:tc>
      </w:tr>
      <w:tr>
        <w:trPr/>
        <w:tc>
          <w:tcPr>
            <w:tcW w:w="3420" w:type="dxa"/>
            <w:tcBorders>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Lines/>
              <w:numPr>
                <w:ilvl w:val="0"/>
                <w:numId w:val="3"/>
              </w:numPr>
              <w:spacing w:before="0" w:after="40"/>
              <w:rPr>
                <w:rFonts w:ascii="Arial" w:hAnsi="Arial" w:cs="Arial"/>
                <w:sz w:val="20"/>
                <w:highlight w:val="green"/>
              </w:rPr>
            </w:pPr>
            <w:r>
              <w:rPr>
                <w:rFonts w:cs="Arial" w:ascii="Arial" w:hAnsi="Arial"/>
                <w:sz w:val="20"/>
                <w:highlight w:val="green"/>
              </w:rPr>
              <w:t>CKF_EC_COMPRESS</w:t>
            </w:r>
          </w:p>
        </w:tc>
        <w:tc>
          <w:tcPr>
            <w:tcW w:w="1620"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Lines/>
              <w:numPr>
                <w:ilvl w:val="0"/>
                <w:numId w:val="3"/>
              </w:numPr>
              <w:spacing w:before="0" w:after="40"/>
              <w:rPr>
                <w:rFonts w:ascii="Arial" w:hAnsi="Arial" w:cs="Arial"/>
                <w:sz w:val="20"/>
                <w:highlight w:val="green"/>
              </w:rPr>
            </w:pPr>
            <w:r>
              <w:rPr>
                <w:rFonts w:cs="Arial" w:ascii="Arial" w:hAnsi="Arial"/>
                <w:sz w:val="20"/>
                <w:highlight w:val="green"/>
              </w:rPr>
              <w:t>0x02000000UL</w:t>
            </w:r>
          </w:p>
        </w:tc>
        <w:tc>
          <w:tcPr>
            <w:tcW w:w="3601"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Lines/>
              <w:numPr>
                <w:ilvl w:val="0"/>
                <w:numId w:val="3"/>
              </w:numPr>
              <w:spacing w:before="0" w:after="40"/>
              <w:rPr>
                <w:rFonts w:ascii="Arial" w:hAnsi="Arial" w:cs="Arial"/>
                <w:sz w:val="20"/>
              </w:rPr>
            </w:pPr>
            <w:r>
              <w:rPr>
                <w:rFonts w:cs="Arial" w:ascii="Arial" w:hAnsi="Arial"/>
                <w:sz w:val="20"/>
              </w:rPr>
              <w:t>True if the mechanism can be used with elliptic curve point compressed</w:t>
            </w:r>
          </w:p>
        </w:tc>
      </w:tr>
    </w:tbl>
    <w:p>
      <w:pPr>
        <w:pStyle w:val="Normal"/>
        <w:numPr>
          <w:ilvl w:val="0"/>
          <w:numId w:val="3"/>
        </w:numPr>
        <w:rPr/>
      </w:pPr>
      <w:ins w:id="1859" w:author="Microsoft Office User" w:date="2018-06-11T14:31:00Z">
        <w:r>
          <w:rPr/>
          <w:t>Note: CKF_EC_NAMEDCURVE is deprecated with PKCS#11 3.00. It is replaced by CKF_EC_OID.</w:t>
        </w:r>
      </w:ins>
    </w:p>
    <w:p>
      <w:pPr>
        <w:pStyle w:val="Normal"/>
        <w:numPr>
          <w:ilvl w:val="0"/>
          <w:numId w:val="3"/>
        </w:numPr>
        <w:rPr/>
      </w:pPr>
      <w:r>
        <w:rPr/>
        <w:t>In these standards, there are two different varieties of EC defined:</w:t>
      </w:r>
    </w:p>
    <w:p>
      <w:pPr>
        <w:pStyle w:val="Normal"/>
        <w:numPr>
          <w:ilvl w:val="0"/>
          <w:numId w:val="19"/>
        </w:numPr>
        <w:rPr/>
      </w:pPr>
      <w:r>
        <w:rPr/>
        <w:t xml:space="preserve">EC using a field with an odd prime number of elements (i.e. the finite field </w:t>
      </w:r>
      <w:r>
        <w:rPr>
          <w:i/>
        </w:rPr>
        <w:t>F</w:t>
      </w:r>
      <w:r>
        <w:rPr>
          <w:i/>
          <w:vertAlign w:val="subscript"/>
        </w:rPr>
        <w:t>p</w:t>
      </w:r>
      <w:r>
        <w:rPr/>
        <w:t>).</w:t>
      </w:r>
    </w:p>
    <w:p>
      <w:pPr>
        <w:pStyle w:val="Normal"/>
        <w:numPr>
          <w:ilvl w:val="0"/>
          <w:numId w:val="19"/>
        </w:numPr>
        <w:rPr/>
      </w:pPr>
      <w:r>
        <w:rPr/>
        <w:t xml:space="preserve">EC using a field of characteristic two (i.e. the finite field </w:t>
      </w:r>
      <w:r>
        <w:rPr>
          <w:i/>
        </w:rPr>
        <w:t>F</w:t>
      </w:r>
      <w:r>
        <w:rPr>
          <w:vertAlign w:val="subscript"/>
        </w:rPr>
        <w:t>2</w:t>
      </w:r>
      <w:r>
        <w:rPr>
          <w:i/>
          <w:position w:val="4"/>
        </w:rPr>
        <w:t>m</w:t>
      </w:r>
      <w:r>
        <w:rPr/>
        <w:t>).</w:t>
      </w:r>
    </w:p>
    <w:p>
      <w:pPr>
        <w:pStyle w:val="Normal"/>
        <w:numPr>
          <w:ilvl w:val="0"/>
          <w:numId w:val="3"/>
        </w:numPr>
        <w:rPr/>
      </w:pPr>
      <w:r>
        <w:rPr/>
        <w:t xml:space="preserve">An EC key in Cryptoki contains information about which variety of EC it is suited for.  It is preferable that a Cryptoki library, which can perform EC mechanisms, be capable of performing operations with the two varieties of EC, however this is not required.  The </w:t>
      </w:r>
      <w:r>
        <w:rPr>
          <w:b/>
        </w:rPr>
        <w:t>CK_MECHANISM_INFO</w:t>
      </w:r>
      <w:r>
        <w:rPr/>
        <w:t xml:space="preserve"> structure </w:t>
      </w:r>
      <w:r>
        <w:rPr>
          <w:b/>
        </w:rPr>
        <w:t>CKF_EC_F_P</w:t>
      </w:r>
      <w:r>
        <w:rPr/>
        <w:t xml:space="preserve"> flag identifies a Cryptoki library supporting EC keys over </w:t>
      </w:r>
      <w:r>
        <w:rPr>
          <w:i/>
        </w:rPr>
        <w:t>F</w:t>
      </w:r>
      <w:r>
        <w:rPr>
          <w:i/>
          <w:vertAlign w:val="subscript"/>
        </w:rPr>
        <w:t>p</w:t>
      </w:r>
      <w:r>
        <w:rPr/>
        <w:t xml:space="preserve"> whereas the </w:t>
      </w:r>
      <w:r>
        <w:rPr>
          <w:b/>
        </w:rPr>
        <w:t>CKF_EC_F_2M</w:t>
      </w:r>
      <w:r>
        <w:rPr/>
        <w:t xml:space="preserve"> flag identifies a Cryptoki library supporting EC keys over </w:t>
      </w:r>
      <w:r>
        <w:rPr>
          <w:i/>
        </w:rPr>
        <w:t>F</w:t>
      </w:r>
      <w:r>
        <w:rPr>
          <w:vertAlign w:val="subscript"/>
        </w:rPr>
        <w:t>2</w:t>
      </w:r>
      <w:r>
        <w:rPr>
          <w:i/>
          <w:position w:val="4"/>
        </w:rPr>
        <w:t>m</w:t>
      </w:r>
      <w:r>
        <w:rPr/>
        <w:t>.  A Cryptoki library that can perform EC mechanisms must set either or both of these flags for each EC mechanism.</w:t>
      </w:r>
    </w:p>
    <w:p>
      <w:pPr>
        <w:pStyle w:val="Normal"/>
        <w:numPr>
          <w:ilvl w:val="0"/>
          <w:numId w:val="3"/>
        </w:numPr>
        <w:rPr/>
      </w:pPr>
      <w:ins w:id="1860" w:author="Microsoft Office User" w:date="2018-06-11T14:32:00Z">
        <w:r>
          <w:rPr/>
          <w:t xml:space="preserve">In these specifications there are also four representation methods to define the domain parameters for an EC key.  Only the </w:t>
        </w:r>
      </w:ins>
      <w:ins w:id="1861" w:author="Microsoft Office User" w:date="2018-06-11T14:32:00Z">
        <w:r>
          <w:rPr>
            <w:b/>
          </w:rPr>
          <w:t xml:space="preserve">ecParameters, </w:t>
        </w:r>
      </w:ins>
      <w:ins w:id="1862" w:author="Microsoft Office User" w:date="2018-06-11T14:32:00Z">
        <w:r>
          <w:rPr/>
          <w:t xml:space="preserve">the </w:t>
        </w:r>
      </w:ins>
      <w:del w:id="1863" w:author="Dieter Bong" w:date="2017-12-11T17:26:00Z">
        <w:r>
          <w:rPr>
            <w:b/>
          </w:rPr>
          <w:delText>namedCurve</w:delText>
        </w:r>
      </w:del>
      <w:del w:id="1864" w:author="Dieter Bong" w:date="2017-12-11T17:26:00Z">
        <w:r>
          <w:rPr/>
          <w:delText xml:space="preserve"> </w:delText>
        </w:r>
      </w:del>
      <w:ins w:id="1865" w:author="Microsoft Office User" w:date="2018-06-11T14:32:00Z">
        <w:r>
          <w:rPr>
            <w:b/>
          </w:rPr>
          <w:t>oId</w:t>
        </w:r>
      </w:ins>
      <w:ins w:id="1866" w:author="Microsoft Office User" w:date="2018-06-11T14:32:00Z">
        <w:r>
          <w:rPr/>
          <w:t xml:space="preserve"> and the </w:t>
        </w:r>
      </w:ins>
      <w:ins w:id="1867" w:author="Microsoft Office User" w:date="2018-06-11T14:32:00Z">
        <w:r>
          <w:rPr>
            <w:b/>
          </w:rPr>
          <w:t>curveName</w:t>
        </w:r>
      </w:ins>
      <w:ins w:id="1868" w:author="Microsoft Office User" w:date="2018-06-11T14:32:00Z">
        <w:r>
          <w:rPr/>
          <w:t xml:space="preserve"> choices are supported in Cryptoki.  The </w:t>
        </w:r>
      </w:ins>
      <w:ins w:id="1869" w:author="Microsoft Office User" w:date="2018-06-11T14:32:00Z">
        <w:r>
          <w:rPr>
            <w:b/>
          </w:rPr>
          <w:t>CK_MECHANISM_INFO</w:t>
        </w:r>
      </w:ins>
      <w:ins w:id="1870" w:author="Microsoft Office User" w:date="2018-06-11T14:32:00Z">
        <w:r>
          <w:rPr/>
          <w:t xml:space="preserve"> structure </w:t>
        </w:r>
      </w:ins>
      <w:ins w:id="1871" w:author="Microsoft Office User" w:date="2018-06-11T14:32:00Z">
        <w:r>
          <w:rPr>
            <w:b/>
          </w:rPr>
          <w:t>CKF_EC_ECPARAMETERS</w:t>
        </w:r>
      </w:ins>
      <w:ins w:id="1872" w:author="Microsoft Office User" w:date="2018-06-11T14:32:00Z">
        <w:r>
          <w:rPr/>
          <w:t xml:space="preserve"> flag identifies a Cryptoki library supporting the </w:t>
        </w:r>
      </w:ins>
      <w:ins w:id="1873" w:author="Microsoft Office User" w:date="2018-06-11T14:32:00Z">
        <w:r>
          <w:rPr>
            <w:b/>
          </w:rPr>
          <w:t>ecParameters</w:t>
        </w:r>
      </w:ins>
      <w:ins w:id="1874" w:author="Microsoft Office User" w:date="2018-06-11T14:32:00Z">
        <w:r>
          <w:rPr/>
          <w:t xml:space="preserve"> choice whereas the </w:t>
        </w:r>
      </w:ins>
      <w:ins w:id="1875" w:author="Microsoft Office User" w:date="2018-06-11T14:32:00Z">
        <w:r>
          <w:rPr>
            <w:b/>
          </w:rPr>
          <w:t>CKF_EC_OID</w:t>
        </w:r>
      </w:ins>
      <w:del w:id="1876" w:author="Dieter Bong" w:date="2017-12-11T17:26:00Z">
        <w:r>
          <w:rPr>
            <w:b/>
          </w:rPr>
          <w:delText>NAMEDCURVE</w:delText>
        </w:r>
      </w:del>
      <w:ins w:id="1877" w:author="Microsoft Office User" w:date="2018-06-11T14:32:00Z">
        <w:r>
          <w:rPr/>
          <w:t xml:space="preserve"> flag identifies a Cryptoki library supporting the </w:t>
        </w:r>
      </w:ins>
      <w:ins w:id="1878" w:author="Microsoft Office User" w:date="2018-06-11T14:32:00Z">
        <w:r>
          <w:rPr>
            <w:b/>
          </w:rPr>
          <w:t>oId</w:t>
        </w:r>
      </w:ins>
      <w:ins w:id="1879" w:author="Microsoft Office User" w:date="2018-06-11T14:32:00Z">
        <w:r>
          <w:rPr/>
          <w:t xml:space="preserve"> </w:t>
        </w:r>
      </w:ins>
      <w:del w:id="1880" w:author="Dieter Bong" w:date="2017-12-11T17:29:00Z">
        <w:r>
          <w:rPr>
            <w:b/>
          </w:rPr>
          <w:delText>namedCurve</w:delText>
        </w:r>
      </w:del>
      <w:del w:id="1881" w:author="Dieter Bong" w:date="2017-12-11T17:29:00Z">
        <w:r>
          <w:rPr/>
          <w:delText xml:space="preserve"> </w:delText>
        </w:r>
      </w:del>
      <w:ins w:id="1882" w:author="Microsoft Office User" w:date="2018-06-11T14:32:00Z">
        <w:r>
          <w:rPr/>
          <w:t xml:space="preserve">choice, and the </w:t>
        </w:r>
      </w:ins>
      <w:ins w:id="1883" w:author="Microsoft Office User" w:date="2018-06-11T14:32:00Z">
        <w:r>
          <w:rPr>
            <w:b/>
          </w:rPr>
          <w:t>CKF_EC_CURVENAME</w:t>
        </w:r>
      </w:ins>
      <w:ins w:id="1884" w:author="Microsoft Office User" w:date="2018-06-11T14:32:00Z">
        <w:r>
          <w:rPr/>
          <w:t xml:space="preserve"> flag identifies a Cryptoki library supporting the </w:t>
        </w:r>
      </w:ins>
      <w:ins w:id="1885" w:author="Microsoft Office User" w:date="2018-06-11T14:32:00Z">
        <w:r>
          <w:rPr>
            <w:b/>
          </w:rPr>
          <w:t>curveName</w:t>
        </w:r>
      </w:ins>
      <w:ins w:id="1886" w:author="Microsoft Office User" w:date="2018-06-11T14:32:00Z">
        <w:r>
          <w:rPr/>
          <w:t xml:space="preserve"> choice.  A Cryptoki library that can perform EC mechanisms must set the appropriate flag(s) for each EC mechanism.</w:t>
        </w:r>
      </w:ins>
    </w:p>
    <w:p>
      <w:pPr>
        <w:pStyle w:val="Normal"/>
        <w:numPr>
          <w:ilvl w:val="0"/>
          <w:numId w:val="3"/>
        </w:numPr>
        <w:rPr/>
      </w:pPr>
      <w:del w:id="1887" w:author="Microsoft Office User" w:date="2018-06-11T14:32:00Z">
        <w:r>
          <w:rPr/>
          <w:delText xml:space="preserve">In these specifications there are also three representation methods to define the domain parameters for an EC key.  Only the </w:delText>
        </w:r>
      </w:del>
      <w:del w:id="1888" w:author="Microsoft Office User" w:date="2018-06-11T14:32:00Z">
        <w:r>
          <w:rPr>
            <w:b/>
          </w:rPr>
          <w:delText xml:space="preserve">ecParameters </w:delText>
        </w:r>
      </w:del>
      <w:del w:id="1889" w:author="Microsoft Office User" w:date="2018-06-11T14:32:00Z">
        <w:r>
          <w:rPr/>
          <w:delText xml:space="preserve">and the </w:delText>
        </w:r>
      </w:del>
      <w:del w:id="1890" w:author="Microsoft Office User" w:date="2018-06-11T14:32:00Z">
        <w:r>
          <w:rPr>
            <w:b/>
          </w:rPr>
          <w:delText>namedCurve</w:delText>
        </w:r>
      </w:del>
      <w:del w:id="1891" w:author="Microsoft Office User" w:date="2018-06-11T14:32:00Z">
        <w:r>
          <w:rPr/>
          <w:delText xml:space="preserve"> choices are supported in Cryptoki.  The </w:delText>
        </w:r>
      </w:del>
      <w:del w:id="1892" w:author="Microsoft Office User" w:date="2018-06-11T14:32:00Z">
        <w:r>
          <w:rPr>
            <w:b/>
          </w:rPr>
          <w:delText>CK_MECHANISM_INFO</w:delText>
        </w:r>
      </w:del>
      <w:del w:id="1893" w:author="Microsoft Office User" w:date="2018-06-11T14:32:00Z">
        <w:r>
          <w:rPr/>
          <w:delText xml:space="preserve"> structure </w:delText>
        </w:r>
      </w:del>
      <w:del w:id="1894" w:author="Microsoft Office User" w:date="2018-06-11T14:32:00Z">
        <w:r>
          <w:rPr>
            <w:b/>
          </w:rPr>
          <w:delText>CKF_EC_ECPARAMETERS</w:delText>
        </w:r>
      </w:del>
      <w:del w:id="1895" w:author="Microsoft Office User" w:date="2018-06-11T14:32:00Z">
        <w:r>
          <w:rPr/>
          <w:delText xml:space="preserve"> flag identifies a Cryptoki library supporting the </w:delText>
        </w:r>
      </w:del>
      <w:del w:id="1896" w:author="Microsoft Office User" w:date="2018-06-11T14:32:00Z">
        <w:r>
          <w:rPr>
            <w:b/>
          </w:rPr>
          <w:delText>ecParameters</w:delText>
        </w:r>
      </w:del>
      <w:del w:id="1897" w:author="Microsoft Office User" w:date="2018-06-11T14:32:00Z">
        <w:r>
          <w:rPr/>
          <w:delText xml:space="preserve"> choice whereas the </w:delText>
        </w:r>
      </w:del>
      <w:del w:id="1898" w:author="Microsoft Office User" w:date="2018-06-11T14:32:00Z">
        <w:r>
          <w:rPr>
            <w:b/>
          </w:rPr>
          <w:delText>CKF_EC_NAMEDCURVE</w:delText>
        </w:r>
      </w:del>
      <w:del w:id="1899" w:author="Microsoft Office User" w:date="2018-06-11T14:32:00Z">
        <w:r>
          <w:rPr/>
          <w:delText xml:space="preserve"> flag identifies a Cryptoki library supporting the </w:delText>
        </w:r>
      </w:del>
      <w:del w:id="1900" w:author="Microsoft Office User" w:date="2018-06-11T14:32:00Z">
        <w:r>
          <w:rPr>
            <w:b/>
          </w:rPr>
          <w:delText>namedCurve</w:delText>
        </w:r>
      </w:del>
      <w:del w:id="1901" w:author="Microsoft Office User" w:date="2018-06-11T14:32:00Z">
        <w:r>
          <w:rPr/>
          <w:delText xml:space="preserve"> choice.  A Cryptoki library that can perform EC mechanisms must set either or both of these flags for each EC mechanism.</w:delText>
        </w:r>
      </w:del>
    </w:p>
    <w:p>
      <w:pPr>
        <w:pStyle w:val="Normal"/>
        <w:numPr>
          <w:ilvl w:val="0"/>
          <w:numId w:val="3"/>
        </w:numPr>
        <w:rPr/>
      </w:pPr>
      <w:r>
        <w:rPr/>
        <w:t xml:space="preserve">In these specifications, an EC public key (i.e. EC point </w:t>
      </w:r>
      <w:r>
        <w:rPr>
          <w:i/>
        </w:rPr>
        <w:t>Q</w:t>
      </w:r>
      <w:r>
        <w:rPr/>
        <w:t xml:space="preserve">) or the base point </w:t>
      </w:r>
      <w:r>
        <w:rPr>
          <w:i/>
        </w:rPr>
        <w:t>G</w:t>
      </w:r>
      <w:r>
        <w:rPr/>
        <w:t xml:space="preserve"> when the </w:t>
      </w:r>
      <w:r>
        <w:rPr>
          <w:b/>
        </w:rPr>
        <w:t xml:space="preserve">ecParameters </w:t>
      </w:r>
      <w:r>
        <w:rPr/>
        <w:t xml:space="preserve">choice is used can be represented as an octet string of the uncompressed form or the compressed form.  The </w:t>
      </w:r>
      <w:r>
        <w:rPr>
          <w:b/>
        </w:rPr>
        <w:t>CK_MECHANISM_INFO</w:t>
      </w:r>
      <w:r>
        <w:rPr/>
        <w:t xml:space="preserve"> structure </w:t>
      </w:r>
      <w:r>
        <w:rPr>
          <w:b/>
        </w:rPr>
        <w:t>CKF_EC_UNCOMPRESS</w:t>
      </w:r>
      <w:r>
        <w:rPr/>
        <w:t xml:space="preserve"> flag identifies a Cryptoki library supporting the uncompressed form whereas the</w:t>
      </w:r>
      <w:r>
        <w:rPr>
          <w:b/>
        </w:rPr>
        <w:t xml:space="preserve"> CKF_EC_COMPRESS</w:t>
      </w:r>
      <w:r>
        <w:rPr/>
        <w:t xml:space="preserve"> flag identifies a Cryptoki library supporting the compressed form.</w:t>
      </w:r>
      <w:bookmarkStart w:id="575" w:name="_Hlt496500903"/>
      <w:bookmarkEnd w:id="575"/>
      <w:r>
        <w:rPr/>
        <w:t xml:space="preserve">  A Cryptoki library that can perform EC mechanisms must set either or both of these flags for each EC mechanism.</w:t>
      </w:r>
    </w:p>
    <w:p>
      <w:pPr>
        <w:pStyle w:val="Normal"/>
        <w:numPr>
          <w:ilvl w:val="0"/>
          <w:numId w:val="3"/>
        </w:numPr>
        <w:rPr/>
      </w:pPr>
      <w:r>
        <w:rPr/>
        <w:t>Note that an implementation of a Cryptoki library supporting EC with only one variety, one representation of domain parameters or one form may encounter difficulties achieving interoperability with other implementations.</w:t>
      </w:r>
    </w:p>
    <w:p>
      <w:pPr>
        <w:pStyle w:val="Normal"/>
        <w:numPr>
          <w:ilvl w:val="0"/>
          <w:numId w:val="3"/>
        </w:numPr>
        <w:rPr/>
      </w:pPr>
      <w:r>
        <w:rPr>
          <w:szCs w:val="20"/>
        </w:rPr>
        <w:t xml:space="preserve">If an attempt to create, generate, derive or unwrap an EC key of an unsupported curve is made, the attempt should fail with the error code CKR_CURVE_NOT_SUPPORTED.  </w:t>
      </w:r>
      <w:r>
        <w:rPr/>
        <w:t>If an attempt to create, generate, derive, or unwrap an EC key with invalid or of an unsupported representation of domain parameters is made, that attempt should fail with the error code CKR_DOMAIN_PARAMS_INVALID.  If an attempt to create, generate, derive, or unwrap an EC key of an unsupported form is made, that attempt should fail with the error code CKR_TEMPLATE_INCONSISTENT.</w:t>
      </w:r>
    </w:p>
    <w:p>
      <w:pPr>
        <w:pStyle w:val="Heading3"/>
        <w:numPr>
          <w:ilvl w:val="2"/>
          <w:numId w:val="2"/>
        </w:numPr>
        <w:rPr/>
      </w:pPr>
      <w:bookmarkStart w:id="576" w:name="_Toc385057989"/>
      <w:bookmarkStart w:id="577" w:name="_Toc405794810"/>
      <w:bookmarkStart w:id="578" w:name="_Toc471006064"/>
      <w:bookmarkStart w:id="579" w:name="_Toc516500664"/>
      <w:bookmarkStart w:id="580" w:name="_Toc416960010"/>
      <w:bookmarkStart w:id="581" w:name="_Toc395187764"/>
      <w:bookmarkStart w:id="582" w:name="_Toc391471126"/>
      <w:bookmarkStart w:id="583" w:name="_Toc370634409"/>
      <w:bookmarkStart w:id="584" w:name="_Ref44295942"/>
      <w:bookmarkStart w:id="585" w:name="_Toc72656229"/>
      <w:bookmarkStart w:id="586" w:name="_Toc228807186"/>
      <w:bookmarkStart w:id="587" w:name="_Toc228894660"/>
      <w:bookmarkEnd w:id="576"/>
      <w:bookmarkEnd w:id="577"/>
      <w:bookmarkEnd w:id="579"/>
      <w:bookmarkEnd w:id="580"/>
      <w:bookmarkEnd w:id="581"/>
      <w:bookmarkEnd w:id="582"/>
      <w:bookmarkEnd w:id="583"/>
      <w:bookmarkEnd w:id="584"/>
      <w:bookmarkEnd w:id="585"/>
      <w:bookmarkEnd w:id="586"/>
      <w:bookmarkEnd w:id="587"/>
      <w:r>
        <w:rPr/>
        <w:t>EC Signatures</w:t>
      </w:r>
    </w:p>
    <w:p>
      <w:pPr>
        <w:pStyle w:val="Normal"/>
        <w:numPr>
          <w:ilvl w:val="0"/>
          <w:numId w:val="3"/>
        </w:numPr>
        <w:rPr>
          <w:lang w:val="en-GB"/>
        </w:rPr>
      </w:pPr>
      <w:r>
        <w:rPr>
          <w:lang w:val="en-GB"/>
        </w:rPr>
        <w:t xml:space="preserve">For the purposes of these mechanisms, an ECDSA signature is an octet string of even length which is at most two times </w:t>
      </w:r>
      <w:r>
        <w:rPr>
          <w:i/>
          <w:lang w:val="en-GB"/>
        </w:rPr>
        <w:t>nLen</w:t>
      </w:r>
      <w:r>
        <w:rPr>
          <w:lang w:val="en-GB"/>
        </w:rPr>
        <w:t xml:space="preserve"> octets, where </w:t>
      </w:r>
      <w:r>
        <w:rPr>
          <w:i/>
          <w:lang w:val="en-GB"/>
        </w:rPr>
        <w:t xml:space="preserve">nLen </w:t>
      </w:r>
      <w:r>
        <w:rPr>
          <w:lang w:val="en-GB"/>
        </w:rPr>
        <w:t xml:space="preserve">is the length in octets of the base point order </w:t>
      </w:r>
      <w:r>
        <w:rPr>
          <w:i/>
          <w:lang w:val="en-GB"/>
        </w:rPr>
        <w:t>n</w:t>
      </w:r>
      <w:r>
        <w:rPr>
          <w:lang w:val="en-GB"/>
        </w:rPr>
        <w:t xml:space="preserve">. The signature octets correspond to the concatenation of the ECDSA values </w:t>
      </w:r>
      <w:r>
        <w:rPr>
          <w:i/>
          <w:lang w:val="en-GB"/>
        </w:rPr>
        <w:t>r</w:t>
      </w:r>
      <w:r>
        <w:rPr>
          <w:lang w:val="en-GB"/>
        </w:rPr>
        <w:t xml:space="preserve"> and </w:t>
      </w:r>
      <w:r>
        <w:rPr>
          <w:i/>
          <w:lang w:val="en-GB"/>
        </w:rPr>
        <w:t>s</w:t>
      </w:r>
      <w:r>
        <w:rPr>
          <w:lang w:val="en-GB"/>
        </w:rPr>
        <w:t xml:space="preserve">, both represented as an octet string of equal length of at most </w:t>
      </w:r>
      <w:r>
        <w:rPr>
          <w:i/>
          <w:lang w:val="en-GB"/>
        </w:rPr>
        <w:t>nLen</w:t>
      </w:r>
      <w:r>
        <w:rPr>
          <w:lang w:val="en-GB"/>
        </w:rPr>
        <w:t xml:space="preserve"> with the most significant byte first. If </w:t>
      </w:r>
      <w:r>
        <w:rPr>
          <w:i/>
          <w:lang w:val="en-GB"/>
        </w:rPr>
        <w:t xml:space="preserve">r </w:t>
      </w:r>
      <w:r>
        <w:rPr>
          <w:lang w:val="en-GB"/>
        </w:rPr>
        <w:t xml:space="preserve">and </w:t>
      </w:r>
      <w:r>
        <w:rPr>
          <w:i/>
          <w:lang w:val="en-GB"/>
        </w:rPr>
        <w:t xml:space="preserve">s </w:t>
      </w:r>
      <w:r>
        <w:rPr>
          <w:lang w:val="en-GB"/>
        </w:rPr>
        <w:t xml:space="preserve">have different octet length, the shorter of both must be padded with leading zero octets such that both have the same octet length. Loosely spoken, the first half of the signature is </w:t>
      </w:r>
      <w:r>
        <w:rPr>
          <w:i/>
          <w:lang w:val="en-GB"/>
        </w:rPr>
        <w:t>r</w:t>
      </w:r>
      <w:r>
        <w:rPr>
          <w:lang w:val="en-GB"/>
        </w:rPr>
        <w:t xml:space="preserve"> and the second half is </w:t>
      </w:r>
      <w:r>
        <w:rPr>
          <w:i/>
          <w:lang w:val="en-GB"/>
        </w:rPr>
        <w:t>s</w:t>
      </w:r>
      <w:r>
        <w:rPr>
          <w:lang w:val="en-GB"/>
        </w:rPr>
        <w:t>. For signatures created by a token, the resulting signature is always of length 2</w:t>
      </w:r>
      <w:r>
        <w:rPr>
          <w:i/>
          <w:lang w:val="en-GB"/>
        </w:rPr>
        <w:t>nLen</w:t>
      </w:r>
      <w:r>
        <w:rPr>
          <w:lang w:val="en-GB"/>
        </w:rPr>
        <w:t xml:space="preserve">. For signatures passed to a token for verification, the signature may have a shorter length but must be composed as specified before. </w:t>
      </w:r>
    </w:p>
    <w:p>
      <w:pPr>
        <w:pStyle w:val="Normal"/>
        <w:numPr>
          <w:ilvl w:val="0"/>
          <w:numId w:val="3"/>
        </w:numPr>
        <w:rPr>
          <w:lang w:val="en-GB"/>
        </w:rPr>
      </w:pPr>
      <w:r>
        <w:rPr>
          <w:lang w:val="en-GB"/>
        </w:rPr>
        <w:t xml:space="preserve">If the length of the hash value is larger than the bit length of </w:t>
      </w:r>
      <w:r>
        <w:rPr>
          <w:i/>
          <w:lang w:val="en-GB"/>
        </w:rPr>
        <w:t>n</w:t>
      </w:r>
      <w:r>
        <w:rPr>
          <w:lang w:val="en-GB"/>
        </w:rPr>
        <w:t xml:space="preserve">, only the leftmost bits of the hash up to the length of </w:t>
      </w:r>
      <w:r>
        <w:rPr>
          <w:i/>
          <w:lang w:val="en-GB"/>
        </w:rPr>
        <w:t>n</w:t>
      </w:r>
      <w:r>
        <w:rPr>
          <w:lang w:val="en-GB"/>
        </w:rPr>
        <w:t xml:space="preserve"> will be used. Any truncation is done by the token.</w:t>
      </w:r>
    </w:p>
    <w:p>
      <w:pPr>
        <w:pStyle w:val="Normal"/>
        <w:numPr>
          <w:ilvl w:val="0"/>
          <w:numId w:val="3"/>
        </w:numPr>
        <w:rPr>
          <w:lang w:val="en-GB"/>
        </w:rPr>
      </w:pPr>
      <w:r>
        <w:rPr>
          <w:lang w:val="en-GB"/>
        </w:rPr>
        <w:t xml:space="preserve">Note: For applications, it is recommended to encode the signature as an octet string of length two times </w:t>
      </w:r>
      <w:r>
        <w:rPr>
          <w:i/>
          <w:lang w:val="en-GB"/>
        </w:rPr>
        <w:t xml:space="preserve">nLen </w:t>
      </w:r>
      <w:r>
        <w:rPr>
          <w:lang w:val="en-GB"/>
        </w:rPr>
        <w:t xml:space="preserve">if possible. This ensures that the application works with PKCS#11 modules which have been implemented based on an older version of this document. Older versions required all signatures to have length two times </w:t>
      </w:r>
      <w:r>
        <w:rPr>
          <w:i/>
          <w:lang w:val="en-GB"/>
        </w:rPr>
        <w:t>nLen</w:t>
      </w:r>
      <w:r>
        <w:rPr>
          <w:lang w:val="en-GB"/>
        </w:rPr>
        <w:t xml:space="preserve">. It may be impossible to encode the signature with the maximum length of two times </w:t>
      </w:r>
      <w:r>
        <w:rPr>
          <w:i/>
          <w:lang w:val="en-GB"/>
        </w:rPr>
        <w:t>nLen</w:t>
      </w:r>
      <w:r>
        <w:rPr>
          <w:lang w:val="en-GB"/>
        </w:rPr>
        <w:t xml:space="preserve"> if the application just gets the integer values of </w:t>
      </w:r>
      <w:r>
        <w:rPr>
          <w:i/>
          <w:lang w:val="en-GB"/>
        </w:rPr>
        <w:t>r</w:t>
      </w:r>
      <w:r>
        <w:rPr>
          <w:lang w:val="en-GB"/>
        </w:rPr>
        <w:t xml:space="preserve"> and </w:t>
      </w:r>
      <w:r>
        <w:rPr>
          <w:i/>
          <w:lang w:val="en-GB"/>
        </w:rPr>
        <w:t xml:space="preserve">s </w:t>
      </w:r>
      <w:r>
        <w:rPr>
          <w:lang w:val="en-GB"/>
        </w:rPr>
        <w:t xml:space="preserve">(i.e. without leading zeros), but does not know the base point order </w:t>
      </w:r>
      <w:r>
        <w:rPr>
          <w:i/>
          <w:lang w:val="en-GB"/>
        </w:rPr>
        <w:t>n</w:t>
      </w:r>
      <w:r>
        <w:rPr>
          <w:lang w:val="en-GB"/>
        </w:rPr>
        <w:t xml:space="preserve">, because </w:t>
      </w:r>
      <w:r>
        <w:rPr>
          <w:i/>
          <w:lang w:val="en-GB"/>
        </w:rPr>
        <w:t>r</w:t>
      </w:r>
      <w:r>
        <w:rPr>
          <w:lang w:val="en-GB"/>
        </w:rPr>
        <w:t xml:space="preserve"> and </w:t>
      </w:r>
      <w:r>
        <w:rPr>
          <w:i/>
          <w:lang w:val="en-GB"/>
        </w:rPr>
        <w:t>s</w:t>
      </w:r>
      <w:r>
        <w:rPr>
          <w:lang w:val="en-GB"/>
        </w:rPr>
        <w:t xml:space="preserve"> can have any value between zero and the base point order </w:t>
      </w:r>
      <w:r>
        <w:rPr>
          <w:i/>
          <w:lang w:val="en-GB"/>
        </w:rPr>
        <w:t>n</w:t>
      </w:r>
      <w:r>
        <w:rPr>
          <w:lang w:val="en-GB"/>
        </w:rPr>
        <w:t xml:space="preserve">. </w:t>
      </w:r>
    </w:p>
    <w:p>
      <w:pPr>
        <w:pStyle w:val="Heading3"/>
        <w:numPr>
          <w:ilvl w:val="2"/>
          <w:numId w:val="2"/>
        </w:numPr>
        <w:rPr/>
      </w:pPr>
      <w:bookmarkStart w:id="588" w:name="_Toc516500665"/>
      <w:bookmarkStart w:id="589" w:name="_Toc416960011"/>
      <w:bookmarkStart w:id="590" w:name="_Toc395187765"/>
      <w:bookmarkStart w:id="591" w:name="_Toc391471127"/>
      <w:bookmarkStart w:id="592" w:name="_Toc370634410"/>
      <w:bookmarkStart w:id="593" w:name="_Toc72656230"/>
      <w:bookmarkStart w:id="594" w:name="_Toc228807187"/>
      <w:bookmarkStart w:id="595" w:name="_Toc228894661"/>
      <w:bookmarkEnd w:id="588"/>
      <w:bookmarkEnd w:id="589"/>
      <w:bookmarkEnd w:id="590"/>
      <w:bookmarkEnd w:id="591"/>
      <w:bookmarkEnd w:id="592"/>
      <w:bookmarkEnd w:id="593"/>
      <w:bookmarkEnd w:id="594"/>
      <w:bookmarkEnd w:id="595"/>
      <w:r>
        <w:rPr/>
        <w:t>Definitions</w:t>
      </w:r>
    </w:p>
    <w:p>
      <w:pPr>
        <w:pStyle w:val="Normal"/>
        <w:numPr>
          <w:ilvl w:val="0"/>
          <w:numId w:val="3"/>
        </w:numPr>
        <w:rPr/>
      </w:pPr>
      <w:r>
        <w:rPr/>
        <w:t>This section defines the key type “CKK_ECDSA” and “CKK_EC” for type CK_KEY_TYPE as used in the CKA_KEY_TYPE attribute of key objects.</w:t>
      </w:r>
    </w:p>
    <w:p>
      <w:pPr>
        <w:pStyle w:val="Normal"/>
        <w:numPr>
          <w:ilvl w:val="0"/>
          <w:numId w:val="3"/>
        </w:numPr>
        <w:rPr/>
      </w:pPr>
      <w:r>
        <w:rPr/>
        <w:t>Mechanisms:</w:t>
      </w:r>
    </w:p>
    <w:p>
      <w:pPr>
        <w:pStyle w:val="Normal"/>
        <w:numPr>
          <w:ilvl w:val="0"/>
          <w:numId w:val="3"/>
        </w:numPr>
        <w:ind w:left="720" w:hanging="0"/>
        <w:rPr/>
      </w:pPr>
      <w:del w:id="1902" w:author="Microsoft Office User" w:date="2018-06-11T14:32:00Z">
        <w:r>
          <w:rPr/>
          <w:delText>Note: CKM_ECDSA_KEY_PAIR_GEN is deprecated in v2.11</w:delText>
        </w:r>
      </w:del>
    </w:p>
    <w:p>
      <w:pPr>
        <w:pStyle w:val="Normal"/>
        <w:numPr>
          <w:ilvl w:val="0"/>
          <w:numId w:val="3"/>
        </w:numPr>
        <w:ind w:left="720" w:hanging="0"/>
        <w:rPr/>
      </w:pPr>
      <w:del w:id="1903" w:author="Microsoft Office User" w:date="2018-06-11T14:32:00Z">
        <w:r>
          <w:rPr/>
          <w:delText>CKM_ECDSA_KEY_PAIR_GEN</w:delText>
        </w:r>
      </w:del>
      <w:del w:id="1904" w:author="Dieter Bong" w:date="2018-01-09T18:09:00Z">
        <w:r>
          <w:rPr/>
          <w:delText xml:space="preserve">         </w:delText>
        </w:r>
      </w:del>
    </w:p>
    <w:p>
      <w:pPr>
        <w:pStyle w:val="Normal"/>
        <w:numPr>
          <w:ilvl w:val="0"/>
          <w:numId w:val="3"/>
        </w:numPr>
        <w:ind w:left="720" w:hanging="0"/>
        <w:rPr/>
      </w:pPr>
      <w:r>
        <w:rPr/>
        <w:t>CKM_EC_KEY_PAIR_GEN</w:t>
      </w:r>
      <w:del w:id="1905" w:author="Dieter Bong" w:date="2018-01-09T18:09:00Z">
        <w:r>
          <w:rPr/>
          <w:delText xml:space="preserve">            </w:delText>
        </w:r>
      </w:del>
    </w:p>
    <w:p>
      <w:pPr>
        <w:pStyle w:val="Normal"/>
        <w:numPr>
          <w:ilvl w:val="0"/>
          <w:numId w:val="3"/>
        </w:numPr>
        <w:ind w:left="720" w:hanging="0"/>
        <w:rPr/>
      </w:pPr>
      <w:ins w:id="1906" w:author="Microsoft Office User" w:date="2018-06-11T14:32:00Z">
        <w:r>
          <w:rPr/>
          <w:t>CKM_EC_EDWARDS_KEY_PAIR_GEN</w:t>
        </w:r>
      </w:ins>
    </w:p>
    <w:p>
      <w:pPr>
        <w:pStyle w:val="Normal"/>
        <w:numPr>
          <w:ilvl w:val="0"/>
          <w:numId w:val="3"/>
        </w:numPr>
        <w:ind w:left="720" w:hanging="0"/>
        <w:rPr/>
      </w:pPr>
      <w:ins w:id="1907" w:author="Microsoft Office User" w:date="2018-06-11T14:32:00Z">
        <w:r>
          <w:rPr/>
          <w:t>CKM_EC_MONTGOMERY_KEY_PAIR_GEN</w:t>
        </w:r>
      </w:ins>
    </w:p>
    <w:p>
      <w:pPr>
        <w:pStyle w:val="Normal"/>
        <w:numPr>
          <w:ilvl w:val="0"/>
          <w:numId w:val="3"/>
        </w:numPr>
        <w:ind w:left="720" w:hanging="0"/>
        <w:rPr/>
      </w:pPr>
      <w:r>
        <w:rPr/>
        <w:t>CKM_ECDSA</w:t>
      </w:r>
      <w:del w:id="1908" w:author="Dieter Bong" w:date="2018-01-09T18:09:00Z">
        <w:r>
          <w:rPr/>
          <w:delText xml:space="preserve">                      </w:delText>
        </w:r>
      </w:del>
    </w:p>
    <w:p>
      <w:pPr>
        <w:pStyle w:val="Normal"/>
        <w:numPr>
          <w:ilvl w:val="0"/>
          <w:numId w:val="3"/>
        </w:numPr>
        <w:ind w:left="720" w:hanging="0"/>
        <w:rPr/>
      </w:pPr>
      <w:r>
        <w:rPr/>
        <w:t>CKM_ECDSA_SHA1</w:t>
      </w:r>
      <w:del w:id="1909" w:author="Dieter Bong" w:date="2018-01-09T18:10:00Z">
        <w:r>
          <w:rPr/>
          <w:delText xml:space="preserve"> </w:delText>
        </w:r>
      </w:del>
      <w:del w:id="1910" w:author="Dieter Bong" w:date="2018-01-09T18:09:00Z">
        <w:r>
          <w:rPr/>
          <w:delText xml:space="preserve">                </w:delText>
        </w:r>
      </w:del>
    </w:p>
    <w:p>
      <w:pPr>
        <w:pStyle w:val="Normal"/>
        <w:numPr>
          <w:ilvl w:val="0"/>
          <w:numId w:val="3"/>
        </w:numPr>
        <w:ind w:left="720" w:hanging="0"/>
        <w:rPr>
          <w:rFonts w:eastAsia="Wingdings"/>
        </w:rPr>
      </w:pPr>
      <w:ins w:id="1911" w:author="Dieter Bong" w:date="2018-01-09T18:10:00Z">
        <w:r>
          <w:rPr>
            <w:rFonts w:eastAsia="Wingdings"/>
          </w:rPr>
          <w:t>CKM_ECDSA_SHA224</w:t>
        </w:r>
      </w:ins>
    </w:p>
    <w:p>
      <w:pPr>
        <w:pStyle w:val="Normal"/>
        <w:numPr>
          <w:ilvl w:val="0"/>
          <w:numId w:val="3"/>
        </w:numPr>
        <w:ind w:left="720" w:hanging="0"/>
        <w:rPr>
          <w:rFonts w:eastAsia="Wingdings"/>
        </w:rPr>
      </w:pPr>
      <w:ins w:id="1912" w:author="Dieter Bong" w:date="2018-01-09T18:10:00Z">
        <w:r>
          <w:rPr>
            <w:rFonts w:eastAsia="Wingdings"/>
          </w:rPr>
          <w:t>CKM_ECDSA_SHA256</w:t>
        </w:r>
      </w:ins>
    </w:p>
    <w:p>
      <w:pPr>
        <w:pStyle w:val="Normal"/>
        <w:numPr>
          <w:ilvl w:val="0"/>
          <w:numId w:val="3"/>
        </w:numPr>
        <w:ind w:left="720" w:hanging="0"/>
        <w:rPr>
          <w:rFonts w:eastAsia="Wingdings"/>
        </w:rPr>
      </w:pPr>
      <w:ins w:id="1913" w:author="Dieter Bong" w:date="2018-01-09T18:10:00Z">
        <w:r>
          <w:rPr>
            <w:rFonts w:eastAsia="Wingdings"/>
          </w:rPr>
          <w:t>CKM_ECDSA_SHA384</w:t>
        </w:r>
      </w:ins>
    </w:p>
    <w:p>
      <w:pPr>
        <w:pStyle w:val="Normal"/>
        <w:numPr>
          <w:ilvl w:val="0"/>
          <w:numId w:val="3"/>
        </w:numPr>
        <w:ind w:left="720" w:hanging="0"/>
        <w:rPr>
          <w:rFonts w:eastAsia="Wingdings"/>
        </w:rPr>
      </w:pPr>
      <w:ins w:id="1914" w:author="Dieter Bong" w:date="2018-01-09T18:10:00Z">
        <w:r>
          <w:rPr>
            <w:rFonts w:eastAsia="Wingdings"/>
          </w:rPr>
          <w:t>CKM_ECDSA_SHA512</w:t>
        </w:r>
      </w:ins>
    </w:p>
    <w:p>
      <w:pPr>
        <w:pStyle w:val="Normal"/>
        <w:numPr>
          <w:ilvl w:val="0"/>
          <w:numId w:val="3"/>
        </w:numPr>
        <w:ind w:left="720" w:hanging="0"/>
        <w:rPr>
          <w:rFonts w:eastAsia="Wingdings"/>
        </w:rPr>
      </w:pPr>
      <w:ins w:id="1915" w:author="Dieter Bong" w:date="2018-01-09T18:10:00Z">
        <w:r>
          <w:rPr>
            <w:rFonts w:eastAsia="Wingdings"/>
          </w:rPr>
          <w:t>CKM_ECDSA_SHA3_224</w:t>
        </w:r>
      </w:ins>
    </w:p>
    <w:p>
      <w:pPr>
        <w:pStyle w:val="Normal"/>
        <w:numPr>
          <w:ilvl w:val="0"/>
          <w:numId w:val="3"/>
        </w:numPr>
        <w:ind w:left="720" w:hanging="0"/>
        <w:rPr>
          <w:rFonts w:eastAsia="Wingdings"/>
        </w:rPr>
      </w:pPr>
      <w:ins w:id="1916" w:author="Dieter Bong" w:date="2018-01-09T18:10:00Z">
        <w:r>
          <w:rPr>
            <w:rFonts w:eastAsia="Wingdings"/>
          </w:rPr>
          <w:t>CKM_ECDSA_SHA3_256</w:t>
        </w:r>
      </w:ins>
    </w:p>
    <w:p>
      <w:pPr>
        <w:pStyle w:val="Normal"/>
        <w:numPr>
          <w:ilvl w:val="0"/>
          <w:numId w:val="3"/>
        </w:numPr>
        <w:ind w:left="720" w:hanging="0"/>
        <w:rPr>
          <w:rFonts w:eastAsia="Wingdings"/>
        </w:rPr>
      </w:pPr>
      <w:ins w:id="1917" w:author="Dieter Bong" w:date="2018-01-09T18:10:00Z">
        <w:r>
          <w:rPr>
            <w:rFonts w:eastAsia="Wingdings"/>
          </w:rPr>
          <w:t>CKM_ECDSA_SHA3_384</w:t>
        </w:r>
      </w:ins>
    </w:p>
    <w:p>
      <w:pPr>
        <w:pStyle w:val="Normal"/>
        <w:numPr>
          <w:ilvl w:val="0"/>
          <w:numId w:val="3"/>
        </w:numPr>
        <w:ind w:left="720" w:hanging="0"/>
        <w:rPr>
          <w:rFonts w:eastAsia="Wingdings"/>
        </w:rPr>
      </w:pPr>
      <w:ins w:id="1918" w:author="Dieter Bong" w:date="2018-01-09T18:10:00Z">
        <w:r>
          <w:rPr>
            <w:rFonts w:eastAsia="Wingdings"/>
          </w:rPr>
          <w:t>CKM_ECDSA_SHA3_512</w:t>
        </w:r>
      </w:ins>
    </w:p>
    <w:p>
      <w:pPr>
        <w:pStyle w:val="Normal"/>
        <w:numPr>
          <w:ilvl w:val="0"/>
          <w:numId w:val="3"/>
        </w:numPr>
        <w:ind w:left="720" w:hanging="0"/>
        <w:rPr/>
      </w:pPr>
      <w:ins w:id="1919" w:author="Microsoft Office User" w:date="2018-06-11T14:33:00Z">
        <w:r>
          <w:rPr/>
          <w:t>CKM_EDDSA</w:t>
        </w:r>
      </w:ins>
    </w:p>
    <w:p>
      <w:pPr>
        <w:pStyle w:val="Normal"/>
        <w:numPr>
          <w:ilvl w:val="0"/>
          <w:numId w:val="3"/>
        </w:numPr>
        <w:ind w:left="720" w:hanging="0"/>
        <w:rPr/>
      </w:pPr>
      <w:r>
        <w:rPr/>
        <w:t>CKM_ECDH1_DERIVE</w:t>
      </w:r>
      <w:del w:id="1920" w:author="Dieter Bong" w:date="2018-01-09T18:10:00Z">
        <w:r>
          <w:rPr/>
          <w:delText xml:space="preserve">               </w:delText>
        </w:r>
      </w:del>
    </w:p>
    <w:p>
      <w:pPr>
        <w:pStyle w:val="Normal"/>
        <w:numPr>
          <w:ilvl w:val="0"/>
          <w:numId w:val="3"/>
        </w:numPr>
        <w:ind w:left="720" w:hanging="0"/>
        <w:rPr/>
      </w:pPr>
      <w:r>
        <w:rPr/>
        <w:t>CKM_ECDH1_COFACTOR_DERIVE</w:t>
      </w:r>
      <w:del w:id="1921" w:author="Dieter Bong" w:date="2018-01-09T18:10:00Z">
        <w:bookmarkStart w:id="596" w:name="_Hlt494260222"/>
        <w:bookmarkStart w:id="597" w:name="_Hlt494255338"/>
        <w:bookmarkEnd w:id="596"/>
        <w:bookmarkEnd w:id="597"/>
        <w:r>
          <w:rPr/>
          <w:delText xml:space="preserve">      </w:delText>
        </w:r>
      </w:del>
    </w:p>
    <w:p>
      <w:pPr>
        <w:pStyle w:val="Normal"/>
        <w:numPr>
          <w:ilvl w:val="0"/>
          <w:numId w:val="3"/>
        </w:numPr>
        <w:ind w:left="720" w:hanging="0"/>
        <w:rPr/>
      </w:pPr>
      <w:r>
        <w:rPr/>
        <w:t>CKM_ECMQV_DERIVE</w:t>
      </w:r>
      <w:del w:id="1922" w:author="Dieter Bong" w:date="2018-01-09T18:10:00Z">
        <w:r>
          <w:rPr/>
          <w:delText xml:space="preserve"> </w:delText>
        </w:r>
      </w:del>
    </w:p>
    <w:p>
      <w:pPr>
        <w:pStyle w:val="Normal"/>
        <w:numPr>
          <w:ilvl w:val="0"/>
          <w:numId w:val="3"/>
        </w:numPr>
        <w:ind w:left="720" w:hanging="0"/>
        <w:rPr/>
      </w:pPr>
      <w:r>
        <w:rPr/>
        <w:t>CKM_ECDH_AES_KEY_WRAP</w:t>
      </w:r>
      <w:del w:id="1923" w:author="Dieter Bong" w:date="2018-01-09T18:10:00Z">
        <w:r>
          <w:rPr/>
          <w:delText xml:space="preserve">              </w:delText>
        </w:r>
      </w:del>
    </w:p>
    <w:p>
      <w:pPr>
        <w:pStyle w:val="Normal"/>
        <w:numPr>
          <w:ilvl w:val="0"/>
          <w:numId w:val="3"/>
        </w:numPr>
        <w:ind w:left="720" w:hanging="0"/>
        <w:rPr/>
      </w:pPr>
      <w:r>
        <w:rPr/>
      </w:r>
    </w:p>
    <w:p>
      <w:pPr>
        <w:pStyle w:val="Normal"/>
        <w:numPr>
          <w:ilvl w:val="0"/>
          <w:numId w:val="3"/>
        </w:numPr>
        <w:ind w:left="720" w:hanging="0"/>
        <w:rPr/>
      </w:pPr>
      <w:r>
        <w:rPr/>
        <w:t>CKD_NULL</w:t>
      </w:r>
    </w:p>
    <w:p>
      <w:pPr>
        <w:pStyle w:val="Normal"/>
        <w:numPr>
          <w:ilvl w:val="0"/>
          <w:numId w:val="3"/>
        </w:numPr>
        <w:ind w:left="720" w:hanging="0"/>
        <w:rPr/>
      </w:pPr>
      <w:r>
        <w:rPr/>
        <w:t>CKD_SHA1_KDF</w:t>
      </w:r>
    </w:p>
    <w:p>
      <w:pPr>
        <w:pStyle w:val="Normal"/>
        <w:numPr>
          <w:ilvl w:val="0"/>
          <w:numId w:val="3"/>
        </w:numPr>
        <w:ind w:left="720" w:hanging="0"/>
        <w:rPr>
          <w:rFonts w:eastAsia="Wingdings"/>
        </w:rPr>
      </w:pPr>
      <w:ins w:id="1924" w:author="Dieter Bong" w:date="2018-01-09T18:11:00Z">
        <w:r>
          <w:rPr>
            <w:rFonts w:eastAsia="Wingdings"/>
          </w:rPr>
          <w:t>CKD_SHA224_KDF</w:t>
        </w:r>
      </w:ins>
    </w:p>
    <w:p>
      <w:pPr>
        <w:pStyle w:val="Normal"/>
        <w:numPr>
          <w:ilvl w:val="0"/>
          <w:numId w:val="3"/>
        </w:numPr>
        <w:ind w:left="720" w:hanging="0"/>
        <w:rPr>
          <w:rFonts w:eastAsia="Wingdings"/>
        </w:rPr>
      </w:pPr>
      <w:ins w:id="1925" w:author="Dieter Bong" w:date="2018-01-09T18:11:00Z">
        <w:r>
          <w:rPr>
            <w:rFonts w:eastAsia="Wingdings"/>
          </w:rPr>
          <w:t>CKD_SHA256_KDF</w:t>
        </w:r>
      </w:ins>
    </w:p>
    <w:p>
      <w:pPr>
        <w:pStyle w:val="Normal"/>
        <w:numPr>
          <w:ilvl w:val="0"/>
          <w:numId w:val="3"/>
        </w:numPr>
        <w:ind w:left="720" w:hanging="0"/>
        <w:rPr>
          <w:rFonts w:eastAsia="Wingdings"/>
        </w:rPr>
      </w:pPr>
      <w:ins w:id="1926" w:author="Dieter Bong" w:date="2018-01-09T18:11:00Z">
        <w:r>
          <w:rPr>
            <w:rFonts w:eastAsia="Wingdings"/>
          </w:rPr>
          <w:t>CKD_SHA384_KDF</w:t>
        </w:r>
      </w:ins>
    </w:p>
    <w:p>
      <w:pPr>
        <w:pStyle w:val="Normal"/>
        <w:numPr>
          <w:ilvl w:val="0"/>
          <w:numId w:val="3"/>
        </w:numPr>
        <w:ind w:left="720" w:hanging="0"/>
        <w:rPr>
          <w:rFonts w:eastAsia="Wingdings"/>
        </w:rPr>
      </w:pPr>
      <w:ins w:id="1927" w:author="Dieter Bong" w:date="2018-01-09T18:11:00Z">
        <w:r>
          <w:rPr>
            <w:rFonts w:eastAsia="Wingdings"/>
          </w:rPr>
          <w:t>CKD_SHA512_KDF</w:t>
        </w:r>
      </w:ins>
    </w:p>
    <w:p>
      <w:pPr>
        <w:pStyle w:val="Normal"/>
        <w:numPr>
          <w:ilvl w:val="0"/>
          <w:numId w:val="3"/>
        </w:numPr>
        <w:ind w:left="720" w:hanging="0"/>
        <w:rPr/>
      </w:pPr>
      <w:r>
        <w:rPr/>
      </w:r>
    </w:p>
    <w:p>
      <w:pPr>
        <w:pStyle w:val="Heading3"/>
        <w:numPr>
          <w:ilvl w:val="2"/>
          <w:numId w:val="2"/>
        </w:numPr>
        <w:rPr/>
      </w:pPr>
      <w:bookmarkStart w:id="598" w:name="_Toc516500666"/>
      <w:bookmarkStart w:id="599" w:name="_Toc416960012"/>
      <w:bookmarkStart w:id="600" w:name="_Toc395187766"/>
      <w:bookmarkStart w:id="601" w:name="_Toc391471128"/>
      <w:bookmarkStart w:id="602" w:name="_Toc370634411"/>
      <w:bookmarkStart w:id="603" w:name="_Toc72656231"/>
      <w:bookmarkStart w:id="604" w:name="_Toc228807188"/>
      <w:bookmarkStart w:id="605" w:name="_Toc228894662"/>
      <w:bookmarkEnd w:id="598"/>
      <w:bookmarkEnd w:id="599"/>
      <w:bookmarkEnd w:id="600"/>
      <w:bookmarkEnd w:id="601"/>
      <w:bookmarkEnd w:id="602"/>
      <w:bookmarkEnd w:id="603"/>
      <w:bookmarkEnd w:id="604"/>
      <w:bookmarkEnd w:id="605"/>
      <w:r>
        <w:rPr/>
        <w:t>ECDSA public key objects</w:t>
      </w:r>
    </w:p>
    <w:p>
      <w:pPr>
        <w:pStyle w:val="Normal"/>
        <w:numPr>
          <w:ilvl w:val="0"/>
          <w:numId w:val="3"/>
        </w:numPr>
        <w:rPr/>
      </w:pPr>
      <w:r>
        <w:rPr/>
        <w:t xml:space="preserve">EC (also related to ECDSA) public key objects (object class </w:t>
      </w:r>
      <w:r>
        <w:rPr>
          <w:b/>
        </w:rPr>
        <w:t xml:space="preserve">CKO_PUBLIC_KEY, </w:t>
      </w:r>
      <w:r>
        <w:rPr/>
        <w:t xml:space="preserve">key type </w:t>
      </w:r>
      <w:r>
        <w:rPr>
          <w:b/>
        </w:rPr>
        <w:t>CKK_EC</w:t>
      </w:r>
      <w:r>
        <w:rPr/>
        <w:t xml:space="preserve"> or </w:t>
      </w:r>
      <w:r>
        <w:rPr>
          <w:b/>
        </w:rPr>
        <w:t>CKK_ECDSA</w:t>
      </w:r>
      <w:r>
        <w:rPr/>
        <w:t>) hold EC public keys.  The following table defines the EC public key object attributes, in addition to the common attributes defined for this object class:</w:t>
      </w:r>
    </w:p>
    <w:p>
      <w:pPr>
        <w:pStyle w:val="Caption1"/>
        <w:numPr>
          <w:ilvl w:val="0"/>
          <w:numId w:val="3"/>
        </w:numPr>
        <w:rPr/>
      </w:pPr>
      <w:bookmarkStart w:id="606" w:name="_Toc228807510"/>
      <w:r>
        <w:rPr/>
        <w:t xml:space="preserve">Table </w:t>
      </w:r>
      <w:r>
        <w:rPr>
          <w:szCs w:val="18"/>
        </w:rPr>
        <w:fldChar w:fldCharType="begin"/>
      </w:r>
      <w:r>
        <w:instrText> SEQ Table \* ARABIC </w:instrText>
      </w:r>
      <w:r>
        <w:fldChar w:fldCharType="separate"/>
      </w:r>
      <w:r>
        <w:t>30</w:t>
      </w:r>
      <w:r>
        <w:fldChar w:fldCharType="end"/>
      </w:r>
      <w:bookmarkEnd w:id="606"/>
      <w:r>
        <w:rPr/>
        <w:t>, Elliptic Curve Public Key Object Attributes</w:t>
      </w:r>
    </w:p>
    <w:tbl>
      <w:tblPr>
        <w:tblW w:w="864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150"/>
        <w:gridCol w:w="1260"/>
        <w:gridCol w:w="4230"/>
      </w:tblGrid>
      <w:tr>
        <w:trPr>
          <w:tblHeader w:val="true"/>
        </w:trPr>
        <w:tc>
          <w:tcPr>
            <w:tcW w:w="315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26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423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315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CKA_EC_PARAMS</w:t>
            </w:r>
            <w:r>
              <w:rPr>
                <w:rFonts w:cs="Arial" w:ascii="Arial" w:hAnsi="Arial"/>
                <w:sz w:val="20"/>
                <w:vertAlign w:val="superscript"/>
              </w:rPr>
              <w:t xml:space="preserve">1,3 </w:t>
            </w:r>
            <w:r>
              <w:rPr>
                <w:rFonts w:cs="Arial" w:ascii="Arial" w:hAnsi="Arial"/>
                <w:sz w:val="20"/>
              </w:rPr>
              <w:t>(CKA_ECDSA_PARAMS)</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42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DER-encoding of an ANSI X9.62 Parameters value</w:t>
            </w:r>
          </w:p>
        </w:tc>
      </w:tr>
      <w:tr>
        <w:trPr/>
        <w:tc>
          <w:tcPr>
            <w:tcW w:w="315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CKA_EC_POINT</w:t>
            </w:r>
            <w:r>
              <w:rPr>
                <w:rFonts w:cs="Arial" w:ascii="Arial" w:hAnsi="Arial"/>
                <w:sz w:val="20"/>
                <w:vertAlign w:val="superscript"/>
              </w:rPr>
              <w:t>1,4</w:t>
            </w:r>
          </w:p>
        </w:tc>
        <w:tc>
          <w:tcPr>
            <w:tcW w:w="126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423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i/>
                <w:i/>
                <w:sz w:val="20"/>
              </w:rPr>
            </w:pPr>
            <w:r>
              <w:rPr>
                <w:rFonts w:cs="Arial" w:ascii="Arial" w:hAnsi="Arial"/>
                <w:sz w:val="20"/>
              </w:rPr>
              <w:t xml:space="preserve">DER-encoding of ANSI X9.62 ECPoint value </w:t>
            </w:r>
            <w:r>
              <w:rPr>
                <w:rFonts w:cs="Arial" w:ascii="Arial" w:hAnsi="Arial"/>
                <w:i/>
                <w:sz w:val="20"/>
              </w:rPr>
              <w:t>Q</w:t>
            </w:r>
          </w:p>
        </w:tc>
      </w:tr>
    </w:tbl>
    <w:p>
      <w:pPr>
        <w:pStyle w:val="Normal"/>
        <w:numPr>
          <w:ilvl w:val="0"/>
          <w:numId w:val="3"/>
        </w:numPr>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 xml:space="preserve">The </w:t>
      </w:r>
      <w:r>
        <w:rPr>
          <w:b/>
        </w:rPr>
        <w:t>CKA_EC_PARAMS</w:t>
      </w:r>
      <w:r>
        <w:rPr/>
        <w:t xml:space="preserve"> or </w:t>
      </w:r>
      <w:r>
        <w:rPr>
          <w:b/>
        </w:rPr>
        <w:t>CKA_ECDSA_PARAMS</w:t>
      </w:r>
      <w:r>
        <w:rPr/>
        <w:t xml:space="preserve"> attribute value is known as the “EC domain parameters” and is defined in ANSI X9.62 as a choice of three parameter representation methods with the following syntax:</w:t>
      </w:r>
    </w:p>
    <w:p>
      <w:pPr>
        <w:pStyle w:val="CCode"/>
        <w:numPr>
          <w:ilvl w:val="0"/>
          <w:numId w:val="3"/>
        </w:numPr>
        <w:rPr/>
      </w:pPr>
      <w:r>
        <w:rPr/>
        <w:t>Parameters ::= CHOICE {</w:t>
      </w:r>
    </w:p>
    <w:p>
      <w:pPr>
        <w:pStyle w:val="CCode"/>
        <w:numPr>
          <w:ilvl w:val="0"/>
          <w:numId w:val="3"/>
        </w:numPr>
        <w:rPr/>
      </w:pPr>
      <w:r>
        <w:rPr/>
        <w:t xml:space="preserve">  </w:t>
      </w:r>
      <w:r>
        <w:rPr/>
        <w:t>ecParameters</w:t>
        <w:tab/>
        <w:t>ECParameters,</w:t>
      </w:r>
    </w:p>
    <w:p>
      <w:pPr>
        <w:pStyle w:val="CCode"/>
        <w:numPr>
          <w:ilvl w:val="0"/>
          <w:numId w:val="3"/>
        </w:numPr>
        <w:ind w:left="2835" w:hanging="2403"/>
        <w:pPrChange w:id="0" w:author="Microsoft Office User" w:date="2018-06-11T14:34:00Z"/>
        <w:rPr/>
      </w:pPr>
      <w:r>
        <w:rPr/>
        <w:t xml:space="preserve">  </w:t>
      </w:r>
      <w:ins w:id="1928" w:author="Microsoft Office User" w:date="2018-06-11T14:33:00Z">
        <w:r>
          <w:rPr/>
          <w:t>oId</w:t>
        </w:r>
      </w:ins>
      <w:del w:id="1929" w:author="Dieter Bong" w:date="2017-12-11T17:33:00Z">
        <w:r>
          <w:rPr/>
          <w:delText>namedCurve</w:delText>
        </w:r>
      </w:del>
      <w:ins w:id="1930" w:author="Microsoft Office User" w:date="2018-06-11T14:33:00Z">
        <w:r>
          <w:rPr/>
          <w:tab/>
        </w:r>
      </w:ins>
      <w:ins w:id="1931" w:author="Microsoft Office User" w:date="2018-06-11T14:33:00Z">
        <w:r>
          <w:rPr/>
          <w:t>CURVES.&amp;id({CurveNames}),</w:t>
        </w:r>
      </w:ins>
    </w:p>
    <w:p>
      <w:pPr>
        <w:pStyle w:val="CCode"/>
        <w:numPr>
          <w:ilvl w:val="0"/>
          <w:numId w:val="3"/>
        </w:numPr>
        <w:rPr/>
      </w:pPr>
      <w:del w:id="1932" w:author="Microsoft Office User" w:date="2018-06-11T14:34:00Z">
        <w:r>
          <w:rPr/>
          <w:delText xml:space="preserve">  </w:delText>
        </w:r>
      </w:del>
      <w:del w:id="1933" w:author="Microsoft Office User" w:date="2018-06-11T14:34:00Z">
        <w:r>
          <w:rPr/>
          <w:delText>namedCurve</w:delText>
          <w:tab/>
          <w:delText>CURVES.&amp;id({CurveNames}),</w:delText>
        </w:r>
      </w:del>
    </w:p>
    <w:p>
      <w:pPr>
        <w:pStyle w:val="CCode"/>
        <w:numPr>
          <w:ilvl w:val="0"/>
          <w:numId w:val="3"/>
        </w:numPr>
        <w:rPr/>
      </w:pPr>
      <w:r>
        <w:rPr/>
        <w:t xml:space="preserve">  </w:t>
      </w:r>
      <w:r>
        <w:rPr/>
        <w:t>implicitlyCA</w:t>
        <w:tab/>
        <w:t>NULL</w:t>
      </w:r>
      <w:ins w:id="1934" w:author="Microsoft Office User" w:date="2018-06-11T14:35:00Z">
        <w:r>
          <w:rPr/>
          <w:t>,</w:t>
        </w:r>
      </w:ins>
    </w:p>
    <w:p>
      <w:pPr>
        <w:pStyle w:val="CCode"/>
        <w:numPr>
          <w:ilvl w:val="0"/>
          <w:numId w:val="3"/>
        </w:numPr>
        <w:rPr/>
      </w:pPr>
      <w:ins w:id="1935" w:author="Microsoft Office User" w:date="2018-06-11T14:35:00Z">
        <w:r>
          <w:rPr/>
          <w:t xml:space="preserve">  </w:t>
        </w:r>
      </w:ins>
      <w:ins w:id="1936" w:author="Microsoft Office User" w:date="2018-06-11T14:35:00Z">
        <w:r>
          <w:rPr/>
          <w:t>curveName</w:t>
          <w:tab/>
          <w:tab/>
          <w:t>PrintableString</w:t>
        </w:r>
      </w:ins>
    </w:p>
    <w:p>
      <w:pPr>
        <w:pStyle w:val="CCode"/>
        <w:numPr>
          <w:ilvl w:val="0"/>
          <w:numId w:val="3"/>
        </w:numPr>
        <w:rPr/>
      </w:pPr>
      <w:r>
        <w:rPr/>
        <w:t>}</w:t>
      </w:r>
    </w:p>
    <w:p>
      <w:pPr>
        <w:pStyle w:val="Normal"/>
        <w:numPr>
          <w:ilvl w:val="0"/>
          <w:numId w:val="3"/>
        </w:numPr>
        <w:rPr/>
      </w:pPr>
      <w:r>
        <w:rPr/>
      </w:r>
    </w:p>
    <w:p>
      <w:pPr>
        <w:pStyle w:val="Normal"/>
        <w:numPr>
          <w:ilvl w:val="0"/>
          <w:numId w:val="3"/>
        </w:numPr>
        <w:rPr/>
      </w:pPr>
      <w:r>
        <w:rPr/>
        <w:t xml:space="preserve">This allows detailed specification of all required values using choice </w:t>
      </w:r>
      <w:r>
        <w:rPr>
          <w:b/>
        </w:rPr>
        <w:t>ecParameters</w:t>
      </w:r>
      <w:r>
        <w:rPr/>
        <w:t xml:space="preserve">, the use of a </w:t>
      </w:r>
      <w:r>
        <w:rPr>
          <w:b/>
        </w:rPr>
        <w:t>namedCurve</w:t>
      </w:r>
      <w:r>
        <w:rPr/>
        <w:t xml:space="preserve"> as an object identifier substitute for a particular set of elliptic curve domain parameters, or </w:t>
      </w:r>
      <w:r>
        <w:rPr>
          <w:b/>
        </w:rPr>
        <w:t>implicitlyCA</w:t>
      </w:r>
      <w:r>
        <w:rPr/>
        <w:t xml:space="preserve"> to indicate that the domain parameters are explicitly defined elsewhere.  The use of a </w:t>
      </w:r>
      <w:r>
        <w:rPr>
          <w:b/>
        </w:rPr>
        <w:t>namedCurve</w:t>
      </w:r>
      <w:r>
        <w:rPr/>
        <w:t xml:space="preserve"> is recommended over the choice </w:t>
      </w:r>
      <w:r>
        <w:rPr>
          <w:b/>
        </w:rPr>
        <w:t>ecParameters</w:t>
      </w:r>
      <w:r>
        <w:rPr/>
        <w:t xml:space="preserve">.  The choice </w:t>
      </w:r>
      <w:r>
        <w:rPr>
          <w:b/>
        </w:rPr>
        <w:t>implicitlyCA</w:t>
      </w:r>
      <w:r>
        <w:rPr/>
        <w:t xml:space="preserve"> must not be used in Cryptoki.</w:t>
      </w:r>
    </w:p>
    <w:p>
      <w:pPr>
        <w:pStyle w:val="Normal"/>
        <w:numPr>
          <w:ilvl w:val="0"/>
          <w:numId w:val="3"/>
        </w:numPr>
        <w:rPr/>
      </w:pPr>
      <w:r>
        <w:rPr/>
        <w:t>The following is a sample template for creating an EC (ECDSA) public key object:</w:t>
      </w:r>
    </w:p>
    <w:p>
      <w:pPr>
        <w:pStyle w:val="CCode"/>
        <w:numPr>
          <w:ilvl w:val="0"/>
          <w:numId w:val="3"/>
        </w:numPr>
        <w:rPr/>
      </w:pPr>
      <w:r>
        <w:rPr/>
        <w:t>CK_OBJECT_CLASS class = CKO_PUBLIC_KEY;</w:t>
      </w:r>
    </w:p>
    <w:p>
      <w:pPr>
        <w:pStyle w:val="CCode"/>
        <w:numPr>
          <w:ilvl w:val="0"/>
          <w:numId w:val="3"/>
        </w:numPr>
        <w:rPr/>
      </w:pPr>
      <w:r>
        <w:rPr/>
        <w:t>CK_KEY_TYPE keyType = CKK_EC;</w:t>
      </w:r>
    </w:p>
    <w:p>
      <w:pPr>
        <w:pStyle w:val="CCode"/>
        <w:numPr>
          <w:ilvl w:val="0"/>
          <w:numId w:val="3"/>
        </w:numPr>
        <w:rPr/>
      </w:pPr>
      <w:r>
        <w:rPr/>
        <w:t>CK_UTF8CHAR label[] = “An EC public key object”;</w:t>
      </w:r>
    </w:p>
    <w:p>
      <w:pPr>
        <w:pStyle w:val="CCode"/>
        <w:numPr>
          <w:ilvl w:val="0"/>
          <w:numId w:val="3"/>
        </w:numPr>
        <w:rPr/>
      </w:pPr>
      <w:r>
        <w:rPr/>
        <w:t>CK_BYTE ecParams[] = {...};</w:t>
      </w:r>
    </w:p>
    <w:p>
      <w:pPr>
        <w:pStyle w:val="CCode"/>
        <w:numPr>
          <w:ilvl w:val="0"/>
          <w:numId w:val="3"/>
        </w:numPr>
        <w:rPr/>
      </w:pPr>
      <w:r>
        <w:rPr/>
        <w:t>CK_BYTE ecPoint[]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{CKA_EC_PARAMS, ecParams, sizeof(ecParams)},</w:t>
      </w:r>
    </w:p>
    <w:p>
      <w:pPr>
        <w:pStyle w:val="CCode"/>
        <w:numPr>
          <w:ilvl w:val="0"/>
          <w:numId w:val="3"/>
        </w:numPr>
        <w:rPr/>
      </w:pPr>
      <w:r>
        <w:rPr/>
        <w:t xml:space="preserve">  </w:t>
      </w:r>
      <w:r>
        <w:rPr/>
        <w:t>{CKA_EC_POINT, ecPoint, sizeof(ecPoint)}</w:t>
      </w:r>
    </w:p>
    <w:p>
      <w:pPr>
        <w:pStyle w:val="CCode"/>
        <w:numPr>
          <w:ilvl w:val="0"/>
          <w:numId w:val="3"/>
        </w:numPr>
        <w:rPr/>
      </w:pPr>
      <w:r>
        <w:rPr/>
        <w:t>};</w:t>
      </w:r>
    </w:p>
    <w:p>
      <w:pPr>
        <w:pStyle w:val="Heading3"/>
        <w:numPr>
          <w:ilvl w:val="2"/>
          <w:numId w:val="2"/>
        </w:numPr>
        <w:rPr/>
      </w:pPr>
      <w:bookmarkStart w:id="607" w:name="_Toc468937842"/>
      <w:bookmarkStart w:id="608" w:name="_Toc516500667"/>
      <w:bookmarkStart w:id="609" w:name="_Toc416960013"/>
      <w:bookmarkStart w:id="610" w:name="_Toc395187767"/>
      <w:bookmarkStart w:id="611" w:name="_Toc391471129"/>
      <w:bookmarkStart w:id="612" w:name="_Toc370634412"/>
      <w:bookmarkStart w:id="613" w:name="_Toc72656232"/>
      <w:bookmarkStart w:id="614" w:name="_Toc228807189"/>
      <w:bookmarkStart w:id="615" w:name="_Toc228894663"/>
      <w:bookmarkEnd w:id="607"/>
      <w:bookmarkEnd w:id="608"/>
      <w:bookmarkEnd w:id="609"/>
      <w:bookmarkEnd w:id="610"/>
      <w:bookmarkEnd w:id="611"/>
      <w:bookmarkEnd w:id="612"/>
      <w:bookmarkEnd w:id="613"/>
      <w:bookmarkEnd w:id="614"/>
      <w:bookmarkEnd w:id="615"/>
      <w:r>
        <w:rPr/>
        <w:t>Elliptic curve private key objects</w:t>
      </w:r>
    </w:p>
    <w:p>
      <w:pPr>
        <w:pStyle w:val="Normal"/>
        <w:numPr>
          <w:ilvl w:val="0"/>
          <w:numId w:val="3"/>
        </w:numPr>
        <w:rPr/>
      </w:pPr>
      <w:r>
        <w:rPr/>
        <w:t xml:space="preserve">EC (also related to ECDSA) private key objects (object class </w:t>
      </w:r>
      <w:r>
        <w:rPr>
          <w:b/>
        </w:rPr>
        <w:t xml:space="preserve">CKO_PRIVATE_KEY, </w:t>
      </w:r>
      <w:r>
        <w:rPr/>
        <w:t xml:space="preserve">key type </w:t>
      </w:r>
      <w:r>
        <w:rPr>
          <w:b/>
        </w:rPr>
        <w:t>CKK_EC</w:t>
      </w:r>
      <w:r>
        <w:rPr/>
        <w:t xml:space="preserve"> or </w:t>
      </w:r>
      <w:r>
        <w:rPr>
          <w:b/>
        </w:rPr>
        <w:t>CKK_ECDSA</w:t>
      </w:r>
      <w:r>
        <w:rPr/>
        <w:t xml:space="preserve">) hold EC private keys.  See Section </w:t>
      </w:r>
      <w:r>
        <w:rPr/>
        <w:fldChar w:fldCharType="begin"/>
      </w:r>
      <w:r>
        <w:instrText> REF _Ref505595588 \r \h </w:instrText>
      </w:r>
      <w:r>
        <w:fldChar w:fldCharType="separate"/>
      </w:r>
      <w:r>
        <w:t>2.3</w:t>
      </w:r>
      <w:r>
        <w:fldChar w:fldCharType="end"/>
      </w:r>
      <w:r>
        <w:rPr/>
        <w:t xml:space="preserve"> for more information about EC.  The following table defines the EC private key object attributes, in addition to the common attributes defined for this object class:</w:t>
      </w:r>
    </w:p>
    <w:p>
      <w:pPr>
        <w:pStyle w:val="Caption1"/>
        <w:numPr>
          <w:ilvl w:val="0"/>
          <w:numId w:val="3"/>
        </w:numPr>
        <w:rPr/>
      </w:pPr>
      <w:bookmarkStart w:id="616" w:name="_Toc468937842"/>
      <w:bookmarkStart w:id="617" w:name="_Toc228807511"/>
      <w:bookmarkEnd w:id="616"/>
      <w:r>
        <w:rPr/>
        <w:t xml:space="preserve">Table </w:t>
      </w:r>
      <w:r>
        <w:rPr>
          <w:szCs w:val="18"/>
        </w:rPr>
        <w:fldChar w:fldCharType="begin"/>
      </w:r>
      <w:r>
        <w:instrText> SEQ Table \* ARABIC </w:instrText>
      </w:r>
      <w:r>
        <w:fldChar w:fldCharType="separate"/>
      </w:r>
      <w:r>
        <w:t>31</w:t>
      </w:r>
      <w:r>
        <w:fldChar w:fldCharType="end"/>
      </w:r>
      <w:bookmarkEnd w:id="617"/>
      <w:r>
        <w:rPr/>
        <w:t>, Elliptic Curve Private Key Object Attributes</w:t>
      </w:r>
    </w:p>
    <w:tbl>
      <w:tblPr>
        <w:tblW w:w="864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150"/>
        <w:gridCol w:w="1349"/>
        <w:gridCol w:w="4141"/>
      </w:tblGrid>
      <w:tr>
        <w:trPr>
          <w:tblHeader w:val="true"/>
        </w:trPr>
        <w:tc>
          <w:tcPr>
            <w:tcW w:w="315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34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414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315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CKA_EC_PARAMS</w:t>
            </w:r>
            <w:r>
              <w:rPr>
                <w:rFonts w:cs="Arial" w:ascii="Arial" w:hAnsi="Arial"/>
                <w:sz w:val="20"/>
                <w:vertAlign w:val="superscript"/>
              </w:rPr>
              <w:t>1,4,6</w:t>
            </w:r>
            <w:r>
              <w:rPr>
                <w:rFonts w:cs="Arial" w:ascii="Arial" w:hAnsi="Arial"/>
                <w:sz w:val="20"/>
              </w:rPr>
              <w:t xml:space="preserve"> (CKA_ECDSA_PARAMS)</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41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DER-encoding of an ANSI X9.62 Parameters value</w:t>
            </w:r>
          </w:p>
        </w:tc>
      </w:tr>
      <w:tr>
        <w:trPr/>
        <w:tc>
          <w:tcPr>
            <w:tcW w:w="315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34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14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ANSI X9.62 private value </w:t>
            </w:r>
            <w:r>
              <w:rPr>
                <w:rFonts w:cs="Arial" w:ascii="Arial" w:hAnsi="Arial"/>
                <w:i/>
                <w:sz w:val="20"/>
              </w:rPr>
              <w:t>d</w:t>
            </w:r>
          </w:p>
        </w:tc>
      </w:tr>
    </w:tbl>
    <w:p>
      <w:pPr>
        <w:pStyle w:val="Normal"/>
        <w:numPr>
          <w:ilvl w:val="0"/>
          <w:numId w:val="3"/>
        </w:numPr>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 xml:space="preserve">The </w:t>
      </w:r>
      <w:r>
        <w:rPr>
          <w:b/>
        </w:rPr>
        <w:t xml:space="preserve">CKA_EC_PARAMS </w:t>
      </w:r>
      <w:r>
        <w:rPr/>
        <w:t>or</w:t>
      </w:r>
      <w:r>
        <w:rPr>
          <w:b/>
        </w:rPr>
        <w:t xml:space="preserve"> CKA_ECDSA_PARAMS</w:t>
      </w:r>
      <w:r>
        <w:rPr/>
        <w:t xml:space="preserve"> attribute value is known as the “EC domain parameters” </w:t>
      </w:r>
      <w:bookmarkStart w:id="618" w:name="_Hlt493299885"/>
      <w:bookmarkEnd w:id="618"/>
      <w:r>
        <w:rPr/>
        <w:t>and is defined in ANSI X9.62 as a choice of three parameter representation methods with the following syntax:</w:t>
      </w:r>
    </w:p>
    <w:p>
      <w:pPr>
        <w:pStyle w:val="CCode"/>
        <w:numPr>
          <w:ilvl w:val="0"/>
          <w:numId w:val="3"/>
        </w:numPr>
        <w:rPr/>
      </w:pPr>
      <w:r>
        <w:rPr/>
        <w:t>Parameters ::= CHOICE {</w:t>
      </w:r>
    </w:p>
    <w:p>
      <w:pPr>
        <w:pStyle w:val="CCode"/>
        <w:numPr>
          <w:ilvl w:val="0"/>
          <w:numId w:val="3"/>
        </w:numPr>
        <w:rPr/>
      </w:pPr>
      <w:r>
        <w:rPr/>
        <w:t xml:space="preserve">  </w:t>
      </w:r>
      <w:r>
        <w:rPr/>
        <w:t>ecParameters</w:t>
        <w:tab/>
        <w:t>ECParameters,</w:t>
      </w:r>
    </w:p>
    <w:p>
      <w:pPr>
        <w:pStyle w:val="CCode"/>
        <w:numPr>
          <w:ilvl w:val="0"/>
          <w:numId w:val="3"/>
        </w:numPr>
        <w:rPr/>
      </w:pPr>
      <w:r>
        <w:rPr/>
        <w:t xml:space="preserve">  </w:t>
      </w:r>
      <w:del w:id="1937" w:author="Microsoft Office User" w:date="2018-06-11T14:35:00Z">
        <w:r>
          <w:rPr/>
          <w:delText>namedCurve</w:delText>
        </w:r>
      </w:del>
      <w:ins w:id="1938" w:author="Microsoft Office User" w:date="2018-06-11T14:35:00Z">
        <w:r>
          <w:rPr/>
          <w:t>oId</w:t>
          <w:tab/>
          <w:tab/>
        </w:r>
      </w:ins>
      <w:r>
        <w:rPr/>
        <w:tab/>
        <w:t>CURVES.&amp;id({CurveNames}),</w:t>
      </w:r>
    </w:p>
    <w:p>
      <w:pPr>
        <w:pStyle w:val="CCode"/>
        <w:numPr>
          <w:ilvl w:val="0"/>
          <w:numId w:val="3"/>
        </w:numPr>
        <w:rPr/>
      </w:pPr>
      <w:r>
        <w:rPr/>
        <w:t xml:space="preserve">  </w:t>
      </w:r>
      <w:r>
        <w:rPr/>
        <w:t>implicitlyCA</w:t>
        <w:tab/>
        <w:t>NULL</w:t>
      </w:r>
      <w:ins w:id="1939" w:author="Microsoft Office User" w:date="2018-06-11T14:35:00Z">
        <w:r>
          <w:rPr/>
          <w:t>,</w:t>
        </w:r>
      </w:ins>
    </w:p>
    <w:p>
      <w:pPr>
        <w:pStyle w:val="CCode"/>
        <w:numPr>
          <w:ilvl w:val="0"/>
          <w:numId w:val="3"/>
        </w:numPr>
        <w:rPr/>
      </w:pPr>
      <w:ins w:id="1940" w:author="Microsoft Office User" w:date="2018-06-11T14:35:00Z">
        <w:r>
          <w:rPr/>
          <w:t xml:space="preserve">  </w:t>
        </w:r>
      </w:ins>
      <w:ins w:id="1941" w:author="Microsoft Office User" w:date="2018-06-11T14:35:00Z">
        <w:r>
          <w:rPr/>
          <w:t>curveName</w:t>
          <w:tab/>
          <w:tab/>
          <w:t>PrintableString</w:t>
        </w:r>
      </w:ins>
    </w:p>
    <w:p>
      <w:pPr>
        <w:pStyle w:val="CCode"/>
        <w:numPr>
          <w:ilvl w:val="0"/>
          <w:numId w:val="3"/>
        </w:numPr>
        <w:rPr/>
      </w:pPr>
      <w:r>
        <w:rPr/>
        <w:t>}</w:t>
      </w:r>
    </w:p>
    <w:p>
      <w:pPr>
        <w:pStyle w:val="CCode"/>
        <w:numPr>
          <w:ilvl w:val="0"/>
          <w:numId w:val="3"/>
        </w:numPr>
        <w:rPr/>
      </w:pPr>
      <w:r>
        <w:rPr/>
      </w:r>
    </w:p>
    <w:p>
      <w:pPr>
        <w:pStyle w:val="Normal"/>
        <w:numPr>
          <w:ilvl w:val="0"/>
          <w:numId w:val="3"/>
        </w:numPr>
        <w:rPr/>
      </w:pPr>
      <w:r>
        <w:rPr/>
        <w:t xml:space="preserve">This allows detailed specification of all required values using choice </w:t>
      </w:r>
      <w:r>
        <w:rPr>
          <w:b/>
        </w:rPr>
        <w:t>ecParameters</w:t>
      </w:r>
      <w:r>
        <w:rPr/>
        <w:t xml:space="preserve">, the use of a </w:t>
      </w:r>
      <w:r>
        <w:rPr>
          <w:b/>
        </w:rPr>
        <w:t>namedCurve</w:t>
      </w:r>
      <w:r>
        <w:rPr/>
        <w:t xml:space="preserve"> as an object identifier substitute for a particular set of elliptic curve domain parameters, or </w:t>
      </w:r>
      <w:r>
        <w:rPr>
          <w:b/>
        </w:rPr>
        <w:t>implicitlyCA</w:t>
      </w:r>
      <w:r>
        <w:rPr/>
        <w:t xml:space="preserve"> to indicate that the domain parameters are explicitly defined elsewhere.  The use of a </w:t>
      </w:r>
      <w:r>
        <w:rPr>
          <w:b/>
        </w:rPr>
        <w:t>namedCurve</w:t>
      </w:r>
      <w:r>
        <w:rPr/>
        <w:t xml:space="preserve"> is recommended over the choice </w:t>
      </w:r>
      <w:r>
        <w:rPr>
          <w:b/>
        </w:rPr>
        <w:t>ecParameters</w:t>
      </w:r>
      <w:r>
        <w:rPr/>
        <w:t xml:space="preserve">.  The choice </w:t>
      </w:r>
      <w:r>
        <w:rPr>
          <w:b/>
        </w:rPr>
        <w:t>implicitlyCA</w:t>
      </w:r>
      <w:r>
        <w:rPr/>
        <w:t xml:space="preserve"> must not be used in Cryptoki.</w:t>
      </w:r>
    </w:p>
    <w:p>
      <w:pPr>
        <w:pStyle w:val="Normal"/>
        <w:numPr>
          <w:ilvl w:val="0"/>
          <w:numId w:val="3"/>
        </w:numPr>
        <w:rPr/>
      </w:pPr>
      <w:r>
        <w:rPr/>
        <w:t xml:space="preserve">Note that when generating an EC private key, the EC domain parameters are </w:t>
      </w:r>
      <w:r>
        <w:rPr>
          <w:i/>
        </w:rPr>
        <w:t>not</w:t>
      </w:r>
      <w:r>
        <w:rPr/>
        <w:t xml:space="preserve"> specified in the key’s template.  This is because EC private keys are only generated as part of an EC key </w:t>
      </w:r>
      <w:r>
        <w:rPr>
          <w:i/>
        </w:rPr>
        <w:t>pair</w:t>
      </w:r>
      <w:r>
        <w:rPr/>
        <w:t>, and the EC domain parameters for the pair are specified in the template for the EC public key.</w:t>
      </w:r>
    </w:p>
    <w:p>
      <w:pPr>
        <w:pStyle w:val="Normal"/>
        <w:numPr>
          <w:ilvl w:val="0"/>
          <w:numId w:val="3"/>
        </w:numPr>
        <w:rPr/>
      </w:pPr>
      <w:r>
        <w:rPr/>
        <w:t>The following is a sample template for creating an EC (ECDSA) private key object:</w:t>
      </w:r>
    </w:p>
    <w:p>
      <w:pPr>
        <w:pStyle w:val="CCode"/>
        <w:numPr>
          <w:ilvl w:val="0"/>
          <w:numId w:val="3"/>
        </w:numPr>
        <w:rPr/>
      </w:pPr>
      <w:r>
        <w:rPr/>
        <w:t>CK_OBJECT_CLASS class = CKO_PRIVATE_KEY;</w:t>
      </w:r>
    </w:p>
    <w:p>
      <w:pPr>
        <w:pStyle w:val="CCode"/>
        <w:numPr>
          <w:ilvl w:val="0"/>
          <w:numId w:val="3"/>
        </w:numPr>
        <w:rPr/>
      </w:pPr>
      <w:r>
        <w:rPr/>
        <w:t>CK_KEY_TYPE keyType = CKK_EC;</w:t>
      </w:r>
    </w:p>
    <w:p>
      <w:pPr>
        <w:pStyle w:val="CCode"/>
        <w:numPr>
          <w:ilvl w:val="0"/>
          <w:numId w:val="3"/>
        </w:numPr>
        <w:rPr/>
      </w:pPr>
      <w:r>
        <w:rPr/>
        <w:t>CK_UTF8CHAR label[] = “An EC private key object”;</w:t>
      </w:r>
    </w:p>
    <w:p>
      <w:pPr>
        <w:pStyle w:val="CCode"/>
        <w:numPr>
          <w:ilvl w:val="0"/>
          <w:numId w:val="3"/>
        </w:numPr>
        <w:rPr/>
      </w:pPr>
      <w:r>
        <w:rPr/>
        <w:t>CK_BYTE subject[] = {...};</w:t>
      </w:r>
    </w:p>
    <w:p>
      <w:pPr>
        <w:pStyle w:val="CCode"/>
        <w:numPr>
          <w:ilvl w:val="0"/>
          <w:numId w:val="3"/>
        </w:numPr>
        <w:rPr/>
      </w:pPr>
      <w:r>
        <w:rPr/>
        <w:t>CK_BYTE id[] = {123};</w:t>
      </w:r>
    </w:p>
    <w:p>
      <w:pPr>
        <w:pStyle w:val="CCode"/>
        <w:numPr>
          <w:ilvl w:val="0"/>
          <w:numId w:val="3"/>
        </w:numPr>
        <w:rPr/>
      </w:pPr>
      <w:r>
        <w:rPr/>
        <w:t>CK_BYTE ecParams[] = {...};</w:t>
      </w:r>
    </w:p>
    <w:p>
      <w:pPr>
        <w:pStyle w:val="CCode"/>
        <w:numPr>
          <w:ilvl w:val="0"/>
          <w:numId w:val="3"/>
        </w:numPr>
        <w:rPr/>
      </w:pPr>
      <w:r>
        <w:rPr/>
        <w:t>CK_BYTE value[]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{CKA_SUBJECT, subject, sizeof(subject)},</w:t>
      </w:r>
    </w:p>
    <w:p>
      <w:pPr>
        <w:pStyle w:val="CCode"/>
        <w:numPr>
          <w:ilvl w:val="0"/>
          <w:numId w:val="3"/>
        </w:numPr>
        <w:rPr/>
      </w:pPr>
      <w:r>
        <w:rPr/>
        <w:t xml:space="preserve">  </w:t>
      </w:r>
      <w:r>
        <w:rPr/>
        <w:t>{CKA_ID, id, sizeof(id)},</w:t>
      </w:r>
    </w:p>
    <w:p>
      <w:pPr>
        <w:pStyle w:val="CCode"/>
        <w:numPr>
          <w:ilvl w:val="0"/>
          <w:numId w:val="3"/>
        </w:numPr>
        <w:rPr/>
      </w:pPr>
      <w:r>
        <w:rPr/>
        <w:t xml:space="preserve">  </w:t>
      </w:r>
      <w:r>
        <w:rPr/>
        <w:t>{CKA_SENSITIVE, &amp;true, sizeof(true)},</w:t>
      </w:r>
    </w:p>
    <w:p>
      <w:pPr>
        <w:pStyle w:val="CCode"/>
        <w:numPr>
          <w:ilvl w:val="0"/>
          <w:numId w:val="3"/>
        </w:numPr>
        <w:rPr/>
      </w:pPr>
      <w:r>
        <w:rPr/>
        <w:t xml:space="preserve">  </w:t>
      </w:r>
      <w:r>
        <w:rPr/>
        <w:t>{CKA_DERIVE, &amp;true, sizeof(true)},</w:t>
      </w:r>
    </w:p>
    <w:p>
      <w:pPr>
        <w:pStyle w:val="CCode"/>
        <w:numPr>
          <w:ilvl w:val="0"/>
          <w:numId w:val="3"/>
        </w:numPr>
        <w:rPr/>
      </w:pPr>
      <w:r>
        <w:rPr/>
        <w:t xml:space="preserve">  </w:t>
      </w:r>
      <w:r>
        <w:rPr/>
        <w:t>{CKA_EC_PARAMS, ecParams, sizeof(ecParams)},</w:t>
      </w:r>
    </w:p>
    <w:p>
      <w:pPr>
        <w:pStyle w:val="CCode"/>
        <w:numPr>
          <w:ilvl w:val="0"/>
          <w:numId w:val="3"/>
        </w:numPr>
        <w:rPr/>
      </w:pPr>
      <w:r>
        <w:rPr/>
        <w:t xml:space="preserve">  </w:t>
      </w:r>
      <w:r>
        <w:rPr/>
        <w:t>{CKA_VALUE, value, sizeof(value)}</w:t>
      </w:r>
    </w:p>
    <w:p>
      <w:pPr>
        <w:pStyle w:val="CCode"/>
        <w:numPr>
          <w:ilvl w:val="0"/>
          <w:numId w:val="3"/>
        </w:numPr>
        <w:rPr/>
      </w:pPr>
      <w:bookmarkStart w:id="619" w:name="_Toc322855289"/>
      <w:bookmarkStart w:id="620" w:name="_Toc322945131"/>
      <w:bookmarkStart w:id="621" w:name="_Toc323000698"/>
      <w:bookmarkStart w:id="622" w:name="_Toc323024092"/>
      <w:bookmarkStart w:id="623" w:name="_Toc323205424"/>
      <w:bookmarkStart w:id="624" w:name="_Toc323610854"/>
      <w:bookmarkStart w:id="625" w:name="_Toc383864861"/>
      <w:bookmarkStart w:id="626" w:name="_Toc385057865"/>
      <w:bookmarkEnd w:id="619"/>
      <w:bookmarkEnd w:id="620"/>
      <w:bookmarkEnd w:id="621"/>
      <w:bookmarkEnd w:id="622"/>
      <w:bookmarkEnd w:id="623"/>
      <w:bookmarkEnd w:id="624"/>
      <w:bookmarkEnd w:id="625"/>
      <w:bookmarkEnd w:id="626"/>
      <w:r>
        <w:rPr/>
        <w:t>};</w:t>
      </w:r>
    </w:p>
    <w:p>
      <w:pPr>
        <w:pStyle w:val="Heading3"/>
        <w:numPr>
          <w:ilvl w:val="2"/>
          <w:numId w:val="2"/>
        </w:numPr>
        <w:rPr/>
      </w:pPr>
      <w:ins w:id="1942" w:author="Microsoft Office User" w:date="2018-06-11T14:47:00Z">
        <w:bookmarkStart w:id="627" w:name="_Toc516500668"/>
        <w:bookmarkEnd w:id="627"/>
        <w:r>
          <w:rPr/>
          <w:t>Edwards Elliptic curve public key objects</w:t>
        </w:r>
      </w:ins>
    </w:p>
    <w:p>
      <w:pPr>
        <w:pStyle w:val="Normal"/>
        <w:numPr>
          <w:ilvl w:val="0"/>
          <w:numId w:val="3"/>
        </w:numPr>
        <w:rPr/>
      </w:pPr>
      <w:ins w:id="1943" w:author="Microsoft Office User" w:date="2018-06-11T14:47:00Z">
        <w:r>
          <w:rPr/>
          <w:t xml:space="preserve">Edwards EC public key objects (object class </w:t>
        </w:r>
      </w:ins>
      <w:ins w:id="1944" w:author="Microsoft Office User" w:date="2018-06-11T14:47:00Z">
        <w:r>
          <w:rPr>
            <w:b/>
          </w:rPr>
          <w:t xml:space="preserve">CKO_PUBLIC_KEY, </w:t>
        </w:r>
      </w:ins>
      <w:ins w:id="1945" w:author="Microsoft Office User" w:date="2018-06-11T14:47:00Z">
        <w:r>
          <w:rPr/>
          <w:t xml:space="preserve">key type </w:t>
        </w:r>
      </w:ins>
      <w:ins w:id="1946" w:author="Microsoft Office User" w:date="2018-06-11T14:47:00Z">
        <w:r>
          <w:rPr>
            <w:b/>
          </w:rPr>
          <w:t>CKK_EC_EDWARDS</w:t>
        </w:r>
      </w:ins>
      <w:ins w:id="1947" w:author="Microsoft Office User" w:date="2018-06-11T14:47:00Z">
        <w:r>
          <w:rPr/>
          <w:t>) hold Edwards EC public keys. The following table defines the Edwards EC public key object attributes, in addition to the common attributes defined for this object class:</w:t>
        </w:r>
      </w:ins>
    </w:p>
    <w:p>
      <w:pPr>
        <w:pStyle w:val="Caption1"/>
        <w:numPr>
          <w:ilvl w:val="0"/>
          <w:numId w:val="3"/>
        </w:numPr>
        <w:rPr/>
      </w:pPr>
      <w:ins w:id="1948" w:author="Microsoft Office User" w:date="2018-06-11T14:47:00Z">
        <w:r>
          <w:rPr/>
          <w:t xml:space="preserve">Table </w:t>
        </w:r>
      </w:ins>
      <w:r>
        <w:rPr>
          <w:szCs w:val="18"/>
        </w:rPr>
        <w:fldChar w:fldCharType="begin"/>
      </w:r>
      <w:r>
        <w:instrText> SEQ Table \* ARABIC </w:instrText>
      </w:r>
      <w:r>
        <w:fldChar w:fldCharType="separate"/>
      </w:r>
      <w:r>
        <w:t>32</w:t>
      </w:r>
      <w:r>
        <w:fldChar w:fldCharType="end"/>
      </w:r>
      <w:ins w:id="1949" w:author="Microsoft Office User" w:date="2018-06-11T14:47:00Z">
        <w:r>
          <w:rPr/>
          <w:t>, Edwards Elliptic Curve Public Key Object Attributes</w:t>
        </w:r>
      </w:ins>
    </w:p>
    <w:tbl>
      <w:tblPr>
        <w:tblW w:w="864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150"/>
        <w:gridCol w:w="1260"/>
        <w:gridCol w:w="4230"/>
      </w:tblGrid>
      <w:tr>
        <w:trPr>
          <w:tblHeader w:val="true"/>
          <w:ins w:id="1950" w:author="Microsoft Office User" w:date="2018-06-11T14:47:00Z"/>
        </w:trPr>
        <w:tc>
          <w:tcPr>
            <w:tcW w:w="315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ins w:id="1951" w:author="Microsoft Office User" w:date="2018-06-11T14:47:00Z">
              <w:r>
                <w:rPr>
                  <w:rFonts w:cs="Arial" w:ascii="Arial" w:hAnsi="Arial"/>
                  <w:b/>
                  <w:sz w:val="20"/>
                </w:rPr>
                <w:t>Attribute</w:t>
              </w:r>
            </w:ins>
          </w:p>
        </w:tc>
        <w:tc>
          <w:tcPr>
            <w:tcW w:w="126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ins w:id="1952" w:author="Microsoft Office User" w:date="2018-06-11T14:47:00Z">
              <w:r>
                <w:rPr>
                  <w:rFonts w:cs="Arial" w:ascii="Arial" w:hAnsi="Arial"/>
                  <w:b/>
                  <w:sz w:val="20"/>
                </w:rPr>
                <w:t>Data type</w:t>
              </w:r>
            </w:ins>
          </w:p>
        </w:tc>
        <w:tc>
          <w:tcPr>
            <w:tcW w:w="423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ins w:id="1953" w:author="Microsoft Office User" w:date="2018-06-11T14:47:00Z">
              <w:r>
                <w:rPr>
                  <w:rFonts w:cs="Arial" w:ascii="Arial" w:hAnsi="Arial"/>
                  <w:b/>
                  <w:sz w:val="20"/>
                </w:rPr>
                <w:t>Meaning</w:t>
              </w:r>
            </w:ins>
          </w:p>
        </w:tc>
      </w:tr>
      <w:tr>
        <w:trPr>
          <w:ins w:id="1954" w:author="Microsoft Office User" w:date="2018-06-11T14:47:00Z"/>
        </w:trPr>
        <w:tc>
          <w:tcPr>
            <w:tcW w:w="315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1955" w:author="Microsoft Office User" w:date="2018-06-11T14:47:00Z">
              <w:r>
                <w:rPr>
                  <w:rFonts w:cs="Arial" w:ascii="Arial" w:hAnsi="Arial"/>
                  <w:sz w:val="20"/>
                </w:rPr>
                <w:t>CKA_EC_PARAMS</w:t>
              </w:r>
            </w:ins>
            <w:ins w:id="1956" w:author="Microsoft Office User" w:date="2018-06-11T14:47:00Z">
              <w:r>
                <w:rPr>
                  <w:rFonts w:cs="Arial" w:ascii="Arial" w:hAnsi="Arial"/>
                  <w:sz w:val="20"/>
                  <w:vertAlign w:val="superscript"/>
                </w:rPr>
                <w:t>1,3</w:t>
              </w:r>
            </w:ins>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ins w:id="1957" w:author="Microsoft Office User" w:date="2018-06-11T14:47:00Z">
              <w:r>
                <w:rPr>
                  <w:rFonts w:cs="Arial" w:ascii="Arial" w:hAnsi="Arial"/>
                  <w:sz w:val="20"/>
                </w:rPr>
                <w:t>Byte array</w:t>
              </w:r>
            </w:ins>
          </w:p>
        </w:tc>
        <w:tc>
          <w:tcPr>
            <w:tcW w:w="42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ins w:id="1958" w:author="Microsoft Office User" w:date="2018-06-11T14:47:00Z">
              <w:r>
                <w:rPr>
                  <w:rFonts w:cs="Arial" w:ascii="Arial" w:hAnsi="Arial"/>
                  <w:sz w:val="20"/>
                </w:rPr>
                <w:t>DER-encoding of an ANSI X9.62 Parameters value</w:t>
              </w:r>
            </w:ins>
          </w:p>
        </w:tc>
      </w:tr>
      <w:tr>
        <w:trPr>
          <w:ins w:id="1959" w:author="Microsoft Office User" w:date="2018-06-11T14:47:00Z"/>
        </w:trPr>
        <w:tc>
          <w:tcPr>
            <w:tcW w:w="315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1960" w:author="Microsoft Office User" w:date="2018-06-11T14:47:00Z">
              <w:r>
                <w:rPr>
                  <w:rFonts w:cs="Arial" w:ascii="Arial" w:hAnsi="Arial"/>
                  <w:sz w:val="20"/>
                </w:rPr>
                <w:t>CKA_EC_POINT</w:t>
              </w:r>
            </w:ins>
            <w:ins w:id="1961" w:author="Microsoft Office User" w:date="2018-06-11T14:47:00Z">
              <w:r>
                <w:rPr>
                  <w:rFonts w:cs="Arial" w:ascii="Arial" w:hAnsi="Arial"/>
                  <w:sz w:val="20"/>
                  <w:vertAlign w:val="superscript"/>
                </w:rPr>
                <w:t>1,4</w:t>
              </w:r>
            </w:ins>
          </w:p>
        </w:tc>
        <w:tc>
          <w:tcPr>
            <w:tcW w:w="126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ins w:id="1962" w:author="Microsoft Office User" w:date="2018-06-11T14:47:00Z">
              <w:r>
                <w:rPr>
                  <w:rFonts w:cs="Arial" w:ascii="Arial" w:hAnsi="Arial"/>
                  <w:sz w:val="20"/>
                </w:rPr>
                <w:t>Byte array</w:t>
              </w:r>
            </w:ins>
          </w:p>
        </w:tc>
        <w:tc>
          <w:tcPr>
            <w:tcW w:w="423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i/>
                <w:i/>
                <w:sz w:val="20"/>
              </w:rPr>
            </w:pPr>
            <w:ins w:id="1963" w:author="Microsoft Office User" w:date="2018-06-11T14:47:00Z">
              <w:r>
                <w:rPr>
                  <w:rFonts w:cs="Arial" w:ascii="Arial" w:hAnsi="Arial"/>
                  <w:sz w:val="20"/>
                </w:rPr>
                <w:t>DER-encoding of the b-bit public key value in little endian order as defined in RFC 8032</w:t>
              </w:r>
            </w:ins>
          </w:p>
        </w:tc>
      </w:tr>
    </w:tbl>
    <w:p>
      <w:pPr>
        <w:pStyle w:val="Normal"/>
        <w:numPr>
          <w:ilvl w:val="0"/>
          <w:numId w:val="3"/>
        </w:numPr>
        <w:rPr>
          <w:rStyle w:val="Footnotereference"/>
        </w:rPr>
      </w:pPr>
      <w:ins w:id="1964" w:author="Microsoft Office User" w:date="2018-06-11T14:47:00Z">
        <w:r>
          <w:rPr>
            <w:vertAlign w:val="superscript"/>
          </w:rPr>
          <w:t xml:space="preserve">- </w:t>
        </w:r>
      </w:ins>
      <w:ins w:id="1965" w:author="Microsoft Office User" w:date="2018-06-11T14:47:00Z">
        <w:r>
          <w:rPr>
            <w:rStyle w:val="Footnotereference"/>
          </w:rPr>
          <w:t>Refer to [PKCS #11-Base]  table 10 for footnotes</w:t>
        </w:r>
      </w:ins>
    </w:p>
    <w:p>
      <w:pPr>
        <w:pStyle w:val="Normal"/>
        <w:numPr>
          <w:ilvl w:val="0"/>
          <w:numId w:val="3"/>
        </w:numPr>
        <w:rPr/>
      </w:pPr>
      <w:ins w:id="1966" w:author="Microsoft Office User" w:date="2018-06-11T14:47:00Z">
        <w:r>
          <w:rPr/>
          <w:t xml:space="preserve">The </w:t>
        </w:r>
      </w:ins>
      <w:ins w:id="1967" w:author="Microsoft Office User" w:date="2018-06-11T14:47:00Z">
        <w:r>
          <w:rPr>
            <w:b/>
          </w:rPr>
          <w:t>CKA_EC_PARAMS</w:t>
        </w:r>
      </w:ins>
      <w:ins w:id="1968" w:author="Microsoft Office User" w:date="2018-06-11T14:47:00Z">
        <w:r>
          <w:rPr/>
          <w:t xml:space="preserve"> attribute value is known as the “EC domain parameters” and is defined in ANSI X9.62 as a choice of three parameter representation methods. A 4</w:t>
        </w:r>
      </w:ins>
      <w:ins w:id="1969" w:author="Microsoft Office User" w:date="2018-06-11T14:47:00Z">
        <w:r>
          <w:rPr>
            <w:vertAlign w:val="superscript"/>
          </w:rPr>
          <w:t>th</w:t>
        </w:r>
      </w:ins>
      <w:ins w:id="1970" w:author="Microsoft Office User" w:date="2018-06-11T14:47:00Z">
        <w:r>
          <w:rPr/>
          <w:t xml:space="preserve"> choice is added to support Edwards and Montgomery Elliptic curves. The CKA_EC_PARAMS attribute has the following syntax:</w:t>
        </w:r>
      </w:ins>
    </w:p>
    <w:p>
      <w:pPr>
        <w:pStyle w:val="CCode"/>
        <w:numPr>
          <w:ilvl w:val="0"/>
          <w:numId w:val="3"/>
        </w:numPr>
        <w:ind w:left="2835" w:hanging="2403"/>
        <w:rPr/>
      </w:pPr>
      <w:ins w:id="1971" w:author="Microsoft Office User" w:date="2018-06-11T14:47:00Z">
        <w:r>
          <w:rPr/>
          <w:t>Parameters ::= CHOICE {</w:t>
        </w:r>
      </w:ins>
    </w:p>
    <w:p>
      <w:pPr>
        <w:pStyle w:val="CCode"/>
        <w:numPr>
          <w:ilvl w:val="0"/>
          <w:numId w:val="3"/>
        </w:numPr>
        <w:ind w:left="2835" w:hanging="2403"/>
        <w:rPr/>
      </w:pPr>
      <w:ins w:id="1972" w:author="Microsoft Office User" w:date="2018-06-11T14:47:00Z">
        <w:r>
          <w:rPr/>
          <w:t xml:space="preserve">  </w:t>
        </w:r>
      </w:ins>
      <w:ins w:id="1973" w:author="Microsoft Office User" w:date="2018-06-11T14:47:00Z">
        <w:r>
          <w:rPr/>
          <w:t>ecParameters</w:t>
          <w:tab/>
          <w:t>ECParameters,</w:t>
        </w:r>
      </w:ins>
    </w:p>
    <w:p>
      <w:pPr>
        <w:pStyle w:val="CCode"/>
        <w:numPr>
          <w:ilvl w:val="0"/>
          <w:numId w:val="3"/>
        </w:numPr>
        <w:ind w:left="2835" w:hanging="2403"/>
        <w:rPr/>
      </w:pPr>
      <w:ins w:id="1974" w:author="Microsoft Office User" w:date="2018-06-11T14:47:00Z">
        <w:r>
          <w:rPr/>
          <w:t xml:space="preserve">  </w:t>
        </w:r>
      </w:ins>
      <w:ins w:id="1975" w:author="Microsoft Office User" w:date="2018-06-11T14:47:00Z">
        <w:r>
          <w:rPr/>
          <w:t>oId</w:t>
        </w:r>
      </w:ins>
      <w:del w:id="1976" w:author="Dieter Bong" w:date="2017-12-11T17:33:00Z">
        <w:r>
          <w:rPr/>
          <w:delText>namedCurve</w:delText>
        </w:r>
      </w:del>
      <w:ins w:id="1977" w:author="Microsoft Office User" w:date="2018-06-11T14:47:00Z">
        <w:r>
          <w:rPr/>
          <w:tab/>
          <w:t>CURVES.&amp;id({CurveNames}),</w:t>
        </w:r>
      </w:ins>
    </w:p>
    <w:p>
      <w:pPr>
        <w:pStyle w:val="CCode"/>
        <w:numPr>
          <w:ilvl w:val="0"/>
          <w:numId w:val="3"/>
        </w:numPr>
        <w:ind w:left="2835" w:hanging="2403"/>
        <w:rPr/>
      </w:pPr>
      <w:ins w:id="1978" w:author="Microsoft Office User" w:date="2018-06-11T14:47:00Z">
        <w:r>
          <w:rPr/>
          <w:t xml:space="preserve">  </w:t>
        </w:r>
      </w:ins>
      <w:ins w:id="1979" w:author="Microsoft Office User" w:date="2018-06-11T14:47:00Z">
        <w:r>
          <w:rPr/>
          <w:t>implicitlyCA</w:t>
          <w:tab/>
          <w:t>NULL,</w:t>
        </w:r>
      </w:ins>
    </w:p>
    <w:p>
      <w:pPr>
        <w:pStyle w:val="CCode"/>
        <w:numPr>
          <w:ilvl w:val="0"/>
          <w:numId w:val="3"/>
        </w:numPr>
        <w:ind w:left="2835" w:hanging="2403"/>
        <w:rPr/>
      </w:pPr>
      <w:ins w:id="1980" w:author="Microsoft Office User" w:date="2018-06-11T14:47:00Z">
        <w:r>
          <w:rPr/>
          <w:t xml:space="preserve">  </w:t>
        </w:r>
      </w:ins>
      <w:ins w:id="1981" w:author="Microsoft Office User" w:date="2018-06-11T14:47:00Z">
        <w:r>
          <w:rPr/>
          <w:t>curveName</w:t>
          <w:tab/>
          <w:t>PrintableString</w:t>
        </w:r>
      </w:ins>
    </w:p>
    <w:p>
      <w:pPr>
        <w:pStyle w:val="CCode"/>
        <w:numPr>
          <w:ilvl w:val="0"/>
          <w:numId w:val="3"/>
        </w:numPr>
        <w:ind w:left="2835" w:hanging="2403"/>
        <w:rPr/>
      </w:pPr>
      <w:ins w:id="1982" w:author="Microsoft Office User" w:date="2018-06-11T14:47:00Z">
        <w:r>
          <w:rPr/>
          <w:t>}</w:t>
        </w:r>
      </w:ins>
    </w:p>
    <w:p>
      <w:pPr>
        <w:pStyle w:val="Normal"/>
        <w:numPr>
          <w:ilvl w:val="0"/>
          <w:numId w:val="3"/>
        </w:numPr>
        <w:rPr/>
      </w:pPr>
      <w:ins w:id="1983" w:author="Microsoft Office User" w:date="2018-06-11T14:47:00Z">
        <w:r>
          <w:rPr/>
          <w:t xml:space="preserve">Edwards EC public keys only support the use of the </w:t>
        </w:r>
      </w:ins>
      <w:ins w:id="1984" w:author="Microsoft Office User" w:date="2018-06-11T14:47:00Z">
        <w:r>
          <w:rPr>
            <w:b/>
          </w:rPr>
          <w:t>curveName</w:t>
        </w:r>
      </w:ins>
      <w:ins w:id="1985" w:author="Microsoft Office User" w:date="2018-06-11T14:47:00Z">
        <w:r>
          <w:rPr/>
          <w:t xml:space="preserve"> selection to specify a curve name as defined in [RFC7748].</w:t>
        </w:r>
      </w:ins>
    </w:p>
    <w:p>
      <w:pPr>
        <w:pStyle w:val="Normal"/>
        <w:numPr>
          <w:ilvl w:val="0"/>
          <w:numId w:val="3"/>
        </w:numPr>
        <w:rPr/>
      </w:pPr>
      <w:ins w:id="1986" w:author="Microsoft Office User" w:date="2018-06-11T14:47:00Z">
        <w:r>
          <w:rPr/>
          <w:t>The following is a sample template for creating an Edwards EC public key object:</w:t>
        </w:r>
      </w:ins>
    </w:p>
    <w:p>
      <w:pPr>
        <w:pStyle w:val="CCode"/>
        <w:numPr>
          <w:ilvl w:val="0"/>
          <w:numId w:val="3"/>
        </w:numPr>
        <w:rPr/>
      </w:pPr>
      <w:ins w:id="1987" w:author="Microsoft Office User" w:date="2018-06-11T14:47:00Z">
        <w:r>
          <w:rPr/>
          <w:t>CK_OBJECT_CLASS class = CKO_PUBLIC_KEY;</w:t>
        </w:r>
      </w:ins>
    </w:p>
    <w:p>
      <w:pPr>
        <w:pStyle w:val="CCode"/>
        <w:numPr>
          <w:ilvl w:val="0"/>
          <w:numId w:val="3"/>
        </w:numPr>
        <w:rPr/>
      </w:pPr>
      <w:ins w:id="1988" w:author="Microsoft Office User" w:date="2018-06-11T14:47:00Z">
        <w:r>
          <w:rPr/>
          <w:t>CK_KEY_TYPE keyType = CKK_EC;</w:t>
        </w:r>
      </w:ins>
    </w:p>
    <w:p>
      <w:pPr>
        <w:pStyle w:val="CCode"/>
        <w:numPr>
          <w:ilvl w:val="0"/>
          <w:numId w:val="3"/>
        </w:numPr>
        <w:rPr/>
      </w:pPr>
      <w:ins w:id="1989" w:author="Microsoft Office User" w:date="2018-06-11T14:47:00Z">
        <w:r>
          <w:rPr/>
          <w:t>CK_UTF8CHAR label[] = “An Edwards EC public key object”;</w:t>
        </w:r>
      </w:ins>
    </w:p>
    <w:p>
      <w:pPr>
        <w:pStyle w:val="CCode"/>
        <w:numPr>
          <w:ilvl w:val="0"/>
          <w:numId w:val="3"/>
        </w:numPr>
        <w:rPr/>
      </w:pPr>
      <w:ins w:id="1990" w:author="Microsoft Office User" w:date="2018-06-11T14:47:00Z">
        <w:r>
          <w:rPr/>
          <w:t>CK_BYTE ecParams[] = {...};</w:t>
        </w:r>
      </w:ins>
    </w:p>
    <w:p>
      <w:pPr>
        <w:pStyle w:val="CCode"/>
        <w:numPr>
          <w:ilvl w:val="0"/>
          <w:numId w:val="3"/>
        </w:numPr>
        <w:rPr/>
      </w:pPr>
      <w:ins w:id="1991" w:author="Microsoft Office User" w:date="2018-06-11T14:47:00Z">
        <w:r>
          <w:rPr/>
          <w:t>CK_BYTE ecPoint[] = {...};</w:t>
        </w:r>
      </w:ins>
    </w:p>
    <w:p>
      <w:pPr>
        <w:pStyle w:val="CCode"/>
        <w:numPr>
          <w:ilvl w:val="0"/>
          <w:numId w:val="3"/>
        </w:numPr>
        <w:rPr/>
      </w:pPr>
      <w:ins w:id="1992" w:author="Microsoft Office User" w:date="2018-06-11T14:47:00Z">
        <w:r>
          <w:rPr/>
          <w:t>CK_BBOOL true = CK_TRUE;</w:t>
        </w:r>
      </w:ins>
    </w:p>
    <w:p>
      <w:pPr>
        <w:pStyle w:val="CCode"/>
        <w:numPr>
          <w:ilvl w:val="0"/>
          <w:numId w:val="3"/>
        </w:numPr>
        <w:rPr/>
      </w:pPr>
      <w:ins w:id="1993" w:author="Microsoft Office User" w:date="2018-06-11T14:47:00Z">
        <w:r>
          <w:rPr/>
          <w:t>CK_ATTRIBUTE template[] = {</w:t>
        </w:r>
      </w:ins>
    </w:p>
    <w:p>
      <w:pPr>
        <w:pStyle w:val="CCode"/>
        <w:numPr>
          <w:ilvl w:val="0"/>
          <w:numId w:val="3"/>
        </w:numPr>
        <w:rPr/>
      </w:pPr>
      <w:ins w:id="1994" w:author="Microsoft Office User" w:date="2018-06-11T14:47:00Z">
        <w:r>
          <w:rPr/>
          <w:t xml:space="preserve">  </w:t>
        </w:r>
      </w:ins>
      <w:ins w:id="1995" w:author="Microsoft Office User" w:date="2018-06-11T14:47:00Z">
        <w:r>
          <w:rPr/>
          <w:t>{CKA_CLASS, &amp;class, sizeof(class)},</w:t>
        </w:r>
      </w:ins>
    </w:p>
    <w:p>
      <w:pPr>
        <w:pStyle w:val="CCode"/>
        <w:numPr>
          <w:ilvl w:val="0"/>
          <w:numId w:val="3"/>
        </w:numPr>
        <w:rPr/>
      </w:pPr>
      <w:ins w:id="1996" w:author="Microsoft Office User" w:date="2018-06-11T14:47:00Z">
        <w:r>
          <w:rPr/>
          <w:t xml:space="preserve">  </w:t>
        </w:r>
      </w:ins>
      <w:ins w:id="1997" w:author="Microsoft Office User" w:date="2018-06-11T14:47:00Z">
        <w:r>
          <w:rPr/>
          <w:t>{CKA_KEY_TYPE, &amp;keyType, sizeof(keyType)},</w:t>
        </w:r>
      </w:ins>
    </w:p>
    <w:p>
      <w:pPr>
        <w:pStyle w:val="CCode"/>
        <w:numPr>
          <w:ilvl w:val="0"/>
          <w:numId w:val="3"/>
        </w:numPr>
        <w:rPr/>
      </w:pPr>
      <w:ins w:id="1998" w:author="Microsoft Office User" w:date="2018-06-11T14:47:00Z">
        <w:r>
          <w:rPr/>
          <w:t xml:space="preserve">  </w:t>
        </w:r>
      </w:ins>
      <w:ins w:id="1999" w:author="Microsoft Office User" w:date="2018-06-11T14:47:00Z">
        <w:r>
          <w:rPr/>
          <w:t>{CKA_TOKEN, &amp;true, sizeof(true)},</w:t>
        </w:r>
      </w:ins>
    </w:p>
    <w:p>
      <w:pPr>
        <w:pStyle w:val="CCode"/>
        <w:numPr>
          <w:ilvl w:val="0"/>
          <w:numId w:val="3"/>
        </w:numPr>
        <w:rPr/>
      </w:pPr>
      <w:ins w:id="2000" w:author="Microsoft Office User" w:date="2018-06-11T14:47:00Z">
        <w:r>
          <w:rPr/>
          <w:t xml:space="preserve">  </w:t>
        </w:r>
      </w:ins>
      <w:ins w:id="2001" w:author="Microsoft Office User" w:date="2018-06-11T14:47:00Z">
        <w:r>
          <w:rPr/>
          <w:t>{CKA_LABEL, label, sizeof(label)-1},</w:t>
        </w:r>
      </w:ins>
    </w:p>
    <w:p>
      <w:pPr>
        <w:pStyle w:val="CCode"/>
        <w:numPr>
          <w:ilvl w:val="0"/>
          <w:numId w:val="3"/>
        </w:numPr>
        <w:rPr/>
      </w:pPr>
      <w:ins w:id="2002" w:author="Microsoft Office User" w:date="2018-06-11T14:47:00Z">
        <w:r>
          <w:rPr/>
          <w:t xml:space="preserve">  </w:t>
        </w:r>
      </w:ins>
      <w:ins w:id="2003" w:author="Microsoft Office User" w:date="2018-06-11T14:47:00Z">
        <w:r>
          <w:rPr/>
          <w:t>{CKA_EC_PARAMS, ecParams, sizeof(ecParams)},</w:t>
        </w:r>
      </w:ins>
    </w:p>
    <w:p>
      <w:pPr>
        <w:pStyle w:val="CCode"/>
        <w:numPr>
          <w:ilvl w:val="0"/>
          <w:numId w:val="3"/>
        </w:numPr>
        <w:rPr/>
      </w:pPr>
      <w:ins w:id="2004" w:author="Microsoft Office User" w:date="2018-06-11T14:47:00Z">
        <w:r>
          <w:rPr/>
          <w:t xml:space="preserve">  </w:t>
        </w:r>
      </w:ins>
      <w:ins w:id="2005" w:author="Microsoft Office User" w:date="2018-06-11T14:47:00Z">
        <w:r>
          <w:rPr/>
          <w:t>{CKA_EC_POINT, ecPoint, sizeof(ecPoint)}</w:t>
        </w:r>
      </w:ins>
    </w:p>
    <w:p>
      <w:pPr>
        <w:pStyle w:val="CCode"/>
        <w:numPr>
          <w:ilvl w:val="0"/>
          <w:numId w:val="3"/>
        </w:numPr>
        <w:rPr/>
      </w:pPr>
      <w:ins w:id="2006" w:author="Microsoft Office User" w:date="2018-06-11T14:47:00Z">
        <w:r>
          <w:rPr/>
          <w:t>};</w:t>
        </w:r>
      </w:ins>
    </w:p>
    <w:p>
      <w:pPr>
        <w:pStyle w:val="Heading3"/>
        <w:numPr>
          <w:ilvl w:val="2"/>
          <w:numId w:val="2"/>
        </w:numPr>
        <w:rPr/>
      </w:pPr>
      <w:ins w:id="2007" w:author="Microsoft Office User" w:date="2018-06-11T14:47:00Z">
        <w:bookmarkStart w:id="628" w:name="_Toc516500669"/>
        <w:bookmarkEnd w:id="628"/>
        <w:r>
          <w:rPr/>
          <w:t>Edwards Elliptic curve private key objects</w:t>
        </w:r>
      </w:ins>
    </w:p>
    <w:p>
      <w:pPr>
        <w:pStyle w:val="Normal"/>
        <w:numPr>
          <w:ilvl w:val="0"/>
          <w:numId w:val="3"/>
        </w:numPr>
        <w:rPr/>
      </w:pPr>
      <w:ins w:id="2008" w:author="Microsoft Office User" w:date="2018-06-11T14:47:00Z">
        <w:r>
          <w:rPr/>
          <w:t xml:space="preserve">Edwards EC private key objects (object class </w:t>
        </w:r>
      </w:ins>
      <w:ins w:id="2009" w:author="Microsoft Office User" w:date="2018-06-11T14:47:00Z">
        <w:r>
          <w:rPr>
            <w:b/>
          </w:rPr>
          <w:t xml:space="preserve">CKO_PRIVATE_KEY, </w:t>
        </w:r>
      </w:ins>
      <w:ins w:id="2010" w:author="Microsoft Office User" w:date="2018-06-11T14:47:00Z">
        <w:r>
          <w:rPr/>
          <w:t xml:space="preserve">key type </w:t>
        </w:r>
      </w:ins>
      <w:ins w:id="2011" w:author="Microsoft Office User" w:date="2018-06-11T14:47:00Z">
        <w:r>
          <w:rPr>
            <w:b/>
          </w:rPr>
          <w:t>CKK_EC_EDWARDS</w:t>
        </w:r>
      </w:ins>
      <w:ins w:id="2012" w:author="Microsoft Office User" w:date="2018-06-11T14:47:00Z">
        <w:r>
          <w:rPr/>
          <w:t xml:space="preserve">) hold Edwards EC private keys.  See Section </w:t>
        </w:r>
      </w:ins>
      <w:r>
        <w:rPr/>
        <w:fldChar w:fldCharType="begin"/>
      </w:r>
      <w:r>
        <w:instrText> REF _Ref505595588 \r \h </w:instrText>
      </w:r>
      <w:r>
        <w:fldChar w:fldCharType="separate"/>
      </w:r>
      <w:r>
        <w:t>2.3</w:t>
      </w:r>
      <w:r>
        <w:fldChar w:fldCharType="end"/>
      </w:r>
      <w:ins w:id="2013" w:author="Microsoft Office User" w:date="2018-06-11T14:47:00Z">
        <w:r>
          <w:rPr/>
          <w:t xml:space="preserve"> for more information about EC.  The following table defines the Edwards EC private key object attributes, in addition to the common attributes defined for this object class:</w:t>
        </w:r>
      </w:ins>
    </w:p>
    <w:p>
      <w:pPr>
        <w:pStyle w:val="Caption1"/>
        <w:numPr>
          <w:ilvl w:val="0"/>
          <w:numId w:val="3"/>
        </w:numPr>
        <w:rPr/>
      </w:pPr>
      <w:ins w:id="2014" w:author="Microsoft Office User" w:date="2018-06-11T14:47:00Z">
        <w:r>
          <w:rPr/>
          <w:t xml:space="preserve">Table </w:t>
        </w:r>
      </w:ins>
      <w:r>
        <w:rPr>
          <w:szCs w:val="18"/>
        </w:rPr>
        <w:fldChar w:fldCharType="begin"/>
      </w:r>
      <w:r>
        <w:instrText> SEQ Table \* ARABIC </w:instrText>
      </w:r>
      <w:r>
        <w:fldChar w:fldCharType="separate"/>
      </w:r>
      <w:r>
        <w:t>33</w:t>
      </w:r>
      <w:r>
        <w:fldChar w:fldCharType="end"/>
      </w:r>
      <w:ins w:id="2015" w:author="Microsoft Office User" w:date="2018-06-11T14:47:00Z">
        <w:r>
          <w:rPr/>
          <w:t>, Edwards Elliptic Curve Private Key Object Attributes</w:t>
        </w:r>
      </w:ins>
    </w:p>
    <w:tbl>
      <w:tblPr>
        <w:tblW w:w="864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150"/>
        <w:gridCol w:w="1349"/>
        <w:gridCol w:w="4141"/>
      </w:tblGrid>
      <w:tr>
        <w:trPr>
          <w:tblHeader w:val="true"/>
          <w:ins w:id="2016" w:author="Microsoft Office User" w:date="2018-06-11T14:47:00Z"/>
        </w:trPr>
        <w:tc>
          <w:tcPr>
            <w:tcW w:w="315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ins w:id="2017" w:author="Microsoft Office User" w:date="2018-06-11T14:47:00Z">
              <w:r>
                <w:rPr>
                  <w:rFonts w:cs="Arial" w:ascii="Arial" w:hAnsi="Arial"/>
                  <w:b/>
                  <w:sz w:val="20"/>
                </w:rPr>
                <w:t>Attribute</w:t>
              </w:r>
            </w:ins>
          </w:p>
        </w:tc>
        <w:tc>
          <w:tcPr>
            <w:tcW w:w="134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ins w:id="2018" w:author="Microsoft Office User" w:date="2018-06-11T14:47:00Z">
              <w:r>
                <w:rPr>
                  <w:rFonts w:cs="Arial" w:ascii="Arial" w:hAnsi="Arial"/>
                  <w:b/>
                  <w:sz w:val="20"/>
                </w:rPr>
                <w:t>Data type</w:t>
              </w:r>
            </w:ins>
          </w:p>
        </w:tc>
        <w:tc>
          <w:tcPr>
            <w:tcW w:w="414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ins w:id="2019" w:author="Microsoft Office User" w:date="2018-06-11T14:47:00Z">
              <w:r>
                <w:rPr>
                  <w:rFonts w:cs="Arial" w:ascii="Arial" w:hAnsi="Arial"/>
                  <w:b/>
                  <w:sz w:val="20"/>
                </w:rPr>
                <w:t>Meaning</w:t>
              </w:r>
            </w:ins>
          </w:p>
        </w:tc>
      </w:tr>
      <w:tr>
        <w:trPr>
          <w:ins w:id="2020" w:author="Microsoft Office User" w:date="2018-06-11T14:47:00Z"/>
        </w:trPr>
        <w:tc>
          <w:tcPr>
            <w:tcW w:w="315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2021" w:author="Microsoft Office User" w:date="2018-06-11T14:47:00Z">
              <w:r>
                <w:rPr>
                  <w:rFonts w:cs="Arial" w:ascii="Arial" w:hAnsi="Arial"/>
                  <w:sz w:val="20"/>
                </w:rPr>
                <w:t>CKA_EC_PARAMS</w:t>
              </w:r>
            </w:ins>
            <w:ins w:id="2022" w:author="Microsoft Office User" w:date="2018-06-11T14:47:00Z">
              <w:r>
                <w:rPr>
                  <w:rFonts w:cs="Arial" w:ascii="Arial" w:hAnsi="Arial"/>
                  <w:sz w:val="20"/>
                  <w:vertAlign w:val="superscript"/>
                </w:rPr>
                <w:t>1,4,6</w:t>
              </w:r>
            </w:ins>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ins w:id="2023" w:author="Microsoft Office User" w:date="2018-06-11T14:47:00Z">
              <w:r>
                <w:rPr>
                  <w:rFonts w:cs="Arial" w:ascii="Arial" w:hAnsi="Arial"/>
                  <w:sz w:val="20"/>
                </w:rPr>
                <w:t>Byte array</w:t>
              </w:r>
            </w:ins>
          </w:p>
        </w:tc>
        <w:tc>
          <w:tcPr>
            <w:tcW w:w="41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ins w:id="2024" w:author="Microsoft Office User" w:date="2018-06-11T14:47:00Z">
              <w:r>
                <w:rPr>
                  <w:rFonts w:cs="Arial" w:ascii="Arial" w:hAnsi="Arial"/>
                  <w:sz w:val="20"/>
                </w:rPr>
                <w:t>DER-encoding of an ANSI X9.62 Parameters value</w:t>
              </w:r>
            </w:ins>
          </w:p>
        </w:tc>
      </w:tr>
      <w:tr>
        <w:trPr>
          <w:ins w:id="2025" w:author="Microsoft Office User" w:date="2018-06-11T14:47:00Z"/>
        </w:trPr>
        <w:tc>
          <w:tcPr>
            <w:tcW w:w="315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2026" w:author="Microsoft Office User" w:date="2018-06-11T14:47:00Z">
              <w:r>
                <w:rPr>
                  <w:rFonts w:cs="Arial" w:ascii="Arial" w:hAnsi="Arial"/>
                  <w:sz w:val="20"/>
                </w:rPr>
                <w:t>CKA_VALUE</w:t>
              </w:r>
            </w:ins>
            <w:ins w:id="2027" w:author="Microsoft Office User" w:date="2018-06-11T14:47:00Z">
              <w:r>
                <w:rPr>
                  <w:rFonts w:cs="Arial" w:ascii="Arial" w:hAnsi="Arial"/>
                  <w:sz w:val="20"/>
                  <w:vertAlign w:val="superscript"/>
                </w:rPr>
                <w:t>1,4,6,7</w:t>
              </w:r>
            </w:ins>
          </w:p>
        </w:tc>
        <w:tc>
          <w:tcPr>
            <w:tcW w:w="134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ins w:id="2028" w:author="Microsoft Office User" w:date="2018-06-11T14:47:00Z">
              <w:r>
                <w:rPr>
                  <w:rFonts w:cs="Arial" w:ascii="Arial" w:hAnsi="Arial"/>
                  <w:sz w:val="20"/>
                </w:rPr>
                <w:t>Big integer</w:t>
              </w:r>
            </w:ins>
          </w:p>
        </w:tc>
        <w:tc>
          <w:tcPr>
            <w:tcW w:w="414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ins w:id="2029" w:author="Microsoft Office User" w:date="2018-06-11T14:47:00Z">
              <w:r>
                <w:rPr>
                  <w:rFonts w:cs="Arial" w:ascii="Arial" w:hAnsi="Arial"/>
                  <w:sz w:val="20"/>
                </w:rPr>
                <w:t>b-bit private key value in little endian order as defined in RFC 8032</w:t>
              </w:r>
            </w:ins>
          </w:p>
        </w:tc>
      </w:tr>
    </w:tbl>
    <w:p>
      <w:pPr>
        <w:pStyle w:val="Normal"/>
        <w:numPr>
          <w:ilvl w:val="0"/>
          <w:numId w:val="3"/>
        </w:numPr>
        <w:rPr>
          <w:rStyle w:val="Footnotereference"/>
        </w:rPr>
      </w:pPr>
      <w:ins w:id="2030" w:author="Microsoft Office User" w:date="2018-06-11T14:47:00Z">
        <w:r>
          <w:rPr>
            <w:vertAlign w:val="superscript"/>
          </w:rPr>
          <w:t xml:space="preserve">- </w:t>
        </w:r>
      </w:ins>
      <w:ins w:id="2031" w:author="Microsoft Office User" w:date="2018-06-11T14:47:00Z">
        <w:r>
          <w:rPr>
            <w:rStyle w:val="Footnotereference"/>
          </w:rPr>
          <w:t>Refer to [PKCS #11-Base]  table 10 for footnotes</w:t>
        </w:r>
      </w:ins>
    </w:p>
    <w:p>
      <w:pPr>
        <w:pStyle w:val="Normal"/>
        <w:numPr>
          <w:ilvl w:val="0"/>
          <w:numId w:val="3"/>
        </w:numPr>
        <w:rPr/>
      </w:pPr>
      <w:ins w:id="2032" w:author="Microsoft Office User" w:date="2018-06-11T14:47:00Z">
        <w:r>
          <w:rPr/>
          <w:t xml:space="preserve">The </w:t>
        </w:r>
      </w:ins>
      <w:ins w:id="2033" w:author="Microsoft Office User" w:date="2018-06-11T14:47:00Z">
        <w:r>
          <w:rPr>
            <w:b/>
          </w:rPr>
          <w:t>CKA_EC_PARAMS</w:t>
        </w:r>
      </w:ins>
      <w:ins w:id="2034" w:author="Microsoft Office User" w:date="2018-06-11T14:47:00Z">
        <w:r>
          <w:rPr/>
          <w:t xml:space="preserve"> attribute value is known as the “EC domain parameters” and is defined in ANSI X9.62 as a choice of three parameter representation methods. A 4</w:t>
        </w:r>
      </w:ins>
      <w:ins w:id="2035" w:author="Microsoft Office User" w:date="2018-06-11T14:47:00Z">
        <w:r>
          <w:rPr>
            <w:vertAlign w:val="superscript"/>
          </w:rPr>
          <w:t>th</w:t>
        </w:r>
      </w:ins>
      <w:ins w:id="2036" w:author="Microsoft Office User" w:date="2018-06-11T14:47:00Z">
        <w:r>
          <w:rPr/>
          <w:t xml:space="preserve"> choice is added to support Edwards and Montgomery Elliptic curves. The CKA_EC_PARAMS attribute has the following syntax:</w:t>
        </w:r>
      </w:ins>
    </w:p>
    <w:p>
      <w:pPr>
        <w:pStyle w:val="CCode"/>
        <w:numPr>
          <w:ilvl w:val="0"/>
          <w:numId w:val="3"/>
        </w:numPr>
        <w:ind w:left="2835" w:hanging="2403"/>
        <w:rPr/>
      </w:pPr>
      <w:ins w:id="2037" w:author="Microsoft Office User" w:date="2018-06-11T14:47:00Z">
        <w:r>
          <w:rPr/>
          <w:t>Parameters ::= CHOICE {</w:t>
        </w:r>
      </w:ins>
    </w:p>
    <w:p>
      <w:pPr>
        <w:pStyle w:val="CCode"/>
        <w:numPr>
          <w:ilvl w:val="0"/>
          <w:numId w:val="3"/>
        </w:numPr>
        <w:ind w:left="2835" w:hanging="2403"/>
        <w:rPr/>
      </w:pPr>
      <w:ins w:id="2038" w:author="Microsoft Office User" w:date="2018-06-11T14:47:00Z">
        <w:r>
          <w:rPr/>
          <w:t xml:space="preserve">  </w:t>
        </w:r>
      </w:ins>
      <w:ins w:id="2039" w:author="Microsoft Office User" w:date="2018-06-11T14:47:00Z">
        <w:r>
          <w:rPr/>
          <w:t>ecParameters</w:t>
          <w:tab/>
          <w:t>ECParameters,</w:t>
        </w:r>
      </w:ins>
    </w:p>
    <w:p>
      <w:pPr>
        <w:pStyle w:val="CCode"/>
        <w:numPr>
          <w:ilvl w:val="0"/>
          <w:numId w:val="3"/>
        </w:numPr>
        <w:ind w:left="2835" w:hanging="2403"/>
        <w:rPr/>
      </w:pPr>
      <w:ins w:id="2040" w:author="Microsoft Office User" w:date="2018-06-11T14:47:00Z">
        <w:r>
          <w:rPr/>
          <w:t xml:space="preserve">  </w:t>
        </w:r>
      </w:ins>
      <w:ins w:id="2041" w:author="Microsoft Office User" w:date="2018-06-11T14:47:00Z">
        <w:r>
          <w:rPr/>
          <w:t>oId</w:t>
        </w:r>
      </w:ins>
      <w:del w:id="2042" w:author="Dieter Bong" w:date="2017-12-11T17:33:00Z">
        <w:r>
          <w:rPr/>
          <w:delText>namedCurve</w:delText>
        </w:r>
      </w:del>
      <w:ins w:id="2043" w:author="Microsoft Office User" w:date="2018-06-11T14:47:00Z">
        <w:r>
          <w:rPr/>
          <w:tab/>
          <w:t>CURVES.&amp;id({CurveNames}),</w:t>
        </w:r>
      </w:ins>
    </w:p>
    <w:p>
      <w:pPr>
        <w:pStyle w:val="CCode"/>
        <w:numPr>
          <w:ilvl w:val="0"/>
          <w:numId w:val="3"/>
        </w:numPr>
        <w:ind w:left="2835" w:hanging="2403"/>
        <w:rPr/>
      </w:pPr>
      <w:ins w:id="2044" w:author="Microsoft Office User" w:date="2018-06-11T14:47:00Z">
        <w:r>
          <w:rPr/>
          <w:t xml:space="preserve">  </w:t>
        </w:r>
      </w:ins>
      <w:ins w:id="2045" w:author="Microsoft Office User" w:date="2018-06-11T14:47:00Z">
        <w:r>
          <w:rPr/>
          <w:t>implicitlyCA</w:t>
          <w:tab/>
          <w:t>NULL,</w:t>
        </w:r>
      </w:ins>
    </w:p>
    <w:p>
      <w:pPr>
        <w:pStyle w:val="CCode"/>
        <w:numPr>
          <w:ilvl w:val="0"/>
          <w:numId w:val="3"/>
        </w:numPr>
        <w:ind w:left="2835" w:hanging="2403"/>
        <w:rPr/>
      </w:pPr>
      <w:ins w:id="2046" w:author="Microsoft Office User" w:date="2018-06-11T14:47:00Z">
        <w:r>
          <w:rPr/>
          <w:t xml:space="preserve">  </w:t>
        </w:r>
      </w:ins>
      <w:ins w:id="2047" w:author="Microsoft Office User" w:date="2018-06-11T14:47:00Z">
        <w:r>
          <w:rPr/>
          <w:t>curveName</w:t>
          <w:tab/>
          <w:t>PrintableString</w:t>
        </w:r>
      </w:ins>
    </w:p>
    <w:p>
      <w:pPr>
        <w:pStyle w:val="CCode"/>
        <w:numPr>
          <w:ilvl w:val="0"/>
          <w:numId w:val="3"/>
        </w:numPr>
        <w:ind w:left="2835" w:hanging="2403"/>
        <w:rPr/>
      </w:pPr>
      <w:ins w:id="2048" w:author="Microsoft Office User" w:date="2018-06-11T14:47:00Z">
        <w:r>
          <w:rPr/>
          <w:t>}</w:t>
        </w:r>
      </w:ins>
    </w:p>
    <w:p>
      <w:pPr>
        <w:pStyle w:val="Normal"/>
        <w:numPr>
          <w:ilvl w:val="0"/>
          <w:numId w:val="3"/>
        </w:numPr>
        <w:rPr/>
      </w:pPr>
      <w:ins w:id="2049" w:author="Microsoft Office User" w:date="2018-06-11T14:47:00Z">
        <w:r>
          <w:rPr/>
          <w:t xml:space="preserve">Edwards EC private keys only support the use of the </w:t>
        </w:r>
      </w:ins>
      <w:ins w:id="2050" w:author="Microsoft Office User" w:date="2018-06-11T14:47:00Z">
        <w:r>
          <w:rPr>
            <w:b/>
          </w:rPr>
          <w:t>curveName</w:t>
        </w:r>
      </w:ins>
      <w:ins w:id="2051" w:author="Microsoft Office User" w:date="2018-06-11T14:47:00Z">
        <w:r>
          <w:rPr/>
          <w:t xml:space="preserve"> selection to specify a curve name as defined in [RFC7748].</w:t>
        </w:r>
      </w:ins>
    </w:p>
    <w:p>
      <w:pPr>
        <w:pStyle w:val="Normal"/>
        <w:numPr>
          <w:ilvl w:val="0"/>
          <w:numId w:val="3"/>
        </w:numPr>
        <w:rPr/>
      </w:pPr>
      <w:ins w:id="2052" w:author="Microsoft Office User" w:date="2018-06-11T14:47:00Z">
        <w:r>
          <w:rPr/>
          <w:t xml:space="preserve">Note that when generating an Edwards EC private key, the EC domain parameters are </w:t>
        </w:r>
      </w:ins>
      <w:ins w:id="2053" w:author="Microsoft Office User" w:date="2018-06-11T14:47:00Z">
        <w:r>
          <w:rPr>
            <w:i/>
          </w:rPr>
          <w:t>not</w:t>
        </w:r>
      </w:ins>
      <w:ins w:id="2054" w:author="Microsoft Office User" w:date="2018-06-11T14:47:00Z">
        <w:r>
          <w:rPr/>
          <w:t xml:space="preserve"> specified in the key’s template.  This is because Edwards EC private keys are only generated as part of an Edwards EC key </w:t>
        </w:r>
      </w:ins>
      <w:ins w:id="2055" w:author="Microsoft Office User" w:date="2018-06-11T14:47:00Z">
        <w:r>
          <w:rPr>
            <w:i/>
          </w:rPr>
          <w:t>pair</w:t>
        </w:r>
      </w:ins>
      <w:ins w:id="2056" w:author="Microsoft Office User" w:date="2018-06-11T14:47:00Z">
        <w:r>
          <w:rPr/>
          <w:t>, and the EC domain parameters for the pair are specified in the template for the Edwards EC public key.</w:t>
        </w:r>
      </w:ins>
    </w:p>
    <w:p>
      <w:pPr>
        <w:pStyle w:val="Normal"/>
        <w:numPr>
          <w:ilvl w:val="0"/>
          <w:numId w:val="3"/>
        </w:numPr>
        <w:rPr/>
      </w:pPr>
      <w:ins w:id="2057" w:author="Microsoft Office User" w:date="2018-06-11T14:47:00Z">
        <w:r>
          <w:rPr/>
          <w:t>The following is a sample template for creating an Edwards EC  private key object:</w:t>
        </w:r>
      </w:ins>
    </w:p>
    <w:p>
      <w:pPr>
        <w:pStyle w:val="CCode"/>
        <w:numPr>
          <w:ilvl w:val="0"/>
          <w:numId w:val="3"/>
        </w:numPr>
        <w:rPr/>
      </w:pPr>
      <w:ins w:id="2058" w:author="Microsoft Office User" w:date="2018-06-11T14:47:00Z">
        <w:r>
          <w:rPr/>
          <w:t>CK_OBJECT_CLASS class = CKO_PRIVATE_KEY;</w:t>
        </w:r>
      </w:ins>
    </w:p>
    <w:p>
      <w:pPr>
        <w:pStyle w:val="CCode"/>
        <w:numPr>
          <w:ilvl w:val="0"/>
          <w:numId w:val="3"/>
        </w:numPr>
        <w:rPr/>
      </w:pPr>
      <w:ins w:id="2059" w:author="Microsoft Office User" w:date="2018-06-11T14:47:00Z">
        <w:r>
          <w:rPr/>
          <w:t>CK_KEY_TYPE keyType = CKK_EC;</w:t>
        </w:r>
      </w:ins>
    </w:p>
    <w:p>
      <w:pPr>
        <w:pStyle w:val="CCode"/>
        <w:numPr>
          <w:ilvl w:val="0"/>
          <w:numId w:val="3"/>
        </w:numPr>
        <w:rPr/>
      </w:pPr>
      <w:ins w:id="2060" w:author="Microsoft Office User" w:date="2018-06-11T14:47:00Z">
        <w:r>
          <w:rPr/>
          <w:t>CK_UTF8CHAR label[] = “An Edwards EC private key object”;</w:t>
        </w:r>
      </w:ins>
    </w:p>
    <w:p>
      <w:pPr>
        <w:pStyle w:val="CCode"/>
        <w:numPr>
          <w:ilvl w:val="0"/>
          <w:numId w:val="3"/>
        </w:numPr>
        <w:rPr/>
      </w:pPr>
      <w:ins w:id="2061" w:author="Microsoft Office User" w:date="2018-06-11T14:47:00Z">
        <w:r>
          <w:rPr/>
          <w:t>CK_BYTE subject[] = {...};</w:t>
        </w:r>
      </w:ins>
    </w:p>
    <w:p>
      <w:pPr>
        <w:pStyle w:val="CCode"/>
        <w:numPr>
          <w:ilvl w:val="0"/>
          <w:numId w:val="3"/>
        </w:numPr>
        <w:rPr/>
      </w:pPr>
      <w:ins w:id="2062" w:author="Microsoft Office User" w:date="2018-06-11T14:47:00Z">
        <w:r>
          <w:rPr/>
          <w:t>CK_BYTE id[] = {123};</w:t>
        </w:r>
      </w:ins>
    </w:p>
    <w:p>
      <w:pPr>
        <w:pStyle w:val="CCode"/>
        <w:numPr>
          <w:ilvl w:val="0"/>
          <w:numId w:val="3"/>
        </w:numPr>
        <w:rPr/>
      </w:pPr>
      <w:ins w:id="2063" w:author="Microsoft Office User" w:date="2018-06-11T14:47:00Z">
        <w:r>
          <w:rPr/>
          <w:t>CK_BYTE ecParams[] = {...};</w:t>
        </w:r>
      </w:ins>
    </w:p>
    <w:p>
      <w:pPr>
        <w:pStyle w:val="CCode"/>
        <w:numPr>
          <w:ilvl w:val="0"/>
          <w:numId w:val="3"/>
        </w:numPr>
        <w:rPr/>
      </w:pPr>
      <w:ins w:id="2064" w:author="Microsoft Office User" w:date="2018-06-11T14:47:00Z">
        <w:r>
          <w:rPr/>
          <w:t>CK_BYTE value[] = {...};</w:t>
        </w:r>
      </w:ins>
    </w:p>
    <w:p>
      <w:pPr>
        <w:pStyle w:val="CCode"/>
        <w:numPr>
          <w:ilvl w:val="0"/>
          <w:numId w:val="3"/>
        </w:numPr>
        <w:rPr/>
      </w:pPr>
      <w:ins w:id="2065" w:author="Microsoft Office User" w:date="2018-06-11T14:47:00Z">
        <w:r>
          <w:rPr/>
          <w:t>CK_BBOOL true = CK_TRUE;</w:t>
        </w:r>
      </w:ins>
    </w:p>
    <w:p>
      <w:pPr>
        <w:pStyle w:val="CCode"/>
        <w:numPr>
          <w:ilvl w:val="0"/>
          <w:numId w:val="3"/>
        </w:numPr>
        <w:rPr/>
      </w:pPr>
      <w:ins w:id="2066" w:author="Microsoft Office User" w:date="2018-06-11T14:47:00Z">
        <w:r>
          <w:rPr/>
          <w:t>CK_ATTRIBUTE template[] = {</w:t>
        </w:r>
      </w:ins>
    </w:p>
    <w:p>
      <w:pPr>
        <w:pStyle w:val="CCode"/>
        <w:numPr>
          <w:ilvl w:val="0"/>
          <w:numId w:val="3"/>
        </w:numPr>
        <w:rPr/>
      </w:pPr>
      <w:ins w:id="2067" w:author="Microsoft Office User" w:date="2018-06-11T14:47:00Z">
        <w:r>
          <w:rPr/>
          <w:t xml:space="preserve">  </w:t>
        </w:r>
      </w:ins>
      <w:ins w:id="2068" w:author="Microsoft Office User" w:date="2018-06-11T14:47:00Z">
        <w:r>
          <w:rPr/>
          <w:t>{CKA_CLASS, &amp;class, sizeof(class)},</w:t>
        </w:r>
      </w:ins>
    </w:p>
    <w:p>
      <w:pPr>
        <w:pStyle w:val="CCode"/>
        <w:numPr>
          <w:ilvl w:val="0"/>
          <w:numId w:val="3"/>
        </w:numPr>
        <w:rPr/>
      </w:pPr>
      <w:ins w:id="2069" w:author="Microsoft Office User" w:date="2018-06-11T14:47:00Z">
        <w:r>
          <w:rPr/>
          <w:t xml:space="preserve">  </w:t>
        </w:r>
      </w:ins>
      <w:ins w:id="2070" w:author="Microsoft Office User" w:date="2018-06-11T14:47:00Z">
        <w:r>
          <w:rPr/>
          <w:t>{CKA_KEY_TYPE, &amp;keyType, sizeof(keyType)},</w:t>
        </w:r>
      </w:ins>
    </w:p>
    <w:p>
      <w:pPr>
        <w:pStyle w:val="CCode"/>
        <w:numPr>
          <w:ilvl w:val="0"/>
          <w:numId w:val="3"/>
        </w:numPr>
        <w:rPr/>
      </w:pPr>
      <w:ins w:id="2071" w:author="Microsoft Office User" w:date="2018-06-11T14:47:00Z">
        <w:r>
          <w:rPr/>
          <w:t xml:space="preserve">  </w:t>
        </w:r>
      </w:ins>
      <w:ins w:id="2072" w:author="Microsoft Office User" w:date="2018-06-11T14:47:00Z">
        <w:r>
          <w:rPr/>
          <w:t>{CKA_TOKEN, &amp;true, sizeof(true)},</w:t>
        </w:r>
      </w:ins>
    </w:p>
    <w:p>
      <w:pPr>
        <w:pStyle w:val="CCode"/>
        <w:numPr>
          <w:ilvl w:val="0"/>
          <w:numId w:val="3"/>
        </w:numPr>
        <w:rPr/>
      </w:pPr>
      <w:ins w:id="2073" w:author="Microsoft Office User" w:date="2018-06-11T14:47:00Z">
        <w:r>
          <w:rPr/>
          <w:t xml:space="preserve">  </w:t>
        </w:r>
      </w:ins>
      <w:ins w:id="2074" w:author="Microsoft Office User" w:date="2018-06-11T14:47:00Z">
        <w:r>
          <w:rPr/>
          <w:t>{CKA_LABEL, label, sizeof(label)-1},</w:t>
        </w:r>
      </w:ins>
    </w:p>
    <w:p>
      <w:pPr>
        <w:pStyle w:val="CCode"/>
        <w:numPr>
          <w:ilvl w:val="0"/>
          <w:numId w:val="3"/>
        </w:numPr>
        <w:rPr/>
      </w:pPr>
      <w:ins w:id="2075" w:author="Microsoft Office User" w:date="2018-06-11T14:47:00Z">
        <w:r>
          <w:rPr/>
          <w:t xml:space="preserve">  </w:t>
        </w:r>
      </w:ins>
      <w:ins w:id="2076" w:author="Microsoft Office User" w:date="2018-06-11T14:47:00Z">
        <w:r>
          <w:rPr/>
          <w:t>{CKA_SUBJECT, subject, sizeof(subject)},</w:t>
        </w:r>
      </w:ins>
    </w:p>
    <w:p>
      <w:pPr>
        <w:pStyle w:val="CCode"/>
        <w:numPr>
          <w:ilvl w:val="0"/>
          <w:numId w:val="3"/>
        </w:numPr>
        <w:rPr/>
      </w:pPr>
      <w:ins w:id="2077" w:author="Microsoft Office User" w:date="2018-06-11T14:47:00Z">
        <w:r>
          <w:rPr/>
          <w:t xml:space="preserve">  </w:t>
        </w:r>
      </w:ins>
      <w:ins w:id="2078" w:author="Microsoft Office User" w:date="2018-06-11T14:47:00Z">
        <w:r>
          <w:rPr/>
          <w:t>{CKA_ID, id, sizeof(id)},</w:t>
        </w:r>
      </w:ins>
    </w:p>
    <w:p>
      <w:pPr>
        <w:pStyle w:val="CCode"/>
        <w:numPr>
          <w:ilvl w:val="0"/>
          <w:numId w:val="3"/>
        </w:numPr>
        <w:rPr/>
      </w:pPr>
      <w:ins w:id="2079" w:author="Microsoft Office User" w:date="2018-06-11T14:47:00Z">
        <w:r>
          <w:rPr/>
          <w:t xml:space="preserve">  </w:t>
        </w:r>
      </w:ins>
      <w:ins w:id="2080" w:author="Microsoft Office User" w:date="2018-06-11T14:47:00Z">
        <w:r>
          <w:rPr/>
          <w:t>{CKA_SENSITIVE, &amp;true, sizeof(true)},</w:t>
        </w:r>
      </w:ins>
    </w:p>
    <w:p>
      <w:pPr>
        <w:pStyle w:val="CCode"/>
        <w:numPr>
          <w:ilvl w:val="0"/>
          <w:numId w:val="3"/>
        </w:numPr>
        <w:rPr/>
      </w:pPr>
      <w:ins w:id="2081" w:author="Microsoft Office User" w:date="2018-06-11T14:47:00Z">
        <w:r>
          <w:rPr/>
          <w:t xml:space="preserve">  </w:t>
        </w:r>
      </w:ins>
      <w:ins w:id="2082" w:author="Microsoft Office User" w:date="2018-06-11T14:47:00Z">
        <w:r>
          <w:rPr/>
          <w:t>{CKA_DERIVE, &amp;true, sizeof(true)},</w:t>
        </w:r>
      </w:ins>
    </w:p>
    <w:p>
      <w:pPr>
        <w:pStyle w:val="CCode"/>
        <w:numPr>
          <w:ilvl w:val="0"/>
          <w:numId w:val="3"/>
        </w:numPr>
        <w:rPr/>
      </w:pPr>
      <w:ins w:id="2083" w:author="Microsoft Office User" w:date="2018-06-11T14:47:00Z">
        <w:r>
          <w:rPr/>
          <w:t xml:space="preserve">  </w:t>
        </w:r>
      </w:ins>
      <w:ins w:id="2084" w:author="Microsoft Office User" w:date="2018-06-11T14:47:00Z">
        <w:r>
          <w:rPr/>
          <w:t>{CKA_VALUE, value, sizeof(value)}</w:t>
        </w:r>
      </w:ins>
    </w:p>
    <w:p>
      <w:pPr>
        <w:pStyle w:val="CCode"/>
        <w:numPr>
          <w:ilvl w:val="0"/>
          <w:numId w:val="3"/>
        </w:numPr>
        <w:ind w:left="0" w:hanging="0"/>
        <w:rPr/>
      </w:pPr>
      <w:ins w:id="2085" w:author="Microsoft Office User" w:date="2018-06-11T14:47:00Z">
        <w:r>
          <w:rPr/>
          <w:t>};</w:t>
        </w:r>
      </w:ins>
    </w:p>
    <w:p>
      <w:pPr>
        <w:pStyle w:val="Heading3"/>
        <w:numPr>
          <w:ilvl w:val="2"/>
          <w:numId w:val="2"/>
        </w:numPr>
        <w:rPr/>
      </w:pPr>
      <w:ins w:id="2086" w:author="Microsoft Office User" w:date="2018-06-11T14:47:00Z">
        <w:bookmarkStart w:id="629" w:name="_Toc516500670"/>
        <w:bookmarkEnd w:id="629"/>
        <w:r>
          <w:rPr/>
          <w:t>Montgomery Elliptic curve public key objects</w:t>
        </w:r>
      </w:ins>
    </w:p>
    <w:p>
      <w:pPr>
        <w:pStyle w:val="Normal"/>
        <w:numPr>
          <w:ilvl w:val="0"/>
          <w:numId w:val="3"/>
        </w:numPr>
        <w:rPr/>
      </w:pPr>
      <w:ins w:id="2087" w:author="Microsoft Office User" w:date="2018-06-11T14:47:00Z">
        <w:r>
          <w:rPr/>
          <w:t xml:space="preserve">Montgomery EC public key objects (object class </w:t>
        </w:r>
      </w:ins>
      <w:ins w:id="2088" w:author="Microsoft Office User" w:date="2018-06-11T14:47:00Z">
        <w:r>
          <w:rPr>
            <w:b/>
          </w:rPr>
          <w:t xml:space="preserve">CKO_PUBLIC_KEY, </w:t>
        </w:r>
      </w:ins>
      <w:ins w:id="2089" w:author="Microsoft Office User" w:date="2018-06-11T14:47:00Z">
        <w:r>
          <w:rPr/>
          <w:t xml:space="preserve">key type </w:t>
        </w:r>
      </w:ins>
      <w:ins w:id="2090" w:author="Microsoft Office User" w:date="2018-06-11T14:47:00Z">
        <w:r>
          <w:rPr>
            <w:b/>
          </w:rPr>
          <w:t>CKK_EC_MONTGOMERY</w:t>
        </w:r>
      </w:ins>
      <w:ins w:id="2091" w:author="Microsoft Office User" w:date="2018-06-11T14:47:00Z">
        <w:r>
          <w:rPr/>
          <w:t>) hold Montgomery EC public keys.  The following table defines the Montgomery EC public key object attributes, in addition to the common attributes defined for this object class:</w:t>
        </w:r>
      </w:ins>
    </w:p>
    <w:p>
      <w:pPr>
        <w:pStyle w:val="Caption1"/>
        <w:numPr>
          <w:ilvl w:val="0"/>
          <w:numId w:val="3"/>
        </w:numPr>
        <w:rPr/>
      </w:pPr>
      <w:ins w:id="2092" w:author="Microsoft Office User" w:date="2018-06-11T14:47:00Z">
        <w:r>
          <w:rPr/>
          <w:t xml:space="preserve">Table </w:t>
        </w:r>
      </w:ins>
      <w:r>
        <w:rPr>
          <w:szCs w:val="18"/>
        </w:rPr>
        <w:fldChar w:fldCharType="begin"/>
      </w:r>
      <w:r>
        <w:instrText> SEQ Table \* ARABIC </w:instrText>
      </w:r>
      <w:r>
        <w:fldChar w:fldCharType="separate"/>
      </w:r>
      <w:r>
        <w:t>34</w:t>
      </w:r>
      <w:r>
        <w:fldChar w:fldCharType="end"/>
      </w:r>
      <w:ins w:id="2093" w:author="Microsoft Office User" w:date="2018-06-11T14:47:00Z">
        <w:r>
          <w:rPr/>
          <w:t>, Montgomery Elliptic Curve Public Key Object Attributes</w:t>
        </w:r>
      </w:ins>
    </w:p>
    <w:tbl>
      <w:tblPr>
        <w:tblW w:w="864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150"/>
        <w:gridCol w:w="1260"/>
        <w:gridCol w:w="4230"/>
      </w:tblGrid>
      <w:tr>
        <w:trPr>
          <w:tblHeader w:val="true"/>
          <w:ins w:id="2094" w:author="Microsoft Office User" w:date="2018-06-11T14:47:00Z"/>
        </w:trPr>
        <w:tc>
          <w:tcPr>
            <w:tcW w:w="315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ins w:id="2095" w:author="Microsoft Office User" w:date="2018-06-11T14:47:00Z">
              <w:r>
                <w:rPr>
                  <w:rFonts w:cs="Arial" w:ascii="Arial" w:hAnsi="Arial"/>
                  <w:b/>
                  <w:sz w:val="20"/>
                </w:rPr>
                <w:t>Attribute</w:t>
              </w:r>
            </w:ins>
          </w:p>
        </w:tc>
        <w:tc>
          <w:tcPr>
            <w:tcW w:w="126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ins w:id="2096" w:author="Microsoft Office User" w:date="2018-06-11T14:47:00Z">
              <w:r>
                <w:rPr>
                  <w:rFonts w:cs="Arial" w:ascii="Arial" w:hAnsi="Arial"/>
                  <w:b/>
                  <w:sz w:val="20"/>
                </w:rPr>
                <w:t>Data type</w:t>
              </w:r>
            </w:ins>
          </w:p>
        </w:tc>
        <w:tc>
          <w:tcPr>
            <w:tcW w:w="423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ins w:id="2097" w:author="Microsoft Office User" w:date="2018-06-11T14:47:00Z">
              <w:r>
                <w:rPr>
                  <w:rFonts w:cs="Arial" w:ascii="Arial" w:hAnsi="Arial"/>
                  <w:b/>
                  <w:sz w:val="20"/>
                </w:rPr>
                <w:t>Meaning</w:t>
              </w:r>
            </w:ins>
          </w:p>
        </w:tc>
      </w:tr>
      <w:tr>
        <w:trPr>
          <w:ins w:id="2098" w:author="Microsoft Office User" w:date="2018-06-11T14:47:00Z"/>
        </w:trPr>
        <w:tc>
          <w:tcPr>
            <w:tcW w:w="315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2099" w:author="Microsoft Office User" w:date="2018-06-11T14:47:00Z">
              <w:r>
                <w:rPr>
                  <w:rFonts w:cs="Arial" w:ascii="Arial" w:hAnsi="Arial"/>
                  <w:sz w:val="20"/>
                </w:rPr>
                <w:t>CKA_EC_PARAMS</w:t>
              </w:r>
            </w:ins>
            <w:ins w:id="2100" w:author="Microsoft Office User" w:date="2018-06-11T14:47:00Z">
              <w:r>
                <w:rPr>
                  <w:rFonts w:cs="Arial" w:ascii="Arial" w:hAnsi="Arial"/>
                  <w:sz w:val="20"/>
                  <w:vertAlign w:val="superscript"/>
                </w:rPr>
                <w:t>1,3</w:t>
              </w:r>
            </w:ins>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ins w:id="2101" w:author="Microsoft Office User" w:date="2018-06-11T14:47:00Z">
              <w:r>
                <w:rPr>
                  <w:rFonts w:cs="Arial" w:ascii="Arial" w:hAnsi="Arial"/>
                  <w:sz w:val="20"/>
                </w:rPr>
                <w:t>Byte array</w:t>
              </w:r>
            </w:ins>
          </w:p>
        </w:tc>
        <w:tc>
          <w:tcPr>
            <w:tcW w:w="42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ins w:id="2102" w:author="Microsoft Office User" w:date="2018-06-11T14:47:00Z">
              <w:r>
                <w:rPr>
                  <w:rFonts w:cs="Arial" w:ascii="Arial" w:hAnsi="Arial"/>
                  <w:sz w:val="20"/>
                </w:rPr>
                <w:t>DER-encoding of an ANSI X9.62 Parameters value</w:t>
              </w:r>
            </w:ins>
          </w:p>
        </w:tc>
      </w:tr>
      <w:tr>
        <w:trPr>
          <w:ins w:id="2103" w:author="Microsoft Office User" w:date="2018-06-11T14:47:00Z"/>
        </w:trPr>
        <w:tc>
          <w:tcPr>
            <w:tcW w:w="315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2104" w:author="Microsoft Office User" w:date="2018-06-11T14:47:00Z">
              <w:r>
                <w:rPr>
                  <w:rFonts w:cs="Arial" w:ascii="Arial" w:hAnsi="Arial"/>
                  <w:sz w:val="20"/>
                </w:rPr>
                <w:t>CKA_EC_POINT</w:t>
              </w:r>
            </w:ins>
            <w:ins w:id="2105" w:author="Microsoft Office User" w:date="2018-06-11T14:47:00Z">
              <w:r>
                <w:rPr>
                  <w:rFonts w:cs="Arial" w:ascii="Arial" w:hAnsi="Arial"/>
                  <w:sz w:val="20"/>
                  <w:vertAlign w:val="superscript"/>
                </w:rPr>
                <w:t>1,4</w:t>
              </w:r>
            </w:ins>
          </w:p>
        </w:tc>
        <w:tc>
          <w:tcPr>
            <w:tcW w:w="126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ins w:id="2106" w:author="Microsoft Office User" w:date="2018-06-11T14:47:00Z">
              <w:r>
                <w:rPr>
                  <w:rFonts w:cs="Arial" w:ascii="Arial" w:hAnsi="Arial"/>
                  <w:sz w:val="20"/>
                </w:rPr>
                <w:t>Byte array</w:t>
              </w:r>
            </w:ins>
          </w:p>
        </w:tc>
        <w:tc>
          <w:tcPr>
            <w:tcW w:w="423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i/>
                <w:i/>
                <w:sz w:val="20"/>
              </w:rPr>
            </w:pPr>
            <w:ins w:id="2107" w:author="Microsoft Office User" w:date="2018-06-11T14:47:00Z">
              <w:r>
                <w:rPr>
                  <w:rFonts w:cs="Arial" w:ascii="Arial" w:hAnsi="Arial"/>
                  <w:sz w:val="20"/>
                </w:rPr>
                <w:t>DER-encoding of the public key value in little endian order as defined in RFC 7748</w:t>
              </w:r>
            </w:ins>
          </w:p>
        </w:tc>
      </w:tr>
    </w:tbl>
    <w:p>
      <w:pPr>
        <w:pStyle w:val="Normal"/>
        <w:numPr>
          <w:ilvl w:val="0"/>
          <w:numId w:val="3"/>
        </w:numPr>
        <w:rPr>
          <w:rStyle w:val="Footnotereference"/>
        </w:rPr>
      </w:pPr>
      <w:ins w:id="2108" w:author="Microsoft Office User" w:date="2018-06-11T14:47:00Z">
        <w:r>
          <w:rPr>
            <w:vertAlign w:val="superscript"/>
          </w:rPr>
          <w:t xml:space="preserve">- </w:t>
        </w:r>
      </w:ins>
      <w:ins w:id="2109" w:author="Microsoft Office User" w:date="2018-06-11T14:47:00Z">
        <w:r>
          <w:rPr>
            <w:rStyle w:val="Footnotereference"/>
          </w:rPr>
          <w:t>Refer to [PKCS #11-Base]  table 10 for footnotes</w:t>
        </w:r>
      </w:ins>
    </w:p>
    <w:p>
      <w:pPr>
        <w:pStyle w:val="Normal"/>
        <w:numPr>
          <w:ilvl w:val="0"/>
          <w:numId w:val="3"/>
        </w:numPr>
        <w:rPr/>
      </w:pPr>
      <w:ins w:id="2110" w:author="Microsoft Office User" w:date="2018-06-11T14:47:00Z">
        <w:r>
          <w:rPr/>
          <w:t xml:space="preserve">The </w:t>
        </w:r>
      </w:ins>
      <w:ins w:id="2111" w:author="Microsoft Office User" w:date="2018-06-11T14:47:00Z">
        <w:r>
          <w:rPr>
            <w:b/>
          </w:rPr>
          <w:t>CKA_EC_PARAMS</w:t>
        </w:r>
      </w:ins>
      <w:ins w:id="2112" w:author="Microsoft Office User" w:date="2018-06-11T14:47:00Z">
        <w:r>
          <w:rPr/>
          <w:t xml:space="preserve"> attribute value is known as the “EC domain parameters” and is defined in ANSI X9.62 as a choice of three parameter representation methods. A 4</w:t>
        </w:r>
      </w:ins>
      <w:ins w:id="2113" w:author="Microsoft Office User" w:date="2018-06-11T14:47:00Z">
        <w:r>
          <w:rPr>
            <w:vertAlign w:val="superscript"/>
          </w:rPr>
          <w:t>th</w:t>
        </w:r>
      </w:ins>
      <w:ins w:id="2114" w:author="Microsoft Office User" w:date="2018-06-11T14:47:00Z">
        <w:r>
          <w:rPr/>
          <w:t xml:space="preserve"> choice is added to support Edwards and Montgomery Elliptic curves. The CKA_EC_PARAMS attribute has the following syntax:</w:t>
        </w:r>
      </w:ins>
    </w:p>
    <w:p>
      <w:pPr>
        <w:pStyle w:val="CCode"/>
        <w:numPr>
          <w:ilvl w:val="0"/>
          <w:numId w:val="3"/>
        </w:numPr>
        <w:ind w:left="2835" w:hanging="2403"/>
        <w:rPr/>
      </w:pPr>
      <w:ins w:id="2115" w:author="Microsoft Office User" w:date="2018-06-11T14:47:00Z">
        <w:r>
          <w:rPr/>
          <w:t>Parameters ::= CHOICE {</w:t>
        </w:r>
      </w:ins>
    </w:p>
    <w:p>
      <w:pPr>
        <w:pStyle w:val="CCode"/>
        <w:numPr>
          <w:ilvl w:val="0"/>
          <w:numId w:val="3"/>
        </w:numPr>
        <w:ind w:left="2835" w:hanging="2403"/>
        <w:rPr/>
      </w:pPr>
      <w:ins w:id="2116" w:author="Microsoft Office User" w:date="2018-06-11T14:47:00Z">
        <w:r>
          <w:rPr/>
          <w:t xml:space="preserve">  </w:t>
        </w:r>
      </w:ins>
      <w:ins w:id="2117" w:author="Microsoft Office User" w:date="2018-06-11T14:47:00Z">
        <w:r>
          <w:rPr/>
          <w:t>ecParameters</w:t>
          <w:tab/>
          <w:t>ECParameters,</w:t>
        </w:r>
      </w:ins>
    </w:p>
    <w:p>
      <w:pPr>
        <w:pStyle w:val="CCode"/>
        <w:numPr>
          <w:ilvl w:val="0"/>
          <w:numId w:val="3"/>
        </w:numPr>
        <w:ind w:left="2835" w:hanging="2403"/>
        <w:rPr/>
      </w:pPr>
      <w:ins w:id="2118" w:author="Microsoft Office User" w:date="2018-06-11T14:47:00Z">
        <w:r>
          <w:rPr/>
          <w:t xml:space="preserve">  </w:t>
        </w:r>
      </w:ins>
      <w:ins w:id="2119" w:author="Microsoft Office User" w:date="2018-06-11T14:47:00Z">
        <w:r>
          <w:rPr/>
          <w:t>oId</w:t>
        </w:r>
      </w:ins>
      <w:del w:id="2120" w:author="Dieter Bong" w:date="2017-12-11T17:33:00Z">
        <w:r>
          <w:rPr/>
          <w:delText>namedCurve</w:delText>
        </w:r>
      </w:del>
      <w:ins w:id="2121" w:author="Microsoft Office User" w:date="2018-06-11T14:47:00Z">
        <w:r>
          <w:rPr/>
          <w:tab/>
          <w:t>CURVES.&amp;id({CurveNames}),</w:t>
        </w:r>
      </w:ins>
    </w:p>
    <w:p>
      <w:pPr>
        <w:pStyle w:val="CCode"/>
        <w:numPr>
          <w:ilvl w:val="0"/>
          <w:numId w:val="3"/>
        </w:numPr>
        <w:ind w:left="2835" w:hanging="2403"/>
        <w:rPr/>
      </w:pPr>
      <w:ins w:id="2122" w:author="Microsoft Office User" w:date="2018-06-11T14:47:00Z">
        <w:r>
          <w:rPr/>
          <w:t xml:space="preserve">  </w:t>
        </w:r>
      </w:ins>
      <w:ins w:id="2123" w:author="Microsoft Office User" w:date="2018-06-11T14:47:00Z">
        <w:r>
          <w:rPr/>
          <w:t>implicitlyCA</w:t>
          <w:tab/>
          <w:t>NULL,</w:t>
        </w:r>
      </w:ins>
    </w:p>
    <w:p>
      <w:pPr>
        <w:pStyle w:val="CCode"/>
        <w:numPr>
          <w:ilvl w:val="0"/>
          <w:numId w:val="3"/>
        </w:numPr>
        <w:ind w:left="2835" w:hanging="2403"/>
        <w:rPr/>
      </w:pPr>
      <w:ins w:id="2124" w:author="Microsoft Office User" w:date="2018-06-11T14:47:00Z">
        <w:r>
          <w:rPr/>
          <w:t xml:space="preserve">  </w:t>
        </w:r>
      </w:ins>
      <w:ins w:id="2125" w:author="Microsoft Office User" w:date="2018-06-11T14:47:00Z">
        <w:r>
          <w:rPr/>
          <w:t>curveName</w:t>
          <w:tab/>
          <w:t>PrintableString</w:t>
        </w:r>
      </w:ins>
    </w:p>
    <w:p>
      <w:pPr>
        <w:pStyle w:val="CCode"/>
        <w:numPr>
          <w:ilvl w:val="0"/>
          <w:numId w:val="3"/>
        </w:numPr>
        <w:ind w:left="2835" w:hanging="2403"/>
        <w:rPr/>
      </w:pPr>
      <w:ins w:id="2126" w:author="Microsoft Office User" w:date="2018-06-11T14:47:00Z">
        <w:r>
          <w:rPr/>
          <w:t>}</w:t>
        </w:r>
      </w:ins>
    </w:p>
    <w:p>
      <w:pPr>
        <w:pStyle w:val="Normal"/>
        <w:numPr>
          <w:ilvl w:val="0"/>
          <w:numId w:val="3"/>
        </w:numPr>
        <w:rPr/>
      </w:pPr>
      <w:ins w:id="2127" w:author="Microsoft Office User" w:date="2018-06-11T14:47:00Z">
        <w:r>
          <w:rPr/>
          <w:t xml:space="preserve">Montgomery EC public keys only support the use of the </w:t>
        </w:r>
      </w:ins>
      <w:ins w:id="2128" w:author="Microsoft Office User" w:date="2018-06-11T14:47:00Z">
        <w:r>
          <w:rPr>
            <w:b/>
          </w:rPr>
          <w:t>curveName</w:t>
        </w:r>
      </w:ins>
      <w:ins w:id="2129" w:author="Microsoft Office User" w:date="2018-06-11T14:47:00Z">
        <w:r>
          <w:rPr/>
          <w:t xml:space="preserve"> selection to specify a curve name as defined in [RFC7748].</w:t>
        </w:r>
      </w:ins>
    </w:p>
    <w:p>
      <w:pPr>
        <w:pStyle w:val="Normal"/>
        <w:numPr>
          <w:ilvl w:val="0"/>
          <w:numId w:val="3"/>
        </w:numPr>
        <w:rPr/>
      </w:pPr>
      <w:ins w:id="2130" w:author="Microsoft Office User" w:date="2018-06-11T14:47:00Z">
        <w:r>
          <w:rPr/>
          <w:t>The following is a sample template for creating a Montgomery EC public key object:</w:t>
        </w:r>
      </w:ins>
    </w:p>
    <w:p>
      <w:pPr>
        <w:pStyle w:val="CCode"/>
        <w:numPr>
          <w:ilvl w:val="0"/>
          <w:numId w:val="3"/>
        </w:numPr>
        <w:rPr/>
      </w:pPr>
      <w:ins w:id="2131" w:author="Microsoft Office User" w:date="2018-06-11T14:47:00Z">
        <w:r>
          <w:rPr/>
          <w:t>CK_OBJECT_CLASS class = CKO_PUBLIC_KEY;</w:t>
        </w:r>
      </w:ins>
    </w:p>
    <w:p>
      <w:pPr>
        <w:pStyle w:val="CCode"/>
        <w:numPr>
          <w:ilvl w:val="0"/>
          <w:numId w:val="3"/>
        </w:numPr>
        <w:rPr/>
      </w:pPr>
      <w:ins w:id="2132" w:author="Microsoft Office User" w:date="2018-06-11T14:47:00Z">
        <w:r>
          <w:rPr/>
          <w:t>CK_KEY_TYPE keyType = CKK_EC;</w:t>
        </w:r>
      </w:ins>
    </w:p>
    <w:p>
      <w:pPr>
        <w:pStyle w:val="CCode"/>
        <w:numPr>
          <w:ilvl w:val="0"/>
          <w:numId w:val="3"/>
        </w:numPr>
        <w:rPr/>
      </w:pPr>
      <w:ins w:id="2133" w:author="Microsoft Office User" w:date="2018-06-11T14:47:00Z">
        <w:r>
          <w:rPr/>
          <w:t>CK_UTF8CHAR label[] = “A Montgomery EC public key object”;</w:t>
        </w:r>
      </w:ins>
    </w:p>
    <w:p>
      <w:pPr>
        <w:pStyle w:val="CCode"/>
        <w:numPr>
          <w:ilvl w:val="0"/>
          <w:numId w:val="3"/>
        </w:numPr>
        <w:rPr/>
      </w:pPr>
      <w:ins w:id="2134" w:author="Microsoft Office User" w:date="2018-06-11T14:47:00Z">
        <w:r>
          <w:rPr/>
          <w:t>CK_BYTE ecParams[] = {...};</w:t>
        </w:r>
      </w:ins>
    </w:p>
    <w:p>
      <w:pPr>
        <w:pStyle w:val="CCode"/>
        <w:numPr>
          <w:ilvl w:val="0"/>
          <w:numId w:val="3"/>
        </w:numPr>
        <w:rPr/>
      </w:pPr>
      <w:ins w:id="2135" w:author="Microsoft Office User" w:date="2018-06-11T14:47:00Z">
        <w:r>
          <w:rPr/>
          <w:t>CK_BYTE ecPoint[] = {...};</w:t>
        </w:r>
      </w:ins>
    </w:p>
    <w:p>
      <w:pPr>
        <w:pStyle w:val="CCode"/>
        <w:numPr>
          <w:ilvl w:val="0"/>
          <w:numId w:val="3"/>
        </w:numPr>
        <w:rPr/>
      </w:pPr>
      <w:ins w:id="2136" w:author="Microsoft Office User" w:date="2018-06-11T14:47:00Z">
        <w:r>
          <w:rPr/>
          <w:t>CK_BBOOL true = CK_TRUE;</w:t>
        </w:r>
      </w:ins>
    </w:p>
    <w:p>
      <w:pPr>
        <w:pStyle w:val="CCode"/>
        <w:numPr>
          <w:ilvl w:val="0"/>
          <w:numId w:val="3"/>
        </w:numPr>
        <w:rPr/>
      </w:pPr>
      <w:ins w:id="2137" w:author="Microsoft Office User" w:date="2018-06-11T14:47:00Z">
        <w:r>
          <w:rPr/>
          <w:t>CK_ATTRIBUTE template[] = {</w:t>
        </w:r>
      </w:ins>
    </w:p>
    <w:p>
      <w:pPr>
        <w:pStyle w:val="CCode"/>
        <w:numPr>
          <w:ilvl w:val="0"/>
          <w:numId w:val="3"/>
        </w:numPr>
        <w:rPr/>
      </w:pPr>
      <w:ins w:id="2138" w:author="Microsoft Office User" w:date="2018-06-11T14:47:00Z">
        <w:r>
          <w:rPr/>
          <w:t xml:space="preserve">  </w:t>
        </w:r>
      </w:ins>
      <w:ins w:id="2139" w:author="Microsoft Office User" w:date="2018-06-11T14:47:00Z">
        <w:r>
          <w:rPr/>
          <w:t>{CKA_CLASS, &amp;class, sizeof(class)},</w:t>
        </w:r>
      </w:ins>
    </w:p>
    <w:p>
      <w:pPr>
        <w:pStyle w:val="CCode"/>
        <w:numPr>
          <w:ilvl w:val="0"/>
          <w:numId w:val="3"/>
        </w:numPr>
        <w:rPr/>
      </w:pPr>
      <w:ins w:id="2140" w:author="Microsoft Office User" w:date="2018-06-11T14:47:00Z">
        <w:r>
          <w:rPr/>
          <w:t xml:space="preserve">  </w:t>
        </w:r>
      </w:ins>
      <w:ins w:id="2141" w:author="Microsoft Office User" w:date="2018-06-11T14:47:00Z">
        <w:r>
          <w:rPr/>
          <w:t>{CKA_KEY_TYPE, &amp;keyType, sizeof(keyType)},</w:t>
        </w:r>
      </w:ins>
    </w:p>
    <w:p>
      <w:pPr>
        <w:pStyle w:val="CCode"/>
        <w:numPr>
          <w:ilvl w:val="0"/>
          <w:numId w:val="3"/>
        </w:numPr>
        <w:rPr/>
      </w:pPr>
      <w:ins w:id="2142" w:author="Microsoft Office User" w:date="2018-06-11T14:47:00Z">
        <w:r>
          <w:rPr/>
          <w:t xml:space="preserve">  </w:t>
        </w:r>
      </w:ins>
      <w:ins w:id="2143" w:author="Microsoft Office User" w:date="2018-06-11T14:47:00Z">
        <w:r>
          <w:rPr/>
          <w:t>{CKA_TOKEN, &amp;true, sizeof(true)},</w:t>
        </w:r>
      </w:ins>
    </w:p>
    <w:p>
      <w:pPr>
        <w:pStyle w:val="CCode"/>
        <w:numPr>
          <w:ilvl w:val="0"/>
          <w:numId w:val="3"/>
        </w:numPr>
        <w:rPr/>
      </w:pPr>
      <w:ins w:id="2144" w:author="Microsoft Office User" w:date="2018-06-11T14:47:00Z">
        <w:r>
          <w:rPr/>
          <w:t xml:space="preserve">  </w:t>
        </w:r>
      </w:ins>
      <w:ins w:id="2145" w:author="Microsoft Office User" w:date="2018-06-11T14:47:00Z">
        <w:r>
          <w:rPr/>
          <w:t>{CKA_LABEL, label, sizeof(label)-1},</w:t>
        </w:r>
      </w:ins>
    </w:p>
    <w:p>
      <w:pPr>
        <w:pStyle w:val="CCode"/>
        <w:numPr>
          <w:ilvl w:val="0"/>
          <w:numId w:val="3"/>
        </w:numPr>
        <w:rPr/>
      </w:pPr>
      <w:ins w:id="2146" w:author="Microsoft Office User" w:date="2018-06-11T14:47:00Z">
        <w:r>
          <w:rPr/>
          <w:t xml:space="preserve">  </w:t>
        </w:r>
      </w:ins>
      <w:ins w:id="2147" w:author="Microsoft Office User" w:date="2018-06-11T14:47:00Z">
        <w:r>
          <w:rPr/>
          <w:t>{CKA_EC_PARAMS, ecParams, sizeof(ecParams)},</w:t>
        </w:r>
      </w:ins>
    </w:p>
    <w:p>
      <w:pPr>
        <w:pStyle w:val="CCode"/>
        <w:numPr>
          <w:ilvl w:val="0"/>
          <w:numId w:val="3"/>
        </w:numPr>
        <w:rPr/>
      </w:pPr>
      <w:ins w:id="2148" w:author="Microsoft Office User" w:date="2018-06-11T14:47:00Z">
        <w:r>
          <w:rPr/>
          <w:t xml:space="preserve">  </w:t>
        </w:r>
      </w:ins>
      <w:ins w:id="2149" w:author="Microsoft Office User" w:date="2018-06-11T14:47:00Z">
        <w:r>
          <w:rPr/>
          <w:t>{CKA_EC_POINT, ecPoint, sizeof(ecPoint)}</w:t>
        </w:r>
      </w:ins>
    </w:p>
    <w:p>
      <w:pPr>
        <w:pStyle w:val="CCode"/>
        <w:numPr>
          <w:ilvl w:val="0"/>
          <w:numId w:val="3"/>
        </w:numPr>
        <w:rPr/>
      </w:pPr>
      <w:ins w:id="2150" w:author="Microsoft Office User" w:date="2018-06-11T14:47:00Z">
        <w:r>
          <w:rPr/>
          <w:t>};</w:t>
        </w:r>
      </w:ins>
    </w:p>
    <w:p>
      <w:pPr>
        <w:pStyle w:val="Heading3"/>
        <w:numPr>
          <w:ilvl w:val="2"/>
          <w:numId w:val="2"/>
        </w:numPr>
        <w:rPr/>
      </w:pPr>
      <w:ins w:id="2151" w:author="Microsoft Office User" w:date="2018-06-11T14:47:00Z">
        <w:bookmarkStart w:id="630" w:name="_Toc516500671"/>
        <w:bookmarkEnd w:id="630"/>
        <w:r>
          <w:rPr/>
          <w:t>Montgomery Elliptic curve private key objects</w:t>
        </w:r>
      </w:ins>
    </w:p>
    <w:p>
      <w:pPr>
        <w:pStyle w:val="Normal"/>
        <w:numPr>
          <w:ilvl w:val="0"/>
          <w:numId w:val="3"/>
        </w:numPr>
        <w:rPr/>
      </w:pPr>
      <w:ins w:id="2152" w:author="Microsoft Office User" w:date="2018-06-11T14:47:00Z">
        <w:r>
          <w:rPr/>
          <w:t xml:space="preserve">Montgomery EC private key objects (object class </w:t>
        </w:r>
      </w:ins>
      <w:ins w:id="2153" w:author="Microsoft Office User" w:date="2018-06-11T14:47:00Z">
        <w:r>
          <w:rPr>
            <w:b/>
          </w:rPr>
          <w:t xml:space="preserve">CKO_PRIVATE_KEY, </w:t>
        </w:r>
      </w:ins>
      <w:ins w:id="2154" w:author="Microsoft Office User" w:date="2018-06-11T14:47:00Z">
        <w:r>
          <w:rPr/>
          <w:t xml:space="preserve">key type </w:t>
        </w:r>
      </w:ins>
      <w:ins w:id="2155" w:author="Microsoft Office User" w:date="2018-06-11T14:47:00Z">
        <w:r>
          <w:rPr>
            <w:b/>
          </w:rPr>
          <w:t>CKK_EC_MONTGOMERY</w:t>
        </w:r>
      </w:ins>
      <w:ins w:id="2156" w:author="Microsoft Office User" w:date="2018-06-11T14:47:00Z">
        <w:r>
          <w:rPr/>
          <w:t xml:space="preserve">) hold Montgomery EC private keys.  See Section </w:t>
        </w:r>
      </w:ins>
      <w:r>
        <w:rPr/>
        <w:fldChar w:fldCharType="begin"/>
      </w:r>
      <w:r>
        <w:instrText> REF _Ref505595588 \r \h </w:instrText>
      </w:r>
      <w:r>
        <w:fldChar w:fldCharType="separate"/>
      </w:r>
      <w:r>
        <w:t>2.3</w:t>
      </w:r>
      <w:r>
        <w:fldChar w:fldCharType="end"/>
      </w:r>
      <w:ins w:id="2157" w:author="Microsoft Office User" w:date="2018-06-11T14:47:00Z">
        <w:r>
          <w:rPr/>
          <w:t xml:space="preserve"> for more information about EC.  The following table defines the Montgomery EC private key object attributes, in addition to the common attributes defined for this object class:</w:t>
        </w:r>
      </w:ins>
    </w:p>
    <w:p>
      <w:pPr>
        <w:pStyle w:val="Caption1"/>
        <w:numPr>
          <w:ilvl w:val="0"/>
          <w:numId w:val="3"/>
        </w:numPr>
        <w:rPr/>
      </w:pPr>
      <w:ins w:id="2158" w:author="Microsoft Office User" w:date="2018-06-11T14:47:00Z">
        <w:r>
          <w:rPr/>
          <w:t xml:space="preserve">Table </w:t>
        </w:r>
      </w:ins>
      <w:r>
        <w:rPr>
          <w:szCs w:val="18"/>
        </w:rPr>
        <w:fldChar w:fldCharType="begin"/>
      </w:r>
      <w:r>
        <w:instrText> SEQ Table \* ARABIC </w:instrText>
      </w:r>
      <w:r>
        <w:fldChar w:fldCharType="separate"/>
      </w:r>
      <w:r>
        <w:t>35</w:t>
      </w:r>
      <w:r>
        <w:fldChar w:fldCharType="end"/>
      </w:r>
      <w:ins w:id="2159" w:author="Microsoft Office User" w:date="2018-06-11T14:47:00Z">
        <w:r>
          <w:rPr/>
          <w:t>, Montgomery Elliptic Curve Private Key Object Attributes</w:t>
        </w:r>
      </w:ins>
    </w:p>
    <w:tbl>
      <w:tblPr>
        <w:tblW w:w="864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150"/>
        <w:gridCol w:w="1349"/>
        <w:gridCol w:w="4141"/>
      </w:tblGrid>
      <w:tr>
        <w:trPr>
          <w:tblHeader w:val="true"/>
          <w:ins w:id="2160" w:author="Microsoft Office User" w:date="2018-06-11T14:47:00Z"/>
        </w:trPr>
        <w:tc>
          <w:tcPr>
            <w:tcW w:w="315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ins w:id="2161" w:author="Microsoft Office User" w:date="2018-06-11T14:47:00Z">
              <w:r>
                <w:rPr>
                  <w:rFonts w:cs="Arial" w:ascii="Arial" w:hAnsi="Arial"/>
                  <w:b/>
                  <w:sz w:val="20"/>
                </w:rPr>
                <w:t>Attribute</w:t>
              </w:r>
            </w:ins>
          </w:p>
        </w:tc>
        <w:tc>
          <w:tcPr>
            <w:tcW w:w="134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ins w:id="2162" w:author="Microsoft Office User" w:date="2018-06-11T14:47:00Z">
              <w:r>
                <w:rPr>
                  <w:rFonts w:cs="Arial" w:ascii="Arial" w:hAnsi="Arial"/>
                  <w:b/>
                  <w:sz w:val="20"/>
                </w:rPr>
                <w:t>Data type</w:t>
              </w:r>
            </w:ins>
          </w:p>
        </w:tc>
        <w:tc>
          <w:tcPr>
            <w:tcW w:w="414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ins w:id="2163" w:author="Microsoft Office User" w:date="2018-06-11T14:47:00Z">
              <w:r>
                <w:rPr>
                  <w:rFonts w:cs="Arial" w:ascii="Arial" w:hAnsi="Arial"/>
                  <w:b/>
                  <w:sz w:val="20"/>
                </w:rPr>
                <w:t>Meaning</w:t>
              </w:r>
            </w:ins>
          </w:p>
        </w:tc>
      </w:tr>
      <w:tr>
        <w:trPr>
          <w:ins w:id="2164" w:author="Microsoft Office User" w:date="2018-06-11T14:47:00Z"/>
        </w:trPr>
        <w:tc>
          <w:tcPr>
            <w:tcW w:w="315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2165" w:author="Microsoft Office User" w:date="2018-06-11T14:47:00Z">
              <w:r>
                <w:rPr>
                  <w:rFonts w:cs="Arial" w:ascii="Arial" w:hAnsi="Arial"/>
                  <w:sz w:val="20"/>
                </w:rPr>
                <w:t>CKA_EC_PARAMS</w:t>
              </w:r>
            </w:ins>
            <w:ins w:id="2166" w:author="Microsoft Office User" w:date="2018-06-11T14:47:00Z">
              <w:r>
                <w:rPr>
                  <w:rFonts w:cs="Arial" w:ascii="Arial" w:hAnsi="Arial"/>
                  <w:sz w:val="20"/>
                  <w:vertAlign w:val="superscript"/>
                </w:rPr>
                <w:t>1,4,6</w:t>
              </w:r>
            </w:ins>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ins w:id="2167" w:author="Microsoft Office User" w:date="2018-06-11T14:47:00Z">
              <w:r>
                <w:rPr>
                  <w:rFonts w:cs="Arial" w:ascii="Arial" w:hAnsi="Arial"/>
                  <w:sz w:val="20"/>
                </w:rPr>
                <w:t>Byte array</w:t>
              </w:r>
            </w:ins>
          </w:p>
        </w:tc>
        <w:tc>
          <w:tcPr>
            <w:tcW w:w="41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ins w:id="2168" w:author="Microsoft Office User" w:date="2018-06-11T14:47:00Z">
              <w:r>
                <w:rPr>
                  <w:rFonts w:cs="Arial" w:ascii="Arial" w:hAnsi="Arial"/>
                  <w:sz w:val="20"/>
                </w:rPr>
                <w:t>DER-encoding of an ANSI X9.62 Parameters value</w:t>
              </w:r>
            </w:ins>
          </w:p>
        </w:tc>
      </w:tr>
      <w:tr>
        <w:trPr>
          <w:ins w:id="2169" w:author="Microsoft Office User" w:date="2018-06-11T14:47:00Z"/>
        </w:trPr>
        <w:tc>
          <w:tcPr>
            <w:tcW w:w="315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2170" w:author="Microsoft Office User" w:date="2018-06-11T14:47:00Z">
              <w:r>
                <w:rPr>
                  <w:rFonts w:cs="Arial" w:ascii="Arial" w:hAnsi="Arial"/>
                  <w:sz w:val="20"/>
                </w:rPr>
                <w:t>CKA_VALUE</w:t>
              </w:r>
            </w:ins>
            <w:ins w:id="2171" w:author="Microsoft Office User" w:date="2018-06-11T14:47:00Z">
              <w:r>
                <w:rPr>
                  <w:rFonts w:cs="Arial" w:ascii="Arial" w:hAnsi="Arial"/>
                  <w:sz w:val="20"/>
                  <w:vertAlign w:val="superscript"/>
                </w:rPr>
                <w:t>1,4,6,7</w:t>
              </w:r>
            </w:ins>
          </w:p>
        </w:tc>
        <w:tc>
          <w:tcPr>
            <w:tcW w:w="134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ins w:id="2172" w:author="Microsoft Office User" w:date="2018-06-11T14:47:00Z">
              <w:r>
                <w:rPr>
                  <w:rFonts w:cs="Arial" w:ascii="Arial" w:hAnsi="Arial"/>
                  <w:sz w:val="20"/>
                </w:rPr>
                <w:t>Big integer</w:t>
              </w:r>
            </w:ins>
          </w:p>
        </w:tc>
        <w:tc>
          <w:tcPr>
            <w:tcW w:w="414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ins w:id="2173" w:author="Microsoft Office User" w:date="2018-06-11T14:47:00Z">
              <w:r>
                <w:rPr>
                  <w:rFonts w:cs="Arial" w:ascii="Arial" w:hAnsi="Arial"/>
                  <w:sz w:val="20"/>
                </w:rPr>
                <w:t>Private key value in little endian order as defined in RFC 7748</w:t>
              </w:r>
            </w:ins>
          </w:p>
        </w:tc>
      </w:tr>
    </w:tbl>
    <w:p>
      <w:pPr>
        <w:pStyle w:val="Normal"/>
        <w:numPr>
          <w:ilvl w:val="0"/>
          <w:numId w:val="3"/>
        </w:numPr>
        <w:rPr>
          <w:rStyle w:val="Footnotereference"/>
        </w:rPr>
      </w:pPr>
      <w:ins w:id="2174" w:author="Microsoft Office User" w:date="2018-06-11T14:47:00Z">
        <w:r>
          <w:rPr>
            <w:vertAlign w:val="superscript"/>
          </w:rPr>
          <w:t xml:space="preserve">- </w:t>
        </w:r>
      </w:ins>
      <w:ins w:id="2175" w:author="Microsoft Office User" w:date="2018-06-11T14:47:00Z">
        <w:r>
          <w:rPr>
            <w:rStyle w:val="Footnotereference"/>
          </w:rPr>
          <w:t>Refer to [PKCS #11-Base]  table 10 for footnotes</w:t>
        </w:r>
      </w:ins>
    </w:p>
    <w:p>
      <w:pPr>
        <w:pStyle w:val="Normal"/>
        <w:numPr>
          <w:ilvl w:val="0"/>
          <w:numId w:val="3"/>
        </w:numPr>
        <w:rPr/>
      </w:pPr>
      <w:ins w:id="2176" w:author="Microsoft Office User" w:date="2018-06-11T14:47:00Z">
        <w:r>
          <w:rPr/>
          <w:t xml:space="preserve">The </w:t>
        </w:r>
      </w:ins>
      <w:ins w:id="2177" w:author="Microsoft Office User" w:date="2018-06-11T14:47:00Z">
        <w:r>
          <w:rPr>
            <w:b/>
          </w:rPr>
          <w:t>CKA_EC_PARAMS</w:t>
        </w:r>
      </w:ins>
      <w:ins w:id="2178" w:author="Microsoft Office User" w:date="2018-06-11T14:47:00Z">
        <w:r>
          <w:rPr/>
          <w:t xml:space="preserve"> attribute value is known as the “EC domain parameters” and is defined in ANSI X9.62 as a choice of three parameter representation methods. A 4</w:t>
        </w:r>
      </w:ins>
      <w:ins w:id="2179" w:author="Microsoft Office User" w:date="2018-06-11T14:47:00Z">
        <w:r>
          <w:rPr>
            <w:vertAlign w:val="superscript"/>
          </w:rPr>
          <w:t>th</w:t>
        </w:r>
      </w:ins>
      <w:ins w:id="2180" w:author="Microsoft Office User" w:date="2018-06-11T14:47:00Z">
        <w:r>
          <w:rPr/>
          <w:t xml:space="preserve"> choice is added to support Edwards and Montgomery Elliptic curves. The CKA_EC_PARAMS attribute has the following syntax:</w:t>
        </w:r>
      </w:ins>
    </w:p>
    <w:p>
      <w:pPr>
        <w:pStyle w:val="CCode"/>
        <w:numPr>
          <w:ilvl w:val="0"/>
          <w:numId w:val="3"/>
        </w:numPr>
        <w:ind w:left="2835" w:hanging="2403"/>
        <w:rPr/>
      </w:pPr>
      <w:ins w:id="2181" w:author="Microsoft Office User" w:date="2018-06-11T14:47:00Z">
        <w:r>
          <w:rPr/>
          <w:t>Parameters ::= CHOICE {</w:t>
        </w:r>
      </w:ins>
    </w:p>
    <w:p>
      <w:pPr>
        <w:pStyle w:val="CCode"/>
        <w:numPr>
          <w:ilvl w:val="0"/>
          <w:numId w:val="3"/>
        </w:numPr>
        <w:ind w:left="2835" w:hanging="2403"/>
        <w:rPr/>
      </w:pPr>
      <w:ins w:id="2182" w:author="Microsoft Office User" w:date="2018-06-11T14:47:00Z">
        <w:r>
          <w:rPr/>
          <w:t xml:space="preserve">  </w:t>
        </w:r>
      </w:ins>
      <w:ins w:id="2183" w:author="Microsoft Office User" w:date="2018-06-11T14:47:00Z">
        <w:r>
          <w:rPr/>
          <w:t>ecParameters</w:t>
          <w:tab/>
          <w:t>ECParameters,</w:t>
        </w:r>
      </w:ins>
    </w:p>
    <w:p>
      <w:pPr>
        <w:pStyle w:val="CCode"/>
        <w:numPr>
          <w:ilvl w:val="0"/>
          <w:numId w:val="3"/>
        </w:numPr>
        <w:ind w:left="2835" w:hanging="2403"/>
        <w:rPr/>
      </w:pPr>
      <w:ins w:id="2184" w:author="Microsoft Office User" w:date="2018-06-11T14:47:00Z">
        <w:r>
          <w:rPr/>
          <w:t xml:space="preserve">  </w:t>
        </w:r>
      </w:ins>
      <w:ins w:id="2185" w:author="Microsoft Office User" w:date="2018-06-11T14:47:00Z">
        <w:r>
          <w:rPr/>
          <w:t>oId</w:t>
        </w:r>
      </w:ins>
      <w:del w:id="2186" w:author="Dieter Bong" w:date="2017-12-11T17:33:00Z">
        <w:r>
          <w:rPr/>
          <w:delText>namedCurve</w:delText>
        </w:r>
      </w:del>
      <w:ins w:id="2187" w:author="Microsoft Office User" w:date="2018-06-11T14:47:00Z">
        <w:r>
          <w:rPr/>
          <w:tab/>
          <w:t>CURVES.&amp;id({CurveNames}),</w:t>
        </w:r>
      </w:ins>
    </w:p>
    <w:p>
      <w:pPr>
        <w:pStyle w:val="CCode"/>
        <w:numPr>
          <w:ilvl w:val="0"/>
          <w:numId w:val="3"/>
        </w:numPr>
        <w:ind w:left="2835" w:hanging="2403"/>
        <w:rPr/>
      </w:pPr>
      <w:ins w:id="2188" w:author="Microsoft Office User" w:date="2018-06-11T14:47:00Z">
        <w:r>
          <w:rPr/>
          <w:t xml:space="preserve">  </w:t>
        </w:r>
      </w:ins>
      <w:ins w:id="2189" w:author="Microsoft Office User" w:date="2018-06-11T14:47:00Z">
        <w:r>
          <w:rPr/>
          <w:t>implicitlyCA</w:t>
          <w:tab/>
          <w:t>NULL,</w:t>
        </w:r>
      </w:ins>
    </w:p>
    <w:p>
      <w:pPr>
        <w:pStyle w:val="CCode"/>
        <w:numPr>
          <w:ilvl w:val="0"/>
          <w:numId w:val="3"/>
        </w:numPr>
        <w:ind w:left="2835" w:hanging="2403"/>
        <w:rPr/>
      </w:pPr>
      <w:ins w:id="2190" w:author="Microsoft Office User" w:date="2018-06-11T14:47:00Z">
        <w:r>
          <w:rPr/>
          <w:t xml:space="preserve">  </w:t>
        </w:r>
      </w:ins>
      <w:ins w:id="2191" w:author="Microsoft Office User" w:date="2018-06-11T14:47:00Z">
        <w:r>
          <w:rPr/>
          <w:t>curveName</w:t>
          <w:tab/>
          <w:t>PrintableString</w:t>
        </w:r>
      </w:ins>
    </w:p>
    <w:p>
      <w:pPr>
        <w:pStyle w:val="CCode"/>
        <w:numPr>
          <w:ilvl w:val="0"/>
          <w:numId w:val="3"/>
        </w:numPr>
        <w:ind w:left="2835" w:hanging="2403"/>
        <w:rPr/>
      </w:pPr>
      <w:ins w:id="2192" w:author="Microsoft Office User" w:date="2018-06-11T14:47:00Z">
        <w:r>
          <w:rPr/>
          <w:t>}</w:t>
        </w:r>
      </w:ins>
    </w:p>
    <w:p>
      <w:pPr>
        <w:pStyle w:val="Normal"/>
        <w:numPr>
          <w:ilvl w:val="0"/>
          <w:numId w:val="3"/>
        </w:numPr>
        <w:rPr/>
      </w:pPr>
      <w:ins w:id="2193" w:author="Microsoft Office User" w:date="2018-06-11T14:47:00Z">
        <w:r>
          <w:rPr/>
          <w:t xml:space="preserve">Edwards EC private keys only support the use of the </w:t>
        </w:r>
      </w:ins>
      <w:ins w:id="2194" w:author="Microsoft Office User" w:date="2018-06-11T14:47:00Z">
        <w:r>
          <w:rPr>
            <w:b/>
          </w:rPr>
          <w:t>curveName</w:t>
        </w:r>
      </w:ins>
      <w:ins w:id="2195" w:author="Microsoft Office User" w:date="2018-06-11T14:47:00Z">
        <w:r>
          <w:rPr/>
          <w:t xml:space="preserve"> selection to specify a curve name as defined in [RFC7748].</w:t>
        </w:r>
      </w:ins>
    </w:p>
    <w:p>
      <w:pPr>
        <w:pStyle w:val="Normal"/>
        <w:numPr>
          <w:ilvl w:val="0"/>
          <w:numId w:val="3"/>
        </w:numPr>
        <w:rPr/>
      </w:pPr>
      <w:ins w:id="2196" w:author="Microsoft Office User" w:date="2018-06-11T14:47:00Z">
        <w:r>
          <w:rPr/>
          <w:t xml:space="preserve">Note that when generating a Montgomery EC private key, the EC domain parameters are </w:t>
        </w:r>
      </w:ins>
      <w:ins w:id="2197" w:author="Microsoft Office User" w:date="2018-06-11T14:47:00Z">
        <w:r>
          <w:rPr>
            <w:i/>
          </w:rPr>
          <w:t>not</w:t>
        </w:r>
      </w:ins>
      <w:ins w:id="2198" w:author="Microsoft Office User" w:date="2018-06-11T14:47:00Z">
        <w:r>
          <w:rPr/>
          <w:t xml:space="preserve"> specified in the key’s template.  This is because Montgomery EC private keys are only generated as part of a Montgomery EC key </w:t>
        </w:r>
      </w:ins>
      <w:ins w:id="2199" w:author="Microsoft Office User" w:date="2018-06-11T14:47:00Z">
        <w:r>
          <w:rPr>
            <w:i/>
          </w:rPr>
          <w:t>pair</w:t>
        </w:r>
      </w:ins>
      <w:ins w:id="2200" w:author="Microsoft Office User" w:date="2018-06-11T14:47:00Z">
        <w:r>
          <w:rPr/>
          <w:t>, and the EC domain parameters for the pair are specified in the template for the Montgomery EC public key.</w:t>
        </w:r>
      </w:ins>
    </w:p>
    <w:p>
      <w:pPr>
        <w:pStyle w:val="Normal"/>
        <w:numPr>
          <w:ilvl w:val="0"/>
          <w:numId w:val="3"/>
        </w:numPr>
        <w:rPr/>
      </w:pPr>
      <w:ins w:id="2201" w:author="Microsoft Office User" w:date="2018-06-11T14:47:00Z">
        <w:r>
          <w:rPr/>
          <w:t>The following is a sample template for creating a Montgomery EC private key object:</w:t>
        </w:r>
      </w:ins>
    </w:p>
    <w:p>
      <w:pPr>
        <w:pStyle w:val="CCode"/>
        <w:numPr>
          <w:ilvl w:val="0"/>
          <w:numId w:val="3"/>
        </w:numPr>
        <w:rPr/>
      </w:pPr>
      <w:ins w:id="2202" w:author="Microsoft Office User" w:date="2018-06-11T14:47:00Z">
        <w:r>
          <w:rPr/>
          <w:t>CK_OBJECT_CLASS class = CKO_PRIVATE_KEY;</w:t>
        </w:r>
      </w:ins>
    </w:p>
    <w:p>
      <w:pPr>
        <w:pStyle w:val="CCode"/>
        <w:numPr>
          <w:ilvl w:val="0"/>
          <w:numId w:val="3"/>
        </w:numPr>
        <w:rPr/>
      </w:pPr>
      <w:ins w:id="2203" w:author="Microsoft Office User" w:date="2018-06-11T14:47:00Z">
        <w:r>
          <w:rPr/>
          <w:t>CK_KEY_TYPE keyType = CKK_EC;</w:t>
        </w:r>
      </w:ins>
    </w:p>
    <w:p>
      <w:pPr>
        <w:pStyle w:val="CCode"/>
        <w:numPr>
          <w:ilvl w:val="0"/>
          <w:numId w:val="3"/>
        </w:numPr>
        <w:rPr/>
      </w:pPr>
      <w:ins w:id="2204" w:author="Microsoft Office User" w:date="2018-06-11T14:47:00Z">
        <w:r>
          <w:rPr/>
          <w:t>CK_UTF8CHAR label[] = “A Montgomery EC private key object”;</w:t>
        </w:r>
      </w:ins>
    </w:p>
    <w:p>
      <w:pPr>
        <w:pStyle w:val="CCode"/>
        <w:numPr>
          <w:ilvl w:val="0"/>
          <w:numId w:val="3"/>
        </w:numPr>
        <w:rPr/>
      </w:pPr>
      <w:ins w:id="2205" w:author="Microsoft Office User" w:date="2018-06-11T14:47:00Z">
        <w:r>
          <w:rPr/>
          <w:t>CK_BYTE subject[] = {...};</w:t>
        </w:r>
      </w:ins>
    </w:p>
    <w:p>
      <w:pPr>
        <w:pStyle w:val="CCode"/>
        <w:numPr>
          <w:ilvl w:val="0"/>
          <w:numId w:val="3"/>
        </w:numPr>
        <w:rPr/>
      </w:pPr>
      <w:ins w:id="2206" w:author="Microsoft Office User" w:date="2018-06-11T14:47:00Z">
        <w:r>
          <w:rPr/>
          <w:t>CK_BYTE id[] = {123};</w:t>
        </w:r>
      </w:ins>
    </w:p>
    <w:p>
      <w:pPr>
        <w:pStyle w:val="CCode"/>
        <w:numPr>
          <w:ilvl w:val="0"/>
          <w:numId w:val="3"/>
        </w:numPr>
        <w:rPr/>
      </w:pPr>
      <w:ins w:id="2207" w:author="Microsoft Office User" w:date="2018-06-11T14:47:00Z">
        <w:r>
          <w:rPr/>
          <w:t>CK_BYTE ecParams[] = {...};</w:t>
        </w:r>
      </w:ins>
    </w:p>
    <w:p>
      <w:pPr>
        <w:pStyle w:val="CCode"/>
        <w:numPr>
          <w:ilvl w:val="0"/>
          <w:numId w:val="3"/>
        </w:numPr>
        <w:rPr/>
      </w:pPr>
      <w:ins w:id="2208" w:author="Microsoft Office User" w:date="2018-06-11T14:47:00Z">
        <w:r>
          <w:rPr/>
          <w:t>CK_BYTE value[] = {...};</w:t>
        </w:r>
      </w:ins>
    </w:p>
    <w:p>
      <w:pPr>
        <w:pStyle w:val="CCode"/>
        <w:numPr>
          <w:ilvl w:val="0"/>
          <w:numId w:val="3"/>
        </w:numPr>
        <w:rPr/>
      </w:pPr>
      <w:ins w:id="2209" w:author="Microsoft Office User" w:date="2018-06-11T14:47:00Z">
        <w:r>
          <w:rPr/>
          <w:t>CK_BBOOL true = CK_TRUE;</w:t>
        </w:r>
      </w:ins>
    </w:p>
    <w:p>
      <w:pPr>
        <w:pStyle w:val="CCode"/>
        <w:numPr>
          <w:ilvl w:val="0"/>
          <w:numId w:val="3"/>
        </w:numPr>
        <w:rPr/>
      </w:pPr>
      <w:ins w:id="2210" w:author="Microsoft Office User" w:date="2018-06-11T14:47:00Z">
        <w:r>
          <w:rPr/>
          <w:t>CK_ATTRIBUTE template[] = {</w:t>
        </w:r>
      </w:ins>
    </w:p>
    <w:p>
      <w:pPr>
        <w:pStyle w:val="CCode"/>
        <w:numPr>
          <w:ilvl w:val="0"/>
          <w:numId w:val="3"/>
        </w:numPr>
        <w:rPr/>
      </w:pPr>
      <w:ins w:id="2211" w:author="Microsoft Office User" w:date="2018-06-11T14:47:00Z">
        <w:r>
          <w:rPr/>
          <w:t xml:space="preserve">  </w:t>
        </w:r>
      </w:ins>
      <w:ins w:id="2212" w:author="Microsoft Office User" w:date="2018-06-11T14:47:00Z">
        <w:r>
          <w:rPr/>
          <w:t>{CKA_CLASS, &amp;class, sizeof(class)},</w:t>
        </w:r>
      </w:ins>
    </w:p>
    <w:p>
      <w:pPr>
        <w:pStyle w:val="CCode"/>
        <w:numPr>
          <w:ilvl w:val="0"/>
          <w:numId w:val="3"/>
        </w:numPr>
        <w:rPr/>
      </w:pPr>
      <w:ins w:id="2213" w:author="Microsoft Office User" w:date="2018-06-11T14:47:00Z">
        <w:r>
          <w:rPr/>
          <w:t xml:space="preserve">  </w:t>
        </w:r>
      </w:ins>
      <w:ins w:id="2214" w:author="Microsoft Office User" w:date="2018-06-11T14:47:00Z">
        <w:r>
          <w:rPr/>
          <w:t>{CKA_KEY_TYPE, &amp;keyType, sizeof(keyType)},</w:t>
        </w:r>
      </w:ins>
    </w:p>
    <w:p>
      <w:pPr>
        <w:pStyle w:val="CCode"/>
        <w:numPr>
          <w:ilvl w:val="0"/>
          <w:numId w:val="3"/>
        </w:numPr>
        <w:rPr/>
      </w:pPr>
      <w:ins w:id="2215" w:author="Microsoft Office User" w:date="2018-06-11T14:47:00Z">
        <w:r>
          <w:rPr/>
          <w:t xml:space="preserve">  </w:t>
        </w:r>
      </w:ins>
      <w:ins w:id="2216" w:author="Microsoft Office User" w:date="2018-06-11T14:47:00Z">
        <w:r>
          <w:rPr/>
          <w:t>{CKA_TOKEN, &amp;true, sizeof(true)},</w:t>
        </w:r>
      </w:ins>
    </w:p>
    <w:p>
      <w:pPr>
        <w:pStyle w:val="CCode"/>
        <w:numPr>
          <w:ilvl w:val="0"/>
          <w:numId w:val="3"/>
        </w:numPr>
        <w:rPr/>
      </w:pPr>
      <w:ins w:id="2217" w:author="Microsoft Office User" w:date="2018-06-11T14:47:00Z">
        <w:r>
          <w:rPr/>
          <w:t xml:space="preserve">  </w:t>
        </w:r>
      </w:ins>
      <w:ins w:id="2218" w:author="Microsoft Office User" w:date="2018-06-11T14:47:00Z">
        <w:r>
          <w:rPr/>
          <w:t>{CKA_LABEL, label, sizeof(label)-1},</w:t>
        </w:r>
      </w:ins>
    </w:p>
    <w:p>
      <w:pPr>
        <w:pStyle w:val="CCode"/>
        <w:numPr>
          <w:ilvl w:val="0"/>
          <w:numId w:val="3"/>
        </w:numPr>
        <w:rPr/>
      </w:pPr>
      <w:ins w:id="2219" w:author="Microsoft Office User" w:date="2018-06-11T14:47:00Z">
        <w:r>
          <w:rPr/>
          <w:t xml:space="preserve">  </w:t>
        </w:r>
      </w:ins>
      <w:ins w:id="2220" w:author="Microsoft Office User" w:date="2018-06-11T14:47:00Z">
        <w:r>
          <w:rPr/>
          <w:t>{CKA_SUBJECT, subject, sizeof(subject)},</w:t>
        </w:r>
      </w:ins>
    </w:p>
    <w:p>
      <w:pPr>
        <w:pStyle w:val="CCode"/>
        <w:numPr>
          <w:ilvl w:val="0"/>
          <w:numId w:val="3"/>
        </w:numPr>
        <w:rPr/>
      </w:pPr>
      <w:ins w:id="2221" w:author="Microsoft Office User" w:date="2018-06-11T14:47:00Z">
        <w:r>
          <w:rPr/>
          <w:t xml:space="preserve">  </w:t>
        </w:r>
      </w:ins>
      <w:ins w:id="2222" w:author="Microsoft Office User" w:date="2018-06-11T14:47:00Z">
        <w:r>
          <w:rPr/>
          <w:t>{CKA_ID, id, sizeof(id)},</w:t>
        </w:r>
      </w:ins>
    </w:p>
    <w:p>
      <w:pPr>
        <w:pStyle w:val="CCode"/>
        <w:numPr>
          <w:ilvl w:val="0"/>
          <w:numId w:val="3"/>
        </w:numPr>
        <w:rPr/>
      </w:pPr>
      <w:ins w:id="2223" w:author="Microsoft Office User" w:date="2018-06-11T14:47:00Z">
        <w:r>
          <w:rPr/>
          <w:t xml:space="preserve">  </w:t>
        </w:r>
      </w:ins>
      <w:ins w:id="2224" w:author="Microsoft Office User" w:date="2018-06-11T14:47:00Z">
        <w:r>
          <w:rPr/>
          <w:t>{CKA_SENSITIVE, &amp;true, sizeof(true)},</w:t>
        </w:r>
      </w:ins>
    </w:p>
    <w:p>
      <w:pPr>
        <w:pStyle w:val="CCode"/>
        <w:numPr>
          <w:ilvl w:val="0"/>
          <w:numId w:val="3"/>
        </w:numPr>
        <w:rPr/>
      </w:pPr>
      <w:ins w:id="2225" w:author="Microsoft Office User" w:date="2018-06-11T14:47:00Z">
        <w:r>
          <w:rPr/>
          <w:t xml:space="preserve">  </w:t>
        </w:r>
      </w:ins>
      <w:ins w:id="2226" w:author="Microsoft Office User" w:date="2018-06-11T14:47:00Z">
        <w:r>
          <w:rPr/>
          <w:t>{CKA_DERIVE, &amp;true, sizeof(true)},</w:t>
        </w:r>
      </w:ins>
    </w:p>
    <w:p>
      <w:pPr>
        <w:pStyle w:val="CCode"/>
        <w:numPr>
          <w:ilvl w:val="0"/>
          <w:numId w:val="3"/>
        </w:numPr>
        <w:rPr/>
      </w:pPr>
      <w:ins w:id="2227" w:author="Microsoft Office User" w:date="2018-06-11T14:47:00Z">
        <w:r>
          <w:rPr/>
          <w:t xml:space="preserve">  </w:t>
        </w:r>
      </w:ins>
      <w:ins w:id="2228" w:author="Microsoft Office User" w:date="2018-06-11T14:47:00Z">
        <w:r>
          <w:rPr/>
          <w:t>{CKA_VALUE, value, sizeof(value)}</w:t>
        </w:r>
      </w:ins>
    </w:p>
    <w:p>
      <w:pPr>
        <w:pStyle w:val="CCode"/>
        <w:numPr>
          <w:ilvl w:val="0"/>
          <w:numId w:val="3"/>
        </w:numPr>
        <w:rPr/>
      </w:pPr>
      <w:ins w:id="2229" w:author="Microsoft Office User" w:date="2018-06-11T14:47:00Z">
        <w:r>
          <w:rPr/>
          <w:t>};</w:t>
        </w:r>
      </w:ins>
    </w:p>
    <w:p>
      <w:pPr>
        <w:pStyle w:val="Heading3"/>
        <w:numPr>
          <w:ilvl w:val="2"/>
          <w:numId w:val="2"/>
        </w:numPr>
        <w:rPr/>
      </w:pPr>
      <w:bookmarkStart w:id="631" w:name="_Toc471006064"/>
      <w:bookmarkStart w:id="632" w:name="_Toc516500672"/>
      <w:bookmarkStart w:id="633" w:name="_Toc416960014"/>
      <w:bookmarkStart w:id="634" w:name="_Toc395187768"/>
      <w:bookmarkStart w:id="635" w:name="_Toc391471130"/>
      <w:bookmarkStart w:id="636" w:name="_Toc370634413"/>
      <w:bookmarkStart w:id="637" w:name="_Toc72656233"/>
      <w:bookmarkStart w:id="638" w:name="_Toc228807190"/>
      <w:bookmarkStart w:id="639" w:name="_Toc228894664"/>
      <w:bookmarkEnd w:id="631"/>
      <w:bookmarkEnd w:id="632"/>
      <w:bookmarkEnd w:id="633"/>
      <w:bookmarkEnd w:id="634"/>
      <w:bookmarkEnd w:id="635"/>
      <w:bookmarkEnd w:id="636"/>
      <w:bookmarkEnd w:id="637"/>
      <w:bookmarkEnd w:id="638"/>
      <w:bookmarkEnd w:id="639"/>
      <w:r>
        <w:rPr/>
        <w:t>Elliptic curve key pair generation</w:t>
      </w:r>
    </w:p>
    <w:p>
      <w:pPr>
        <w:pStyle w:val="Normal"/>
        <w:numPr>
          <w:ilvl w:val="0"/>
          <w:numId w:val="3"/>
        </w:numPr>
        <w:rPr/>
      </w:pPr>
      <w:r>
        <w:rPr/>
        <w:t xml:space="preserve">The EC (also related to ECDSA) key pair generation mechanism, denoted </w:t>
      </w:r>
      <w:r>
        <w:rPr>
          <w:b/>
        </w:rPr>
        <w:t>CKM_EC_KEY_PAIR_GEN</w:t>
      </w:r>
      <w:r>
        <w:rPr/>
        <w:t xml:space="preserve"> or </w:t>
      </w:r>
      <w:r>
        <w:rPr>
          <w:b/>
        </w:rPr>
        <w:t>CKM_ECDSA_KEY_PAIR_GEN</w:t>
      </w:r>
      <w:r>
        <w:rPr/>
        <w:t>, is a key pair generation mechanism for EC.</w:t>
      </w:r>
    </w:p>
    <w:p>
      <w:pPr>
        <w:pStyle w:val="Normal"/>
        <w:numPr>
          <w:ilvl w:val="0"/>
          <w:numId w:val="3"/>
        </w:numPr>
        <w:rPr/>
      </w:pPr>
      <w:r>
        <w:rPr/>
        <w:t>This mechanism does not have a parameter.</w:t>
      </w:r>
    </w:p>
    <w:p>
      <w:pPr>
        <w:pStyle w:val="Normal"/>
        <w:numPr>
          <w:ilvl w:val="0"/>
          <w:numId w:val="3"/>
        </w:numPr>
        <w:rPr/>
      </w:pPr>
      <w:r>
        <w:rPr/>
        <w:t xml:space="preserve">The mechanism generates EC public/private key pairs with particular EC domain parameters, as specified in the </w:t>
      </w:r>
      <w:r>
        <w:rPr>
          <w:b/>
        </w:rPr>
        <w:t>CKA_EC_PARAMS</w:t>
      </w:r>
      <w:r>
        <w:rPr/>
        <w:t xml:space="preserve"> or </w:t>
      </w:r>
      <w:r>
        <w:rPr>
          <w:b/>
        </w:rPr>
        <w:t>CKA_ECDSA_PARAMS</w:t>
      </w:r>
      <w:r>
        <w:rPr/>
        <w:t xml:space="preserve"> attribute of the template for the public key.  Note that this version of Cryptoki does not include a mechanism for generating these EC domain parameters.</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CKA_EC_POINT</w:t>
      </w:r>
      <w:r>
        <w:rPr/>
        <w:t xml:space="preserve"> attributes to the new public key and the </w:t>
      </w:r>
      <w:r>
        <w:rPr>
          <w:b/>
        </w:rPr>
        <w:t>CKA_CLASS</w:t>
      </w:r>
      <w:r>
        <w:rPr/>
        <w:t xml:space="preserve">, </w:t>
      </w:r>
      <w:r>
        <w:rPr>
          <w:b/>
        </w:rPr>
        <w:t>CKA_KEY_TYPE</w:t>
      </w:r>
      <w:r>
        <w:rPr/>
        <w:t xml:space="preserve">, </w:t>
      </w:r>
      <w:r>
        <w:rPr>
          <w:b/>
        </w:rPr>
        <w:t>CKA_EC_PARAMS</w:t>
      </w:r>
      <w:r>
        <w:rPr/>
        <w:t xml:space="preserve"> or </w:t>
      </w:r>
      <w:r>
        <w:rPr>
          <w:b/>
        </w:rPr>
        <w:t>CKA_ECDSA_PARAMS</w:t>
      </w:r>
      <w:r>
        <w:rPr/>
        <w:t xml:space="preserve"> and </w:t>
      </w:r>
      <w:r>
        <w:rPr>
          <w:b/>
        </w:rPr>
        <w:t>CKA_VALUE</w:t>
      </w:r>
      <w:r>
        <w:rPr/>
        <w:t xml:space="preserve"> attributes to the new private key.  Other attributes supported by the EC public and private key types (specifically, the flags indicating which functions the keys support) may also be specified in the templates for the keys,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minimum and maximum supported number of bits in the field sizes, respectively.  For example, if a Cryptoki library supports only ECDSA using a field of characteristic 2 which has between 2</w:t>
      </w:r>
      <w:r>
        <w:rPr>
          <w:vertAlign w:val="superscript"/>
        </w:rPr>
        <w:t>200</w:t>
      </w:r>
      <w:r>
        <w:rPr/>
        <w:t xml:space="preserve"> and 2</w:t>
      </w:r>
      <w:r>
        <w:rPr>
          <w:vertAlign w:val="superscript"/>
        </w:rPr>
        <w:t>300</w:t>
      </w:r>
      <w:r>
        <w:rPr/>
        <w:t xml:space="preserve"> elements, then </w:t>
      </w:r>
      <w:r>
        <w:rPr>
          <w:i/>
        </w:rPr>
        <w:t>ulMinKeySize</w:t>
      </w:r>
      <w:r>
        <w:rPr/>
        <w:t xml:space="preserve"> = 201 and </w:t>
      </w:r>
      <w:r>
        <w:rPr>
          <w:i/>
        </w:rPr>
        <w:t>ulMaxKeySize</w:t>
      </w:r>
      <w:r>
        <w:rPr/>
        <w:t xml:space="preserve"> = 301 (when written in binary notation, the number 2</w:t>
      </w:r>
      <w:r>
        <w:rPr>
          <w:vertAlign w:val="superscript"/>
        </w:rPr>
        <w:t>200</w:t>
      </w:r>
      <w:r>
        <w:rPr/>
        <w:t xml:space="preserve"> consists of a 1 bit followed by 200 0 bits.  It is therefore a 201-bit number.  Similarly, 2</w:t>
      </w:r>
      <w:r>
        <w:rPr>
          <w:vertAlign w:val="superscript"/>
        </w:rPr>
        <w:t>300</w:t>
      </w:r>
      <w:r>
        <w:rPr/>
        <w:t xml:space="preserve"> is a 301-bit number).</w:t>
      </w:r>
    </w:p>
    <w:p>
      <w:pPr>
        <w:pStyle w:val="Heading3"/>
        <w:numPr>
          <w:ilvl w:val="2"/>
          <w:numId w:val="2"/>
        </w:numPr>
        <w:rPr/>
      </w:pPr>
      <w:ins w:id="2230" w:author="Microsoft Office User" w:date="2018-06-11T14:49:00Z">
        <w:bookmarkStart w:id="640" w:name="_Toc516500673"/>
        <w:bookmarkEnd w:id="640"/>
        <w:r>
          <w:rPr/>
          <w:t>Edwards Elliptic curve key pair generation</w:t>
        </w:r>
      </w:ins>
    </w:p>
    <w:p>
      <w:pPr>
        <w:pStyle w:val="Normal"/>
        <w:numPr>
          <w:ilvl w:val="0"/>
          <w:numId w:val="3"/>
        </w:numPr>
        <w:rPr/>
      </w:pPr>
      <w:ins w:id="2231" w:author="Microsoft Office User" w:date="2018-06-11T14:49:00Z">
        <w:r>
          <w:rPr/>
          <w:t xml:space="preserve">The Edwards EC key pair generation mechanism, denoted </w:t>
        </w:r>
      </w:ins>
      <w:ins w:id="2232" w:author="Microsoft Office User" w:date="2018-06-11T14:49:00Z">
        <w:r>
          <w:rPr>
            <w:b/>
          </w:rPr>
          <w:t>CKM_EC_EDWARDS_KEY_PAIR_GEN</w:t>
        </w:r>
      </w:ins>
      <w:ins w:id="2233" w:author="Microsoft Office User" w:date="2018-06-11T14:49:00Z">
        <w:r>
          <w:rPr/>
          <w:t>, is a key pair generation mechanism for EC keys over curves represented in Edwards form.</w:t>
        </w:r>
      </w:ins>
    </w:p>
    <w:p>
      <w:pPr>
        <w:pStyle w:val="Normal"/>
        <w:numPr>
          <w:ilvl w:val="0"/>
          <w:numId w:val="3"/>
        </w:numPr>
        <w:rPr/>
      </w:pPr>
      <w:ins w:id="2234" w:author="Microsoft Office User" w:date="2018-06-11T14:49:00Z">
        <w:r>
          <w:rPr/>
          <w:t>This mechanism does not have a parameter.</w:t>
        </w:r>
      </w:ins>
    </w:p>
    <w:p>
      <w:pPr>
        <w:pStyle w:val="Normal"/>
        <w:numPr>
          <w:ilvl w:val="0"/>
          <w:numId w:val="3"/>
        </w:numPr>
        <w:rPr/>
      </w:pPr>
      <w:ins w:id="2235" w:author="Microsoft Office User" w:date="2018-06-11T14:49:00Z">
        <w:r>
          <w:rPr/>
          <w:t xml:space="preserve">The mechanism can only generate EC public/private key pairs over the curves edwards25519 and edwards448 as defined in RFC 8032.  These curves can only be specified in the </w:t>
        </w:r>
      </w:ins>
      <w:ins w:id="2236" w:author="Microsoft Office User" w:date="2018-06-11T14:49:00Z">
        <w:r>
          <w:rPr>
            <w:b/>
          </w:rPr>
          <w:t>CKA_EC_PARAMS</w:t>
        </w:r>
      </w:ins>
      <w:ins w:id="2237" w:author="Microsoft Office User" w:date="2018-06-11T14:49:00Z">
        <w:r>
          <w:rPr/>
          <w:t xml:space="preserve"> attribute of the template for the public key using the </w:t>
        </w:r>
      </w:ins>
      <w:ins w:id="2238" w:author="Microsoft Office User" w:date="2018-06-11T14:49:00Z">
        <w:r>
          <w:rPr>
            <w:b/>
          </w:rPr>
          <w:t>curveName</w:t>
        </w:r>
      </w:ins>
      <w:ins w:id="2239" w:author="Microsoft Office User" w:date="2018-06-11T14:49:00Z">
        <w:r>
          <w:rPr/>
          <w:t xml:space="preserve"> method.  Attempts to generate keys over these curves using any other EC key pair generation mechanism will fail with CKR_CURVE_NOT_SUPPORTED.</w:t>
        </w:r>
      </w:ins>
    </w:p>
    <w:p>
      <w:pPr>
        <w:pStyle w:val="Normal"/>
        <w:numPr>
          <w:ilvl w:val="0"/>
          <w:numId w:val="3"/>
        </w:numPr>
        <w:rPr/>
      </w:pPr>
      <w:ins w:id="2240" w:author="Microsoft Office User" w:date="2018-06-11T14:49:00Z">
        <w:r>
          <w:rPr/>
          <w:t xml:space="preserve">The mechanism contributes the </w:t>
        </w:r>
      </w:ins>
      <w:ins w:id="2241" w:author="Microsoft Office User" w:date="2018-06-11T14:49:00Z">
        <w:r>
          <w:rPr>
            <w:b/>
          </w:rPr>
          <w:t>CKA_CLASS</w:t>
        </w:r>
      </w:ins>
      <w:ins w:id="2242" w:author="Microsoft Office User" w:date="2018-06-11T14:49:00Z">
        <w:r>
          <w:rPr/>
          <w:t xml:space="preserve">, </w:t>
        </w:r>
      </w:ins>
      <w:ins w:id="2243" w:author="Microsoft Office User" w:date="2018-06-11T14:49:00Z">
        <w:r>
          <w:rPr>
            <w:b/>
          </w:rPr>
          <w:t>CKA_KEY_TYPE</w:t>
        </w:r>
      </w:ins>
      <w:ins w:id="2244" w:author="Microsoft Office User" w:date="2018-06-11T14:49:00Z">
        <w:r>
          <w:rPr/>
          <w:t xml:space="preserve">, and </w:t>
        </w:r>
      </w:ins>
      <w:ins w:id="2245" w:author="Microsoft Office User" w:date="2018-06-11T14:49:00Z">
        <w:r>
          <w:rPr>
            <w:b/>
          </w:rPr>
          <w:t>CKA_EC_POINT</w:t>
        </w:r>
      </w:ins>
      <w:ins w:id="2246" w:author="Microsoft Office User" w:date="2018-06-11T14:49:00Z">
        <w:r>
          <w:rPr/>
          <w:t xml:space="preserve"> attributes to the new public key and the </w:t>
        </w:r>
      </w:ins>
      <w:ins w:id="2247" w:author="Microsoft Office User" w:date="2018-06-11T14:49:00Z">
        <w:r>
          <w:rPr>
            <w:b/>
          </w:rPr>
          <w:t>CKA_CLASS</w:t>
        </w:r>
      </w:ins>
      <w:ins w:id="2248" w:author="Microsoft Office User" w:date="2018-06-11T14:49:00Z">
        <w:r>
          <w:rPr/>
          <w:t xml:space="preserve">, </w:t>
        </w:r>
      </w:ins>
      <w:ins w:id="2249" w:author="Microsoft Office User" w:date="2018-06-11T14:49:00Z">
        <w:r>
          <w:rPr>
            <w:b/>
          </w:rPr>
          <w:t>CKA_KEY_TYPE</w:t>
        </w:r>
      </w:ins>
      <w:ins w:id="2250" w:author="Microsoft Office User" w:date="2018-06-11T14:49:00Z">
        <w:r>
          <w:rPr/>
          <w:t xml:space="preserve">, </w:t>
        </w:r>
      </w:ins>
      <w:ins w:id="2251" w:author="Microsoft Office User" w:date="2018-06-11T14:49:00Z">
        <w:r>
          <w:rPr>
            <w:b/>
          </w:rPr>
          <w:t>CKA_EC_PARAMS</w:t>
        </w:r>
      </w:ins>
      <w:ins w:id="2252" w:author="Microsoft Office User" w:date="2018-06-11T14:49:00Z">
        <w:r>
          <w:rPr/>
          <w:t xml:space="preserve"> and </w:t>
        </w:r>
      </w:ins>
      <w:ins w:id="2253" w:author="Microsoft Office User" w:date="2018-06-11T14:49:00Z">
        <w:r>
          <w:rPr>
            <w:b/>
          </w:rPr>
          <w:t>CKA_VALUE</w:t>
        </w:r>
      </w:ins>
      <w:ins w:id="2254" w:author="Microsoft Office User" w:date="2018-06-11T14:49:00Z">
        <w:r>
          <w:rPr/>
          <w:t xml:space="preserve"> attributes to the new private key.  Other attributes supported by the Edwards EC public and private key types (specifically, the flags indicating which functions the keys support) may also be specified in the templates for the keys, or else are assigned default initial values.</w:t>
        </w:r>
      </w:ins>
    </w:p>
    <w:p>
      <w:pPr>
        <w:pStyle w:val="Normal"/>
        <w:numPr>
          <w:ilvl w:val="0"/>
          <w:numId w:val="3"/>
        </w:numPr>
        <w:rPr/>
      </w:pPr>
      <w:ins w:id="2255" w:author="Microsoft Office User" w:date="2018-06-11T14:49:00Z">
        <w:r>
          <w:rPr/>
          <w:t xml:space="preserve">For this mechanism, the </w:t>
        </w:r>
      </w:ins>
      <w:ins w:id="2256" w:author="Microsoft Office User" w:date="2018-06-11T14:49:00Z">
        <w:r>
          <w:rPr>
            <w:i/>
          </w:rPr>
          <w:t>ulMinKeySize</w:t>
        </w:r>
      </w:ins>
      <w:ins w:id="2257" w:author="Microsoft Office User" w:date="2018-06-11T14:49:00Z">
        <w:r>
          <w:rPr/>
          <w:t xml:space="preserve"> and </w:t>
        </w:r>
      </w:ins>
      <w:ins w:id="2258" w:author="Microsoft Office User" w:date="2018-06-11T14:49:00Z">
        <w:r>
          <w:rPr>
            <w:i/>
          </w:rPr>
          <w:t>ulMaxKeySize</w:t>
        </w:r>
      </w:ins>
      <w:ins w:id="2259" w:author="Microsoft Office User" w:date="2018-06-11T14:49:00Z">
        <w:r>
          <w:rPr/>
          <w:t xml:space="preserve"> fields of the </w:t>
        </w:r>
      </w:ins>
      <w:ins w:id="2260" w:author="Microsoft Office User" w:date="2018-06-11T14:49:00Z">
        <w:r>
          <w:rPr>
            <w:b/>
          </w:rPr>
          <w:t>CK_MECHANISM_INFO</w:t>
        </w:r>
      </w:ins>
      <w:ins w:id="2261" w:author="Microsoft Office User" w:date="2018-06-11T14:49:00Z">
        <w:r>
          <w:rPr/>
          <w:t xml:space="preserve"> structure specify the minimum and maximum supported number of bits in the field sizes, respectively.  For this mechanism, the only allowed values are 255 and 448 as RFC 8032 only defines curves of these two sizes.  A Cryptoki implementation may support one or both of these curves and should set the </w:t>
        </w:r>
      </w:ins>
      <w:ins w:id="2262" w:author="Microsoft Office User" w:date="2018-06-11T14:49:00Z">
        <w:r>
          <w:rPr>
            <w:i/>
          </w:rPr>
          <w:t>ulMinKeySize</w:t>
        </w:r>
      </w:ins>
      <w:ins w:id="2263" w:author="Microsoft Office User" w:date="2018-06-11T14:49:00Z">
        <w:r>
          <w:rPr/>
          <w:t xml:space="preserve"> and </w:t>
        </w:r>
      </w:ins>
      <w:ins w:id="2264" w:author="Microsoft Office User" w:date="2018-06-11T14:49:00Z">
        <w:r>
          <w:rPr>
            <w:i/>
          </w:rPr>
          <w:t>ulMaxKeySize</w:t>
        </w:r>
      </w:ins>
      <w:ins w:id="2265" w:author="Microsoft Office User" w:date="2018-06-11T14:49:00Z">
        <w:r>
          <w:rPr/>
          <w:t xml:space="preserve"> fields accordingly.</w:t>
        </w:r>
      </w:ins>
    </w:p>
    <w:p>
      <w:pPr>
        <w:pStyle w:val="Heading3"/>
        <w:numPr>
          <w:ilvl w:val="2"/>
          <w:numId w:val="2"/>
        </w:numPr>
        <w:rPr/>
      </w:pPr>
      <w:ins w:id="2266" w:author="Microsoft Office User" w:date="2018-06-11T14:49:00Z">
        <w:bookmarkStart w:id="641" w:name="_Toc516500674"/>
        <w:bookmarkEnd w:id="641"/>
        <w:r>
          <w:rPr/>
          <w:t>Montgomery Elliptic curve key pair generation</w:t>
        </w:r>
      </w:ins>
    </w:p>
    <w:p>
      <w:pPr>
        <w:pStyle w:val="Normal"/>
        <w:numPr>
          <w:ilvl w:val="0"/>
          <w:numId w:val="3"/>
        </w:numPr>
        <w:rPr/>
      </w:pPr>
      <w:ins w:id="2267" w:author="Microsoft Office User" w:date="2018-06-11T14:49:00Z">
        <w:r>
          <w:rPr/>
          <w:t xml:space="preserve">The Montgomery EC key pair generation mechanism, denoted </w:t>
        </w:r>
      </w:ins>
      <w:ins w:id="2268" w:author="Microsoft Office User" w:date="2018-06-11T14:49:00Z">
        <w:r>
          <w:rPr>
            <w:b/>
          </w:rPr>
          <w:t>CKM_EC_MONTGOMERY_KEY_PAIR_GEN</w:t>
        </w:r>
      </w:ins>
      <w:ins w:id="2269" w:author="Microsoft Office User" w:date="2018-06-11T14:49:00Z">
        <w:r>
          <w:rPr/>
          <w:t>, is a key pair generation mechanism for EC keys over curves represented in Montgomery form.</w:t>
        </w:r>
      </w:ins>
    </w:p>
    <w:p>
      <w:pPr>
        <w:pStyle w:val="Normal"/>
        <w:numPr>
          <w:ilvl w:val="0"/>
          <w:numId w:val="3"/>
        </w:numPr>
        <w:rPr/>
      </w:pPr>
      <w:ins w:id="2270" w:author="Microsoft Office User" w:date="2018-06-11T14:49:00Z">
        <w:r>
          <w:rPr/>
          <w:t>This mechanism does not have a parameter.</w:t>
        </w:r>
      </w:ins>
    </w:p>
    <w:p>
      <w:pPr>
        <w:pStyle w:val="Normal"/>
        <w:numPr>
          <w:ilvl w:val="0"/>
          <w:numId w:val="3"/>
        </w:numPr>
        <w:rPr/>
      </w:pPr>
      <w:ins w:id="2271" w:author="Microsoft Office User" w:date="2018-06-11T14:49:00Z">
        <w:r>
          <w:rPr/>
          <w:t xml:space="preserve">The mechanism can only generate Montgomery EC public/private key pairs over the curves curve25519 and curve448 as defined in RFC 7748.  These curves can only be specified in the </w:t>
        </w:r>
      </w:ins>
      <w:ins w:id="2272" w:author="Microsoft Office User" w:date="2018-06-11T14:49:00Z">
        <w:r>
          <w:rPr>
            <w:b/>
          </w:rPr>
          <w:t>CKA_EC_PARAMS</w:t>
        </w:r>
      </w:ins>
      <w:ins w:id="2273" w:author="Microsoft Office User" w:date="2018-06-11T14:49:00Z">
        <w:r>
          <w:rPr/>
          <w:t xml:space="preserve"> attribute of the template for the public key using the </w:t>
        </w:r>
      </w:ins>
      <w:ins w:id="2274" w:author="Microsoft Office User" w:date="2018-06-11T14:49:00Z">
        <w:r>
          <w:rPr>
            <w:b/>
          </w:rPr>
          <w:t>curveName</w:t>
        </w:r>
      </w:ins>
      <w:ins w:id="2275" w:author="Microsoft Office User" w:date="2018-06-11T14:49:00Z">
        <w:r>
          <w:rPr/>
          <w:t xml:space="preserve"> method.  Attempts to generate keys over these curves using any other EC key pair generation mechanism will fail with CKR_CURVE_NOT_SUPPORTED.</w:t>
        </w:r>
      </w:ins>
    </w:p>
    <w:p>
      <w:pPr>
        <w:pStyle w:val="Normal"/>
        <w:numPr>
          <w:ilvl w:val="0"/>
          <w:numId w:val="3"/>
        </w:numPr>
        <w:rPr/>
      </w:pPr>
      <w:ins w:id="2276" w:author="Microsoft Office User" w:date="2018-06-11T14:49:00Z">
        <w:r>
          <w:rPr/>
          <w:t xml:space="preserve">The mechanism contributes the </w:t>
        </w:r>
      </w:ins>
      <w:ins w:id="2277" w:author="Microsoft Office User" w:date="2018-06-11T14:49:00Z">
        <w:r>
          <w:rPr>
            <w:b/>
          </w:rPr>
          <w:t>CKA_CLASS</w:t>
        </w:r>
      </w:ins>
      <w:ins w:id="2278" w:author="Microsoft Office User" w:date="2018-06-11T14:49:00Z">
        <w:r>
          <w:rPr/>
          <w:t xml:space="preserve">, </w:t>
        </w:r>
      </w:ins>
      <w:ins w:id="2279" w:author="Microsoft Office User" w:date="2018-06-11T14:49:00Z">
        <w:r>
          <w:rPr>
            <w:b/>
          </w:rPr>
          <w:t>CKA_KEY_TYPE</w:t>
        </w:r>
      </w:ins>
      <w:ins w:id="2280" w:author="Microsoft Office User" w:date="2018-06-11T14:49:00Z">
        <w:r>
          <w:rPr/>
          <w:t xml:space="preserve">, and </w:t>
        </w:r>
      </w:ins>
      <w:ins w:id="2281" w:author="Microsoft Office User" w:date="2018-06-11T14:49:00Z">
        <w:r>
          <w:rPr>
            <w:b/>
          </w:rPr>
          <w:t>CKA_EC_POINT</w:t>
        </w:r>
      </w:ins>
      <w:ins w:id="2282" w:author="Microsoft Office User" w:date="2018-06-11T14:49:00Z">
        <w:r>
          <w:rPr/>
          <w:t xml:space="preserve"> attributes to the new public key and the </w:t>
        </w:r>
      </w:ins>
      <w:ins w:id="2283" w:author="Microsoft Office User" w:date="2018-06-11T14:49:00Z">
        <w:r>
          <w:rPr>
            <w:b/>
          </w:rPr>
          <w:t>CKA_CLASS</w:t>
        </w:r>
      </w:ins>
      <w:ins w:id="2284" w:author="Microsoft Office User" w:date="2018-06-11T14:49:00Z">
        <w:r>
          <w:rPr/>
          <w:t xml:space="preserve">, </w:t>
        </w:r>
      </w:ins>
      <w:ins w:id="2285" w:author="Microsoft Office User" w:date="2018-06-11T14:49:00Z">
        <w:r>
          <w:rPr>
            <w:b/>
          </w:rPr>
          <w:t>CKA_KEY_TYPE</w:t>
        </w:r>
      </w:ins>
      <w:ins w:id="2286" w:author="Microsoft Office User" w:date="2018-06-11T14:49:00Z">
        <w:r>
          <w:rPr/>
          <w:t xml:space="preserve">, </w:t>
        </w:r>
      </w:ins>
      <w:ins w:id="2287" w:author="Microsoft Office User" w:date="2018-06-11T14:49:00Z">
        <w:r>
          <w:rPr>
            <w:b/>
          </w:rPr>
          <w:t>CKA_EC_PARAMS</w:t>
        </w:r>
      </w:ins>
      <w:ins w:id="2288" w:author="Microsoft Office User" w:date="2018-06-11T14:49:00Z">
        <w:r>
          <w:rPr/>
          <w:t xml:space="preserve"> and </w:t>
        </w:r>
      </w:ins>
      <w:ins w:id="2289" w:author="Microsoft Office User" w:date="2018-06-11T14:49:00Z">
        <w:r>
          <w:rPr>
            <w:b/>
          </w:rPr>
          <w:t>CKA_VALUE</w:t>
        </w:r>
      </w:ins>
      <w:ins w:id="2290" w:author="Microsoft Office User" w:date="2018-06-11T14:49:00Z">
        <w:r>
          <w:rPr/>
          <w:t xml:space="preserve"> attributes to the new private key.  Other attributes supported by the EC public and private key types (specifically, the flags indicating which functions the keys support) may also be specified in the templates for the keys, or else are assigned default initial values.</w:t>
        </w:r>
      </w:ins>
    </w:p>
    <w:p>
      <w:pPr>
        <w:pStyle w:val="Normal"/>
        <w:numPr>
          <w:ilvl w:val="0"/>
          <w:numId w:val="3"/>
        </w:numPr>
        <w:rPr/>
      </w:pPr>
      <w:ins w:id="2291" w:author="Microsoft Office User" w:date="2018-06-11T14:49:00Z">
        <w:r>
          <w:rPr/>
          <w:t xml:space="preserve">For this mechanism, the </w:t>
        </w:r>
      </w:ins>
      <w:ins w:id="2292" w:author="Microsoft Office User" w:date="2018-06-11T14:49:00Z">
        <w:r>
          <w:rPr>
            <w:i/>
          </w:rPr>
          <w:t>ulMinKeySize</w:t>
        </w:r>
      </w:ins>
      <w:ins w:id="2293" w:author="Microsoft Office User" w:date="2018-06-11T14:49:00Z">
        <w:r>
          <w:rPr/>
          <w:t xml:space="preserve"> and </w:t>
        </w:r>
      </w:ins>
      <w:ins w:id="2294" w:author="Microsoft Office User" w:date="2018-06-11T14:49:00Z">
        <w:r>
          <w:rPr>
            <w:i/>
          </w:rPr>
          <w:t>ulMaxKeySize</w:t>
        </w:r>
      </w:ins>
      <w:ins w:id="2295" w:author="Microsoft Office User" w:date="2018-06-11T14:49:00Z">
        <w:r>
          <w:rPr/>
          <w:t xml:space="preserve"> fields of the </w:t>
        </w:r>
      </w:ins>
      <w:ins w:id="2296" w:author="Microsoft Office User" w:date="2018-06-11T14:49:00Z">
        <w:r>
          <w:rPr>
            <w:b/>
          </w:rPr>
          <w:t>CK_MECHANISM_INFO</w:t>
        </w:r>
      </w:ins>
      <w:ins w:id="2297" w:author="Microsoft Office User" w:date="2018-06-11T14:49:00Z">
        <w:r>
          <w:rPr/>
          <w:t xml:space="preserve"> structure specify the minimum and maximum supported number of bits in the field sizes, respectively.  For this mechanism, the only allowed values are 255 and 448 as RFC 7748 only defines curves of these two sizes.  A Cryptoki implementation may support one or both of these curves and should set the </w:t>
        </w:r>
      </w:ins>
      <w:ins w:id="2298" w:author="Microsoft Office User" w:date="2018-06-11T14:49:00Z">
        <w:r>
          <w:rPr>
            <w:i/>
          </w:rPr>
          <w:t>ulMinKeySize</w:t>
        </w:r>
      </w:ins>
      <w:ins w:id="2299" w:author="Microsoft Office User" w:date="2018-06-11T14:49:00Z">
        <w:r>
          <w:rPr/>
          <w:t xml:space="preserve"> and </w:t>
        </w:r>
      </w:ins>
      <w:ins w:id="2300" w:author="Microsoft Office User" w:date="2018-06-11T14:49:00Z">
        <w:r>
          <w:rPr>
            <w:i/>
          </w:rPr>
          <w:t>ulMaxKeySize</w:t>
        </w:r>
      </w:ins>
      <w:ins w:id="2301" w:author="Microsoft Office User" w:date="2018-06-11T14:49:00Z">
        <w:r>
          <w:rPr/>
          <w:t xml:space="preserve"> fields accordingly.</w:t>
        </w:r>
      </w:ins>
    </w:p>
    <w:p>
      <w:pPr>
        <w:pStyle w:val="Normal"/>
        <w:numPr>
          <w:ilvl w:val="0"/>
          <w:numId w:val="3"/>
        </w:numPr>
        <w:spacing w:before="0" w:after="0"/>
        <w:rPr/>
      </w:pPr>
      <w:r>
        <w:rPr/>
      </w:r>
      <w:r>
        <w:br w:type="page"/>
      </w:r>
    </w:p>
    <w:p>
      <w:pPr>
        <w:pStyle w:val="Heading3"/>
        <w:numPr>
          <w:ilvl w:val="2"/>
          <w:numId w:val="2"/>
        </w:numPr>
        <w:rPr/>
      </w:pPr>
      <w:bookmarkStart w:id="642" w:name="_Toc516500675"/>
      <w:bookmarkStart w:id="643" w:name="_Toc416960015"/>
      <w:bookmarkStart w:id="644" w:name="_Toc395187769"/>
      <w:bookmarkStart w:id="645" w:name="_Toc391471131"/>
      <w:bookmarkStart w:id="646" w:name="_Toc370634414"/>
      <w:bookmarkStart w:id="647" w:name="_Toc228894665"/>
      <w:bookmarkStart w:id="648" w:name="_Toc228807191"/>
      <w:bookmarkStart w:id="649" w:name="_Toc72656234"/>
      <w:bookmarkStart w:id="650" w:name="_Toc471006065"/>
      <w:bookmarkStart w:id="651" w:name="_Hlt494608145"/>
      <w:bookmarkEnd w:id="651"/>
      <w:bookmarkEnd w:id="642"/>
      <w:bookmarkEnd w:id="643"/>
      <w:bookmarkEnd w:id="644"/>
      <w:bookmarkEnd w:id="645"/>
      <w:bookmarkEnd w:id="646"/>
      <w:bookmarkEnd w:id="647"/>
      <w:bookmarkEnd w:id="648"/>
      <w:bookmarkEnd w:id="649"/>
      <w:bookmarkEnd w:id="650"/>
      <w:r>
        <w:rPr/>
        <w:t>ECDSA without hashing</w:t>
      </w:r>
    </w:p>
    <w:p>
      <w:pPr>
        <w:pStyle w:val="Normal"/>
        <w:numPr>
          <w:ilvl w:val="0"/>
          <w:numId w:val="3"/>
        </w:numPr>
        <w:rPr/>
      </w:pPr>
      <w:r>
        <w:rPr/>
        <w:t xml:space="preserve">Refer section </w:t>
      </w:r>
      <w:r>
        <w:rPr/>
        <w:fldChar w:fldCharType="begin"/>
      </w:r>
      <w:r>
        <w:instrText> REF _Ref44295942 \r \h </w:instrText>
      </w:r>
      <w:r>
        <w:fldChar w:fldCharType="separate"/>
      </w:r>
      <w:r>
        <w:t>2.3.1</w:t>
      </w:r>
      <w:r>
        <w:fldChar w:fldCharType="end"/>
      </w:r>
      <w:r>
        <w:rPr/>
        <w:t xml:space="preserve"> for signature encoding.</w:t>
      </w:r>
    </w:p>
    <w:p>
      <w:pPr>
        <w:pStyle w:val="Normal"/>
        <w:numPr>
          <w:ilvl w:val="0"/>
          <w:numId w:val="3"/>
        </w:numPr>
        <w:rPr/>
      </w:pPr>
      <w:r>
        <w:rPr/>
        <w:t xml:space="preserve">The ECDSA without hashing mechanism, denoted </w:t>
      </w:r>
      <w:r>
        <w:rPr>
          <w:b/>
        </w:rPr>
        <w:t>CKM_ECDSA</w:t>
      </w:r>
      <w:r>
        <w:rPr/>
        <w:t>, is a mechanism for single-part signatures and verification for ECDSA.  (This mechanism corresponds only to the part of ECDSA that processes the hash value, which should not be longer than 1024 bits; it does not compute the hash value.)</w:t>
      </w:r>
    </w:p>
    <w:p>
      <w:pPr>
        <w:pStyle w:val="Normal"/>
        <w:numPr>
          <w:ilvl w:val="0"/>
          <w:numId w:val="3"/>
        </w:numPr>
        <w:rPr/>
      </w:pPr>
      <w:r>
        <w:rPr/>
        <w:t>This mechanism does not have a parameter.</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652" w:name="_Toc468937872"/>
      <w:bookmarkStart w:id="653" w:name="_Toc228807512"/>
      <w:r>
        <w:rPr/>
        <w:t xml:space="preserve">Table </w:t>
      </w:r>
      <w:r>
        <w:rPr>
          <w:szCs w:val="18"/>
        </w:rPr>
        <w:fldChar w:fldCharType="begin"/>
      </w:r>
      <w:r>
        <w:instrText> SEQ Table \* ARABIC </w:instrText>
      </w:r>
      <w:r>
        <w:fldChar w:fldCharType="separate"/>
      </w:r>
      <w:r>
        <w:t>36</w:t>
      </w:r>
      <w:r>
        <w:fldChar w:fldCharType="end"/>
      </w:r>
      <w:r>
        <w:rPr/>
        <w:t>, ECDSA</w:t>
      </w:r>
      <w:ins w:id="2303" w:author="Dieter Bong" w:date="2018-01-09T18:19:00Z">
        <w:r>
          <w:rPr/>
          <w:t xml:space="preserve"> without hashing</w:t>
        </w:r>
      </w:ins>
      <w:bookmarkEnd w:id="652"/>
      <w:bookmarkEnd w:id="653"/>
      <w:r>
        <w:rPr/>
        <w:t>: Key and Data Length</w:t>
      </w:r>
    </w:p>
    <w:tbl>
      <w:tblPr>
        <w:tblW w:w="666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620"/>
        <w:gridCol w:w="2131"/>
        <w:gridCol w:w="1649"/>
        <w:gridCol w:w="1260"/>
      </w:tblGrid>
      <w:tr>
        <w:trPr>
          <w:tblHeader w:val="true"/>
        </w:trPr>
        <w:tc>
          <w:tcPr>
            <w:tcW w:w="162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13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64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26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62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r>
              <w:rPr>
                <w:rFonts w:cs="Arial" w:ascii="Arial" w:hAnsi="Arial"/>
                <w:sz w:val="20"/>
                <w:vertAlign w:val="superscript"/>
              </w:rPr>
              <w:t>1</w:t>
            </w:r>
          </w:p>
        </w:tc>
        <w:tc>
          <w:tcPr>
            <w:tcW w:w="213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ECDSA private key</w:t>
            </w:r>
          </w:p>
        </w:tc>
        <w:tc>
          <w:tcPr>
            <w:tcW w:w="164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r>
              <w:rPr>
                <w:rFonts w:cs="Arial" w:ascii="Arial" w:hAnsi="Arial"/>
                <w:sz w:val="20"/>
                <w:vertAlign w:val="superscript"/>
              </w:rPr>
              <w:t>3</w:t>
            </w:r>
          </w:p>
        </w:tc>
        <w:tc>
          <w:tcPr>
            <w:tcW w:w="1260"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2</w:t>
            </w:r>
            <w:r>
              <w:rPr>
                <w:rFonts w:cs="Arial" w:ascii="Arial" w:hAnsi="Arial"/>
                <w:i/>
                <w:sz w:val="20"/>
              </w:rPr>
              <w:t>nLen</w:t>
            </w:r>
          </w:p>
        </w:tc>
      </w:tr>
      <w:tr>
        <w:trPr/>
        <w:tc>
          <w:tcPr>
            <w:tcW w:w="1620" w:type="dxa"/>
            <w:tcBorders>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r>
              <w:rPr>
                <w:rFonts w:cs="Arial" w:ascii="Arial" w:hAnsi="Arial"/>
                <w:sz w:val="20"/>
                <w:vertAlign w:val="superscript"/>
              </w:rPr>
              <w:t>1</w:t>
            </w:r>
          </w:p>
        </w:tc>
        <w:tc>
          <w:tcPr>
            <w:tcW w:w="2131"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ECDSA public key</w:t>
            </w:r>
          </w:p>
        </w:tc>
        <w:tc>
          <w:tcPr>
            <w:tcW w:w="1649"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r>
              <w:rPr>
                <w:rFonts w:cs="Arial" w:ascii="Arial" w:hAnsi="Arial"/>
                <w:sz w:val="20"/>
                <w:vertAlign w:val="superscript"/>
              </w:rPr>
              <w:t>3</w:t>
            </w:r>
            <w:r>
              <w:rPr>
                <w:rFonts w:cs="Arial" w:ascii="Arial" w:hAnsi="Arial"/>
                <w:sz w:val="20"/>
              </w:rPr>
              <w:t xml:space="preserve">, </w:t>
            </w:r>
            <w:r>
              <w:rPr>
                <w:rFonts w:eastAsia="Symbol" w:cs="Symbol" w:ascii="Symbol" w:hAnsi="Symbol"/>
                <w:sz w:val="20"/>
              </w:rPr>
              <w:t></w:t>
            </w:r>
            <w:r>
              <w:rPr>
                <w:rFonts w:cs="Arial" w:ascii="Arial" w:hAnsi="Arial"/>
                <w:sz w:val="20"/>
              </w:rPr>
              <w:t>2</w:t>
            </w:r>
            <w:r>
              <w:rPr>
                <w:rFonts w:cs="Arial" w:ascii="Arial" w:hAnsi="Arial"/>
                <w:i/>
                <w:sz w:val="20"/>
              </w:rPr>
              <w:t xml:space="preserve">nLen </w:t>
            </w:r>
            <w:r>
              <w:rPr>
                <w:rFonts w:cs="Arial" w:ascii="Arial" w:hAnsi="Arial"/>
                <w:sz w:val="20"/>
                <w:vertAlign w:val="superscript"/>
              </w:rPr>
              <w:t>2</w:t>
            </w:r>
          </w:p>
        </w:tc>
        <w:tc>
          <w:tcPr>
            <w:tcW w:w="1260"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N/A</w:t>
            </w:r>
          </w:p>
        </w:tc>
      </w:tr>
    </w:tbl>
    <w:p>
      <w:pPr>
        <w:pStyle w:val="Normal"/>
        <w:numPr>
          <w:ilvl w:val="0"/>
          <w:numId w:val="3"/>
        </w:numPr>
        <w:spacing w:before="480" w:after="0"/>
        <w:rPr>
          <w:rStyle w:val="Footnotereference"/>
        </w:rPr>
      </w:pPr>
      <w:r>
        <w:rPr>
          <w:vertAlign w:val="superscript"/>
        </w:rPr>
        <w:t>1</w:t>
      </w:r>
      <w:r>
        <w:rPr/>
        <w:t xml:space="preserve"> </w:t>
      </w:r>
      <w:r>
        <w:rPr>
          <w:rStyle w:val="Footnotereference"/>
        </w:rPr>
        <w:t>Single-part operations only.</w:t>
      </w:r>
    </w:p>
    <w:p>
      <w:pPr>
        <w:pStyle w:val="Normal"/>
        <w:numPr>
          <w:ilvl w:val="0"/>
          <w:numId w:val="3"/>
        </w:numPr>
        <w:spacing w:before="480" w:after="0"/>
        <w:rPr>
          <w:rStyle w:val="Footnotereference"/>
        </w:rPr>
      </w:pPr>
      <w:r>
        <w:rPr>
          <w:rStyle w:val="Footnotereference"/>
        </w:rPr>
        <w:t>2 Data length, signature length.</w:t>
      </w:r>
    </w:p>
    <w:p>
      <w:pPr>
        <w:pStyle w:val="Normal"/>
        <w:numPr>
          <w:ilvl w:val="0"/>
          <w:numId w:val="3"/>
        </w:numPr>
        <w:rPr>
          <w:rStyle w:val="Footnotereference"/>
        </w:rPr>
      </w:pPr>
      <w:r>
        <w:rPr>
          <w:rStyle w:val="Footnotereference"/>
        </w:rPr>
        <w:t>3 Input the entire raw digest. Internally, this will be truncated to the appropriate number of bits.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minimum and maximum supported number of bits in the field sizes, respectively.  For example, if a Cryptoki library supports only ECDSA using a field of characteristic 2 which has between 2</w:t>
      </w:r>
      <w:r>
        <w:rPr>
          <w:vertAlign w:val="superscript"/>
        </w:rPr>
        <w:t>200</w:t>
      </w:r>
      <w:r>
        <w:rPr/>
        <w:t xml:space="preserve"> and 2</w:t>
      </w:r>
      <w:r>
        <w:rPr>
          <w:vertAlign w:val="superscript"/>
        </w:rPr>
        <w:t>300</w:t>
      </w:r>
      <w:r>
        <w:rPr/>
        <w:t xml:space="preserve"> elements (inclusive), then </w:t>
      </w:r>
      <w:r>
        <w:rPr>
          <w:i/>
        </w:rPr>
        <w:t>ulMinKeySize</w:t>
      </w:r>
      <w:r>
        <w:rPr/>
        <w:t xml:space="preserve"> = 201 and </w:t>
      </w:r>
      <w:r>
        <w:rPr>
          <w:i/>
        </w:rPr>
        <w:t>ulMaxKeySize</w:t>
      </w:r>
      <w:r>
        <w:rPr/>
        <w:t xml:space="preserve"> = 301 (when written in binary notation, the number 2</w:t>
      </w:r>
      <w:r>
        <w:rPr>
          <w:vertAlign w:val="superscript"/>
        </w:rPr>
        <w:t>200</w:t>
      </w:r>
      <w:r>
        <w:rPr/>
        <w:t xml:space="preserve"> consists of a 1 bit followed by 200 0 bits.  It is therefore a 201-bit number.  Similarly, 2</w:t>
      </w:r>
      <w:r>
        <w:rPr>
          <w:vertAlign w:val="superscript"/>
        </w:rPr>
        <w:t>300</w:t>
      </w:r>
      <w:r>
        <w:rPr/>
        <w:t xml:space="preserve"> is a 301-bit number).</w:t>
      </w:r>
    </w:p>
    <w:p>
      <w:pPr>
        <w:pStyle w:val="Heading3"/>
        <w:numPr>
          <w:ilvl w:val="2"/>
          <w:numId w:val="2"/>
        </w:numPr>
        <w:rPr/>
      </w:pPr>
      <w:bookmarkStart w:id="654" w:name="_Toc416960016"/>
      <w:bookmarkStart w:id="655" w:name="_Toc395187770"/>
      <w:bookmarkStart w:id="656" w:name="_Toc391471132"/>
      <w:bookmarkStart w:id="657" w:name="_Toc370634415"/>
      <w:bookmarkStart w:id="658" w:name="_Toc471006066"/>
      <w:bookmarkStart w:id="659" w:name="_Toc72656235"/>
      <w:bookmarkStart w:id="660" w:name="_Toc228807192"/>
      <w:bookmarkStart w:id="661" w:name="_Toc228894666"/>
      <w:bookmarkStart w:id="662" w:name="_Toc516500676"/>
      <w:r>
        <w:rPr/>
        <w:t xml:space="preserve">ECDSA with </w:t>
      </w:r>
      <w:ins w:id="2304" w:author="Dieter Bong" w:date="2018-01-09T18:15:00Z">
        <w:r>
          <w:rPr/>
          <w:t>hashing</w:t>
        </w:r>
      </w:ins>
      <w:del w:id="2305" w:author="Dieter Bong" w:date="2018-01-09T18:15:00Z">
        <w:bookmarkEnd w:id="662"/>
        <w:bookmarkEnd w:id="654"/>
        <w:bookmarkEnd w:id="655"/>
        <w:bookmarkEnd w:id="656"/>
        <w:bookmarkEnd w:id="657"/>
        <w:bookmarkEnd w:id="658"/>
        <w:bookmarkEnd w:id="659"/>
        <w:bookmarkEnd w:id="660"/>
        <w:bookmarkEnd w:id="661"/>
        <w:r>
          <w:rPr/>
          <w:delText>SHA-1</w:delText>
        </w:r>
      </w:del>
    </w:p>
    <w:p>
      <w:pPr>
        <w:pStyle w:val="Normal"/>
        <w:numPr>
          <w:ilvl w:val="0"/>
          <w:numId w:val="3"/>
        </w:numPr>
        <w:rPr/>
      </w:pPr>
      <w:r>
        <w:rPr/>
        <w:t xml:space="preserve">Refer to section </w:t>
      </w:r>
      <w:r>
        <w:rPr/>
        <w:fldChar w:fldCharType="begin"/>
      </w:r>
      <w:r>
        <w:instrText> REF _Ref44295942 \r \h </w:instrText>
      </w:r>
      <w:r>
        <w:fldChar w:fldCharType="separate"/>
      </w:r>
      <w:r>
        <w:t>2.3.1</w:t>
      </w:r>
      <w:r>
        <w:fldChar w:fldCharType="end"/>
      </w:r>
      <w:r>
        <w:rPr/>
        <w:t xml:space="preserve"> for signature encoding.</w:t>
      </w:r>
    </w:p>
    <w:p>
      <w:pPr>
        <w:pStyle w:val="Normal"/>
        <w:numPr>
          <w:ilvl w:val="0"/>
          <w:numId w:val="3"/>
        </w:numPr>
        <w:rPr/>
      </w:pPr>
      <w:r>
        <w:rPr/>
        <w:t>The ECDSA with SHA-1</w:t>
      </w:r>
      <w:ins w:id="2306" w:author="Dieter Bong" w:date="2018-01-09T18:17:00Z">
        <w:r>
          <w:rPr/>
          <w:t>, SHA-224, SHA-384, SHA-512, SHA3-224, SHA3-256, SHA3-384, SHA3-512</w:t>
        </w:r>
      </w:ins>
      <w:r>
        <w:rPr/>
        <w:t xml:space="preserve"> mechanism, denoted </w:t>
      </w:r>
      <w:r>
        <w:rPr>
          <w:b/>
        </w:rPr>
        <w:t>CKM_ECDSA_</w:t>
      </w:r>
      <w:ins w:id="2307" w:author="Dieter Bong" w:date="2018-01-09T18:17:00Z">
        <w:r>
          <w:rPr>
            <w:b/>
          </w:rPr>
          <w:t>[</w:t>
        </w:r>
      </w:ins>
      <w:r>
        <w:rPr>
          <w:b/>
        </w:rPr>
        <w:t>SHA1</w:t>
      </w:r>
      <w:ins w:id="2308" w:author="Dieter Bong" w:date="2018-01-09T18:17:00Z">
        <w:r>
          <w:rPr>
            <w:b/>
          </w:rPr>
          <w:t>|SHA224|SHA384|SHA512|SHA3_224|SHA3_256|SHA3_384|SHA3_512]</w:t>
        </w:r>
      </w:ins>
      <w:ins w:id="2309" w:author="Dieter Bong" w:date="2018-01-09T18:18:00Z">
        <w:r>
          <w:rPr>
            <w:b/>
          </w:rPr>
          <w:t xml:space="preserve"> respectively</w:t>
        </w:r>
      </w:ins>
      <w:r>
        <w:rPr/>
        <w:t>, is a mechanism for single- and multiple-part signatures and verification for ECDSA.  This mechanism computes the entire ECDSA specification, including the hashing with SHA-1</w:t>
      </w:r>
      <w:ins w:id="2310" w:author="Dieter Bong" w:date="2018-01-09T18:18:00Z">
        <w:r>
          <w:rPr/>
          <w:t>, SHA-224, SHA-384, SHA-512, SHA3-224, SHA3-256, SHA3-384, SHA3-512 respectively</w:t>
        </w:r>
      </w:ins>
      <w:r>
        <w:rPr/>
        <w:t>.</w:t>
      </w:r>
    </w:p>
    <w:p>
      <w:pPr>
        <w:pStyle w:val="Normal"/>
        <w:numPr>
          <w:ilvl w:val="0"/>
          <w:numId w:val="3"/>
        </w:numPr>
        <w:rPr/>
      </w:pPr>
      <w:r>
        <w:rPr/>
        <w:t>This mechanism does not have a parameter.</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663" w:name="_Toc468937873"/>
      <w:bookmarkStart w:id="664" w:name="_Toc228807513"/>
      <w:r>
        <w:rPr/>
        <w:t xml:space="preserve">Table </w:t>
      </w:r>
      <w:r>
        <w:rPr>
          <w:szCs w:val="18"/>
        </w:rPr>
        <w:fldChar w:fldCharType="begin"/>
      </w:r>
      <w:r>
        <w:instrText> SEQ Table \* ARABIC </w:instrText>
      </w:r>
      <w:r>
        <w:fldChar w:fldCharType="separate"/>
      </w:r>
      <w:r>
        <w:t>37</w:t>
      </w:r>
      <w:r>
        <w:fldChar w:fldCharType="end"/>
      </w:r>
      <w:r>
        <w:rPr/>
        <w:t xml:space="preserve">, ECDSA with </w:t>
      </w:r>
      <w:ins w:id="2311" w:author="Dieter Bong" w:date="2018-01-09T18:19:00Z">
        <w:r>
          <w:rPr/>
          <w:t>hashing</w:t>
        </w:r>
      </w:ins>
      <w:del w:id="2312" w:author="Dieter Bong" w:date="2018-01-09T18:19:00Z">
        <w:r>
          <w:rPr/>
          <w:delText>SHA-1</w:delText>
        </w:r>
      </w:del>
      <w:bookmarkEnd w:id="663"/>
      <w:bookmarkEnd w:id="664"/>
      <w:r>
        <w:rPr/>
        <w:t>: Key and Data Length</w:t>
      </w:r>
    </w:p>
    <w:tbl>
      <w:tblPr>
        <w:tblW w:w="648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260"/>
        <w:gridCol w:w="2160"/>
        <w:gridCol w:w="1530"/>
        <w:gridCol w:w="1530"/>
      </w:tblGrid>
      <w:tr>
        <w:trPr>
          <w:tblHeader w:val="true"/>
        </w:trPr>
        <w:tc>
          <w:tcPr>
            <w:tcW w:w="126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16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5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53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26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216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ECDSA private key</w:t>
            </w:r>
          </w:p>
        </w:tc>
        <w:tc>
          <w:tcPr>
            <w:tcW w:w="153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530"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2</w:t>
            </w:r>
            <w:r>
              <w:rPr>
                <w:rFonts w:cs="Arial" w:ascii="Arial" w:hAnsi="Arial"/>
                <w:i/>
                <w:sz w:val="20"/>
              </w:rPr>
              <w:t>nLen</w:t>
            </w:r>
          </w:p>
        </w:tc>
      </w:tr>
      <w:tr>
        <w:trPr/>
        <w:tc>
          <w:tcPr>
            <w:tcW w:w="1260" w:type="dxa"/>
            <w:tcBorders>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2160"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ECDSA public key</w:t>
            </w:r>
          </w:p>
        </w:tc>
        <w:tc>
          <w:tcPr>
            <w:tcW w:w="1530"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 xml:space="preserve">any, </w:t>
            </w:r>
            <w:r>
              <w:rPr>
                <w:rFonts w:eastAsia="Symbol" w:cs="Symbol" w:ascii="Symbol" w:hAnsi="Symbol"/>
                <w:sz w:val="20"/>
              </w:rPr>
              <w:t></w:t>
            </w:r>
            <w:r>
              <w:rPr>
                <w:rFonts w:cs="Arial" w:ascii="Arial" w:hAnsi="Arial"/>
                <w:sz w:val="20"/>
              </w:rPr>
              <w:t>2</w:t>
            </w:r>
            <w:r>
              <w:rPr>
                <w:rFonts w:cs="Arial" w:ascii="Arial" w:hAnsi="Arial"/>
                <w:i/>
                <w:sz w:val="20"/>
              </w:rPr>
              <w:t>nLen</w:t>
            </w:r>
            <w:r>
              <w:rPr>
                <w:rFonts w:cs="Arial" w:ascii="Arial" w:hAnsi="Arial"/>
                <w:sz w:val="20"/>
                <w:vertAlign w:val="superscript"/>
              </w:rPr>
              <w:t xml:space="preserve"> 2</w:t>
            </w:r>
          </w:p>
        </w:tc>
        <w:tc>
          <w:tcPr>
            <w:tcW w:w="1530"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N/A</w:t>
            </w:r>
          </w:p>
        </w:tc>
      </w:tr>
    </w:tbl>
    <w:p>
      <w:pPr>
        <w:pStyle w:val="Normal"/>
        <w:numPr>
          <w:ilvl w:val="0"/>
          <w:numId w:val="3"/>
        </w:numPr>
        <w:rPr>
          <w:rStyle w:val="Footnotereference"/>
        </w:rPr>
      </w:pPr>
      <w:r>
        <w:rPr>
          <w:vertAlign w:val="superscript"/>
        </w:rPr>
        <w:t>2</w:t>
      </w:r>
      <w:r>
        <w:rPr/>
        <w:t xml:space="preserve"> </w:t>
      </w:r>
      <w:r>
        <w:rPr>
          <w:rStyle w:val="Footnotereference"/>
        </w:rPr>
        <w:t>Data length, signature length.</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minimum and maximum supported number of bits in the field sizes, respectively.  For example, if a Cryptoki library supports only ECDSA using a field of characteristic 2 which has between 2</w:t>
      </w:r>
      <w:r>
        <w:rPr>
          <w:vertAlign w:val="superscript"/>
        </w:rPr>
        <w:t>200</w:t>
      </w:r>
      <w:r>
        <w:rPr/>
        <w:t xml:space="preserve"> and 2</w:t>
      </w:r>
      <w:r>
        <w:rPr>
          <w:vertAlign w:val="superscript"/>
        </w:rPr>
        <w:t>300</w:t>
      </w:r>
      <w:r>
        <w:rPr/>
        <w:t xml:space="preserve"> elements, then </w:t>
      </w:r>
      <w:r>
        <w:rPr>
          <w:i/>
        </w:rPr>
        <w:t>ulMinKeySize</w:t>
      </w:r>
      <w:r>
        <w:rPr/>
        <w:t xml:space="preserve"> = 201 and </w:t>
      </w:r>
      <w:r>
        <w:rPr>
          <w:i/>
        </w:rPr>
        <w:t>ulMaxKeySize</w:t>
      </w:r>
      <w:r>
        <w:rPr/>
        <w:t xml:space="preserve"> = 301 (when written in binary notation, the number 2</w:t>
      </w:r>
      <w:r>
        <w:rPr>
          <w:vertAlign w:val="superscript"/>
        </w:rPr>
        <w:t>200</w:t>
      </w:r>
      <w:r>
        <w:rPr/>
        <w:t xml:space="preserve"> consists of a 1 bit followed by 200 0 bits.  It is therefore a 201-bit number.  Similarly, 2</w:t>
      </w:r>
      <w:r>
        <w:rPr>
          <w:vertAlign w:val="superscript"/>
        </w:rPr>
        <w:t>300</w:t>
      </w:r>
      <w:r>
        <w:rPr/>
        <w:t xml:space="preserve"> is a 301-bit number).</w:t>
      </w:r>
    </w:p>
    <w:p>
      <w:pPr>
        <w:pStyle w:val="Heading3"/>
        <w:numPr>
          <w:ilvl w:val="2"/>
          <w:numId w:val="2"/>
        </w:numPr>
        <w:rPr/>
      </w:pPr>
      <w:ins w:id="2313" w:author="Microsoft Office User" w:date="2018-06-11T14:50:00Z">
        <w:bookmarkStart w:id="665" w:name="_Toc516500677"/>
        <w:bookmarkEnd w:id="665"/>
        <w:r>
          <w:rPr/>
          <w:t>EdDSA</w:t>
        </w:r>
      </w:ins>
    </w:p>
    <w:p>
      <w:pPr>
        <w:pStyle w:val="Normal"/>
        <w:numPr>
          <w:ilvl w:val="0"/>
          <w:numId w:val="3"/>
        </w:numPr>
        <w:rPr/>
      </w:pPr>
      <w:ins w:id="2314" w:author="Microsoft Office User" w:date="2018-06-11T14:50:00Z">
        <w:r>
          <w:rPr/>
          <w:t xml:space="preserve">The EdDSA mechanism, denoted </w:t>
        </w:r>
      </w:ins>
      <w:ins w:id="2315" w:author="Microsoft Office User" w:date="2018-06-11T14:50:00Z">
        <w:r>
          <w:rPr>
            <w:b/>
          </w:rPr>
          <w:t>CKM_EDDSA</w:t>
        </w:r>
      </w:ins>
      <w:ins w:id="2316" w:author="Microsoft Office User" w:date="2018-06-11T14:50:00Z">
        <w:r>
          <w:rPr/>
          <w:t>, is a mechanism for single-part and multipart signatures and verification for EdDSA.  This mechanism implements the five EdDSA signature schemes defined in RFC 8032.</w:t>
        </w:r>
      </w:ins>
    </w:p>
    <w:p>
      <w:pPr>
        <w:pStyle w:val="Normal"/>
        <w:numPr>
          <w:ilvl w:val="0"/>
          <w:numId w:val="3"/>
        </w:numPr>
        <w:rPr/>
      </w:pPr>
      <w:ins w:id="2317" w:author="Microsoft Office User" w:date="2018-06-11T14:50:00Z">
        <w:r>
          <w:rPr/>
          <w:t xml:space="preserve">This mechanism has an optional parameter, a </w:t>
        </w:r>
      </w:ins>
      <w:ins w:id="2318" w:author="Microsoft Office User" w:date="2018-06-11T14:50:00Z">
        <w:r>
          <w:rPr>
            <w:b/>
          </w:rPr>
          <w:t>CK_EDDSA_PARAMS</w:t>
        </w:r>
      </w:ins>
      <w:ins w:id="2319" w:author="Microsoft Office User" w:date="2018-06-11T14:50:00Z">
        <w:r>
          <w:rPr/>
          <w:t xml:space="preserve"> structure.  The absence or presence of the parameter as well as its content is used to identify which signature scheme is to be used.  Table 32 enumerates the five signature schemes defined in RFC 8032 and all supported permutations of the mechanism parameter and its content.</w:t>
        </w:r>
      </w:ins>
    </w:p>
    <w:p>
      <w:pPr>
        <w:pStyle w:val="Caption1"/>
        <w:numPr>
          <w:ilvl w:val="0"/>
          <w:numId w:val="3"/>
        </w:numPr>
        <w:rPr/>
      </w:pPr>
      <w:ins w:id="2320" w:author="Microsoft Office User" w:date="2018-06-11T14:50:00Z">
        <w:r>
          <w:rPr/>
          <w:t xml:space="preserve">Table </w:t>
        </w:r>
      </w:ins>
      <w:r>
        <w:rPr>
          <w:szCs w:val="18"/>
        </w:rPr>
        <w:fldChar w:fldCharType="begin"/>
      </w:r>
      <w:r>
        <w:instrText> SEQ Table \* ARABIC </w:instrText>
      </w:r>
      <w:r>
        <w:fldChar w:fldCharType="separate"/>
      </w:r>
      <w:r>
        <w:t>38</w:t>
      </w:r>
      <w:r>
        <w:fldChar w:fldCharType="end"/>
      </w:r>
      <w:ins w:id="2321" w:author="Microsoft Office User" w:date="2018-06-11T14:50:00Z">
        <w:r>
          <w:rPr/>
          <w:t>, Mapping to RFC 8032 Signature Schemes</w:t>
        </w:r>
      </w:ins>
    </w:p>
    <w:tbl>
      <w:tblPr>
        <w:tblW w:w="8697"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127"/>
        <w:gridCol w:w="2070"/>
        <w:gridCol w:w="1349"/>
        <w:gridCol w:w="3150"/>
      </w:tblGrid>
      <w:tr>
        <w:trPr>
          <w:tblHeader w:val="true"/>
          <w:ins w:id="2322" w:author="Microsoft Office User" w:date="2018-06-11T14:50:00Z"/>
        </w:trPr>
        <w:tc>
          <w:tcPr>
            <w:tcW w:w="2127"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ins w:id="2323" w:author="Microsoft Office User" w:date="2018-06-11T14:50:00Z">
              <w:r>
                <w:rPr>
                  <w:rFonts w:cs="Arial" w:ascii="Arial" w:hAnsi="Arial"/>
                  <w:b/>
                  <w:sz w:val="20"/>
                </w:rPr>
                <w:t>Signature Scheme</w:t>
              </w:r>
            </w:ins>
          </w:p>
        </w:tc>
        <w:tc>
          <w:tcPr>
            <w:tcW w:w="207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ins w:id="2324" w:author="Microsoft Office User" w:date="2018-06-11T14:50:00Z">
              <w:r>
                <w:rPr>
                  <w:rFonts w:cs="Arial" w:ascii="Arial" w:hAnsi="Arial"/>
                  <w:b/>
                  <w:sz w:val="20"/>
                </w:rPr>
                <w:t>Mechanism Param</w:t>
              </w:r>
            </w:ins>
          </w:p>
        </w:tc>
        <w:tc>
          <w:tcPr>
            <w:tcW w:w="134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ins w:id="2325" w:author="Microsoft Office User" w:date="2018-06-11T14:50:00Z">
              <w:r>
                <w:rPr>
                  <w:rFonts w:cs="Arial" w:ascii="Arial" w:hAnsi="Arial"/>
                  <w:b/>
                  <w:sz w:val="20"/>
                </w:rPr>
                <w:t>phFlag</w:t>
              </w:r>
            </w:ins>
          </w:p>
        </w:tc>
        <w:tc>
          <w:tcPr>
            <w:tcW w:w="315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ins w:id="2326" w:author="Microsoft Office User" w:date="2018-06-11T14:50:00Z">
              <w:r>
                <w:rPr>
                  <w:rFonts w:cs="Arial" w:ascii="Arial" w:hAnsi="Arial"/>
                  <w:b/>
                  <w:sz w:val="20"/>
                </w:rPr>
                <w:t>Context Data</w:t>
              </w:r>
            </w:ins>
          </w:p>
        </w:tc>
      </w:tr>
      <w:tr>
        <w:trPr>
          <w:ins w:id="2327" w:author="Microsoft Office User" w:date="2018-06-11T14:50:00Z"/>
        </w:trPr>
        <w:tc>
          <w:tcPr>
            <w:tcW w:w="2127"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2328" w:author="Microsoft Office User" w:date="2018-06-11T14:50:00Z">
              <w:r>
                <w:rPr>
                  <w:rFonts w:cs="Arial" w:ascii="Arial" w:hAnsi="Arial"/>
                  <w:sz w:val="20"/>
                </w:rPr>
                <w:t>Ed25519</w:t>
              </w:r>
            </w:ins>
          </w:p>
        </w:tc>
        <w:tc>
          <w:tcPr>
            <w:tcW w:w="207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Definition1"/>
              <w:numPr>
                <w:ilvl w:val="0"/>
                <w:numId w:val="3"/>
              </w:numPr>
              <w:spacing w:before="0" w:after="240"/>
              <w:rPr/>
            </w:pPr>
            <w:ins w:id="2329" w:author="Microsoft Office User" w:date="2018-06-11T14:50:00Z">
              <w:r>
                <w:rPr/>
                <w:t>Not Required</w:t>
              </w:r>
            </w:ins>
          </w:p>
        </w:tc>
        <w:tc>
          <w:tcPr>
            <w:tcW w:w="134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ins w:id="2330" w:author="Microsoft Office User" w:date="2018-06-11T14:50:00Z">
              <w:r>
                <w:rPr>
                  <w:rFonts w:cs="Arial" w:ascii="Arial" w:hAnsi="Arial"/>
                  <w:sz w:val="20"/>
                </w:rPr>
                <w:t>N/A</w:t>
              </w:r>
            </w:ins>
          </w:p>
        </w:tc>
        <w:tc>
          <w:tcPr>
            <w:tcW w:w="3150"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ins w:id="2331" w:author="Microsoft Office User" w:date="2018-06-11T14:50:00Z">
              <w:r>
                <w:rPr>
                  <w:rFonts w:cs="Arial" w:ascii="Arial" w:hAnsi="Arial"/>
                  <w:sz w:val="20"/>
                </w:rPr>
                <w:t>N/A</w:t>
              </w:r>
            </w:ins>
          </w:p>
        </w:tc>
      </w:tr>
      <w:tr>
        <w:trPr>
          <w:ins w:id="2332" w:author="Microsoft Office User" w:date="2018-06-11T14:50:00Z"/>
        </w:trPr>
        <w:tc>
          <w:tcPr>
            <w:tcW w:w="2127"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2333" w:author="Microsoft Office User" w:date="2018-06-11T14:50:00Z">
              <w:r>
                <w:rPr>
                  <w:rFonts w:cs="Arial" w:ascii="Arial" w:hAnsi="Arial"/>
                  <w:sz w:val="20"/>
                </w:rPr>
                <w:t>Ed25519ctx</w:t>
              </w:r>
            </w:ins>
          </w:p>
        </w:tc>
        <w:tc>
          <w:tcPr>
            <w:tcW w:w="207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Definition1"/>
              <w:numPr>
                <w:ilvl w:val="0"/>
                <w:numId w:val="3"/>
              </w:numPr>
              <w:spacing w:before="0" w:after="240"/>
              <w:rPr/>
            </w:pPr>
            <w:ins w:id="2334" w:author="Microsoft Office User" w:date="2018-06-11T14:50:00Z">
              <w:r>
                <w:rPr/>
                <w:t>Required</w:t>
              </w:r>
            </w:ins>
          </w:p>
        </w:tc>
        <w:tc>
          <w:tcPr>
            <w:tcW w:w="134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ins w:id="2335" w:author="Microsoft Office User" w:date="2018-06-11T14:50:00Z">
              <w:r>
                <w:rPr>
                  <w:rFonts w:cs="Arial" w:ascii="Arial" w:hAnsi="Arial"/>
                  <w:sz w:val="20"/>
                </w:rPr>
                <w:t>False</w:t>
              </w:r>
            </w:ins>
          </w:p>
        </w:tc>
        <w:tc>
          <w:tcPr>
            <w:tcW w:w="3150"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ins w:id="2336" w:author="Microsoft Office User" w:date="2018-06-11T14:50:00Z">
              <w:r>
                <w:rPr>
                  <w:rFonts w:cs="Arial" w:ascii="Arial" w:hAnsi="Arial"/>
                  <w:sz w:val="20"/>
                </w:rPr>
                <w:t>Optional</w:t>
              </w:r>
            </w:ins>
          </w:p>
        </w:tc>
      </w:tr>
      <w:tr>
        <w:trPr>
          <w:ins w:id="2337" w:author="Microsoft Office User" w:date="2018-06-11T14:50:00Z"/>
        </w:trPr>
        <w:tc>
          <w:tcPr>
            <w:tcW w:w="21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2338" w:author="Microsoft Office User" w:date="2018-06-11T14:50:00Z">
              <w:r>
                <w:rPr>
                  <w:rFonts w:cs="Arial" w:ascii="Arial" w:hAnsi="Arial"/>
                  <w:sz w:val="20"/>
                </w:rPr>
                <w:t>Ed25519ph</w:t>
              </w:r>
            </w:ins>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Definition1"/>
              <w:numPr>
                <w:ilvl w:val="0"/>
                <w:numId w:val="3"/>
              </w:numPr>
              <w:spacing w:before="0" w:after="240"/>
              <w:rPr/>
            </w:pPr>
            <w:ins w:id="2339" w:author="Microsoft Office User" w:date="2018-06-11T14:50:00Z">
              <w:r>
                <w:rPr/>
                <w:t>Required</w:t>
              </w:r>
            </w:ins>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ins w:id="2340" w:author="Microsoft Office User" w:date="2018-06-11T14:50:00Z">
              <w:r>
                <w:rPr>
                  <w:rFonts w:cs="Arial" w:ascii="Arial" w:hAnsi="Arial"/>
                  <w:sz w:val="20"/>
                </w:rPr>
                <w:t>True</w:t>
              </w:r>
            </w:ins>
          </w:p>
        </w:tc>
        <w:tc>
          <w:tcPr>
            <w:tcW w:w="315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ins w:id="2341" w:author="Microsoft Office User" w:date="2018-06-11T14:50:00Z">
              <w:r>
                <w:rPr>
                  <w:rFonts w:cs="Arial" w:ascii="Arial" w:hAnsi="Arial"/>
                  <w:sz w:val="20"/>
                </w:rPr>
                <w:t>Optional</w:t>
              </w:r>
            </w:ins>
          </w:p>
        </w:tc>
      </w:tr>
      <w:tr>
        <w:trPr>
          <w:ins w:id="2342" w:author="Microsoft Office User" w:date="2018-06-11T14:50:00Z"/>
        </w:trPr>
        <w:tc>
          <w:tcPr>
            <w:tcW w:w="212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2343" w:author="Microsoft Office User" w:date="2018-06-11T14:50:00Z">
              <w:r>
                <w:rPr>
                  <w:rFonts w:cs="Arial" w:ascii="Arial" w:hAnsi="Arial"/>
                  <w:sz w:val="20"/>
                </w:rPr>
                <w:t>Ed448</w:t>
              </w:r>
            </w:ins>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Definition1"/>
              <w:numPr>
                <w:ilvl w:val="0"/>
                <w:numId w:val="3"/>
              </w:numPr>
              <w:spacing w:before="0" w:after="240"/>
              <w:rPr/>
            </w:pPr>
            <w:ins w:id="2344" w:author="Microsoft Office User" w:date="2018-06-11T14:50:00Z">
              <w:r>
                <w:rPr/>
                <w:t>Required</w:t>
              </w:r>
            </w:ins>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ins w:id="2345" w:author="Microsoft Office User" w:date="2018-06-11T14:50:00Z">
              <w:r>
                <w:rPr>
                  <w:rFonts w:cs="Arial" w:ascii="Arial" w:hAnsi="Arial"/>
                  <w:sz w:val="20"/>
                </w:rPr>
                <w:t>False</w:t>
              </w:r>
            </w:ins>
          </w:p>
        </w:tc>
        <w:tc>
          <w:tcPr>
            <w:tcW w:w="315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ins w:id="2346" w:author="Microsoft Office User" w:date="2018-06-11T14:50:00Z">
              <w:r>
                <w:rPr>
                  <w:rFonts w:cs="Arial" w:ascii="Arial" w:hAnsi="Arial"/>
                  <w:sz w:val="20"/>
                </w:rPr>
                <w:t>Optional</w:t>
              </w:r>
            </w:ins>
          </w:p>
        </w:tc>
      </w:tr>
      <w:tr>
        <w:trPr>
          <w:ins w:id="2347" w:author="Microsoft Office User" w:date="2018-06-11T14:50:00Z"/>
        </w:trPr>
        <w:tc>
          <w:tcPr>
            <w:tcW w:w="2127"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2348" w:author="Microsoft Office User" w:date="2018-06-11T14:50:00Z">
              <w:r>
                <w:rPr>
                  <w:rFonts w:cs="Arial" w:ascii="Arial" w:hAnsi="Arial"/>
                  <w:sz w:val="20"/>
                </w:rPr>
                <w:t>Ed448ph</w:t>
              </w:r>
            </w:ins>
          </w:p>
        </w:tc>
        <w:tc>
          <w:tcPr>
            <w:tcW w:w="20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Definition1"/>
              <w:numPr>
                <w:ilvl w:val="0"/>
                <w:numId w:val="3"/>
              </w:numPr>
              <w:spacing w:before="0" w:after="240"/>
              <w:rPr/>
            </w:pPr>
            <w:ins w:id="2349" w:author="Microsoft Office User" w:date="2018-06-11T14:50:00Z">
              <w:r>
                <w:rPr/>
                <w:t>Required</w:t>
              </w:r>
            </w:ins>
          </w:p>
        </w:tc>
        <w:tc>
          <w:tcPr>
            <w:tcW w:w="134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ins w:id="2350" w:author="Microsoft Office User" w:date="2018-06-11T14:50:00Z">
              <w:r>
                <w:rPr>
                  <w:rFonts w:cs="Arial" w:ascii="Arial" w:hAnsi="Arial"/>
                  <w:sz w:val="20"/>
                </w:rPr>
                <w:t>True</w:t>
              </w:r>
            </w:ins>
          </w:p>
        </w:tc>
        <w:tc>
          <w:tcPr>
            <w:tcW w:w="315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ins w:id="2351" w:author="Microsoft Office User" w:date="2018-06-11T14:50:00Z">
              <w:r>
                <w:rPr>
                  <w:rFonts w:cs="Arial" w:ascii="Arial" w:hAnsi="Arial"/>
                  <w:sz w:val="20"/>
                </w:rPr>
                <w:t>Optional</w:t>
              </w:r>
            </w:ins>
          </w:p>
        </w:tc>
      </w:tr>
    </w:tbl>
    <w:p>
      <w:pPr>
        <w:pStyle w:val="Normal"/>
        <w:numPr>
          <w:ilvl w:val="0"/>
          <w:numId w:val="3"/>
        </w:numPr>
        <w:rPr/>
      </w:pPr>
      <w:ins w:id="2352" w:author="Microsoft Office User" w:date="2018-06-11T14:50:00Z">
        <w:r>
          <w:rPr/>
        </w:r>
      </w:ins>
    </w:p>
    <w:p>
      <w:pPr>
        <w:pStyle w:val="Normal"/>
        <w:numPr>
          <w:ilvl w:val="0"/>
          <w:numId w:val="3"/>
        </w:numPr>
        <w:rPr/>
      </w:pPr>
      <w:ins w:id="2353" w:author="Microsoft Office User" w:date="2018-06-11T14:50:00Z">
        <w:r>
          <w:rPr/>
          <w:t>Constraints on key types and the length of data are summarized in the following table:</w:t>
        </w:r>
      </w:ins>
    </w:p>
    <w:p>
      <w:pPr>
        <w:pStyle w:val="Caption1"/>
        <w:numPr>
          <w:ilvl w:val="0"/>
          <w:numId w:val="3"/>
        </w:numPr>
        <w:rPr/>
      </w:pPr>
      <w:ins w:id="2354" w:author="Microsoft Office User" w:date="2018-06-11T14:50:00Z">
        <w:r>
          <w:rPr/>
          <w:t xml:space="preserve">Table </w:t>
        </w:r>
      </w:ins>
      <w:r>
        <w:rPr>
          <w:szCs w:val="18"/>
        </w:rPr>
        <w:fldChar w:fldCharType="begin"/>
      </w:r>
      <w:r>
        <w:instrText> SEQ Table \* ARABIC </w:instrText>
      </w:r>
      <w:r>
        <w:fldChar w:fldCharType="separate"/>
      </w:r>
      <w:r>
        <w:t>39</w:t>
      </w:r>
      <w:r>
        <w:fldChar w:fldCharType="end"/>
      </w:r>
      <w:ins w:id="2355" w:author="Microsoft Office User" w:date="2018-06-11T14:50:00Z">
        <w:r>
          <w:rPr/>
          <w:t>, EdDSA: Key and Data Length</w:t>
        </w:r>
      </w:ins>
    </w:p>
    <w:tbl>
      <w:tblPr>
        <w:tblW w:w="8698"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620"/>
        <w:gridCol w:w="3297"/>
        <w:gridCol w:w="1621"/>
        <w:gridCol w:w="2159"/>
      </w:tblGrid>
      <w:tr>
        <w:trPr>
          <w:tblHeader w:val="true"/>
          <w:ins w:id="2356" w:author="Microsoft Office User" w:date="2018-06-11T14:50:00Z"/>
        </w:trPr>
        <w:tc>
          <w:tcPr>
            <w:tcW w:w="162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ins w:id="2357" w:author="Microsoft Office User" w:date="2018-06-11T14:50:00Z">
              <w:r>
                <w:rPr>
                  <w:rFonts w:cs="Arial" w:ascii="Arial" w:hAnsi="Arial"/>
                  <w:b/>
                  <w:sz w:val="20"/>
                </w:rPr>
                <w:t>Function</w:t>
              </w:r>
            </w:ins>
          </w:p>
        </w:tc>
        <w:tc>
          <w:tcPr>
            <w:tcW w:w="3297"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ins w:id="2358" w:author="Microsoft Office User" w:date="2018-06-11T14:50:00Z">
              <w:r>
                <w:rPr>
                  <w:rFonts w:cs="Arial" w:ascii="Arial" w:hAnsi="Arial"/>
                  <w:b/>
                  <w:sz w:val="20"/>
                </w:rPr>
                <w:t>Key type</w:t>
              </w:r>
            </w:ins>
          </w:p>
        </w:tc>
        <w:tc>
          <w:tcPr>
            <w:tcW w:w="162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ins w:id="2359" w:author="Microsoft Office User" w:date="2018-06-11T14:50:00Z">
              <w:r>
                <w:rPr>
                  <w:rFonts w:cs="Arial" w:ascii="Arial" w:hAnsi="Arial"/>
                  <w:b/>
                  <w:sz w:val="20"/>
                </w:rPr>
                <w:t>Input length</w:t>
              </w:r>
            </w:ins>
          </w:p>
        </w:tc>
        <w:tc>
          <w:tcPr>
            <w:tcW w:w="215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ins w:id="2360" w:author="Microsoft Office User" w:date="2018-06-11T14:50:00Z">
              <w:r>
                <w:rPr>
                  <w:rFonts w:cs="Arial" w:ascii="Arial" w:hAnsi="Arial"/>
                  <w:b/>
                  <w:sz w:val="20"/>
                </w:rPr>
                <w:t>Output length</w:t>
              </w:r>
            </w:ins>
          </w:p>
        </w:tc>
      </w:tr>
      <w:tr>
        <w:trPr>
          <w:ins w:id="2361" w:author="Microsoft Office User" w:date="2018-06-11T14:50:00Z"/>
        </w:trPr>
        <w:tc>
          <w:tcPr>
            <w:tcW w:w="162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2362" w:author="Microsoft Office User" w:date="2018-06-11T14:50:00Z">
              <w:r>
                <w:rPr>
                  <w:rFonts w:cs="Arial" w:ascii="Arial" w:hAnsi="Arial"/>
                  <w:sz w:val="20"/>
                </w:rPr>
                <w:t>C_Sign</w:t>
              </w:r>
            </w:ins>
          </w:p>
        </w:tc>
        <w:tc>
          <w:tcPr>
            <w:tcW w:w="329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Definition1"/>
              <w:numPr>
                <w:ilvl w:val="0"/>
                <w:numId w:val="3"/>
              </w:numPr>
              <w:spacing w:before="0" w:after="240"/>
              <w:rPr/>
            </w:pPr>
            <w:ins w:id="2363" w:author="Microsoft Office User" w:date="2018-06-11T14:50:00Z">
              <w:r>
                <w:rPr/>
                <w:t>CKK_EC_EDWARDS private key</w:t>
              </w:r>
            </w:ins>
          </w:p>
        </w:tc>
        <w:tc>
          <w:tcPr>
            <w:tcW w:w="162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ins w:id="2364" w:author="Microsoft Office User" w:date="2018-06-11T14:50:00Z">
              <w:r>
                <w:rPr>
                  <w:rFonts w:cs="Arial" w:ascii="Arial" w:hAnsi="Arial"/>
                  <w:sz w:val="20"/>
                </w:rPr>
                <w:t>any</w:t>
              </w:r>
            </w:ins>
          </w:p>
        </w:tc>
        <w:tc>
          <w:tcPr>
            <w:tcW w:w="2159"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ins w:id="2365" w:author="Microsoft Office User" w:date="2018-06-11T14:50:00Z">
              <w:r>
                <w:rPr>
                  <w:rFonts w:cs="Arial" w:ascii="Arial" w:hAnsi="Arial"/>
                  <w:sz w:val="20"/>
                </w:rPr>
                <w:t>2b</w:t>
              </w:r>
            </w:ins>
            <w:ins w:id="2366" w:author="Microsoft Office User" w:date="2018-06-11T14:50:00Z">
              <w:r>
                <w:rPr>
                  <w:rFonts w:cs="Arial" w:ascii="Arial" w:hAnsi="Arial"/>
                  <w:i/>
                  <w:sz w:val="20"/>
                </w:rPr>
                <w:t>Len</w:t>
              </w:r>
            </w:ins>
          </w:p>
        </w:tc>
      </w:tr>
      <w:tr>
        <w:trPr>
          <w:ins w:id="2367" w:author="Microsoft Office User" w:date="2018-06-11T14:50:00Z"/>
        </w:trPr>
        <w:tc>
          <w:tcPr>
            <w:tcW w:w="1620" w:type="dxa"/>
            <w:tcBorders>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ins w:id="2368" w:author="Microsoft Office User" w:date="2018-06-11T14:50:00Z">
              <w:r>
                <w:rPr>
                  <w:rFonts w:cs="Arial" w:ascii="Arial" w:hAnsi="Arial"/>
                  <w:sz w:val="20"/>
                </w:rPr>
                <w:t>C_Verify</w:t>
              </w:r>
            </w:ins>
          </w:p>
        </w:tc>
        <w:tc>
          <w:tcPr>
            <w:tcW w:w="3297"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Definition1"/>
              <w:numPr>
                <w:ilvl w:val="0"/>
                <w:numId w:val="3"/>
              </w:numPr>
              <w:spacing w:before="0" w:after="240"/>
              <w:rPr/>
            </w:pPr>
            <w:ins w:id="2369" w:author="Microsoft Office User" w:date="2018-06-11T14:50:00Z">
              <w:r>
                <w:rPr/>
                <w:t>CKK_EC_EDWARDS public key</w:t>
              </w:r>
            </w:ins>
          </w:p>
        </w:tc>
        <w:tc>
          <w:tcPr>
            <w:tcW w:w="1621"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ins w:id="2370" w:author="Microsoft Office User" w:date="2018-06-11T14:50:00Z">
              <w:r>
                <w:rPr>
                  <w:rFonts w:cs="Arial" w:ascii="Arial" w:hAnsi="Arial"/>
                  <w:sz w:val="20"/>
                </w:rPr>
                <w:t xml:space="preserve">any, </w:t>
              </w:r>
            </w:ins>
            <w:ins w:id="2371" w:author="Microsoft Office User" w:date="2018-06-11T14:50:00Z">
              <w:r>
                <w:rPr>
                  <w:rFonts w:eastAsia="Symbol" w:cs="Symbol" w:ascii="Symbol" w:hAnsi="Symbol"/>
                  <w:sz w:val="20"/>
                </w:rPr>
                <w:t></w:t>
              </w:r>
            </w:ins>
            <w:ins w:id="2372" w:author="Microsoft Office User" w:date="2018-06-11T14:50:00Z">
              <w:r>
                <w:rPr>
                  <w:rFonts w:cs="Arial" w:ascii="Arial" w:hAnsi="Arial"/>
                  <w:sz w:val="20"/>
                </w:rPr>
                <w:t>2b</w:t>
              </w:r>
            </w:ins>
            <w:ins w:id="2373" w:author="Microsoft Office User" w:date="2018-06-11T14:50:00Z">
              <w:r>
                <w:rPr>
                  <w:rFonts w:cs="Arial" w:ascii="Arial" w:hAnsi="Arial"/>
                  <w:i/>
                  <w:sz w:val="20"/>
                </w:rPr>
                <w:t xml:space="preserve">Len </w:t>
              </w:r>
            </w:ins>
            <w:ins w:id="2374" w:author="Microsoft Office User" w:date="2018-06-11T14:50:00Z">
              <w:r>
                <w:rPr>
                  <w:rFonts w:cs="Arial" w:ascii="Arial" w:hAnsi="Arial"/>
                  <w:sz w:val="20"/>
                  <w:vertAlign w:val="superscript"/>
                </w:rPr>
                <w:t>2</w:t>
              </w:r>
            </w:ins>
          </w:p>
        </w:tc>
        <w:tc>
          <w:tcPr>
            <w:tcW w:w="2159"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ins w:id="2375" w:author="Microsoft Office User" w:date="2018-06-11T14:50:00Z">
              <w:r>
                <w:rPr>
                  <w:rFonts w:cs="Arial" w:ascii="Arial" w:hAnsi="Arial"/>
                  <w:sz w:val="20"/>
                </w:rPr>
                <w:t>N/A</w:t>
              </w:r>
            </w:ins>
          </w:p>
        </w:tc>
      </w:tr>
    </w:tbl>
    <w:p>
      <w:pPr>
        <w:pStyle w:val="Normal"/>
        <w:numPr>
          <w:ilvl w:val="0"/>
          <w:numId w:val="3"/>
        </w:numPr>
        <w:spacing w:before="480" w:after="0"/>
        <w:rPr>
          <w:rStyle w:val="Footnotereference"/>
        </w:rPr>
      </w:pPr>
      <w:ins w:id="2376" w:author="Microsoft Office User" w:date="2018-06-11T14:50:00Z">
        <w:r>
          <w:rPr>
            <w:rStyle w:val="Footnotereference"/>
          </w:rPr>
          <w:t>2 Data length, signature length.</w:t>
        </w:r>
      </w:ins>
    </w:p>
    <w:p>
      <w:pPr>
        <w:pStyle w:val="Normal"/>
        <w:numPr>
          <w:ilvl w:val="0"/>
          <w:numId w:val="3"/>
        </w:numPr>
        <w:rPr/>
      </w:pPr>
      <w:ins w:id="2377" w:author="Microsoft Office User" w:date="2018-06-11T14:50:00Z">
        <w:r>
          <w:rPr/>
          <w:t xml:space="preserve">For this mechanism, the </w:t>
        </w:r>
      </w:ins>
      <w:ins w:id="2378" w:author="Microsoft Office User" w:date="2018-06-11T14:50:00Z">
        <w:r>
          <w:rPr>
            <w:i/>
          </w:rPr>
          <w:t>ulMinKeySize</w:t>
        </w:r>
      </w:ins>
      <w:ins w:id="2379" w:author="Microsoft Office User" w:date="2018-06-11T14:50:00Z">
        <w:r>
          <w:rPr/>
          <w:t xml:space="preserve"> and </w:t>
        </w:r>
      </w:ins>
      <w:ins w:id="2380" w:author="Microsoft Office User" w:date="2018-06-11T14:50:00Z">
        <w:r>
          <w:rPr>
            <w:i/>
          </w:rPr>
          <w:t>ulMaxKeySize</w:t>
        </w:r>
      </w:ins>
      <w:ins w:id="2381" w:author="Microsoft Office User" w:date="2018-06-11T14:50:00Z">
        <w:r>
          <w:rPr/>
          <w:t xml:space="preserve"> fields of the </w:t>
        </w:r>
      </w:ins>
      <w:ins w:id="2382" w:author="Microsoft Office User" w:date="2018-06-11T14:50:00Z">
        <w:r>
          <w:rPr>
            <w:b/>
          </w:rPr>
          <w:t>CK_MECHANISM_INFO</w:t>
        </w:r>
      </w:ins>
      <w:ins w:id="2383" w:author="Microsoft Office User" w:date="2018-06-11T14:50:00Z">
        <w:r>
          <w:rPr/>
          <w:t xml:space="preserve"> structure specify the minimum and maximum supported number of bits in the field sizes, respectively.  For this mechanism, the only allowed values are 255 and 448 as RFC 7748 only defines curves of these two sizes.  A Cryptoki implementation may support one or both of these curves and should set the </w:t>
        </w:r>
      </w:ins>
      <w:ins w:id="2384" w:author="Microsoft Office User" w:date="2018-06-11T14:50:00Z">
        <w:r>
          <w:rPr>
            <w:i/>
          </w:rPr>
          <w:t>ulMinKeySize</w:t>
        </w:r>
      </w:ins>
      <w:ins w:id="2385" w:author="Microsoft Office User" w:date="2018-06-11T14:50:00Z">
        <w:r>
          <w:rPr/>
          <w:t xml:space="preserve"> and </w:t>
        </w:r>
      </w:ins>
      <w:ins w:id="2386" w:author="Microsoft Office User" w:date="2018-06-11T14:50:00Z">
        <w:r>
          <w:rPr>
            <w:i/>
          </w:rPr>
          <w:t>ulMaxKeySize</w:t>
        </w:r>
      </w:ins>
      <w:ins w:id="2387" w:author="Microsoft Office User" w:date="2018-06-11T14:50:00Z">
        <w:r>
          <w:rPr/>
          <w:t xml:space="preserve"> fields accordingly.</w:t>
        </w:r>
      </w:ins>
    </w:p>
    <w:p>
      <w:pPr>
        <w:pStyle w:val="Normal"/>
        <w:numPr>
          <w:ilvl w:val="0"/>
          <w:numId w:val="3"/>
        </w:numPr>
        <w:rPr/>
      </w:pPr>
      <w:ins w:id="2388" w:author="Microsoft Office User" w:date="2018-06-11T16:45:00Z">
        <w:r>
          <w:rPr/>
        </w:r>
      </w:ins>
    </w:p>
    <w:p>
      <w:pPr>
        <w:pStyle w:val="Heading3"/>
        <w:numPr>
          <w:ilvl w:val="2"/>
          <w:numId w:val="3"/>
        </w:numPr>
        <w:pPrChange w:id="0" w:author="Microsoft Office User" w:date="2018-06-11T16:47:00Z">
          <w:pPr>
            <w:pBdr>
              <w:top w:val="single" w:sz="4" w:space="6" w:color="808080"/>
            </w:pBdr>
          </w:pPr>
        </w:pPrChange>
        <w:rPr/>
      </w:pPr>
      <w:bookmarkStart w:id="666" w:name="_Toc516500678"/>
      <w:bookmarkStart w:id="667" w:name="_Toc441162368"/>
      <w:bookmarkStart w:id="668" w:name="_Toc441850446"/>
      <w:bookmarkStart w:id="669" w:name="_Toc437440527"/>
      <w:r>
        <w:rPr/>
        <w:t>X</w:t>
      </w:r>
      <w:ins w:id="2389" w:author="Microsoft Office User" w:date="2018-06-11T16:45:00Z">
        <w:bookmarkEnd w:id="667"/>
        <w:bookmarkEnd w:id="668"/>
        <w:bookmarkEnd w:id="669"/>
        <w:bookmarkEnd w:id="666"/>
        <w:r>
          <w:rPr/>
          <w:t>EdDSA</w:t>
        </w:r>
      </w:ins>
    </w:p>
    <w:p>
      <w:pPr>
        <w:pStyle w:val="Normal"/>
        <w:numPr>
          <w:ilvl w:val="0"/>
          <w:numId w:val="3"/>
        </w:numPr>
        <w:rPr>
          <w:i/>
          <w:i/>
          <w:sz w:val="18"/>
          <w:szCs w:val="18"/>
        </w:rPr>
      </w:pPr>
      <w:ins w:id="2390" w:author="Microsoft Office User" w:date="2018-06-11T16:45:00Z">
        <w:r>
          <w:rPr>
            <w:i/>
            <w:sz w:val="18"/>
            <w:szCs w:val="18"/>
          </w:rPr>
        </w:r>
      </w:ins>
    </w:p>
    <w:p>
      <w:pPr>
        <w:pStyle w:val="Normal"/>
        <w:numPr>
          <w:ilvl w:val="0"/>
          <w:numId w:val="3"/>
        </w:numPr>
        <w:rPr/>
      </w:pPr>
      <w:ins w:id="2391" w:author="Microsoft Office User" w:date="2018-06-11T16:45:00Z">
        <w:r>
          <w:rPr>
            <w:i/>
            <w:sz w:val="18"/>
            <w:szCs w:val="18"/>
          </w:rPr>
          <w:t xml:space="preserve">Table </w:t>
        </w:r>
      </w:ins>
      <w:r>
        <w:rPr>
          <w:i/>
          <w:sz w:val="18"/>
          <w:szCs w:val="18"/>
        </w:rPr>
        <w:fldChar w:fldCharType="begin"/>
      </w:r>
      <w:r>
        <w:instrText> SEQ Table \* ARABIC </w:instrText>
      </w:r>
      <w:r>
        <w:fldChar w:fldCharType="separate"/>
      </w:r>
      <w:r>
        <w:t>40</w:t>
      </w:r>
      <w:r>
        <w:fldChar w:fldCharType="end"/>
      </w:r>
      <w:ins w:id="2392" w:author="Microsoft Office User" w:date="2018-06-11T16:45:00Z">
        <w:r>
          <w:rPr>
            <w:i/>
            <w:sz w:val="18"/>
            <w:szCs w:val="18"/>
          </w:rPr>
          <w:t>, Elliptic Curve Mechanisms vs. Functions</w:t>
        </w:r>
      </w:ins>
    </w:p>
    <w:tbl>
      <w:tblPr>
        <w:tblW w:w="10170" w:type="dxa"/>
        <w:jc w:val="left"/>
        <w:tblInd w:w="109" w:type="dxa"/>
        <w:tblBorders>
          <w:top w:val="single" w:sz="12" w:space="0" w:color="000001"/>
          <w:left w:val="single" w:sz="12" w:space="0" w:color="000001"/>
          <w:right w:val="single" w:sz="6" w:space="0" w:color="000001"/>
          <w:insideV w:val="single" w:sz="6" w:space="0" w:color="000001"/>
        </w:tblBorders>
        <w:tblCellMar>
          <w:top w:w="0" w:type="dxa"/>
          <w:left w:w="17" w:type="dxa"/>
          <w:bottom w:w="0" w:type="dxa"/>
          <w:right w:w="108" w:type="dxa"/>
        </w:tblCellMar>
        <w:tblLook w:val="04a0" w:noVBand="1" w:noHBand="0" w:lastColumn="0" w:firstColumn="1" w:lastRow="0" w:firstRow="1"/>
      </w:tblPr>
      <w:tblGrid>
        <w:gridCol w:w="3151"/>
        <w:gridCol w:w="1172"/>
        <w:gridCol w:w="810"/>
        <w:gridCol w:w="630"/>
        <w:gridCol w:w="900"/>
        <w:gridCol w:w="900"/>
        <w:gridCol w:w="1080"/>
        <w:gridCol w:w="1525"/>
      </w:tblGrid>
      <w:tr>
        <w:trPr>
          <w:tblHeader w:val="true"/>
          <w:ins w:id="2393" w:author="Microsoft Office User" w:date="2018-06-11T16:45:00Z"/>
        </w:trPr>
        <w:tc>
          <w:tcPr>
            <w:tcW w:w="3151" w:type="dxa"/>
            <w:tcBorders>
              <w:top w:val="single" w:sz="12" w:space="0" w:color="000001"/>
              <w:left w:val="single" w:sz="12" w:space="0" w:color="000001"/>
              <w:right w:val="single" w:sz="6" w:space="0" w:color="000001"/>
              <w:insideV w:val="single" w:sz="6" w:space="0" w:color="000001"/>
            </w:tcBorders>
            <w:shd w:color="auto" w:fill="auto" w:val="clear"/>
            <w:tcMar>
              <w:left w:w="17"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7017"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58" w:type="dxa"/>
            </w:tcMar>
          </w:tcPr>
          <w:p>
            <w:pPr>
              <w:pStyle w:val="TableSmallFont"/>
              <w:numPr>
                <w:ilvl w:val="0"/>
                <w:numId w:val="3"/>
              </w:numPr>
              <w:spacing w:before="0" w:after="40"/>
              <w:rPr>
                <w:rFonts w:ascii="Arial" w:hAnsi="Arial" w:cs="Arial"/>
                <w:b/>
                <w:b/>
                <w:sz w:val="20"/>
              </w:rPr>
            </w:pPr>
            <w:ins w:id="2394" w:author="Microsoft Office User" w:date="2018-06-11T16:45:00Z">
              <w:r>
                <w:rPr>
                  <w:rFonts w:cs="Arial" w:ascii="Arial" w:hAnsi="Arial"/>
                  <w:b/>
                  <w:sz w:val="20"/>
                </w:rPr>
                <w:t>Functions</w:t>
              </w:r>
            </w:ins>
          </w:p>
        </w:tc>
      </w:tr>
      <w:tr>
        <w:trPr>
          <w:tblHeader w:val="true"/>
          <w:ins w:id="2395" w:author="Microsoft Office User" w:date="2018-06-11T16:45:00Z"/>
        </w:trPr>
        <w:tc>
          <w:tcPr>
            <w:tcW w:w="3151"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17" w:type="dxa"/>
            </w:tcMar>
          </w:tcPr>
          <w:p>
            <w:pPr>
              <w:pStyle w:val="TableSmallFont"/>
              <w:numPr>
                <w:ilvl w:val="0"/>
                <w:numId w:val="3"/>
              </w:numPr>
              <w:jc w:val="left"/>
              <w:rPr>
                <w:rFonts w:ascii="Arial" w:hAnsi="Arial" w:cs="Arial"/>
                <w:b/>
                <w:b/>
                <w:sz w:val="20"/>
              </w:rPr>
            </w:pPr>
            <w:ins w:id="2396" w:author="Microsoft Office User" w:date="2018-06-11T16:45:00Z">
              <w:r>
                <w:rPr>
                  <w:rFonts w:cs="Arial" w:ascii="Arial" w:hAnsi="Arial"/>
                  <w:b/>
                  <w:sz w:val="20"/>
                </w:rPr>
              </w:r>
            </w:ins>
          </w:p>
          <w:p>
            <w:pPr>
              <w:pStyle w:val="TableSmallFont"/>
              <w:numPr>
                <w:ilvl w:val="0"/>
                <w:numId w:val="3"/>
              </w:numPr>
              <w:spacing w:before="0" w:after="40"/>
              <w:jc w:val="left"/>
              <w:rPr>
                <w:rFonts w:ascii="Arial" w:hAnsi="Arial" w:cs="Arial"/>
                <w:b/>
                <w:b/>
                <w:sz w:val="20"/>
              </w:rPr>
            </w:pPr>
            <w:ins w:id="2397" w:author="Microsoft Office User" w:date="2018-06-11T16:45:00Z">
              <w:r>
                <w:rPr>
                  <w:rFonts w:cs="Arial" w:ascii="Arial" w:hAnsi="Arial"/>
                  <w:b/>
                  <w:sz w:val="20"/>
                </w:rPr>
                <w:t>Mechanism</w:t>
              </w:r>
            </w:ins>
          </w:p>
        </w:tc>
        <w:tc>
          <w:tcPr>
            <w:tcW w:w="1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SmallFont"/>
              <w:numPr>
                <w:ilvl w:val="0"/>
                <w:numId w:val="3"/>
              </w:numPr>
              <w:rPr>
                <w:rFonts w:ascii="Arial" w:hAnsi="Arial" w:cs="Arial"/>
                <w:b/>
                <w:b/>
                <w:sz w:val="20"/>
              </w:rPr>
            </w:pPr>
            <w:ins w:id="2398" w:author="Microsoft Office User" w:date="2018-06-11T16:45:00Z">
              <w:r>
                <w:rPr>
                  <w:rFonts w:cs="Arial" w:ascii="Arial" w:hAnsi="Arial"/>
                  <w:b/>
                  <w:sz w:val="20"/>
                </w:rPr>
                <w:t>Encrypt</w:t>
              </w:r>
            </w:ins>
          </w:p>
          <w:p>
            <w:pPr>
              <w:pStyle w:val="TableSmallFont"/>
              <w:numPr>
                <w:ilvl w:val="0"/>
                <w:numId w:val="3"/>
              </w:numPr>
              <w:rPr>
                <w:rFonts w:ascii="Arial" w:hAnsi="Arial" w:cs="Arial"/>
                <w:b/>
                <w:b/>
                <w:sz w:val="20"/>
              </w:rPr>
            </w:pPr>
            <w:ins w:id="2399" w:author="Microsoft Office User" w:date="2018-06-11T16:45:00Z">
              <w:r>
                <w:rPr>
                  <w:rFonts w:cs="Arial" w:ascii="Arial" w:hAnsi="Arial"/>
                  <w:b/>
                  <w:sz w:val="20"/>
                </w:rPr>
                <w:t>&amp;</w:t>
              </w:r>
            </w:ins>
          </w:p>
          <w:p>
            <w:pPr>
              <w:pStyle w:val="TableSmallFont"/>
              <w:numPr>
                <w:ilvl w:val="0"/>
                <w:numId w:val="3"/>
              </w:numPr>
              <w:spacing w:before="0" w:after="40"/>
              <w:rPr>
                <w:rFonts w:ascii="Arial" w:hAnsi="Arial" w:cs="Arial"/>
                <w:b/>
                <w:b/>
                <w:sz w:val="20"/>
              </w:rPr>
            </w:pPr>
            <w:ins w:id="2400" w:author="Microsoft Office User" w:date="2018-06-11T16:45:00Z">
              <w:r>
                <w:rPr>
                  <w:rFonts w:cs="Arial" w:ascii="Arial" w:hAnsi="Arial"/>
                  <w:b/>
                  <w:sz w:val="20"/>
                </w:rPr>
                <w:t>Decrypt</w:t>
              </w:r>
            </w:ins>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SmallFont"/>
              <w:numPr>
                <w:ilvl w:val="0"/>
                <w:numId w:val="3"/>
              </w:numPr>
              <w:rPr>
                <w:rFonts w:ascii="Arial" w:hAnsi="Arial" w:cs="Arial"/>
                <w:b/>
                <w:b/>
                <w:sz w:val="20"/>
              </w:rPr>
            </w:pPr>
            <w:ins w:id="2401" w:author="Microsoft Office User" w:date="2018-06-11T16:45:00Z">
              <w:r>
                <w:rPr>
                  <w:rFonts w:cs="Arial" w:ascii="Arial" w:hAnsi="Arial"/>
                  <w:b/>
                  <w:sz w:val="20"/>
                </w:rPr>
                <w:t>Sign</w:t>
              </w:r>
            </w:ins>
          </w:p>
          <w:p>
            <w:pPr>
              <w:pStyle w:val="TableSmallFont"/>
              <w:numPr>
                <w:ilvl w:val="0"/>
                <w:numId w:val="3"/>
              </w:numPr>
              <w:rPr>
                <w:rFonts w:ascii="Arial" w:hAnsi="Arial" w:cs="Arial"/>
                <w:b/>
                <w:b/>
                <w:sz w:val="20"/>
              </w:rPr>
            </w:pPr>
            <w:ins w:id="2402" w:author="Microsoft Office User" w:date="2018-06-11T16:45:00Z">
              <w:r>
                <w:rPr>
                  <w:rFonts w:cs="Arial" w:ascii="Arial" w:hAnsi="Arial"/>
                  <w:b/>
                  <w:sz w:val="20"/>
                </w:rPr>
                <w:t>&amp;</w:t>
              </w:r>
            </w:ins>
          </w:p>
          <w:p>
            <w:pPr>
              <w:pStyle w:val="TableSmallFont"/>
              <w:numPr>
                <w:ilvl w:val="0"/>
                <w:numId w:val="3"/>
              </w:numPr>
              <w:spacing w:before="0" w:after="40"/>
              <w:rPr>
                <w:rFonts w:ascii="Arial" w:hAnsi="Arial" w:cs="Arial"/>
                <w:b/>
                <w:b/>
                <w:sz w:val="20"/>
              </w:rPr>
            </w:pPr>
            <w:ins w:id="2403" w:author="Microsoft Office User" w:date="2018-06-11T16:45:00Z">
              <w:r>
                <w:rPr>
                  <w:rFonts w:cs="Arial" w:ascii="Arial" w:hAnsi="Arial"/>
                  <w:b/>
                  <w:sz w:val="20"/>
                </w:rPr>
                <w:t>Verify</w:t>
              </w:r>
            </w:ins>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SmallFont"/>
              <w:numPr>
                <w:ilvl w:val="0"/>
                <w:numId w:val="3"/>
              </w:numPr>
              <w:rPr>
                <w:rFonts w:ascii="Arial" w:hAnsi="Arial" w:cs="Arial"/>
                <w:b/>
                <w:b/>
                <w:sz w:val="20"/>
                <w:lang w:val="sv-SE"/>
              </w:rPr>
            </w:pPr>
            <w:ins w:id="2404" w:author="Microsoft Office User" w:date="2018-06-11T16:45:00Z">
              <w:r>
                <w:rPr>
                  <w:rFonts w:cs="Arial" w:ascii="Arial" w:hAnsi="Arial"/>
                  <w:b/>
                  <w:sz w:val="20"/>
                  <w:lang w:val="sv-SE"/>
                </w:rPr>
                <w:t>SR</w:t>
              </w:r>
            </w:ins>
          </w:p>
          <w:p>
            <w:pPr>
              <w:pStyle w:val="TableSmallFont"/>
              <w:numPr>
                <w:ilvl w:val="0"/>
                <w:numId w:val="3"/>
              </w:numPr>
              <w:rPr>
                <w:rFonts w:ascii="Arial" w:hAnsi="Arial" w:cs="Arial"/>
                <w:b/>
                <w:b/>
                <w:sz w:val="20"/>
                <w:lang w:val="sv-SE"/>
              </w:rPr>
            </w:pPr>
            <w:ins w:id="2405" w:author="Microsoft Office User" w:date="2018-06-11T16:45:00Z">
              <w:r>
                <w:rPr>
                  <w:rFonts w:cs="Arial" w:ascii="Arial" w:hAnsi="Arial"/>
                  <w:b/>
                  <w:sz w:val="20"/>
                  <w:lang w:val="sv-SE"/>
                </w:rPr>
                <w:t>&amp;</w:t>
              </w:r>
            </w:ins>
          </w:p>
          <w:p>
            <w:pPr>
              <w:pStyle w:val="TableSmallFont"/>
              <w:numPr>
                <w:ilvl w:val="0"/>
                <w:numId w:val="3"/>
              </w:numPr>
              <w:spacing w:before="0" w:after="40"/>
              <w:rPr>
                <w:rFonts w:ascii="Arial" w:hAnsi="Arial" w:cs="Arial"/>
                <w:b/>
                <w:b/>
                <w:sz w:val="20"/>
                <w:lang w:val="sv-SE"/>
              </w:rPr>
            </w:pPr>
            <w:ins w:id="2406" w:author="Microsoft Office User" w:date="2018-06-11T16:45:00Z">
              <w:r>
                <w:rPr>
                  <w:rFonts w:cs="Arial" w:ascii="Arial" w:hAnsi="Arial"/>
                  <w:b/>
                  <w:sz w:val="20"/>
                  <w:lang w:val="sv-SE"/>
                </w:rPr>
                <w:t>VR</w:t>
              </w:r>
            </w:ins>
            <w:ins w:id="2407" w:author="Microsoft Office User" w:date="2018-06-11T16:45:00Z">
              <w:r>
                <w:rPr>
                  <w:rFonts w:cs="Arial" w:ascii="Arial" w:hAnsi="Arial"/>
                  <w:sz w:val="20"/>
                  <w:vertAlign w:val="superscript"/>
                  <w:lang w:val="sv-SE"/>
                </w:rPr>
                <w:t>1</w:t>
              </w:r>
            </w:ins>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SmallFont"/>
              <w:numPr>
                <w:ilvl w:val="0"/>
                <w:numId w:val="3"/>
              </w:numPr>
              <w:rPr>
                <w:rFonts w:ascii="Arial" w:hAnsi="Arial" w:cs="Arial"/>
                <w:b/>
                <w:b/>
                <w:sz w:val="20"/>
                <w:lang w:val="sv-SE"/>
              </w:rPr>
            </w:pPr>
            <w:ins w:id="2408" w:author="Microsoft Office User" w:date="2018-06-11T16:45:00Z">
              <w:r>
                <w:rPr>
                  <w:rFonts w:cs="Arial" w:ascii="Arial" w:hAnsi="Arial"/>
                  <w:b/>
                  <w:sz w:val="20"/>
                  <w:lang w:val="sv-SE"/>
                </w:rPr>
              </w:r>
            </w:ins>
          </w:p>
          <w:p>
            <w:pPr>
              <w:pStyle w:val="TableSmallFont"/>
              <w:numPr>
                <w:ilvl w:val="0"/>
                <w:numId w:val="3"/>
              </w:numPr>
              <w:spacing w:before="0" w:after="40"/>
              <w:rPr>
                <w:rFonts w:ascii="Arial" w:hAnsi="Arial" w:cs="Arial"/>
                <w:b/>
                <w:b/>
                <w:sz w:val="20"/>
                <w:lang w:val="sv-SE"/>
              </w:rPr>
            </w:pPr>
            <w:ins w:id="2409" w:author="Microsoft Office User" w:date="2018-06-11T16:45:00Z">
              <w:r>
                <w:rPr>
                  <w:rFonts w:cs="Arial" w:ascii="Arial" w:hAnsi="Arial"/>
                  <w:b/>
                  <w:sz w:val="20"/>
                  <w:lang w:val="sv-SE"/>
                </w:rPr>
                <w:t>Digest</w:t>
              </w:r>
            </w:ins>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SmallFont"/>
              <w:numPr>
                <w:ilvl w:val="0"/>
                <w:numId w:val="3"/>
              </w:numPr>
              <w:rPr>
                <w:rFonts w:ascii="Arial" w:hAnsi="Arial" w:cs="Arial"/>
                <w:b/>
                <w:b/>
                <w:sz w:val="20"/>
              </w:rPr>
            </w:pPr>
            <w:ins w:id="2410" w:author="Microsoft Office User" w:date="2018-06-11T16:45:00Z">
              <w:r>
                <w:rPr>
                  <w:rFonts w:cs="Arial" w:ascii="Arial" w:hAnsi="Arial"/>
                  <w:b/>
                  <w:sz w:val="20"/>
                </w:rPr>
                <w:t>Gen.</w:t>
              </w:r>
            </w:ins>
          </w:p>
          <w:p>
            <w:pPr>
              <w:pStyle w:val="TableSmallFont"/>
              <w:numPr>
                <w:ilvl w:val="0"/>
                <w:numId w:val="3"/>
              </w:numPr>
              <w:rPr>
                <w:rFonts w:ascii="Arial" w:hAnsi="Arial" w:cs="Arial"/>
                <w:b/>
                <w:b/>
                <w:sz w:val="20"/>
              </w:rPr>
            </w:pPr>
            <w:ins w:id="2411" w:author="Microsoft Office User" w:date="2018-06-11T16:45:00Z">
              <w:r>
                <w:rPr>
                  <w:rFonts w:cs="Arial" w:ascii="Arial" w:hAnsi="Arial"/>
                  <w:b/>
                  <w:sz w:val="20"/>
                </w:rPr>
                <w:t xml:space="preserve"> </w:t>
              </w:r>
            </w:ins>
            <w:ins w:id="2412" w:author="Microsoft Office User" w:date="2018-06-11T16:45:00Z">
              <w:r>
                <w:rPr>
                  <w:rFonts w:cs="Arial" w:ascii="Arial" w:hAnsi="Arial"/>
                  <w:b/>
                  <w:sz w:val="20"/>
                </w:rPr>
                <w:t>Key/</w:t>
              </w:r>
            </w:ins>
          </w:p>
          <w:p>
            <w:pPr>
              <w:pStyle w:val="TableSmallFont"/>
              <w:numPr>
                <w:ilvl w:val="0"/>
                <w:numId w:val="3"/>
              </w:numPr>
              <w:rPr>
                <w:rFonts w:ascii="Arial" w:hAnsi="Arial" w:cs="Arial"/>
                <w:b/>
                <w:b/>
                <w:sz w:val="20"/>
              </w:rPr>
            </w:pPr>
            <w:ins w:id="2413" w:author="Microsoft Office User" w:date="2018-06-11T16:45:00Z">
              <w:r>
                <w:rPr>
                  <w:rFonts w:cs="Arial" w:ascii="Arial" w:hAnsi="Arial"/>
                  <w:b/>
                  <w:sz w:val="20"/>
                </w:rPr>
                <w:t>Key</w:t>
              </w:r>
            </w:ins>
          </w:p>
          <w:p>
            <w:pPr>
              <w:pStyle w:val="TableSmallFont"/>
              <w:numPr>
                <w:ilvl w:val="0"/>
                <w:numId w:val="3"/>
              </w:numPr>
              <w:spacing w:before="0" w:after="40"/>
              <w:rPr>
                <w:rFonts w:ascii="Arial" w:hAnsi="Arial" w:cs="Arial"/>
                <w:b/>
                <w:b/>
                <w:sz w:val="20"/>
              </w:rPr>
            </w:pPr>
            <w:ins w:id="2414" w:author="Microsoft Office User" w:date="2018-06-11T16:45:00Z">
              <w:r>
                <w:rPr>
                  <w:rFonts w:cs="Arial" w:ascii="Arial" w:hAnsi="Arial"/>
                  <w:b/>
                  <w:sz w:val="20"/>
                </w:rPr>
                <w:t>Pair</w:t>
              </w:r>
            </w:ins>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SmallFont"/>
              <w:numPr>
                <w:ilvl w:val="0"/>
                <w:numId w:val="3"/>
              </w:numPr>
              <w:rPr>
                <w:rFonts w:ascii="Arial" w:hAnsi="Arial" w:cs="Arial"/>
                <w:b/>
                <w:b/>
                <w:sz w:val="20"/>
              </w:rPr>
            </w:pPr>
            <w:ins w:id="2415" w:author="Microsoft Office User" w:date="2018-06-11T16:45:00Z">
              <w:r>
                <w:rPr>
                  <w:rFonts w:cs="Arial" w:ascii="Arial" w:hAnsi="Arial"/>
                  <w:b/>
                  <w:sz w:val="20"/>
                </w:rPr>
                <w:t>Wrap</w:t>
              </w:r>
            </w:ins>
          </w:p>
          <w:p>
            <w:pPr>
              <w:pStyle w:val="TableSmallFont"/>
              <w:numPr>
                <w:ilvl w:val="0"/>
                <w:numId w:val="3"/>
              </w:numPr>
              <w:rPr>
                <w:rFonts w:ascii="Arial" w:hAnsi="Arial" w:cs="Arial"/>
                <w:b/>
                <w:b/>
                <w:sz w:val="20"/>
              </w:rPr>
            </w:pPr>
            <w:ins w:id="2416" w:author="Microsoft Office User" w:date="2018-06-11T16:45:00Z">
              <w:r>
                <w:rPr>
                  <w:rFonts w:cs="Arial" w:ascii="Arial" w:hAnsi="Arial"/>
                  <w:b/>
                  <w:sz w:val="20"/>
                </w:rPr>
                <w:t>&amp;</w:t>
              </w:r>
            </w:ins>
          </w:p>
          <w:p>
            <w:pPr>
              <w:pStyle w:val="TableSmallFont"/>
              <w:numPr>
                <w:ilvl w:val="0"/>
                <w:numId w:val="3"/>
              </w:numPr>
              <w:spacing w:before="0" w:after="40"/>
              <w:rPr>
                <w:rFonts w:ascii="Arial" w:hAnsi="Arial" w:cs="Arial"/>
                <w:b/>
                <w:b/>
                <w:sz w:val="20"/>
              </w:rPr>
            </w:pPr>
            <w:ins w:id="2417" w:author="Microsoft Office User" w:date="2018-06-11T16:45:00Z">
              <w:r>
                <w:rPr>
                  <w:rFonts w:cs="Arial" w:ascii="Arial" w:hAnsi="Arial"/>
                  <w:b/>
                  <w:sz w:val="20"/>
                </w:rPr>
                <w:t>Unwrap</w:t>
              </w:r>
            </w:ins>
          </w:p>
        </w:tc>
        <w:tc>
          <w:tcPr>
            <w:tcW w:w="152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58" w:type="dxa"/>
            </w:tcMar>
          </w:tcPr>
          <w:p>
            <w:pPr>
              <w:pStyle w:val="TableSmallFont"/>
              <w:numPr>
                <w:ilvl w:val="0"/>
                <w:numId w:val="3"/>
              </w:numPr>
              <w:rPr>
                <w:rFonts w:ascii="Arial" w:hAnsi="Arial" w:cs="Arial"/>
                <w:b/>
                <w:b/>
                <w:sz w:val="20"/>
              </w:rPr>
            </w:pPr>
            <w:ins w:id="2418" w:author="Microsoft Office User" w:date="2018-06-11T16:45:00Z">
              <w:r>
                <w:rPr>
                  <w:rFonts w:cs="Arial" w:ascii="Arial" w:hAnsi="Arial"/>
                  <w:b/>
                  <w:sz w:val="20"/>
                </w:rPr>
              </w:r>
            </w:ins>
          </w:p>
          <w:p>
            <w:pPr>
              <w:pStyle w:val="TableSmallFont"/>
              <w:numPr>
                <w:ilvl w:val="0"/>
                <w:numId w:val="3"/>
              </w:numPr>
              <w:spacing w:before="0" w:after="40"/>
              <w:rPr>
                <w:rFonts w:ascii="Arial" w:hAnsi="Arial" w:cs="Arial"/>
                <w:b/>
                <w:b/>
                <w:sz w:val="20"/>
              </w:rPr>
            </w:pPr>
            <w:ins w:id="2419" w:author="Microsoft Office User" w:date="2018-06-11T16:45:00Z">
              <w:r>
                <w:rPr>
                  <w:rFonts w:cs="Arial" w:ascii="Arial" w:hAnsi="Arial"/>
                  <w:b/>
                  <w:sz w:val="20"/>
                </w:rPr>
                <w:t>Derive</w:t>
              </w:r>
            </w:ins>
          </w:p>
        </w:tc>
      </w:tr>
      <w:tr>
        <w:trPr>
          <w:ins w:id="2420" w:author="Microsoft Office User" w:date="2018-06-11T16:45:00Z"/>
        </w:trPr>
        <w:tc>
          <w:tcPr>
            <w:tcW w:w="3151"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17" w:type="dxa"/>
            </w:tcMar>
          </w:tcPr>
          <w:p>
            <w:pPr>
              <w:pStyle w:val="TableSmallFont"/>
              <w:keepNext/>
              <w:numPr>
                <w:ilvl w:val="0"/>
                <w:numId w:val="3"/>
              </w:numPr>
              <w:spacing w:before="0" w:after="40"/>
              <w:jc w:val="left"/>
              <w:rPr>
                <w:rFonts w:ascii="Arial" w:hAnsi="Arial" w:cs="Arial"/>
                <w:sz w:val="20"/>
              </w:rPr>
            </w:pPr>
            <w:ins w:id="2421" w:author="Microsoft Office User" w:date="2018-06-11T16:45:00Z">
              <w:r>
                <w:rPr>
                  <w:rFonts w:cs="Arial" w:ascii="Arial" w:hAnsi="Arial"/>
                  <w:sz w:val="20"/>
                </w:rPr>
                <w:t>CKM_XEDDSA</w:t>
              </w:r>
            </w:ins>
          </w:p>
        </w:tc>
        <w:tc>
          <w:tcPr>
            <w:tcW w:w="1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SmallFont"/>
              <w:keepNext/>
              <w:numPr>
                <w:ilvl w:val="0"/>
                <w:numId w:val="3"/>
              </w:numPr>
              <w:spacing w:before="0" w:after="40"/>
              <w:rPr>
                <w:rFonts w:ascii="Arial" w:hAnsi="Arial" w:cs="Arial"/>
                <w:sz w:val="20"/>
              </w:rPr>
            </w:pPr>
            <w:ins w:id="2422" w:author="Microsoft Office User" w:date="2018-06-11T16:45:00Z">
              <w:r>
                <w:rPr>
                  <w:rFonts w:eastAsia="Wingdings" w:cs="Wingdings" w:ascii="Wingdings" w:hAnsi="Wingdings"/>
                  <w:sz w:val="20"/>
                </w:rPr>
                <w:t></w:t>
              </w:r>
            </w:ins>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52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58"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pBdr>
          <w:top w:val="single" w:sz="4" w:space="6" w:color="808080"/>
        </w:pBdr>
        <w:pPrChange w:id="0" w:author="Microsoft Office User" w:date="2018-06-11T16:47:00Z">
          <w:pPr>
            <w:pBdr>
              <w:top w:val="single" w:sz="4" w:space="6" w:color="808080"/>
            </w:pBdr>
          </w:pPr>
        </w:pPrChange>
        <w:rPr/>
      </w:pPr>
      <w:bookmarkStart w:id="670" w:name="_Toc516500679"/>
      <w:bookmarkEnd w:id="670"/>
      <w:r>
        <w:rPr/>
        <w:t>XEdDSA</w:t>
      </w:r>
    </w:p>
    <w:p>
      <w:pPr>
        <w:pStyle w:val="Normal"/>
        <w:numPr>
          <w:ilvl w:val="0"/>
          <w:numId w:val="3"/>
        </w:numPr>
        <w:rPr/>
      </w:pPr>
      <w:ins w:id="2423" w:author="Microsoft Office User" w:date="2018-06-11T16:45:00Z">
        <w:r>
          <w:rPr/>
          <w:t xml:space="preserve">The XEdDSA mechanism, denoted </w:t>
        </w:r>
      </w:ins>
      <w:ins w:id="2424" w:author="Microsoft Office User" w:date="2018-06-11T16:45:00Z">
        <w:r>
          <w:rPr>
            <w:b/>
          </w:rPr>
          <w:t>CKM_XEDDSA</w:t>
        </w:r>
      </w:ins>
      <w:ins w:id="2425" w:author="Microsoft Office User" w:date="2018-06-11T16:45:00Z">
        <w:r>
          <w:rPr/>
          <w:t xml:space="preserve">, is a mechanism for single-part signatures and verification for XEdDSA.  This mechanism implements the XEdDSA signature scheme defined in </w:t>
        </w:r>
      </w:ins>
      <w:ins w:id="2426" w:author="Microsoft Office User" w:date="2018-06-11T16:45:00Z">
        <w:r>
          <w:rPr>
            <w:b/>
            <w:bCs/>
          </w:rPr>
          <w:t>[XEDDSA]</w:t>
        </w:r>
      </w:ins>
      <w:ins w:id="2427" w:author="Microsoft Office User" w:date="2018-06-11T16:45:00Z">
        <w:r>
          <w:rPr/>
          <w:t xml:space="preserve">. CKM_XEDDSA operates on </w:t>
        </w:r>
      </w:ins>
      <w:ins w:id="2428" w:author="Microsoft Office User" w:date="2018-06-11T16:45:00Z">
        <w:r>
          <w:rPr>
            <w:rFonts w:cs="Arial"/>
            <w:szCs w:val="20"/>
          </w:rPr>
          <w:t>CKK_EC_MONTGOMERY type EC keys, which allows these keys to be used both for signing/verification and for Diffie-Hellman style key-exchanges. This double use is necessary for the Extended Triple Diffie-Hellman where the long-term identity key is used to sign short-term keys and also contributes to the DH key-exchange.</w:t>
        </w:r>
      </w:ins>
    </w:p>
    <w:p>
      <w:pPr>
        <w:pStyle w:val="Normal"/>
        <w:numPr>
          <w:ilvl w:val="0"/>
          <w:numId w:val="3"/>
        </w:numPr>
        <w:rPr/>
      </w:pPr>
      <w:ins w:id="2429" w:author="Microsoft Office User" w:date="2018-06-11T16:45:00Z">
        <w:r>
          <w:rPr/>
          <w:t xml:space="preserve">This mechanism has a parameter, a </w:t>
        </w:r>
      </w:ins>
      <w:ins w:id="2430" w:author="Microsoft Office User" w:date="2018-06-11T16:45:00Z">
        <w:r>
          <w:rPr>
            <w:b/>
          </w:rPr>
          <w:t>CK_XEDDSA_PARAMS</w:t>
        </w:r>
      </w:ins>
      <w:ins w:id="2431" w:author="Microsoft Office User" w:date="2018-06-11T16:45:00Z">
        <w:r>
          <w:rPr/>
          <w:t xml:space="preserve"> structure.</w:t>
        </w:r>
      </w:ins>
    </w:p>
    <w:p>
      <w:pPr>
        <w:pStyle w:val="Caption1"/>
        <w:numPr>
          <w:ilvl w:val="0"/>
          <w:numId w:val="3"/>
        </w:numPr>
        <w:rPr/>
      </w:pPr>
      <w:ins w:id="2432" w:author="Microsoft Office User" w:date="2018-06-11T16:45:00Z">
        <w:r>
          <w:rPr/>
          <w:t xml:space="preserve">Table </w:t>
        </w:r>
      </w:ins>
      <w:r>
        <w:rPr/>
        <w:fldChar w:fldCharType="begin"/>
      </w:r>
      <w:r>
        <w:instrText> SEQ Table \* ARABIC </w:instrText>
      </w:r>
      <w:r>
        <w:fldChar w:fldCharType="separate"/>
      </w:r>
      <w:r>
        <w:t>41</w:t>
      </w:r>
      <w:r>
        <w:fldChar w:fldCharType="end"/>
      </w:r>
      <w:ins w:id="2433" w:author="Microsoft Office User" w:date="2018-06-11T16:45:00Z">
        <w:r>
          <w:rPr/>
          <w:t>, XEdDSA: Key and Data Length</w:t>
        </w:r>
      </w:ins>
    </w:p>
    <w:tbl>
      <w:tblPr>
        <w:tblW w:w="8698" w:type="dxa"/>
        <w:jc w:val="left"/>
        <w:tblInd w:w="109"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7" w:type="dxa"/>
          <w:bottom w:w="0" w:type="dxa"/>
          <w:right w:w="108" w:type="dxa"/>
        </w:tblCellMar>
        <w:tblLook w:val="04a0" w:noVBand="1" w:noHBand="0" w:lastColumn="0" w:firstColumn="1" w:lastRow="0" w:firstRow="1"/>
      </w:tblPr>
      <w:tblGrid>
        <w:gridCol w:w="1438"/>
        <w:gridCol w:w="4087"/>
        <w:gridCol w:w="1385"/>
        <w:gridCol w:w="1787"/>
      </w:tblGrid>
      <w:tr>
        <w:trPr>
          <w:tblHeader w:val="true"/>
          <w:ins w:id="2434" w:author="Microsoft Office User" w:date="2018-06-11T16:45:00Z"/>
        </w:trPr>
        <w:tc>
          <w:tcPr>
            <w:tcW w:w="1438"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17" w:type="dxa"/>
            </w:tcMar>
          </w:tcPr>
          <w:p>
            <w:pPr>
              <w:pStyle w:val="Table"/>
              <w:keepNext/>
              <w:numPr>
                <w:ilvl w:val="0"/>
                <w:numId w:val="3"/>
              </w:numPr>
              <w:spacing w:before="0" w:after="40"/>
              <w:rPr>
                <w:rFonts w:ascii="Arial" w:hAnsi="Arial" w:cs="Arial"/>
                <w:b/>
                <w:b/>
                <w:sz w:val="20"/>
              </w:rPr>
            </w:pPr>
            <w:ins w:id="2435" w:author="Microsoft Office User" w:date="2018-06-11T16:45:00Z">
              <w:r>
                <w:rPr>
                  <w:rFonts w:cs="Arial" w:ascii="Arial" w:hAnsi="Arial"/>
                  <w:b/>
                  <w:sz w:val="20"/>
                </w:rPr>
                <w:t>Function</w:t>
              </w:r>
            </w:ins>
          </w:p>
        </w:tc>
        <w:tc>
          <w:tcPr>
            <w:tcW w:w="4087"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
              <w:keepNext/>
              <w:numPr>
                <w:ilvl w:val="0"/>
                <w:numId w:val="3"/>
              </w:numPr>
              <w:spacing w:before="0" w:after="40"/>
              <w:rPr>
                <w:rFonts w:ascii="Arial" w:hAnsi="Arial" w:cs="Arial"/>
                <w:b/>
                <w:b/>
                <w:sz w:val="20"/>
              </w:rPr>
            </w:pPr>
            <w:ins w:id="2436" w:author="Microsoft Office User" w:date="2018-06-11T16:45:00Z">
              <w:r>
                <w:rPr>
                  <w:rFonts w:cs="Arial" w:ascii="Arial" w:hAnsi="Arial"/>
                  <w:b/>
                  <w:sz w:val="20"/>
                </w:rPr>
                <w:t>Key type</w:t>
              </w:r>
            </w:ins>
          </w:p>
        </w:tc>
        <w:tc>
          <w:tcPr>
            <w:tcW w:w="1385"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
              <w:keepNext/>
              <w:numPr>
                <w:ilvl w:val="0"/>
                <w:numId w:val="3"/>
              </w:numPr>
              <w:spacing w:before="0" w:after="40"/>
              <w:jc w:val="center"/>
              <w:rPr>
                <w:rFonts w:ascii="Arial" w:hAnsi="Arial" w:cs="Arial"/>
                <w:b/>
                <w:b/>
                <w:sz w:val="20"/>
              </w:rPr>
            </w:pPr>
            <w:ins w:id="2437" w:author="Microsoft Office User" w:date="2018-06-11T16:45:00Z">
              <w:r>
                <w:rPr>
                  <w:rFonts w:cs="Arial" w:ascii="Arial" w:hAnsi="Arial"/>
                  <w:b/>
                  <w:sz w:val="20"/>
                </w:rPr>
                <w:t>Input length</w:t>
              </w:r>
            </w:ins>
          </w:p>
        </w:tc>
        <w:tc>
          <w:tcPr>
            <w:tcW w:w="1787"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58" w:type="dxa"/>
            </w:tcMar>
          </w:tcPr>
          <w:p>
            <w:pPr>
              <w:pStyle w:val="Table"/>
              <w:keepNext/>
              <w:numPr>
                <w:ilvl w:val="0"/>
                <w:numId w:val="3"/>
              </w:numPr>
              <w:spacing w:before="0" w:after="40"/>
              <w:jc w:val="center"/>
              <w:rPr>
                <w:rFonts w:ascii="Arial" w:hAnsi="Arial" w:cs="Arial"/>
                <w:b/>
                <w:b/>
                <w:sz w:val="20"/>
              </w:rPr>
            </w:pPr>
            <w:ins w:id="2438" w:author="Microsoft Office User" w:date="2018-06-11T16:45:00Z">
              <w:r>
                <w:rPr>
                  <w:rFonts w:cs="Arial" w:ascii="Arial" w:hAnsi="Arial"/>
                  <w:b/>
                  <w:sz w:val="20"/>
                </w:rPr>
                <w:t>Output length</w:t>
              </w:r>
            </w:ins>
          </w:p>
        </w:tc>
      </w:tr>
      <w:tr>
        <w:trPr>
          <w:ins w:id="2439" w:author="Microsoft Office User" w:date="2018-06-11T16:45:00Z"/>
        </w:trPr>
        <w:tc>
          <w:tcPr>
            <w:tcW w:w="143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17" w:type="dxa"/>
            </w:tcMar>
          </w:tcPr>
          <w:p>
            <w:pPr>
              <w:pStyle w:val="Table"/>
              <w:keepNext/>
              <w:numPr>
                <w:ilvl w:val="0"/>
                <w:numId w:val="3"/>
              </w:numPr>
              <w:spacing w:before="0" w:after="40"/>
              <w:rPr>
                <w:rFonts w:ascii="Arial" w:hAnsi="Arial" w:cs="Arial"/>
                <w:sz w:val="20"/>
              </w:rPr>
            </w:pPr>
            <w:ins w:id="2440" w:author="Microsoft Office User" w:date="2018-06-11T16:45:00Z">
              <w:r>
                <w:rPr>
                  <w:rFonts w:cs="Arial" w:ascii="Arial" w:hAnsi="Arial"/>
                  <w:sz w:val="20"/>
                </w:rPr>
                <w:t>C_Sign</w:t>
              </w:r>
            </w:ins>
            <w:ins w:id="2441" w:author="Microsoft Office User" w:date="2018-06-11T16:45:00Z">
              <w:r>
                <w:rPr>
                  <w:rFonts w:cs="Arial" w:ascii="Arial" w:hAnsi="Arial"/>
                  <w:sz w:val="20"/>
                  <w:vertAlign w:val="superscript"/>
                </w:rPr>
                <w:t>1</w:t>
              </w:r>
            </w:ins>
          </w:p>
        </w:tc>
        <w:tc>
          <w:tcPr>
            <w:tcW w:w="40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Definition1"/>
              <w:numPr>
                <w:ilvl w:val="0"/>
                <w:numId w:val="3"/>
              </w:numPr>
              <w:spacing w:before="0" w:after="240"/>
              <w:rPr/>
            </w:pPr>
            <w:ins w:id="2442" w:author="Microsoft Office User" w:date="2018-06-11T16:45:00Z">
              <w:r>
                <w:rPr/>
                <w:t>CKK_EC_MONTGOMERY private key</w:t>
              </w:r>
            </w:ins>
          </w:p>
        </w:tc>
        <w:tc>
          <w:tcPr>
            <w:tcW w:w="13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8" w:type="dxa"/>
            </w:tcMar>
          </w:tcPr>
          <w:p>
            <w:pPr>
              <w:pStyle w:val="Table"/>
              <w:keepNext/>
              <w:numPr>
                <w:ilvl w:val="0"/>
                <w:numId w:val="3"/>
              </w:numPr>
              <w:spacing w:before="0" w:after="40"/>
              <w:jc w:val="center"/>
              <w:rPr>
                <w:rFonts w:ascii="Arial" w:hAnsi="Arial" w:cs="Arial"/>
                <w:sz w:val="20"/>
              </w:rPr>
            </w:pPr>
            <w:ins w:id="2443" w:author="Microsoft Office User" w:date="2018-06-11T16:45:00Z">
              <w:r>
                <w:rPr>
                  <w:rFonts w:cs="Arial" w:ascii="Arial" w:hAnsi="Arial"/>
                  <w:sz w:val="20"/>
                </w:rPr>
                <w:t>any</w:t>
              </w:r>
            </w:ins>
            <w:ins w:id="2444" w:author="Microsoft Office User" w:date="2018-06-11T16:45:00Z">
              <w:r>
                <w:rPr>
                  <w:rFonts w:cs="Arial" w:ascii="Arial" w:hAnsi="Arial"/>
                  <w:sz w:val="20"/>
                  <w:vertAlign w:val="superscript"/>
                </w:rPr>
                <w:t>3</w:t>
              </w:r>
            </w:ins>
          </w:p>
        </w:tc>
        <w:tc>
          <w:tcPr>
            <w:tcW w:w="178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58" w:type="dxa"/>
            </w:tcMar>
          </w:tcPr>
          <w:p>
            <w:pPr>
              <w:pStyle w:val="Table"/>
              <w:keepNext/>
              <w:numPr>
                <w:ilvl w:val="0"/>
                <w:numId w:val="3"/>
              </w:numPr>
              <w:spacing w:before="0" w:after="40"/>
              <w:jc w:val="center"/>
              <w:rPr>
                <w:rFonts w:ascii="Arial" w:hAnsi="Arial" w:cs="Arial"/>
                <w:sz w:val="20"/>
              </w:rPr>
            </w:pPr>
            <w:ins w:id="2445" w:author="Microsoft Office User" w:date="2018-06-11T16:45:00Z">
              <w:r>
                <w:rPr>
                  <w:rFonts w:cs="Arial" w:ascii="Arial" w:hAnsi="Arial"/>
                  <w:sz w:val="20"/>
                </w:rPr>
                <w:t>2b</w:t>
              </w:r>
            </w:ins>
          </w:p>
        </w:tc>
      </w:tr>
      <w:tr>
        <w:trPr>
          <w:ins w:id="2446" w:author="Microsoft Office User" w:date="2018-06-11T16:45:00Z"/>
        </w:trPr>
        <w:tc>
          <w:tcPr>
            <w:tcW w:w="1438"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17" w:type="dxa"/>
            </w:tcMar>
          </w:tcPr>
          <w:p>
            <w:pPr>
              <w:pStyle w:val="Table"/>
              <w:keepNext/>
              <w:numPr>
                <w:ilvl w:val="0"/>
                <w:numId w:val="3"/>
              </w:numPr>
              <w:spacing w:before="0" w:after="40"/>
              <w:rPr>
                <w:rFonts w:ascii="Arial" w:hAnsi="Arial" w:cs="Arial"/>
                <w:sz w:val="20"/>
              </w:rPr>
            </w:pPr>
            <w:ins w:id="2447" w:author="Microsoft Office User" w:date="2018-06-11T16:45:00Z">
              <w:r>
                <w:rPr>
                  <w:rFonts w:cs="Arial" w:ascii="Arial" w:hAnsi="Arial"/>
                  <w:sz w:val="20"/>
                </w:rPr>
                <w:t>C_Verify</w:t>
              </w:r>
            </w:ins>
            <w:ins w:id="2448" w:author="Microsoft Office User" w:date="2018-06-11T16:45:00Z">
              <w:r>
                <w:rPr>
                  <w:rFonts w:cs="Arial" w:ascii="Arial" w:hAnsi="Arial"/>
                  <w:sz w:val="20"/>
                  <w:vertAlign w:val="superscript"/>
                </w:rPr>
                <w:t>1</w:t>
              </w:r>
            </w:ins>
          </w:p>
        </w:tc>
        <w:tc>
          <w:tcPr>
            <w:tcW w:w="408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58" w:type="dxa"/>
            </w:tcMar>
          </w:tcPr>
          <w:p>
            <w:pPr>
              <w:pStyle w:val="Definition1"/>
              <w:numPr>
                <w:ilvl w:val="0"/>
                <w:numId w:val="3"/>
              </w:numPr>
              <w:spacing w:before="0" w:after="240"/>
              <w:rPr/>
            </w:pPr>
            <w:ins w:id="2449" w:author="Microsoft Office User" w:date="2018-06-11T16:45:00Z">
              <w:r>
                <w:rPr/>
                <w:t>CKK_EC_MONTGOMERY public key</w:t>
              </w:r>
            </w:ins>
          </w:p>
        </w:tc>
        <w:tc>
          <w:tcPr>
            <w:tcW w:w="138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58" w:type="dxa"/>
            </w:tcMar>
          </w:tcPr>
          <w:p>
            <w:pPr>
              <w:pStyle w:val="Table"/>
              <w:keepNext/>
              <w:numPr>
                <w:ilvl w:val="0"/>
                <w:numId w:val="3"/>
              </w:numPr>
              <w:spacing w:before="0" w:after="40"/>
              <w:jc w:val="center"/>
              <w:rPr>
                <w:rFonts w:ascii="Arial" w:hAnsi="Arial" w:cs="Arial"/>
                <w:sz w:val="20"/>
              </w:rPr>
            </w:pPr>
            <w:ins w:id="2450" w:author="Microsoft Office User" w:date="2018-06-11T16:45:00Z">
              <w:r>
                <w:rPr>
                  <w:rFonts w:cs="Arial" w:ascii="Arial" w:hAnsi="Arial"/>
                  <w:sz w:val="20"/>
                </w:rPr>
                <w:t>any</w:t>
              </w:r>
            </w:ins>
            <w:ins w:id="2451" w:author="Microsoft Office User" w:date="2018-06-11T16:45:00Z">
              <w:r>
                <w:rPr>
                  <w:rFonts w:cs="Arial" w:ascii="Arial" w:hAnsi="Arial"/>
                  <w:sz w:val="20"/>
                  <w:vertAlign w:val="superscript"/>
                </w:rPr>
                <w:t>3</w:t>
              </w:r>
            </w:ins>
            <w:ins w:id="2452" w:author="Microsoft Office User" w:date="2018-06-11T16:45:00Z">
              <w:r>
                <w:rPr>
                  <w:rFonts w:cs="Arial" w:ascii="Arial" w:hAnsi="Arial"/>
                  <w:sz w:val="20"/>
                </w:rPr>
                <w:t xml:space="preserve">, </w:t>
              </w:r>
            </w:ins>
            <w:ins w:id="2453" w:author="Microsoft Office User" w:date="2018-06-11T16:45:00Z">
              <w:r>
                <w:rPr>
                  <w:rFonts w:eastAsia="Symbol" w:cs="Symbol" w:ascii="Symbol" w:hAnsi="Symbol"/>
                  <w:sz w:val="20"/>
                </w:rPr>
                <w:t></w:t>
              </w:r>
            </w:ins>
            <w:ins w:id="2454" w:author="Microsoft Office User" w:date="2018-06-11T16:45:00Z">
              <w:r>
                <w:rPr>
                  <w:rFonts w:cs="Arial" w:ascii="Arial" w:hAnsi="Arial"/>
                  <w:sz w:val="20"/>
                </w:rPr>
                <w:t>2b</w:t>
              </w:r>
            </w:ins>
            <w:ins w:id="2455" w:author="Microsoft Office User" w:date="2018-06-11T16:45:00Z">
              <w:r>
                <w:rPr>
                  <w:rFonts w:cs="Arial" w:ascii="Arial" w:hAnsi="Arial"/>
                  <w:i/>
                  <w:sz w:val="20"/>
                </w:rPr>
                <w:t xml:space="preserve"> </w:t>
              </w:r>
            </w:ins>
            <w:ins w:id="2456" w:author="Microsoft Office User" w:date="2018-06-11T16:45:00Z">
              <w:r>
                <w:rPr>
                  <w:rFonts w:cs="Arial" w:ascii="Arial" w:hAnsi="Arial"/>
                  <w:sz w:val="20"/>
                  <w:vertAlign w:val="superscript"/>
                </w:rPr>
                <w:t>2</w:t>
              </w:r>
            </w:ins>
          </w:p>
        </w:tc>
        <w:tc>
          <w:tcPr>
            <w:tcW w:w="178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58" w:type="dxa"/>
            </w:tcMar>
          </w:tcPr>
          <w:p>
            <w:pPr>
              <w:pStyle w:val="Table"/>
              <w:keepNext/>
              <w:numPr>
                <w:ilvl w:val="0"/>
                <w:numId w:val="3"/>
              </w:numPr>
              <w:spacing w:before="0" w:after="40"/>
              <w:jc w:val="center"/>
              <w:rPr>
                <w:rFonts w:ascii="Arial" w:hAnsi="Arial" w:cs="Arial"/>
                <w:sz w:val="20"/>
              </w:rPr>
            </w:pPr>
            <w:ins w:id="2457" w:author="Microsoft Office User" w:date="2018-06-11T16:45:00Z">
              <w:r>
                <w:rPr>
                  <w:rFonts w:cs="Arial" w:ascii="Arial" w:hAnsi="Arial"/>
                  <w:sz w:val="20"/>
                </w:rPr>
                <w:t>N/A</w:t>
              </w:r>
            </w:ins>
          </w:p>
        </w:tc>
      </w:tr>
    </w:tbl>
    <w:p>
      <w:pPr>
        <w:pStyle w:val="Normal"/>
        <w:numPr>
          <w:ilvl w:val="0"/>
          <w:numId w:val="3"/>
        </w:numPr>
        <w:spacing w:before="480" w:after="0"/>
        <w:rPr>
          <w:rStyle w:val="FootnoteCharacters"/>
        </w:rPr>
      </w:pPr>
      <w:ins w:id="2458" w:author="Microsoft Office User" w:date="2018-06-11T16:45:00Z">
        <w:r>
          <w:rPr>
            <w:rStyle w:val="FootnoteCharacters"/>
          </w:rPr>
          <w:t>2 Data length, signature length.</w:t>
        </w:r>
      </w:ins>
    </w:p>
    <w:p>
      <w:pPr>
        <w:pStyle w:val="Normal"/>
        <w:numPr>
          <w:ilvl w:val="0"/>
          <w:numId w:val="3"/>
        </w:numPr>
        <w:rPr/>
      </w:pPr>
      <w:ins w:id="2459" w:author="Microsoft Office User" w:date="2018-06-11T16:45:00Z">
        <w:r>
          <w:rPr/>
          <w:t xml:space="preserve">For this mechanism, the </w:t>
        </w:r>
      </w:ins>
      <w:ins w:id="2460" w:author="Microsoft Office User" w:date="2018-06-11T16:45:00Z">
        <w:r>
          <w:rPr>
            <w:i/>
          </w:rPr>
          <w:t>ulMinKeySize</w:t>
        </w:r>
      </w:ins>
      <w:ins w:id="2461" w:author="Microsoft Office User" w:date="2018-06-11T16:45:00Z">
        <w:r>
          <w:rPr/>
          <w:t xml:space="preserve"> and </w:t>
        </w:r>
      </w:ins>
      <w:ins w:id="2462" w:author="Microsoft Office User" w:date="2018-06-11T16:45:00Z">
        <w:r>
          <w:rPr>
            <w:i/>
          </w:rPr>
          <w:t>ulMaxKeySize</w:t>
        </w:r>
      </w:ins>
      <w:ins w:id="2463" w:author="Microsoft Office User" w:date="2018-06-11T16:45:00Z">
        <w:r>
          <w:rPr/>
          <w:t xml:space="preserve"> fields of the </w:t>
        </w:r>
      </w:ins>
      <w:ins w:id="2464" w:author="Microsoft Office User" w:date="2018-06-11T16:45:00Z">
        <w:r>
          <w:rPr>
            <w:b/>
          </w:rPr>
          <w:t>CK_MECHANISM_INFO</w:t>
        </w:r>
      </w:ins>
      <w:ins w:id="2465" w:author="Microsoft Office User" w:date="2018-06-11T16:45:00Z">
        <w:r>
          <w:rPr/>
          <w:t xml:space="preserve"> structure specify the minimum and maximum supported number of bits in the field sizes, respectively.  For this mechanism, the only allowed values are 255 and 448 as </w:t>
        </w:r>
      </w:ins>
      <w:ins w:id="2466" w:author="Microsoft Office User" w:date="2018-06-11T16:45:00Z">
        <w:r>
          <w:rPr>
            <w:b/>
            <w:bCs/>
          </w:rPr>
          <w:t>[XEDDSA]</w:t>
        </w:r>
      </w:ins>
      <w:ins w:id="2467" w:author="Microsoft Office User" w:date="2018-06-11T16:45:00Z">
        <w:r>
          <w:rPr/>
          <w:t xml:space="preserve"> only defines curves of these two sizes.  A Cryptoki implementation may support one or both of these curves and should set the </w:t>
        </w:r>
      </w:ins>
      <w:ins w:id="2468" w:author="Microsoft Office User" w:date="2018-06-11T16:45:00Z">
        <w:r>
          <w:rPr>
            <w:i/>
          </w:rPr>
          <w:t>ulMinKeySize</w:t>
        </w:r>
      </w:ins>
      <w:ins w:id="2469" w:author="Microsoft Office User" w:date="2018-06-11T16:45:00Z">
        <w:r>
          <w:rPr/>
          <w:t xml:space="preserve"> and </w:t>
        </w:r>
      </w:ins>
      <w:ins w:id="2470" w:author="Microsoft Office User" w:date="2018-06-11T16:45:00Z">
        <w:r>
          <w:rPr>
            <w:i/>
          </w:rPr>
          <w:t>ulMaxKeySize</w:t>
        </w:r>
      </w:ins>
      <w:ins w:id="2471" w:author="Microsoft Office User" w:date="2018-06-11T16:45:00Z">
        <w:r>
          <w:rPr/>
          <w:t xml:space="preserve"> fields accordingly.</w:t>
        </w:r>
      </w:ins>
    </w:p>
    <w:p>
      <w:pPr>
        <w:pStyle w:val="Heading3"/>
        <w:numPr>
          <w:ilvl w:val="2"/>
          <w:numId w:val="2"/>
        </w:numPr>
        <w:pBdr>
          <w:top w:val="single" w:sz="4" w:space="6" w:color="808080"/>
        </w:pBdr>
        <w:pPrChange w:id="0" w:author="Microsoft Office User" w:date="2018-06-11T16:47:00Z">
          <w:pPr>
            <w:pBdr>
              <w:top w:val="single" w:sz="4" w:space="6" w:color="808080"/>
            </w:pBdr>
          </w:pPr>
        </w:pPrChange>
        <w:rPr/>
      </w:pPr>
      <w:bookmarkStart w:id="671" w:name="_Toc516500680"/>
      <w:bookmarkStart w:id="672" w:name="_Toc437440535"/>
      <w:bookmarkStart w:id="673" w:name="_Toc441850454"/>
      <w:bookmarkStart w:id="674" w:name="_Toc441162376"/>
      <w:bookmarkEnd w:id="672"/>
      <w:bookmarkEnd w:id="673"/>
      <w:bookmarkEnd w:id="674"/>
      <w:bookmarkEnd w:id="671"/>
      <w:r>
        <w:rPr/>
        <w:t>EC mechanism parameters</w:t>
      </w:r>
    </w:p>
    <w:p>
      <w:pPr>
        <w:pStyle w:val="Normal"/>
        <w:numPr>
          <w:ilvl w:val="0"/>
          <w:numId w:val="3"/>
        </w:numPr>
        <w:rPr/>
      </w:pPr>
      <w:ins w:id="2472" w:author="Microsoft Office User" w:date="2018-06-11T16:45:00Z">
        <w:r>
          <w:rPr>
            <w:b/>
          </w:rPr>
          <w:t>CK_XEDDSA_PARAMS</w:t>
        </w:r>
      </w:ins>
      <w:ins w:id="2473" w:author="Microsoft Office User" w:date="2018-06-11T16:45:00Z">
        <w:r>
          <w:rPr/>
          <w:t xml:space="preserve"> is a structure that provides the parameters for the </w:t>
        </w:r>
      </w:ins>
      <w:ins w:id="2474" w:author="Microsoft Office User" w:date="2018-06-11T16:45:00Z">
        <w:r>
          <w:rPr>
            <w:b/>
          </w:rPr>
          <w:t>CKM_XEDDSA</w:t>
        </w:r>
      </w:ins>
      <w:ins w:id="2475" w:author="Microsoft Office User" w:date="2018-06-11T16:45:00Z">
        <w:r>
          <w:rPr/>
          <w:t xml:space="preserve"> signature mechanism.  The structure is defined as follows:</w:t>
        </w:r>
      </w:ins>
    </w:p>
    <w:p>
      <w:pPr>
        <w:pStyle w:val="CCode"/>
        <w:numPr>
          <w:ilvl w:val="0"/>
          <w:numId w:val="3"/>
        </w:numPr>
        <w:rPr/>
      </w:pPr>
      <w:ins w:id="2476" w:author="Microsoft Office User" w:date="2018-06-11T16:45:00Z">
        <w:r>
          <w:rPr/>
          <w:t>typedef struct CK_XEDDSA_PARAMS {</w:t>
        </w:r>
      </w:ins>
    </w:p>
    <w:p>
      <w:pPr>
        <w:pStyle w:val="Code"/>
        <w:numPr>
          <w:ilvl w:val="0"/>
          <w:numId w:val="3"/>
        </w:numPr>
        <w:shd w:fill="D9D9D9" w:val="clear"/>
        <w:rPr>
          <w:highlight w:val="yellow"/>
        </w:rPr>
      </w:pPr>
      <w:ins w:id="2477" w:author="Microsoft Office User" w:date="2018-06-11T16:45:00Z">
        <w:r>
          <w:rPr>
            <w:highlight w:val="yellow"/>
          </w:rPr>
          <w:t>typedef struct CK_XEDDSA_PARAMS {</w:t>
        </w:r>
      </w:ins>
    </w:p>
    <w:p>
      <w:pPr>
        <w:pStyle w:val="Code"/>
        <w:numPr>
          <w:ilvl w:val="0"/>
          <w:numId w:val="3"/>
        </w:numPr>
        <w:shd w:fill="D9D9D9" w:val="clear"/>
        <w:rPr>
          <w:highlight w:val="yellow"/>
        </w:rPr>
      </w:pPr>
      <w:ins w:id="2478" w:author="Microsoft Office User" w:date="2018-06-11T16:45:00Z">
        <w:r>
          <w:rPr>
            <w:highlight w:val="yellow"/>
          </w:rPr>
          <w:tab/>
          <w:t>CK_XEDDSA_HASH_TYPE hash;</w:t>
        </w:r>
      </w:ins>
    </w:p>
    <w:p>
      <w:pPr>
        <w:pStyle w:val="Code"/>
        <w:numPr>
          <w:ilvl w:val="0"/>
          <w:numId w:val="3"/>
        </w:numPr>
        <w:shd w:fill="D9D9D9" w:val="clear"/>
        <w:rPr>
          <w:highlight w:val="yellow"/>
        </w:rPr>
      </w:pPr>
      <w:ins w:id="2479" w:author="Microsoft Office User" w:date="2018-06-11T16:45:00Z">
        <w:r>
          <w:rPr>
            <w:highlight w:val="yellow"/>
          </w:rPr>
          <w:t>} CK_XEDDSA_PARAMS;</w:t>
        </w:r>
      </w:ins>
    </w:p>
    <w:p>
      <w:pPr>
        <w:pStyle w:val="CCode"/>
        <w:numPr>
          <w:ilvl w:val="0"/>
          <w:numId w:val="3"/>
        </w:numPr>
        <w:ind w:left="432" w:hanging="0"/>
        <w:rPr>
          <w:rFonts w:ascii="Arial" w:hAnsi="Arial"/>
        </w:rPr>
      </w:pPr>
      <w:ins w:id="2480" w:author="Microsoft Office User" w:date="2018-06-11T16:45:00Z">
        <w:r>
          <w:rPr>
            <w:rFonts w:ascii="Arial" w:hAnsi="Arial"/>
          </w:rPr>
        </w:r>
      </w:ins>
    </w:p>
    <w:p>
      <w:pPr>
        <w:pStyle w:val="Normal"/>
        <w:numPr>
          <w:ilvl w:val="0"/>
          <w:numId w:val="3"/>
        </w:numPr>
        <w:rPr/>
      </w:pPr>
      <w:ins w:id="2481" w:author="Microsoft Office User" w:date="2018-06-11T16:45:00Z">
        <w:r>
          <w:rPr/>
          <w:t>The fields of the structure have the following meanings:</w:t>
        </w:r>
      </w:ins>
    </w:p>
    <w:p>
      <w:pPr>
        <w:pStyle w:val="Definition1"/>
        <w:numPr>
          <w:ilvl w:val="0"/>
          <w:numId w:val="3"/>
        </w:numPr>
        <w:ind w:left="2880" w:hanging="2160"/>
        <w:rPr/>
      </w:pPr>
      <w:ins w:id="2482" w:author="Microsoft Office User" w:date="2018-06-11T16:45:00Z">
        <w:r>
          <w:rPr/>
          <w:t>hash</w:t>
          <w:tab/>
          <w:t>a Hash mechanism to be used by the mechanism.</w:t>
        </w:r>
      </w:ins>
    </w:p>
    <w:p>
      <w:pPr>
        <w:pStyle w:val="Normal"/>
        <w:numPr>
          <w:ilvl w:val="0"/>
          <w:numId w:val="3"/>
        </w:numPr>
        <w:rPr/>
      </w:pPr>
      <w:ins w:id="2483" w:author="Microsoft Office User" w:date="2018-06-11T16:45:00Z">
        <w:r>
          <w:rPr>
            <w:b/>
          </w:rPr>
          <w:t>CK_XEDDSA_PARAMS_PTR</w:t>
        </w:r>
      </w:ins>
      <w:ins w:id="2484" w:author="Microsoft Office User" w:date="2018-06-11T16:45:00Z">
        <w:r>
          <w:rPr/>
          <w:t xml:space="preserve"> is a pointer to a </w:t>
        </w:r>
      </w:ins>
      <w:ins w:id="2485" w:author="Microsoft Office User" w:date="2018-06-11T16:45:00Z">
        <w:r>
          <w:rPr>
            <w:b/>
          </w:rPr>
          <w:t>CK_XEDDSA_PARAMS</w:t>
        </w:r>
      </w:ins>
      <w:ins w:id="2486" w:author="Microsoft Office User" w:date="2018-06-11T16:45:00Z">
        <w:r>
          <w:rPr/>
          <w:t>.</w:t>
        </w:r>
      </w:ins>
    </w:p>
    <w:p>
      <w:pPr>
        <w:pStyle w:val="Normal"/>
        <w:numPr>
          <w:ilvl w:val="0"/>
          <w:numId w:val="3"/>
        </w:numPr>
        <w:rPr/>
      </w:pPr>
      <w:ins w:id="2487" w:author="Microsoft Office User" w:date="2018-06-11T16:45:00Z">
        <w:r>
          <w:rPr/>
        </w:r>
      </w:ins>
    </w:p>
    <w:p>
      <w:pPr>
        <w:pStyle w:val="Normal"/>
        <w:keepNext/>
        <w:numPr>
          <w:ilvl w:val="0"/>
          <w:numId w:val="69"/>
        </w:numPr>
        <w:spacing w:before="0" w:after="240"/>
        <w:jc w:val="both"/>
        <w:rPr/>
      </w:pPr>
      <w:ins w:id="2488" w:author="Microsoft Office User" w:date="2018-06-11T16:45:00Z">
        <w:r>
          <w:rPr>
            <w:rFonts w:cs="Arial"/>
            <w:b/>
          </w:rPr>
          <w:t>CK_XEDDSA_HASH_TYPE, CK_XEDDSA_HASH_TYPE_PTR</w:t>
        </w:r>
      </w:ins>
    </w:p>
    <w:p>
      <w:pPr>
        <w:pStyle w:val="Normal"/>
        <w:numPr>
          <w:ilvl w:val="0"/>
          <w:numId w:val="3"/>
        </w:numPr>
        <w:rPr/>
      </w:pPr>
      <w:ins w:id="2489" w:author="Microsoft Office User" w:date="2018-06-11T16:45:00Z">
        <w:r>
          <w:rPr>
            <w:b/>
          </w:rPr>
          <w:t>CK_XEDDSA_HASH_TYPE</w:t>
        </w:r>
      </w:ins>
      <w:ins w:id="2490" w:author="Microsoft Office User" w:date="2018-06-11T16:45:00Z">
        <w:r>
          <w:rPr/>
          <w:t xml:space="preserve"> is used to indicate the hash function applied used in XEDDSA.  It is defined as follows:</w:t>
        </w:r>
      </w:ins>
    </w:p>
    <w:p>
      <w:pPr>
        <w:pStyle w:val="CCode"/>
        <w:numPr>
          <w:ilvl w:val="0"/>
          <w:numId w:val="3"/>
        </w:numPr>
        <w:rPr/>
      </w:pPr>
      <w:ins w:id="2491" w:author="Microsoft Office User" w:date="2018-06-11T16:45:00Z">
        <w:r>
          <w:rPr/>
          <w:t>typedef CK_ULONG CK_XEDDSA_HASH_TYPE;</w:t>
        </w:r>
      </w:ins>
    </w:p>
    <w:p>
      <w:pPr>
        <w:pStyle w:val="CCode"/>
        <w:numPr>
          <w:ilvl w:val="0"/>
          <w:numId w:val="3"/>
        </w:numPr>
        <w:rPr>
          <w:rFonts w:ascii="Arial" w:hAnsi="Arial"/>
        </w:rPr>
      </w:pPr>
      <w:ins w:id="2492" w:author="Microsoft Office User" w:date="2018-06-11T16:45:00Z">
        <w:r>
          <w:rPr>
            <w:rFonts w:ascii="Arial" w:hAnsi="Arial"/>
          </w:rPr>
        </w:r>
      </w:ins>
    </w:p>
    <w:p>
      <w:pPr>
        <w:pStyle w:val="Normal"/>
        <w:numPr>
          <w:ilvl w:val="0"/>
          <w:numId w:val="3"/>
        </w:numPr>
        <w:rPr/>
      </w:pPr>
      <w:ins w:id="2493" w:author="Microsoft Office User" w:date="2018-06-11T16:45:00Z">
        <w:r>
          <w:rPr/>
          <w:t>The following table lists the defined functions.</w:t>
        </w:r>
      </w:ins>
    </w:p>
    <w:p>
      <w:pPr>
        <w:pStyle w:val="Caption1"/>
        <w:numPr>
          <w:ilvl w:val="0"/>
          <w:numId w:val="3"/>
        </w:numPr>
        <w:rPr/>
      </w:pPr>
      <w:ins w:id="2494" w:author="Microsoft Office User" w:date="2018-06-11T16:45:00Z">
        <w:r>
          <w:rPr/>
          <w:t xml:space="preserve">Table </w:t>
        </w:r>
      </w:ins>
      <w:r>
        <w:rPr/>
        <w:fldChar w:fldCharType="begin"/>
      </w:r>
      <w:r>
        <w:instrText> SEQ Table \* ARABIC </w:instrText>
      </w:r>
      <w:r>
        <w:fldChar w:fldCharType="separate"/>
      </w:r>
      <w:r>
        <w:t>42</w:t>
      </w:r>
      <w:r>
        <w:fldChar w:fldCharType="end"/>
      </w:r>
      <w:ins w:id="2495" w:author="Microsoft Office User" w:date="2018-06-11T16:45:00Z">
        <w:r>
          <w:rPr/>
          <w:t>, EC: Key Derivation Functions</w:t>
        </w:r>
      </w:ins>
    </w:p>
    <w:tbl>
      <w:tblPr>
        <w:tblW w:w="3060" w:type="dxa"/>
        <w:jc w:val="left"/>
        <w:tblInd w:w="109"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17" w:type="dxa"/>
          <w:bottom w:w="0" w:type="dxa"/>
          <w:right w:w="108" w:type="dxa"/>
        </w:tblCellMar>
        <w:tblLook w:val="04a0" w:noVBand="1" w:noHBand="0" w:lastColumn="0" w:firstColumn="1" w:lastRow="0" w:firstRow="1"/>
      </w:tblPr>
      <w:tblGrid>
        <w:gridCol w:w="3060"/>
      </w:tblGrid>
      <w:tr>
        <w:trPr>
          <w:ins w:id="2496" w:author="Microsoft Office User" w:date="2018-06-11T16:45:00Z"/>
        </w:trPr>
        <w:tc>
          <w:tcPr>
            <w:tcW w:w="3060"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7" w:type="dxa"/>
            </w:tcMar>
          </w:tcPr>
          <w:p>
            <w:pPr>
              <w:pStyle w:val="Table"/>
              <w:numPr>
                <w:ilvl w:val="0"/>
                <w:numId w:val="3"/>
              </w:numPr>
              <w:spacing w:before="0" w:after="40"/>
              <w:rPr>
                <w:rFonts w:ascii="Arial" w:hAnsi="Arial" w:cs="Arial"/>
                <w:b/>
                <w:b/>
                <w:sz w:val="20"/>
              </w:rPr>
            </w:pPr>
            <w:ins w:id="2497" w:author="Microsoft Office User" w:date="2018-06-11T16:45:00Z">
              <w:r>
                <w:rPr>
                  <w:rFonts w:cs="Arial" w:ascii="Arial" w:hAnsi="Arial"/>
                  <w:b/>
                  <w:sz w:val="20"/>
                </w:rPr>
                <w:t>Source Identifier</w:t>
              </w:r>
            </w:ins>
          </w:p>
        </w:tc>
      </w:tr>
      <w:tr>
        <w:trPr>
          <w:ins w:id="2498" w:author="Microsoft Office User" w:date="2018-06-11T16:45:00Z"/>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7" w:type="dxa"/>
            </w:tcMar>
          </w:tcPr>
          <w:p>
            <w:pPr>
              <w:pStyle w:val="Table"/>
              <w:numPr>
                <w:ilvl w:val="0"/>
                <w:numId w:val="3"/>
              </w:numPr>
              <w:spacing w:before="0" w:after="40"/>
              <w:rPr/>
            </w:pPr>
            <w:ins w:id="2499" w:author="Microsoft Office User" w:date="2018-06-11T16:45:00Z">
              <w:r>
                <w:rPr>
                  <w:rFonts w:cs="Arial" w:ascii="Arial" w:hAnsi="Arial"/>
                  <w:sz w:val="20"/>
                </w:rPr>
                <w:t>CKM_BLAKE2B_256</w:t>
              </w:r>
            </w:ins>
          </w:p>
        </w:tc>
      </w:tr>
      <w:tr>
        <w:trPr>
          <w:ins w:id="2500" w:author="Microsoft Office User" w:date="2018-06-11T16:45:00Z"/>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7" w:type="dxa"/>
            </w:tcMar>
          </w:tcPr>
          <w:p>
            <w:pPr>
              <w:pStyle w:val="Table"/>
              <w:numPr>
                <w:ilvl w:val="0"/>
                <w:numId w:val="3"/>
              </w:numPr>
              <w:spacing w:before="0" w:after="40"/>
              <w:rPr/>
            </w:pPr>
            <w:ins w:id="2501" w:author="Microsoft Office User" w:date="2018-06-11T16:45:00Z">
              <w:r>
                <w:rPr>
                  <w:rFonts w:cs="Arial" w:ascii="Arial" w:hAnsi="Arial"/>
                  <w:sz w:val="20"/>
                </w:rPr>
                <w:t>CKM_BLAKE2B_512</w:t>
              </w:r>
            </w:ins>
          </w:p>
        </w:tc>
      </w:tr>
      <w:tr>
        <w:trPr>
          <w:ins w:id="2502" w:author="Microsoft Office User" w:date="2018-06-11T16:45:00Z"/>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7" w:type="dxa"/>
            </w:tcMar>
          </w:tcPr>
          <w:p>
            <w:pPr>
              <w:pStyle w:val="Table"/>
              <w:numPr>
                <w:ilvl w:val="0"/>
                <w:numId w:val="3"/>
              </w:numPr>
              <w:spacing w:before="0" w:after="40"/>
              <w:rPr/>
            </w:pPr>
            <w:ins w:id="2503" w:author="Microsoft Office User" w:date="2018-06-11T16:45:00Z">
              <w:r>
                <w:rPr>
                  <w:rFonts w:cs="Arial" w:ascii="Arial" w:hAnsi="Arial"/>
                  <w:sz w:val="20"/>
                </w:rPr>
                <w:t>CKM_SHA3_256</w:t>
              </w:r>
            </w:ins>
          </w:p>
        </w:tc>
      </w:tr>
      <w:tr>
        <w:trPr>
          <w:ins w:id="2504" w:author="Microsoft Office User" w:date="2018-06-11T16:45:00Z"/>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7" w:type="dxa"/>
            </w:tcMar>
          </w:tcPr>
          <w:p>
            <w:pPr>
              <w:pStyle w:val="Table"/>
              <w:numPr>
                <w:ilvl w:val="0"/>
                <w:numId w:val="3"/>
              </w:numPr>
              <w:spacing w:before="0" w:after="40"/>
              <w:rPr/>
            </w:pPr>
            <w:ins w:id="2505" w:author="Microsoft Office User" w:date="2018-06-11T16:45:00Z">
              <w:r>
                <w:rPr>
                  <w:rFonts w:cs="Arial" w:ascii="Arial" w:hAnsi="Arial"/>
                  <w:sz w:val="20"/>
                </w:rPr>
                <w:t>CKM_SHA3_512</w:t>
              </w:r>
            </w:ins>
          </w:p>
        </w:tc>
      </w:tr>
      <w:tr>
        <w:trPr>
          <w:ins w:id="2506" w:author="Microsoft Office User" w:date="2018-06-11T16:45:00Z"/>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7" w:type="dxa"/>
            </w:tcMar>
          </w:tcPr>
          <w:p>
            <w:pPr>
              <w:pStyle w:val="Table"/>
              <w:numPr>
                <w:ilvl w:val="0"/>
                <w:numId w:val="3"/>
              </w:numPr>
              <w:spacing w:before="0" w:after="40"/>
              <w:rPr>
                <w:rFonts w:ascii="Arial" w:hAnsi="Arial" w:cs="Arial"/>
                <w:sz w:val="20"/>
              </w:rPr>
            </w:pPr>
            <w:ins w:id="2507" w:author="Microsoft Office User" w:date="2018-06-11T16:45:00Z">
              <w:r>
                <w:rPr>
                  <w:rFonts w:cs="Arial" w:ascii="Arial" w:hAnsi="Arial"/>
                  <w:color w:val="00000A"/>
                  <w:sz w:val="20"/>
                </w:rPr>
                <w:t>CKM_SHA256</w:t>
              </w:r>
            </w:ins>
          </w:p>
        </w:tc>
      </w:tr>
      <w:tr>
        <w:trPr>
          <w:ins w:id="2508" w:author="Microsoft Office User" w:date="2018-06-11T16:45:00Z"/>
        </w:trPr>
        <w:tc>
          <w:tcPr>
            <w:tcW w:w="3060" w:type="dxa"/>
            <w:tcBorders>
              <w:top w:val="single" w:sz="6"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clear"/>
            <w:tcMar>
              <w:left w:w="17" w:type="dxa"/>
            </w:tcMar>
          </w:tcPr>
          <w:p>
            <w:pPr>
              <w:pStyle w:val="Table"/>
              <w:numPr>
                <w:ilvl w:val="0"/>
                <w:numId w:val="3"/>
              </w:numPr>
              <w:spacing w:before="0" w:after="40"/>
              <w:rPr>
                <w:rFonts w:ascii="Arial" w:hAnsi="Arial" w:cs="Arial"/>
                <w:sz w:val="20"/>
              </w:rPr>
            </w:pPr>
            <w:ins w:id="2509" w:author="Microsoft Office User" w:date="2018-06-11T16:45:00Z">
              <w:r>
                <w:rPr>
                  <w:rFonts w:cs="Arial" w:ascii="Arial" w:hAnsi="Arial"/>
                  <w:color w:val="00000A"/>
                  <w:sz w:val="20"/>
                </w:rPr>
                <w:t>CKM_SHA512</w:t>
              </w:r>
            </w:ins>
          </w:p>
        </w:tc>
      </w:tr>
    </w:tbl>
    <w:p>
      <w:pPr>
        <w:pStyle w:val="Normal"/>
        <w:numPr>
          <w:ilvl w:val="0"/>
          <w:numId w:val="3"/>
        </w:numPr>
        <w:rPr/>
      </w:pPr>
      <w:ins w:id="2510" w:author="Microsoft Office User" w:date="2018-06-11T16:45:00Z">
        <w:r>
          <w:rPr/>
        </w:r>
      </w:ins>
    </w:p>
    <w:p>
      <w:pPr>
        <w:pStyle w:val="Normal"/>
        <w:numPr>
          <w:ilvl w:val="0"/>
          <w:numId w:val="3"/>
        </w:numPr>
        <w:rPr/>
      </w:pPr>
      <w:ins w:id="2511" w:author="Microsoft Office User" w:date="2018-06-11T16:45:00Z">
        <w:r>
          <w:rPr>
            <w:b/>
          </w:rPr>
          <w:t>CK_XEDDSA_HASH_TYPE_PTR</w:t>
        </w:r>
      </w:ins>
      <w:ins w:id="2512" w:author="Microsoft Office User" w:date="2018-06-11T16:45:00Z">
        <w:r>
          <w:rPr/>
          <w:t xml:space="preserve"> is a pointer to a </w:t>
        </w:r>
      </w:ins>
      <w:ins w:id="2513" w:author="Microsoft Office User" w:date="2018-06-11T16:45:00Z">
        <w:r>
          <w:rPr>
            <w:b/>
          </w:rPr>
          <w:t>CK_XEDDSA_HASH_TYPE</w:t>
        </w:r>
      </w:ins>
      <w:ins w:id="2514" w:author="Microsoft Office User" w:date="2018-06-11T16:45:00Z">
        <w:r>
          <w:rPr/>
          <w:t>.</w:t>
        </w:r>
      </w:ins>
    </w:p>
    <w:p>
      <w:pPr>
        <w:pStyle w:val="Normal"/>
        <w:numPr>
          <w:ilvl w:val="0"/>
          <w:numId w:val="3"/>
        </w:numPr>
        <w:rPr/>
      </w:pPr>
      <w:ins w:id="2515" w:author="Microsoft Office User" w:date="2018-06-11T14:50:00Z">
        <w:r>
          <w:rPr/>
        </w:r>
      </w:ins>
    </w:p>
    <w:p>
      <w:pPr>
        <w:pStyle w:val="Normal"/>
        <w:numPr>
          <w:ilvl w:val="0"/>
          <w:numId w:val="3"/>
        </w:numPr>
        <w:rPr/>
      </w:pPr>
      <w:r>
        <w:rPr/>
      </w:r>
    </w:p>
    <w:p>
      <w:pPr>
        <w:pStyle w:val="Heading3"/>
        <w:numPr>
          <w:ilvl w:val="2"/>
          <w:numId w:val="2"/>
        </w:numPr>
        <w:rPr/>
      </w:pPr>
      <w:bookmarkStart w:id="675" w:name="_Toc516500681"/>
      <w:bookmarkStart w:id="676" w:name="_Toc416960017"/>
      <w:bookmarkStart w:id="677" w:name="_Toc395187771"/>
      <w:bookmarkStart w:id="678" w:name="_Toc391471133"/>
      <w:bookmarkStart w:id="679" w:name="_Toc370634416"/>
      <w:bookmarkStart w:id="680" w:name="_Toc228894667"/>
      <w:bookmarkStart w:id="681" w:name="_Toc228807193"/>
      <w:bookmarkStart w:id="682" w:name="_Toc72656236"/>
      <w:bookmarkStart w:id="683" w:name="_Hlt500652492"/>
      <w:bookmarkEnd w:id="683"/>
      <w:bookmarkEnd w:id="675"/>
      <w:bookmarkEnd w:id="676"/>
      <w:bookmarkEnd w:id="677"/>
      <w:bookmarkEnd w:id="678"/>
      <w:bookmarkEnd w:id="679"/>
      <w:bookmarkEnd w:id="680"/>
      <w:bookmarkEnd w:id="681"/>
      <w:bookmarkEnd w:id="682"/>
      <w:r>
        <w:rPr/>
        <w:t>EC mechanism parameters</w:t>
      </w:r>
    </w:p>
    <w:p>
      <w:pPr>
        <w:pStyle w:val="Normal"/>
        <w:keepNext/>
        <w:numPr>
          <w:ilvl w:val="0"/>
          <w:numId w:val="10"/>
        </w:numPr>
        <w:spacing w:before="0" w:after="240"/>
        <w:jc w:val="both"/>
        <w:rPr>
          <w:rFonts w:cs="Arial"/>
          <w:b/>
          <w:b/>
        </w:rPr>
      </w:pPr>
      <w:ins w:id="2517" w:author="Microsoft Office User" w:date="2018-06-11T14:52:00Z">
        <w:r>
          <w:rPr>
            <w:rFonts w:cs="Arial"/>
            <w:b/>
          </w:rPr>
          <w:t>CK_EDDSA_PARAMS, CK_EDDSA_PARAMS_PTR</w:t>
        </w:r>
      </w:ins>
    </w:p>
    <w:p>
      <w:pPr>
        <w:pStyle w:val="Normal"/>
        <w:numPr>
          <w:ilvl w:val="0"/>
          <w:numId w:val="3"/>
        </w:numPr>
        <w:rPr/>
      </w:pPr>
      <w:ins w:id="2518" w:author="Microsoft Office User" w:date="2018-06-11T14:52:00Z">
        <w:r>
          <w:rPr>
            <w:b/>
          </w:rPr>
          <w:t>CK_EDDSA_PARAMS</w:t>
        </w:r>
      </w:ins>
      <w:ins w:id="2519" w:author="Microsoft Office User" w:date="2018-06-11T14:52:00Z">
        <w:r>
          <w:rPr/>
          <w:t xml:space="preserve"> is a structure that provides the parameters for the </w:t>
        </w:r>
      </w:ins>
      <w:ins w:id="2520" w:author="Microsoft Office User" w:date="2018-06-11T14:52:00Z">
        <w:r>
          <w:rPr>
            <w:b/>
          </w:rPr>
          <w:t>CKM_EDDSA</w:t>
        </w:r>
      </w:ins>
      <w:ins w:id="2521" w:author="Microsoft Office User" w:date="2018-06-11T14:52:00Z">
        <w:r>
          <w:rPr/>
          <w:t xml:space="preserve"> signature mechanism.  The structure is defined as follows:</w:t>
        </w:r>
      </w:ins>
    </w:p>
    <w:p>
      <w:pPr>
        <w:pStyle w:val="CCode"/>
        <w:numPr>
          <w:ilvl w:val="0"/>
          <w:numId w:val="3"/>
        </w:numPr>
        <w:rPr/>
      </w:pPr>
      <w:ins w:id="2522" w:author="Microsoft Office User" w:date="2018-06-11T14:52:00Z">
        <w:r>
          <w:rPr/>
          <w:t>typedef struct CK_EDDSA_PARAMS {</w:t>
        </w:r>
      </w:ins>
    </w:p>
    <w:p>
      <w:pPr>
        <w:pStyle w:val="CCode"/>
        <w:numPr>
          <w:ilvl w:val="0"/>
          <w:numId w:val="3"/>
        </w:numPr>
        <w:rPr/>
      </w:pPr>
      <w:ins w:id="2523" w:author="Microsoft Office User" w:date="2018-06-11T14:52:00Z">
        <w:r>
          <w:rPr/>
          <w:tab/>
          <w:t>CK_BBOOL phFlag;</w:t>
        </w:r>
      </w:ins>
    </w:p>
    <w:p>
      <w:pPr>
        <w:pStyle w:val="CCode"/>
        <w:numPr>
          <w:ilvl w:val="0"/>
          <w:numId w:val="3"/>
        </w:numPr>
        <w:rPr/>
      </w:pPr>
      <w:ins w:id="2524" w:author="Microsoft Office User" w:date="2018-06-11T14:52:00Z">
        <w:r>
          <w:rPr/>
          <w:tab/>
          <w:t>CK_ULONG ulContextDataLen;</w:t>
        </w:r>
      </w:ins>
    </w:p>
    <w:p>
      <w:pPr>
        <w:pStyle w:val="CCode"/>
        <w:numPr>
          <w:ilvl w:val="0"/>
          <w:numId w:val="3"/>
        </w:numPr>
        <w:rPr/>
      </w:pPr>
      <w:ins w:id="2525" w:author="Microsoft Office User" w:date="2018-06-11T14:52:00Z">
        <w:r>
          <w:rPr/>
          <w:tab/>
          <w:t>CK_BYTE_PTR pContextData;</w:t>
        </w:r>
      </w:ins>
    </w:p>
    <w:p>
      <w:pPr>
        <w:pStyle w:val="CCode"/>
        <w:numPr>
          <w:ilvl w:val="0"/>
          <w:numId w:val="3"/>
        </w:numPr>
        <w:rPr/>
      </w:pPr>
      <w:ins w:id="2526" w:author="Microsoft Office User" w:date="2018-06-11T14:52:00Z">
        <w:r>
          <w:rPr/>
          <w:t>} CK_EDDSA_PARAMS;</w:t>
        </w:r>
      </w:ins>
    </w:p>
    <w:p>
      <w:pPr>
        <w:pStyle w:val="CCode"/>
        <w:numPr>
          <w:ilvl w:val="0"/>
          <w:numId w:val="3"/>
        </w:numPr>
        <w:ind w:left="0" w:hanging="0"/>
        <w:rPr>
          <w:rFonts w:ascii="Arial" w:hAnsi="Arial"/>
        </w:rPr>
      </w:pPr>
      <w:ins w:id="2527" w:author="Microsoft Office User" w:date="2018-06-11T14:52:00Z">
        <w:r>
          <w:rPr>
            <w:rFonts w:ascii="Arial" w:hAnsi="Arial"/>
          </w:rPr>
        </w:r>
      </w:ins>
    </w:p>
    <w:p>
      <w:pPr>
        <w:pStyle w:val="Normal"/>
        <w:numPr>
          <w:ilvl w:val="0"/>
          <w:numId w:val="3"/>
        </w:numPr>
        <w:rPr/>
      </w:pPr>
      <w:ins w:id="2528" w:author="Microsoft Office User" w:date="2018-06-11T14:52:00Z">
        <w:r>
          <w:rPr/>
          <w:t>The fields of the structure have the following meanings:</w:t>
        </w:r>
      </w:ins>
    </w:p>
    <w:p>
      <w:pPr>
        <w:pStyle w:val="Definition1"/>
        <w:numPr>
          <w:ilvl w:val="0"/>
          <w:numId w:val="3"/>
        </w:numPr>
        <w:ind w:left="2880" w:hanging="2160"/>
        <w:rPr/>
      </w:pPr>
      <w:ins w:id="2529" w:author="Microsoft Office User" w:date="2018-06-11T14:52:00Z">
        <w:r>
          <w:rPr/>
          <w:t>phFlag</w:t>
          <w:tab/>
          <w:t>a Boolean value which indicates if Prehashed variant of EdDSA should used</w:t>
        </w:r>
      </w:ins>
    </w:p>
    <w:p>
      <w:pPr>
        <w:pStyle w:val="Definition1"/>
        <w:numPr>
          <w:ilvl w:val="0"/>
          <w:numId w:val="3"/>
        </w:numPr>
        <w:ind w:left="2880" w:hanging="2160"/>
        <w:rPr/>
      </w:pPr>
      <w:ins w:id="2530" w:author="Microsoft Office User" w:date="2018-06-11T14:52:00Z">
        <w:r>
          <w:rPr/>
          <w:t>ulContextDataLen</w:t>
          <w:tab/>
          <w:t>the length in bytes of the context data where 0 &lt;= ulContextDataLen &lt;= 255.</w:t>
        </w:r>
      </w:ins>
    </w:p>
    <w:p>
      <w:pPr>
        <w:pStyle w:val="Definition1"/>
        <w:numPr>
          <w:ilvl w:val="0"/>
          <w:numId w:val="3"/>
        </w:numPr>
        <w:rPr/>
      </w:pPr>
      <w:ins w:id="2531" w:author="Microsoft Office User" w:date="2018-06-11T14:52:00Z">
        <w:r>
          <w:rPr/>
          <w:tab/>
          <w:t>pContextData</w:t>
          <w:tab/>
          <w:tab/>
          <w:t>context data shared between the signer and verifier</w:t>
        </w:r>
      </w:ins>
    </w:p>
    <w:p>
      <w:pPr>
        <w:pStyle w:val="Normal"/>
        <w:numPr>
          <w:ilvl w:val="0"/>
          <w:numId w:val="3"/>
        </w:numPr>
        <w:rPr/>
      </w:pPr>
      <w:ins w:id="2532" w:author="Microsoft Office User" w:date="2018-06-11T14:52:00Z">
        <w:r>
          <w:rPr>
            <w:b/>
          </w:rPr>
          <w:t>CK_EDDSA_PARAMS_PTR</w:t>
        </w:r>
      </w:ins>
      <w:ins w:id="2533" w:author="Microsoft Office User" w:date="2018-06-11T14:52:00Z">
        <w:r>
          <w:rPr/>
          <w:t xml:space="preserve"> is a pointer to a </w:t>
        </w:r>
      </w:ins>
      <w:ins w:id="2534" w:author="Microsoft Office User" w:date="2018-06-11T14:52:00Z">
        <w:r>
          <w:rPr>
            <w:b/>
          </w:rPr>
          <w:t>CK_EDDSA_PARAMS</w:t>
        </w:r>
      </w:ins>
      <w:ins w:id="2535" w:author="Microsoft Office User" w:date="2018-06-11T14:52:00Z">
        <w:r>
          <w:rPr/>
          <w:t>.</w:t>
        </w:r>
      </w:ins>
    </w:p>
    <w:p>
      <w:pPr>
        <w:pStyle w:val="Normal"/>
        <w:numPr>
          <w:ilvl w:val="0"/>
          <w:numId w:val="3"/>
        </w:numPr>
        <w:rPr/>
      </w:pPr>
      <w:ins w:id="2537" w:author="Microsoft Office User" w:date="2018-06-11T14:52:00Z">
        <w:r>
          <w:rPr/>
        </w:r>
      </w:ins>
    </w:p>
    <w:p>
      <w:pPr>
        <w:pStyle w:val="Normal"/>
        <w:keepNext/>
        <w:numPr>
          <w:ilvl w:val="0"/>
          <w:numId w:val="10"/>
        </w:numPr>
        <w:spacing w:before="0" w:after="240"/>
        <w:jc w:val="both"/>
        <w:rPr>
          <w:rFonts w:cs="Arial"/>
          <w:b/>
          <w:b/>
        </w:rPr>
      </w:pPr>
      <w:r>
        <w:rPr>
          <w:rFonts w:cs="Arial"/>
          <w:b/>
        </w:rPr>
        <w:t>CK_EC_KDF_TYPE, CK_EC_KDF_TYPE_PTR</w:t>
      </w:r>
    </w:p>
    <w:p>
      <w:pPr>
        <w:pStyle w:val="Normal"/>
        <w:numPr>
          <w:ilvl w:val="0"/>
          <w:numId w:val="3"/>
        </w:numPr>
        <w:rPr/>
      </w:pPr>
      <w:r>
        <w:rPr>
          <w:b/>
        </w:rPr>
        <w:t>CK_EC_KDF_TYPE</w:t>
      </w:r>
      <w:r>
        <w:rPr/>
        <w:t xml:space="preserve"> is used to indicate the Key Derivation Function (KDF) applied to derive keying data from a shared secret.  The key derivation function will be used by the EC key agreement schemes.  It is defined as follows:</w:t>
      </w:r>
    </w:p>
    <w:p>
      <w:pPr>
        <w:pStyle w:val="CCode"/>
        <w:numPr>
          <w:ilvl w:val="0"/>
          <w:numId w:val="3"/>
        </w:numPr>
        <w:rPr/>
      </w:pPr>
      <w:r>
        <w:rPr>
          <w:highlight w:val="yellow"/>
        </w:rPr>
        <w:t>typedef CK_ULONG CK_EC_KDF_TYPE;</w:t>
      </w:r>
    </w:p>
    <w:p>
      <w:pPr>
        <w:pStyle w:val="CCode"/>
        <w:numPr>
          <w:ilvl w:val="0"/>
          <w:numId w:val="3"/>
        </w:numPr>
        <w:rPr>
          <w:rFonts w:ascii="Arial" w:hAnsi="Arial"/>
        </w:rPr>
      </w:pPr>
      <w:r>
        <w:rPr>
          <w:rFonts w:ascii="Arial" w:hAnsi="Arial"/>
        </w:rPr>
      </w:r>
    </w:p>
    <w:p>
      <w:pPr>
        <w:pStyle w:val="Normal"/>
        <w:numPr>
          <w:ilvl w:val="0"/>
          <w:numId w:val="3"/>
        </w:numPr>
        <w:rPr/>
      </w:pPr>
      <w:r>
        <w:rPr/>
        <w:t>The following table lists the defined functions.</w:t>
      </w:r>
    </w:p>
    <w:p>
      <w:pPr>
        <w:pStyle w:val="Caption1"/>
        <w:numPr>
          <w:ilvl w:val="0"/>
          <w:numId w:val="3"/>
        </w:numPr>
        <w:rPr/>
      </w:pPr>
      <w:bookmarkStart w:id="684" w:name="_Toc228807514"/>
      <w:r>
        <w:rPr/>
        <w:t xml:space="preserve">Table </w:t>
      </w:r>
      <w:r>
        <w:rPr>
          <w:szCs w:val="18"/>
        </w:rPr>
        <w:fldChar w:fldCharType="begin"/>
      </w:r>
      <w:r>
        <w:instrText> SEQ Table \* ARABIC </w:instrText>
      </w:r>
      <w:r>
        <w:fldChar w:fldCharType="separate"/>
      </w:r>
      <w:r>
        <w:t>43</w:t>
      </w:r>
      <w:r>
        <w:fldChar w:fldCharType="end"/>
      </w:r>
      <w:bookmarkEnd w:id="684"/>
      <w:r>
        <w:rPr/>
        <w:t>, EC: Key Derivation Functions</w:t>
      </w:r>
    </w:p>
    <w:tbl>
      <w:tblPr>
        <w:tblW w:w="3060" w:type="dxa"/>
        <w:jc w:val="left"/>
        <w:tblInd w:w="108"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107" w:type="dxa"/>
          <w:bottom w:w="0" w:type="dxa"/>
          <w:right w:w="108" w:type="dxa"/>
        </w:tblCellMar>
        <w:tblLook w:val="04a0" w:noVBand="1" w:noHBand="0" w:lastColumn="0" w:firstColumn="1" w:lastRow="0" w:firstRow="1"/>
      </w:tblPr>
      <w:tblGrid>
        <w:gridCol w:w="3060"/>
      </w:tblGrid>
      <w:tr>
        <w:trPr/>
        <w:tc>
          <w:tcPr>
            <w:tcW w:w="3060"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b/>
                <w:b/>
                <w:sz w:val="20"/>
              </w:rPr>
            </w:pPr>
            <w:r>
              <w:rPr>
                <w:rFonts w:cs="Arial" w:ascii="Arial" w:hAnsi="Arial"/>
                <w:b/>
                <w:sz w:val="20"/>
              </w:rPr>
              <w:t>Source Identifier</w:t>
            </w:r>
          </w:p>
        </w:tc>
      </w:tr>
      <w:tr>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CKD_NULL</w:t>
            </w:r>
          </w:p>
        </w:tc>
      </w:tr>
      <w:tr>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CKD_SHA1_KDF</w:t>
            </w:r>
          </w:p>
        </w:tc>
      </w:tr>
      <w:tr>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CKD_SHA224_KDF</w:t>
            </w:r>
          </w:p>
        </w:tc>
      </w:tr>
      <w:tr>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Normal"/>
              <w:numPr>
                <w:ilvl w:val="0"/>
                <w:numId w:val="3"/>
              </w:numPr>
              <w:spacing w:before="80" w:after="80"/>
              <w:rPr>
                <w:rFonts w:cs="Arial"/>
                <w:szCs w:val="20"/>
                <w:highlight w:val="green"/>
              </w:rPr>
            </w:pPr>
            <w:r>
              <w:rPr>
                <w:rFonts w:cs="Arial"/>
                <w:szCs w:val="20"/>
                <w:highlight w:val="green"/>
              </w:rPr>
              <w:t>CKD_SHA256_KDF</w:t>
            </w:r>
          </w:p>
        </w:tc>
      </w:tr>
      <w:tr>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Normal"/>
              <w:numPr>
                <w:ilvl w:val="0"/>
                <w:numId w:val="3"/>
              </w:numPr>
              <w:spacing w:before="80" w:after="80"/>
              <w:rPr>
                <w:rFonts w:cs="Arial"/>
                <w:szCs w:val="20"/>
                <w:highlight w:val="green"/>
              </w:rPr>
            </w:pPr>
            <w:r>
              <w:rPr>
                <w:rFonts w:cs="Arial"/>
                <w:szCs w:val="20"/>
                <w:highlight w:val="green"/>
              </w:rPr>
              <w:t>CKD_SHA384_KDF</w:t>
            </w:r>
          </w:p>
        </w:tc>
      </w:tr>
      <w:tr>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Normal"/>
              <w:numPr>
                <w:ilvl w:val="0"/>
                <w:numId w:val="3"/>
              </w:numPr>
              <w:spacing w:before="80" w:after="80"/>
              <w:rPr>
                <w:rFonts w:cs="Arial"/>
                <w:szCs w:val="20"/>
                <w:highlight w:val="green"/>
              </w:rPr>
            </w:pPr>
            <w:r>
              <w:rPr>
                <w:rFonts w:cs="Arial"/>
                <w:szCs w:val="20"/>
                <w:highlight w:val="green"/>
              </w:rPr>
              <w:t>CKD_SHA512_KDF</w:t>
            </w:r>
          </w:p>
        </w:tc>
      </w:tr>
      <w:tr>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Normal"/>
              <w:numPr>
                <w:ilvl w:val="0"/>
                <w:numId w:val="3"/>
              </w:numPr>
              <w:spacing w:before="80" w:after="80"/>
              <w:rPr>
                <w:rFonts w:cs="Arial"/>
                <w:szCs w:val="20"/>
                <w:highlight w:val="green"/>
              </w:rPr>
            </w:pPr>
            <w:r>
              <w:rPr>
                <w:szCs w:val="20"/>
              </w:rPr>
              <w:t>CKD_SHA3_224_KDF</w:t>
            </w:r>
          </w:p>
        </w:tc>
      </w:tr>
      <w:tr>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Normal"/>
              <w:numPr>
                <w:ilvl w:val="0"/>
                <w:numId w:val="3"/>
              </w:numPr>
              <w:spacing w:before="80" w:after="80"/>
              <w:rPr>
                <w:rFonts w:cs="Arial"/>
                <w:szCs w:val="20"/>
                <w:highlight w:val="green"/>
              </w:rPr>
            </w:pPr>
            <w:r>
              <w:rPr>
                <w:szCs w:val="20"/>
              </w:rPr>
              <w:t>CKD_SHA3_256_KDF</w:t>
            </w:r>
          </w:p>
        </w:tc>
      </w:tr>
      <w:tr>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Normal"/>
              <w:numPr>
                <w:ilvl w:val="0"/>
                <w:numId w:val="3"/>
              </w:numPr>
              <w:spacing w:before="80" w:after="80"/>
              <w:rPr>
                <w:rFonts w:cs="Arial"/>
                <w:szCs w:val="20"/>
                <w:highlight w:val="green"/>
              </w:rPr>
            </w:pPr>
            <w:r>
              <w:rPr>
                <w:szCs w:val="20"/>
              </w:rPr>
              <w:t>CKD_SHA3_384_KDF</w:t>
            </w:r>
          </w:p>
        </w:tc>
      </w:tr>
      <w:tr>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Normal"/>
              <w:numPr>
                <w:ilvl w:val="0"/>
                <w:numId w:val="3"/>
              </w:numPr>
              <w:spacing w:before="80" w:after="80"/>
              <w:rPr>
                <w:rFonts w:cs="Arial"/>
                <w:szCs w:val="20"/>
                <w:highlight w:val="green"/>
              </w:rPr>
            </w:pPr>
            <w:r>
              <w:rPr>
                <w:szCs w:val="20"/>
              </w:rPr>
              <w:t>CKD_SHA3_512_KDF</w:t>
            </w:r>
          </w:p>
        </w:tc>
      </w:tr>
      <w:tr>
        <w:trPr/>
        <w:tc>
          <w:tcPr>
            <w:tcW w:w="3060" w:type="dxa"/>
            <w:tcBorders>
              <w:top w:val="single" w:sz="6"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7" w:type="dxa"/>
            </w:tcMar>
          </w:tcPr>
          <w:p>
            <w:pPr>
              <w:pStyle w:val="Normal"/>
              <w:numPr>
                <w:ilvl w:val="0"/>
                <w:numId w:val="3"/>
              </w:numPr>
              <w:spacing w:before="80" w:after="80"/>
              <w:rPr>
                <w:rFonts w:cs="Arial"/>
                <w:szCs w:val="20"/>
                <w:highlight w:val="green"/>
              </w:rPr>
            </w:pPr>
            <w:r>
              <w:rPr>
                <w:szCs w:val="20"/>
              </w:rPr>
              <w:t>CKD_SHA1_KDF_SP800</w:t>
            </w:r>
          </w:p>
        </w:tc>
      </w:tr>
      <w:tr>
        <w:trPr>
          <w:ins w:id="2539" w:author="Dieter Bong" w:date="2018-01-09T17:52:00Z"/>
        </w:trPr>
        <w:tc>
          <w:tcPr>
            <w:tcW w:w="3060" w:type="dxa"/>
            <w:tcBorders>
              <w:top w:val="single" w:sz="6"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7" w:type="dxa"/>
            </w:tcMar>
          </w:tcPr>
          <w:p>
            <w:pPr>
              <w:pStyle w:val="Normal"/>
              <w:numPr>
                <w:ilvl w:val="0"/>
                <w:numId w:val="3"/>
              </w:numPr>
              <w:spacing w:before="80" w:after="80"/>
              <w:rPr>
                <w:szCs w:val="20"/>
              </w:rPr>
            </w:pPr>
            <w:ins w:id="2540" w:author="Dieter Bong" w:date="2018-01-09T17:53:00Z">
              <w:r>
                <w:rPr>
                  <w:szCs w:val="20"/>
                </w:rPr>
                <w:t>CKD_SHA224_KDF_SP800</w:t>
              </w:r>
            </w:ins>
          </w:p>
        </w:tc>
      </w:tr>
      <w:tr>
        <w:trPr>
          <w:ins w:id="2541" w:author="Dieter Bong" w:date="2018-01-09T17:52:00Z"/>
        </w:trPr>
        <w:tc>
          <w:tcPr>
            <w:tcW w:w="3060" w:type="dxa"/>
            <w:tcBorders>
              <w:top w:val="single" w:sz="6"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7" w:type="dxa"/>
            </w:tcMar>
          </w:tcPr>
          <w:p>
            <w:pPr>
              <w:pStyle w:val="Normal"/>
              <w:numPr>
                <w:ilvl w:val="0"/>
                <w:numId w:val="3"/>
              </w:numPr>
              <w:spacing w:before="80" w:after="80"/>
              <w:rPr>
                <w:szCs w:val="20"/>
              </w:rPr>
            </w:pPr>
            <w:ins w:id="2542" w:author="Dieter Bong" w:date="2018-01-09T17:53:00Z">
              <w:r>
                <w:rPr>
                  <w:szCs w:val="20"/>
                </w:rPr>
                <w:t>CKD_SHA256_KDF_SP800</w:t>
              </w:r>
            </w:ins>
          </w:p>
        </w:tc>
      </w:tr>
      <w:tr>
        <w:trPr>
          <w:ins w:id="2543" w:author="Dieter Bong" w:date="2018-01-09T17:53:00Z"/>
        </w:trPr>
        <w:tc>
          <w:tcPr>
            <w:tcW w:w="3060" w:type="dxa"/>
            <w:tcBorders>
              <w:top w:val="single" w:sz="6"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7" w:type="dxa"/>
            </w:tcMar>
          </w:tcPr>
          <w:p>
            <w:pPr>
              <w:pStyle w:val="Normal"/>
              <w:numPr>
                <w:ilvl w:val="0"/>
                <w:numId w:val="3"/>
              </w:numPr>
              <w:spacing w:before="80" w:after="80"/>
              <w:rPr>
                <w:szCs w:val="20"/>
              </w:rPr>
            </w:pPr>
            <w:ins w:id="2544" w:author="Dieter Bong" w:date="2018-01-09T17:53:00Z">
              <w:r>
                <w:rPr>
                  <w:szCs w:val="20"/>
                </w:rPr>
                <w:t>CKD_SHA384_KDF_SP800</w:t>
              </w:r>
            </w:ins>
          </w:p>
        </w:tc>
      </w:tr>
      <w:tr>
        <w:trPr>
          <w:ins w:id="2545" w:author="Dieter Bong" w:date="2018-01-09T17:53:00Z"/>
        </w:trPr>
        <w:tc>
          <w:tcPr>
            <w:tcW w:w="3060" w:type="dxa"/>
            <w:tcBorders>
              <w:top w:val="single" w:sz="6"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7" w:type="dxa"/>
            </w:tcMar>
          </w:tcPr>
          <w:p>
            <w:pPr>
              <w:pStyle w:val="Normal"/>
              <w:numPr>
                <w:ilvl w:val="0"/>
                <w:numId w:val="3"/>
              </w:numPr>
              <w:spacing w:before="80" w:after="80"/>
              <w:rPr>
                <w:szCs w:val="20"/>
              </w:rPr>
            </w:pPr>
            <w:ins w:id="2546" w:author="Dieter Bong" w:date="2018-01-09T17:53:00Z">
              <w:r>
                <w:rPr>
                  <w:szCs w:val="20"/>
                </w:rPr>
                <w:t>CKD_SHA512_KDF_SP800</w:t>
              </w:r>
            </w:ins>
          </w:p>
        </w:tc>
      </w:tr>
      <w:tr>
        <w:trPr/>
        <w:tc>
          <w:tcPr>
            <w:tcW w:w="3060"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7" w:type="dxa"/>
            </w:tcMar>
          </w:tcPr>
          <w:p>
            <w:pPr>
              <w:pStyle w:val="Normal"/>
              <w:numPr>
                <w:ilvl w:val="0"/>
                <w:numId w:val="3"/>
              </w:numPr>
              <w:spacing w:before="80" w:after="80"/>
              <w:rPr>
                <w:szCs w:val="20"/>
              </w:rPr>
            </w:pPr>
            <w:r>
              <w:rPr>
                <w:szCs w:val="20"/>
              </w:rPr>
              <w:t>CKD_SHA3_224_KDF_SP800</w:t>
            </w:r>
          </w:p>
        </w:tc>
      </w:tr>
      <w:tr>
        <w:trPr/>
        <w:tc>
          <w:tcPr>
            <w:tcW w:w="3060"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7" w:type="dxa"/>
            </w:tcMar>
          </w:tcPr>
          <w:p>
            <w:pPr>
              <w:pStyle w:val="Normal"/>
              <w:numPr>
                <w:ilvl w:val="0"/>
                <w:numId w:val="3"/>
              </w:numPr>
              <w:spacing w:before="80" w:after="80"/>
              <w:rPr>
                <w:szCs w:val="20"/>
              </w:rPr>
            </w:pPr>
            <w:r>
              <w:rPr>
                <w:szCs w:val="20"/>
              </w:rPr>
              <w:t>CKD_SHA3_256_KDF_SP800</w:t>
            </w:r>
          </w:p>
        </w:tc>
      </w:tr>
      <w:tr>
        <w:trPr/>
        <w:tc>
          <w:tcPr>
            <w:tcW w:w="3060"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7" w:type="dxa"/>
            </w:tcMar>
          </w:tcPr>
          <w:p>
            <w:pPr>
              <w:pStyle w:val="Normal"/>
              <w:numPr>
                <w:ilvl w:val="0"/>
                <w:numId w:val="3"/>
              </w:numPr>
              <w:spacing w:before="80" w:after="80"/>
              <w:rPr>
                <w:szCs w:val="20"/>
              </w:rPr>
            </w:pPr>
            <w:r>
              <w:rPr>
                <w:szCs w:val="20"/>
              </w:rPr>
              <w:t>CKD_SHA3_384_KDF_SP800</w:t>
            </w:r>
          </w:p>
        </w:tc>
      </w:tr>
      <w:tr>
        <w:trPr/>
        <w:tc>
          <w:tcPr>
            <w:tcW w:w="3060"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7" w:type="dxa"/>
            </w:tcMar>
          </w:tcPr>
          <w:p>
            <w:pPr>
              <w:pStyle w:val="Normal"/>
              <w:numPr>
                <w:ilvl w:val="0"/>
                <w:numId w:val="3"/>
              </w:numPr>
              <w:spacing w:before="80" w:after="80"/>
              <w:rPr>
                <w:szCs w:val="20"/>
              </w:rPr>
            </w:pPr>
            <w:r>
              <w:rPr>
                <w:szCs w:val="20"/>
              </w:rPr>
              <w:t>CKD_SHA3_512_KDF_SP800</w:t>
            </w:r>
          </w:p>
        </w:tc>
      </w:tr>
    </w:tbl>
    <w:p>
      <w:pPr>
        <w:pStyle w:val="Normal"/>
        <w:numPr>
          <w:ilvl w:val="0"/>
          <w:numId w:val="3"/>
        </w:numPr>
        <w:rPr/>
      </w:pPr>
      <w:r>
        <w:rPr/>
        <w:t xml:space="preserve">The key derivation function </w:t>
      </w:r>
      <w:r>
        <w:rPr>
          <w:b/>
        </w:rPr>
        <w:t>CKD_NULL</w:t>
      </w:r>
      <w:r>
        <w:rPr/>
        <w:t xml:space="preserve"> produces a raw shared secret value without applying any key derivation function. </w:t>
      </w:r>
      <w:del w:id="2547" w:author="Microsoft Office User" w:date="2018-06-11T17:00:00Z">
        <w:r>
          <w:rPr/>
          <w:delText xml:space="preserve">The key derivation functions </w:delText>
        </w:r>
      </w:del>
      <w:del w:id="2548" w:author="Microsoft Office User" w:date="2018-06-11T17:00:00Z">
        <w:r>
          <w:rPr>
            <w:b/>
          </w:rPr>
          <w:delText>CKD_[SHA1|SHA224|SHA384|SHA512|SHA3_224|SHA3_256|SHA3_384|SHA3_512]_KDF</w:delText>
        </w:r>
      </w:del>
      <w:del w:id="2549" w:author="Microsoft Office User" w:date="2018-06-11T17:00:00Z">
        <w:r>
          <w:rPr/>
          <w:delText>, which are</w:delText>
        </w:r>
      </w:del>
      <w:del w:id="2550" w:author="Microsoft Office User" w:date="2018-06-11T17:00:00Z">
        <w:r>
          <w:rPr>
            <w:b/>
          </w:rPr>
          <w:delText xml:space="preserve"> </w:delText>
        </w:r>
      </w:del>
      <w:del w:id="2551" w:author="Microsoft Office User" w:date="2018-06-11T17:00:00Z">
        <w:r>
          <w:rPr/>
          <w:delText xml:space="preserve">based on SHA-1, SHA-224, SHA-384, SHA-512, SHA3-224, SHA3-256, SHA3-384, SHA3-512 respectively, derive keying data from the shared secret value as defined in [ANSI X9.63]. </w:delText>
        </w:r>
      </w:del>
      <w:r>
        <w:rPr/>
        <w:t xml:space="preserve">The key derivation functions </w:t>
      </w:r>
      <w:r>
        <w:rPr>
          <w:b/>
        </w:rPr>
        <w:t>CKD_[SHA1|SHA224|SHA384|SHA512|SHA3_224|SHA3_256|SHA3_384|SHA3_512]_KDF_SP800</w:t>
      </w:r>
      <w:r>
        <w:rPr/>
        <w:t>, which are</w:t>
      </w:r>
      <w:r>
        <w:rPr>
          <w:b/>
        </w:rPr>
        <w:t xml:space="preserve"> </w:t>
      </w:r>
      <w:r>
        <w:rPr/>
        <w:t>based on SHA-1, SHA-224, SHA-384, SHA-512, SHA3-224, SHA3-256, SHA3-384, SHA3-512 respectively, derive keying data from the shared secret value as defined in [FIPS SP800-56A] section 5.8.1.1.</w:t>
      </w:r>
      <w:ins w:id="2552" w:author="Microsoft Office User" w:date="2018-06-11T17:00:00Z">
        <w:r>
          <w:rPr/>
          <w:t xml:space="preserve">  </w:t>
        </w:r>
      </w:ins>
    </w:p>
    <w:tbl>
      <w:tblPr>
        <w:tblW w:w="3060" w:type="dxa"/>
        <w:jc w:val="left"/>
        <w:tblInd w:w="108"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107" w:type="dxa"/>
          <w:bottom w:w="0" w:type="dxa"/>
          <w:right w:w="108" w:type="dxa"/>
        </w:tblCellMar>
        <w:tblLook w:val="04a0" w:noVBand="1" w:noHBand="0" w:lastColumn="0" w:firstColumn="1" w:lastRow="0" w:firstRow="1"/>
      </w:tblPr>
      <w:tblGrid>
        <w:gridCol w:w="3060"/>
      </w:tblGrid>
      <w:tr>
        <w:trPr>
          <w:ins w:id="2553" w:author="Microsoft Office User" w:date="2018-06-11T17:01:00Z"/>
        </w:trPr>
        <w:tc>
          <w:tcPr>
            <w:tcW w:w="3060"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b/>
                <w:b/>
                <w:sz w:val="20"/>
              </w:rPr>
            </w:pPr>
            <w:ins w:id="2554" w:author="Microsoft Office User" w:date="2018-06-11T17:01:00Z">
              <w:r>
                <w:rPr>
                  <w:rFonts w:cs="Arial" w:ascii="Arial" w:hAnsi="Arial"/>
                  <w:b/>
                  <w:sz w:val="20"/>
                </w:rPr>
                <w:t>Source Identifier</w:t>
              </w:r>
            </w:ins>
          </w:p>
        </w:tc>
      </w:tr>
      <w:tr>
        <w:trPr>
          <w:ins w:id="2555" w:author="Microsoft Office User" w:date="2018-06-11T17:01:00Z"/>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highlight w:val="green"/>
              </w:rPr>
            </w:pPr>
            <w:ins w:id="2556" w:author="Microsoft Office User" w:date="2018-06-11T17:01:00Z">
              <w:r>
                <w:rPr>
                  <w:rFonts w:cs="Arial" w:ascii="Arial" w:hAnsi="Arial"/>
                  <w:sz w:val="20"/>
                  <w:highlight w:val="green"/>
                </w:rPr>
                <w:t>CKD_NULL</w:t>
              </w:r>
            </w:ins>
          </w:p>
        </w:tc>
      </w:tr>
      <w:tr>
        <w:trPr>
          <w:ins w:id="2557" w:author="Microsoft Office User" w:date="2018-06-11T17:01:00Z"/>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highlight w:val="green"/>
              </w:rPr>
            </w:pPr>
            <w:ins w:id="2558" w:author="Microsoft Office User" w:date="2018-06-11T17:01:00Z">
              <w:r>
                <w:rPr>
                  <w:rFonts w:cs="Arial" w:ascii="Arial" w:hAnsi="Arial"/>
                  <w:sz w:val="20"/>
                  <w:highlight w:val="green"/>
                </w:rPr>
                <w:t>CKD_BLAKE2B_160_KDF</w:t>
              </w:r>
            </w:ins>
          </w:p>
        </w:tc>
      </w:tr>
      <w:tr>
        <w:trPr>
          <w:ins w:id="2559" w:author="Microsoft Office User" w:date="2018-06-11T17:01:00Z"/>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highlight w:val="green"/>
              </w:rPr>
            </w:pPr>
            <w:ins w:id="2560" w:author="Microsoft Office User" w:date="2018-06-11T17:02:00Z">
              <w:r>
                <w:rPr>
                  <w:rFonts w:cs="Arial" w:ascii="Arial" w:hAnsi="Arial"/>
                  <w:sz w:val="20"/>
                  <w:highlight w:val="green"/>
                </w:rPr>
                <w:t>CKD_BLAKE2B_256_KDF</w:t>
              </w:r>
            </w:ins>
          </w:p>
        </w:tc>
      </w:tr>
      <w:tr>
        <w:trPr>
          <w:ins w:id="2561" w:author="Microsoft Office User" w:date="2018-06-11T17:01:00Z"/>
        </w:trPr>
        <w:tc>
          <w:tcPr>
            <w:tcW w:w="306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Normal"/>
              <w:numPr>
                <w:ilvl w:val="0"/>
                <w:numId w:val="3"/>
              </w:numPr>
              <w:spacing w:before="80" w:after="80"/>
              <w:rPr>
                <w:rFonts w:cs="Arial"/>
                <w:szCs w:val="20"/>
                <w:highlight w:val="green"/>
              </w:rPr>
            </w:pPr>
            <w:ins w:id="2562" w:author="Microsoft Office User" w:date="2018-06-11T17:02:00Z">
              <w:r>
                <w:rPr>
                  <w:rFonts w:cs="Arial"/>
                  <w:highlight w:val="green"/>
                </w:rPr>
                <w:t>CKD_BLAKE2B_384_KDF</w:t>
              </w:r>
            </w:ins>
          </w:p>
        </w:tc>
      </w:tr>
      <w:tr>
        <w:trPr>
          <w:ins w:id="2563" w:author="Microsoft Office User" w:date="2018-06-11T17:01:00Z"/>
        </w:trPr>
        <w:tc>
          <w:tcPr>
            <w:tcW w:w="3060"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07" w:type="dxa"/>
            </w:tcMar>
          </w:tcPr>
          <w:p>
            <w:pPr>
              <w:pStyle w:val="Normal"/>
              <w:numPr>
                <w:ilvl w:val="0"/>
                <w:numId w:val="3"/>
              </w:numPr>
              <w:spacing w:before="80" w:after="80"/>
              <w:rPr>
                <w:szCs w:val="20"/>
              </w:rPr>
            </w:pPr>
            <w:ins w:id="2564" w:author="Microsoft Office User" w:date="2018-06-11T17:02:00Z">
              <w:r>
                <w:rPr>
                  <w:rFonts w:cs="Arial"/>
                  <w:highlight w:val="green"/>
                </w:rPr>
                <w:t>CKD_BLAKE2B_512_KDF</w:t>
              </w:r>
            </w:ins>
          </w:p>
        </w:tc>
      </w:tr>
    </w:tbl>
    <w:p>
      <w:pPr>
        <w:pStyle w:val="Normal"/>
        <w:numPr>
          <w:ilvl w:val="0"/>
          <w:numId w:val="3"/>
        </w:numPr>
        <w:rPr/>
      </w:pPr>
      <w:ins w:id="2565" w:author="Microsoft Office User" w:date="2018-06-11T17:02:00Z">
        <w:r>
          <w:rPr>
            <w:rFonts w:eastAsia="Symbol"/>
          </w:rPr>
          <w:t xml:space="preserve">The key derivation function </w:t>
        </w:r>
      </w:ins>
      <w:ins w:id="2566" w:author="Microsoft Office User" w:date="2018-06-11T17:02:00Z">
        <w:r>
          <w:rPr>
            <w:rFonts w:eastAsia="Symbol"/>
            <w:b/>
          </w:rPr>
          <w:t>CKD_NULL</w:t>
        </w:r>
      </w:ins>
      <w:ins w:id="2567" w:author="Microsoft Office User" w:date="2018-06-11T17:02:00Z">
        <w:r>
          <w:rPr>
            <w:rFonts w:eastAsia="Symbol"/>
          </w:rPr>
          <w:t xml:space="preserve"> produces a raw shared secret value without applying any key derivation function whereas the key derivation functions </w:t>
        </w:r>
      </w:ins>
      <w:ins w:id="2568" w:author="Microsoft Office User" w:date="2018-06-11T17:02:00Z">
        <w:r>
          <w:rPr>
            <w:rFonts w:eastAsia="Symbol"/>
            <w:b/>
          </w:rPr>
          <w:t>CKD_BLAKE2B_[160|256|384|512]_KDF</w:t>
        </w:r>
      </w:ins>
      <w:ins w:id="2569" w:author="Microsoft Office User" w:date="2018-06-11T17:02:00Z">
        <w:r>
          <w:rPr>
            <w:rFonts w:eastAsia="Symbol"/>
          </w:rPr>
          <w:t>, which are</w:t>
        </w:r>
      </w:ins>
      <w:ins w:id="2570" w:author="Microsoft Office User" w:date="2018-06-11T17:02:00Z">
        <w:r>
          <w:rPr>
            <w:rFonts w:eastAsia="Symbol"/>
            <w:b/>
          </w:rPr>
          <w:t xml:space="preserve"> </w:t>
        </w:r>
      </w:ins>
      <w:ins w:id="2571" w:author="Microsoft Office User" w:date="2018-06-11T17:02:00Z">
        <w:r>
          <w:rPr>
            <w:rFonts w:eastAsia="Symbol"/>
          </w:rPr>
          <w:t>based on the Blake2b family of hashes, derive keying data from the shared secret value as defined in [FIPS SP800-56A] section 5.8.1.1.</w:t>
        </w:r>
      </w:ins>
    </w:p>
    <w:p>
      <w:pPr>
        <w:pStyle w:val="Normal"/>
        <w:numPr>
          <w:ilvl w:val="0"/>
          <w:numId w:val="3"/>
        </w:numPr>
        <w:rPr/>
      </w:pPr>
      <w:r>
        <w:rPr/>
      </w:r>
    </w:p>
    <w:p>
      <w:pPr>
        <w:pStyle w:val="Normal"/>
        <w:numPr>
          <w:ilvl w:val="0"/>
          <w:numId w:val="3"/>
        </w:numPr>
        <w:rPr/>
      </w:pPr>
      <w:r>
        <w:rPr/>
      </w:r>
    </w:p>
    <w:p>
      <w:pPr>
        <w:pStyle w:val="Normal"/>
        <w:numPr>
          <w:ilvl w:val="0"/>
          <w:numId w:val="3"/>
        </w:numPr>
        <w:rPr/>
      </w:pPr>
      <w:r>
        <w:rPr>
          <w:b/>
          <w:highlight w:val="green"/>
        </w:rPr>
        <w:t>CK_EC_KDF_TYPE_PTR</w:t>
      </w:r>
      <w:r>
        <w:rPr>
          <w:highlight w:val="green"/>
        </w:rPr>
        <w:t xml:space="preserve"> is a pointer to a </w:t>
      </w:r>
      <w:r>
        <w:rPr>
          <w:b/>
          <w:highlight w:val="green"/>
        </w:rPr>
        <w:t>CK_EC_KDF_TYPE</w:t>
      </w:r>
      <w:r>
        <w:rPr>
          <w:highlight w:val="green"/>
        </w:rPr>
        <w:t>.</w:t>
      </w:r>
    </w:p>
    <w:p>
      <w:pPr>
        <w:pStyle w:val="Normal"/>
        <w:keepNext/>
        <w:numPr>
          <w:ilvl w:val="0"/>
          <w:numId w:val="11"/>
        </w:numPr>
        <w:spacing w:before="0" w:after="240"/>
        <w:jc w:val="both"/>
        <w:rPr>
          <w:rFonts w:cs="Arial"/>
          <w:b/>
          <w:b/>
        </w:rPr>
      </w:pPr>
      <w:r>
        <w:rPr>
          <w:rFonts w:cs="Arial"/>
          <w:b/>
        </w:rPr>
        <w:t>CK_ECDH1_DERIVE_PARAMS, CK_ECDH1_DERIVE_PARAMS_PTR</w:t>
      </w:r>
    </w:p>
    <w:p>
      <w:pPr>
        <w:pStyle w:val="Normal"/>
        <w:numPr>
          <w:ilvl w:val="0"/>
          <w:numId w:val="3"/>
        </w:numPr>
        <w:rPr/>
      </w:pPr>
      <w:r>
        <w:rPr>
          <w:b/>
        </w:rPr>
        <w:t>CK_ECDH1_DERIVE_PARAMS</w:t>
      </w:r>
      <w:r>
        <w:rPr/>
        <w:t xml:space="preserve"> is a structure that provides the parameters for the </w:t>
      </w:r>
      <w:r>
        <w:rPr>
          <w:b/>
        </w:rPr>
        <w:t>CKM_ECDH1_DERIVE</w:t>
      </w:r>
      <w:r>
        <w:rPr/>
        <w:t xml:space="preserve"> and </w:t>
      </w:r>
      <w:r>
        <w:rPr>
          <w:b/>
        </w:rPr>
        <w:t>CKM_ECDH1_COFACTOR_DERIVE</w:t>
      </w:r>
      <w:r>
        <w:rPr/>
        <w:t xml:space="preserve"> key derivation mechanisms, where each party contributes one key pair.  The structure is defined as follows:</w:t>
      </w:r>
    </w:p>
    <w:p>
      <w:pPr>
        <w:pStyle w:val="CCode"/>
        <w:numPr>
          <w:ilvl w:val="0"/>
          <w:numId w:val="3"/>
        </w:numPr>
        <w:rPr>
          <w:highlight w:val="yellow"/>
        </w:rPr>
      </w:pPr>
      <w:r>
        <w:rPr>
          <w:highlight w:val="yellow"/>
        </w:rPr>
        <w:t>typedef struct CK_ECDH1_DERIVE_PARAMS {</w:t>
      </w:r>
    </w:p>
    <w:p>
      <w:pPr>
        <w:pStyle w:val="CCode"/>
        <w:numPr>
          <w:ilvl w:val="0"/>
          <w:numId w:val="3"/>
        </w:numPr>
        <w:rPr>
          <w:highlight w:val="yellow"/>
        </w:rPr>
      </w:pPr>
      <w:r>
        <w:rPr>
          <w:highlight w:val="yellow"/>
        </w:rPr>
        <w:tab/>
        <w:t>CK_EC_KDF_TYPE kdf;</w:t>
      </w:r>
    </w:p>
    <w:p>
      <w:pPr>
        <w:pStyle w:val="CCode"/>
        <w:numPr>
          <w:ilvl w:val="0"/>
          <w:numId w:val="3"/>
        </w:numPr>
        <w:rPr>
          <w:highlight w:val="yellow"/>
        </w:rPr>
      </w:pPr>
      <w:r>
        <w:rPr>
          <w:highlight w:val="yellow"/>
        </w:rPr>
        <w:tab/>
        <w:t>CK_ULONG ulSharedDataLen;</w:t>
      </w:r>
    </w:p>
    <w:p>
      <w:pPr>
        <w:pStyle w:val="CCode"/>
        <w:numPr>
          <w:ilvl w:val="0"/>
          <w:numId w:val="3"/>
        </w:numPr>
        <w:rPr>
          <w:highlight w:val="yellow"/>
        </w:rPr>
      </w:pPr>
      <w:r>
        <w:rPr>
          <w:highlight w:val="yellow"/>
        </w:rPr>
        <w:tab/>
        <w:t>CK_BYTE_PTR pSharedData;</w:t>
      </w:r>
    </w:p>
    <w:p>
      <w:pPr>
        <w:pStyle w:val="CCode"/>
        <w:numPr>
          <w:ilvl w:val="0"/>
          <w:numId w:val="3"/>
        </w:numPr>
        <w:rPr>
          <w:highlight w:val="yellow"/>
        </w:rPr>
      </w:pPr>
      <w:r>
        <w:rPr>
          <w:highlight w:val="yellow"/>
        </w:rPr>
        <w:tab/>
        <w:t>CK_ULONG ulPublicDataLen;</w:t>
      </w:r>
    </w:p>
    <w:p>
      <w:pPr>
        <w:pStyle w:val="CCode"/>
        <w:numPr>
          <w:ilvl w:val="0"/>
          <w:numId w:val="3"/>
        </w:numPr>
        <w:rPr>
          <w:highlight w:val="yellow"/>
        </w:rPr>
      </w:pPr>
      <w:r>
        <w:rPr>
          <w:highlight w:val="yellow"/>
        </w:rPr>
        <w:tab/>
        <w:t>CK_BYTE_PTR pPublicData;</w:t>
      </w:r>
    </w:p>
    <w:p>
      <w:pPr>
        <w:pStyle w:val="CCode"/>
        <w:numPr>
          <w:ilvl w:val="0"/>
          <w:numId w:val="3"/>
        </w:numPr>
        <w:rPr/>
      </w:pPr>
      <w:r>
        <w:rPr>
          <w:highlight w:val="yellow"/>
        </w:rPr>
        <w:t>} CK_ECDH1_DERIVE_PARAMS;</w:t>
      </w:r>
    </w:p>
    <w:p>
      <w:pPr>
        <w:pStyle w:val="CCode"/>
        <w:numPr>
          <w:ilvl w:val="0"/>
          <w:numId w:val="3"/>
        </w:numPr>
        <w:rPr>
          <w:rFonts w:ascii="Arial" w:hAnsi="Arial"/>
        </w:rPr>
      </w:pPr>
      <w:r>
        <w:rPr>
          <w:rFonts w:ascii="Arial" w:hAnsi="Arial"/>
        </w:rPr>
      </w:r>
    </w:p>
    <w:p>
      <w:pPr>
        <w:pStyle w:val="Normal"/>
        <w:numPr>
          <w:ilvl w:val="0"/>
          <w:numId w:val="3"/>
        </w:numPr>
        <w:rPr/>
      </w:pPr>
      <w:r>
        <w:rPr/>
        <w:t>The fields of the structure have the following meanings:</w:t>
      </w:r>
    </w:p>
    <w:p>
      <w:pPr>
        <w:pStyle w:val="Definition1"/>
        <w:numPr>
          <w:ilvl w:val="0"/>
          <w:numId w:val="3"/>
        </w:numPr>
        <w:rPr/>
      </w:pPr>
      <w:r>
        <w:rPr/>
        <w:tab/>
        <w:t>kdf</w:t>
        <w:tab/>
        <w:t>key derivation function used on the shared secret value</w:t>
      </w:r>
    </w:p>
    <w:p>
      <w:pPr>
        <w:pStyle w:val="Definition1"/>
        <w:numPr>
          <w:ilvl w:val="0"/>
          <w:numId w:val="3"/>
        </w:numPr>
        <w:rPr/>
      </w:pPr>
      <w:r>
        <w:rPr/>
        <w:tab/>
        <w:t>ulSharedDataLen</w:t>
        <w:tab/>
        <w:t>the length in bytes of the shared info</w:t>
      </w:r>
    </w:p>
    <w:p>
      <w:pPr>
        <w:pStyle w:val="Definition1"/>
        <w:numPr>
          <w:ilvl w:val="0"/>
          <w:numId w:val="3"/>
        </w:numPr>
        <w:rPr/>
      </w:pPr>
      <w:r>
        <w:rPr/>
        <w:tab/>
        <w:t>pSharedData</w:t>
        <w:tab/>
        <w:t>some data shared between the two parties</w:t>
      </w:r>
    </w:p>
    <w:p>
      <w:pPr>
        <w:pStyle w:val="Definition1"/>
        <w:numPr>
          <w:ilvl w:val="0"/>
          <w:numId w:val="3"/>
        </w:numPr>
        <w:rPr/>
      </w:pPr>
      <w:r>
        <w:rPr/>
        <w:tab/>
        <w:t>ulPublicDataLen</w:t>
        <w:tab/>
        <w:t>the length in bytes of the other party’s EC public key</w:t>
      </w:r>
    </w:p>
    <w:p>
      <w:pPr>
        <w:pStyle w:val="Definition1"/>
        <w:numPr>
          <w:ilvl w:val="0"/>
          <w:numId w:val="3"/>
        </w:numPr>
        <w:rPr/>
      </w:pPr>
      <w:r>
        <w:rPr/>
        <w:tab/>
        <w:t>pPublicData</w:t>
      </w:r>
      <w:r>
        <w:rPr>
          <w:rStyle w:val="FootnoteAnchor1"/>
        </w:rPr>
        <w:footnoteReference w:id="2"/>
      </w:r>
      <w:r>
        <w:rPr/>
        <w:tab/>
        <w:t xml:space="preserve">pointer to other party’s EC public key value. A token MUST be able to accept this value encoded as a raw octet string (as per section A.5.2 of [ANSI X9.62]).  A token MAY, in addition, support accepting this value as a DER-encoded ECPoint (as per section E.6 of [ANSI X9.62]) i.e. the same as a CKA_EC_POINT encoding.  The calling application is responsible for converting the offered public key to the compressed or uncompressed forms of these encodings if the token does not support the offered form. </w:t>
      </w:r>
    </w:p>
    <w:p>
      <w:pPr>
        <w:pStyle w:val="Normal"/>
        <w:numPr>
          <w:ilvl w:val="0"/>
          <w:numId w:val="3"/>
        </w:numPr>
        <w:rPr/>
      </w:pPr>
      <w:r>
        <w:rPr/>
        <w:t xml:space="preserve">With the key derivation function </w:t>
      </w:r>
      <w:r>
        <w:rPr>
          <w:b/>
        </w:rPr>
        <w:t>CKD_NULL</w:t>
      </w:r>
      <w:r>
        <w:rPr/>
        <w:t xml:space="preserve">, </w:t>
      </w:r>
      <w:r>
        <w:rPr>
          <w:i/>
        </w:rPr>
        <w:t>pSharedData</w:t>
      </w:r>
      <w:r>
        <w:rPr/>
        <w:t xml:space="preserve"> must be NULL and </w:t>
      </w:r>
      <w:r>
        <w:rPr>
          <w:i/>
        </w:rPr>
        <w:t>ulSharedDataLen</w:t>
      </w:r>
      <w:r>
        <w:rPr/>
        <w:t xml:space="preserve"> must be zero.  With the key derivation functions </w:t>
      </w:r>
      <w:r>
        <w:rPr>
          <w:b/>
        </w:rPr>
        <w:t>CKD_[SHA1|SHA224|SHA384|SHA512|SHA3_224|SHA3_256|SHA3_384|SHA3_512]_KDF, CKD_[SHA1|SHA224|SHA384|SHA512|SHA3_224|SHA3_256|SHA3_384|SHA3_512]_KDF_SP800</w:t>
      </w:r>
      <w:r>
        <w:rPr/>
        <w:t xml:space="preserve">, an optional </w:t>
      </w:r>
      <w:r>
        <w:rPr>
          <w:i/>
        </w:rPr>
        <w:t>pSharedData</w:t>
      </w:r>
      <w:r>
        <w:rPr/>
        <w:t xml:space="preserve"> may be supplied, which consists of some data shared by the two parties intending to share the shared secret.  Otherwise, </w:t>
      </w:r>
      <w:r>
        <w:rPr>
          <w:i/>
        </w:rPr>
        <w:t>pSharedData</w:t>
      </w:r>
      <w:r>
        <w:rPr/>
        <w:t xml:space="preserve"> must be NULL and </w:t>
      </w:r>
      <w:r>
        <w:rPr>
          <w:i/>
        </w:rPr>
        <w:t>ulSharedDataLen</w:t>
      </w:r>
      <w:r>
        <w:rPr/>
        <w:t xml:space="preserve"> must be zero.</w:t>
      </w:r>
    </w:p>
    <w:p>
      <w:pPr>
        <w:pStyle w:val="Normal"/>
        <w:numPr>
          <w:ilvl w:val="0"/>
          <w:numId w:val="3"/>
        </w:numPr>
        <w:rPr/>
      </w:pPr>
      <w:r>
        <w:rPr>
          <w:b/>
          <w:highlight w:val="green"/>
        </w:rPr>
        <w:t>CK_ECDH1_DERIVE_PARAMS_PTR</w:t>
      </w:r>
      <w:r>
        <w:rPr>
          <w:highlight w:val="green"/>
        </w:rPr>
        <w:t xml:space="preserve"> is a pointer to a </w:t>
      </w:r>
      <w:r>
        <w:rPr>
          <w:b/>
          <w:highlight w:val="green"/>
        </w:rPr>
        <w:t>CK_ECDH1_DERIVE_PARAMS</w:t>
      </w:r>
      <w:r>
        <w:rPr>
          <w:highlight w:val="green"/>
        </w:rPr>
        <w:t>.</w:t>
      </w:r>
    </w:p>
    <w:p>
      <w:pPr>
        <w:pStyle w:val="Normal"/>
        <w:numPr>
          <w:ilvl w:val="0"/>
          <w:numId w:val="3"/>
        </w:numPr>
        <w:rPr/>
      </w:pPr>
      <w:ins w:id="2573" w:author="Microsoft Office User" w:date="2018-06-11T14:14:00Z">
        <w:r>
          <w:rPr/>
        </w:r>
      </w:ins>
    </w:p>
    <w:p>
      <w:pPr>
        <w:pStyle w:val="Normal"/>
        <w:numPr>
          <w:ilvl w:val="0"/>
          <w:numId w:val="12"/>
        </w:numPr>
        <w:spacing w:before="0" w:after="240"/>
        <w:jc w:val="both"/>
        <w:rPr>
          <w:rFonts w:cs="Arial"/>
          <w:b/>
          <w:b/>
        </w:rPr>
      </w:pPr>
      <w:ins w:id="2574" w:author="Microsoft Office User" w:date="2018-06-11T14:14:00Z">
        <w:r>
          <w:rPr>
            <w:rFonts w:cs="Arial"/>
            <w:b/>
          </w:rPr>
          <w:t>CK_ECDH2_DERIVE_PARAMS, CK_ECDH2_DERIVE_PARAMS_PTR</w:t>
        </w:r>
      </w:ins>
    </w:p>
    <w:p>
      <w:pPr>
        <w:pStyle w:val="Normal"/>
        <w:numPr>
          <w:ilvl w:val="0"/>
          <w:numId w:val="3"/>
        </w:numPr>
        <w:rPr/>
      </w:pPr>
      <w:ins w:id="2575" w:author="Microsoft Office User" w:date="2018-06-11T14:14:00Z">
        <w:r>
          <w:rPr>
            <w:b/>
          </w:rPr>
          <w:t>CK_ECDH2_DERIVE_PARAMS</w:t>
        </w:r>
      </w:ins>
      <w:ins w:id="2576" w:author="Microsoft Office User" w:date="2018-06-11T14:14:00Z">
        <w:r>
          <w:rPr/>
          <w:t xml:space="preserve"> is a structure that provides the parameters to the </w:t>
        </w:r>
      </w:ins>
      <w:ins w:id="2577" w:author="Microsoft Office User" w:date="2018-06-11T14:14:00Z">
        <w:r>
          <w:rPr>
            <w:b/>
          </w:rPr>
          <w:t>CKM_ECMQV_DERIVE</w:t>
        </w:r>
      </w:ins>
      <w:ins w:id="2578" w:author="Microsoft Office User" w:date="2018-06-11T14:14:00Z">
        <w:r>
          <w:rPr/>
          <w:t xml:space="preserve"> key derivation mechanism, where each party contributes two key pairs.  The structure is defined as follows:</w:t>
        </w:r>
      </w:ins>
    </w:p>
    <w:p>
      <w:pPr>
        <w:pStyle w:val="CCode"/>
        <w:numPr>
          <w:ilvl w:val="0"/>
          <w:numId w:val="3"/>
        </w:numPr>
        <w:rPr/>
      </w:pPr>
      <w:ins w:id="2579" w:author="Microsoft Office User" w:date="2018-06-11T14:14:00Z">
        <w:r>
          <w:rPr/>
          <w:t>typedef struct CK_ECDH2_DERIVE_PARAMS {</w:t>
        </w:r>
      </w:ins>
    </w:p>
    <w:p>
      <w:pPr>
        <w:pStyle w:val="CCode"/>
        <w:numPr>
          <w:ilvl w:val="0"/>
          <w:numId w:val="3"/>
        </w:numPr>
        <w:rPr/>
      </w:pPr>
      <w:ins w:id="2580" w:author="Microsoft Office User" w:date="2018-06-11T14:14:00Z">
        <w:r>
          <w:rPr/>
          <w:tab/>
          <w:t>CK_EC_KDF_TYPE kdf;</w:t>
        </w:r>
      </w:ins>
    </w:p>
    <w:p>
      <w:pPr>
        <w:pStyle w:val="CCode"/>
        <w:numPr>
          <w:ilvl w:val="0"/>
          <w:numId w:val="3"/>
        </w:numPr>
        <w:rPr/>
      </w:pPr>
      <w:ins w:id="2581" w:author="Microsoft Office User" w:date="2018-06-11T14:14:00Z">
        <w:r>
          <w:rPr/>
          <w:tab/>
          <w:t>CK_ULONG ulSharedDataLen;</w:t>
        </w:r>
      </w:ins>
    </w:p>
    <w:p>
      <w:pPr>
        <w:pStyle w:val="CCode"/>
        <w:numPr>
          <w:ilvl w:val="0"/>
          <w:numId w:val="3"/>
        </w:numPr>
        <w:rPr/>
      </w:pPr>
      <w:ins w:id="2582" w:author="Microsoft Office User" w:date="2018-06-11T14:14:00Z">
        <w:r>
          <w:rPr/>
          <w:tab/>
          <w:t>CK_BYTE_PTR pSharedData;</w:t>
        </w:r>
      </w:ins>
    </w:p>
    <w:p>
      <w:pPr>
        <w:pStyle w:val="CCode"/>
        <w:numPr>
          <w:ilvl w:val="0"/>
          <w:numId w:val="3"/>
        </w:numPr>
        <w:rPr/>
      </w:pPr>
      <w:ins w:id="2583" w:author="Microsoft Office User" w:date="2018-06-11T14:14:00Z">
        <w:r>
          <w:rPr/>
          <w:tab/>
          <w:t>CK_ULONG ulPublicDataLen;</w:t>
        </w:r>
      </w:ins>
    </w:p>
    <w:p>
      <w:pPr>
        <w:pStyle w:val="CCode"/>
        <w:numPr>
          <w:ilvl w:val="0"/>
          <w:numId w:val="3"/>
        </w:numPr>
        <w:rPr/>
      </w:pPr>
      <w:ins w:id="2584" w:author="Microsoft Office User" w:date="2018-06-11T14:14:00Z">
        <w:r>
          <w:rPr/>
          <w:tab/>
          <w:t>CK_BYTE_PTR pPublicData;</w:t>
        </w:r>
      </w:ins>
    </w:p>
    <w:p>
      <w:pPr>
        <w:pStyle w:val="CCode"/>
        <w:numPr>
          <w:ilvl w:val="0"/>
          <w:numId w:val="3"/>
        </w:numPr>
        <w:rPr/>
      </w:pPr>
      <w:ins w:id="2585" w:author="Microsoft Office User" w:date="2018-06-11T14:14:00Z">
        <w:r>
          <w:rPr/>
          <w:tab/>
          <w:t>CK_ULONG ulPrivateDataLen;</w:t>
        </w:r>
      </w:ins>
    </w:p>
    <w:p>
      <w:pPr>
        <w:pStyle w:val="CCode"/>
        <w:numPr>
          <w:ilvl w:val="0"/>
          <w:numId w:val="3"/>
        </w:numPr>
        <w:rPr/>
      </w:pPr>
      <w:ins w:id="2586" w:author="Microsoft Office User" w:date="2018-06-11T14:14:00Z">
        <w:r>
          <w:rPr/>
          <w:tab/>
          <w:t>CK_OBJECT_HANDLE hPrivateData;</w:t>
        </w:r>
      </w:ins>
    </w:p>
    <w:p>
      <w:pPr>
        <w:pStyle w:val="CCode"/>
        <w:numPr>
          <w:ilvl w:val="0"/>
          <w:numId w:val="3"/>
        </w:numPr>
        <w:rPr/>
      </w:pPr>
      <w:ins w:id="2587" w:author="Microsoft Office User" w:date="2018-06-11T14:14:00Z">
        <w:r>
          <w:rPr/>
          <w:tab/>
          <w:t>CK_ULONG ulPublicDataLen2;</w:t>
        </w:r>
      </w:ins>
    </w:p>
    <w:p>
      <w:pPr>
        <w:pStyle w:val="CCode"/>
        <w:numPr>
          <w:ilvl w:val="0"/>
          <w:numId w:val="3"/>
        </w:numPr>
        <w:rPr/>
      </w:pPr>
      <w:ins w:id="2588" w:author="Microsoft Office User" w:date="2018-06-11T14:14:00Z">
        <w:r>
          <w:rPr/>
          <w:tab/>
          <w:t>CK_BYTE_PTR pPublicData2;</w:t>
        </w:r>
      </w:ins>
    </w:p>
    <w:p>
      <w:pPr>
        <w:pStyle w:val="CCode"/>
        <w:numPr>
          <w:ilvl w:val="0"/>
          <w:numId w:val="3"/>
        </w:numPr>
        <w:rPr/>
      </w:pPr>
      <w:ins w:id="2589" w:author="Microsoft Office User" w:date="2018-06-11T14:14:00Z">
        <w:r>
          <w:rPr/>
          <w:t>} CK_ECDH2_DERIVE_PARAMS;</w:t>
        </w:r>
      </w:ins>
    </w:p>
    <w:p>
      <w:pPr>
        <w:pStyle w:val="CCode"/>
        <w:numPr>
          <w:ilvl w:val="0"/>
          <w:numId w:val="3"/>
        </w:numPr>
        <w:rPr>
          <w:rFonts w:ascii="Arial" w:hAnsi="Arial"/>
        </w:rPr>
      </w:pPr>
      <w:ins w:id="2590" w:author="Microsoft Office User" w:date="2018-06-11T14:14:00Z">
        <w:r>
          <w:rPr>
            <w:rFonts w:ascii="Arial" w:hAnsi="Arial"/>
          </w:rPr>
        </w:r>
      </w:ins>
    </w:p>
    <w:p>
      <w:pPr>
        <w:pStyle w:val="Normal"/>
        <w:numPr>
          <w:ilvl w:val="0"/>
          <w:numId w:val="3"/>
        </w:numPr>
        <w:rPr/>
      </w:pPr>
      <w:ins w:id="2591" w:author="Microsoft Office User" w:date="2018-06-11T14:14:00Z">
        <w:r>
          <w:rPr/>
          <w:t>The fields of the structure have the following meanings:</w:t>
        </w:r>
      </w:ins>
    </w:p>
    <w:p>
      <w:pPr>
        <w:pStyle w:val="Definition1"/>
        <w:numPr>
          <w:ilvl w:val="0"/>
          <w:numId w:val="3"/>
        </w:numPr>
        <w:rPr/>
      </w:pPr>
      <w:ins w:id="2592" w:author="Microsoft Office User" w:date="2018-06-11T14:14:00Z">
        <w:r>
          <w:rPr/>
          <w:tab/>
          <w:t>kdf</w:t>
          <w:tab/>
          <w:t>key derivation function used on the shared secret value</w:t>
        </w:r>
      </w:ins>
    </w:p>
    <w:p>
      <w:pPr>
        <w:pStyle w:val="Definition1"/>
        <w:numPr>
          <w:ilvl w:val="0"/>
          <w:numId w:val="3"/>
        </w:numPr>
        <w:rPr/>
      </w:pPr>
      <w:ins w:id="2593" w:author="Microsoft Office User" w:date="2018-06-11T14:14:00Z">
        <w:r>
          <w:rPr/>
          <w:tab/>
          <w:t>ulSharedDataLen</w:t>
          <w:tab/>
          <w:t>the length in bytes of the shared info</w:t>
        </w:r>
      </w:ins>
    </w:p>
    <w:p>
      <w:pPr>
        <w:pStyle w:val="Definition1"/>
        <w:numPr>
          <w:ilvl w:val="0"/>
          <w:numId w:val="3"/>
        </w:numPr>
        <w:rPr/>
      </w:pPr>
      <w:ins w:id="2594" w:author="Microsoft Office User" w:date="2018-06-11T14:14:00Z">
        <w:r>
          <w:rPr/>
          <w:tab/>
          <w:t>pSharedData</w:t>
          <w:tab/>
          <w:t>some data shared between the two parties</w:t>
        </w:r>
      </w:ins>
    </w:p>
    <w:p>
      <w:pPr>
        <w:pStyle w:val="Definition1"/>
        <w:numPr>
          <w:ilvl w:val="0"/>
          <w:numId w:val="3"/>
        </w:numPr>
        <w:rPr/>
      </w:pPr>
      <w:ins w:id="2595" w:author="Microsoft Office User" w:date="2018-06-11T14:14:00Z">
        <w:r>
          <w:rPr/>
          <w:tab/>
          <w:t>ulPublicDataLen</w:t>
          <w:tab/>
          <w:t>the length in bytes of the other party’s first EC public key</w:t>
        </w:r>
      </w:ins>
    </w:p>
    <w:p>
      <w:pPr>
        <w:pStyle w:val="Definition1"/>
        <w:numPr>
          <w:ilvl w:val="0"/>
          <w:numId w:val="3"/>
        </w:numPr>
        <w:rPr/>
      </w:pPr>
      <w:ins w:id="2596" w:author="Microsoft Office User" w:date="2018-06-11T14:14:00Z">
        <w:r>
          <w:rPr/>
          <w:tab/>
          <w:t>pPublicData</w:t>
          <w:tab/>
          <w:t>pointer to other party’s first EC public key value. Encoding rules are as per pPublicData  of CK_ECDH1_DERIVE_PARAMS</w:t>
        </w:r>
      </w:ins>
    </w:p>
    <w:p>
      <w:pPr>
        <w:pStyle w:val="Definition1"/>
        <w:numPr>
          <w:ilvl w:val="0"/>
          <w:numId w:val="3"/>
        </w:numPr>
        <w:rPr/>
      </w:pPr>
      <w:ins w:id="2597" w:author="Microsoft Office User" w:date="2018-06-11T14:14:00Z">
        <w:r>
          <w:rPr/>
          <w:tab/>
          <w:t>ulPrivateDataLen</w:t>
          <w:tab/>
          <w:t>the length in bytes of the second EC private key</w:t>
        </w:r>
      </w:ins>
    </w:p>
    <w:p>
      <w:pPr>
        <w:pStyle w:val="Definition1"/>
        <w:numPr>
          <w:ilvl w:val="0"/>
          <w:numId w:val="3"/>
        </w:numPr>
        <w:rPr/>
      </w:pPr>
      <w:ins w:id="2598" w:author="Microsoft Office User" w:date="2018-06-11T14:14:00Z">
        <w:r>
          <w:rPr/>
          <w:tab/>
          <w:t>hPrivateData</w:t>
          <w:tab/>
          <w:t>key handle for second EC private key value</w:t>
        </w:r>
      </w:ins>
    </w:p>
    <w:p>
      <w:pPr>
        <w:pStyle w:val="Definition1"/>
        <w:numPr>
          <w:ilvl w:val="0"/>
          <w:numId w:val="3"/>
        </w:numPr>
        <w:rPr/>
      </w:pPr>
      <w:ins w:id="2599" w:author="Microsoft Office User" w:date="2018-06-11T14:14:00Z">
        <w:r>
          <w:rPr/>
          <w:tab/>
          <w:t>ulPublicDataLen2</w:t>
          <w:tab/>
          <w:t>the length in bytes of the other party’s second EC public key</w:t>
        </w:r>
      </w:ins>
    </w:p>
    <w:p>
      <w:pPr>
        <w:pStyle w:val="Definition1"/>
        <w:numPr>
          <w:ilvl w:val="0"/>
          <w:numId w:val="3"/>
        </w:numPr>
        <w:rPr/>
      </w:pPr>
      <w:ins w:id="2600" w:author="Microsoft Office User" w:date="2018-06-11T14:14:00Z">
        <w:r>
          <w:rPr/>
          <w:tab/>
          <w:t>pPublicData2</w:t>
          <w:tab/>
          <w:t>pointer to other party’s second EC public key value. Encoding rules are as per pPublicData  of CK_ECDH1_DERIVE_PARAMS</w:t>
        </w:r>
      </w:ins>
    </w:p>
    <w:p>
      <w:pPr>
        <w:pStyle w:val="Normal"/>
        <w:numPr>
          <w:ilvl w:val="0"/>
          <w:numId w:val="3"/>
        </w:numPr>
        <w:rPr/>
      </w:pPr>
      <w:ins w:id="2601" w:author="Microsoft Office User" w:date="2018-06-11T14:14:00Z">
        <w:r>
          <w:rPr/>
          <w:t xml:space="preserve">With the key derivation function </w:t>
        </w:r>
      </w:ins>
      <w:ins w:id="2602" w:author="Microsoft Office User" w:date="2018-06-11T14:14:00Z">
        <w:r>
          <w:rPr>
            <w:b/>
          </w:rPr>
          <w:t>CKD_NULL</w:t>
        </w:r>
      </w:ins>
      <w:ins w:id="2603" w:author="Microsoft Office User" w:date="2018-06-11T14:14:00Z">
        <w:r>
          <w:rPr/>
          <w:t xml:space="preserve">, </w:t>
        </w:r>
      </w:ins>
      <w:ins w:id="2604" w:author="Microsoft Office User" w:date="2018-06-11T14:14:00Z">
        <w:r>
          <w:rPr>
            <w:i/>
          </w:rPr>
          <w:t>pSharedData</w:t>
        </w:r>
      </w:ins>
      <w:ins w:id="2605" w:author="Microsoft Office User" w:date="2018-06-11T14:14:00Z">
        <w:r>
          <w:rPr/>
          <w:t xml:space="preserve"> must be NULL and </w:t>
        </w:r>
      </w:ins>
      <w:ins w:id="2606" w:author="Microsoft Office User" w:date="2018-06-11T14:14:00Z">
        <w:r>
          <w:rPr>
            <w:i/>
          </w:rPr>
          <w:t>ulSharedDataLen</w:t>
        </w:r>
      </w:ins>
      <w:ins w:id="2607" w:author="Microsoft Office User" w:date="2018-06-11T14:14:00Z">
        <w:r>
          <w:rPr/>
          <w:t xml:space="preserve"> must be zero.  With the key derivation function </w:t>
        </w:r>
      </w:ins>
      <w:ins w:id="2608" w:author="Microsoft Office User" w:date="2018-06-11T14:14:00Z">
        <w:r>
          <w:rPr>
            <w:b/>
          </w:rPr>
          <w:t>CKD_SHA1_KDF</w:t>
        </w:r>
      </w:ins>
      <w:ins w:id="2609" w:author="Microsoft Office User" w:date="2018-06-11T14:14:00Z">
        <w:r>
          <w:rPr/>
          <w:t xml:space="preserve">, an optional </w:t>
        </w:r>
      </w:ins>
      <w:ins w:id="2610" w:author="Microsoft Office User" w:date="2018-06-11T14:14:00Z">
        <w:r>
          <w:rPr>
            <w:i/>
          </w:rPr>
          <w:t>pSharedData</w:t>
        </w:r>
      </w:ins>
      <w:ins w:id="2611" w:author="Microsoft Office User" w:date="2018-06-11T14:14:00Z">
        <w:r>
          <w:rPr/>
          <w:t xml:space="preserve"> may be supplied, which consists of some data shared by the two parties intending to share the shared secret.  Otherwise, </w:t>
        </w:r>
      </w:ins>
      <w:ins w:id="2612" w:author="Microsoft Office User" w:date="2018-06-11T14:14:00Z">
        <w:r>
          <w:rPr>
            <w:i/>
          </w:rPr>
          <w:t>pSharedData</w:t>
        </w:r>
      </w:ins>
      <w:ins w:id="2613" w:author="Microsoft Office User" w:date="2018-06-11T14:14:00Z">
        <w:r>
          <w:rPr/>
          <w:t xml:space="preserve"> must be NULL and </w:t>
        </w:r>
      </w:ins>
      <w:ins w:id="2614" w:author="Microsoft Office User" w:date="2018-06-11T14:14:00Z">
        <w:r>
          <w:rPr>
            <w:i/>
          </w:rPr>
          <w:t>ulSharedDataLen</w:t>
        </w:r>
      </w:ins>
      <w:ins w:id="2615" w:author="Microsoft Office User" w:date="2018-06-11T14:14:00Z">
        <w:r>
          <w:rPr/>
          <w:t xml:space="preserve"> must be zero.</w:t>
        </w:r>
      </w:ins>
    </w:p>
    <w:p>
      <w:pPr>
        <w:pStyle w:val="Normal"/>
        <w:numPr>
          <w:ilvl w:val="0"/>
          <w:numId w:val="3"/>
        </w:numPr>
        <w:rPr>
          <w:smallCaps/>
        </w:rPr>
      </w:pPr>
      <w:ins w:id="2616" w:author="Microsoft Office User" w:date="2018-06-11T14:14:00Z">
        <w:r>
          <w:rPr>
            <w:b/>
          </w:rPr>
          <w:t>CK_ECDH2_DERIVE_PARAMS_PTR</w:t>
        </w:r>
      </w:ins>
      <w:ins w:id="2617" w:author="Microsoft Office User" w:date="2018-06-11T14:14:00Z">
        <w:r>
          <w:rPr/>
          <w:t xml:space="preserve"> is a pointer to a </w:t>
        </w:r>
      </w:ins>
      <w:ins w:id="2618" w:author="Microsoft Office User" w:date="2018-06-11T14:14:00Z">
        <w:r>
          <w:rPr>
            <w:b/>
          </w:rPr>
          <w:t>CK_ECDH2_DERIVE_PARAMS</w:t>
        </w:r>
      </w:ins>
      <w:ins w:id="2619" w:author="Microsoft Office User" w:date="2018-06-11T14:14:00Z">
        <w:r>
          <w:rPr/>
          <w:t>.</w:t>
        </w:r>
      </w:ins>
    </w:p>
    <w:p>
      <w:pPr>
        <w:pStyle w:val="Normal"/>
        <w:numPr>
          <w:ilvl w:val="0"/>
          <w:numId w:val="3"/>
        </w:numPr>
        <w:rPr>
          <w:smallCaps/>
        </w:rPr>
      </w:pPr>
      <w:r>
        <w:rPr>
          <w:smallCaps/>
        </w:rPr>
      </w:r>
    </w:p>
    <w:p>
      <w:pPr>
        <w:pStyle w:val="CCode"/>
        <w:numPr>
          <w:ilvl w:val="0"/>
          <w:numId w:val="3"/>
        </w:numPr>
        <w:ind w:left="0" w:hanging="0"/>
        <w:rPr>
          <w:rFonts w:ascii="Arial" w:hAnsi="Arial"/>
        </w:rPr>
      </w:pPr>
      <w:r>
        <w:rPr>
          <w:rFonts w:ascii="Arial" w:hAnsi="Arial"/>
        </w:rPr>
      </w:r>
    </w:p>
    <w:p>
      <w:pPr>
        <w:pStyle w:val="Normal"/>
        <w:numPr>
          <w:ilvl w:val="0"/>
          <w:numId w:val="12"/>
        </w:numPr>
        <w:spacing w:before="0" w:after="240"/>
        <w:jc w:val="both"/>
        <w:rPr>
          <w:rFonts w:cs="Arial"/>
          <w:b/>
          <w:b/>
        </w:rPr>
      </w:pPr>
      <w:r>
        <w:rPr>
          <w:rFonts w:cs="Arial"/>
          <w:b/>
        </w:rPr>
        <w:t>CK_ECMQV _DERIVE_PARAMS, CK_ECMQV_DERIVE_PARAMS_PTR</w:t>
      </w:r>
    </w:p>
    <w:p>
      <w:pPr>
        <w:pStyle w:val="Normal"/>
        <w:numPr>
          <w:ilvl w:val="0"/>
          <w:numId w:val="3"/>
        </w:numPr>
        <w:rPr/>
      </w:pPr>
      <w:r>
        <w:rPr>
          <w:b/>
        </w:rPr>
        <w:t>CK_ECMQV_DERIVE_PARAMS</w:t>
      </w:r>
      <w:r>
        <w:rPr/>
        <w:t xml:space="preserve"> is a structure that provides the parameters to the </w:t>
      </w:r>
      <w:r>
        <w:rPr>
          <w:b/>
        </w:rPr>
        <w:t>CKM_ECMQV_DERIVE</w:t>
      </w:r>
      <w:r>
        <w:rPr/>
        <w:t xml:space="preserve"> key derivation mechanism, where each party contributes two key pairs.  The structure is defined as follows:</w:t>
      </w:r>
    </w:p>
    <w:p>
      <w:pPr>
        <w:pStyle w:val="CCode"/>
        <w:numPr>
          <w:ilvl w:val="0"/>
          <w:numId w:val="3"/>
        </w:numPr>
        <w:rPr>
          <w:highlight w:val="yellow"/>
        </w:rPr>
      </w:pPr>
      <w:r>
        <w:rPr>
          <w:highlight w:val="yellow"/>
        </w:rPr>
        <w:t>typedef struct CK_ECMQV_DERIVE_PARAMS {</w:t>
      </w:r>
    </w:p>
    <w:p>
      <w:pPr>
        <w:pStyle w:val="CCode"/>
        <w:numPr>
          <w:ilvl w:val="0"/>
          <w:numId w:val="3"/>
        </w:numPr>
        <w:rPr>
          <w:highlight w:val="yellow"/>
        </w:rPr>
      </w:pPr>
      <w:r>
        <w:rPr>
          <w:highlight w:val="yellow"/>
        </w:rPr>
        <w:tab/>
        <w:t>CK_EC_KDF_TYPE kdf;</w:t>
      </w:r>
    </w:p>
    <w:p>
      <w:pPr>
        <w:pStyle w:val="CCode"/>
        <w:numPr>
          <w:ilvl w:val="0"/>
          <w:numId w:val="3"/>
        </w:numPr>
        <w:rPr>
          <w:highlight w:val="yellow"/>
        </w:rPr>
      </w:pPr>
      <w:r>
        <w:rPr>
          <w:highlight w:val="yellow"/>
        </w:rPr>
        <w:tab/>
        <w:t>CK_ULONG ulSharedDataLen;</w:t>
      </w:r>
    </w:p>
    <w:p>
      <w:pPr>
        <w:pStyle w:val="CCode"/>
        <w:numPr>
          <w:ilvl w:val="0"/>
          <w:numId w:val="3"/>
        </w:numPr>
        <w:rPr>
          <w:highlight w:val="yellow"/>
        </w:rPr>
      </w:pPr>
      <w:r>
        <w:rPr>
          <w:highlight w:val="yellow"/>
        </w:rPr>
        <w:tab/>
        <w:t>CK_BYTE_PTR pSharedData;</w:t>
      </w:r>
    </w:p>
    <w:p>
      <w:pPr>
        <w:pStyle w:val="CCode"/>
        <w:numPr>
          <w:ilvl w:val="0"/>
          <w:numId w:val="3"/>
        </w:numPr>
        <w:rPr>
          <w:highlight w:val="yellow"/>
        </w:rPr>
      </w:pPr>
      <w:r>
        <w:rPr>
          <w:highlight w:val="yellow"/>
        </w:rPr>
        <w:tab/>
        <w:t>CK_ULONG ulPublicDataLen;</w:t>
      </w:r>
    </w:p>
    <w:p>
      <w:pPr>
        <w:pStyle w:val="CCode"/>
        <w:numPr>
          <w:ilvl w:val="0"/>
          <w:numId w:val="3"/>
        </w:numPr>
        <w:rPr>
          <w:highlight w:val="yellow"/>
        </w:rPr>
      </w:pPr>
      <w:r>
        <w:rPr>
          <w:highlight w:val="yellow"/>
        </w:rPr>
        <w:tab/>
        <w:t>CK_BYTE_PTR pPublicData;</w:t>
      </w:r>
    </w:p>
    <w:p>
      <w:pPr>
        <w:pStyle w:val="CCode"/>
        <w:numPr>
          <w:ilvl w:val="0"/>
          <w:numId w:val="3"/>
        </w:numPr>
        <w:rPr>
          <w:highlight w:val="yellow"/>
        </w:rPr>
      </w:pPr>
      <w:r>
        <w:rPr>
          <w:highlight w:val="yellow"/>
        </w:rPr>
        <w:tab/>
        <w:t>CK_ULONG ulPrivateDataLen;</w:t>
      </w:r>
    </w:p>
    <w:p>
      <w:pPr>
        <w:pStyle w:val="CCode"/>
        <w:numPr>
          <w:ilvl w:val="0"/>
          <w:numId w:val="3"/>
        </w:numPr>
        <w:rPr>
          <w:highlight w:val="yellow"/>
        </w:rPr>
      </w:pPr>
      <w:r>
        <w:rPr>
          <w:highlight w:val="yellow"/>
        </w:rPr>
        <w:tab/>
        <w:t>CK_OBJECT_HANDLE hPrivateData;</w:t>
      </w:r>
    </w:p>
    <w:p>
      <w:pPr>
        <w:pStyle w:val="CCode"/>
        <w:numPr>
          <w:ilvl w:val="0"/>
          <w:numId w:val="3"/>
        </w:numPr>
        <w:rPr>
          <w:highlight w:val="yellow"/>
        </w:rPr>
      </w:pPr>
      <w:r>
        <w:rPr>
          <w:highlight w:val="yellow"/>
        </w:rPr>
        <w:tab/>
        <w:t>CK_ULONG ulPublicDataLen2;</w:t>
      </w:r>
    </w:p>
    <w:p>
      <w:pPr>
        <w:pStyle w:val="CCode"/>
        <w:numPr>
          <w:ilvl w:val="0"/>
          <w:numId w:val="3"/>
        </w:numPr>
        <w:rPr>
          <w:highlight w:val="yellow"/>
        </w:rPr>
      </w:pPr>
      <w:r>
        <w:rPr>
          <w:highlight w:val="yellow"/>
        </w:rPr>
        <w:tab/>
        <w:t>CK_BYTE_PTR pPublicData2;</w:t>
      </w:r>
    </w:p>
    <w:p>
      <w:pPr>
        <w:pStyle w:val="CCode"/>
        <w:numPr>
          <w:ilvl w:val="0"/>
          <w:numId w:val="3"/>
        </w:numPr>
        <w:rPr>
          <w:highlight w:val="yellow"/>
        </w:rPr>
      </w:pPr>
      <w:r>
        <w:rPr>
          <w:highlight w:val="yellow"/>
        </w:rPr>
        <w:tab/>
        <w:t>CK_OBJECT_HANDLE publicKey;</w:t>
      </w:r>
    </w:p>
    <w:p>
      <w:pPr>
        <w:pStyle w:val="CCode"/>
        <w:numPr>
          <w:ilvl w:val="0"/>
          <w:numId w:val="3"/>
        </w:numPr>
        <w:rPr/>
      </w:pPr>
      <w:r>
        <w:rPr>
          <w:highlight w:val="yellow"/>
        </w:rPr>
        <w:t>} CK_ECMQV_DERIVE_PARAMS;</w:t>
      </w:r>
    </w:p>
    <w:p>
      <w:pPr>
        <w:pStyle w:val="CCode"/>
        <w:numPr>
          <w:ilvl w:val="0"/>
          <w:numId w:val="3"/>
        </w:numPr>
        <w:rPr>
          <w:rFonts w:ascii="Arial" w:hAnsi="Arial"/>
        </w:rPr>
      </w:pPr>
      <w:r>
        <w:rPr>
          <w:rFonts w:ascii="Arial" w:hAnsi="Arial"/>
        </w:rPr>
      </w:r>
    </w:p>
    <w:p>
      <w:pPr>
        <w:pStyle w:val="Normal"/>
        <w:numPr>
          <w:ilvl w:val="0"/>
          <w:numId w:val="3"/>
        </w:numPr>
        <w:rPr/>
      </w:pPr>
      <w:r>
        <w:rPr/>
        <w:t>The fields of the structure have the following meanings:</w:t>
      </w:r>
    </w:p>
    <w:p>
      <w:pPr>
        <w:pStyle w:val="Definition1"/>
        <w:numPr>
          <w:ilvl w:val="0"/>
          <w:numId w:val="3"/>
        </w:numPr>
        <w:rPr/>
      </w:pPr>
      <w:r>
        <w:rPr/>
        <w:tab/>
        <w:t>kdf</w:t>
        <w:tab/>
        <w:t>key derivation function used on the shared secret value</w:t>
      </w:r>
    </w:p>
    <w:p>
      <w:pPr>
        <w:pStyle w:val="Definition1"/>
        <w:numPr>
          <w:ilvl w:val="0"/>
          <w:numId w:val="3"/>
        </w:numPr>
        <w:rPr/>
      </w:pPr>
      <w:r>
        <w:rPr/>
        <w:tab/>
        <w:t>ulSharedDataLen</w:t>
        <w:tab/>
        <w:t>the length in bytes of the shared info</w:t>
      </w:r>
    </w:p>
    <w:p>
      <w:pPr>
        <w:pStyle w:val="Definition1"/>
        <w:numPr>
          <w:ilvl w:val="0"/>
          <w:numId w:val="3"/>
        </w:numPr>
        <w:rPr/>
      </w:pPr>
      <w:r>
        <w:rPr/>
        <w:tab/>
        <w:t>pSharedData</w:t>
        <w:tab/>
        <w:t>some data shared between the two parties</w:t>
      </w:r>
    </w:p>
    <w:p>
      <w:pPr>
        <w:pStyle w:val="Definition1"/>
        <w:numPr>
          <w:ilvl w:val="0"/>
          <w:numId w:val="3"/>
        </w:numPr>
        <w:rPr/>
      </w:pPr>
      <w:r>
        <w:rPr/>
        <w:tab/>
        <w:t>ulPublicDataLen</w:t>
        <w:tab/>
        <w:t>the length in bytes of the other party’s first EC public key</w:t>
      </w:r>
    </w:p>
    <w:p>
      <w:pPr>
        <w:pStyle w:val="Definition1"/>
        <w:numPr>
          <w:ilvl w:val="0"/>
          <w:numId w:val="3"/>
        </w:numPr>
        <w:rPr/>
      </w:pPr>
      <w:r>
        <w:rPr/>
        <w:tab/>
        <w:t>pPublicData</w:t>
        <w:tab/>
        <w:t>pointer to other party’s first EC public key value. Encoding rules are as per pPublicData  of CK_ECDH1_DERIVE_PARAMS</w:t>
      </w:r>
    </w:p>
    <w:p>
      <w:pPr>
        <w:pStyle w:val="Definition1"/>
        <w:numPr>
          <w:ilvl w:val="0"/>
          <w:numId w:val="3"/>
        </w:numPr>
        <w:rPr/>
      </w:pPr>
      <w:r>
        <w:rPr/>
        <w:tab/>
        <w:t>ulPrivateDataLen</w:t>
        <w:tab/>
        <w:t>the length in bytes of the second EC private key</w:t>
      </w:r>
    </w:p>
    <w:p>
      <w:pPr>
        <w:pStyle w:val="Definition1"/>
        <w:numPr>
          <w:ilvl w:val="0"/>
          <w:numId w:val="3"/>
        </w:numPr>
        <w:rPr/>
      </w:pPr>
      <w:r>
        <w:rPr/>
        <w:tab/>
        <w:t>hPrivateData</w:t>
        <w:tab/>
        <w:t>key handle for second EC private key value</w:t>
      </w:r>
    </w:p>
    <w:p>
      <w:pPr>
        <w:pStyle w:val="Definition1"/>
        <w:numPr>
          <w:ilvl w:val="0"/>
          <w:numId w:val="3"/>
        </w:numPr>
        <w:rPr/>
      </w:pPr>
      <w:r>
        <w:rPr/>
        <w:tab/>
        <w:t>ulPublicDataLen2</w:t>
        <w:tab/>
        <w:t>the length in bytes of the other party’s second EC public key</w:t>
      </w:r>
    </w:p>
    <w:p>
      <w:pPr>
        <w:pStyle w:val="Definition1"/>
        <w:numPr>
          <w:ilvl w:val="0"/>
          <w:numId w:val="3"/>
        </w:numPr>
        <w:rPr/>
      </w:pPr>
      <w:r>
        <w:rPr/>
        <w:tab/>
        <w:t>pPublicData2</w:t>
        <w:tab/>
        <w:t>pointer to other party’s second EC public key value. Encoding rules are as per pPublicData  of CK_ECDH1_DERIVE_PARAMS</w:t>
      </w:r>
    </w:p>
    <w:p>
      <w:pPr>
        <w:pStyle w:val="Definition1"/>
        <w:numPr>
          <w:ilvl w:val="0"/>
          <w:numId w:val="3"/>
        </w:numPr>
        <w:rPr/>
      </w:pPr>
      <w:r>
        <w:rPr/>
        <w:tab/>
        <w:t>publicKey</w:t>
        <w:tab/>
        <w:t>Handle to the first party’s ephemeral public key</w:t>
      </w:r>
    </w:p>
    <w:p>
      <w:pPr>
        <w:pStyle w:val="Normal"/>
        <w:numPr>
          <w:ilvl w:val="0"/>
          <w:numId w:val="3"/>
        </w:numPr>
        <w:rPr/>
      </w:pPr>
      <w:r>
        <w:rPr/>
        <w:t xml:space="preserve">With the key derivation function </w:t>
      </w:r>
      <w:r>
        <w:rPr>
          <w:b/>
        </w:rPr>
        <w:t>CKD_NULL</w:t>
      </w:r>
      <w:r>
        <w:rPr/>
        <w:t xml:space="preserve">, </w:t>
      </w:r>
      <w:r>
        <w:rPr>
          <w:i/>
        </w:rPr>
        <w:t>pSharedData</w:t>
      </w:r>
      <w:r>
        <w:rPr/>
        <w:t xml:space="preserve"> must be NULL and </w:t>
      </w:r>
      <w:r>
        <w:rPr>
          <w:i/>
        </w:rPr>
        <w:t>ulSharedDataLen</w:t>
      </w:r>
      <w:r>
        <w:rPr/>
        <w:t xml:space="preserve"> must be zero.  With the key derivation functions </w:t>
      </w:r>
      <w:r>
        <w:rPr>
          <w:b/>
        </w:rPr>
        <w:t>CKD_[SHA1|SHA224|SHA384|SHA512|SHA3_224|SHA3_256|SHA3_384|SHA3_512]_KDF, CKD_[SHA1|SHA224|SHA384|SHA512|SHA3_224|SHA3_256|SHA3_384|SHA3_512]_KDF_SP800</w:t>
      </w:r>
      <w:r>
        <w:rPr/>
        <w:t xml:space="preserve">, an optional </w:t>
      </w:r>
      <w:r>
        <w:rPr>
          <w:i/>
        </w:rPr>
        <w:t>pSharedData</w:t>
      </w:r>
      <w:r>
        <w:rPr/>
        <w:t xml:space="preserve"> may be supplied, which consists of some data shared by the two parties intending to share the shared secret.  Otherwise, </w:t>
      </w:r>
      <w:r>
        <w:rPr>
          <w:i/>
        </w:rPr>
        <w:t>pSharedData</w:t>
      </w:r>
      <w:r>
        <w:rPr/>
        <w:t xml:space="preserve"> must be NULL and </w:t>
      </w:r>
      <w:r>
        <w:rPr>
          <w:i/>
        </w:rPr>
        <w:t>ulSharedDataLen</w:t>
      </w:r>
      <w:r>
        <w:rPr/>
        <w:t xml:space="preserve"> must be zero.</w:t>
      </w:r>
    </w:p>
    <w:p>
      <w:pPr>
        <w:pStyle w:val="Normal"/>
        <w:numPr>
          <w:ilvl w:val="0"/>
          <w:numId w:val="3"/>
        </w:numPr>
        <w:rPr>
          <w:smallCaps/>
        </w:rPr>
      </w:pPr>
      <w:r>
        <w:rPr>
          <w:b/>
          <w:highlight w:val="green"/>
        </w:rPr>
        <w:t>CK_ECMQV_DERIVE_PARAMS_PTR</w:t>
      </w:r>
      <w:r>
        <w:rPr>
          <w:highlight w:val="green"/>
        </w:rPr>
        <w:t xml:space="preserve"> is a pointer to a </w:t>
      </w:r>
      <w:r>
        <w:rPr>
          <w:b/>
          <w:highlight w:val="green"/>
        </w:rPr>
        <w:t>CK_ECMQV_DERIVE_PARAMS</w:t>
      </w:r>
      <w:r>
        <w:rPr>
          <w:highlight w:val="green"/>
        </w:rPr>
        <w:t>.</w:t>
      </w:r>
    </w:p>
    <w:p>
      <w:pPr>
        <w:pStyle w:val="Heading3"/>
        <w:numPr>
          <w:ilvl w:val="2"/>
          <w:numId w:val="2"/>
        </w:numPr>
        <w:rPr/>
      </w:pPr>
      <w:bookmarkStart w:id="685" w:name="_Toc516500682"/>
      <w:bookmarkStart w:id="686" w:name="_Toc416960018"/>
      <w:bookmarkStart w:id="687" w:name="_Toc395187772"/>
      <w:bookmarkStart w:id="688" w:name="_Toc391471134"/>
      <w:bookmarkStart w:id="689" w:name="_Toc370634417"/>
      <w:bookmarkStart w:id="690" w:name="_Toc72656237"/>
      <w:bookmarkStart w:id="691" w:name="_Toc228807194"/>
      <w:bookmarkStart w:id="692" w:name="_Toc228894668"/>
      <w:bookmarkEnd w:id="685"/>
      <w:bookmarkEnd w:id="686"/>
      <w:bookmarkEnd w:id="687"/>
      <w:bookmarkEnd w:id="688"/>
      <w:bookmarkEnd w:id="689"/>
      <w:bookmarkEnd w:id="690"/>
      <w:bookmarkEnd w:id="691"/>
      <w:bookmarkEnd w:id="692"/>
      <w:r>
        <w:rPr/>
        <w:t>Elliptic curve Diffie-Hellman key derivation</w:t>
      </w:r>
    </w:p>
    <w:p>
      <w:pPr>
        <w:pStyle w:val="Normal"/>
        <w:numPr>
          <w:ilvl w:val="0"/>
          <w:numId w:val="3"/>
        </w:numPr>
        <w:rPr/>
      </w:pPr>
      <w:r>
        <w:rPr/>
        <w:t xml:space="preserve">The elliptic curve Diffie-Hellman (ECDH) key derivation mechanism, denoted </w:t>
      </w:r>
      <w:r>
        <w:rPr>
          <w:b/>
        </w:rPr>
        <w:t>CKM_ECDH1_DERIVE</w:t>
      </w:r>
      <w:r>
        <w:rPr/>
        <w:t>, is a mechanism for key derivation based on the Diffie-Hellman version of the elliptic curve key agreement scheme, as defined in ANSI X9.63, where each party contributes one key pair all using the same EC domain parameters</w:t>
      </w:r>
      <w:bookmarkStart w:id="693" w:name="_Hlt500132816"/>
      <w:bookmarkEnd w:id="693"/>
      <w:r>
        <w:rPr/>
        <w:t>.</w:t>
      </w:r>
    </w:p>
    <w:p>
      <w:pPr>
        <w:pStyle w:val="Normal"/>
        <w:numPr>
          <w:ilvl w:val="0"/>
          <w:numId w:val="3"/>
        </w:numPr>
        <w:rPr/>
      </w:pPr>
      <w:r>
        <w:rPr/>
        <w:t xml:space="preserve">It has a parameter, a </w:t>
      </w:r>
      <w:r>
        <w:rPr>
          <w:b/>
        </w:rPr>
        <w:t>CK_ECDH1_DERIVE_PARAMS</w:t>
      </w:r>
      <w:r>
        <w:rPr/>
        <w:t xml:space="preserve"> structure.</w:t>
      </w:r>
    </w:p>
    <w:p>
      <w:pPr>
        <w:pStyle w:val="Normal"/>
        <w:numPr>
          <w:ilvl w:val="0"/>
          <w:numId w:val="3"/>
        </w:numPr>
        <w:rPr/>
      </w:pPr>
      <w:r>
        <w:rPr/>
        <w:t xml:space="preserve">This mechanism derives a secret value, and truncates the result according to the </w:t>
      </w:r>
      <w:r>
        <w:rPr>
          <w:b/>
        </w:rPr>
        <w:t>CKA_KEY_TYPE</w:t>
      </w:r>
      <w:r>
        <w:rPr/>
        <w:t xml:space="preserve"> attribute of the template and, if it has one and the key type supports it, the </w:t>
      </w:r>
      <w:r>
        <w:rPr>
          <w:b/>
        </w:rPr>
        <w:t>CKA_VALUE_LEN</w:t>
      </w:r>
      <w:r>
        <w:rPr/>
        <w:t xml:space="preserve"> attribute of the template.  (The truncation removes bytes from the leading end of the secret value.)  The mechanism contributes the result as the </w:t>
      </w:r>
      <w:r>
        <w:rPr>
          <w:b/>
        </w:rPr>
        <w:t>CKA_VALUE</w:t>
      </w:r>
      <w:r>
        <w:rPr/>
        <w:t xml:space="preserve"> attribute of the new key; other attributes required by the key type must be specified in the template.</w:t>
      </w:r>
    </w:p>
    <w:p>
      <w:pPr>
        <w:pStyle w:val="Normal"/>
        <w:numPr>
          <w:ilvl w:val="0"/>
          <w:numId w:val="3"/>
        </w:numPr>
        <w:rPr/>
      </w:pPr>
      <w:r>
        <w:rPr/>
        <w:t>This mechanism has the following rules about key sensitivity and extractability:</w:t>
      </w:r>
    </w:p>
    <w:p>
      <w:pPr>
        <w:pStyle w:val="Normal"/>
        <w:numPr>
          <w:ilvl w:val="0"/>
          <w:numId w:val="20"/>
        </w:numPr>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20"/>
        </w:numPr>
        <w:rPr/>
      </w:pPr>
      <w:r>
        <w:rPr/>
        <w:t xml:space="preserve">If the base key has its </w:t>
      </w:r>
      <w:r>
        <w:rPr>
          <w:b/>
        </w:rPr>
        <w:t>CKA_ALWAYS_SENSITIVE</w:t>
      </w:r>
      <w:r>
        <w:rPr/>
        <w:t xml:space="preserve"> attribute set to CK_FALSE, then the derived key will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20"/>
        </w:numPr>
        <w:rPr/>
      </w:pPr>
      <w:r>
        <w:rPr/>
        <w:t xml:space="preserve">Similarly, if the base key has its </w:t>
      </w:r>
      <w:r>
        <w:rPr>
          <w:b/>
        </w:rPr>
        <w:t>CKA_NEVER_EXTRACTABLE</w:t>
      </w:r>
      <w:r>
        <w:rPr/>
        <w:t xml:space="preserve"> attribute set to CK_FALSE, then the derived key will,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minimum and maximum supported number of bits in the field sizes, respectively.  For example, if a Cryptoki library supports only EC using a field of characteristic 2 which has between 2</w:t>
      </w:r>
      <w:r>
        <w:rPr>
          <w:vertAlign w:val="superscript"/>
        </w:rPr>
        <w:t>200</w:t>
      </w:r>
      <w:r>
        <w:rPr/>
        <w:t xml:space="preserve"> and 2</w:t>
      </w:r>
      <w:r>
        <w:rPr>
          <w:vertAlign w:val="superscript"/>
        </w:rPr>
        <w:t>300</w:t>
      </w:r>
      <w:r>
        <w:rPr/>
        <w:t xml:space="preserve"> elements, then </w:t>
      </w:r>
      <w:r>
        <w:rPr>
          <w:i/>
        </w:rPr>
        <w:t>ulMinKeySize</w:t>
      </w:r>
      <w:r>
        <w:rPr/>
        <w:t xml:space="preserve"> = 201 and </w:t>
      </w:r>
      <w:r>
        <w:rPr>
          <w:i/>
        </w:rPr>
        <w:t>ulMaxKeySize</w:t>
      </w:r>
      <w:r>
        <w:rPr/>
        <w:t xml:space="preserve"> = 301 (when written in binary notation, the number 2</w:t>
      </w:r>
      <w:r>
        <w:rPr>
          <w:vertAlign w:val="superscript"/>
        </w:rPr>
        <w:t>200</w:t>
      </w:r>
      <w:r>
        <w:rPr/>
        <w:t xml:space="preserve"> consists of a 1 bit followed by 200 0 bits.  It is therefore a 201-bit number.  Similarly, 2</w:t>
      </w:r>
      <w:r>
        <w:rPr>
          <w:vertAlign w:val="superscript"/>
        </w:rPr>
        <w:t>300</w:t>
      </w:r>
      <w:r>
        <w:rPr/>
        <w:t xml:space="preserve"> is a 301-bit number).</w:t>
      </w:r>
    </w:p>
    <w:p>
      <w:pPr>
        <w:pStyle w:val="Heading3"/>
        <w:numPr>
          <w:ilvl w:val="2"/>
          <w:numId w:val="2"/>
        </w:numPr>
        <w:rPr/>
      </w:pPr>
      <w:bookmarkStart w:id="694" w:name="_Toc516500683"/>
      <w:bookmarkStart w:id="695" w:name="_Toc416960019"/>
      <w:bookmarkStart w:id="696" w:name="_Toc395187773"/>
      <w:bookmarkStart w:id="697" w:name="_Toc391471135"/>
      <w:bookmarkStart w:id="698" w:name="_Toc370634418"/>
      <w:bookmarkStart w:id="699" w:name="_Toc72656238"/>
      <w:bookmarkStart w:id="700" w:name="_Toc228807195"/>
      <w:bookmarkStart w:id="701" w:name="_Toc228894669"/>
      <w:bookmarkEnd w:id="694"/>
      <w:bookmarkEnd w:id="695"/>
      <w:bookmarkEnd w:id="696"/>
      <w:bookmarkEnd w:id="697"/>
      <w:bookmarkEnd w:id="698"/>
      <w:bookmarkEnd w:id="699"/>
      <w:bookmarkEnd w:id="700"/>
      <w:bookmarkEnd w:id="701"/>
      <w:r>
        <w:rPr/>
        <w:t>Elliptic curve Diffie-Hellman with cofactor key derivation</w:t>
      </w:r>
    </w:p>
    <w:p>
      <w:pPr>
        <w:pStyle w:val="Normal"/>
        <w:numPr>
          <w:ilvl w:val="0"/>
          <w:numId w:val="3"/>
        </w:numPr>
        <w:rPr/>
      </w:pPr>
      <w:r>
        <w:rPr/>
        <w:t xml:space="preserve">The elliptic curve Diffie-Hellman (ECDH) with cofactor key derivation mechanism, denoted </w:t>
      </w:r>
      <w:r>
        <w:rPr>
          <w:b/>
        </w:rPr>
        <w:t>CKM_ECDH1_COFACTOR_DERIVE</w:t>
      </w:r>
      <w:r>
        <w:rPr/>
        <w:t>, is a mechanism for key derivation based on the cofactor Diffie-Hellman version of the elliptic curve key agreement scheme, as defined in ANSI X9.63, where each party contributes one key pair all using the same EC domain parameters.  Cofactor multiplication is computationally efficient and helps to prevent security problems like small group attacks.</w:t>
      </w:r>
    </w:p>
    <w:p>
      <w:pPr>
        <w:pStyle w:val="Normal"/>
        <w:numPr>
          <w:ilvl w:val="0"/>
          <w:numId w:val="3"/>
        </w:numPr>
        <w:rPr/>
      </w:pPr>
      <w:r>
        <w:rPr/>
        <w:t xml:space="preserve">It has a parameter, a </w:t>
      </w:r>
      <w:r>
        <w:rPr>
          <w:b/>
        </w:rPr>
        <w:t>CK_ECDH1_DERIVE_PARAMS</w:t>
      </w:r>
      <w:r>
        <w:rPr/>
        <w:t xml:space="preserve"> structure.</w:t>
      </w:r>
    </w:p>
    <w:p>
      <w:pPr>
        <w:pStyle w:val="Normal"/>
        <w:numPr>
          <w:ilvl w:val="0"/>
          <w:numId w:val="3"/>
        </w:numPr>
        <w:rPr/>
      </w:pPr>
      <w:r>
        <w:rPr/>
        <w:t xml:space="preserve">This mechanism derives a secret value, and truncates the result according to the </w:t>
      </w:r>
      <w:r>
        <w:rPr>
          <w:b/>
        </w:rPr>
        <w:t>CKA_KEY_TYPE</w:t>
      </w:r>
      <w:r>
        <w:rPr/>
        <w:t xml:space="preserve"> attribute of the template and, if it has one and the key type supports it, the </w:t>
      </w:r>
      <w:r>
        <w:rPr>
          <w:b/>
        </w:rPr>
        <w:t>CKA_VALUE_LEN</w:t>
      </w:r>
      <w:r>
        <w:rPr/>
        <w:t xml:space="preserve"> attribute of the template.  (The truncation removes bytes from the leading end of the secret value.)  The mechanism contributes the result as the </w:t>
      </w:r>
      <w:r>
        <w:rPr>
          <w:b/>
        </w:rPr>
        <w:t>CKA_VALUE</w:t>
      </w:r>
      <w:r>
        <w:rPr/>
        <w:t xml:space="preserve"> attribute of the new key; other attributes required by the key type must be specified in the template.</w:t>
      </w:r>
    </w:p>
    <w:p>
      <w:pPr>
        <w:pStyle w:val="Normal"/>
        <w:numPr>
          <w:ilvl w:val="0"/>
          <w:numId w:val="3"/>
        </w:numPr>
        <w:rPr/>
      </w:pPr>
      <w:r>
        <w:rPr/>
        <w:t>This mechanism has the following rules about key sensitivity and extractability:</w:t>
      </w:r>
    </w:p>
    <w:p>
      <w:pPr>
        <w:pStyle w:val="Normal"/>
        <w:numPr>
          <w:ilvl w:val="0"/>
          <w:numId w:val="21"/>
        </w:numPr>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21"/>
        </w:numPr>
        <w:rPr/>
      </w:pPr>
      <w:r>
        <w:rPr/>
        <w:t xml:space="preserve">If the base key has its </w:t>
      </w:r>
      <w:r>
        <w:rPr>
          <w:b/>
        </w:rPr>
        <w:t>CKA_ALWAYS_SENSITIVE</w:t>
      </w:r>
      <w:r>
        <w:rPr/>
        <w:t xml:space="preserve"> attribute set to CK_FALSE, then the derived key will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21"/>
        </w:numPr>
        <w:rPr/>
      </w:pPr>
      <w:r>
        <w:rPr/>
        <w:t xml:space="preserve">Similarly, if the base key has its </w:t>
      </w:r>
      <w:r>
        <w:rPr>
          <w:b/>
        </w:rPr>
        <w:t>CKA_NEVER_EXTRACTABLE</w:t>
      </w:r>
      <w:r>
        <w:rPr/>
        <w:t xml:space="preserve"> attribute set to CK_FALSE, then the derived key will,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minimum and maximum supported number of bits in the field sizes, respectively.  For example, if a Cryptoki library supports only EC using a field of characteristic 2 which has between 2</w:t>
      </w:r>
      <w:r>
        <w:rPr>
          <w:vertAlign w:val="superscript"/>
        </w:rPr>
        <w:t>200</w:t>
      </w:r>
      <w:r>
        <w:rPr/>
        <w:t xml:space="preserve"> and 2</w:t>
      </w:r>
      <w:r>
        <w:rPr>
          <w:vertAlign w:val="superscript"/>
        </w:rPr>
        <w:t>300</w:t>
      </w:r>
      <w:r>
        <w:rPr/>
        <w:t xml:space="preserve"> elements, then </w:t>
      </w:r>
      <w:r>
        <w:rPr>
          <w:i/>
        </w:rPr>
        <w:t>ulMinKeySize</w:t>
      </w:r>
      <w:r>
        <w:rPr/>
        <w:t xml:space="preserve"> = 201 and </w:t>
      </w:r>
      <w:r>
        <w:rPr>
          <w:i/>
        </w:rPr>
        <w:t>ulMaxKeySize</w:t>
      </w:r>
      <w:r>
        <w:rPr/>
        <w:t xml:space="preserve"> = 301 (when written in binary notation, the number 2</w:t>
      </w:r>
      <w:r>
        <w:rPr>
          <w:vertAlign w:val="superscript"/>
        </w:rPr>
        <w:t>200</w:t>
      </w:r>
      <w:r>
        <w:rPr/>
        <w:t xml:space="preserve"> consists of a 1 bit followed by 200 0 bits.  It is therefore a 201-bit number.  Similarly, 2</w:t>
      </w:r>
      <w:r>
        <w:rPr>
          <w:vertAlign w:val="superscript"/>
        </w:rPr>
        <w:t>300</w:t>
      </w:r>
      <w:r>
        <w:rPr/>
        <w:t xml:space="preserve"> is a 301-bit number).</w:t>
      </w:r>
    </w:p>
    <w:p>
      <w:pPr>
        <w:pStyle w:val="Heading3"/>
        <w:numPr>
          <w:ilvl w:val="2"/>
          <w:numId w:val="2"/>
        </w:numPr>
        <w:rPr/>
      </w:pPr>
      <w:bookmarkStart w:id="702" w:name="_Toc516500684"/>
      <w:bookmarkStart w:id="703" w:name="_Toc416960020"/>
      <w:bookmarkStart w:id="704" w:name="_Toc395187774"/>
      <w:bookmarkStart w:id="705" w:name="_Toc391471136"/>
      <w:bookmarkStart w:id="706" w:name="_Toc370634419"/>
      <w:bookmarkStart w:id="707" w:name="_Toc72656239"/>
      <w:bookmarkStart w:id="708" w:name="_Toc228807196"/>
      <w:bookmarkStart w:id="709" w:name="_Toc228894670"/>
      <w:bookmarkEnd w:id="702"/>
      <w:bookmarkEnd w:id="703"/>
      <w:bookmarkEnd w:id="704"/>
      <w:bookmarkEnd w:id="705"/>
      <w:bookmarkEnd w:id="706"/>
      <w:bookmarkEnd w:id="707"/>
      <w:bookmarkEnd w:id="708"/>
      <w:bookmarkEnd w:id="709"/>
      <w:r>
        <w:rPr/>
        <w:t>Elliptic curve Menezes-Qu-Vanstone key derivation</w:t>
      </w:r>
    </w:p>
    <w:p>
      <w:pPr>
        <w:pStyle w:val="Normal"/>
        <w:numPr>
          <w:ilvl w:val="0"/>
          <w:numId w:val="3"/>
        </w:numPr>
        <w:rPr/>
      </w:pPr>
      <w:r>
        <w:rPr/>
        <w:t xml:space="preserve">The elliptic curve Menezes-Qu-Vanstone (ECMQV) key derivation mechanism, denoted </w:t>
      </w:r>
      <w:r>
        <w:rPr>
          <w:b/>
        </w:rPr>
        <w:t>CKM_ECMQV_DERIVE</w:t>
      </w:r>
      <w:r>
        <w:rPr/>
        <w:t>, is a mechanism for key derivation based the MQV version of the elliptic curve key agreement scheme, as defined in ANSI X9.63, where each party contributes two key pairs all using the same EC domain parameters.</w:t>
      </w:r>
    </w:p>
    <w:p>
      <w:pPr>
        <w:pStyle w:val="Normal"/>
        <w:numPr>
          <w:ilvl w:val="0"/>
          <w:numId w:val="3"/>
        </w:numPr>
        <w:rPr/>
      </w:pPr>
      <w:r>
        <w:rPr/>
        <w:t xml:space="preserve">It has a parameter, a </w:t>
      </w:r>
      <w:r>
        <w:rPr>
          <w:b/>
        </w:rPr>
        <w:t>CK_ECMQV_DERIVE_PARAMS</w:t>
      </w:r>
      <w:r>
        <w:rPr/>
        <w:t xml:space="preserve"> structure.</w:t>
      </w:r>
    </w:p>
    <w:p>
      <w:pPr>
        <w:pStyle w:val="Normal"/>
        <w:numPr>
          <w:ilvl w:val="0"/>
          <w:numId w:val="3"/>
        </w:numPr>
        <w:rPr/>
      </w:pPr>
      <w:r>
        <w:rPr/>
        <w:t xml:space="preserve">This mechanism derives a secret value, and truncates the result according to the </w:t>
      </w:r>
      <w:r>
        <w:rPr>
          <w:b/>
        </w:rPr>
        <w:t>CKA_KEY_TYPE</w:t>
      </w:r>
      <w:r>
        <w:rPr/>
        <w:t xml:space="preserve"> attribute of the template and, if it has one and the key type supports it, the </w:t>
      </w:r>
      <w:r>
        <w:rPr>
          <w:b/>
        </w:rPr>
        <w:t>CKA_VALUE_LEN</w:t>
      </w:r>
      <w:r>
        <w:rPr/>
        <w:t xml:space="preserve"> attribute of the template.  (The truncation removes bytes from the leading end of the secret value.) The mechanism contributes the result as the </w:t>
      </w:r>
      <w:r>
        <w:rPr>
          <w:b/>
        </w:rPr>
        <w:t>CKA_VALUE</w:t>
      </w:r>
      <w:r>
        <w:rPr/>
        <w:t xml:space="preserve"> attribute of the new key; other attributes required by the key type must be specified in the template.</w:t>
      </w:r>
    </w:p>
    <w:p>
      <w:pPr>
        <w:pStyle w:val="Normal"/>
        <w:numPr>
          <w:ilvl w:val="0"/>
          <w:numId w:val="3"/>
        </w:numPr>
        <w:rPr/>
      </w:pPr>
      <w:r>
        <w:rPr/>
        <w:t>This mechanism has the following rules about key sensitivity and extractability:</w:t>
      </w:r>
    </w:p>
    <w:p>
      <w:pPr>
        <w:pStyle w:val="Normal"/>
        <w:numPr>
          <w:ilvl w:val="0"/>
          <w:numId w:val="22"/>
        </w:numPr>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22"/>
        </w:numPr>
        <w:rPr/>
      </w:pPr>
      <w:r>
        <w:rPr/>
        <w:t xml:space="preserve">If the base key has its </w:t>
      </w:r>
      <w:r>
        <w:rPr>
          <w:b/>
        </w:rPr>
        <w:t>CKA_ALWAYS_SENSITIVE</w:t>
      </w:r>
      <w:r>
        <w:rPr/>
        <w:t xml:space="preserve"> attribute set to CK_FALSE, then the derived key will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22"/>
        </w:numPr>
        <w:rPr/>
      </w:pPr>
      <w:r>
        <w:rPr/>
        <w:t xml:space="preserve">Similarly, if the base key has its </w:t>
      </w:r>
      <w:r>
        <w:rPr>
          <w:b/>
        </w:rPr>
        <w:t>CKA_NEVER_EXTRACTABLE</w:t>
      </w:r>
      <w:r>
        <w:rPr/>
        <w:t xml:space="preserve"> attribute set to CK_FALSE, then the derived key will,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minimum and maximum supported number of bits in the field sizes, respectively.  For example, if a Cryptoki library supports only EC using a field of characteristic 2 which has between 2</w:t>
      </w:r>
      <w:r>
        <w:rPr>
          <w:vertAlign w:val="superscript"/>
        </w:rPr>
        <w:t>200</w:t>
      </w:r>
      <w:r>
        <w:rPr/>
        <w:t xml:space="preserve"> and 2</w:t>
      </w:r>
      <w:r>
        <w:rPr>
          <w:vertAlign w:val="superscript"/>
        </w:rPr>
        <w:t>300</w:t>
      </w:r>
      <w:r>
        <w:rPr/>
        <w:t xml:space="preserve"> elements, then </w:t>
      </w:r>
      <w:r>
        <w:rPr>
          <w:i/>
        </w:rPr>
        <w:t>ulMinKeySize</w:t>
      </w:r>
      <w:r>
        <w:rPr/>
        <w:t xml:space="preserve"> = 201 and </w:t>
      </w:r>
      <w:r>
        <w:rPr>
          <w:i/>
        </w:rPr>
        <w:t>ulMaxKeySize</w:t>
      </w:r>
      <w:r>
        <w:rPr/>
        <w:t xml:space="preserve"> = 301 (when written in binary notation, the number 2</w:t>
      </w:r>
      <w:r>
        <w:rPr>
          <w:vertAlign w:val="superscript"/>
        </w:rPr>
        <w:t>200</w:t>
      </w:r>
      <w:r>
        <w:rPr/>
        <w:t xml:space="preserve"> consists of a 1 bit followed by 200 0 bits.  It is therefore a 201-bit number.  Similarly, 2</w:t>
      </w:r>
      <w:r>
        <w:rPr>
          <w:vertAlign w:val="superscript"/>
        </w:rPr>
        <w:t>300</w:t>
      </w:r>
      <w:r>
        <w:rPr/>
        <w:t xml:space="preserve"> is a 301-bit number).</w:t>
      </w:r>
    </w:p>
    <w:p>
      <w:pPr>
        <w:pStyle w:val="Heading3"/>
        <w:numPr>
          <w:ilvl w:val="2"/>
          <w:numId w:val="2"/>
        </w:numPr>
        <w:rPr/>
      </w:pPr>
      <w:bookmarkStart w:id="710" w:name="_Toc516500685"/>
      <w:bookmarkStart w:id="711" w:name="_Toc416960021"/>
      <w:bookmarkStart w:id="712" w:name="_Toc395187775"/>
      <w:bookmarkStart w:id="713" w:name="_Toc391471137"/>
      <w:bookmarkStart w:id="714" w:name="_Toc370634420"/>
      <w:bookmarkEnd w:id="710"/>
      <w:bookmarkEnd w:id="711"/>
      <w:bookmarkEnd w:id="712"/>
      <w:bookmarkEnd w:id="713"/>
      <w:bookmarkEnd w:id="714"/>
      <w:r>
        <w:rPr/>
        <w:t>ECDH AES KEY WRAP</w:t>
      </w:r>
    </w:p>
    <w:p>
      <w:pPr>
        <w:pStyle w:val="Normal"/>
        <w:numPr>
          <w:ilvl w:val="0"/>
          <w:numId w:val="3"/>
        </w:numPr>
        <w:rPr/>
      </w:pPr>
      <w:r>
        <w:rPr/>
        <w:t xml:space="preserve">The ECDH AES KEY WRAP mechanism, denoted </w:t>
      </w:r>
      <w:r>
        <w:rPr>
          <w:b/>
          <w:bCs/>
        </w:rPr>
        <w:t>CKM_ECDH_AES_KEY_WRAP</w:t>
      </w:r>
      <w:r>
        <w:rPr/>
        <w:t>, is a mechanism based on elliptic curve public-key crypto-system and the AES key wrap mechanism. It supports single-part key wrapping; and key unwrapping.</w:t>
      </w:r>
      <w:del w:id="2620" w:author="Dieter Bong" w:date="2018-01-09T17:25:00Z">
        <w:r>
          <w:rPr/>
          <w:delText xml:space="preserve">  </w:delText>
        </w:r>
      </w:del>
    </w:p>
    <w:p>
      <w:pPr>
        <w:pStyle w:val="Normal"/>
        <w:numPr>
          <w:ilvl w:val="0"/>
          <w:numId w:val="3"/>
        </w:numPr>
        <w:rPr/>
      </w:pPr>
      <w:r>
        <w:rPr/>
        <w:t>It has a parameter, a </w:t>
      </w:r>
      <w:r>
        <w:rPr>
          <w:b/>
          <w:bCs/>
        </w:rPr>
        <w:t>CK_ECDH_AES_KEY_WRAP_PARAMS</w:t>
      </w:r>
      <w:r>
        <w:rPr/>
        <w:t xml:space="preserve"> structure. </w:t>
      </w:r>
    </w:p>
    <w:p>
      <w:pPr>
        <w:pStyle w:val="PlainText"/>
        <w:numPr>
          <w:ilvl w:val="0"/>
          <w:numId w:val="3"/>
        </w:numPr>
        <w:rPr>
          <w:rFonts w:ascii="Arial" w:hAnsi="Arial"/>
        </w:rPr>
      </w:pPr>
      <w:r>
        <w:rPr>
          <w:rFonts w:ascii="Arial" w:hAnsi="Arial"/>
        </w:rPr>
      </w:r>
    </w:p>
    <w:p>
      <w:pPr>
        <w:pStyle w:val="PlainText"/>
        <w:numPr>
          <w:ilvl w:val="0"/>
          <w:numId w:val="3"/>
        </w:numPr>
        <w:rPr>
          <w:rFonts w:ascii="Arial" w:hAnsi="Arial"/>
        </w:rPr>
      </w:pPr>
      <w:r>
        <w:rPr>
          <w:rFonts w:ascii="Arial" w:hAnsi="Arial"/>
        </w:rPr>
        <w:t xml:space="preserve">The mechanism can wrap and unwrap an asymmetric target key of any length and type using an EC key. </w:t>
      </w:r>
    </w:p>
    <w:p>
      <w:pPr>
        <w:pStyle w:val="PlainText"/>
        <w:numPr>
          <w:ilvl w:val="0"/>
          <w:numId w:val="48"/>
        </w:numPr>
        <w:rPr>
          <w:rFonts w:ascii="Arial" w:hAnsi="Arial"/>
        </w:rPr>
      </w:pPr>
      <w:r>
        <w:rPr>
          <w:rFonts w:ascii="Arial" w:hAnsi="Arial"/>
        </w:rPr>
        <w:t xml:space="preserve">A temporary AES key is derived from a temporary EC key and the wrapping EC key using the </w:t>
      </w:r>
      <w:r>
        <w:rPr>
          <w:rFonts w:ascii="Arial" w:hAnsi="Arial"/>
          <w:b/>
          <w:bCs/>
        </w:rPr>
        <w:t>CKM_ECDH1_DERIVE</w:t>
      </w:r>
      <w:r>
        <w:rPr>
          <w:rFonts w:ascii="Arial" w:hAnsi="Arial"/>
        </w:rPr>
        <w:t xml:space="preserve"> mechanism.</w:t>
      </w:r>
    </w:p>
    <w:p>
      <w:pPr>
        <w:pStyle w:val="PlainText"/>
        <w:numPr>
          <w:ilvl w:val="0"/>
          <w:numId w:val="48"/>
        </w:numPr>
        <w:rPr>
          <w:rFonts w:ascii="Arial" w:hAnsi="Arial"/>
        </w:rPr>
      </w:pPr>
      <w:r>
        <w:rPr>
          <w:rFonts w:ascii="Arial" w:hAnsi="Arial"/>
        </w:rPr>
        <w:t xml:space="preserve">The derived AES key is used for wrapping the target key using the </w:t>
      </w:r>
      <w:r>
        <w:rPr>
          <w:rFonts w:ascii="Arial" w:hAnsi="Arial"/>
          <w:b/>
          <w:bCs/>
        </w:rPr>
        <w:t>CKM_AES_</w:t>
      </w:r>
      <w:r>
        <w:rPr>
          <w:rFonts w:ascii="Arial" w:hAnsi="Arial"/>
          <w:b/>
          <w:bCs/>
          <w:lang w:val="en-US"/>
        </w:rPr>
        <w:t>KEY_</w:t>
      </w:r>
      <w:r>
        <w:rPr>
          <w:rFonts w:ascii="Arial" w:hAnsi="Arial"/>
          <w:b/>
          <w:bCs/>
        </w:rPr>
        <w:t>WRAP_</w:t>
      </w:r>
      <w:r>
        <w:rPr>
          <w:rFonts w:ascii="Arial" w:hAnsi="Arial"/>
          <w:b/>
          <w:bCs/>
          <w:lang w:val="en-US"/>
        </w:rPr>
        <w:t>KWP</w:t>
      </w:r>
      <w:r>
        <w:rPr>
          <w:rFonts w:ascii="Arial" w:hAnsi="Arial"/>
        </w:rPr>
        <w:t xml:space="preserve"> mechanism. </w:t>
      </w:r>
    </w:p>
    <w:p>
      <w:pPr>
        <w:pStyle w:val="PlainText"/>
        <w:numPr>
          <w:ilvl w:val="0"/>
          <w:numId w:val="3"/>
        </w:numPr>
        <w:rPr>
          <w:rFonts w:ascii="Arial" w:hAnsi="Arial"/>
        </w:rPr>
      </w:pPr>
      <w:r>
        <w:rPr>
          <w:rFonts w:ascii="Arial" w:hAnsi="Arial"/>
        </w:rPr>
      </w:r>
    </w:p>
    <w:p>
      <w:pPr>
        <w:pStyle w:val="PlainText"/>
        <w:numPr>
          <w:ilvl w:val="0"/>
          <w:numId w:val="3"/>
        </w:numPr>
        <w:rPr>
          <w:rFonts w:ascii="Arial" w:hAnsi="Arial"/>
        </w:rPr>
      </w:pPr>
      <w:r>
        <w:rPr>
          <w:rFonts w:ascii="Arial" w:hAnsi="Arial"/>
        </w:rPr>
        <w:t>For wrapping, the mechanism -</w:t>
      </w:r>
      <w:del w:id="2621" w:author="Dieter Bong" w:date="2018-01-09T17:26:00Z">
        <w:r>
          <w:rPr>
            <w:rFonts w:ascii="Arial" w:hAnsi="Arial"/>
          </w:rPr>
          <w:delText xml:space="preserve">                 </w:delText>
        </w:r>
      </w:del>
    </w:p>
    <w:p>
      <w:pPr>
        <w:pStyle w:val="Normal"/>
        <w:numPr>
          <w:ilvl w:val="0"/>
          <w:numId w:val="49"/>
        </w:numPr>
        <w:spacing w:before="120" w:after="0"/>
        <w:jc w:val="both"/>
        <w:rPr/>
      </w:pPr>
      <w:r>
        <w:rPr/>
        <w:t>Generates a temporary random EC key (transport key) having the same parameters as the wrapping EC key (and domain parameters).  Saves the transport key public key material.</w:t>
      </w:r>
    </w:p>
    <w:p>
      <w:pPr>
        <w:pStyle w:val="Normal"/>
        <w:numPr>
          <w:ilvl w:val="0"/>
          <w:numId w:val="49"/>
        </w:numPr>
        <w:spacing w:before="120" w:after="0"/>
        <w:jc w:val="both"/>
        <w:rPr/>
      </w:pPr>
      <w:r>
        <w:rPr/>
        <w:t xml:space="preserve">Performs ECDH operation using </w:t>
      </w:r>
      <w:r>
        <w:rPr>
          <w:b/>
          <w:bCs/>
        </w:rPr>
        <w:t>CKM_ECDH1_DERIVE</w:t>
      </w:r>
      <w:r>
        <w:rPr/>
        <w:t xml:space="preserve"> with parameters of kdf, ulSharedDataLen and pSharedData using the private key of the transport EC key and the public key of wrapping EC key and gets the first ulAESKeyBits bits of the derived key to be the temporary AES key.</w:t>
      </w:r>
    </w:p>
    <w:p>
      <w:pPr>
        <w:pStyle w:val="Normal"/>
        <w:numPr>
          <w:ilvl w:val="0"/>
          <w:numId w:val="49"/>
        </w:numPr>
        <w:spacing w:before="120" w:after="0"/>
        <w:jc w:val="both"/>
        <w:rPr/>
      </w:pPr>
      <w:r>
        <w:rPr/>
        <w:t xml:space="preserve">Wraps the target key with the temporary AES key using </w:t>
      </w:r>
      <w:r>
        <w:rPr>
          <w:b/>
          <w:bCs/>
        </w:rPr>
        <w:t>CKM_AES_KEY_WRAP_KWP (</w:t>
      </w:r>
      <w:r>
        <w:rPr>
          <w:rFonts w:cs="Arial"/>
        </w:rPr>
        <w:t>[AES KEYWRAP] section 6.3</w:t>
      </w:r>
      <w:r>
        <w:rPr/>
        <w:t>).</w:t>
      </w:r>
    </w:p>
    <w:p>
      <w:pPr>
        <w:pStyle w:val="Normal"/>
        <w:numPr>
          <w:ilvl w:val="0"/>
          <w:numId w:val="49"/>
        </w:numPr>
        <w:spacing w:before="120" w:after="0"/>
        <w:jc w:val="both"/>
        <w:rPr/>
      </w:pPr>
      <w:r>
        <w:rPr/>
        <w:t>Zeroizes the temporary AES key and EC transport private key.</w:t>
      </w:r>
    </w:p>
    <w:p>
      <w:pPr>
        <w:pStyle w:val="Normal"/>
        <w:numPr>
          <w:ilvl w:val="0"/>
          <w:numId w:val="49"/>
        </w:numPr>
        <w:spacing w:before="120" w:after="0"/>
        <w:jc w:val="both"/>
        <w:rPr/>
      </w:pPr>
      <w:r>
        <w:rPr/>
        <w:t>Concatenates public key material of the transport key and output the concatenated blob. The first part is the public key material of the transport key and the second part is the wrapped target key.</w:t>
      </w:r>
    </w:p>
    <w:p>
      <w:pPr>
        <w:pStyle w:val="PlainText"/>
        <w:numPr>
          <w:ilvl w:val="0"/>
          <w:numId w:val="3"/>
        </w:numPr>
        <w:rPr>
          <w:rFonts w:ascii="Arial" w:hAnsi="Arial"/>
        </w:rPr>
      </w:pPr>
      <w:r>
        <w:rPr>
          <w:rFonts w:ascii="Arial" w:hAnsi="Arial"/>
        </w:rPr>
      </w:r>
    </w:p>
    <w:p>
      <w:pPr>
        <w:pStyle w:val="PlainText"/>
        <w:numPr>
          <w:ilvl w:val="0"/>
          <w:numId w:val="3"/>
        </w:numPr>
        <w:rPr>
          <w:rFonts w:ascii="Arial" w:hAnsi="Arial"/>
        </w:rPr>
      </w:pPr>
      <w:r>
        <w:rPr>
          <w:rFonts w:ascii="Arial" w:hAnsi="Arial"/>
        </w:rPr>
        <w:t>The recommended format for an asymmetric target key being wrapped is as a PKCS8 PrivateKeyInfo</w:t>
      </w:r>
    </w:p>
    <w:p>
      <w:pPr>
        <w:pStyle w:val="PlainText"/>
        <w:numPr>
          <w:ilvl w:val="0"/>
          <w:numId w:val="3"/>
        </w:numPr>
        <w:rPr>
          <w:rFonts w:ascii="Arial" w:hAnsi="Arial"/>
        </w:rPr>
      </w:pPr>
      <w:r>
        <w:rPr>
          <w:rFonts w:ascii="Arial" w:hAnsi="Arial"/>
        </w:rPr>
      </w:r>
    </w:p>
    <w:p>
      <w:pPr>
        <w:pStyle w:val="PlainText"/>
        <w:numPr>
          <w:ilvl w:val="0"/>
          <w:numId w:val="3"/>
        </w:numPr>
        <w:rPr>
          <w:rFonts w:ascii="Arial" w:hAnsi="Arial"/>
          <w:color w:val="000000"/>
          <w:lang w:val="en-US"/>
        </w:rPr>
      </w:pPr>
      <w:r>
        <w:rPr>
          <w:rFonts w:ascii="Arial" w:hAnsi="Arial"/>
        </w:rPr>
        <w:t xml:space="preserve">The use of Attributes in the PrivateKeyInfo structure is OPTIONAL. In case of conflicts between the object attribute template, and Attributes in the PrivateKeyInfo structure, an </w:t>
      </w:r>
      <w:r>
        <w:rPr>
          <w:rFonts w:ascii="Arial" w:hAnsi="Arial"/>
          <w:color w:val="000000"/>
        </w:rPr>
        <w:t>error should be thrown</w:t>
      </w:r>
      <w:r>
        <w:rPr>
          <w:rFonts w:ascii="Arial" w:hAnsi="Arial"/>
          <w:color w:val="000000"/>
          <w:lang w:val="en-US"/>
        </w:rPr>
        <w:t>.</w:t>
      </w:r>
    </w:p>
    <w:p>
      <w:pPr>
        <w:pStyle w:val="PlainText"/>
        <w:numPr>
          <w:ilvl w:val="0"/>
          <w:numId w:val="3"/>
        </w:numPr>
        <w:rPr>
          <w:rFonts w:ascii="Arial" w:hAnsi="Arial"/>
        </w:rPr>
      </w:pPr>
      <w:r>
        <w:rPr>
          <w:rFonts w:ascii="Arial" w:hAnsi="Arial"/>
        </w:rPr>
      </w:r>
    </w:p>
    <w:p>
      <w:pPr>
        <w:pStyle w:val="PlainText"/>
        <w:numPr>
          <w:ilvl w:val="0"/>
          <w:numId w:val="3"/>
        </w:numPr>
        <w:rPr>
          <w:rFonts w:ascii="Arial" w:hAnsi="Arial"/>
        </w:rPr>
      </w:pPr>
      <w:r>
        <w:rPr>
          <w:rFonts w:ascii="Arial" w:hAnsi="Arial"/>
        </w:rPr>
        <w:t xml:space="preserve">For unwrapping, the mechanism - </w:t>
      </w:r>
    </w:p>
    <w:p>
      <w:pPr>
        <w:pStyle w:val="Normal"/>
        <w:numPr>
          <w:ilvl w:val="0"/>
          <w:numId w:val="64"/>
        </w:numPr>
        <w:spacing w:before="120" w:after="0"/>
        <w:jc w:val="both"/>
        <w:rPr/>
      </w:pPr>
      <w:r>
        <w:rPr/>
        <w:t xml:space="preserve">Splits the input into two parts. The first part is the public key material of the transport key and the second part is the wrapped target key. The length of the first part is equal to the length of the public key material of the unwrapping EC key. </w:t>
      </w:r>
    </w:p>
    <w:p>
      <w:pPr>
        <w:pStyle w:val="Normal"/>
        <w:numPr>
          <w:ilvl w:val="0"/>
          <w:numId w:val="3"/>
        </w:numPr>
        <w:spacing w:before="120" w:after="120"/>
        <w:ind w:left="720" w:hanging="0"/>
        <w:jc w:val="both"/>
        <w:rPr/>
      </w:pPr>
      <w:r>
        <w:rPr>
          <w:i/>
          <w:iCs/>
        </w:rPr>
        <w:t>Note: since the transport key and the wrapping EC key share the same domain, the length of the public key material of the transport key is the same length of the public key material of the unwrapping EC key.</w:t>
      </w:r>
    </w:p>
    <w:p>
      <w:pPr>
        <w:pStyle w:val="Normal"/>
        <w:numPr>
          <w:ilvl w:val="0"/>
          <w:numId w:val="49"/>
        </w:numPr>
        <w:spacing w:before="120" w:after="0"/>
        <w:jc w:val="both"/>
        <w:rPr/>
      </w:pPr>
      <w:r>
        <w:rPr/>
        <w:t xml:space="preserve">Performs ECDH operation using </w:t>
      </w:r>
      <w:r>
        <w:rPr>
          <w:b/>
          <w:bCs/>
        </w:rPr>
        <w:t>CKM_ECDH1_DERIVE</w:t>
      </w:r>
      <w:r>
        <w:rPr/>
        <w:t xml:space="preserve"> with parameters of kdf, ulSharedDataLen and pSharedData using the private part of unwrapping EC key and the public part of the transport EC key and gets first ulAESKeyBits bits of the derived key to be the temporary AES key. </w:t>
      </w:r>
    </w:p>
    <w:p>
      <w:pPr>
        <w:pStyle w:val="Normal"/>
        <w:numPr>
          <w:ilvl w:val="0"/>
          <w:numId w:val="49"/>
        </w:numPr>
        <w:spacing w:before="120" w:after="0"/>
        <w:jc w:val="both"/>
        <w:rPr/>
      </w:pPr>
      <w:r>
        <w:rPr/>
        <w:t xml:space="preserve">Un-wraps the target key from the second part with the temporary AES key using </w:t>
      </w:r>
      <w:r>
        <w:rPr>
          <w:b/>
          <w:bCs/>
        </w:rPr>
        <w:t>CKM_AES_KEY_WRAP_KWP</w:t>
      </w:r>
      <w:r>
        <w:rPr/>
        <w:t xml:space="preserve"> </w:t>
      </w:r>
      <w:r>
        <w:rPr>
          <w:b/>
          <w:bCs/>
        </w:rPr>
        <w:t>(</w:t>
      </w:r>
      <w:r>
        <w:rPr>
          <w:rFonts w:cs="Arial"/>
        </w:rPr>
        <w:t>[AES KEYWRAP] section 6.3</w:t>
      </w:r>
      <w:r>
        <w:rPr/>
        <w:t>).</w:t>
      </w:r>
    </w:p>
    <w:p>
      <w:pPr>
        <w:pStyle w:val="Normal"/>
        <w:numPr>
          <w:ilvl w:val="0"/>
          <w:numId w:val="49"/>
        </w:numPr>
        <w:spacing w:before="120" w:after="0"/>
        <w:jc w:val="both"/>
        <w:rPr/>
      </w:pPr>
      <w:r>
        <w:rPr/>
        <w:t xml:space="preserve">Zeroizes the temporary AES key. </w:t>
      </w:r>
    </w:p>
    <w:p>
      <w:pPr>
        <w:pStyle w:val="Normal"/>
        <w:numPr>
          <w:ilvl w:val="0"/>
          <w:numId w:val="3"/>
        </w:numPr>
        <w:spacing w:before="120" w:after="120"/>
        <w:ind w:left="720" w:hanging="0"/>
        <w:jc w:val="both"/>
        <w:rPr/>
      </w:pPr>
      <w:r>
        <w:rPr/>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44</w:t>
      </w:r>
      <w:r>
        <w:fldChar w:fldCharType="end"/>
      </w:r>
      <w:r>
        <w:rPr>
          <w:i/>
          <w:sz w:val="18"/>
          <w:szCs w:val="18"/>
        </w:rPr>
        <w:t>, CKM_ECDH_AES_KEY_WRAP Mechanisms vs. Functions</w:t>
      </w:r>
    </w:p>
    <w:tbl>
      <w:tblPr>
        <w:tblW w:w="9765" w:type="dxa"/>
        <w:jc w:val="left"/>
        <w:tblInd w:w="8" w:type="dxa"/>
        <w:tblBorders>
          <w:top w:val="single" w:sz="8" w:space="0" w:color="000001"/>
          <w:left w:val="single" w:sz="8" w:space="0" w:color="000001"/>
          <w:bottom w:val="single" w:sz="8" w:space="0" w:color="00000A"/>
          <w:right w:val="single" w:sz="8" w:space="0" w:color="00000A"/>
          <w:insideH w:val="single" w:sz="8" w:space="0" w:color="00000A"/>
          <w:insideV w:val="single" w:sz="8" w:space="0" w:color="00000A"/>
        </w:tblBorders>
        <w:tblCellMar>
          <w:top w:w="0" w:type="dxa"/>
          <w:left w:w="-10" w:type="dxa"/>
          <w:bottom w:w="0" w:type="dxa"/>
          <w:right w:w="0" w:type="dxa"/>
        </w:tblCellMar>
        <w:tblLook w:val="04a0" w:noVBand="1" w:noHBand="0" w:lastColumn="0" w:firstColumn="1" w:lastRow="0" w:firstRow="1"/>
      </w:tblPr>
      <w:tblGrid>
        <w:gridCol w:w="3509"/>
        <w:gridCol w:w="815"/>
        <w:gridCol w:w="706"/>
        <w:gridCol w:w="531"/>
        <w:gridCol w:w="706"/>
        <w:gridCol w:w="618"/>
        <w:gridCol w:w="874"/>
        <w:gridCol w:w="2004"/>
      </w:tblGrid>
      <w:tr>
        <w:trPr>
          <w:cantSplit w:val="true"/>
        </w:trPr>
        <w:tc>
          <w:tcPr>
            <w:tcW w:w="3509" w:type="dxa"/>
            <w:tcBorders>
              <w:top w:val="single" w:sz="8" w:space="0" w:color="000001"/>
              <w:left w:val="single" w:sz="8" w:space="0" w:color="000001"/>
              <w:bottom w:val="single" w:sz="8" w:space="0" w:color="00000A"/>
              <w:right w:val="single" w:sz="8" w:space="0" w:color="00000A"/>
              <w:insideH w:val="single" w:sz="8" w:space="0" w:color="00000A"/>
              <w:insideV w:val="single" w:sz="8" w:space="0" w:color="00000A"/>
            </w:tcBorders>
            <w:shd w:fill="auto" w:val="clear"/>
            <w:tcMar>
              <w:left w:w="-10" w:type="dxa"/>
            </w:tcMar>
          </w:tcPr>
          <w:p>
            <w:pPr>
              <w:pStyle w:val="TableSmallFont"/>
              <w:numPr>
                <w:ilvl w:val="0"/>
                <w:numId w:val="3"/>
              </w:numPr>
              <w:spacing w:lineRule="auto" w:line="276" w:before="0" w:after="40"/>
              <w:jc w:val="left"/>
              <w:rPr>
                <w:sz w:val="18"/>
                <w:szCs w:val="18"/>
              </w:rPr>
            </w:pPr>
            <w:r>
              <w:rPr>
                <w:sz w:val="18"/>
                <w:szCs w:val="18"/>
              </w:rPr>
            </w:r>
          </w:p>
        </w:tc>
        <w:tc>
          <w:tcPr>
            <w:tcW w:w="6254" w:type="dxa"/>
            <w:gridSpan w:val="7"/>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ableSmallFont"/>
              <w:numPr>
                <w:ilvl w:val="0"/>
                <w:numId w:val="3"/>
              </w:numPr>
              <w:spacing w:lineRule="auto" w:line="276" w:before="0" w:after="40"/>
              <w:rPr>
                <w:rFonts w:ascii="Arial" w:hAnsi="Arial" w:cs="Arial"/>
                <w:b/>
                <w:b/>
                <w:bCs/>
                <w:sz w:val="18"/>
                <w:szCs w:val="18"/>
              </w:rPr>
            </w:pPr>
            <w:r>
              <w:rPr>
                <w:rFonts w:cs="Arial" w:ascii="Arial" w:hAnsi="Arial"/>
                <w:b/>
                <w:bCs/>
                <w:sz w:val="18"/>
                <w:szCs w:val="18"/>
              </w:rPr>
              <w:t>Functions</w:t>
            </w:r>
          </w:p>
        </w:tc>
      </w:tr>
      <w:tr>
        <w:trPr>
          <w:cantSplit w:val="true"/>
        </w:trPr>
        <w:tc>
          <w:tcPr>
            <w:tcW w:w="3509" w:type="dxa"/>
            <w:tcBorders>
              <w:left w:val="single" w:sz="8" w:space="0" w:color="000001"/>
              <w:bottom w:val="single" w:sz="8" w:space="0" w:color="000001"/>
              <w:right w:val="single" w:sz="8" w:space="0" w:color="00000A"/>
              <w:insideH w:val="single" w:sz="8" w:space="0" w:color="000001"/>
              <w:insideV w:val="single" w:sz="8" w:space="0" w:color="00000A"/>
            </w:tcBorders>
            <w:shd w:fill="auto" w:val="clear"/>
            <w:tcMar>
              <w:left w:w="-10" w:type="dxa"/>
            </w:tcMar>
          </w:tcPr>
          <w:p>
            <w:pPr>
              <w:pStyle w:val="TableSmallFont"/>
              <w:numPr>
                <w:ilvl w:val="0"/>
                <w:numId w:val="3"/>
              </w:numPr>
              <w:spacing w:lineRule="auto" w:line="276"/>
              <w:jc w:val="left"/>
              <w:rPr>
                <w:rFonts w:ascii="Arial" w:hAnsi="Arial" w:cs="Arial"/>
                <w:b/>
                <w:b/>
                <w:bCs/>
                <w:sz w:val="18"/>
                <w:szCs w:val="18"/>
              </w:rPr>
            </w:pPr>
            <w:r>
              <w:rPr>
                <w:rFonts w:cs="Arial" w:ascii="Arial" w:hAnsi="Arial"/>
                <w:b/>
                <w:bCs/>
                <w:sz w:val="18"/>
                <w:szCs w:val="18"/>
              </w:rPr>
            </w:r>
          </w:p>
          <w:p>
            <w:pPr>
              <w:pStyle w:val="TableSmallFont"/>
              <w:numPr>
                <w:ilvl w:val="0"/>
                <w:numId w:val="3"/>
              </w:numPr>
              <w:spacing w:lineRule="auto" w:line="276" w:before="0" w:after="40"/>
              <w:jc w:val="left"/>
              <w:rPr>
                <w:rFonts w:ascii="Arial" w:hAnsi="Arial" w:cs="Arial"/>
                <w:b/>
                <w:b/>
                <w:bCs/>
                <w:sz w:val="18"/>
                <w:szCs w:val="18"/>
              </w:rPr>
            </w:pPr>
            <w:r>
              <w:rPr>
                <w:rFonts w:cs="Arial" w:ascii="Arial" w:hAnsi="Arial"/>
                <w:b/>
                <w:bCs/>
                <w:sz w:val="18"/>
                <w:szCs w:val="18"/>
              </w:rPr>
              <w:t>Mechanism</w:t>
            </w:r>
          </w:p>
        </w:tc>
        <w:tc>
          <w:tcPr>
            <w:tcW w:w="815"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Encrypt</w:t>
            </w:r>
          </w:p>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&amp;</w:t>
            </w:r>
          </w:p>
          <w:p>
            <w:pPr>
              <w:pStyle w:val="TableSmallFont"/>
              <w:numPr>
                <w:ilvl w:val="0"/>
                <w:numId w:val="3"/>
              </w:numPr>
              <w:spacing w:lineRule="auto" w:line="276" w:before="0" w:after="40"/>
              <w:rPr>
                <w:rFonts w:ascii="Arial" w:hAnsi="Arial" w:cs="Arial"/>
                <w:b/>
                <w:b/>
                <w:bCs/>
                <w:sz w:val="18"/>
                <w:szCs w:val="18"/>
              </w:rPr>
            </w:pPr>
            <w:r>
              <w:rPr>
                <w:rFonts w:cs="Arial" w:ascii="Arial" w:hAnsi="Arial"/>
                <w:b/>
                <w:bCs/>
                <w:sz w:val="18"/>
                <w:szCs w:val="18"/>
              </w:rPr>
              <w:t>Decrypt</w:t>
            </w:r>
          </w:p>
        </w:tc>
        <w:tc>
          <w:tcPr>
            <w:tcW w:w="706"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Sign</w:t>
            </w:r>
          </w:p>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&amp;</w:t>
            </w:r>
          </w:p>
          <w:p>
            <w:pPr>
              <w:pStyle w:val="TableSmallFont"/>
              <w:numPr>
                <w:ilvl w:val="0"/>
                <w:numId w:val="3"/>
              </w:numPr>
              <w:spacing w:lineRule="auto" w:line="276" w:before="0" w:after="40"/>
              <w:rPr>
                <w:rFonts w:ascii="Arial" w:hAnsi="Arial" w:cs="Arial"/>
                <w:b/>
                <w:b/>
                <w:bCs/>
                <w:sz w:val="18"/>
                <w:szCs w:val="18"/>
              </w:rPr>
            </w:pPr>
            <w:r>
              <w:rPr>
                <w:rFonts w:cs="Arial" w:ascii="Arial" w:hAnsi="Arial"/>
                <w:b/>
                <w:bCs/>
                <w:sz w:val="18"/>
                <w:szCs w:val="18"/>
              </w:rPr>
              <w:t>Verify</w:t>
            </w:r>
          </w:p>
        </w:tc>
        <w:tc>
          <w:tcPr>
            <w:tcW w:w="531"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numPr>
                <w:ilvl w:val="0"/>
                <w:numId w:val="3"/>
              </w:numPr>
              <w:spacing w:lineRule="auto" w:line="276"/>
              <w:rPr>
                <w:rFonts w:ascii="Arial" w:hAnsi="Arial" w:cs="Arial"/>
                <w:b/>
                <w:b/>
                <w:bCs/>
                <w:sz w:val="18"/>
                <w:szCs w:val="18"/>
                <w:lang w:val="sv-SE"/>
              </w:rPr>
            </w:pPr>
            <w:r>
              <w:rPr>
                <w:rFonts w:cs="Arial" w:ascii="Arial" w:hAnsi="Arial"/>
                <w:b/>
                <w:bCs/>
                <w:sz w:val="18"/>
                <w:szCs w:val="18"/>
                <w:lang w:val="sv-SE"/>
              </w:rPr>
              <w:t>SR</w:t>
            </w:r>
          </w:p>
          <w:p>
            <w:pPr>
              <w:pStyle w:val="TableSmallFont"/>
              <w:numPr>
                <w:ilvl w:val="0"/>
                <w:numId w:val="3"/>
              </w:numPr>
              <w:spacing w:lineRule="auto" w:line="276"/>
              <w:rPr>
                <w:rFonts w:ascii="Arial" w:hAnsi="Arial" w:cs="Arial"/>
                <w:b/>
                <w:b/>
                <w:bCs/>
                <w:sz w:val="18"/>
                <w:szCs w:val="18"/>
                <w:lang w:val="sv-SE"/>
              </w:rPr>
            </w:pPr>
            <w:r>
              <w:rPr>
                <w:rFonts w:cs="Arial" w:ascii="Arial" w:hAnsi="Arial"/>
                <w:b/>
                <w:bCs/>
                <w:sz w:val="18"/>
                <w:szCs w:val="18"/>
                <w:lang w:val="sv-SE"/>
              </w:rPr>
              <w:t>&amp;</w:t>
            </w:r>
          </w:p>
          <w:p>
            <w:pPr>
              <w:pStyle w:val="TableSmallFont"/>
              <w:numPr>
                <w:ilvl w:val="0"/>
                <w:numId w:val="3"/>
              </w:numPr>
              <w:spacing w:lineRule="auto" w:line="276" w:before="0" w:after="40"/>
              <w:rPr>
                <w:rFonts w:ascii="Arial" w:hAnsi="Arial" w:cs="Arial"/>
                <w:sz w:val="18"/>
                <w:szCs w:val="18"/>
                <w:lang w:val="sv-SE"/>
              </w:rPr>
            </w:pPr>
            <w:r>
              <w:rPr>
                <w:rFonts w:cs="Arial" w:ascii="Arial" w:hAnsi="Arial"/>
                <w:b/>
                <w:bCs/>
                <w:position w:val="8"/>
                <w:sz w:val="18"/>
                <w:szCs w:val="18"/>
                <w:lang w:val="sv-SE"/>
              </w:rPr>
              <w:t>VR</w:t>
            </w:r>
            <w:r>
              <w:rPr>
                <w:rFonts w:cs="Arial" w:ascii="Arial" w:hAnsi="Arial"/>
                <w:position w:val="8"/>
                <w:sz w:val="18"/>
                <w:szCs w:val="18"/>
                <w:lang w:val="sv-SE"/>
              </w:rPr>
              <w:t>1</w:t>
            </w:r>
          </w:p>
        </w:tc>
        <w:tc>
          <w:tcPr>
            <w:tcW w:w="706"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numPr>
                <w:ilvl w:val="0"/>
                <w:numId w:val="3"/>
              </w:numPr>
              <w:spacing w:lineRule="auto" w:line="276"/>
              <w:rPr>
                <w:rFonts w:ascii="Arial" w:hAnsi="Arial" w:cs="Arial"/>
                <w:b/>
                <w:b/>
                <w:bCs/>
                <w:sz w:val="18"/>
                <w:szCs w:val="18"/>
                <w:lang w:val="sv-SE"/>
              </w:rPr>
            </w:pPr>
            <w:r>
              <w:rPr>
                <w:rFonts w:cs="Arial" w:ascii="Arial" w:hAnsi="Arial"/>
                <w:b/>
                <w:bCs/>
                <w:sz w:val="18"/>
                <w:szCs w:val="18"/>
                <w:lang w:val="sv-SE"/>
              </w:rPr>
            </w:r>
          </w:p>
          <w:p>
            <w:pPr>
              <w:pStyle w:val="TableSmallFont"/>
              <w:numPr>
                <w:ilvl w:val="0"/>
                <w:numId w:val="3"/>
              </w:numPr>
              <w:spacing w:lineRule="auto" w:line="276" w:before="0" w:after="40"/>
              <w:rPr>
                <w:rFonts w:ascii="Arial" w:hAnsi="Arial" w:cs="Arial"/>
                <w:b/>
                <w:b/>
                <w:bCs/>
                <w:sz w:val="18"/>
                <w:szCs w:val="18"/>
                <w:lang w:val="sv-SE"/>
              </w:rPr>
            </w:pPr>
            <w:r>
              <w:rPr>
                <w:rFonts w:cs="Arial" w:ascii="Arial" w:hAnsi="Arial"/>
                <w:b/>
                <w:bCs/>
                <w:sz w:val="18"/>
                <w:szCs w:val="18"/>
                <w:lang w:val="sv-SE"/>
              </w:rPr>
              <w:t>Digest</w:t>
            </w:r>
          </w:p>
        </w:tc>
        <w:tc>
          <w:tcPr>
            <w:tcW w:w="618"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Gen.</w:t>
            </w:r>
          </w:p>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Key/</w:t>
            </w:r>
          </w:p>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Key</w:t>
            </w:r>
          </w:p>
          <w:p>
            <w:pPr>
              <w:pStyle w:val="TableSmallFont"/>
              <w:numPr>
                <w:ilvl w:val="0"/>
                <w:numId w:val="3"/>
              </w:numPr>
              <w:spacing w:lineRule="auto" w:line="276" w:before="0" w:after="40"/>
              <w:rPr>
                <w:rFonts w:ascii="Arial" w:hAnsi="Arial" w:cs="Arial"/>
                <w:b/>
                <w:b/>
                <w:bCs/>
                <w:sz w:val="18"/>
                <w:szCs w:val="18"/>
              </w:rPr>
            </w:pPr>
            <w:r>
              <w:rPr>
                <w:rFonts w:cs="Arial" w:ascii="Arial" w:hAnsi="Arial"/>
                <w:b/>
                <w:bCs/>
                <w:sz w:val="18"/>
                <w:szCs w:val="18"/>
              </w:rPr>
              <w:t>Pair</w:t>
            </w:r>
          </w:p>
        </w:tc>
        <w:tc>
          <w:tcPr>
            <w:tcW w:w="874"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Wrap</w:t>
            </w:r>
          </w:p>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t>&amp;</w:t>
            </w:r>
          </w:p>
          <w:p>
            <w:pPr>
              <w:pStyle w:val="TableSmallFont"/>
              <w:numPr>
                <w:ilvl w:val="0"/>
                <w:numId w:val="3"/>
              </w:numPr>
              <w:spacing w:lineRule="auto" w:line="276" w:before="0" w:after="40"/>
              <w:rPr>
                <w:rFonts w:ascii="Arial" w:hAnsi="Arial" w:cs="Arial"/>
                <w:b/>
                <w:b/>
                <w:bCs/>
                <w:sz w:val="18"/>
                <w:szCs w:val="18"/>
              </w:rPr>
            </w:pPr>
            <w:r>
              <w:rPr>
                <w:rFonts w:cs="Arial" w:ascii="Arial" w:hAnsi="Arial"/>
                <w:b/>
                <w:bCs/>
                <w:sz w:val="18"/>
                <w:szCs w:val="18"/>
              </w:rPr>
              <w:t>Unwrap</w:t>
            </w:r>
          </w:p>
        </w:tc>
        <w:tc>
          <w:tcPr>
            <w:tcW w:w="2004" w:type="dxa"/>
            <w:tcBorders>
              <w:bottom w:val="single" w:sz="8" w:space="0" w:color="000001"/>
              <w:right w:val="single" w:sz="8" w:space="0" w:color="000001"/>
              <w:insideH w:val="single" w:sz="8" w:space="0" w:color="000001"/>
              <w:insideV w:val="single" w:sz="8" w:space="0" w:color="000001"/>
            </w:tcBorders>
            <w:shd w:fill="auto" w:val="clear"/>
          </w:tcPr>
          <w:p>
            <w:pPr>
              <w:pStyle w:val="TableSmallFont"/>
              <w:numPr>
                <w:ilvl w:val="0"/>
                <w:numId w:val="3"/>
              </w:numPr>
              <w:spacing w:lineRule="auto" w:line="276"/>
              <w:rPr>
                <w:rFonts w:ascii="Arial" w:hAnsi="Arial" w:cs="Arial"/>
                <w:b/>
                <w:b/>
                <w:bCs/>
                <w:sz w:val="18"/>
                <w:szCs w:val="18"/>
              </w:rPr>
            </w:pPr>
            <w:r>
              <w:rPr>
                <w:rFonts w:cs="Arial" w:ascii="Arial" w:hAnsi="Arial"/>
                <w:b/>
                <w:bCs/>
                <w:sz w:val="18"/>
                <w:szCs w:val="18"/>
              </w:rPr>
            </w:r>
          </w:p>
          <w:p>
            <w:pPr>
              <w:pStyle w:val="TableSmallFont"/>
              <w:numPr>
                <w:ilvl w:val="0"/>
                <w:numId w:val="3"/>
              </w:numPr>
              <w:spacing w:lineRule="auto" w:line="276" w:before="0" w:after="40"/>
              <w:rPr>
                <w:rFonts w:ascii="Arial" w:hAnsi="Arial" w:cs="Arial"/>
                <w:b/>
                <w:b/>
                <w:bCs/>
                <w:sz w:val="18"/>
                <w:szCs w:val="18"/>
              </w:rPr>
            </w:pPr>
            <w:r>
              <w:rPr>
                <w:rFonts w:cs="Arial" w:ascii="Arial" w:hAnsi="Arial"/>
                <w:b/>
                <w:bCs/>
                <w:sz w:val="18"/>
                <w:szCs w:val="18"/>
              </w:rPr>
              <w:t>Derive</w:t>
            </w:r>
          </w:p>
        </w:tc>
      </w:tr>
      <w:tr>
        <w:trPr>
          <w:cantSplit w:val="true"/>
        </w:trPr>
        <w:tc>
          <w:tcPr>
            <w:tcW w:w="3509" w:type="dxa"/>
            <w:tcBorders>
              <w:left w:val="single" w:sz="8" w:space="0" w:color="000001"/>
              <w:bottom w:val="single" w:sz="8" w:space="0" w:color="000001"/>
              <w:right w:val="single" w:sz="8" w:space="0" w:color="00000A"/>
              <w:insideH w:val="single" w:sz="8" w:space="0" w:color="000001"/>
              <w:insideV w:val="single" w:sz="8" w:space="0" w:color="00000A"/>
            </w:tcBorders>
            <w:shd w:fill="auto" w:val="clear"/>
            <w:tcMar>
              <w:left w:w="-10" w:type="dxa"/>
            </w:tcMar>
          </w:tcPr>
          <w:p>
            <w:pPr>
              <w:pStyle w:val="TableSmallFont"/>
              <w:keepNext/>
              <w:numPr>
                <w:ilvl w:val="0"/>
                <w:numId w:val="3"/>
              </w:numPr>
              <w:spacing w:lineRule="auto" w:line="276" w:before="0" w:after="40"/>
              <w:jc w:val="left"/>
              <w:rPr>
                <w:rFonts w:ascii="Arial" w:hAnsi="Arial" w:cs="Arial"/>
                <w:sz w:val="18"/>
                <w:szCs w:val="18"/>
              </w:rPr>
            </w:pPr>
            <w:r>
              <w:rPr>
                <w:rFonts w:cs="Arial" w:ascii="Arial" w:hAnsi="Arial"/>
                <w:sz w:val="18"/>
                <w:szCs w:val="18"/>
              </w:rPr>
              <w:t>CKM_ECDH_AES_KEY_WRAP</w:t>
            </w:r>
          </w:p>
        </w:tc>
        <w:tc>
          <w:tcPr>
            <w:tcW w:w="815"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keepNext/>
              <w:numPr>
                <w:ilvl w:val="0"/>
                <w:numId w:val="3"/>
              </w:numPr>
              <w:spacing w:lineRule="auto" w:line="276" w:before="0" w:after="40"/>
              <w:rPr>
                <w:rFonts w:ascii="Arial" w:hAnsi="Arial" w:cs="Arial"/>
                <w:sz w:val="18"/>
                <w:szCs w:val="18"/>
              </w:rPr>
            </w:pPr>
            <w:r>
              <w:rPr>
                <w:rFonts w:cs="Arial" w:ascii="Arial" w:hAnsi="Arial"/>
                <w:sz w:val="18"/>
                <w:szCs w:val="18"/>
              </w:rPr>
            </w:r>
          </w:p>
        </w:tc>
        <w:tc>
          <w:tcPr>
            <w:tcW w:w="706"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keepNext/>
              <w:numPr>
                <w:ilvl w:val="0"/>
                <w:numId w:val="3"/>
              </w:numPr>
              <w:spacing w:lineRule="auto" w:line="276" w:before="0" w:after="40"/>
              <w:rPr>
                <w:rFonts w:ascii="Arial" w:hAnsi="Arial" w:cs="Arial"/>
                <w:sz w:val="18"/>
                <w:szCs w:val="18"/>
              </w:rPr>
            </w:pPr>
            <w:r>
              <w:rPr>
                <w:rFonts w:cs="Arial" w:ascii="Arial" w:hAnsi="Arial"/>
                <w:sz w:val="18"/>
                <w:szCs w:val="18"/>
              </w:rPr>
            </w:r>
          </w:p>
        </w:tc>
        <w:tc>
          <w:tcPr>
            <w:tcW w:w="531"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keepNext/>
              <w:numPr>
                <w:ilvl w:val="0"/>
                <w:numId w:val="3"/>
              </w:numPr>
              <w:spacing w:lineRule="auto" w:line="276" w:before="0" w:after="40"/>
              <w:rPr>
                <w:rFonts w:ascii="Arial" w:hAnsi="Arial" w:cs="Arial"/>
                <w:sz w:val="18"/>
                <w:szCs w:val="18"/>
              </w:rPr>
            </w:pPr>
            <w:r>
              <w:rPr>
                <w:rFonts w:cs="Arial" w:ascii="Arial" w:hAnsi="Arial"/>
                <w:sz w:val="18"/>
                <w:szCs w:val="18"/>
              </w:rPr>
            </w:r>
          </w:p>
        </w:tc>
        <w:tc>
          <w:tcPr>
            <w:tcW w:w="706"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keepNext/>
              <w:numPr>
                <w:ilvl w:val="0"/>
                <w:numId w:val="3"/>
              </w:numPr>
              <w:spacing w:lineRule="auto" w:line="276" w:before="0" w:after="40"/>
              <w:rPr>
                <w:rFonts w:ascii="Arial" w:hAnsi="Arial" w:cs="Arial"/>
                <w:sz w:val="18"/>
                <w:szCs w:val="18"/>
              </w:rPr>
            </w:pPr>
            <w:r>
              <w:rPr>
                <w:rFonts w:cs="Arial" w:ascii="Arial" w:hAnsi="Arial"/>
                <w:sz w:val="18"/>
                <w:szCs w:val="18"/>
              </w:rPr>
            </w:r>
          </w:p>
        </w:tc>
        <w:tc>
          <w:tcPr>
            <w:tcW w:w="618"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keepNext/>
              <w:numPr>
                <w:ilvl w:val="0"/>
                <w:numId w:val="3"/>
              </w:numPr>
              <w:spacing w:lineRule="auto" w:line="276" w:before="0" w:after="40"/>
              <w:rPr>
                <w:rFonts w:ascii="Arial" w:hAnsi="Arial" w:cs="Arial"/>
                <w:sz w:val="18"/>
                <w:szCs w:val="18"/>
              </w:rPr>
            </w:pPr>
            <w:r>
              <w:rPr>
                <w:rFonts w:cs="Arial" w:ascii="Arial" w:hAnsi="Arial"/>
                <w:sz w:val="18"/>
                <w:szCs w:val="18"/>
              </w:rPr>
            </w:r>
          </w:p>
        </w:tc>
        <w:tc>
          <w:tcPr>
            <w:tcW w:w="874" w:type="dxa"/>
            <w:tcBorders>
              <w:bottom w:val="single" w:sz="8" w:space="0" w:color="000001"/>
              <w:right w:val="single" w:sz="8" w:space="0" w:color="00000A"/>
              <w:insideH w:val="single" w:sz="8" w:space="0" w:color="000001"/>
              <w:insideV w:val="single" w:sz="8" w:space="0" w:color="00000A"/>
            </w:tcBorders>
            <w:shd w:fill="auto" w:val="clear"/>
          </w:tcPr>
          <w:p>
            <w:pPr>
              <w:pStyle w:val="TableSmallFont"/>
              <w:keepNext/>
              <w:numPr>
                <w:ilvl w:val="0"/>
                <w:numId w:val="3"/>
              </w:numPr>
              <w:spacing w:lineRule="auto" w:line="276" w:before="0" w:after="40"/>
              <w:rPr>
                <w:rFonts w:ascii="Arial" w:hAnsi="Arial" w:cs="Arial"/>
                <w:sz w:val="18"/>
                <w:szCs w:val="18"/>
              </w:rPr>
            </w:pPr>
            <w:r>
              <w:rPr>
                <w:rFonts w:eastAsia="Wingdings" w:cs="Wingdings" w:ascii="Wingdings" w:hAnsi="Wingdings"/>
                <w:sz w:val="20"/>
              </w:rPr>
              <w:t></w:t>
            </w:r>
          </w:p>
        </w:tc>
        <w:tc>
          <w:tcPr>
            <w:tcW w:w="2004" w:type="dxa"/>
            <w:tcBorders>
              <w:bottom w:val="single" w:sz="8" w:space="0" w:color="000001"/>
              <w:right w:val="single" w:sz="8" w:space="0" w:color="000001"/>
              <w:insideH w:val="single" w:sz="8" w:space="0" w:color="000001"/>
              <w:insideV w:val="single" w:sz="8" w:space="0" w:color="000001"/>
            </w:tcBorders>
            <w:shd w:fill="auto" w:val="clear"/>
          </w:tcPr>
          <w:p>
            <w:pPr>
              <w:pStyle w:val="TableSmallFont"/>
              <w:keepNext/>
              <w:numPr>
                <w:ilvl w:val="0"/>
                <w:numId w:val="3"/>
              </w:numPr>
              <w:spacing w:lineRule="auto" w:line="276" w:before="0" w:after="40"/>
              <w:rPr>
                <w:rFonts w:ascii="Arial" w:hAnsi="Arial" w:cs="Arial"/>
                <w:sz w:val="18"/>
                <w:szCs w:val="18"/>
              </w:rPr>
            </w:pPr>
            <w:r>
              <w:rPr>
                <w:rFonts w:cs="Arial" w:ascii="Arial" w:hAnsi="Arial"/>
                <w:sz w:val="18"/>
                <w:szCs w:val="18"/>
              </w:rPr>
            </w:r>
          </w:p>
        </w:tc>
      </w:tr>
      <w:tr>
        <w:trPr>
          <w:cantSplit w:val="true"/>
        </w:trPr>
        <w:tc>
          <w:tcPr>
            <w:tcW w:w="9763" w:type="dxa"/>
            <w:gridSpan w:val="8"/>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TableSmallFont"/>
              <w:keepNext/>
              <w:numPr>
                <w:ilvl w:val="0"/>
                <w:numId w:val="3"/>
              </w:numPr>
              <w:spacing w:lineRule="auto" w:line="276" w:before="0" w:after="40"/>
              <w:jc w:val="left"/>
              <w:rPr>
                <w:rFonts w:ascii="Arial" w:hAnsi="Arial" w:cs="Arial"/>
                <w:sz w:val="18"/>
                <w:szCs w:val="18"/>
              </w:rPr>
            </w:pPr>
            <w:r>
              <w:rPr>
                <w:rFonts w:cs="Arial" w:ascii="Arial" w:hAnsi="Arial"/>
                <w:position w:val="8"/>
                <w:sz w:val="18"/>
                <w:szCs w:val="18"/>
              </w:rPr>
              <w:t>1</w:t>
            </w:r>
            <w:r>
              <w:rPr>
                <w:rFonts w:cs="Arial" w:ascii="Arial" w:hAnsi="Arial"/>
                <w:sz w:val="18"/>
                <w:szCs w:val="18"/>
              </w:rPr>
              <w:t>SR = SignRecover, VR = VerifyRecover</w:t>
            </w:r>
          </w:p>
        </w:tc>
      </w:tr>
    </w:tbl>
    <w:p>
      <w:pPr>
        <w:pStyle w:val="PlainText"/>
        <w:numPr>
          <w:ilvl w:val="0"/>
          <w:numId w:val="3"/>
        </w:numPr>
        <w:ind w:left="720" w:hanging="0"/>
        <w:rPr>
          <w:rFonts w:ascii="Arial" w:hAnsi="Arial"/>
        </w:rPr>
      </w:pPr>
      <w:r>
        <w:rPr>
          <w:rFonts w:ascii="Arial" w:hAnsi="Arial"/>
        </w:rPr>
      </w:r>
    </w:p>
    <w:p>
      <w:pPr>
        <w:pStyle w:val="Normal"/>
        <w:numPr>
          <w:ilvl w:val="0"/>
          <w:numId w:val="3"/>
        </w:numPr>
        <w:spacing w:before="120" w:after="0"/>
        <w:ind w:left="360" w:hanging="0"/>
        <w:jc w:val="both"/>
        <w:rPr/>
      </w:pPr>
      <w:r>
        <w:rPr/>
      </w:r>
    </w:p>
    <w:p>
      <w:pPr>
        <w:pStyle w:val="Heading3"/>
        <w:numPr>
          <w:ilvl w:val="2"/>
          <w:numId w:val="2"/>
        </w:numPr>
        <w:rPr/>
      </w:pPr>
      <w:bookmarkStart w:id="715" w:name="_Toc516500686"/>
      <w:bookmarkStart w:id="716" w:name="_Toc416960022"/>
      <w:bookmarkStart w:id="717" w:name="_Toc395187776"/>
      <w:bookmarkStart w:id="718" w:name="_Toc391471138"/>
      <w:bookmarkStart w:id="719" w:name="_Toc370634421"/>
      <w:bookmarkEnd w:id="715"/>
      <w:bookmarkEnd w:id="716"/>
      <w:bookmarkEnd w:id="717"/>
      <w:bookmarkEnd w:id="718"/>
      <w:bookmarkEnd w:id="719"/>
      <w:r>
        <w:rPr/>
        <w:t>ECDH AES KEY WRAP mechanism parameters</w:t>
      </w:r>
    </w:p>
    <w:p>
      <w:pPr>
        <w:pStyle w:val="Name"/>
        <w:numPr>
          <w:ilvl w:val="0"/>
          <w:numId w:val="9"/>
        </w:numPr>
        <w:rPr>
          <w:rFonts w:ascii="Arial" w:hAnsi="Arial"/>
          <w:sz w:val="20"/>
        </w:rPr>
      </w:pPr>
      <w:r>
        <w:rPr>
          <w:rFonts w:ascii="Arial" w:hAnsi="Arial"/>
          <w:sz w:val="20"/>
        </w:rPr>
        <w:t>CK_ECDH_AES_KEY_WRAP_PARAMS; CK_ECDH_AES_KEY_WRAP_PARAMS_PTR</w:t>
      </w:r>
    </w:p>
    <w:p>
      <w:pPr>
        <w:pStyle w:val="Normal"/>
        <w:numPr>
          <w:ilvl w:val="0"/>
          <w:numId w:val="3"/>
        </w:numPr>
        <w:rPr>
          <w:szCs w:val="20"/>
        </w:rPr>
      </w:pPr>
      <w:r>
        <w:rPr>
          <w:b/>
          <w:bCs/>
        </w:rPr>
        <w:t>CK_ECDH_AES_KEY_WRAP_PARAMS</w:t>
      </w:r>
      <w:r>
        <w:rPr/>
        <w:t xml:space="preserve"> is a structure that provides the parameters to the </w:t>
      </w:r>
      <w:r>
        <w:rPr>
          <w:b/>
          <w:bCs/>
        </w:rPr>
        <w:t>CKM_ECDH_AES_KEY_WRAP</w:t>
      </w:r>
      <w:r>
        <w:rPr/>
        <w:t xml:space="preserve"> mechanism.  It is defined as follows:</w:t>
      </w:r>
    </w:p>
    <w:p>
      <w:pPr>
        <w:pStyle w:val="CCode"/>
        <w:numPr>
          <w:ilvl w:val="0"/>
          <w:numId w:val="3"/>
        </w:numPr>
        <w:ind w:left="0" w:hanging="0"/>
        <w:rPr>
          <w:rFonts w:ascii="Arial" w:hAnsi="Arial"/>
          <w:sz w:val="20"/>
        </w:rPr>
      </w:pPr>
      <w:r>
        <w:rPr>
          <w:rFonts w:ascii="Arial" w:hAnsi="Arial"/>
          <w:sz w:val="20"/>
        </w:rPr>
      </w:r>
    </w:p>
    <w:p>
      <w:pPr>
        <w:pStyle w:val="CCode"/>
        <w:numPr>
          <w:ilvl w:val="0"/>
          <w:numId w:val="3"/>
        </w:numPr>
        <w:ind w:left="0" w:hanging="0"/>
        <w:rPr>
          <w:rFonts w:ascii="Arial" w:hAnsi="Arial"/>
          <w:highlight w:val="yellow"/>
        </w:rPr>
      </w:pPr>
      <w:r>
        <w:rPr>
          <w:rFonts w:ascii="Arial" w:hAnsi="Arial"/>
          <w:highlight w:val="yellow"/>
        </w:rPr>
        <w:t>typedef struct CK_ECDH_AES_KEY_WRAP_PARAMS {</w:t>
      </w:r>
    </w:p>
    <w:p>
      <w:pPr>
        <w:pStyle w:val="CCode"/>
        <w:numPr>
          <w:ilvl w:val="0"/>
          <w:numId w:val="3"/>
        </w:numPr>
        <w:rPr>
          <w:rFonts w:ascii="Arial" w:hAnsi="Arial"/>
          <w:highlight w:val="yellow"/>
          <w:lang w:val="sv-SE"/>
        </w:rPr>
      </w:pPr>
      <w:r>
        <w:rPr>
          <w:rFonts w:ascii="Arial" w:hAnsi="Arial"/>
          <w:highlight w:val="yellow"/>
          <w:lang w:val="sv-SE"/>
        </w:rPr>
        <w:t>CK_ULONG                         ulAESKeyBits;</w:t>
      </w:r>
    </w:p>
    <w:p>
      <w:pPr>
        <w:pStyle w:val="CCode"/>
        <w:numPr>
          <w:ilvl w:val="0"/>
          <w:numId w:val="3"/>
        </w:numPr>
        <w:rPr>
          <w:rFonts w:ascii="Arial" w:hAnsi="Arial"/>
          <w:highlight w:val="yellow"/>
        </w:rPr>
      </w:pPr>
      <w:r>
        <w:rPr>
          <w:rFonts w:ascii="Arial" w:hAnsi="Arial"/>
          <w:highlight w:val="yellow"/>
        </w:rPr>
        <w:t>CK_EC_KDF_TYPE</w:t>
        <w:tab/>
        <w:tab/>
        <w:t>kdf;</w:t>
      </w:r>
    </w:p>
    <w:p>
      <w:pPr>
        <w:pStyle w:val="CCode"/>
        <w:numPr>
          <w:ilvl w:val="0"/>
          <w:numId w:val="3"/>
        </w:numPr>
        <w:rPr>
          <w:rFonts w:ascii="Arial" w:hAnsi="Arial"/>
          <w:highlight w:val="yellow"/>
        </w:rPr>
      </w:pPr>
      <w:r>
        <w:rPr>
          <w:rFonts w:ascii="Arial" w:hAnsi="Arial"/>
          <w:highlight w:val="yellow"/>
        </w:rPr>
        <w:t>CK_ULONG</w:t>
        <w:tab/>
        <w:tab/>
        <w:tab/>
        <w:t>ulSharedDataLen;</w:t>
      </w:r>
    </w:p>
    <w:p>
      <w:pPr>
        <w:pStyle w:val="CCode"/>
        <w:numPr>
          <w:ilvl w:val="0"/>
          <w:numId w:val="3"/>
        </w:numPr>
        <w:rPr>
          <w:rFonts w:ascii="Arial" w:hAnsi="Arial"/>
          <w:highlight w:val="yellow"/>
        </w:rPr>
      </w:pPr>
      <w:r>
        <w:rPr>
          <w:rFonts w:ascii="Arial" w:hAnsi="Arial"/>
          <w:highlight w:val="yellow"/>
        </w:rPr>
        <w:t xml:space="preserve">CK_BYTE_PTR </w:t>
        <w:tab/>
        <w:tab/>
        <w:t>pSharedData;</w:t>
      </w:r>
    </w:p>
    <w:p>
      <w:pPr>
        <w:pStyle w:val="CCode"/>
        <w:numPr>
          <w:ilvl w:val="0"/>
          <w:numId w:val="3"/>
        </w:numPr>
        <w:ind w:left="0" w:hanging="0"/>
        <w:rPr>
          <w:rFonts w:ascii="Arial" w:hAnsi="Arial"/>
        </w:rPr>
      </w:pPr>
      <w:r>
        <w:rPr>
          <w:rFonts w:ascii="Arial" w:hAnsi="Arial"/>
          <w:highlight w:val="yellow"/>
        </w:rPr>
        <w:t>} CK_ECDH_AES_KEY_WRAP_PARAMS;</w:t>
      </w:r>
    </w:p>
    <w:p>
      <w:pPr>
        <w:pStyle w:val="PlainText"/>
        <w:numPr>
          <w:ilvl w:val="0"/>
          <w:numId w:val="3"/>
        </w:numPr>
        <w:rPr>
          <w:rFonts w:ascii="Arial" w:hAnsi="Arial"/>
        </w:rPr>
      </w:pPr>
      <w:r>
        <w:rPr>
          <w:rFonts w:ascii="Arial" w:hAnsi="Arial"/>
        </w:rPr>
      </w:r>
    </w:p>
    <w:p>
      <w:pPr>
        <w:pStyle w:val="PlainText"/>
        <w:numPr>
          <w:ilvl w:val="0"/>
          <w:numId w:val="3"/>
        </w:numPr>
        <w:rPr>
          <w:rFonts w:ascii="Arial" w:hAnsi="Arial"/>
        </w:rPr>
      </w:pPr>
      <w:r>
        <w:rPr>
          <w:rFonts w:ascii="Arial" w:hAnsi="Arial"/>
        </w:rPr>
        <w:t>The fields of the structure have the following meanings:</w:t>
      </w:r>
    </w:p>
    <w:p>
      <w:pPr>
        <w:pStyle w:val="PlainText"/>
        <w:numPr>
          <w:ilvl w:val="0"/>
          <w:numId w:val="3"/>
        </w:numPr>
        <w:rPr>
          <w:rFonts w:ascii="Arial" w:hAnsi="Arial"/>
        </w:rPr>
      </w:pPr>
      <w:r>
        <w:rPr>
          <w:rFonts w:ascii="Arial" w:hAnsi="Arial"/>
        </w:rPr>
      </w:r>
    </w:p>
    <w:p>
      <w:pPr>
        <w:pStyle w:val="Definition1"/>
        <w:numPr>
          <w:ilvl w:val="0"/>
          <w:numId w:val="3"/>
        </w:numPr>
        <w:spacing w:before="480" w:after="120"/>
        <w:ind w:left="3311" w:hanging="2591"/>
        <w:rPr/>
      </w:pPr>
      <w:r>
        <w:rPr>
          <w:i w:val="false"/>
          <w:iCs/>
        </w:rPr>
        <w:t>ulAESKeyBits</w:t>
        <w:tab/>
      </w:r>
      <w:r>
        <w:rPr/>
        <w:t>length of the temporary AES key in bits. Can be only 128, 192 or 256.</w:t>
      </w:r>
    </w:p>
    <w:p>
      <w:pPr>
        <w:pStyle w:val="Definition1"/>
        <w:numPr>
          <w:ilvl w:val="0"/>
          <w:numId w:val="3"/>
        </w:numPr>
        <w:spacing w:before="480" w:after="120"/>
        <w:ind w:left="3311" w:hanging="2591"/>
        <w:rPr/>
      </w:pPr>
      <w:r>
        <w:rPr>
          <w:i w:val="false"/>
          <w:iCs/>
        </w:rPr>
        <w:t>Kdf</w:t>
      </w:r>
      <w:r>
        <w:rPr/>
        <w:t xml:space="preserve">              </w:t>
        <w:tab/>
        <w:t>key derivation function used on the shared secret value to generate AES key.</w:t>
      </w:r>
    </w:p>
    <w:p>
      <w:pPr>
        <w:pStyle w:val="Definition1"/>
        <w:numPr>
          <w:ilvl w:val="0"/>
          <w:numId w:val="3"/>
        </w:numPr>
        <w:spacing w:before="480" w:after="120"/>
        <w:ind w:left="3311" w:hanging="2591"/>
        <w:rPr/>
      </w:pPr>
      <w:r>
        <w:rPr>
          <w:i w:val="false"/>
          <w:iCs/>
        </w:rPr>
        <w:t>ulSharedDataLen</w:t>
      </w:r>
      <w:r>
        <w:rPr>
          <w:i w:val="false"/>
        </w:rPr>
        <w:tab/>
      </w:r>
      <w:r>
        <w:rPr/>
        <w:t>the length in bytes of the shared info</w:t>
      </w:r>
    </w:p>
    <w:p>
      <w:pPr>
        <w:pStyle w:val="Definition1"/>
        <w:numPr>
          <w:ilvl w:val="0"/>
          <w:numId w:val="3"/>
        </w:numPr>
        <w:spacing w:before="480" w:after="120"/>
        <w:ind w:left="3311" w:hanging="2591"/>
        <w:rPr/>
      </w:pPr>
      <w:r>
        <w:rPr>
          <w:i w:val="false"/>
          <w:iCs/>
        </w:rPr>
        <w:t>pSharedData</w:t>
      </w:r>
      <w:r>
        <w:rPr/>
        <w:tab/>
        <w:t>Some data shared between the two parties</w:t>
      </w:r>
    </w:p>
    <w:p>
      <w:pPr>
        <w:pStyle w:val="Definition1"/>
        <w:numPr>
          <w:ilvl w:val="0"/>
          <w:numId w:val="3"/>
        </w:numPr>
        <w:spacing w:before="480" w:after="120"/>
        <w:ind w:left="3311" w:hanging="2591"/>
        <w:rPr>
          <w:i w:val="false"/>
          <w:i w:val="false"/>
          <w:iCs/>
        </w:rPr>
      </w:pPr>
      <w:r>
        <w:rPr>
          <w:i w:val="false"/>
          <w:iCs/>
        </w:rPr>
      </w:r>
    </w:p>
    <w:p>
      <w:pPr>
        <w:pStyle w:val="Normal"/>
        <w:numPr>
          <w:ilvl w:val="0"/>
          <w:numId w:val="3"/>
        </w:numPr>
        <w:rPr>
          <w:szCs w:val="20"/>
        </w:rPr>
      </w:pPr>
      <w:r>
        <w:rPr>
          <w:b/>
          <w:bCs/>
          <w:highlight w:val="green"/>
        </w:rPr>
        <w:t>CK_ECDH_AES_KEY_WRAP_PARAMS_PTR</w:t>
      </w:r>
      <w:r>
        <w:rPr>
          <w:highlight w:val="green"/>
        </w:rPr>
        <w:t xml:space="preserve"> is a pointer to a </w:t>
      </w:r>
      <w:r>
        <w:rPr>
          <w:b/>
          <w:bCs/>
          <w:highlight w:val="green"/>
        </w:rPr>
        <w:t>CK_ECDH_AES_KEY_WRAP_PARAMS</w:t>
      </w:r>
      <w:r>
        <w:rPr>
          <w:highlight w:val="green"/>
        </w:rPr>
        <w:t>.</w:t>
      </w:r>
    </w:p>
    <w:p>
      <w:pPr>
        <w:pStyle w:val="Normal"/>
        <w:numPr>
          <w:ilvl w:val="0"/>
          <w:numId w:val="3"/>
        </w:numPr>
        <w:spacing w:before="120" w:after="0"/>
        <w:ind w:left="360" w:hanging="0"/>
        <w:jc w:val="both"/>
        <w:rPr/>
      </w:pPr>
      <w:r>
        <w:rPr/>
      </w:r>
    </w:p>
    <w:p>
      <w:pPr>
        <w:pStyle w:val="Heading3"/>
        <w:numPr>
          <w:ilvl w:val="2"/>
          <w:numId w:val="2"/>
        </w:numPr>
        <w:rPr/>
      </w:pPr>
      <w:bookmarkStart w:id="720" w:name="_Toc516500687"/>
      <w:bookmarkStart w:id="721" w:name="_Toc416960023"/>
      <w:bookmarkStart w:id="722" w:name="_Toc395187777"/>
      <w:bookmarkStart w:id="723" w:name="_Toc391471139"/>
      <w:bookmarkStart w:id="724" w:name="_Toc370634422"/>
      <w:bookmarkEnd w:id="720"/>
      <w:bookmarkEnd w:id="721"/>
      <w:bookmarkEnd w:id="722"/>
      <w:bookmarkEnd w:id="723"/>
      <w:bookmarkEnd w:id="724"/>
      <w:r>
        <w:rPr/>
        <w:t>FIPS 186-4</w:t>
      </w:r>
    </w:p>
    <w:p>
      <w:pPr>
        <w:pStyle w:val="Normal"/>
        <w:numPr>
          <w:ilvl w:val="0"/>
          <w:numId w:val="3"/>
        </w:numPr>
        <w:rPr/>
      </w:pPr>
      <w:r>
        <w:rPr/>
        <w:t>When CKM_ECDSA is operated in FIPS mode, the curves SHALL either be NIST recommended curves (with a fixed set of domain parameters) or curves with domain parameters generated as specified by ANSI X9.64. The NIST recommended curves are:</w:t>
      </w:r>
    </w:p>
    <w:p>
      <w:pPr>
        <w:pStyle w:val="Normal"/>
        <w:numPr>
          <w:ilvl w:val="0"/>
          <w:numId w:val="3"/>
        </w:numPr>
        <w:rPr/>
      </w:pPr>
      <w:r>
        <w:rPr/>
      </w:r>
    </w:p>
    <w:p>
      <w:pPr>
        <w:pStyle w:val="Normal"/>
        <w:numPr>
          <w:ilvl w:val="0"/>
          <w:numId w:val="3"/>
        </w:numPr>
        <w:rPr/>
      </w:pPr>
      <w:r>
        <w:rPr/>
        <w:t xml:space="preserve">P-192, P-224, P-256, P-384, P-521 </w:t>
      </w:r>
    </w:p>
    <w:p>
      <w:pPr>
        <w:pStyle w:val="Normal"/>
        <w:numPr>
          <w:ilvl w:val="0"/>
          <w:numId w:val="3"/>
        </w:numPr>
        <w:rPr/>
      </w:pPr>
      <w:r>
        <w:rPr/>
        <w:t xml:space="preserve">K-163, B-163, K-233, B-233 </w:t>
      </w:r>
    </w:p>
    <w:p>
      <w:pPr>
        <w:pStyle w:val="Normal"/>
        <w:numPr>
          <w:ilvl w:val="0"/>
          <w:numId w:val="3"/>
        </w:numPr>
        <w:rPr/>
      </w:pPr>
      <w:r>
        <w:rPr/>
        <w:t xml:space="preserve">K-283, B-283, K-409, B-409 </w:t>
      </w:r>
    </w:p>
    <w:p>
      <w:pPr>
        <w:pStyle w:val="Normal"/>
        <w:numPr>
          <w:ilvl w:val="0"/>
          <w:numId w:val="3"/>
        </w:numPr>
        <w:rPr/>
      </w:pPr>
      <w:r>
        <w:rPr/>
        <w:t>K-571, B-571</w:t>
      </w:r>
    </w:p>
    <w:p>
      <w:pPr>
        <w:pStyle w:val="Normal"/>
        <w:numPr>
          <w:ilvl w:val="0"/>
          <w:numId w:val="3"/>
        </w:numPr>
        <w:rPr/>
      </w:pPr>
      <w:r>
        <w:rPr/>
      </w:r>
    </w:p>
    <w:p>
      <w:pPr>
        <w:pStyle w:val="Heading2"/>
        <w:numPr>
          <w:ilvl w:val="1"/>
          <w:numId w:val="2"/>
        </w:numPr>
        <w:rPr>
          <w:lang w:val="de-CH"/>
        </w:rPr>
      </w:pPr>
      <w:bookmarkStart w:id="725" w:name="_Toc385057989"/>
      <w:bookmarkStart w:id="726" w:name="_Toc405794810"/>
      <w:bookmarkStart w:id="727" w:name="_Toc516500688"/>
      <w:bookmarkStart w:id="728" w:name="_Toc416960024"/>
      <w:bookmarkStart w:id="729" w:name="_Toc395187778"/>
      <w:bookmarkStart w:id="730" w:name="_Toc391471140"/>
      <w:bookmarkStart w:id="731" w:name="_Toc370634423"/>
      <w:bookmarkStart w:id="732" w:name="_Toc385057992"/>
      <w:bookmarkStart w:id="733" w:name="_Toc405794813"/>
      <w:bookmarkStart w:id="734" w:name="_Toc72656240"/>
      <w:bookmarkStart w:id="735" w:name="_Toc228807197"/>
      <w:bookmarkStart w:id="736" w:name="_Toc228894671"/>
      <w:bookmarkEnd w:id="725"/>
      <w:bookmarkEnd w:id="726"/>
      <w:bookmarkEnd w:id="727"/>
      <w:bookmarkEnd w:id="728"/>
      <w:bookmarkEnd w:id="729"/>
      <w:bookmarkEnd w:id="730"/>
      <w:bookmarkEnd w:id="731"/>
      <w:bookmarkEnd w:id="732"/>
      <w:bookmarkEnd w:id="733"/>
      <w:bookmarkEnd w:id="734"/>
      <w:bookmarkEnd w:id="735"/>
      <w:bookmarkEnd w:id="736"/>
      <w:r>
        <w:rPr/>
        <w:t>Diffie-Hellman</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45</w:t>
      </w:r>
      <w:r>
        <w:fldChar w:fldCharType="end"/>
      </w:r>
      <w:r>
        <w:rPr>
          <w:i/>
          <w:sz w:val="18"/>
          <w:szCs w:val="18"/>
        </w:rPr>
        <w:t>, Diffie-Hellman Mechanisms vs. Functions</w:t>
      </w:r>
    </w:p>
    <w:tbl>
      <w:tblPr>
        <w:tblW w:w="9835"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4243"/>
        <w:gridCol w:w="961"/>
        <w:gridCol w:w="776"/>
        <w:gridCol w:w="574"/>
        <w:gridCol w:w="831"/>
        <w:gridCol w:w="667"/>
        <w:gridCol w:w="950"/>
        <w:gridCol w:w="831"/>
      </w:tblGrid>
      <w:tr>
        <w:trPr>
          <w:tblHeader w:val="true"/>
        </w:trPr>
        <w:tc>
          <w:tcPr>
            <w:tcW w:w="4243"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Heading2"/>
              <w:numPr>
                <w:ilvl w:val="0"/>
                <w:numId w:val="0"/>
              </w:numPr>
              <w:spacing w:before="240" w:after="120"/>
              <w:rPr>
                <w:sz w:val="20"/>
                <w:szCs w:val="20"/>
              </w:rPr>
            </w:pPr>
            <w:bookmarkStart w:id="737" w:name="_Toc72656241"/>
            <w:bookmarkStart w:id="738" w:name="_Toc72656241"/>
            <w:r>
              <w:rPr>
                <w:sz w:val="20"/>
                <w:szCs w:val="20"/>
              </w:rPr>
            </w:r>
          </w:p>
        </w:tc>
        <w:tc>
          <w:tcPr>
            <w:tcW w:w="5590"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Normal"/>
              <w:numPr>
                <w:ilvl w:val="0"/>
                <w:numId w:val="3"/>
              </w:numPr>
              <w:spacing w:before="80" w:after="80"/>
              <w:rPr/>
            </w:pPr>
            <w:r>
              <w:rPr/>
              <w:t>Functions</w:t>
            </w:r>
          </w:p>
        </w:tc>
      </w:tr>
      <w:tr>
        <w:trPr>
          <w:tblHeader w:val="true"/>
        </w:trPr>
        <w:tc>
          <w:tcPr>
            <w:tcW w:w="4243"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424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CKM_DH_PKCS_KEY_PAIR_GEN</w:t>
            </w:r>
          </w:p>
        </w:tc>
        <w:tc>
          <w:tcPr>
            <w:tcW w:w="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424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CKM_DH_PKCS_PARAMETER_GEN</w:t>
            </w:r>
          </w:p>
        </w:tc>
        <w:tc>
          <w:tcPr>
            <w:tcW w:w="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8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6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424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CKM_DH_PKCS_DERIVE</w:t>
            </w:r>
          </w:p>
        </w:tc>
        <w:tc>
          <w:tcPr>
            <w:tcW w:w="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4243" w:type="dxa"/>
            <w:tcBorders>
              <w:top w:val="single" w:sz="6" w:space="0" w:color="000001"/>
              <w:left w:val="single" w:sz="12" w:space="0" w:color="00000A"/>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CKM_X9_42_DH_KEY_PAIR_GEN</w:t>
            </w:r>
          </w:p>
        </w:tc>
        <w:tc>
          <w:tcPr>
            <w:tcW w:w="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1" w:type="dxa"/>
            <w:tcBorders>
              <w:top w:val="single" w:sz="6" w:space="0" w:color="000001"/>
              <w:left w:val="single" w:sz="6" w:space="0" w:color="000001"/>
              <w:bottom w:val="single" w:sz="6" w:space="0" w:color="000001"/>
              <w:right w:val="single" w:sz="12" w:space="0" w:color="00000A"/>
              <w:insideH w:val="single" w:sz="6" w:space="0" w:color="000001"/>
              <w:insideV w:val="single" w:sz="12" w:space="0" w:color="00000A"/>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424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CKM_X9_42_DH_PKCS_PARAMETER_GEN</w:t>
            </w:r>
          </w:p>
        </w:tc>
        <w:tc>
          <w:tcPr>
            <w:tcW w:w="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8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6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4243" w:type="dxa"/>
            <w:tcBorders>
              <w:top w:val="single" w:sz="6" w:space="0" w:color="000001"/>
              <w:left w:val="single" w:sz="12" w:space="0" w:color="00000A"/>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CKM_X9_42_DH_DERIVE</w:t>
            </w:r>
          </w:p>
        </w:tc>
        <w:tc>
          <w:tcPr>
            <w:tcW w:w="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8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6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831" w:type="dxa"/>
            <w:tcBorders>
              <w:top w:val="single" w:sz="6" w:space="0" w:color="000001"/>
              <w:left w:val="single" w:sz="6" w:space="0" w:color="000001"/>
              <w:bottom w:val="single" w:sz="6" w:space="0" w:color="000001"/>
              <w:right w:val="single" w:sz="12" w:space="0" w:color="00000A"/>
              <w:insideH w:val="single" w:sz="6" w:space="0" w:color="000001"/>
              <w:insideV w:val="single" w:sz="12" w:space="0" w:color="00000A"/>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4243" w:type="dxa"/>
            <w:tcBorders>
              <w:top w:val="single" w:sz="6" w:space="0" w:color="000001"/>
              <w:left w:val="single" w:sz="12" w:space="0" w:color="00000A"/>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CKM_X9_42_DH_HYBRID_DERIVE</w:t>
            </w:r>
          </w:p>
        </w:tc>
        <w:tc>
          <w:tcPr>
            <w:tcW w:w="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8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6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831" w:type="dxa"/>
            <w:tcBorders>
              <w:top w:val="single" w:sz="6" w:space="0" w:color="000001"/>
              <w:left w:val="single" w:sz="6" w:space="0" w:color="000001"/>
              <w:bottom w:val="single" w:sz="6" w:space="0" w:color="000001"/>
              <w:right w:val="single" w:sz="12" w:space="0" w:color="00000A"/>
              <w:insideH w:val="single" w:sz="6" w:space="0" w:color="000001"/>
              <w:insideV w:val="single" w:sz="12" w:space="0" w:color="00000A"/>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4243" w:type="dxa"/>
            <w:tcBorders>
              <w:top w:val="single" w:sz="6" w:space="0" w:color="000001"/>
              <w:left w:val="single" w:sz="12" w:space="0" w:color="00000A"/>
              <w:bottom w:val="single" w:sz="12" w:space="0" w:color="00000A"/>
              <w:right w:val="single" w:sz="6" w:space="0" w:color="000001"/>
              <w:insideH w:val="single" w:sz="12" w:space="0" w:color="00000A"/>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CKM_X9_42_MQV_DERIVE</w:t>
            </w:r>
          </w:p>
        </w:tc>
        <w:tc>
          <w:tcPr>
            <w:tcW w:w="961" w:type="dxa"/>
            <w:tcBorders>
              <w:top w:val="single" w:sz="6" w:space="0" w:color="000001"/>
              <w:left w:val="single" w:sz="6" w:space="0" w:color="000001"/>
              <w:bottom w:val="single" w:sz="12" w:space="0" w:color="00000A"/>
              <w:right w:val="single" w:sz="6" w:space="0" w:color="000001"/>
              <w:insideH w:val="single" w:sz="12" w:space="0" w:color="00000A"/>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76" w:type="dxa"/>
            <w:tcBorders>
              <w:top w:val="single" w:sz="6" w:space="0" w:color="000001"/>
              <w:left w:val="single" w:sz="6" w:space="0" w:color="000001"/>
              <w:bottom w:val="single" w:sz="12" w:space="0" w:color="00000A"/>
              <w:right w:val="single" w:sz="6" w:space="0" w:color="000001"/>
              <w:insideH w:val="single" w:sz="12" w:space="0" w:color="00000A"/>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574" w:type="dxa"/>
            <w:tcBorders>
              <w:top w:val="single" w:sz="6" w:space="0" w:color="000001"/>
              <w:left w:val="single" w:sz="6" w:space="0" w:color="000001"/>
              <w:bottom w:val="single" w:sz="12" w:space="0" w:color="00000A"/>
              <w:right w:val="single" w:sz="6" w:space="0" w:color="000001"/>
              <w:insideH w:val="single" w:sz="12" w:space="0" w:color="00000A"/>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831" w:type="dxa"/>
            <w:tcBorders>
              <w:top w:val="single" w:sz="6" w:space="0" w:color="000001"/>
              <w:left w:val="single" w:sz="6" w:space="0" w:color="000001"/>
              <w:bottom w:val="single" w:sz="12" w:space="0" w:color="00000A"/>
              <w:right w:val="single" w:sz="6" w:space="0" w:color="000001"/>
              <w:insideH w:val="single" w:sz="12" w:space="0" w:color="00000A"/>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667" w:type="dxa"/>
            <w:tcBorders>
              <w:top w:val="single" w:sz="6" w:space="0" w:color="000001"/>
              <w:left w:val="single" w:sz="6" w:space="0" w:color="000001"/>
              <w:bottom w:val="single" w:sz="12" w:space="0" w:color="00000A"/>
              <w:right w:val="single" w:sz="6" w:space="0" w:color="000001"/>
              <w:insideH w:val="single" w:sz="12" w:space="0" w:color="00000A"/>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950" w:type="dxa"/>
            <w:tcBorders>
              <w:top w:val="single" w:sz="6" w:space="0" w:color="000001"/>
              <w:left w:val="single" w:sz="6" w:space="0" w:color="000001"/>
              <w:bottom w:val="single" w:sz="12" w:space="0" w:color="00000A"/>
              <w:right w:val="single" w:sz="6" w:space="0" w:color="000001"/>
              <w:insideH w:val="single" w:sz="12" w:space="0" w:color="00000A"/>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831" w:type="dxa"/>
            <w:tcBorders>
              <w:top w:val="single" w:sz="6" w:space="0" w:color="000001"/>
              <w:left w:val="single" w:sz="6" w:space="0" w:color="000001"/>
              <w:bottom w:val="single" w:sz="12" w:space="0" w:color="00000A"/>
              <w:right w:val="single" w:sz="12" w:space="0" w:color="00000A"/>
              <w:insideH w:val="single" w:sz="12" w:space="0" w:color="00000A"/>
              <w:insideV w:val="single" w:sz="12" w:space="0" w:color="00000A"/>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bl>
    <w:p>
      <w:pPr>
        <w:pStyle w:val="Heading3"/>
        <w:numPr>
          <w:ilvl w:val="2"/>
          <w:numId w:val="2"/>
        </w:numPr>
        <w:rPr/>
      </w:pPr>
      <w:bookmarkStart w:id="739" w:name="_Toc72656241"/>
      <w:bookmarkStart w:id="740" w:name="_Toc385057993"/>
      <w:bookmarkStart w:id="741" w:name="_Toc405794814"/>
      <w:bookmarkStart w:id="742" w:name="_Toc319287660"/>
      <w:bookmarkStart w:id="743" w:name="_Toc319313501"/>
      <w:bookmarkStart w:id="744" w:name="_Toc319313694"/>
      <w:bookmarkStart w:id="745" w:name="_Toc319315687"/>
      <w:bookmarkStart w:id="746" w:name="_Toc322855285"/>
      <w:bookmarkStart w:id="747" w:name="_Toc322945127"/>
      <w:bookmarkStart w:id="748" w:name="_Toc323000694"/>
      <w:bookmarkStart w:id="749" w:name="_Toc323024088"/>
      <w:bookmarkStart w:id="750" w:name="_Toc323205420"/>
      <w:bookmarkStart w:id="751" w:name="_Toc323610850"/>
      <w:bookmarkStart w:id="752" w:name="_Toc383864857"/>
      <w:bookmarkStart w:id="753" w:name="_Toc385057858"/>
      <w:bookmarkStart w:id="754" w:name="_Toc405794678"/>
      <w:bookmarkStart w:id="755" w:name="_Toc516500689"/>
      <w:bookmarkStart w:id="756" w:name="_Toc416960025"/>
      <w:bookmarkStart w:id="757" w:name="_Toc395187779"/>
      <w:bookmarkStart w:id="758" w:name="_Toc391471141"/>
      <w:bookmarkStart w:id="759" w:name="_Toc370634424"/>
      <w:bookmarkStart w:id="760" w:name="_Toc228807198"/>
      <w:bookmarkStart w:id="761" w:name="_Toc228894672"/>
      <w:bookmarkEnd w:id="739"/>
      <w:bookmarkEnd w:id="755"/>
      <w:bookmarkEnd w:id="756"/>
      <w:bookmarkEnd w:id="757"/>
      <w:bookmarkEnd w:id="758"/>
      <w:bookmarkEnd w:id="759"/>
      <w:bookmarkEnd w:id="760"/>
      <w:bookmarkEnd w:id="761"/>
      <w:r>
        <w:rPr/>
        <w:t>Definitions</w:t>
      </w:r>
    </w:p>
    <w:p>
      <w:pPr>
        <w:pStyle w:val="Normal"/>
        <w:numPr>
          <w:ilvl w:val="0"/>
          <w:numId w:val="3"/>
        </w:numPr>
        <w:rPr/>
      </w:pPr>
      <w:r>
        <w:rPr/>
        <w:t>This section defines the key type “CKK_DH” for type CK_KEY_TYPE as used in the CKA_KEY_TYPE attribute of [DH] key objects.</w:t>
      </w:r>
    </w:p>
    <w:p>
      <w:pPr>
        <w:pStyle w:val="Normal"/>
        <w:numPr>
          <w:ilvl w:val="0"/>
          <w:numId w:val="3"/>
        </w:numPr>
        <w:rPr/>
      </w:pPr>
      <w:r>
        <w:rPr/>
        <w:t>Mechanisms:</w:t>
      </w:r>
    </w:p>
    <w:p>
      <w:pPr>
        <w:pStyle w:val="Normal"/>
        <w:numPr>
          <w:ilvl w:val="0"/>
          <w:numId w:val="3"/>
        </w:numPr>
        <w:ind w:left="720" w:hanging="0"/>
        <w:rPr/>
      </w:pPr>
      <w:r>
        <w:rPr/>
        <w:t xml:space="preserve">CKM_DH_PKCS_KEY_PAIR_GEN       </w:t>
      </w:r>
    </w:p>
    <w:p>
      <w:pPr>
        <w:pStyle w:val="Normal"/>
        <w:numPr>
          <w:ilvl w:val="0"/>
          <w:numId w:val="3"/>
        </w:numPr>
        <w:ind w:left="720" w:hanging="0"/>
        <w:rPr/>
      </w:pPr>
      <w:r>
        <w:rPr/>
        <w:t xml:space="preserve">CKM_DH_PKCS_DERIVE             </w:t>
      </w:r>
    </w:p>
    <w:p>
      <w:pPr>
        <w:pStyle w:val="Normal"/>
        <w:numPr>
          <w:ilvl w:val="0"/>
          <w:numId w:val="3"/>
        </w:numPr>
        <w:ind w:left="720" w:hanging="0"/>
        <w:rPr/>
      </w:pPr>
      <w:r>
        <w:rPr/>
        <w:t xml:space="preserve">CKM_X9_42_DH_KEY_PAIR_GEN      </w:t>
      </w:r>
    </w:p>
    <w:p>
      <w:pPr>
        <w:pStyle w:val="Normal"/>
        <w:numPr>
          <w:ilvl w:val="0"/>
          <w:numId w:val="3"/>
        </w:numPr>
        <w:ind w:left="720" w:hanging="0"/>
        <w:rPr>
          <w:lang w:val="sv-SE"/>
        </w:rPr>
      </w:pPr>
      <w:r>
        <w:rPr>
          <w:lang w:val="sv-SE"/>
        </w:rPr>
        <w:t xml:space="preserve">CKM_X9_42_DH_DERIVE            </w:t>
      </w:r>
    </w:p>
    <w:p>
      <w:pPr>
        <w:pStyle w:val="Normal"/>
        <w:numPr>
          <w:ilvl w:val="0"/>
          <w:numId w:val="3"/>
        </w:numPr>
        <w:ind w:left="720" w:hanging="0"/>
        <w:rPr>
          <w:lang w:val="sv-SE"/>
        </w:rPr>
      </w:pPr>
      <w:r>
        <w:rPr>
          <w:lang w:val="sv-SE"/>
        </w:rPr>
        <w:t xml:space="preserve">CKM_X9_42_DH_HYBRID_DERIVE     </w:t>
      </w:r>
    </w:p>
    <w:p>
      <w:pPr>
        <w:pStyle w:val="Normal"/>
        <w:numPr>
          <w:ilvl w:val="0"/>
          <w:numId w:val="3"/>
        </w:numPr>
        <w:ind w:left="720" w:hanging="0"/>
        <w:rPr>
          <w:lang w:val="sv-SE"/>
        </w:rPr>
      </w:pPr>
      <w:r>
        <w:rPr>
          <w:lang w:val="sv-SE"/>
        </w:rPr>
        <w:t xml:space="preserve">CKM_X9_42_MQV_DERIVE           </w:t>
      </w:r>
    </w:p>
    <w:p>
      <w:pPr>
        <w:pStyle w:val="Normal"/>
        <w:numPr>
          <w:ilvl w:val="0"/>
          <w:numId w:val="3"/>
        </w:numPr>
        <w:ind w:left="720" w:hanging="0"/>
        <w:rPr>
          <w:lang w:val="sv-SE"/>
        </w:rPr>
      </w:pPr>
      <w:r>
        <w:rPr>
          <w:lang w:val="sv-SE"/>
        </w:rPr>
        <w:t xml:space="preserve">CKM_DH_PKCS_PARAMETER_GEN      </w:t>
      </w:r>
    </w:p>
    <w:p>
      <w:pPr>
        <w:pStyle w:val="Normal"/>
        <w:numPr>
          <w:ilvl w:val="0"/>
          <w:numId w:val="3"/>
        </w:numPr>
        <w:ind w:left="720" w:hanging="0"/>
        <w:rPr>
          <w:lang w:val="sv-SE"/>
        </w:rPr>
      </w:pPr>
      <w:r>
        <w:rPr>
          <w:lang w:val="sv-SE"/>
        </w:rPr>
        <w:t xml:space="preserve">CKM_X9_42_DH_PARAMETER_GEN     </w:t>
      </w:r>
    </w:p>
    <w:p>
      <w:pPr>
        <w:pStyle w:val="Heading3"/>
        <w:numPr>
          <w:ilvl w:val="2"/>
          <w:numId w:val="2"/>
        </w:numPr>
        <w:rPr/>
      </w:pPr>
      <w:bookmarkStart w:id="762" w:name="_Toc319287660"/>
      <w:bookmarkStart w:id="763" w:name="_Toc319313501"/>
      <w:bookmarkStart w:id="764" w:name="_Toc319313694"/>
      <w:bookmarkStart w:id="765" w:name="_Toc319315687"/>
      <w:bookmarkStart w:id="766" w:name="_Toc322855285"/>
      <w:bookmarkStart w:id="767" w:name="_Toc322945127"/>
      <w:bookmarkStart w:id="768" w:name="_Toc323000694"/>
      <w:bookmarkStart w:id="769" w:name="_Toc323024088"/>
      <w:bookmarkStart w:id="770" w:name="_Toc323205420"/>
      <w:bookmarkStart w:id="771" w:name="_Toc323610850"/>
      <w:bookmarkStart w:id="772" w:name="_Toc383864857"/>
      <w:bookmarkStart w:id="773" w:name="_Toc385057858"/>
      <w:bookmarkStart w:id="774" w:name="_Toc405794678"/>
      <w:bookmarkStart w:id="775" w:name="_Toc516500690"/>
      <w:bookmarkStart w:id="776" w:name="_Toc416960026"/>
      <w:bookmarkStart w:id="777" w:name="_Toc395187780"/>
      <w:bookmarkStart w:id="778" w:name="_Toc391471142"/>
      <w:bookmarkStart w:id="779" w:name="_Toc370634425"/>
      <w:bookmarkStart w:id="780" w:name="_Toc72656242"/>
      <w:bookmarkStart w:id="781" w:name="_Toc228807199"/>
      <w:bookmarkStart w:id="782" w:name="_Toc228894673"/>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r>
        <w:rPr/>
        <w:t>Diffie-Hellman public key objects</w:t>
      </w:r>
    </w:p>
    <w:p>
      <w:pPr>
        <w:pStyle w:val="Normal"/>
        <w:numPr>
          <w:ilvl w:val="0"/>
          <w:numId w:val="3"/>
        </w:numPr>
        <w:rPr/>
      </w:pPr>
      <w:r>
        <w:rPr/>
        <w:t xml:space="preserve">Diffie-Hellman public key objects (object class </w:t>
      </w:r>
      <w:r>
        <w:rPr>
          <w:b/>
        </w:rPr>
        <w:t xml:space="preserve">CKO_PUBLIC_KEY, </w:t>
      </w:r>
      <w:r>
        <w:rPr/>
        <w:t xml:space="preserve">key type </w:t>
      </w:r>
      <w:r>
        <w:rPr>
          <w:b/>
        </w:rPr>
        <w:t>CKK_DH</w:t>
      </w:r>
      <w:r>
        <w:rPr/>
        <w:t>) hold Diffie-Hellman public keys.  The following table defines the Diffie-Hellman public key object attributes, in addition to the common attributes defined for this object class:</w:t>
      </w:r>
    </w:p>
    <w:p>
      <w:pPr>
        <w:pStyle w:val="Caption1"/>
        <w:numPr>
          <w:ilvl w:val="0"/>
          <w:numId w:val="3"/>
        </w:numPr>
        <w:rPr/>
      </w:pPr>
      <w:bookmarkStart w:id="783" w:name="_Toc323204886"/>
      <w:bookmarkStart w:id="784" w:name="_Toc383864521"/>
      <w:bookmarkStart w:id="785" w:name="_Toc405794986"/>
      <w:bookmarkStart w:id="786" w:name="_Toc228807515"/>
      <w:bookmarkStart w:id="787" w:name="_Toc319314014"/>
      <w:bookmarkStart w:id="788" w:name="_Toc319314556"/>
      <w:bookmarkStart w:id="789" w:name="_Toc319314971"/>
      <w:bookmarkStart w:id="790" w:name="_Toc319315843"/>
      <w:r>
        <w:rPr/>
        <w:t xml:space="preserve">Table </w:t>
      </w:r>
      <w:r>
        <w:rPr>
          <w:szCs w:val="18"/>
        </w:rPr>
        <w:fldChar w:fldCharType="begin"/>
      </w:r>
      <w:r>
        <w:instrText> SEQ Table \* ARABIC </w:instrText>
      </w:r>
      <w:r>
        <w:fldChar w:fldCharType="separate"/>
      </w:r>
      <w:r>
        <w:t>46</w:t>
      </w:r>
      <w:r>
        <w:fldChar w:fldCharType="end"/>
      </w:r>
      <w:r>
        <w:rPr/>
        <w:t>, Diffie-Hellman Public Key Object</w:t>
      </w:r>
      <w:bookmarkEnd w:id="787"/>
      <w:bookmarkEnd w:id="788"/>
      <w:bookmarkEnd w:id="789"/>
      <w:bookmarkEnd w:id="790"/>
      <w:bookmarkEnd w:id="783"/>
      <w:bookmarkEnd w:id="784"/>
      <w:bookmarkEnd w:id="785"/>
      <w:bookmarkEnd w:id="786"/>
      <w:r>
        <w:rPr/>
        <w:t xml:space="preserve"> Attributes</w:t>
      </w:r>
    </w:p>
    <w:tbl>
      <w:tblPr>
        <w:tblW w:w="864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969"/>
        <w:gridCol w:w="1443"/>
        <w:gridCol w:w="4229"/>
      </w:tblGrid>
      <w:tr>
        <w:trPr>
          <w:tblHeader w:val="true"/>
        </w:trPr>
        <w:tc>
          <w:tcPr>
            <w:tcW w:w="296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b/>
                <w:b/>
                <w:sz w:val="20"/>
              </w:rPr>
            </w:pPr>
            <w:r>
              <w:rPr>
                <w:rFonts w:cs="Arial" w:ascii="Arial" w:hAnsi="Arial"/>
                <w:b/>
                <w:sz w:val="20"/>
              </w:rPr>
              <w:t>Attribute</w:t>
            </w:r>
          </w:p>
        </w:tc>
        <w:tc>
          <w:tcPr>
            <w:tcW w:w="1443"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b/>
                <w:b/>
                <w:sz w:val="20"/>
              </w:rPr>
            </w:pPr>
            <w:r>
              <w:rPr>
                <w:rFonts w:cs="Arial" w:ascii="Arial" w:hAnsi="Arial"/>
                <w:b/>
                <w:sz w:val="20"/>
              </w:rPr>
              <w:t>Data type</w:t>
            </w:r>
          </w:p>
        </w:tc>
        <w:tc>
          <w:tcPr>
            <w:tcW w:w="422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b/>
                <w:b/>
                <w:sz w:val="20"/>
              </w:rPr>
            </w:pPr>
            <w:r>
              <w:rPr>
                <w:rFonts w:cs="Arial" w:ascii="Arial" w:hAnsi="Arial"/>
                <w:b/>
                <w:sz w:val="20"/>
              </w:rPr>
              <w:t>Meaning</w:t>
            </w:r>
          </w:p>
        </w:tc>
      </w:tr>
      <w:tr>
        <w:trPr/>
        <w:tc>
          <w:tcPr>
            <w:tcW w:w="296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rPr>
            </w:pPr>
            <w:r>
              <w:rPr>
                <w:rFonts w:cs="Arial" w:ascii="Arial" w:hAnsi="Arial"/>
                <w:sz w:val="20"/>
              </w:rPr>
              <w:t>CKA_PRIME</w:t>
            </w:r>
            <w:r>
              <w:rPr>
                <w:rFonts w:cs="Arial" w:ascii="Arial" w:hAnsi="Arial"/>
                <w:sz w:val="20"/>
                <w:vertAlign w:val="superscript"/>
              </w:rPr>
              <w:t>1,3</w:t>
            </w:r>
          </w:p>
        </w:tc>
        <w:tc>
          <w:tcPr>
            <w:tcW w:w="14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Big integer</w:t>
            </w:r>
          </w:p>
        </w:tc>
        <w:tc>
          <w:tcPr>
            <w:tcW w:w="422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 xml:space="preserve">Prime </w:t>
            </w:r>
            <w:r>
              <w:rPr>
                <w:rFonts w:cs="Arial" w:ascii="Arial" w:hAnsi="Arial"/>
                <w:i/>
                <w:sz w:val="20"/>
              </w:rPr>
              <w:t>p</w:t>
            </w:r>
          </w:p>
        </w:tc>
      </w:tr>
      <w:tr>
        <w:trPr/>
        <w:tc>
          <w:tcPr>
            <w:tcW w:w="296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rPr>
            </w:pPr>
            <w:r>
              <w:rPr>
                <w:rFonts w:cs="Arial" w:ascii="Arial" w:hAnsi="Arial"/>
                <w:sz w:val="20"/>
              </w:rPr>
              <w:t>CKA_BASE</w:t>
            </w:r>
            <w:r>
              <w:rPr>
                <w:rFonts w:cs="Arial" w:ascii="Arial" w:hAnsi="Arial"/>
                <w:sz w:val="20"/>
                <w:vertAlign w:val="superscript"/>
              </w:rPr>
              <w:t>1,3</w:t>
            </w:r>
          </w:p>
        </w:tc>
        <w:tc>
          <w:tcPr>
            <w:tcW w:w="14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Big integer</w:t>
            </w:r>
          </w:p>
        </w:tc>
        <w:tc>
          <w:tcPr>
            <w:tcW w:w="422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 xml:space="preserve">Base </w:t>
            </w:r>
            <w:r>
              <w:rPr>
                <w:rFonts w:cs="Arial" w:ascii="Arial" w:hAnsi="Arial"/>
                <w:i/>
                <w:sz w:val="20"/>
              </w:rPr>
              <w:t>g</w:t>
            </w:r>
          </w:p>
        </w:tc>
      </w:tr>
      <w:tr>
        <w:trPr/>
        <w:tc>
          <w:tcPr>
            <w:tcW w:w="296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w:t>
            </w:r>
          </w:p>
        </w:tc>
        <w:tc>
          <w:tcPr>
            <w:tcW w:w="14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Big integer</w:t>
            </w:r>
          </w:p>
        </w:tc>
        <w:tc>
          <w:tcPr>
            <w:tcW w:w="422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 xml:space="preserve">Public value </w:t>
            </w:r>
            <w:r>
              <w:rPr>
                <w:rFonts w:cs="Arial" w:ascii="Arial" w:hAnsi="Arial"/>
                <w:i/>
                <w:sz w:val="20"/>
              </w:rPr>
              <w:t>y</w:t>
            </w:r>
            <w:r>
              <w:rPr>
                <w:rFonts w:cs="Arial" w:ascii="Arial" w:hAnsi="Arial"/>
                <w:sz w:val="20"/>
              </w:rPr>
              <w:t xml:space="preserve"> </w:t>
            </w:r>
          </w:p>
        </w:tc>
      </w:tr>
    </w:tbl>
    <w:p>
      <w:pPr>
        <w:pStyle w:val="Normal"/>
        <w:numPr>
          <w:ilvl w:val="0"/>
          <w:numId w:val="3"/>
        </w:numPr>
        <w:rPr>
          <w:rStyle w:val="Footnotereference"/>
        </w:rPr>
      </w:pPr>
      <w:r>
        <w:rPr>
          <w:rStyle w:val="Footnotereference"/>
        </w:rPr>
        <w:t>- Refer to [PKCS11-Base]  table 10 for footnotes</w:t>
      </w:r>
    </w:p>
    <w:p>
      <w:pPr>
        <w:pStyle w:val="Normal"/>
        <w:numPr>
          <w:ilvl w:val="0"/>
          <w:numId w:val="3"/>
        </w:numPr>
        <w:rPr/>
      </w:pPr>
      <w:r>
        <w:rPr/>
        <w:t xml:space="preserve">The </w:t>
      </w:r>
      <w:r>
        <w:rPr>
          <w:b/>
        </w:rPr>
        <w:t>CKA_PRIME</w:t>
      </w:r>
      <w:r>
        <w:rPr/>
        <w:t xml:space="preserve"> and </w:t>
      </w:r>
      <w:r>
        <w:rPr>
          <w:b/>
        </w:rPr>
        <w:t>CKA_BASE</w:t>
      </w:r>
      <w:r>
        <w:rPr/>
        <w:t xml:space="preserve"> attribute values are collectively the “Diffie-Hellman domain parameters”.  Depending on the token, there may be limits on the length of the key components. See PKCS #3 for more information on Diffie-Hellman keys.</w:t>
      </w:r>
    </w:p>
    <w:p>
      <w:pPr>
        <w:pStyle w:val="Normal"/>
        <w:numPr>
          <w:ilvl w:val="0"/>
          <w:numId w:val="3"/>
        </w:numPr>
        <w:rPr/>
      </w:pPr>
      <w:r>
        <w:rPr/>
        <w:t>The following is a sample template for creating a Diffie-Hellman public key object:</w:t>
      </w:r>
    </w:p>
    <w:p>
      <w:pPr>
        <w:pStyle w:val="CCode"/>
        <w:numPr>
          <w:ilvl w:val="0"/>
          <w:numId w:val="3"/>
        </w:numPr>
        <w:rPr/>
      </w:pPr>
      <w:r>
        <w:rPr/>
        <w:t>CK_OBJECT_CLASS class = CKO_PUBLIC_KEY;</w:t>
      </w:r>
    </w:p>
    <w:p>
      <w:pPr>
        <w:pStyle w:val="CCode"/>
        <w:numPr>
          <w:ilvl w:val="0"/>
          <w:numId w:val="3"/>
        </w:numPr>
        <w:rPr/>
      </w:pPr>
      <w:r>
        <w:rPr/>
        <w:t>CK_KEY_TYPE keyType = CKK_DH;</w:t>
      </w:r>
    </w:p>
    <w:p>
      <w:pPr>
        <w:pStyle w:val="CCode"/>
        <w:numPr>
          <w:ilvl w:val="0"/>
          <w:numId w:val="3"/>
        </w:numPr>
        <w:rPr/>
      </w:pPr>
      <w:r>
        <w:rPr/>
        <w:t>CK_UTF8CHAR label[] = “A Diffie-Hellman public key object”;</w:t>
      </w:r>
    </w:p>
    <w:p>
      <w:pPr>
        <w:pStyle w:val="CCode"/>
        <w:numPr>
          <w:ilvl w:val="0"/>
          <w:numId w:val="3"/>
        </w:numPr>
        <w:rPr/>
      </w:pPr>
      <w:r>
        <w:rPr/>
        <w:t>CK_BYTE prime[] = {...};</w:t>
      </w:r>
    </w:p>
    <w:p>
      <w:pPr>
        <w:pStyle w:val="CCode"/>
        <w:numPr>
          <w:ilvl w:val="0"/>
          <w:numId w:val="3"/>
        </w:numPr>
        <w:rPr/>
      </w:pPr>
      <w:r>
        <w:rPr/>
        <w:t>CK_BYTE base[] = {...};</w:t>
      </w:r>
    </w:p>
    <w:p>
      <w:pPr>
        <w:pStyle w:val="CCode"/>
        <w:numPr>
          <w:ilvl w:val="0"/>
          <w:numId w:val="3"/>
        </w:numPr>
        <w:rPr/>
      </w:pPr>
      <w:r>
        <w:rPr/>
        <w:t>CK_BYTE value[]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{CKA_PRIME, prime, sizeof(prime)},</w:t>
      </w:r>
    </w:p>
    <w:p>
      <w:pPr>
        <w:pStyle w:val="CCode"/>
        <w:numPr>
          <w:ilvl w:val="0"/>
          <w:numId w:val="3"/>
        </w:numPr>
        <w:rPr/>
      </w:pPr>
      <w:r>
        <w:rPr/>
        <w:t xml:space="preserve">  </w:t>
      </w:r>
      <w:r>
        <w:rPr/>
        <w:t>{CKA_BASE, base, sizeof(base)},</w:t>
      </w:r>
    </w:p>
    <w:p>
      <w:pPr>
        <w:pStyle w:val="CCode"/>
        <w:numPr>
          <w:ilvl w:val="0"/>
          <w:numId w:val="3"/>
        </w:numPr>
        <w:rPr/>
      </w:pPr>
      <w:r>
        <w:rPr/>
        <w:t xml:space="preserve">  </w:t>
      </w:r>
      <w:r>
        <w:rPr/>
        <w:t>{CKA_VALUE, value, sizeof(value)}</w:t>
      </w:r>
    </w:p>
    <w:p>
      <w:pPr>
        <w:pStyle w:val="CCode"/>
        <w:numPr>
          <w:ilvl w:val="0"/>
          <w:numId w:val="3"/>
        </w:numPr>
        <w:rPr/>
      </w:pPr>
      <w:r>
        <w:rPr/>
        <w:t>};</w:t>
      </w:r>
    </w:p>
    <w:p>
      <w:pPr>
        <w:pStyle w:val="Heading3"/>
        <w:numPr>
          <w:ilvl w:val="2"/>
          <w:numId w:val="2"/>
        </w:numPr>
        <w:rPr/>
      </w:pPr>
      <w:bookmarkStart w:id="791" w:name="_Toc516500691"/>
      <w:bookmarkStart w:id="792" w:name="_Toc416960027"/>
      <w:bookmarkStart w:id="793" w:name="_Toc395187781"/>
      <w:bookmarkStart w:id="794" w:name="_Toc391471143"/>
      <w:bookmarkStart w:id="795" w:name="_Toc370634426"/>
      <w:bookmarkStart w:id="796" w:name="_Toc72656243"/>
      <w:bookmarkStart w:id="797" w:name="_Toc228807200"/>
      <w:bookmarkStart w:id="798" w:name="_Toc228894674"/>
      <w:bookmarkEnd w:id="791"/>
      <w:bookmarkEnd w:id="792"/>
      <w:bookmarkEnd w:id="793"/>
      <w:bookmarkEnd w:id="794"/>
      <w:bookmarkEnd w:id="795"/>
      <w:bookmarkEnd w:id="796"/>
      <w:bookmarkEnd w:id="797"/>
      <w:bookmarkEnd w:id="798"/>
      <w:r>
        <w:rPr/>
        <w:t>X9.42 Diffie-Hellman public key objects</w:t>
      </w:r>
    </w:p>
    <w:p>
      <w:pPr>
        <w:pStyle w:val="Normal"/>
        <w:numPr>
          <w:ilvl w:val="0"/>
          <w:numId w:val="3"/>
        </w:numPr>
        <w:rPr/>
      </w:pPr>
      <w:r>
        <w:rPr/>
        <w:t xml:space="preserve">X9.42 Diffie-Hellman public key objects (object class </w:t>
      </w:r>
      <w:r>
        <w:rPr>
          <w:b/>
        </w:rPr>
        <w:t xml:space="preserve">CKO_PUBLIC_KEY, </w:t>
      </w:r>
      <w:r>
        <w:rPr/>
        <w:t xml:space="preserve">key type </w:t>
      </w:r>
      <w:r>
        <w:rPr>
          <w:b/>
        </w:rPr>
        <w:t>CKK_X9_42_DH</w:t>
      </w:r>
      <w:r>
        <w:rPr/>
        <w:t>) hold X9.42 Diffie-Hellman public keys.  The following table defines the X9.42 Diffie-Hellman public key object attributes, in addition to the common attributes defined for this object class:</w:t>
      </w:r>
    </w:p>
    <w:p>
      <w:pPr>
        <w:pStyle w:val="Caption1"/>
        <w:numPr>
          <w:ilvl w:val="0"/>
          <w:numId w:val="3"/>
        </w:numPr>
        <w:rPr/>
      </w:pPr>
      <w:bookmarkStart w:id="799" w:name="_Toc228807516"/>
      <w:r>
        <w:rPr/>
        <w:t xml:space="preserve">Table </w:t>
      </w:r>
      <w:r>
        <w:rPr>
          <w:szCs w:val="18"/>
        </w:rPr>
        <w:fldChar w:fldCharType="begin"/>
      </w:r>
      <w:r>
        <w:instrText> SEQ Table \* ARABIC </w:instrText>
      </w:r>
      <w:r>
        <w:fldChar w:fldCharType="separate"/>
      </w:r>
      <w:r>
        <w:t>47</w:t>
      </w:r>
      <w:r>
        <w:fldChar w:fldCharType="end"/>
      </w:r>
      <w:bookmarkEnd w:id="799"/>
      <w:r>
        <w:rPr/>
        <w:t>, X9.42 Diffie-Hellman Public Key Object Attributes</w:t>
      </w:r>
    </w:p>
    <w:tbl>
      <w:tblPr>
        <w:tblW w:w="864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520"/>
        <w:gridCol w:w="1349"/>
        <w:gridCol w:w="4771"/>
      </w:tblGrid>
      <w:tr>
        <w:trPr>
          <w:tblHeader w:val="true"/>
        </w:trPr>
        <w:tc>
          <w:tcPr>
            <w:tcW w:w="252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34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477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5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CKA_PRIME</w:t>
            </w:r>
            <w:r>
              <w:rPr>
                <w:rFonts w:cs="Arial" w:ascii="Arial" w:hAnsi="Arial"/>
                <w:sz w:val="20"/>
                <w:vertAlign w:val="superscript"/>
              </w:rPr>
              <w:t>1,3</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77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Prime </w:t>
            </w:r>
            <w:r>
              <w:rPr>
                <w:rFonts w:cs="Arial" w:ascii="Arial" w:hAnsi="Arial"/>
                <w:i/>
                <w:sz w:val="20"/>
              </w:rPr>
              <w:t>p</w:t>
            </w:r>
            <w:r>
              <w:rPr>
                <w:rFonts w:cs="Arial" w:ascii="Arial" w:hAnsi="Arial"/>
                <w:sz w:val="20"/>
              </w:rPr>
              <w:t xml:space="preserve"> (</w:t>
            </w:r>
            <w:r>
              <w:rPr>
                <w:rFonts w:eastAsia="Symbol" w:cs="Symbol" w:ascii="Symbol" w:hAnsi="Symbol"/>
                <w:sz w:val="20"/>
              </w:rPr>
              <w:t></w:t>
            </w:r>
            <w:r>
              <w:rPr>
                <w:rFonts w:cs="Arial" w:ascii="Arial" w:hAnsi="Arial"/>
                <w:sz w:val="20"/>
              </w:rPr>
              <w:t xml:space="preserve"> 1024 bits, in steps of 256 bits)</w:t>
            </w:r>
          </w:p>
        </w:tc>
      </w:tr>
      <w:tr>
        <w:trPr/>
        <w:tc>
          <w:tcPr>
            <w:tcW w:w="25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CKA_BASE</w:t>
            </w:r>
            <w:r>
              <w:rPr>
                <w:rFonts w:cs="Arial" w:ascii="Arial" w:hAnsi="Arial"/>
                <w:sz w:val="20"/>
                <w:vertAlign w:val="superscript"/>
              </w:rPr>
              <w:t>1,3</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77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Base </w:t>
            </w:r>
            <w:r>
              <w:rPr>
                <w:rFonts w:cs="Arial" w:ascii="Arial" w:hAnsi="Arial"/>
                <w:i/>
                <w:sz w:val="20"/>
              </w:rPr>
              <w:t>g</w:t>
            </w:r>
          </w:p>
        </w:tc>
      </w:tr>
      <w:tr>
        <w:trPr/>
        <w:tc>
          <w:tcPr>
            <w:tcW w:w="25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CKA_SUBPRIME</w:t>
            </w:r>
            <w:r>
              <w:rPr>
                <w:rFonts w:cs="Arial" w:ascii="Arial" w:hAnsi="Arial"/>
                <w:sz w:val="20"/>
                <w:vertAlign w:val="superscript"/>
              </w:rPr>
              <w:t>1,3</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77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Subprime </w:t>
            </w:r>
            <w:r>
              <w:rPr>
                <w:rFonts w:cs="Arial" w:ascii="Arial" w:hAnsi="Arial"/>
                <w:i/>
                <w:sz w:val="20"/>
              </w:rPr>
              <w:t>q</w:t>
            </w:r>
            <w:r>
              <w:rPr>
                <w:rFonts w:cs="Arial" w:ascii="Arial" w:hAnsi="Arial"/>
                <w:sz w:val="20"/>
              </w:rPr>
              <w:t xml:space="preserve"> (</w:t>
            </w:r>
            <w:r>
              <w:rPr>
                <w:rFonts w:eastAsia="Symbol" w:cs="Symbol" w:ascii="Symbol" w:hAnsi="Symbol"/>
                <w:sz w:val="20"/>
              </w:rPr>
              <w:t></w:t>
            </w:r>
            <w:r>
              <w:rPr>
                <w:rFonts w:cs="Arial" w:ascii="Arial" w:hAnsi="Arial"/>
                <w:sz w:val="20"/>
              </w:rPr>
              <w:t xml:space="preserve"> 160 bits)</w:t>
            </w:r>
          </w:p>
        </w:tc>
      </w:tr>
      <w:tr>
        <w:trPr/>
        <w:tc>
          <w:tcPr>
            <w:tcW w:w="252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w:t>
            </w:r>
          </w:p>
        </w:tc>
        <w:tc>
          <w:tcPr>
            <w:tcW w:w="134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77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Public value </w:t>
            </w:r>
            <w:r>
              <w:rPr>
                <w:rFonts w:cs="Arial" w:ascii="Arial" w:hAnsi="Arial"/>
                <w:i/>
                <w:sz w:val="20"/>
              </w:rPr>
              <w:t>y</w:t>
            </w:r>
          </w:p>
        </w:tc>
      </w:tr>
    </w:tbl>
    <w:p>
      <w:pPr>
        <w:pStyle w:val="Normal"/>
        <w:numPr>
          <w:ilvl w:val="0"/>
          <w:numId w:val="3"/>
        </w:numPr>
        <w:rPr/>
      </w:pPr>
      <w:r>
        <w:rPr>
          <w:vertAlign w:val="superscript"/>
        </w:rPr>
        <w:t xml:space="preserve">- </w:t>
      </w:r>
      <w:r>
        <w:rPr>
          <w:rStyle w:val="Footnotereference"/>
        </w:rPr>
        <w:t>Refer to [PKCS11-Base]  table 10 for footnotes</w:t>
      </w:r>
    </w:p>
    <w:p>
      <w:pPr>
        <w:pStyle w:val="Normal"/>
        <w:numPr>
          <w:ilvl w:val="0"/>
          <w:numId w:val="3"/>
        </w:numPr>
        <w:rPr/>
      </w:pPr>
      <w:r>
        <w:rPr/>
        <w:t xml:space="preserve">The </w:t>
      </w:r>
      <w:r>
        <w:rPr>
          <w:b/>
        </w:rPr>
        <w:t>CKA_PRIME, CKA_BASE</w:t>
      </w:r>
      <w:r>
        <w:rPr/>
        <w:t xml:space="preserve"> and </w:t>
      </w:r>
      <w:r>
        <w:rPr>
          <w:b/>
        </w:rPr>
        <w:t>CKA_SUBPRIME</w:t>
      </w:r>
      <w:r>
        <w:rPr/>
        <w:t xml:space="preserve"> attribute values are collectively the “X9.42 Diffie-Hellman domain parameters”.  See the ANSI X9.42 standard for more information on X9.42 Diffie-Hellman keys.</w:t>
      </w:r>
    </w:p>
    <w:p>
      <w:pPr>
        <w:pStyle w:val="Normal"/>
        <w:numPr>
          <w:ilvl w:val="0"/>
          <w:numId w:val="3"/>
        </w:numPr>
        <w:rPr/>
      </w:pPr>
      <w:r>
        <w:rPr/>
        <w:t>The following is a sample template for creating a X9.42 Diffie-Hellman public key object:</w:t>
      </w:r>
    </w:p>
    <w:p>
      <w:pPr>
        <w:pStyle w:val="CCode"/>
        <w:numPr>
          <w:ilvl w:val="0"/>
          <w:numId w:val="3"/>
        </w:numPr>
        <w:rPr/>
      </w:pPr>
      <w:r>
        <w:rPr/>
        <w:t>CK_OBJECT_CLASS class = CKO_PUBLIC_KEY;</w:t>
      </w:r>
    </w:p>
    <w:p>
      <w:pPr>
        <w:pStyle w:val="CCode"/>
        <w:numPr>
          <w:ilvl w:val="0"/>
          <w:numId w:val="3"/>
        </w:numPr>
        <w:rPr/>
      </w:pPr>
      <w:r>
        <w:rPr/>
        <w:t>CK_KEY_TYPE keyType = CKK_X9_42_DH;</w:t>
      </w:r>
    </w:p>
    <w:p>
      <w:pPr>
        <w:pStyle w:val="CCode"/>
        <w:numPr>
          <w:ilvl w:val="0"/>
          <w:numId w:val="3"/>
        </w:numPr>
        <w:rPr/>
      </w:pPr>
      <w:r>
        <w:rPr/>
        <w:t>CK_UTF8CHAR label[] = “A X9.42 Diffie-Hellman public key object”;</w:t>
      </w:r>
    </w:p>
    <w:p>
      <w:pPr>
        <w:pStyle w:val="CCode"/>
        <w:numPr>
          <w:ilvl w:val="0"/>
          <w:numId w:val="3"/>
        </w:numPr>
        <w:rPr/>
      </w:pPr>
      <w:r>
        <w:rPr/>
        <w:t>CK_BYTE prime[] = {...};</w:t>
      </w:r>
    </w:p>
    <w:p>
      <w:pPr>
        <w:pStyle w:val="CCode"/>
        <w:numPr>
          <w:ilvl w:val="0"/>
          <w:numId w:val="3"/>
        </w:numPr>
        <w:rPr/>
      </w:pPr>
      <w:r>
        <w:rPr/>
        <w:t>CK_BYTE base[] = {...};</w:t>
      </w:r>
    </w:p>
    <w:p>
      <w:pPr>
        <w:pStyle w:val="CCode"/>
        <w:numPr>
          <w:ilvl w:val="0"/>
          <w:numId w:val="3"/>
        </w:numPr>
        <w:rPr/>
      </w:pPr>
      <w:r>
        <w:rPr/>
        <w:t>CK_BYTE subprime[] = {...};</w:t>
      </w:r>
    </w:p>
    <w:p>
      <w:pPr>
        <w:pStyle w:val="CCode"/>
        <w:numPr>
          <w:ilvl w:val="0"/>
          <w:numId w:val="3"/>
        </w:numPr>
        <w:rPr/>
      </w:pPr>
      <w:r>
        <w:rPr/>
        <w:t>CK_BYTE value[]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{CKA_PRIME, prime, sizeof(prime)},</w:t>
      </w:r>
    </w:p>
    <w:p>
      <w:pPr>
        <w:pStyle w:val="CCode"/>
        <w:numPr>
          <w:ilvl w:val="0"/>
          <w:numId w:val="3"/>
        </w:numPr>
        <w:rPr/>
      </w:pPr>
      <w:r>
        <w:rPr/>
        <w:t xml:space="preserve">  </w:t>
      </w:r>
      <w:r>
        <w:rPr/>
        <w:t>{CKA_BASE, base, sizeof(base)},</w:t>
      </w:r>
    </w:p>
    <w:p>
      <w:pPr>
        <w:pStyle w:val="CCode"/>
        <w:numPr>
          <w:ilvl w:val="0"/>
          <w:numId w:val="3"/>
        </w:numPr>
        <w:rPr/>
      </w:pPr>
      <w:r>
        <w:rPr/>
        <w:t xml:space="preserve">  </w:t>
      </w:r>
      <w:r>
        <w:rPr/>
        <w:t>{CKA_SUBPRIME, subprime, sizeof(subprime)},</w:t>
      </w:r>
    </w:p>
    <w:p>
      <w:pPr>
        <w:pStyle w:val="CCode"/>
        <w:numPr>
          <w:ilvl w:val="0"/>
          <w:numId w:val="3"/>
        </w:numPr>
        <w:rPr/>
      </w:pPr>
      <w:r>
        <w:rPr/>
        <w:t xml:space="preserve">  </w:t>
      </w:r>
      <w:r>
        <w:rPr/>
        <w:t>{CKA_VALUE, value, sizeof(value)}</w:t>
      </w:r>
    </w:p>
    <w:p>
      <w:pPr>
        <w:pStyle w:val="CCode"/>
        <w:numPr>
          <w:ilvl w:val="0"/>
          <w:numId w:val="3"/>
        </w:numPr>
        <w:rPr/>
      </w:pPr>
      <w:r>
        <w:rPr/>
        <w:t>};</w:t>
      </w:r>
    </w:p>
    <w:p>
      <w:pPr>
        <w:pStyle w:val="Heading3"/>
        <w:numPr>
          <w:ilvl w:val="2"/>
          <w:numId w:val="2"/>
        </w:numPr>
        <w:rPr/>
      </w:pPr>
      <w:bookmarkStart w:id="800" w:name="_Toc516500692"/>
      <w:bookmarkStart w:id="801" w:name="_Toc416960028"/>
      <w:bookmarkStart w:id="802" w:name="_Toc395187782"/>
      <w:bookmarkStart w:id="803" w:name="_Toc391471144"/>
      <w:bookmarkStart w:id="804" w:name="_Toc370634427"/>
      <w:bookmarkStart w:id="805" w:name="_Toc405794684"/>
      <w:bookmarkStart w:id="806" w:name="_Toc72656244"/>
      <w:bookmarkStart w:id="807" w:name="_Toc228807201"/>
      <w:bookmarkStart w:id="808" w:name="_Toc228894675"/>
      <w:bookmarkEnd w:id="800"/>
      <w:bookmarkEnd w:id="801"/>
      <w:bookmarkEnd w:id="802"/>
      <w:bookmarkEnd w:id="803"/>
      <w:bookmarkEnd w:id="804"/>
      <w:bookmarkEnd w:id="805"/>
      <w:bookmarkEnd w:id="806"/>
      <w:bookmarkEnd w:id="807"/>
      <w:bookmarkEnd w:id="808"/>
      <w:r>
        <w:rPr/>
        <w:t>Diffie-Hellman private key objects</w:t>
      </w:r>
    </w:p>
    <w:p>
      <w:pPr>
        <w:pStyle w:val="Normal"/>
        <w:numPr>
          <w:ilvl w:val="0"/>
          <w:numId w:val="3"/>
        </w:numPr>
        <w:rPr/>
      </w:pPr>
      <w:r>
        <w:rPr/>
        <w:t xml:space="preserve">Diffie-Hellman private key objects (object class </w:t>
      </w:r>
      <w:r>
        <w:rPr>
          <w:b/>
        </w:rPr>
        <w:t xml:space="preserve">CKO_PRIVATE_KEY, </w:t>
      </w:r>
      <w:r>
        <w:rPr/>
        <w:t xml:space="preserve">key type </w:t>
      </w:r>
      <w:r>
        <w:rPr>
          <w:b/>
        </w:rPr>
        <w:t>CKK_DH</w:t>
      </w:r>
      <w:r>
        <w:rPr/>
        <w:t>) hold Diffie-Hellman private keys.  The following table defines the Diffie-Hellman private key object attributes, in addition to the common attributes defined for this object class:</w:t>
      </w:r>
    </w:p>
    <w:p>
      <w:pPr>
        <w:pStyle w:val="Caption1"/>
        <w:numPr>
          <w:ilvl w:val="0"/>
          <w:numId w:val="3"/>
        </w:numPr>
        <w:rPr/>
      </w:pPr>
      <w:bookmarkStart w:id="809" w:name="_Toc323204890"/>
      <w:bookmarkStart w:id="810" w:name="_Toc383864525"/>
      <w:bookmarkStart w:id="811" w:name="_Toc405794992"/>
      <w:bookmarkStart w:id="812" w:name="_Toc228807517"/>
      <w:bookmarkStart w:id="813" w:name="_Toc319314017"/>
      <w:bookmarkStart w:id="814" w:name="_Toc319314559"/>
      <w:bookmarkStart w:id="815" w:name="_Toc319314974"/>
      <w:bookmarkStart w:id="816" w:name="_Toc319315846"/>
      <w:r>
        <w:rPr/>
        <w:t xml:space="preserve">Table </w:t>
      </w:r>
      <w:r>
        <w:rPr>
          <w:szCs w:val="18"/>
        </w:rPr>
        <w:fldChar w:fldCharType="begin"/>
      </w:r>
      <w:r>
        <w:instrText> SEQ Table \* ARABIC </w:instrText>
      </w:r>
      <w:r>
        <w:fldChar w:fldCharType="separate"/>
      </w:r>
      <w:r>
        <w:t>48</w:t>
      </w:r>
      <w:r>
        <w:fldChar w:fldCharType="end"/>
      </w:r>
      <w:r>
        <w:rPr/>
        <w:t>, Diffie-Hellman Private Key Object</w:t>
      </w:r>
      <w:bookmarkEnd w:id="813"/>
      <w:bookmarkEnd w:id="814"/>
      <w:bookmarkEnd w:id="815"/>
      <w:bookmarkEnd w:id="816"/>
      <w:bookmarkEnd w:id="809"/>
      <w:bookmarkEnd w:id="810"/>
      <w:bookmarkEnd w:id="811"/>
      <w:bookmarkEnd w:id="812"/>
      <w:r>
        <w:rPr/>
        <w:t xml:space="preserve"> Attributes</w:t>
      </w:r>
    </w:p>
    <w:tbl>
      <w:tblPr>
        <w:tblW w:w="7713"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519"/>
        <w:gridCol w:w="1531"/>
        <w:gridCol w:w="3663"/>
      </w:tblGrid>
      <w:tr>
        <w:trPr>
          <w:tblHeader w:val="true"/>
        </w:trPr>
        <w:tc>
          <w:tcPr>
            <w:tcW w:w="251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53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3663"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CKA_PRIME</w:t>
            </w:r>
            <w:r>
              <w:rPr>
                <w:rFonts w:cs="Arial" w:ascii="Arial" w:hAnsi="Arial"/>
                <w:sz w:val="20"/>
                <w:vertAlign w:val="superscript"/>
              </w:rPr>
              <w:t>1,4,6</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36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Prime </w:t>
            </w:r>
            <w:r>
              <w:rPr>
                <w:rFonts w:cs="Arial" w:ascii="Arial" w:hAnsi="Arial"/>
                <w:i/>
                <w:sz w:val="20"/>
              </w:rPr>
              <w:t>p</w:t>
            </w:r>
          </w:p>
        </w:tc>
      </w:tr>
      <w:tr>
        <w:trPr/>
        <w:tc>
          <w:tcPr>
            <w:tcW w:w="2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CKA_BASE</w:t>
            </w:r>
            <w:r>
              <w:rPr>
                <w:rFonts w:cs="Arial" w:ascii="Arial" w:hAnsi="Arial"/>
                <w:sz w:val="20"/>
                <w:vertAlign w:val="superscript"/>
              </w:rPr>
              <w:t>1,4,6</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36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Base </w:t>
            </w:r>
            <w:r>
              <w:rPr>
                <w:rFonts w:cs="Arial" w:ascii="Arial" w:hAnsi="Arial"/>
                <w:i/>
                <w:sz w:val="20"/>
              </w:rPr>
              <w:t>g</w:t>
            </w:r>
          </w:p>
        </w:tc>
      </w:tr>
      <w:tr>
        <w:trPr/>
        <w:tc>
          <w:tcPr>
            <w:tcW w:w="2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36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Private value </w:t>
            </w:r>
            <w:r>
              <w:rPr>
                <w:rFonts w:cs="Arial" w:ascii="Arial" w:hAnsi="Arial"/>
                <w:i/>
                <w:sz w:val="20"/>
              </w:rPr>
              <w:t>x</w:t>
            </w:r>
          </w:p>
        </w:tc>
      </w:tr>
      <w:tr>
        <w:trPr/>
        <w:tc>
          <w:tcPr>
            <w:tcW w:w="251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CKA_VALUE_BITS</w:t>
            </w:r>
            <w:r>
              <w:rPr>
                <w:rFonts w:cs="Arial" w:ascii="Arial" w:hAnsi="Arial"/>
                <w:sz w:val="20"/>
                <w:vertAlign w:val="superscript"/>
              </w:rPr>
              <w:t>2,6</w:t>
            </w:r>
          </w:p>
        </w:tc>
        <w:tc>
          <w:tcPr>
            <w:tcW w:w="153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366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Length in bits of private value </w:t>
            </w:r>
            <w:r>
              <w:rPr>
                <w:rFonts w:cs="Arial" w:ascii="Arial" w:hAnsi="Arial"/>
                <w:i/>
                <w:sz w:val="20"/>
              </w:rPr>
              <w:t>x</w:t>
            </w:r>
          </w:p>
        </w:tc>
      </w:tr>
    </w:tbl>
    <w:p>
      <w:pPr>
        <w:pStyle w:val="Normal"/>
        <w:numPr>
          <w:ilvl w:val="0"/>
          <w:numId w:val="3"/>
        </w:numPr>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 xml:space="preserve">The </w:t>
      </w:r>
      <w:r>
        <w:rPr>
          <w:b/>
        </w:rPr>
        <w:t>CKA_PRIME</w:t>
      </w:r>
      <w:r>
        <w:rPr/>
        <w:t xml:space="preserve"> and </w:t>
      </w:r>
      <w:r>
        <w:rPr>
          <w:b/>
        </w:rPr>
        <w:t>CKA_BASE</w:t>
      </w:r>
      <w:r>
        <w:rPr/>
        <w:t xml:space="preserve"> attribute values are collectively the “Diffie-Hellman domain parameters”.  Depending on the token, there may be limits on the length of the key components.  See PKCS #3 for more information on Diffie-Hellman keys.</w:t>
      </w:r>
    </w:p>
    <w:p>
      <w:pPr>
        <w:pStyle w:val="Normal"/>
        <w:numPr>
          <w:ilvl w:val="0"/>
          <w:numId w:val="3"/>
        </w:numPr>
        <w:rPr/>
      </w:pPr>
      <w:r>
        <w:rPr/>
        <w:t xml:space="preserve">Note that when generating a Diffie-Hellman private key, the Diffie-Hellman parameters are </w:t>
      </w:r>
      <w:r>
        <w:rPr>
          <w:i/>
        </w:rPr>
        <w:t>not</w:t>
      </w:r>
      <w:r>
        <w:rPr/>
        <w:t xml:space="preserve"> specified in the key’s template.  This is because Diffie-Hellman private keys are only generated as part of a Diffie-Hellman key </w:t>
      </w:r>
      <w:r>
        <w:rPr>
          <w:i/>
        </w:rPr>
        <w:t>pair</w:t>
      </w:r>
      <w:r>
        <w:rPr/>
        <w:t>, and the Diffie-Hellman parameters for the pair are specified in the template for the Diffie-Hellman public key.</w:t>
      </w:r>
    </w:p>
    <w:p>
      <w:pPr>
        <w:pStyle w:val="Normal"/>
        <w:numPr>
          <w:ilvl w:val="0"/>
          <w:numId w:val="3"/>
        </w:numPr>
        <w:rPr/>
      </w:pPr>
      <w:r>
        <w:rPr/>
        <w:t>The following is a sample template for creating a Diffie-Hellman private key object:</w:t>
      </w:r>
    </w:p>
    <w:p>
      <w:pPr>
        <w:pStyle w:val="CCode"/>
        <w:numPr>
          <w:ilvl w:val="0"/>
          <w:numId w:val="3"/>
        </w:numPr>
        <w:rPr/>
      </w:pPr>
      <w:r>
        <w:rPr/>
        <w:t>CK_OBJECT_CLASS class = CKO_PRIVATE_KEY;</w:t>
      </w:r>
    </w:p>
    <w:p>
      <w:pPr>
        <w:pStyle w:val="CCode"/>
        <w:numPr>
          <w:ilvl w:val="0"/>
          <w:numId w:val="3"/>
        </w:numPr>
        <w:rPr/>
      </w:pPr>
      <w:r>
        <w:rPr/>
        <w:t>CK_KEY_TYPE keyType = CKK_DH;</w:t>
      </w:r>
    </w:p>
    <w:p>
      <w:pPr>
        <w:pStyle w:val="CCode"/>
        <w:numPr>
          <w:ilvl w:val="0"/>
          <w:numId w:val="3"/>
        </w:numPr>
        <w:rPr/>
      </w:pPr>
      <w:r>
        <w:rPr/>
        <w:t>CK_UTF8CHAR label[] = “A Diffie-Hellman private key object”;</w:t>
      </w:r>
    </w:p>
    <w:p>
      <w:pPr>
        <w:pStyle w:val="CCode"/>
        <w:numPr>
          <w:ilvl w:val="0"/>
          <w:numId w:val="3"/>
        </w:numPr>
        <w:rPr/>
      </w:pPr>
      <w:r>
        <w:rPr/>
        <w:t>CK_BYTE subject[] = {...};</w:t>
      </w:r>
    </w:p>
    <w:p>
      <w:pPr>
        <w:pStyle w:val="CCode"/>
        <w:numPr>
          <w:ilvl w:val="0"/>
          <w:numId w:val="3"/>
        </w:numPr>
        <w:rPr/>
      </w:pPr>
      <w:r>
        <w:rPr/>
        <w:t>CK_BYTE id[] = {123};</w:t>
      </w:r>
    </w:p>
    <w:p>
      <w:pPr>
        <w:pStyle w:val="CCode"/>
        <w:numPr>
          <w:ilvl w:val="0"/>
          <w:numId w:val="3"/>
        </w:numPr>
        <w:rPr/>
      </w:pPr>
      <w:r>
        <w:rPr/>
        <w:t>CK_BYTE prime[] = {...};</w:t>
      </w:r>
    </w:p>
    <w:p>
      <w:pPr>
        <w:pStyle w:val="CCode"/>
        <w:numPr>
          <w:ilvl w:val="0"/>
          <w:numId w:val="3"/>
        </w:numPr>
        <w:rPr/>
      </w:pPr>
      <w:r>
        <w:rPr/>
        <w:t>CK_BYTE base[] = {...};</w:t>
      </w:r>
    </w:p>
    <w:p>
      <w:pPr>
        <w:pStyle w:val="CCode"/>
        <w:numPr>
          <w:ilvl w:val="0"/>
          <w:numId w:val="3"/>
        </w:numPr>
        <w:rPr/>
      </w:pPr>
      <w:r>
        <w:rPr/>
        <w:t>CK_BYTE value[]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{CKA_SUBJECT, subject, sizeof(subject)},</w:t>
      </w:r>
    </w:p>
    <w:p>
      <w:pPr>
        <w:pStyle w:val="CCode"/>
        <w:numPr>
          <w:ilvl w:val="0"/>
          <w:numId w:val="3"/>
        </w:numPr>
        <w:rPr/>
      </w:pPr>
      <w:r>
        <w:rPr/>
        <w:t xml:space="preserve">  </w:t>
      </w:r>
      <w:r>
        <w:rPr/>
        <w:t>{CKA_ID, id, sizeof(id)},</w:t>
      </w:r>
    </w:p>
    <w:p>
      <w:pPr>
        <w:pStyle w:val="CCode"/>
        <w:numPr>
          <w:ilvl w:val="0"/>
          <w:numId w:val="3"/>
        </w:numPr>
        <w:rPr/>
      </w:pPr>
      <w:r>
        <w:rPr/>
        <w:t xml:space="preserve">  </w:t>
      </w:r>
      <w:r>
        <w:rPr/>
        <w:t>{CKA_SENSITIVE, &amp;true, sizeof(true)},</w:t>
      </w:r>
    </w:p>
    <w:p>
      <w:pPr>
        <w:pStyle w:val="CCode"/>
        <w:numPr>
          <w:ilvl w:val="0"/>
          <w:numId w:val="3"/>
        </w:numPr>
        <w:rPr/>
      </w:pPr>
      <w:r>
        <w:rPr/>
        <w:t xml:space="preserve">  </w:t>
      </w:r>
      <w:r>
        <w:rPr/>
        <w:t>{CKA_DERIVE, &amp;true, sizeof(true)},</w:t>
      </w:r>
    </w:p>
    <w:p>
      <w:pPr>
        <w:pStyle w:val="CCode"/>
        <w:numPr>
          <w:ilvl w:val="0"/>
          <w:numId w:val="3"/>
        </w:numPr>
        <w:rPr/>
      </w:pPr>
      <w:r>
        <w:rPr/>
        <w:t xml:space="preserve">  </w:t>
      </w:r>
      <w:r>
        <w:rPr/>
        <w:t>{CKA_PRIME, prime, sizeof(prime)},</w:t>
      </w:r>
    </w:p>
    <w:p>
      <w:pPr>
        <w:pStyle w:val="CCode"/>
        <w:numPr>
          <w:ilvl w:val="0"/>
          <w:numId w:val="3"/>
        </w:numPr>
        <w:rPr>
          <w:lang w:val="it-IT"/>
        </w:rPr>
      </w:pPr>
      <w:r>
        <w:rPr/>
        <w:t xml:space="preserve">  </w:t>
      </w:r>
      <w:r>
        <w:rPr>
          <w:lang w:val="it-IT"/>
        </w:rPr>
        <w:t>{CKA_BASE, base, sizeof(base)},</w:t>
      </w:r>
    </w:p>
    <w:p>
      <w:pPr>
        <w:pStyle w:val="CCode"/>
        <w:numPr>
          <w:ilvl w:val="0"/>
          <w:numId w:val="3"/>
        </w:numPr>
        <w:rPr/>
      </w:pPr>
      <w:r>
        <w:rPr>
          <w:lang w:val="it-IT"/>
        </w:rPr>
        <w:t xml:space="preserve">  </w:t>
      </w:r>
      <w:r>
        <w:rPr/>
        <w:t>{CKA_VALUE, value, sizeof(value)}</w:t>
      </w:r>
    </w:p>
    <w:p>
      <w:pPr>
        <w:pStyle w:val="CCode"/>
        <w:numPr>
          <w:ilvl w:val="0"/>
          <w:numId w:val="3"/>
        </w:numPr>
        <w:rPr/>
      </w:pPr>
      <w:r>
        <w:rPr/>
        <w:t>};</w:t>
      </w:r>
    </w:p>
    <w:p>
      <w:pPr>
        <w:pStyle w:val="Heading3"/>
        <w:numPr>
          <w:ilvl w:val="2"/>
          <w:numId w:val="2"/>
        </w:numPr>
        <w:rPr/>
      </w:pPr>
      <w:bookmarkStart w:id="817" w:name="_Toc516500693"/>
      <w:bookmarkStart w:id="818" w:name="_Toc416960029"/>
      <w:bookmarkStart w:id="819" w:name="_Toc395187783"/>
      <w:bookmarkStart w:id="820" w:name="_Toc391471145"/>
      <w:bookmarkStart w:id="821" w:name="_Toc370634428"/>
      <w:bookmarkStart w:id="822" w:name="_Toc72656245"/>
      <w:bookmarkStart w:id="823" w:name="_Toc228807202"/>
      <w:bookmarkStart w:id="824" w:name="_Toc228894676"/>
      <w:bookmarkEnd w:id="817"/>
      <w:bookmarkEnd w:id="818"/>
      <w:bookmarkEnd w:id="819"/>
      <w:bookmarkEnd w:id="820"/>
      <w:bookmarkEnd w:id="821"/>
      <w:bookmarkEnd w:id="822"/>
      <w:bookmarkEnd w:id="823"/>
      <w:bookmarkEnd w:id="824"/>
      <w:r>
        <w:rPr/>
        <w:t>X9.42 Diffie-Hellman private key objects</w:t>
      </w:r>
    </w:p>
    <w:p>
      <w:pPr>
        <w:pStyle w:val="Normal"/>
        <w:numPr>
          <w:ilvl w:val="0"/>
          <w:numId w:val="3"/>
        </w:numPr>
        <w:rPr/>
      </w:pPr>
      <w:r>
        <w:rPr/>
        <w:t xml:space="preserve">X9.42 Diffie-Hellman private key objects (object class </w:t>
      </w:r>
      <w:r>
        <w:rPr>
          <w:b/>
        </w:rPr>
        <w:t xml:space="preserve">CKO_PRIVATE_KEY, </w:t>
      </w:r>
      <w:r>
        <w:rPr/>
        <w:t xml:space="preserve">key type </w:t>
      </w:r>
      <w:r>
        <w:rPr>
          <w:b/>
        </w:rPr>
        <w:t>CKK_X9_42_DH</w:t>
      </w:r>
      <w:r>
        <w:rPr/>
        <w:t>) hold X9.42 Diffie-Hellman private keys.  The following table defines the X9.42 Diffie-Hellman private key object attributes, in addition to the common attributes defined for this object class:</w:t>
      </w:r>
    </w:p>
    <w:p>
      <w:pPr>
        <w:pStyle w:val="Caption1"/>
        <w:numPr>
          <w:ilvl w:val="0"/>
          <w:numId w:val="3"/>
        </w:numPr>
        <w:rPr/>
      </w:pPr>
      <w:bookmarkStart w:id="825" w:name="_Toc228807518"/>
      <w:r>
        <w:rPr/>
        <w:t xml:space="preserve">Table </w:t>
      </w:r>
      <w:r>
        <w:rPr>
          <w:szCs w:val="18"/>
        </w:rPr>
        <w:fldChar w:fldCharType="begin"/>
      </w:r>
      <w:r>
        <w:instrText> SEQ Table \* ARABIC </w:instrText>
      </w:r>
      <w:r>
        <w:fldChar w:fldCharType="separate"/>
      </w:r>
      <w:r>
        <w:t>49</w:t>
      </w:r>
      <w:r>
        <w:fldChar w:fldCharType="end"/>
      </w:r>
      <w:bookmarkEnd w:id="825"/>
      <w:r>
        <w:rPr/>
        <w:t>, X9.42 Diffie-Hellman Private Key Object Attributes</w:t>
      </w:r>
    </w:p>
    <w:tbl>
      <w:tblPr>
        <w:tblW w:w="864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519"/>
        <w:gridCol w:w="1531"/>
        <w:gridCol w:w="4591"/>
      </w:tblGrid>
      <w:tr>
        <w:trPr>
          <w:tblHeader w:val="true"/>
        </w:trPr>
        <w:tc>
          <w:tcPr>
            <w:tcW w:w="251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53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459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CKA_PRIME</w:t>
            </w:r>
            <w:r>
              <w:rPr>
                <w:rFonts w:cs="Arial" w:ascii="Arial" w:hAnsi="Arial"/>
                <w:sz w:val="20"/>
                <w:vertAlign w:val="superscript"/>
              </w:rPr>
              <w:t>1,4,6</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59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Prime </w:t>
            </w:r>
            <w:r>
              <w:rPr>
                <w:rFonts w:cs="Arial" w:ascii="Arial" w:hAnsi="Arial"/>
                <w:i/>
                <w:sz w:val="20"/>
              </w:rPr>
              <w:t>p</w:t>
            </w:r>
            <w:r>
              <w:rPr>
                <w:rFonts w:cs="Arial" w:ascii="Arial" w:hAnsi="Arial"/>
                <w:sz w:val="20"/>
              </w:rPr>
              <w:t xml:space="preserve"> (</w:t>
            </w:r>
            <w:r>
              <w:rPr>
                <w:rFonts w:eastAsia="Symbol" w:cs="Symbol" w:ascii="Symbol" w:hAnsi="Symbol"/>
                <w:sz w:val="20"/>
              </w:rPr>
              <w:t></w:t>
            </w:r>
            <w:r>
              <w:rPr>
                <w:rFonts w:cs="Arial" w:ascii="Arial" w:hAnsi="Arial"/>
                <w:sz w:val="20"/>
              </w:rPr>
              <w:t xml:space="preserve"> 1024 bits, in steps of 256 bits)</w:t>
            </w:r>
          </w:p>
        </w:tc>
      </w:tr>
      <w:tr>
        <w:trPr/>
        <w:tc>
          <w:tcPr>
            <w:tcW w:w="2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CKA_BASE</w:t>
            </w:r>
            <w:r>
              <w:rPr>
                <w:rFonts w:cs="Arial" w:ascii="Arial" w:hAnsi="Arial"/>
                <w:sz w:val="20"/>
                <w:vertAlign w:val="superscript"/>
              </w:rPr>
              <w:t>1,4,6</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59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Base </w:t>
            </w:r>
            <w:r>
              <w:rPr>
                <w:rFonts w:cs="Arial" w:ascii="Arial" w:hAnsi="Arial"/>
                <w:i/>
                <w:sz w:val="20"/>
              </w:rPr>
              <w:t>g</w:t>
            </w:r>
          </w:p>
        </w:tc>
      </w:tr>
      <w:tr>
        <w:trPr/>
        <w:tc>
          <w:tcPr>
            <w:tcW w:w="2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CKA_SUBPRIME</w:t>
            </w:r>
            <w:r>
              <w:rPr>
                <w:rFonts w:cs="Arial" w:ascii="Arial" w:hAnsi="Arial"/>
                <w:sz w:val="20"/>
                <w:vertAlign w:val="superscript"/>
              </w:rPr>
              <w:t>1,4,6</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59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Subprime </w:t>
            </w:r>
            <w:r>
              <w:rPr>
                <w:rFonts w:cs="Arial" w:ascii="Arial" w:hAnsi="Arial"/>
                <w:i/>
                <w:sz w:val="20"/>
              </w:rPr>
              <w:t>q</w:t>
            </w:r>
            <w:r>
              <w:rPr>
                <w:rFonts w:cs="Arial" w:ascii="Arial" w:hAnsi="Arial"/>
                <w:sz w:val="20"/>
              </w:rPr>
              <w:t xml:space="preserve"> (</w:t>
            </w:r>
            <w:r>
              <w:rPr>
                <w:rFonts w:eastAsia="Symbol" w:cs="Symbol" w:ascii="Symbol" w:hAnsi="Symbol"/>
                <w:sz w:val="20"/>
              </w:rPr>
              <w:t></w:t>
            </w:r>
            <w:r>
              <w:rPr>
                <w:rFonts w:cs="Arial" w:ascii="Arial" w:hAnsi="Arial"/>
                <w:sz w:val="20"/>
              </w:rPr>
              <w:t xml:space="preserve"> 160 bits)</w:t>
            </w:r>
          </w:p>
        </w:tc>
      </w:tr>
      <w:tr>
        <w:trPr/>
        <w:tc>
          <w:tcPr>
            <w:tcW w:w="251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53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59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Private value </w:t>
            </w:r>
            <w:r>
              <w:rPr>
                <w:rFonts w:cs="Arial" w:ascii="Arial" w:hAnsi="Arial"/>
                <w:i/>
                <w:sz w:val="20"/>
              </w:rPr>
              <w:t>x</w:t>
            </w:r>
          </w:p>
        </w:tc>
      </w:tr>
    </w:tbl>
    <w:p>
      <w:pPr>
        <w:pStyle w:val="Normal"/>
        <w:numPr>
          <w:ilvl w:val="0"/>
          <w:numId w:val="3"/>
        </w:numPr>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 xml:space="preserve">The </w:t>
      </w:r>
      <w:r>
        <w:rPr>
          <w:b/>
        </w:rPr>
        <w:t>CKA_PRIME, CKA_BASE</w:t>
      </w:r>
      <w:r>
        <w:rPr/>
        <w:t xml:space="preserve"> and </w:t>
      </w:r>
      <w:r>
        <w:rPr>
          <w:b/>
        </w:rPr>
        <w:t>CKA_SUBPRIME</w:t>
      </w:r>
      <w:r>
        <w:rPr/>
        <w:t xml:space="preserve"> attribute values are collectively the “X9.42 Diffie-Hellman domain parameters”.  Depending on the token, there may be limits on the length of the key components.  See the ANSI X9.42 standard for more information on X9.42 Diffie-Hellman keys.</w:t>
      </w:r>
    </w:p>
    <w:p>
      <w:pPr>
        <w:pStyle w:val="Normal"/>
        <w:numPr>
          <w:ilvl w:val="0"/>
          <w:numId w:val="3"/>
        </w:numPr>
        <w:rPr/>
      </w:pPr>
      <w:r>
        <w:rPr/>
        <w:t xml:space="preserve">Note that when generating a X9.42 Diffie-Hellman private key, the X9.42 Diffie-Hellman domain parameters are </w:t>
      </w:r>
      <w:r>
        <w:rPr>
          <w:i/>
        </w:rPr>
        <w:t>not</w:t>
      </w:r>
      <w:r>
        <w:rPr/>
        <w:t xml:space="preserve"> specified in the key’s template.  This is because X9.42 Diffie-Hellman private keys are only generated as part of a X9.42 Diffie-Hellman key </w:t>
      </w:r>
      <w:r>
        <w:rPr>
          <w:i/>
        </w:rPr>
        <w:t>pair</w:t>
      </w:r>
      <w:r>
        <w:rPr/>
        <w:t>, and the X9.42 Diffie-Hellman domain parameters for the pair are specified in the template for the X9.42 Diffie-Hellman public key.</w:t>
      </w:r>
    </w:p>
    <w:p>
      <w:pPr>
        <w:pStyle w:val="Normal"/>
        <w:numPr>
          <w:ilvl w:val="0"/>
          <w:numId w:val="3"/>
        </w:numPr>
        <w:rPr/>
      </w:pPr>
      <w:r>
        <w:rPr/>
        <w:t>The following is a sample template for creating a X9.42 Diffie-Hellman private key object:</w:t>
      </w:r>
    </w:p>
    <w:p>
      <w:pPr>
        <w:pStyle w:val="CCode"/>
        <w:numPr>
          <w:ilvl w:val="0"/>
          <w:numId w:val="3"/>
        </w:numPr>
        <w:rPr/>
      </w:pPr>
      <w:r>
        <w:rPr/>
        <w:t>CK_OBJECT_CLASS class = CKO_PRIVATE_KEY;</w:t>
      </w:r>
    </w:p>
    <w:p>
      <w:pPr>
        <w:pStyle w:val="CCode"/>
        <w:numPr>
          <w:ilvl w:val="0"/>
          <w:numId w:val="3"/>
        </w:numPr>
        <w:rPr/>
      </w:pPr>
      <w:r>
        <w:rPr/>
        <w:t>CK_KEY_TYPE keyType = CKK_X9_42_DH;</w:t>
      </w:r>
    </w:p>
    <w:p>
      <w:pPr>
        <w:pStyle w:val="CCode"/>
        <w:numPr>
          <w:ilvl w:val="0"/>
          <w:numId w:val="3"/>
        </w:numPr>
        <w:ind w:left="1584" w:right="-720" w:hanging="1152"/>
        <w:rPr/>
      </w:pPr>
      <w:r>
        <w:rPr/>
        <w:t>CK_UTF8CHAR label[] = “A X9.42 Diffie-Hellman private key object”;</w:t>
      </w:r>
    </w:p>
    <w:p>
      <w:pPr>
        <w:pStyle w:val="CCode"/>
        <w:numPr>
          <w:ilvl w:val="0"/>
          <w:numId w:val="3"/>
        </w:numPr>
        <w:rPr/>
      </w:pPr>
      <w:r>
        <w:rPr/>
        <w:t>CK_BYTE subject[] = {...};</w:t>
      </w:r>
    </w:p>
    <w:p>
      <w:pPr>
        <w:pStyle w:val="CCode"/>
        <w:numPr>
          <w:ilvl w:val="0"/>
          <w:numId w:val="3"/>
        </w:numPr>
        <w:rPr/>
      </w:pPr>
      <w:r>
        <w:rPr/>
        <w:t>CK_BYTE id[] = {123};</w:t>
      </w:r>
    </w:p>
    <w:p>
      <w:pPr>
        <w:pStyle w:val="CCode"/>
        <w:numPr>
          <w:ilvl w:val="0"/>
          <w:numId w:val="3"/>
        </w:numPr>
        <w:rPr/>
      </w:pPr>
      <w:r>
        <w:rPr/>
        <w:t>CK_BYTE prime[] = {...};</w:t>
      </w:r>
    </w:p>
    <w:p>
      <w:pPr>
        <w:pStyle w:val="CCode"/>
        <w:numPr>
          <w:ilvl w:val="0"/>
          <w:numId w:val="3"/>
        </w:numPr>
        <w:rPr/>
      </w:pPr>
      <w:r>
        <w:rPr/>
        <w:t>CK_BYTE base[] = {...};</w:t>
      </w:r>
    </w:p>
    <w:p>
      <w:pPr>
        <w:pStyle w:val="CCode"/>
        <w:numPr>
          <w:ilvl w:val="0"/>
          <w:numId w:val="3"/>
        </w:numPr>
        <w:rPr/>
      </w:pPr>
      <w:r>
        <w:rPr/>
        <w:t>CK_BYTE subprime[] = {...};</w:t>
      </w:r>
    </w:p>
    <w:p>
      <w:pPr>
        <w:pStyle w:val="CCode"/>
        <w:numPr>
          <w:ilvl w:val="0"/>
          <w:numId w:val="3"/>
        </w:numPr>
        <w:rPr/>
      </w:pPr>
      <w:r>
        <w:rPr/>
        <w:t>CK_BYTE value[]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{CKA_SUBJECT, subject, sizeof(subject)},</w:t>
      </w:r>
    </w:p>
    <w:p>
      <w:pPr>
        <w:pStyle w:val="CCode"/>
        <w:numPr>
          <w:ilvl w:val="0"/>
          <w:numId w:val="3"/>
        </w:numPr>
        <w:rPr/>
      </w:pPr>
      <w:r>
        <w:rPr/>
        <w:t xml:space="preserve">  </w:t>
      </w:r>
      <w:r>
        <w:rPr/>
        <w:t>{CKA_ID, id, sizeof(id)},</w:t>
      </w:r>
    </w:p>
    <w:p>
      <w:pPr>
        <w:pStyle w:val="CCode"/>
        <w:numPr>
          <w:ilvl w:val="0"/>
          <w:numId w:val="3"/>
        </w:numPr>
        <w:rPr/>
      </w:pPr>
      <w:r>
        <w:rPr/>
        <w:t xml:space="preserve">  </w:t>
      </w:r>
      <w:r>
        <w:rPr/>
        <w:t>{CKA_SENSITIVE, &amp;true, sizeof(true)},</w:t>
      </w:r>
    </w:p>
    <w:p>
      <w:pPr>
        <w:pStyle w:val="CCode"/>
        <w:numPr>
          <w:ilvl w:val="0"/>
          <w:numId w:val="3"/>
        </w:numPr>
        <w:rPr/>
      </w:pPr>
      <w:r>
        <w:rPr/>
        <w:t xml:space="preserve">  </w:t>
      </w:r>
      <w:r>
        <w:rPr/>
        <w:t>{CKA_DERIVE, &amp;true, sizeof(true)},</w:t>
      </w:r>
    </w:p>
    <w:p>
      <w:pPr>
        <w:pStyle w:val="CCode"/>
        <w:numPr>
          <w:ilvl w:val="0"/>
          <w:numId w:val="3"/>
        </w:numPr>
        <w:rPr/>
      </w:pPr>
      <w:r>
        <w:rPr/>
        <w:t xml:space="preserve">  </w:t>
      </w:r>
      <w:r>
        <w:rPr/>
        <w:t>{CKA_PRIME, prime, sizeof(prime)},</w:t>
      </w:r>
    </w:p>
    <w:p>
      <w:pPr>
        <w:pStyle w:val="CCode"/>
        <w:numPr>
          <w:ilvl w:val="0"/>
          <w:numId w:val="3"/>
        </w:numPr>
        <w:rPr>
          <w:lang w:val="it-IT"/>
        </w:rPr>
      </w:pPr>
      <w:r>
        <w:rPr/>
        <w:t xml:space="preserve">  </w:t>
      </w:r>
      <w:r>
        <w:rPr>
          <w:lang w:val="it-IT"/>
        </w:rPr>
        <w:t>{CKA_BASE, base, sizeof(base)},</w:t>
      </w:r>
    </w:p>
    <w:p>
      <w:pPr>
        <w:pStyle w:val="CCode"/>
        <w:numPr>
          <w:ilvl w:val="0"/>
          <w:numId w:val="3"/>
        </w:numPr>
        <w:rPr/>
      </w:pPr>
      <w:r>
        <w:rPr>
          <w:lang w:val="it-IT"/>
        </w:rPr>
        <w:t xml:space="preserve">  </w:t>
      </w:r>
      <w:r>
        <w:rPr/>
        <w:t>{CKA_SUBPRIME, subprime, sizeof(subprime)},</w:t>
      </w:r>
    </w:p>
    <w:p>
      <w:pPr>
        <w:pStyle w:val="CCode"/>
        <w:numPr>
          <w:ilvl w:val="0"/>
          <w:numId w:val="3"/>
        </w:numPr>
        <w:rPr/>
      </w:pPr>
      <w:r>
        <w:rPr/>
        <w:t xml:space="preserve">  </w:t>
      </w:r>
      <w:r>
        <w:rPr/>
        <w:t>{CKA_VALUE, value, sizeof(value)}</w:t>
      </w:r>
    </w:p>
    <w:p>
      <w:pPr>
        <w:pStyle w:val="CCode"/>
        <w:numPr>
          <w:ilvl w:val="0"/>
          <w:numId w:val="3"/>
        </w:numPr>
        <w:rPr/>
      </w:pPr>
      <w:r>
        <w:rPr/>
        <w:t>};</w:t>
      </w:r>
    </w:p>
    <w:p>
      <w:pPr>
        <w:pStyle w:val="Heading3"/>
        <w:numPr>
          <w:ilvl w:val="2"/>
          <w:numId w:val="2"/>
        </w:numPr>
        <w:rPr/>
      </w:pPr>
      <w:bookmarkStart w:id="826" w:name="_Toc516500694"/>
      <w:bookmarkStart w:id="827" w:name="_Toc416960030"/>
      <w:bookmarkStart w:id="828" w:name="_Toc395187784"/>
      <w:bookmarkStart w:id="829" w:name="_Toc391471146"/>
      <w:bookmarkStart w:id="830" w:name="_Toc370634429"/>
      <w:bookmarkStart w:id="831" w:name="_Toc72656246"/>
      <w:bookmarkStart w:id="832" w:name="_Toc228807203"/>
      <w:bookmarkStart w:id="833" w:name="_Toc228894677"/>
      <w:bookmarkEnd w:id="826"/>
      <w:bookmarkEnd w:id="827"/>
      <w:bookmarkEnd w:id="828"/>
      <w:bookmarkEnd w:id="829"/>
      <w:bookmarkEnd w:id="830"/>
      <w:bookmarkEnd w:id="831"/>
      <w:bookmarkEnd w:id="832"/>
      <w:bookmarkEnd w:id="833"/>
      <w:r>
        <w:rPr/>
        <w:t>Diffie-Hellman domain parameter objects</w:t>
      </w:r>
    </w:p>
    <w:p>
      <w:pPr>
        <w:pStyle w:val="Normal"/>
        <w:numPr>
          <w:ilvl w:val="0"/>
          <w:numId w:val="3"/>
        </w:numPr>
        <w:rPr/>
      </w:pPr>
      <w:r>
        <w:rPr/>
        <w:t xml:space="preserve">Diffie-Hellman domain parameter objects (object class </w:t>
      </w:r>
      <w:r>
        <w:rPr>
          <w:b/>
        </w:rPr>
        <w:t xml:space="preserve">CKO_DOMAIN_PARAMETERS, </w:t>
      </w:r>
      <w:r>
        <w:rPr/>
        <w:t xml:space="preserve">key type </w:t>
      </w:r>
      <w:r>
        <w:rPr>
          <w:b/>
        </w:rPr>
        <w:t>CKK_DH</w:t>
      </w:r>
      <w:r>
        <w:rPr/>
        <w:t>) hold Diffie-Hellman domain parameters.  The following table defines the Diffie-Hellman domain parameter object attributes, in addition to the common attributes defined for this object class:</w:t>
      </w:r>
    </w:p>
    <w:p>
      <w:pPr>
        <w:pStyle w:val="Caption1"/>
        <w:numPr>
          <w:ilvl w:val="0"/>
          <w:numId w:val="3"/>
        </w:numPr>
        <w:rPr/>
      </w:pPr>
      <w:bookmarkStart w:id="834" w:name="_Toc228807519"/>
      <w:r>
        <w:rPr/>
        <w:t xml:space="preserve">Table </w:t>
      </w:r>
      <w:r>
        <w:rPr>
          <w:szCs w:val="18"/>
        </w:rPr>
        <w:fldChar w:fldCharType="begin"/>
      </w:r>
      <w:r>
        <w:instrText> SEQ Table \* ARABIC </w:instrText>
      </w:r>
      <w:r>
        <w:fldChar w:fldCharType="separate"/>
      </w:r>
      <w:r>
        <w:t>50</w:t>
      </w:r>
      <w:r>
        <w:fldChar w:fldCharType="end"/>
      </w:r>
      <w:bookmarkEnd w:id="834"/>
      <w:r>
        <w:rPr/>
        <w:t>, Diffie-Hellman Domain Parameter Object Attributes</w:t>
      </w:r>
    </w:p>
    <w:tbl>
      <w:tblPr>
        <w:tblW w:w="864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520"/>
        <w:gridCol w:w="1530"/>
        <w:gridCol w:w="4590"/>
      </w:tblGrid>
      <w:tr>
        <w:trPr>
          <w:tblHeader w:val="true"/>
        </w:trPr>
        <w:tc>
          <w:tcPr>
            <w:tcW w:w="252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b/>
                <w:b/>
                <w:sz w:val="20"/>
              </w:rPr>
            </w:pPr>
            <w:r>
              <w:rPr>
                <w:rFonts w:cs="Arial" w:ascii="Arial" w:hAnsi="Arial"/>
                <w:b/>
                <w:sz w:val="20"/>
              </w:rPr>
              <w:t>Attribute</w:t>
            </w:r>
          </w:p>
        </w:tc>
        <w:tc>
          <w:tcPr>
            <w:tcW w:w="15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b/>
                <w:b/>
                <w:sz w:val="20"/>
              </w:rPr>
            </w:pPr>
            <w:r>
              <w:rPr>
                <w:rFonts w:cs="Arial" w:ascii="Arial" w:hAnsi="Arial"/>
                <w:b/>
                <w:sz w:val="20"/>
              </w:rPr>
              <w:t>Data type</w:t>
            </w:r>
          </w:p>
        </w:tc>
        <w:tc>
          <w:tcPr>
            <w:tcW w:w="459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b/>
                <w:b/>
                <w:sz w:val="20"/>
              </w:rPr>
            </w:pPr>
            <w:r>
              <w:rPr>
                <w:rFonts w:cs="Arial" w:ascii="Arial" w:hAnsi="Arial"/>
                <w:b/>
                <w:sz w:val="20"/>
              </w:rPr>
              <w:t>Meaning</w:t>
            </w:r>
          </w:p>
        </w:tc>
      </w:tr>
      <w:tr>
        <w:trPr/>
        <w:tc>
          <w:tcPr>
            <w:tcW w:w="25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rPr>
            </w:pPr>
            <w:r>
              <w:rPr>
                <w:rFonts w:cs="Arial" w:ascii="Arial" w:hAnsi="Arial"/>
                <w:sz w:val="20"/>
              </w:rPr>
              <w:t>CKA_PRIME</w:t>
            </w:r>
            <w:r>
              <w:rPr>
                <w:rFonts w:cs="Arial" w:ascii="Arial" w:hAnsi="Arial"/>
                <w:sz w:val="20"/>
                <w:vertAlign w:val="superscript"/>
              </w:rPr>
              <w:t>1,4</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Big integer</w:t>
            </w:r>
          </w:p>
        </w:tc>
        <w:tc>
          <w:tcPr>
            <w:tcW w:w="459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 xml:space="preserve">Prime </w:t>
            </w:r>
            <w:r>
              <w:rPr>
                <w:rFonts w:cs="Arial" w:ascii="Arial" w:hAnsi="Arial"/>
                <w:i/>
                <w:sz w:val="20"/>
              </w:rPr>
              <w:t>p</w:t>
            </w:r>
          </w:p>
        </w:tc>
      </w:tr>
      <w:tr>
        <w:trPr/>
        <w:tc>
          <w:tcPr>
            <w:tcW w:w="25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rPr>
            </w:pPr>
            <w:r>
              <w:rPr>
                <w:rFonts w:cs="Arial" w:ascii="Arial" w:hAnsi="Arial"/>
                <w:sz w:val="20"/>
              </w:rPr>
              <w:t>CKA_BASE</w:t>
            </w:r>
            <w:r>
              <w:rPr>
                <w:rFonts w:cs="Arial" w:ascii="Arial" w:hAnsi="Arial"/>
                <w:sz w:val="20"/>
                <w:vertAlign w:val="superscript"/>
              </w:rPr>
              <w:t>1,4</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Big integer</w:t>
            </w:r>
          </w:p>
        </w:tc>
        <w:tc>
          <w:tcPr>
            <w:tcW w:w="459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 xml:space="preserve">Base </w:t>
            </w:r>
            <w:r>
              <w:rPr>
                <w:rFonts w:cs="Arial" w:ascii="Arial" w:hAnsi="Arial"/>
                <w:i/>
                <w:sz w:val="20"/>
              </w:rPr>
              <w:t>g</w:t>
            </w:r>
          </w:p>
        </w:tc>
      </w:tr>
      <w:tr>
        <w:trPr/>
        <w:tc>
          <w:tcPr>
            <w:tcW w:w="252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CKA_PRIME_BITS</w:t>
            </w:r>
            <w:r>
              <w:rPr>
                <w:rFonts w:cs="Arial" w:ascii="Arial" w:hAnsi="Arial"/>
                <w:sz w:val="20"/>
                <w:vertAlign w:val="superscript"/>
              </w:rPr>
              <w:t>2,3</w:t>
            </w:r>
          </w:p>
        </w:tc>
        <w:tc>
          <w:tcPr>
            <w:tcW w:w="15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459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Length of the prime value.</w:t>
            </w:r>
          </w:p>
        </w:tc>
      </w:tr>
    </w:tbl>
    <w:p>
      <w:pPr>
        <w:pStyle w:val="Normal"/>
        <w:numPr>
          <w:ilvl w:val="0"/>
          <w:numId w:val="3"/>
        </w:numPr>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 xml:space="preserve">The </w:t>
      </w:r>
      <w:r>
        <w:rPr>
          <w:b/>
        </w:rPr>
        <w:t>CKA_PRIME</w:t>
      </w:r>
      <w:r>
        <w:rPr/>
        <w:t xml:space="preserve"> and </w:t>
      </w:r>
      <w:r>
        <w:rPr>
          <w:b/>
        </w:rPr>
        <w:t>CKA_BASE</w:t>
      </w:r>
      <w:r>
        <w:rPr/>
        <w:t xml:space="preserve"> attribute values are collectively the “Diffie-Hellman domain parameters”.  Depending on the token, there may be limits on the length of the key components. See PKCS #3 for more information on Diffie-Hellman domain parameters.</w:t>
      </w:r>
    </w:p>
    <w:p>
      <w:pPr>
        <w:pStyle w:val="Normal"/>
        <w:numPr>
          <w:ilvl w:val="0"/>
          <w:numId w:val="3"/>
        </w:numPr>
        <w:rPr/>
      </w:pPr>
      <w:r>
        <w:rPr/>
        <w:t>The following is a sample template for creating a Diffie-Hellman domain parameter object:</w:t>
      </w:r>
    </w:p>
    <w:p>
      <w:pPr>
        <w:pStyle w:val="CCode"/>
        <w:numPr>
          <w:ilvl w:val="0"/>
          <w:numId w:val="3"/>
        </w:numPr>
        <w:rPr/>
      </w:pPr>
      <w:r>
        <w:rPr/>
        <w:t>CK_OBJECT_CLASS class = CKO_DOMAIN_PARAMETERS;</w:t>
      </w:r>
    </w:p>
    <w:p>
      <w:pPr>
        <w:pStyle w:val="CCode"/>
        <w:numPr>
          <w:ilvl w:val="0"/>
          <w:numId w:val="3"/>
        </w:numPr>
        <w:rPr/>
      </w:pPr>
      <w:r>
        <w:rPr/>
        <w:t>CK_KEY_TYPE keyType = CKK_DH;</w:t>
      </w:r>
    </w:p>
    <w:p>
      <w:pPr>
        <w:pStyle w:val="CCode"/>
        <w:numPr>
          <w:ilvl w:val="0"/>
          <w:numId w:val="3"/>
        </w:numPr>
        <w:rPr/>
      </w:pPr>
      <w:r>
        <w:rPr/>
        <w:t>CK_UTF8CHAR label[] = “A Diffie-Hellman domain parameters object”;</w:t>
      </w:r>
    </w:p>
    <w:p>
      <w:pPr>
        <w:pStyle w:val="CCode"/>
        <w:numPr>
          <w:ilvl w:val="0"/>
          <w:numId w:val="3"/>
        </w:numPr>
        <w:rPr/>
      </w:pPr>
      <w:r>
        <w:rPr/>
        <w:t>CK_BYTE prime[] = {...};</w:t>
      </w:r>
    </w:p>
    <w:p>
      <w:pPr>
        <w:pStyle w:val="CCode"/>
        <w:numPr>
          <w:ilvl w:val="0"/>
          <w:numId w:val="3"/>
        </w:numPr>
        <w:rPr/>
      </w:pPr>
      <w:r>
        <w:rPr/>
        <w:t>CK_BYTE base[]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{CKA_PRIME, prime, sizeof(prime)},</w:t>
      </w:r>
    </w:p>
    <w:p>
      <w:pPr>
        <w:pStyle w:val="CCode"/>
        <w:numPr>
          <w:ilvl w:val="0"/>
          <w:numId w:val="3"/>
        </w:numPr>
        <w:rPr/>
      </w:pPr>
      <w:r>
        <w:rPr/>
        <w:t xml:space="preserve">  </w:t>
      </w:r>
      <w:r>
        <w:rPr/>
        <w:t>{CKA_BASE, base, sizeof(base)},</w:t>
      </w:r>
    </w:p>
    <w:p>
      <w:pPr>
        <w:pStyle w:val="CCode"/>
        <w:numPr>
          <w:ilvl w:val="0"/>
          <w:numId w:val="3"/>
        </w:numPr>
        <w:rPr/>
      </w:pPr>
      <w:r>
        <w:rPr/>
        <w:t>};</w:t>
      </w:r>
    </w:p>
    <w:p>
      <w:pPr>
        <w:pStyle w:val="Heading3"/>
        <w:numPr>
          <w:ilvl w:val="2"/>
          <w:numId w:val="2"/>
        </w:numPr>
        <w:rPr/>
      </w:pPr>
      <w:bookmarkStart w:id="835" w:name="_Toc516500695"/>
      <w:bookmarkStart w:id="836" w:name="_Toc416960031"/>
      <w:bookmarkStart w:id="837" w:name="_Toc395187785"/>
      <w:bookmarkStart w:id="838" w:name="_Toc391471147"/>
      <w:bookmarkStart w:id="839" w:name="_Toc370634430"/>
      <w:bookmarkStart w:id="840" w:name="_Toc72656247"/>
      <w:bookmarkStart w:id="841" w:name="_Toc228807204"/>
      <w:bookmarkStart w:id="842" w:name="_Toc228894678"/>
      <w:bookmarkEnd w:id="835"/>
      <w:bookmarkEnd w:id="836"/>
      <w:bookmarkEnd w:id="837"/>
      <w:bookmarkEnd w:id="838"/>
      <w:bookmarkEnd w:id="839"/>
      <w:bookmarkEnd w:id="840"/>
      <w:bookmarkEnd w:id="841"/>
      <w:bookmarkEnd w:id="842"/>
      <w:r>
        <w:rPr/>
        <w:t>X9.42 Diffie-Hellman domain parameters objects</w:t>
      </w:r>
    </w:p>
    <w:p>
      <w:pPr>
        <w:pStyle w:val="Normal"/>
        <w:numPr>
          <w:ilvl w:val="0"/>
          <w:numId w:val="3"/>
        </w:numPr>
        <w:rPr/>
      </w:pPr>
      <w:r>
        <w:rPr/>
        <w:t xml:space="preserve">X9.42 Diffie-Hellman domain parameters objects (object class </w:t>
      </w:r>
      <w:r>
        <w:rPr>
          <w:b/>
        </w:rPr>
        <w:t xml:space="preserve">CKO_DOMAIN_PARAMETERS, </w:t>
      </w:r>
      <w:r>
        <w:rPr/>
        <w:t xml:space="preserve">key type </w:t>
      </w:r>
      <w:r>
        <w:rPr>
          <w:b/>
        </w:rPr>
        <w:t>CKK_X9_42_DH</w:t>
      </w:r>
      <w:r>
        <w:rPr/>
        <w:t>) hold X9.42 Diffie-Hellman domain parameters.  The following table defines the X9.42 Diffie-Hellman domain parameters object attributes, in addition to the common attributes defined for this object class:</w:t>
      </w:r>
    </w:p>
    <w:p>
      <w:pPr>
        <w:pStyle w:val="Caption1"/>
        <w:numPr>
          <w:ilvl w:val="0"/>
          <w:numId w:val="3"/>
        </w:numPr>
        <w:rPr/>
      </w:pPr>
      <w:bookmarkStart w:id="843" w:name="_Toc228807520"/>
      <w:r>
        <w:rPr/>
        <w:t xml:space="preserve">Table </w:t>
      </w:r>
      <w:r>
        <w:rPr>
          <w:szCs w:val="18"/>
        </w:rPr>
        <w:fldChar w:fldCharType="begin"/>
      </w:r>
      <w:r>
        <w:instrText> SEQ Table \* ARABIC </w:instrText>
      </w:r>
      <w:r>
        <w:fldChar w:fldCharType="separate"/>
      </w:r>
      <w:r>
        <w:t>51</w:t>
      </w:r>
      <w:r>
        <w:fldChar w:fldCharType="end"/>
      </w:r>
      <w:bookmarkEnd w:id="843"/>
      <w:r>
        <w:rPr/>
        <w:t>, X9.42 Diffie-Hellman Domain Parameters Object Attributes</w:t>
      </w:r>
    </w:p>
    <w:tbl>
      <w:tblPr>
        <w:tblW w:w="873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969"/>
        <w:gridCol w:w="1531"/>
        <w:gridCol w:w="4230"/>
      </w:tblGrid>
      <w:tr>
        <w:trPr>
          <w:tblHeader w:val="true"/>
        </w:trPr>
        <w:tc>
          <w:tcPr>
            <w:tcW w:w="296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b/>
                <w:b/>
                <w:sz w:val="20"/>
              </w:rPr>
            </w:pPr>
            <w:r>
              <w:rPr>
                <w:rFonts w:cs="Arial" w:ascii="Arial" w:hAnsi="Arial"/>
                <w:b/>
                <w:sz w:val="20"/>
              </w:rPr>
              <w:t>Attribute</w:t>
            </w:r>
          </w:p>
        </w:tc>
        <w:tc>
          <w:tcPr>
            <w:tcW w:w="153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b/>
                <w:b/>
                <w:sz w:val="20"/>
              </w:rPr>
            </w:pPr>
            <w:r>
              <w:rPr>
                <w:rFonts w:cs="Arial" w:ascii="Arial" w:hAnsi="Arial"/>
                <w:b/>
                <w:sz w:val="20"/>
              </w:rPr>
              <w:t>Data type</w:t>
            </w:r>
          </w:p>
        </w:tc>
        <w:tc>
          <w:tcPr>
            <w:tcW w:w="423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b/>
                <w:b/>
                <w:sz w:val="20"/>
              </w:rPr>
            </w:pPr>
            <w:r>
              <w:rPr>
                <w:rFonts w:cs="Arial" w:ascii="Arial" w:hAnsi="Arial"/>
                <w:b/>
                <w:sz w:val="20"/>
              </w:rPr>
              <w:t>Meaning</w:t>
            </w:r>
          </w:p>
        </w:tc>
      </w:tr>
      <w:tr>
        <w:trPr/>
        <w:tc>
          <w:tcPr>
            <w:tcW w:w="296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rPr>
            </w:pPr>
            <w:r>
              <w:rPr>
                <w:rFonts w:cs="Arial" w:ascii="Arial" w:hAnsi="Arial"/>
                <w:sz w:val="20"/>
              </w:rPr>
              <w:t>CKA_PRIME</w:t>
            </w:r>
            <w:r>
              <w:rPr>
                <w:rFonts w:cs="Arial" w:ascii="Arial" w:hAnsi="Arial"/>
                <w:sz w:val="20"/>
                <w:vertAlign w:val="superscript"/>
              </w:rPr>
              <w:t>1,4</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Big integer</w:t>
            </w:r>
          </w:p>
        </w:tc>
        <w:tc>
          <w:tcPr>
            <w:tcW w:w="42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 xml:space="preserve">Prime </w:t>
            </w:r>
            <w:r>
              <w:rPr>
                <w:rFonts w:cs="Arial" w:ascii="Arial" w:hAnsi="Arial"/>
                <w:i/>
                <w:sz w:val="20"/>
              </w:rPr>
              <w:t>p</w:t>
            </w:r>
            <w:r>
              <w:rPr>
                <w:rFonts w:cs="Arial" w:ascii="Arial" w:hAnsi="Arial"/>
                <w:sz w:val="20"/>
              </w:rPr>
              <w:t xml:space="preserve"> (</w:t>
            </w:r>
            <w:r>
              <w:rPr>
                <w:rFonts w:eastAsia="Symbol" w:cs="Symbol" w:ascii="Symbol" w:hAnsi="Symbol"/>
                <w:sz w:val="20"/>
              </w:rPr>
              <w:t></w:t>
            </w:r>
            <w:r>
              <w:rPr>
                <w:rFonts w:cs="Arial" w:ascii="Arial" w:hAnsi="Arial"/>
                <w:sz w:val="20"/>
              </w:rPr>
              <w:t xml:space="preserve"> 1024 bits, in steps of 256 bits)</w:t>
            </w:r>
          </w:p>
        </w:tc>
      </w:tr>
      <w:tr>
        <w:trPr/>
        <w:tc>
          <w:tcPr>
            <w:tcW w:w="296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3"/>
              </w:numPr>
              <w:spacing w:before="0" w:after="40"/>
              <w:rPr>
                <w:rFonts w:ascii="Arial" w:hAnsi="Arial" w:cs="Arial"/>
                <w:sz w:val="20"/>
              </w:rPr>
            </w:pPr>
            <w:r>
              <w:rPr>
                <w:rFonts w:cs="Arial" w:ascii="Arial" w:hAnsi="Arial"/>
                <w:sz w:val="20"/>
              </w:rPr>
              <w:t>CKA_BASE</w:t>
            </w:r>
            <w:r>
              <w:rPr>
                <w:rFonts w:cs="Arial" w:ascii="Arial" w:hAnsi="Arial"/>
                <w:sz w:val="20"/>
                <w:vertAlign w:val="superscript"/>
              </w:rPr>
              <w:t>1,4</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Big integer</w:t>
            </w:r>
          </w:p>
        </w:tc>
        <w:tc>
          <w:tcPr>
            <w:tcW w:w="42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3"/>
              </w:numPr>
              <w:spacing w:before="0" w:after="40"/>
              <w:rPr>
                <w:rFonts w:ascii="Arial" w:hAnsi="Arial" w:cs="Arial"/>
                <w:sz w:val="20"/>
              </w:rPr>
            </w:pPr>
            <w:r>
              <w:rPr>
                <w:rFonts w:cs="Arial" w:ascii="Arial" w:hAnsi="Arial"/>
                <w:sz w:val="20"/>
              </w:rPr>
              <w:t xml:space="preserve">Base </w:t>
            </w:r>
            <w:r>
              <w:rPr>
                <w:rFonts w:cs="Arial" w:ascii="Arial" w:hAnsi="Arial"/>
                <w:i/>
                <w:sz w:val="20"/>
              </w:rPr>
              <w:t>g</w:t>
            </w:r>
          </w:p>
        </w:tc>
      </w:tr>
      <w:tr>
        <w:trPr/>
        <w:tc>
          <w:tcPr>
            <w:tcW w:w="296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CKA_SUBPRIME</w:t>
            </w:r>
            <w:r>
              <w:rPr>
                <w:rFonts w:cs="Arial" w:ascii="Arial" w:hAnsi="Arial"/>
                <w:sz w:val="20"/>
                <w:vertAlign w:val="superscript"/>
              </w:rPr>
              <w:t>1,4</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Big integer</w:t>
            </w:r>
          </w:p>
        </w:tc>
        <w:tc>
          <w:tcPr>
            <w:tcW w:w="42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Subprime </w:t>
            </w:r>
            <w:r>
              <w:rPr>
                <w:rFonts w:cs="Arial" w:ascii="Arial" w:hAnsi="Arial"/>
                <w:i/>
                <w:sz w:val="20"/>
              </w:rPr>
              <w:t>q</w:t>
            </w:r>
            <w:r>
              <w:rPr>
                <w:rFonts w:cs="Arial" w:ascii="Arial" w:hAnsi="Arial"/>
                <w:sz w:val="20"/>
              </w:rPr>
              <w:t xml:space="preserve"> (</w:t>
            </w:r>
            <w:r>
              <w:rPr>
                <w:rFonts w:eastAsia="Symbol" w:cs="Symbol" w:ascii="Symbol" w:hAnsi="Symbol"/>
                <w:sz w:val="20"/>
              </w:rPr>
              <w:t></w:t>
            </w:r>
            <w:r>
              <w:rPr>
                <w:rFonts w:cs="Arial" w:ascii="Arial" w:hAnsi="Arial"/>
                <w:sz w:val="20"/>
              </w:rPr>
              <w:t xml:space="preserve"> 160 bits)</w:t>
            </w:r>
          </w:p>
        </w:tc>
      </w:tr>
      <w:tr>
        <w:trPr/>
        <w:tc>
          <w:tcPr>
            <w:tcW w:w="296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CKA_PRIME_BITS</w:t>
            </w:r>
            <w:r>
              <w:rPr>
                <w:rFonts w:cs="Arial" w:ascii="Arial" w:hAnsi="Arial"/>
                <w:sz w:val="20"/>
                <w:vertAlign w:val="superscript"/>
              </w:rPr>
              <w:t>2,3</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42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Length of the prime value.</w:t>
            </w:r>
          </w:p>
        </w:tc>
      </w:tr>
      <w:tr>
        <w:trPr/>
        <w:tc>
          <w:tcPr>
            <w:tcW w:w="296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CKA_SUBPRIME_BITS</w:t>
            </w:r>
            <w:r>
              <w:rPr>
                <w:rFonts w:cs="Arial" w:ascii="Arial" w:hAnsi="Arial"/>
                <w:sz w:val="20"/>
                <w:vertAlign w:val="superscript"/>
              </w:rPr>
              <w:t>2,3</w:t>
            </w:r>
          </w:p>
        </w:tc>
        <w:tc>
          <w:tcPr>
            <w:tcW w:w="153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423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Length of the subprime value.</w:t>
            </w:r>
          </w:p>
        </w:tc>
      </w:tr>
    </w:tbl>
    <w:p>
      <w:pPr>
        <w:pStyle w:val="Normal"/>
        <w:numPr>
          <w:ilvl w:val="0"/>
          <w:numId w:val="3"/>
        </w:numPr>
        <w:rPr/>
      </w:pPr>
      <w:r>
        <w:rPr>
          <w:vertAlign w:val="superscript"/>
        </w:rPr>
        <w:t xml:space="preserve">- </w:t>
      </w:r>
      <w:r>
        <w:rPr>
          <w:rStyle w:val="Footnotereference"/>
        </w:rPr>
        <w:t>Refer to [PKCS11-Base]  table 10 for footnotes</w:t>
      </w:r>
    </w:p>
    <w:p>
      <w:pPr>
        <w:pStyle w:val="Normal"/>
        <w:numPr>
          <w:ilvl w:val="0"/>
          <w:numId w:val="3"/>
        </w:numPr>
        <w:rPr/>
      </w:pPr>
      <w:r>
        <w:rPr/>
        <w:t xml:space="preserve">The </w:t>
      </w:r>
      <w:r>
        <w:rPr>
          <w:b/>
        </w:rPr>
        <w:t>CKA_PRIME</w:t>
      </w:r>
      <w:r>
        <w:rPr/>
        <w:t xml:space="preserve">, </w:t>
      </w:r>
      <w:r>
        <w:rPr>
          <w:b/>
        </w:rPr>
        <w:t>CKA_BASE</w:t>
      </w:r>
      <w:r>
        <w:rPr/>
        <w:t xml:space="preserve"> and </w:t>
      </w:r>
      <w:r>
        <w:rPr>
          <w:b/>
        </w:rPr>
        <w:t>CKA_SUBPRIME</w:t>
      </w:r>
      <w:r>
        <w:rPr/>
        <w:t xml:space="preserve"> attribute values are collectively the “X9.42 Diffie-Hellman domain parameters”.  Depending on the token, there may be limits on the length of the domain parameters components.  See the ANSI X9.42 standard for more information on X9.42 Diffie-Hellman domain parameters.</w:t>
      </w:r>
    </w:p>
    <w:p>
      <w:pPr>
        <w:pStyle w:val="Normal"/>
        <w:numPr>
          <w:ilvl w:val="0"/>
          <w:numId w:val="3"/>
        </w:numPr>
        <w:rPr/>
      </w:pPr>
      <w:r>
        <w:rPr/>
        <w:t>The following is a sample template for creating a X9.42 Diffie-Hellman domain parameters object:</w:t>
      </w:r>
    </w:p>
    <w:p>
      <w:pPr>
        <w:pStyle w:val="CCode"/>
        <w:numPr>
          <w:ilvl w:val="0"/>
          <w:numId w:val="3"/>
        </w:numPr>
        <w:rPr/>
      </w:pPr>
      <w:r>
        <w:rPr/>
        <w:t>CK_OBJECT_CLASS class = CKO_DOMAIN_PARAMETERS;</w:t>
      </w:r>
    </w:p>
    <w:p>
      <w:pPr>
        <w:pStyle w:val="CCode"/>
        <w:numPr>
          <w:ilvl w:val="0"/>
          <w:numId w:val="3"/>
        </w:numPr>
        <w:rPr/>
      </w:pPr>
      <w:r>
        <w:rPr/>
        <w:t>CK_KEY_TYPE keyType = CKK_X9_42_DH;</w:t>
      </w:r>
    </w:p>
    <w:p>
      <w:pPr>
        <w:pStyle w:val="CCode"/>
        <w:numPr>
          <w:ilvl w:val="0"/>
          <w:numId w:val="3"/>
        </w:numPr>
        <w:rPr/>
      </w:pPr>
      <w:r>
        <w:rPr/>
        <w:t>CK_UTF8CHAR label[] = “A X9.42 Diffie-Hellman domain parameters object”;</w:t>
      </w:r>
    </w:p>
    <w:p>
      <w:pPr>
        <w:pStyle w:val="CCode"/>
        <w:numPr>
          <w:ilvl w:val="0"/>
          <w:numId w:val="3"/>
        </w:numPr>
        <w:rPr/>
      </w:pPr>
      <w:r>
        <w:rPr/>
        <w:t>CK_BYTE prime[] = {...};</w:t>
      </w:r>
    </w:p>
    <w:p>
      <w:pPr>
        <w:pStyle w:val="CCode"/>
        <w:numPr>
          <w:ilvl w:val="0"/>
          <w:numId w:val="3"/>
        </w:numPr>
        <w:rPr/>
      </w:pPr>
      <w:r>
        <w:rPr/>
        <w:t>CK_BYTE base[] = {...};</w:t>
      </w:r>
    </w:p>
    <w:p>
      <w:pPr>
        <w:pStyle w:val="CCode"/>
        <w:numPr>
          <w:ilvl w:val="0"/>
          <w:numId w:val="3"/>
        </w:numPr>
        <w:rPr/>
      </w:pPr>
      <w:r>
        <w:rPr/>
        <w:t>CK_BYTE subprime[]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{CKA_PRIME, prime, sizeof(prime)},</w:t>
      </w:r>
    </w:p>
    <w:p>
      <w:pPr>
        <w:pStyle w:val="CCode"/>
        <w:numPr>
          <w:ilvl w:val="0"/>
          <w:numId w:val="3"/>
        </w:numPr>
        <w:rPr/>
      </w:pPr>
      <w:r>
        <w:rPr/>
        <w:t xml:space="preserve">  </w:t>
      </w:r>
      <w:r>
        <w:rPr/>
        <w:t>{CKA_BASE, base, sizeof(base)},</w:t>
      </w:r>
    </w:p>
    <w:p>
      <w:pPr>
        <w:pStyle w:val="CCode"/>
        <w:numPr>
          <w:ilvl w:val="0"/>
          <w:numId w:val="3"/>
        </w:numPr>
        <w:rPr/>
      </w:pPr>
      <w:r>
        <w:rPr/>
        <w:t xml:space="preserve">  </w:t>
      </w:r>
      <w:r>
        <w:rPr/>
        <w:t>{CKA_SUBPRIME, subprime, sizeof(subprime)},</w:t>
      </w:r>
    </w:p>
    <w:p>
      <w:pPr>
        <w:pStyle w:val="CCode"/>
        <w:numPr>
          <w:ilvl w:val="0"/>
          <w:numId w:val="3"/>
        </w:numPr>
        <w:rPr/>
      </w:pPr>
      <w:r>
        <w:rPr/>
        <w:t>};</w:t>
      </w:r>
    </w:p>
    <w:p>
      <w:pPr>
        <w:pStyle w:val="Heading3"/>
        <w:numPr>
          <w:ilvl w:val="2"/>
          <w:numId w:val="2"/>
        </w:numPr>
        <w:rPr/>
      </w:pPr>
      <w:bookmarkStart w:id="844" w:name="_Toc322855316"/>
      <w:bookmarkStart w:id="845" w:name="_Toc322945158"/>
      <w:bookmarkStart w:id="846" w:name="_Toc323000725"/>
      <w:bookmarkStart w:id="847" w:name="_Toc323024176"/>
      <w:bookmarkStart w:id="848" w:name="_Toc323205510"/>
      <w:bookmarkStart w:id="849" w:name="_Toc323610939"/>
      <w:bookmarkStart w:id="850" w:name="_Toc383864956"/>
      <w:bookmarkStart w:id="851" w:name="_Toc385057993"/>
      <w:bookmarkStart w:id="852" w:name="_Toc405794814"/>
      <w:bookmarkStart w:id="853" w:name="_Toc516500696"/>
      <w:bookmarkStart w:id="854" w:name="_Toc416960032"/>
      <w:bookmarkStart w:id="855" w:name="_Toc395187786"/>
      <w:bookmarkStart w:id="856" w:name="_Toc391471148"/>
      <w:bookmarkStart w:id="857" w:name="_Toc370634431"/>
      <w:bookmarkStart w:id="858" w:name="_Toc72656248"/>
      <w:bookmarkStart w:id="859" w:name="_Toc228807205"/>
      <w:bookmarkStart w:id="860" w:name="_Toc228894679"/>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r>
        <w:rPr/>
        <w:t>PKCS #3 Diffie-Hellman key pair generation</w:t>
      </w:r>
    </w:p>
    <w:p>
      <w:pPr>
        <w:pStyle w:val="Normal"/>
        <w:numPr>
          <w:ilvl w:val="0"/>
          <w:numId w:val="3"/>
        </w:numPr>
        <w:rPr/>
      </w:pPr>
      <w:r>
        <w:rPr/>
        <w:t xml:space="preserve">The PKCS #3 Diffie-Hellman key pair generation mechanism, denoted </w:t>
      </w:r>
      <w:r>
        <w:rPr>
          <w:b/>
        </w:rPr>
        <w:t>CKM_DH_PKCS_KEY_PAIR_GEN</w:t>
      </w:r>
      <w:r>
        <w:rPr/>
        <w:t>, is a key pair generation mechanism based on Diffie-Hellman key agreement, as defined in PKCS #3.  This is what PKCS #3 calls “phase I”.  It does not have a parameter.</w:t>
      </w:r>
    </w:p>
    <w:p>
      <w:pPr>
        <w:pStyle w:val="Normal"/>
        <w:numPr>
          <w:ilvl w:val="0"/>
          <w:numId w:val="3"/>
        </w:numPr>
        <w:rPr/>
      </w:pPr>
      <w:r>
        <w:rPr/>
        <w:t xml:space="preserve">The mechanism generates Diffie-Hellman public/private key pairs with a particular prime and base, as specified in the </w:t>
      </w:r>
      <w:r>
        <w:rPr>
          <w:b/>
        </w:rPr>
        <w:t>CKA_PRIME</w:t>
      </w:r>
      <w:r>
        <w:rPr/>
        <w:t xml:space="preserve"> and </w:t>
      </w:r>
      <w:r>
        <w:rPr>
          <w:b/>
        </w:rPr>
        <w:t>CKA_BASE</w:t>
      </w:r>
      <w:r>
        <w:rPr/>
        <w:t xml:space="preserve"> attributes of the template for the public key. If the </w:t>
      </w:r>
      <w:r>
        <w:rPr>
          <w:b/>
        </w:rPr>
        <w:t>CKA_VALUE_BITS</w:t>
      </w:r>
      <w:r>
        <w:rPr/>
        <w:t xml:space="preserve"> attribute of the private key is specified, the mechanism limits the length in bits of the private value, as described in PKCS #3.  </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public key and the </w:t>
      </w:r>
      <w:r>
        <w:rPr>
          <w:b/>
        </w:rPr>
        <w:t>CKA_CLASS</w:t>
      </w:r>
      <w:r>
        <w:rPr/>
        <w:t xml:space="preserve">, </w:t>
      </w:r>
      <w:r>
        <w:rPr>
          <w:b/>
        </w:rPr>
        <w:t>CKA_KEY_TYPE</w:t>
      </w:r>
      <w:r>
        <w:rPr/>
        <w:t xml:space="preserve">, </w:t>
      </w:r>
      <w:r>
        <w:rPr>
          <w:b/>
        </w:rPr>
        <w:t>CKA_PRIME</w:t>
      </w:r>
      <w:r>
        <w:rPr/>
        <w:t xml:space="preserve">, </w:t>
      </w:r>
      <w:r>
        <w:rPr>
          <w:b/>
        </w:rPr>
        <w:t>CKA_BASE</w:t>
      </w:r>
      <w:r>
        <w:rPr/>
        <w:t xml:space="preserve">, and </w:t>
      </w:r>
      <w:r>
        <w:rPr>
          <w:b/>
        </w:rPr>
        <w:t>CKA_VALUE</w:t>
      </w:r>
      <w:r>
        <w:rPr/>
        <w:t xml:space="preserve"> (and the </w:t>
      </w:r>
      <w:r>
        <w:rPr>
          <w:b/>
        </w:rPr>
        <w:t>CKA_VALUE_BITS</w:t>
      </w:r>
      <w:r>
        <w:rPr/>
        <w:t xml:space="preserve"> attribute, if it is not already provided in the template) attributes to the new private key; other attributes required by the Diffie-Hellman public and private key types must be specified in the templates.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Diffie-Hellman prime sizes, in bits.</w:t>
      </w:r>
    </w:p>
    <w:p>
      <w:pPr>
        <w:pStyle w:val="Heading3"/>
        <w:numPr>
          <w:ilvl w:val="2"/>
          <w:numId w:val="2"/>
        </w:numPr>
        <w:rPr/>
      </w:pPr>
      <w:bookmarkStart w:id="861" w:name="_Toc516500697"/>
      <w:bookmarkStart w:id="862" w:name="_Toc416960033"/>
      <w:bookmarkStart w:id="863" w:name="_Toc395187787"/>
      <w:bookmarkStart w:id="864" w:name="_Toc391471149"/>
      <w:bookmarkStart w:id="865" w:name="_Toc370634432"/>
      <w:bookmarkStart w:id="866" w:name="_Toc72656249"/>
      <w:bookmarkStart w:id="867" w:name="_Toc228807206"/>
      <w:bookmarkStart w:id="868" w:name="_Toc228894680"/>
      <w:bookmarkEnd w:id="861"/>
      <w:bookmarkEnd w:id="862"/>
      <w:bookmarkEnd w:id="863"/>
      <w:bookmarkEnd w:id="864"/>
      <w:bookmarkEnd w:id="865"/>
      <w:bookmarkEnd w:id="866"/>
      <w:bookmarkEnd w:id="867"/>
      <w:bookmarkEnd w:id="868"/>
      <w:r>
        <w:rPr/>
        <w:t>PKCS #3 Diffie-Hellman domain parameter generation</w:t>
      </w:r>
    </w:p>
    <w:p>
      <w:pPr>
        <w:pStyle w:val="Normal"/>
        <w:numPr>
          <w:ilvl w:val="0"/>
          <w:numId w:val="3"/>
        </w:numPr>
        <w:rPr/>
      </w:pPr>
      <w:r>
        <w:rPr/>
        <w:t xml:space="preserve">The PKCS #3 Diffie-Hellman domain parameter generation mechanism, denoted </w:t>
      </w:r>
      <w:r>
        <w:rPr>
          <w:b/>
        </w:rPr>
        <w:t>CKM_DH_PKCS_PARAMETER_GEN</w:t>
      </w:r>
      <w:r>
        <w:rPr/>
        <w:t>, is a domain parameter generation mechanism based on Diffie-Hellman key agreement, as defined in PKCS #3.</w:t>
      </w:r>
    </w:p>
    <w:p>
      <w:pPr>
        <w:pStyle w:val="Normal"/>
        <w:numPr>
          <w:ilvl w:val="0"/>
          <w:numId w:val="3"/>
        </w:numPr>
        <w:rPr/>
      </w:pPr>
      <w:r>
        <w:rPr/>
        <w:t>It does not have a parameter.</w:t>
      </w:r>
    </w:p>
    <w:p>
      <w:pPr>
        <w:pStyle w:val="Normal"/>
        <w:numPr>
          <w:ilvl w:val="0"/>
          <w:numId w:val="3"/>
        </w:numPr>
        <w:rPr/>
      </w:pPr>
      <w:r>
        <w:rPr/>
        <w:t xml:space="preserve">The mechanism generates Diffie-Hellman domain parameters with a particular prime length in bits, as specified in the </w:t>
      </w:r>
      <w:r>
        <w:rPr>
          <w:b/>
        </w:rPr>
        <w:t>CKA_PRIME_BITS</w:t>
      </w:r>
      <w:r>
        <w:rPr/>
        <w:t xml:space="preserve"> attribute of the template.</w:t>
      </w:r>
    </w:p>
    <w:p>
      <w:pPr>
        <w:pStyle w:val="Normal"/>
        <w:numPr>
          <w:ilvl w:val="0"/>
          <w:numId w:val="3"/>
        </w:numPr>
        <w:rPr/>
      </w:pPr>
      <w:r>
        <w:rPr/>
        <w:t xml:space="preserve">The mechanism contributes the </w:t>
      </w:r>
      <w:r>
        <w:rPr>
          <w:b/>
        </w:rPr>
        <w:t>CKA_CLASS</w:t>
      </w:r>
      <w:r>
        <w:rPr/>
        <w:t xml:space="preserve">, </w:t>
      </w:r>
      <w:r>
        <w:rPr>
          <w:b/>
        </w:rPr>
        <w:t>CKA_KEY_TYPE</w:t>
      </w:r>
      <w:r>
        <w:rPr/>
        <w:t xml:space="preserve">, </w:t>
      </w:r>
      <w:r>
        <w:rPr>
          <w:b/>
        </w:rPr>
        <w:t>CKA_PRIME</w:t>
      </w:r>
      <w:r>
        <w:rPr/>
        <w:t xml:space="preserve">, </w:t>
      </w:r>
      <w:r>
        <w:rPr>
          <w:b/>
        </w:rPr>
        <w:t xml:space="preserve">CKA_BASE, </w:t>
      </w:r>
      <w:r>
        <w:rPr/>
        <w:t>and</w:t>
      </w:r>
      <w:r>
        <w:rPr>
          <w:b/>
        </w:rPr>
        <w:t xml:space="preserve"> CKA_PRIME_BITS</w:t>
      </w:r>
      <w:r>
        <w:rPr/>
        <w:t xml:space="preserve"> attributes to the new object. Other attributes supported by the Diffie-Hellman domain parameter types may also be specified in the template,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Diffie-Hellman prime sizes, in bits.</w:t>
      </w:r>
    </w:p>
    <w:p>
      <w:pPr>
        <w:pStyle w:val="Heading3"/>
        <w:numPr>
          <w:ilvl w:val="2"/>
          <w:numId w:val="2"/>
        </w:numPr>
        <w:rPr/>
      </w:pPr>
      <w:bookmarkStart w:id="869" w:name="_Toc516500698"/>
      <w:bookmarkStart w:id="870" w:name="_Toc416960034"/>
      <w:bookmarkStart w:id="871" w:name="_Toc395187788"/>
      <w:bookmarkStart w:id="872" w:name="_Toc391471150"/>
      <w:bookmarkStart w:id="873" w:name="_Toc370634433"/>
      <w:bookmarkStart w:id="874" w:name="_Toc322855317"/>
      <w:bookmarkStart w:id="875" w:name="_Toc322945159"/>
      <w:bookmarkStart w:id="876" w:name="_Toc323000726"/>
      <w:bookmarkStart w:id="877" w:name="_Toc323024177"/>
      <w:bookmarkStart w:id="878" w:name="_Toc323205511"/>
      <w:bookmarkStart w:id="879" w:name="_Toc323610940"/>
      <w:bookmarkStart w:id="880" w:name="_Toc383864957"/>
      <w:bookmarkStart w:id="881" w:name="_Toc385057994"/>
      <w:bookmarkStart w:id="882" w:name="_Toc405794815"/>
      <w:bookmarkStart w:id="883" w:name="_Toc72656250"/>
      <w:bookmarkStart w:id="884" w:name="_Toc228807207"/>
      <w:bookmarkStart w:id="885" w:name="_Toc228894681"/>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r>
        <w:rPr/>
        <w:t>PKCS #3 Diffie-Hellman key derivation</w:t>
      </w:r>
    </w:p>
    <w:p>
      <w:pPr>
        <w:pStyle w:val="Normal"/>
        <w:numPr>
          <w:ilvl w:val="0"/>
          <w:numId w:val="3"/>
        </w:numPr>
        <w:rPr/>
      </w:pPr>
      <w:r>
        <w:rPr/>
        <w:t xml:space="preserve">The PKCS #3 Diffie-Hellman key derivation mechanism, denoted </w:t>
      </w:r>
      <w:r>
        <w:rPr>
          <w:b/>
        </w:rPr>
        <w:t>CKM_DH_PKCS_DERIVE</w:t>
      </w:r>
      <w:r>
        <w:rPr/>
        <w:t>, is a mechanism for key derivation based on Diffie-Hellman key agreement, as defined in PKCS #3. This is what PKCS #3 calls “phase II”.</w:t>
      </w:r>
    </w:p>
    <w:p>
      <w:pPr>
        <w:pStyle w:val="Normal"/>
        <w:numPr>
          <w:ilvl w:val="0"/>
          <w:numId w:val="3"/>
        </w:numPr>
        <w:rPr/>
      </w:pPr>
      <w:r>
        <w:rPr/>
        <w:t>It has a parameter, which is the public value of the other party in the key agreement protocol, represented as a Cryptoki “Big integer” (</w:t>
      </w:r>
      <w:r>
        <w:rPr>
          <w:i/>
        </w:rPr>
        <w:t>i.e.</w:t>
      </w:r>
      <w:r>
        <w:rPr/>
        <w:t>, a sequence of bytes, most-significant byte first).</w:t>
      </w:r>
    </w:p>
    <w:p>
      <w:pPr>
        <w:pStyle w:val="Normal"/>
        <w:numPr>
          <w:ilvl w:val="0"/>
          <w:numId w:val="3"/>
        </w:numPr>
        <w:rPr/>
      </w:pPr>
      <w:r>
        <w:rPr/>
        <w:t xml:space="preserve">This mechanism derives a secret key from a Diffie-Hellman private key and the public value of the other party.  It computes a Diffie-Hellman secret value from the public value and private key according to PKCS #3, and truncates the result according to the </w:t>
      </w:r>
      <w:r>
        <w:rPr>
          <w:b/>
        </w:rPr>
        <w:t>CKA_KEY_TYPE</w:t>
      </w:r>
      <w:r>
        <w:rPr/>
        <w:t xml:space="preserve"> attribute of the template and, if it has one and the key type supports it, the </w:t>
      </w:r>
      <w:r>
        <w:rPr>
          <w:b/>
        </w:rPr>
        <w:t>CKA_VALUE_LEN</w:t>
      </w:r>
      <w:r>
        <w:rPr/>
        <w:t xml:space="preserve"> attribute of the template. (The truncation removes bytes from the leading end of the secret value.) The mechanism contributes the result as the </w:t>
      </w:r>
      <w:r>
        <w:rPr>
          <w:b/>
        </w:rPr>
        <w:t>CKA_VALUE</w:t>
      </w:r>
      <w:r>
        <w:rPr/>
        <w:t xml:space="preserve"> attribute of the new key; other attributes required by the key type must be specified in the template.</w:t>
      </w:r>
    </w:p>
    <w:p>
      <w:pPr>
        <w:pStyle w:val="Normal"/>
        <w:numPr>
          <w:ilvl w:val="0"/>
          <w:numId w:val="3"/>
        </w:numPr>
        <w:rPr/>
      </w:pPr>
      <w:r>
        <w:rPr/>
        <w:t>This mechanism has the following rules about key sensitivity and extractability</w:t>
      </w:r>
      <w:r>
        <w:rPr>
          <w:rStyle w:val="FootnoteAnchor1"/>
        </w:rPr>
        <w:footnoteReference w:id="3"/>
      </w:r>
      <w:r>
        <w:rPr/>
        <w:t>:</w:t>
      </w:r>
    </w:p>
    <w:p>
      <w:pPr>
        <w:pStyle w:val="Normal"/>
        <w:numPr>
          <w:ilvl w:val="0"/>
          <w:numId w:val="23"/>
        </w:numPr>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23"/>
        </w:numPr>
        <w:rPr/>
      </w:pPr>
      <w:r>
        <w:rPr/>
        <w:t xml:space="preserve">If the base key has its </w:t>
      </w:r>
      <w:r>
        <w:rPr>
          <w:b/>
        </w:rPr>
        <w:t>CKA_ALWAYS_SENSITIVE</w:t>
      </w:r>
      <w:r>
        <w:rPr/>
        <w:t xml:space="preserve"> attribute set to CK_FALSE, then the derived key will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23"/>
        </w:numPr>
        <w:rPr/>
      </w:pPr>
      <w:r>
        <w:rPr/>
        <w:t xml:space="preserve">Similarly, if the base key has its </w:t>
      </w:r>
      <w:r>
        <w:rPr>
          <w:b/>
        </w:rPr>
        <w:t>CKA_NEVER_EXTRACTABLE</w:t>
      </w:r>
      <w:r>
        <w:rPr/>
        <w:t xml:space="preserve"> attribute set to CK_FALSE, then the derived key will,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Diffie-Hellman prime sizes, in bits.</w:t>
      </w:r>
    </w:p>
    <w:p>
      <w:pPr>
        <w:pStyle w:val="Heading3"/>
        <w:numPr>
          <w:ilvl w:val="2"/>
          <w:numId w:val="2"/>
        </w:numPr>
        <w:rPr/>
      </w:pPr>
      <w:bookmarkStart w:id="886" w:name="_Toc516500699"/>
      <w:bookmarkStart w:id="887" w:name="_Toc416960035"/>
      <w:bookmarkStart w:id="888" w:name="_Toc395187789"/>
      <w:bookmarkStart w:id="889" w:name="_Toc391471151"/>
      <w:bookmarkStart w:id="890" w:name="_Toc370634434"/>
      <w:bookmarkStart w:id="891" w:name="_Toc72656253"/>
      <w:bookmarkStart w:id="892" w:name="_Toc228807208"/>
      <w:bookmarkStart w:id="893" w:name="_Toc228894682"/>
      <w:bookmarkEnd w:id="886"/>
      <w:bookmarkEnd w:id="887"/>
      <w:bookmarkEnd w:id="888"/>
      <w:bookmarkEnd w:id="889"/>
      <w:bookmarkEnd w:id="890"/>
      <w:bookmarkEnd w:id="891"/>
      <w:bookmarkEnd w:id="892"/>
      <w:bookmarkEnd w:id="893"/>
      <w:r>
        <w:rPr/>
        <w:t>X9.42 Diffie-Hellman mechanism parameters</w:t>
      </w:r>
    </w:p>
    <w:p>
      <w:pPr>
        <w:pStyle w:val="Normal"/>
        <w:keepNext/>
        <w:numPr>
          <w:ilvl w:val="0"/>
          <w:numId w:val="10"/>
        </w:numPr>
        <w:spacing w:before="0" w:after="240"/>
        <w:jc w:val="both"/>
        <w:rPr>
          <w:rFonts w:cs="Arial"/>
          <w:b/>
          <w:b/>
        </w:rPr>
      </w:pPr>
      <w:r>
        <w:rPr>
          <w:rFonts w:cs="Arial"/>
          <w:b/>
        </w:rPr>
        <w:t>CK_X9_42_DH_KDF_TYPE, CK_X9_42_DH_KDF_TYPE_PTR</w:t>
      </w:r>
    </w:p>
    <w:p>
      <w:pPr>
        <w:pStyle w:val="Normal"/>
        <w:numPr>
          <w:ilvl w:val="0"/>
          <w:numId w:val="3"/>
        </w:numPr>
        <w:rPr/>
      </w:pPr>
      <w:r>
        <w:rPr>
          <w:b/>
        </w:rPr>
        <w:t>CK_X9_42_DH_KDF_TYPE</w:t>
      </w:r>
      <w:r>
        <w:rPr/>
        <w:t xml:space="preserve"> is used to indicate the Key Derivation Function (KDF) applied to derive keying data from a shared secret.  The key derivation function will be used by the X9.42 Diffie-Hellman key agreement schemes.  It is defined as follows:</w:t>
      </w:r>
    </w:p>
    <w:p>
      <w:pPr>
        <w:pStyle w:val="CCode"/>
        <w:numPr>
          <w:ilvl w:val="0"/>
          <w:numId w:val="3"/>
        </w:numPr>
        <w:rPr/>
      </w:pPr>
      <w:r>
        <w:rPr>
          <w:highlight w:val="yellow"/>
        </w:rPr>
        <w:t>typedef CK_ULONG CK_X9_42_DH_KDF_TYPE;</w:t>
      </w:r>
    </w:p>
    <w:p>
      <w:pPr>
        <w:pStyle w:val="CCode"/>
        <w:numPr>
          <w:ilvl w:val="0"/>
          <w:numId w:val="3"/>
        </w:numPr>
        <w:rPr>
          <w:rFonts w:ascii="Arial" w:hAnsi="Arial"/>
        </w:rPr>
      </w:pPr>
      <w:r>
        <w:rPr>
          <w:rFonts w:ascii="Arial" w:hAnsi="Arial"/>
        </w:rPr>
      </w:r>
    </w:p>
    <w:p>
      <w:pPr>
        <w:pStyle w:val="Normal"/>
        <w:numPr>
          <w:ilvl w:val="0"/>
          <w:numId w:val="3"/>
        </w:numPr>
        <w:rPr/>
      </w:pPr>
      <w:r>
        <w:rPr/>
        <w:t>The following table lists the defined functions.</w:t>
      </w:r>
    </w:p>
    <w:p>
      <w:pPr>
        <w:pStyle w:val="Caption1"/>
        <w:numPr>
          <w:ilvl w:val="0"/>
          <w:numId w:val="3"/>
        </w:numPr>
        <w:rPr/>
      </w:pPr>
      <w:bookmarkStart w:id="894" w:name="_Toc228807521"/>
      <w:r>
        <w:rPr/>
        <w:t xml:space="preserve">Table </w:t>
      </w:r>
      <w:r>
        <w:rPr>
          <w:szCs w:val="18"/>
        </w:rPr>
        <w:fldChar w:fldCharType="begin"/>
      </w:r>
      <w:r>
        <w:instrText> SEQ Table \* ARABIC </w:instrText>
      </w:r>
      <w:r>
        <w:fldChar w:fldCharType="separate"/>
      </w:r>
      <w:r>
        <w:t>52</w:t>
      </w:r>
      <w:r>
        <w:fldChar w:fldCharType="end"/>
      </w:r>
      <w:bookmarkEnd w:id="894"/>
      <w:r>
        <w:rPr/>
        <w:t>, X9.42 Diffie-Hellman Key Derivation Functions</w:t>
      </w:r>
    </w:p>
    <w:tbl>
      <w:tblPr>
        <w:tblW w:w="4500" w:type="dxa"/>
        <w:jc w:val="left"/>
        <w:tblInd w:w="108"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107" w:type="dxa"/>
          <w:bottom w:w="0" w:type="dxa"/>
          <w:right w:w="108" w:type="dxa"/>
        </w:tblCellMar>
        <w:tblLook w:val="04a0" w:noVBand="1" w:noHBand="0" w:lastColumn="0" w:firstColumn="1" w:lastRow="0" w:firstRow="1"/>
      </w:tblPr>
      <w:tblGrid>
        <w:gridCol w:w="4500"/>
      </w:tblGrid>
      <w:tr>
        <w:trPr/>
        <w:tc>
          <w:tcPr>
            <w:tcW w:w="4500"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b/>
                <w:b/>
                <w:sz w:val="20"/>
              </w:rPr>
            </w:pPr>
            <w:r>
              <w:rPr>
                <w:rFonts w:cs="Arial" w:ascii="Arial" w:hAnsi="Arial"/>
                <w:b/>
                <w:sz w:val="20"/>
              </w:rPr>
              <w:t>Source Identifier</w:t>
            </w:r>
          </w:p>
        </w:tc>
      </w:tr>
      <w:tr>
        <w:trPr/>
        <w:tc>
          <w:tcPr>
            <w:tcW w:w="45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CKD_NULL</w:t>
            </w:r>
          </w:p>
        </w:tc>
      </w:tr>
      <w:tr>
        <w:trPr/>
        <w:tc>
          <w:tcPr>
            <w:tcW w:w="45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CKD_SHA1_KDF_ASN1</w:t>
            </w:r>
          </w:p>
        </w:tc>
      </w:tr>
      <w:tr>
        <w:trPr/>
        <w:tc>
          <w:tcPr>
            <w:tcW w:w="4500" w:type="dxa"/>
            <w:tcBorders>
              <w:top w:val="single" w:sz="6"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CKD_SHA1_KDF_CONCATENATE</w:t>
            </w:r>
          </w:p>
        </w:tc>
      </w:tr>
    </w:tbl>
    <w:p>
      <w:pPr>
        <w:pStyle w:val="Normal"/>
        <w:numPr>
          <w:ilvl w:val="0"/>
          <w:numId w:val="3"/>
        </w:numPr>
        <w:rPr/>
      </w:pPr>
      <w:r>
        <w:rPr/>
        <w:t xml:space="preserve">The key derivation function </w:t>
      </w:r>
      <w:r>
        <w:rPr>
          <w:b/>
        </w:rPr>
        <w:t>CKD_NULL</w:t>
      </w:r>
      <w:r>
        <w:rPr/>
        <w:t xml:space="preserve"> produces a raw shared secret value without applying any key derivation function whereas the key derivation functions </w:t>
      </w:r>
      <w:r>
        <w:rPr>
          <w:b/>
        </w:rPr>
        <w:t>CKD_SHA1_KDF_ASN1</w:t>
      </w:r>
      <w:r>
        <w:rPr/>
        <w:t xml:space="preserve"> and </w:t>
      </w:r>
      <w:r>
        <w:rPr>
          <w:b/>
        </w:rPr>
        <w:t>CKD_SHA1_KDF_CONCATENATE</w:t>
      </w:r>
      <w:r>
        <w:rPr/>
        <w:t>, which are both based on SHA-1, derive keying data from the shared secret value as defined in the ANSI X9.42 standard.</w:t>
      </w:r>
    </w:p>
    <w:p>
      <w:pPr>
        <w:pStyle w:val="Normal"/>
        <w:numPr>
          <w:ilvl w:val="0"/>
          <w:numId w:val="3"/>
        </w:numPr>
        <w:rPr/>
      </w:pPr>
      <w:r>
        <w:rPr>
          <w:b/>
          <w:highlight w:val="green"/>
        </w:rPr>
        <w:t>CK_X9_42_DH_KDF_TYPE_PTR</w:t>
      </w:r>
      <w:r>
        <w:rPr>
          <w:highlight w:val="green"/>
        </w:rPr>
        <w:t xml:space="preserve"> is a pointer to a </w:t>
      </w:r>
      <w:r>
        <w:rPr>
          <w:b/>
          <w:highlight w:val="green"/>
        </w:rPr>
        <w:t>CK_X9_42_DH_KDF_TYPE</w:t>
      </w:r>
      <w:r>
        <w:rPr>
          <w:highlight w:val="green"/>
        </w:rPr>
        <w:t>.</w:t>
      </w:r>
    </w:p>
    <w:p>
      <w:pPr>
        <w:pStyle w:val="Name"/>
        <w:numPr>
          <w:ilvl w:val="0"/>
          <w:numId w:val="13"/>
        </w:numPr>
        <w:rPr>
          <w:rFonts w:ascii="Arial" w:hAnsi="Arial" w:cs="Arial"/>
        </w:rPr>
      </w:pPr>
      <w:bookmarkStart w:id="895" w:name="_Toc72656254"/>
      <w:bookmarkStart w:id="896" w:name="_Toc228807209"/>
      <w:bookmarkEnd w:id="895"/>
      <w:bookmarkEnd w:id="896"/>
      <w:r>
        <w:rPr>
          <w:rFonts w:cs="Arial" w:ascii="Arial" w:hAnsi="Arial"/>
        </w:rPr>
        <w:t>CK_X9_42_DH1_DERIVE_PARAMS, CK_X9_42_DH1_DERIVE_PARAMS_PTR</w:t>
      </w:r>
    </w:p>
    <w:p>
      <w:pPr>
        <w:pStyle w:val="Normal"/>
        <w:numPr>
          <w:ilvl w:val="0"/>
          <w:numId w:val="3"/>
        </w:numPr>
        <w:rPr/>
      </w:pPr>
      <w:r>
        <w:rPr>
          <w:b/>
        </w:rPr>
        <w:t>CK_X9_42_DH1_DERIVE_PARAMS</w:t>
      </w:r>
      <w:r>
        <w:rPr/>
        <w:t xml:space="preserve"> is a structure that provides the parameters to the </w:t>
      </w:r>
      <w:r>
        <w:rPr>
          <w:b/>
        </w:rPr>
        <w:t>CKM_X9_42_DH_DERIVE</w:t>
      </w:r>
      <w:r>
        <w:rPr/>
        <w:t xml:space="preserve"> key derivation mechanism, where each party contributes one key pair.  The structure is defined as follows:</w:t>
      </w:r>
    </w:p>
    <w:p>
      <w:pPr>
        <w:pStyle w:val="CCode"/>
        <w:numPr>
          <w:ilvl w:val="0"/>
          <w:numId w:val="3"/>
        </w:numPr>
        <w:rPr>
          <w:highlight w:val="yellow"/>
        </w:rPr>
      </w:pPr>
      <w:r>
        <w:rPr>
          <w:highlight w:val="yellow"/>
        </w:rPr>
        <w:t>typedef struct CK_X9_42_DH1_DERIVE_PARAMS {</w:t>
      </w:r>
    </w:p>
    <w:p>
      <w:pPr>
        <w:pStyle w:val="CCode"/>
        <w:numPr>
          <w:ilvl w:val="0"/>
          <w:numId w:val="3"/>
        </w:numPr>
        <w:rPr>
          <w:highlight w:val="yellow"/>
        </w:rPr>
      </w:pPr>
      <w:r>
        <w:rPr>
          <w:highlight w:val="yellow"/>
        </w:rPr>
        <w:tab/>
        <w:t>CK_X9_42_DH_KDF_TYPE kdf;</w:t>
      </w:r>
    </w:p>
    <w:p>
      <w:pPr>
        <w:pStyle w:val="CCode"/>
        <w:numPr>
          <w:ilvl w:val="0"/>
          <w:numId w:val="3"/>
        </w:numPr>
        <w:rPr>
          <w:highlight w:val="yellow"/>
        </w:rPr>
      </w:pPr>
      <w:r>
        <w:rPr>
          <w:highlight w:val="yellow"/>
        </w:rPr>
        <w:tab/>
        <w:t>CK_ULONG ulOtherInfoLen;</w:t>
      </w:r>
    </w:p>
    <w:p>
      <w:pPr>
        <w:pStyle w:val="CCode"/>
        <w:numPr>
          <w:ilvl w:val="0"/>
          <w:numId w:val="3"/>
        </w:numPr>
        <w:rPr>
          <w:highlight w:val="yellow"/>
        </w:rPr>
      </w:pPr>
      <w:r>
        <w:rPr>
          <w:highlight w:val="yellow"/>
        </w:rPr>
        <w:tab/>
        <w:t>CK_BYTE_PTR pOtherInfo;</w:t>
      </w:r>
    </w:p>
    <w:p>
      <w:pPr>
        <w:pStyle w:val="CCode"/>
        <w:numPr>
          <w:ilvl w:val="0"/>
          <w:numId w:val="3"/>
        </w:numPr>
        <w:rPr>
          <w:highlight w:val="yellow"/>
        </w:rPr>
      </w:pPr>
      <w:r>
        <w:rPr>
          <w:highlight w:val="yellow"/>
        </w:rPr>
        <w:tab/>
        <w:t>CK_ULONG ulPublicDataLen;</w:t>
      </w:r>
    </w:p>
    <w:p>
      <w:pPr>
        <w:pStyle w:val="CCode"/>
        <w:numPr>
          <w:ilvl w:val="0"/>
          <w:numId w:val="3"/>
        </w:numPr>
        <w:rPr>
          <w:highlight w:val="yellow"/>
        </w:rPr>
      </w:pPr>
      <w:r>
        <w:rPr>
          <w:highlight w:val="yellow"/>
        </w:rPr>
        <w:tab/>
        <w:t>CK_BYTE_PTR pPublicData;</w:t>
      </w:r>
    </w:p>
    <w:p>
      <w:pPr>
        <w:pStyle w:val="CCode"/>
        <w:numPr>
          <w:ilvl w:val="0"/>
          <w:numId w:val="3"/>
        </w:numPr>
        <w:rPr/>
      </w:pPr>
      <w:r>
        <w:rPr>
          <w:highlight w:val="yellow"/>
        </w:rPr>
        <w:t>} CK_X9_42_DH1_DERIVE_PARAMS;</w:t>
      </w:r>
    </w:p>
    <w:p>
      <w:pPr>
        <w:pStyle w:val="CCode"/>
        <w:numPr>
          <w:ilvl w:val="0"/>
          <w:numId w:val="3"/>
        </w:numPr>
        <w:rPr/>
      </w:pPr>
      <w:r>
        <w:rPr/>
      </w:r>
    </w:p>
    <w:p>
      <w:pPr>
        <w:pStyle w:val="Normal"/>
        <w:numPr>
          <w:ilvl w:val="0"/>
          <w:numId w:val="3"/>
        </w:numPr>
        <w:rPr/>
      </w:pPr>
      <w:r>
        <w:rPr/>
        <w:t>The fields of the structure have the following meanings:</w:t>
      </w:r>
    </w:p>
    <w:p>
      <w:pPr>
        <w:pStyle w:val="Definition1"/>
        <w:numPr>
          <w:ilvl w:val="0"/>
          <w:numId w:val="3"/>
        </w:numPr>
        <w:rPr/>
      </w:pPr>
      <w:r>
        <w:rPr/>
        <w:tab/>
        <w:t>kdf</w:t>
        <w:tab/>
        <w:t>key derivation function used on the shared secret value</w:t>
      </w:r>
    </w:p>
    <w:p>
      <w:pPr>
        <w:pStyle w:val="Definition1"/>
        <w:numPr>
          <w:ilvl w:val="0"/>
          <w:numId w:val="3"/>
        </w:numPr>
        <w:rPr/>
      </w:pPr>
      <w:r>
        <w:rPr/>
        <w:tab/>
        <w:t>ulOtherInfoLen</w:t>
        <w:tab/>
        <w:t>the length in bytes of the other info</w:t>
      </w:r>
    </w:p>
    <w:p>
      <w:pPr>
        <w:pStyle w:val="Definition1"/>
        <w:numPr>
          <w:ilvl w:val="0"/>
          <w:numId w:val="3"/>
        </w:numPr>
        <w:rPr/>
      </w:pPr>
      <w:r>
        <w:rPr/>
        <w:tab/>
        <w:t>pOtherInfo</w:t>
        <w:tab/>
        <w:t>some data shared between the two parties</w:t>
      </w:r>
    </w:p>
    <w:p>
      <w:pPr>
        <w:pStyle w:val="Definition1"/>
        <w:numPr>
          <w:ilvl w:val="0"/>
          <w:numId w:val="3"/>
        </w:numPr>
        <w:rPr/>
      </w:pPr>
      <w:r>
        <w:rPr/>
        <w:tab/>
        <w:t>ulPublicDataLen</w:t>
        <w:tab/>
        <w:t>the length in bytes of the other party’s X9.42 Diffie-Hellman public key</w:t>
      </w:r>
    </w:p>
    <w:p>
      <w:pPr>
        <w:pStyle w:val="Definition1"/>
        <w:numPr>
          <w:ilvl w:val="0"/>
          <w:numId w:val="3"/>
        </w:numPr>
        <w:rPr/>
      </w:pPr>
      <w:r>
        <w:rPr/>
        <w:tab/>
        <w:t>pPublicData</w:t>
        <w:tab/>
        <w:t>pointer to other party’s X9.42 Diffie-Hellman public key value</w:t>
      </w:r>
    </w:p>
    <w:p>
      <w:pPr>
        <w:pStyle w:val="Normal"/>
        <w:numPr>
          <w:ilvl w:val="0"/>
          <w:numId w:val="3"/>
        </w:numPr>
        <w:rPr/>
      </w:pPr>
      <w:r>
        <w:rPr/>
        <w:t xml:space="preserve">With the key derivation function </w:t>
      </w:r>
      <w:r>
        <w:rPr>
          <w:b/>
        </w:rPr>
        <w:t>CKD_NULL</w:t>
      </w:r>
      <w:r>
        <w:rPr/>
        <w:t xml:space="preserve">, </w:t>
      </w:r>
      <w:r>
        <w:rPr>
          <w:i/>
        </w:rPr>
        <w:t>pOtherInfo</w:t>
      </w:r>
      <w:r>
        <w:rPr/>
        <w:t xml:space="preserve"> must be NULL and </w:t>
      </w:r>
      <w:r>
        <w:rPr>
          <w:i/>
        </w:rPr>
        <w:t>ulOtherInfoLen</w:t>
      </w:r>
      <w:r>
        <w:rPr/>
        <w:t xml:space="preserve"> must be zero.  With the key derivation function </w:t>
      </w:r>
      <w:r>
        <w:rPr>
          <w:b/>
        </w:rPr>
        <w:t>CKD_SHA1_KDF_ASN1</w:t>
      </w:r>
      <w:r>
        <w:rPr/>
        <w:t xml:space="preserve">, </w:t>
      </w:r>
      <w:r>
        <w:rPr>
          <w:i/>
        </w:rPr>
        <w:t>pOtherInfo</w:t>
      </w:r>
      <w:r>
        <w:rPr/>
        <w:t xml:space="preserve"> must be supplied, which contains an octet string, specified in ASN.1 DER encoding, consisting of mandatory and optional data shared by the two parties intending to share the shared secret.  With the key derivation function </w:t>
      </w:r>
      <w:r>
        <w:rPr>
          <w:b/>
        </w:rPr>
        <w:t>CKD_SHA1_KDF_CONCATENATE</w:t>
      </w:r>
      <w:r>
        <w:rPr/>
        <w:t xml:space="preserve">, an optional </w:t>
      </w:r>
      <w:r>
        <w:rPr>
          <w:i/>
        </w:rPr>
        <w:t>pOtherInfo</w:t>
      </w:r>
      <w:r>
        <w:rPr/>
        <w:t xml:space="preserve"> may be supplied, which consists of some data shared by the two parties intending to share the shared secret.  Otherwise, </w:t>
      </w:r>
      <w:r>
        <w:rPr>
          <w:i/>
        </w:rPr>
        <w:t>pOtherInfo</w:t>
      </w:r>
      <w:r>
        <w:rPr/>
        <w:t xml:space="preserve"> must be NULL and </w:t>
      </w:r>
      <w:r>
        <w:rPr>
          <w:i/>
        </w:rPr>
        <w:t>ulOtherInfoLen</w:t>
      </w:r>
      <w:r>
        <w:rPr/>
        <w:t xml:space="preserve"> must be zero.</w:t>
      </w:r>
    </w:p>
    <w:p>
      <w:pPr>
        <w:pStyle w:val="Normal"/>
        <w:numPr>
          <w:ilvl w:val="0"/>
          <w:numId w:val="3"/>
        </w:numPr>
        <w:rPr>
          <w:smallCaps/>
        </w:rPr>
      </w:pPr>
      <w:r>
        <w:rPr>
          <w:b/>
          <w:highlight w:val="green"/>
        </w:rPr>
        <w:t>CK_X9_42_DH1_DERIVE_PARAMS_PTR</w:t>
      </w:r>
      <w:r>
        <w:rPr>
          <w:highlight w:val="green"/>
        </w:rPr>
        <w:t xml:space="preserve"> is a pointer to a </w:t>
      </w:r>
      <w:r>
        <w:rPr>
          <w:b/>
          <w:highlight w:val="green"/>
        </w:rPr>
        <w:t>CK_X9_42_DH1_DERIVE_PARAMS</w:t>
      </w:r>
      <w:r>
        <w:rPr>
          <w:highlight w:val="green"/>
        </w:rPr>
        <w:t>.</w:t>
      </w:r>
    </w:p>
    <w:p>
      <w:pPr>
        <w:pStyle w:val="Name"/>
        <w:numPr>
          <w:ilvl w:val="0"/>
          <w:numId w:val="14"/>
        </w:numPr>
        <w:rPr>
          <w:rFonts w:ascii="Arial" w:hAnsi="Arial" w:cs="Arial"/>
        </w:rPr>
      </w:pPr>
      <w:bookmarkStart w:id="897" w:name="_Toc72656255"/>
      <w:bookmarkStart w:id="898" w:name="_Toc228807210"/>
      <w:bookmarkEnd w:id="897"/>
      <w:bookmarkEnd w:id="898"/>
      <w:r>
        <w:rPr>
          <w:rFonts w:cs="Arial" w:ascii="Arial" w:hAnsi="Arial"/>
        </w:rPr>
        <w:t>CK_X9_42_DH2_DERIVE_PARAMS, CK_X9_42_DH2_DERIVE_PARAMS_PTR</w:t>
      </w:r>
    </w:p>
    <w:p>
      <w:pPr>
        <w:pStyle w:val="Normal"/>
        <w:numPr>
          <w:ilvl w:val="0"/>
          <w:numId w:val="3"/>
        </w:numPr>
        <w:rPr/>
      </w:pPr>
      <w:r>
        <w:rPr>
          <w:b/>
        </w:rPr>
        <w:t>CK_X9_42_DH2_DERIVE_PARAMS</w:t>
      </w:r>
      <w:r>
        <w:rPr/>
        <w:t xml:space="preserve"> is a structure that provides the parameters to the </w:t>
      </w:r>
      <w:r>
        <w:rPr>
          <w:b/>
        </w:rPr>
        <w:t>CKM_X9_42_DH_HYBRID_DERIVE</w:t>
      </w:r>
      <w:r>
        <w:rPr/>
        <w:t xml:space="preserve"> and </w:t>
      </w:r>
      <w:r>
        <w:rPr>
          <w:b/>
        </w:rPr>
        <w:t>CKM_X9_42_MQV_DERIVE</w:t>
      </w:r>
      <w:r>
        <w:rPr/>
        <w:t xml:space="preserve"> key derivation mechanisms, where each party contributes two key pairs.  The structure is defined as follows:</w:t>
      </w:r>
    </w:p>
    <w:p>
      <w:pPr>
        <w:pStyle w:val="CCode"/>
        <w:numPr>
          <w:ilvl w:val="0"/>
          <w:numId w:val="3"/>
        </w:numPr>
        <w:rPr>
          <w:highlight w:val="yellow"/>
        </w:rPr>
      </w:pPr>
      <w:r>
        <w:rPr>
          <w:highlight w:val="yellow"/>
        </w:rPr>
        <w:t>typedef struct CK_X9_42_DH2_DERIVE_PARAMS {</w:t>
      </w:r>
    </w:p>
    <w:p>
      <w:pPr>
        <w:pStyle w:val="CCode"/>
        <w:numPr>
          <w:ilvl w:val="0"/>
          <w:numId w:val="3"/>
        </w:numPr>
        <w:rPr>
          <w:highlight w:val="yellow"/>
        </w:rPr>
      </w:pPr>
      <w:r>
        <w:rPr>
          <w:highlight w:val="yellow"/>
        </w:rPr>
        <w:tab/>
        <w:t>CK_X9_42_DH_KDF_TYPE kdf;</w:t>
      </w:r>
    </w:p>
    <w:p>
      <w:pPr>
        <w:pStyle w:val="CCode"/>
        <w:numPr>
          <w:ilvl w:val="0"/>
          <w:numId w:val="3"/>
        </w:numPr>
        <w:rPr>
          <w:highlight w:val="yellow"/>
        </w:rPr>
      </w:pPr>
      <w:r>
        <w:rPr>
          <w:highlight w:val="yellow"/>
        </w:rPr>
        <w:tab/>
        <w:t>CK_ULONG ulOtherInfoLen;</w:t>
      </w:r>
    </w:p>
    <w:p>
      <w:pPr>
        <w:pStyle w:val="CCode"/>
        <w:numPr>
          <w:ilvl w:val="0"/>
          <w:numId w:val="3"/>
        </w:numPr>
        <w:rPr>
          <w:highlight w:val="yellow"/>
        </w:rPr>
      </w:pPr>
      <w:r>
        <w:rPr>
          <w:highlight w:val="yellow"/>
        </w:rPr>
        <w:tab/>
        <w:t>CK_BYTE_PTR pOtherInfo;</w:t>
      </w:r>
    </w:p>
    <w:p>
      <w:pPr>
        <w:pStyle w:val="CCode"/>
        <w:numPr>
          <w:ilvl w:val="0"/>
          <w:numId w:val="3"/>
        </w:numPr>
        <w:rPr>
          <w:highlight w:val="yellow"/>
        </w:rPr>
      </w:pPr>
      <w:r>
        <w:rPr>
          <w:highlight w:val="yellow"/>
        </w:rPr>
        <w:tab/>
        <w:t>CK_ULONG ulPublicDataLen;</w:t>
      </w:r>
    </w:p>
    <w:p>
      <w:pPr>
        <w:pStyle w:val="CCode"/>
        <w:numPr>
          <w:ilvl w:val="0"/>
          <w:numId w:val="3"/>
        </w:numPr>
        <w:rPr>
          <w:highlight w:val="yellow"/>
        </w:rPr>
      </w:pPr>
      <w:r>
        <w:rPr>
          <w:highlight w:val="yellow"/>
        </w:rPr>
        <w:tab/>
        <w:t>CK_BYTE_PTR pPublicData;</w:t>
      </w:r>
    </w:p>
    <w:p>
      <w:pPr>
        <w:pStyle w:val="CCode"/>
        <w:numPr>
          <w:ilvl w:val="0"/>
          <w:numId w:val="3"/>
        </w:numPr>
        <w:rPr>
          <w:highlight w:val="yellow"/>
        </w:rPr>
      </w:pPr>
      <w:r>
        <w:rPr>
          <w:highlight w:val="yellow"/>
        </w:rPr>
        <w:tab/>
        <w:t>CK_ULONG ulPrivateDataLen;</w:t>
      </w:r>
    </w:p>
    <w:p>
      <w:pPr>
        <w:pStyle w:val="CCode"/>
        <w:numPr>
          <w:ilvl w:val="0"/>
          <w:numId w:val="3"/>
        </w:numPr>
        <w:rPr>
          <w:highlight w:val="yellow"/>
        </w:rPr>
      </w:pPr>
      <w:r>
        <w:rPr>
          <w:highlight w:val="yellow"/>
        </w:rPr>
        <w:tab/>
        <w:t>CK_OBJECT_HANDLE hPrivateData;</w:t>
      </w:r>
    </w:p>
    <w:p>
      <w:pPr>
        <w:pStyle w:val="CCode"/>
        <w:numPr>
          <w:ilvl w:val="0"/>
          <w:numId w:val="3"/>
        </w:numPr>
        <w:rPr>
          <w:highlight w:val="yellow"/>
        </w:rPr>
      </w:pPr>
      <w:r>
        <w:rPr>
          <w:highlight w:val="yellow"/>
        </w:rPr>
        <w:tab/>
        <w:t>CK_ULONG ulPublicDataLen2;</w:t>
      </w:r>
    </w:p>
    <w:p>
      <w:pPr>
        <w:pStyle w:val="CCode"/>
        <w:numPr>
          <w:ilvl w:val="0"/>
          <w:numId w:val="3"/>
        </w:numPr>
        <w:rPr>
          <w:highlight w:val="yellow"/>
        </w:rPr>
      </w:pPr>
      <w:r>
        <w:rPr>
          <w:highlight w:val="yellow"/>
        </w:rPr>
        <w:tab/>
        <w:t>CK_BYTE_PTR pPublicData2;</w:t>
      </w:r>
    </w:p>
    <w:p>
      <w:pPr>
        <w:pStyle w:val="CCode"/>
        <w:numPr>
          <w:ilvl w:val="0"/>
          <w:numId w:val="3"/>
        </w:numPr>
        <w:rPr/>
      </w:pPr>
      <w:r>
        <w:rPr>
          <w:highlight w:val="yellow"/>
        </w:rPr>
        <w:t>} CK_X9_42_DH2_DERIVE_PARAMS;</w:t>
      </w:r>
    </w:p>
    <w:p>
      <w:pPr>
        <w:pStyle w:val="CCode"/>
        <w:numPr>
          <w:ilvl w:val="0"/>
          <w:numId w:val="3"/>
        </w:numPr>
        <w:rPr>
          <w:rFonts w:ascii="Arial" w:hAnsi="Arial"/>
        </w:rPr>
      </w:pPr>
      <w:r>
        <w:rPr>
          <w:rFonts w:ascii="Arial" w:hAnsi="Arial"/>
        </w:rPr>
      </w:r>
    </w:p>
    <w:p>
      <w:pPr>
        <w:pStyle w:val="Normal"/>
        <w:numPr>
          <w:ilvl w:val="0"/>
          <w:numId w:val="3"/>
        </w:numPr>
        <w:rPr/>
      </w:pPr>
      <w:r>
        <w:rPr/>
        <w:t>The fields of the structure have the following meanings:</w:t>
      </w:r>
    </w:p>
    <w:p>
      <w:pPr>
        <w:pStyle w:val="Definition1"/>
        <w:numPr>
          <w:ilvl w:val="0"/>
          <w:numId w:val="3"/>
        </w:numPr>
        <w:rPr/>
      </w:pPr>
      <w:r>
        <w:rPr/>
        <w:tab/>
        <w:t>kdf</w:t>
        <w:tab/>
        <w:t>key derivation function used on the shared secret value</w:t>
      </w:r>
    </w:p>
    <w:p>
      <w:pPr>
        <w:pStyle w:val="Definition1"/>
        <w:numPr>
          <w:ilvl w:val="0"/>
          <w:numId w:val="3"/>
        </w:numPr>
        <w:rPr/>
      </w:pPr>
      <w:r>
        <w:rPr/>
        <w:tab/>
        <w:t>ulOtherInfoLen</w:t>
        <w:tab/>
        <w:t>the length in bytes of the other info</w:t>
      </w:r>
    </w:p>
    <w:p>
      <w:pPr>
        <w:pStyle w:val="Definition1"/>
        <w:numPr>
          <w:ilvl w:val="0"/>
          <w:numId w:val="3"/>
        </w:numPr>
        <w:rPr/>
      </w:pPr>
      <w:r>
        <w:rPr/>
        <w:tab/>
        <w:t>pOtherInfo</w:t>
        <w:tab/>
        <w:t>some data shared between the two parties</w:t>
      </w:r>
    </w:p>
    <w:p>
      <w:pPr>
        <w:pStyle w:val="Definition1"/>
        <w:numPr>
          <w:ilvl w:val="0"/>
          <w:numId w:val="3"/>
        </w:numPr>
        <w:rPr/>
      </w:pPr>
      <w:r>
        <w:rPr/>
        <w:tab/>
        <w:t>ulPublicDataLen</w:t>
        <w:tab/>
        <w:t>the length in bytes of the other party’s first X9.42 Diffie-Hellman public key</w:t>
      </w:r>
    </w:p>
    <w:p>
      <w:pPr>
        <w:pStyle w:val="Definition1"/>
        <w:numPr>
          <w:ilvl w:val="0"/>
          <w:numId w:val="3"/>
        </w:numPr>
        <w:rPr/>
      </w:pPr>
      <w:r>
        <w:rPr/>
        <w:tab/>
        <w:t>pPublicData</w:t>
        <w:tab/>
        <w:t>pointer to other party’s first X9.42 Diffie-Hellman public key value</w:t>
      </w:r>
    </w:p>
    <w:p>
      <w:pPr>
        <w:pStyle w:val="Definition1"/>
        <w:numPr>
          <w:ilvl w:val="0"/>
          <w:numId w:val="3"/>
        </w:numPr>
        <w:rPr/>
      </w:pPr>
      <w:r>
        <w:rPr/>
        <w:tab/>
        <w:t>ulPrivateDataLen</w:t>
        <w:tab/>
        <w:t>the length in bytes of the second X9.42 Diffie-Hellman private key</w:t>
      </w:r>
    </w:p>
    <w:p>
      <w:pPr>
        <w:pStyle w:val="Definition1"/>
        <w:numPr>
          <w:ilvl w:val="0"/>
          <w:numId w:val="3"/>
        </w:numPr>
        <w:rPr/>
      </w:pPr>
      <w:r>
        <w:rPr/>
        <w:tab/>
        <w:t>hPrivateData</w:t>
        <w:tab/>
        <w:t>key handle for second X9.42 Diffie-Hellman private key value</w:t>
      </w:r>
    </w:p>
    <w:p>
      <w:pPr>
        <w:pStyle w:val="Definition1"/>
        <w:numPr>
          <w:ilvl w:val="0"/>
          <w:numId w:val="3"/>
        </w:numPr>
        <w:rPr/>
      </w:pPr>
      <w:r>
        <w:rPr/>
        <w:tab/>
        <w:t>ulPublicDataLen2</w:t>
        <w:tab/>
        <w:t>the length in bytes of the other party’s second X9.42 Diffie-Hellman public key</w:t>
      </w:r>
    </w:p>
    <w:p>
      <w:pPr>
        <w:pStyle w:val="Definition1"/>
        <w:numPr>
          <w:ilvl w:val="0"/>
          <w:numId w:val="3"/>
        </w:numPr>
        <w:rPr/>
      </w:pPr>
      <w:r>
        <w:rPr/>
        <w:tab/>
        <w:t>pPublicData2</w:t>
        <w:tab/>
        <w:t>pointer to other party’s second X9.42 Diffie-Hellman public key value</w:t>
      </w:r>
    </w:p>
    <w:p>
      <w:pPr>
        <w:pStyle w:val="Normal"/>
        <w:numPr>
          <w:ilvl w:val="0"/>
          <w:numId w:val="3"/>
        </w:numPr>
        <w:rPr/>
      </w:pPr>
      <w:r>
        <w:rPr/>
        <w:t xml:space="preserve">With the key derivation function </w:t>
      </w:r>
      <w:r>
        <w:rPr>
          <w:b/>
        </w:rPr>
        <w:t>CKD_NULL</w:t>
      </w:r>
      <w:r>
        <w:rPr/>
        <w:t xml:space="preserve">, </w:t>
      </w:r>
      <w:r>
        <w:rPr>
          <w:i/>
        </w:rPr>
        <w:t>pOtherInfo</w:t>
      </w:r>
      <w:r>
        <w:rPr/>
        <w:t xml:space="preserve"> must be NULL and </w:t>
      </w:r>
      <w:r>
        <w:rPr>
          <w:i/>
        </w:rPr>
        <w:t>ulOtherInfoLen</w:t>
      </w:r>
      <w:r>
        <w:rPr/>
        <w:t xml:space="preserve"> must be zero.  With the key derivation function </w:t>
      </w:r>
      <w:r>
        <w:rPr>
          <w:b/>
        </w:rPr>
        <w:t>CKD_SHA1_KDF_ASN1</w:t>
      </w:r>
      <w:r>
        <w:rPr/>
        <w:t xml:space="preserve">, </w:t>
      </w:r>
      <w:r>
        <w:rPr>
          <w:i/>
        </w:rPr>
        <w:t>pOtherInfo</w:t>
      </w:r>
      <w:r>
        <w:rPr/>
        <w:t xml:space="preserve"> must be supplied, which contains an octet string, specified in ASN.1 DER encoding, consisting of mandatory and optional data shared by the two parties intending to share the shared secret.  With the key derivation function </w:t>
      </w:r>
      <w:r>
        <w:rPr>
          <w:b/>
        </w:rPr>
        <w:t>CKD_SHA1_KDF_CONCATENATE</w:t>
      </w:r>
      <w:r>
        <w:rPr/>
        <w:t xml:space="preserve">, an optional </w:t>
      </w:r>
      <w:r>
        <w:rPr>
          <w:i/>
        </w:rPr>
        <w:t>pOtherInfo</w:t>
      </w:r>
      <w:r>
        <w:rPr/>
        <w:t xml:space="preserve"> may be supplied, which consists of some data shared by the two parties intending to share the shared secret.  Otherwise, </w:t>
      </w:r>
      <w:r>
        <w:rPr>
          <w:i/>
        </w:rPr>
        <w:t>pOtherInfo</w:t>
      </w:r>
      <w:r>
        <w:rPr/>
        <w:t xml:space="preserve"> must be NULL and </w:t>
      </w:r>
      <w:r>
        <w:rPr>
          <w:i/>
        </w:rPr>
        <w:t>ulOtherInfoLen</w:t>
      </w:r>
      <w:r>
        <w:rPr/>
        <w:t xml:space="preserve"> must be zero.</w:t>
      </w:r>
    </w:p>
    <w:p>
      <w:pPr>
        <w:pStyle w:val="Normal"/>
        <w:numPr>
          <w:ilvl w:val="0"/>
          <w:numId w:val="3"/>
        </w:numPr>
        <w:rPr/>
      </w:pPr>
      <w:r>
        <w:rPr>
          <w:b/>
          <w:highlight w:val="green"/>
        </w:rPr>
        <w:t>CK_X9_42_DH2_DERIVE_PARAMS_PTR</w:t>
      </w:r>
      <w:r>
        <w:rPr>
          <w:highlight w:val="green"/>
        </w:rPr>
        <w:t xml:space="preserve"> is a pointer to a </w:t>
      </w:r>
      <w:r>
        <w:rPr>
          <w:b/>
          <w:highlight w:val="green"/>
        </w:rPr>
        <w:t>CK_X9_42_DH2_DERIVE_PARAMS</w:t>
      </w:r>
      <w:r>
        <w:rPr>
          <w:highlight w:val="green"/>
        </w:rPr>
        <w:t>.</w:t>
      </w:r>
    </w:p>
    <w:p>
      <w:pPr>
        <w:pStyle w:val="Name"/>
        <w:numPr>
          <w:ilvl w:val="0"/>
          <w:numId w:val="14"/>
        </w:numPr>
        <w:rPr>
          <w:rFonts w:ascii="Arial" w:hAnsi="Arial" w:cs="Arial"/>
        </w:rPr>
      </w:pPr>
      <w:bookmarkStart w:id="899" w:name="_Toc72656256"/>
      <w:bookmarkStart w:id="900" w:name="_Toc228807211"/>
      <w:bookmarkEnd w:id="899"/>
      <w:bookmarkEnd w:id="900"/>
      <w:r>
        <w:rPr>
          <w:rFonts w:cs="Arial" w:ascii="Arial" w:hAnsi="Arial"/>
        </w:rPr>
        <w:t>CK_X9_42_MQV_DERIVE_PARAMS, CK_X9_42_MQV_DERIVE_PARAMS_PTR</w:t>
      </w:r>
    </w:p>
    <w:p>
      <w:pPr>
        <w:pStyle w:val="Normal"/>
        <w:numPr>
          <w:ilvl w:val="0"/>
          <w:numId w:val="3"/>
        </w:numPr>
        <w:rPr/>
      </w:pPr>
      <w:r>
        <w:rPr>
          <w:b/>
        </w:rPr>
        <w:t>CK_X9_42_MQV_DERIVE_PARAMS</w:t>
      </w:r>
      <w:r>
        <w:rPr/>
        <w:t xml:space="preserve"> is a structure that provides the parameters to the </w:t>
      </w:r>
      <w:r>
        <w:rPr>
          <w:b/>
        </w:rPr>
        <w:t>CKM_X9_42_MQV_DERIVE</w:t>
      </w:r>
      <w:r>
        <w:rPr/>
        <w:t xml:space="preserve"> key derivation mechanism, where each party contributes two key pairs.  The structure is defined as follows:</w:t>
      </w:r>
    </w:p>
    <w:p>
      <w:pPr>
        <w:pStyle w:val="CCode"/>
        <w:numPr>
          <w:ilvl w:val="0"/>
          <w:numId w:val="3"/>
        </w:numPr>
        <w:rPr>
          <w:highlight w:val="yellow"/>
        </w:rPr>
      </w:pPr>
      <w:r>
        <w:rPr>
          <w:highlight w:val="yellow"/>
        </w:rPr>
        <w:t>typedef struct CK_X9_42_MQV_DERIVE_PARAMS {</w:t>
      </w:r>
    </w:p>
    <w:p>
      <w:pPr>
        <w:pStyle w:val="CCode"/>
        <w:numPr>
          <w:ilvl w:val="0"/>
          <w:numId w:val="3"/>
        </w:numPr>
        <w:rPr>
          <w:highlight w:val="yellow"/>
        </w:rPr>
      </w:pPr>
      <w:r>
        <w:rPr>
          <w:highlight w:val="yellow"/>
        </w:rPr>
        <w:tab/>
        <w:t>CK_X9_42_DH_KDF_TYPE kdf;</w:t>
      </w:r>
    </w:p>
    <w:p>
      <w:pPr>
        <w:pStyle w:val="CCode"/>
        <w:numPr>
          <w:ilvl w:val="0"/>
          <w:numId w:val="3"/>
        </w:numPr>
        <w:rPr>
          <w:highlight w:val="yellow"/>
        </w:rPr>
      </w:pPr>
      <w:r>
        <w:rPr>
          <w:highlight w:val="yellow"/>
        </w:rPr>
        <w:tab/>
        <w:t>CK_ULONG ulOtherInfoLen;</w:t>
      </w:r>
    </w:p>
    <w:p>
      <w:pPr>
        <w:pStyle w:val="CCode"/>
        <w:numPr>
          <w:ilvl w:val="0"/>
          <w:numId w:val="3"/>
        </w:numPr>
        <w:rPr>
          <w:highlight w:val="yellow"/>
        </w:rPr>
      </w:pPr>
      <w:r>
        <w:rPr>
          <w:highlight w:val="yellow"/>
        </w:rPr>
        <w:tab/>
        <w:t>CK_BYTE_PTR pOtherInfo;</w:t>
      </w:r>
    </w:p>
    <w:p>
      <w:pPr>
        <w:pStyle w:val="CCode"/>
        <w:numPr>
          <w:ilvl w:val="0"/>
          <w:numId w:val="3"/>
        </w:numPr>
        <w:rPr>
          <w:highlight w:val="yellow"/>
        </w:rPr>
      </w:pPr>
      <w:r>
        <w:rPr>
          <w:highlight w:val="yellow"/>
        </w:rPr>
        <w:tab/>
        <w:t>CK_ULONG ulPublicDataLen;</w:t>
      </w:r>
    </w:p>
    <w:p>
      <w:pPr>
        <w:pStyle w:val="CCode"/>
        <w:numPr>
          <w:ilvl w:val="0"/>
          <w:numId w:val="3"/>
        </w:numPr>
        <w:rPr>
          <w:highlight w:val="yellow"/>
        </w:rPr>
      </w:pPr>
      <w:r>
        <w:rPr>
          <w:highlight w:val="yellow"/>
        </w:rPr>
        <w:tab/>
        <w:t>CK_BYTE_PTR pPublicData;</w:t>
      </w:r>
    </w:p>
    <w:p>
      <w:pPr>
        <w:pStyle w:val="CCode"/>
        <w:numPr>
          <w:ilvl w:val="0"/>
          <w:numId w:val="3"/>
        </w:numPr>
        <w:rPr>
          <w:highlight w:val="yellow"/>
        </w:rPr>
      </w:pPr>
      <w:r>
        <w:rPr>
          <w:highlight w:val="yellow"/>
        </w:rPr>
        <w:tab/>
        <w:t>CK_ULONG ulPrivateDataLen;</w:t>
      </w:r>
    </w:p>
    <w:p>
      <w:pPr>
        <w:pStyle w:val="CCode"/>
        <w:numPr>
          <w:ilvl w:val="0"/>
          <w:numId w:val="3"/>
        </w:numPr>
        <w:rPr>
          <w:highlight w:val="yellow"/>
        </w:rPr>
      </w:pPr>
      <w:r>
        <w:rPr>
          <w:highlight w:val="yellow"/>
        </w:rPr>
        <w:tab/>
        <w:t>CK_OBJECT_HANDLE hPrivateData;</w:t>
      </w:r>
    </w:p>
    <w:p>
      <w:pPr>
        <w:pStyle w:val="CCode"/>
        <w:numPr>
          <w:ilvl w:val="0"/>
          <w:numId w:val="3"/>
        </w:numPr>
        <w:rPr>
          <w:highlight w:val="yellow"/>
        </w:rPr>
      </w:pPr>
      <w:r>
        <w:rPr>
          <w:highlight w:val="yellow"/>
        </w:rPr>
        <w:tab/>
        <w:t>CK_ULONG ulPublicDataLen2;</w:t>
      </w:r>
    </w:p>
    <w:p>
      <w:pPr>
        <w:pStyle w:val="CCode"/>
        <w:numPr>
          <w:ilvl w:val="0"/>
          <w:numId w:val="3"/>
        </w:numPr>
        <w:rPr>
          <w:highlight w:val="yellow"/>
        </w:rPr>
      </w:pPr>
      <w:r>
        <w:rPr>
          <w:highlight w:val="yellow"/>
        </w:rPr>
        <w:tab/>
        <w:t>CK_BYTE_PTR pPublicData2;</w:t>
      </w:r>
    </w:p>
    <w:p>
      <w:pPr>
        <w:pStyle w:val="CCode"/>
        <w:numPr>
          <w:ilvl w:val="0"/>
          <w:numId w:val="3"/>
        </w:numPr>
        <w:rPr>
          <w:highlight w:val="yellow"/>
        </w:rPr>
      </w:pPr>
      <w:r>
        <w:rPr>
          <w:highlight w:val="yellow"/>
        </w:rPr>
        <w:tab/>
        <w:t>CK_OBJECT_HANDLE publicKey;</w:t>
      </w:r>
    </w:p>
    <w:p>
      <w:pPr>
        <w:pStyle w:val="CCode"/>
        <w:numPr>
          <w:ilvl w:val="0"/>
          <w:numId w:val="3"/>
        </w:numPr>
        <w:rPr/>
      </w:pPr>
      <w:r>
        <w:rPr>
          <w:highlight w:val="yellow"/>
        </w:rPr>
        <w:t>} CK_X9_42_MQV_DERIVE_PARAMS;</w:t>
      </w:r>
    </w:p>
    <w:p>
      <w:pPr>
        <w:pStyle w:val="CCode"/>
        <w:numPr>
          <w:ilvl w:val="0"/>
          <w:numId w:val="3"/>
        </w:numPr>
        <w:rPr/>
      </w:pPr>
      <w:r>
        <w:rPr/>
      </w:r>
    </w:p>
    <w:p>
      <w:pPr>
        <w:pStyle w:val="Normal"/>
        <w:keepNext/>
        <w:numPr>
          <w:ilvl w:val="0"/>
          <w:numId w:val="3"/>
        </w:numPr>
        <w:rPr/>
      </w:pPr>
      <w:r>
        <w:rPr/>
        <w:t>The fields of the structure have the following meanings:</w:t>
      </w:r>
    </w:p>
    <w:p>
      <w:pPr>
        <w:pStyle w:val="Definition1"/>
        <w:numPr>
          <w:ilvl w:val="0"/>
          <w:numId w:val="3"/>
        </w:numPr>
        <w:rPr/>
      </w:pPr>
      <w:r>
        <w:rPr/>
        <w:tab/>
        <w:t>kdf</w:t>
        <w:tab/>
        <w:t>key derivation function used on the shared secret value</w:t>
      </w:r>
    </w:p>
    <w:p>
      <w:pPr>
        <w:pStyle w:val="Definition1"/>
        <w:numPr>
          <w:ilvl w:val="0"/>
          <w:numId w:val="3"/>
        </w:numPr>
        <w:rPr/>
      </w:pPr>
      <w:r>
        <w:rPr/>
        <w:tab/>
        <w:t>ulOtherInfoLen</w:t>
        <w:tab/>
        <w:t>the length in bytes of the other info</w:t>
      </w:r>
    </w:p>
    <w:p>
      <w:pPr>
        <w:pStyle w:val="Definition1"/>
        <w:numPr>
          <w:ilvl w:val="0"/>
          <w:numId w:val="3"/>
        </w:numPr>
        <w:rPr/>
      </w:pPr>
      <w:r>
        <w:rPr/>
        <w:tab/>
        <w:t>pOtherInfo</w:t>
        <w:tab/>
        <w:t>some data shared between the two parties</w:t>
      </w:r>
    </w:p>
    <w:p>
      <w:pPr>
        <w:pStyle w:val="Definition1"/>
        <w:numPr>
          <w:ilvl w:val="0"/>
          <w:numId w:val="3"/>
        </w:numPr>
        <w:rPr/>
      </w:pPr>
      <w:r>
        <w:rPr/>
        <w:tab/>
        <w:t>ulPublicDataLen</w:t>
        <w:tab/>
        <w:t>the length in bytes of the other party’s first X9.42 Diffie-Hellman public key</w:t>
      </w:r>
    </w:p>
    <w:p>
      <w:pPr>
        <w:pStyle w:val="Definition1"/>
        <w:numPr>
          <w:ilvl w:val="0"/>
          <w:numId w:val="3"/>
        </w:numPr>
        <w:rPr/>
      </w:pPr>
      <w:r>
        <w:rPr/>
        <w:tab/>
        <w:t>pPublicData</w:t>
        <w:tab/>
        <w:t>pointer to other party’s first X9.42 Diffie-Hellman public key value</w:t>
      </w:r>
    </w:p>
    <w:p>
      <w:pPr>
        <w:pStyle w:val="Definition1"/>
        <w:numPr>
          <w:ilvl w:val="0"/>
          <w:numId w:val="3"/>
        </w:numPr>
        <w:rPr/>
      </w:pPr>
      <w:r>
        <w:rPr/>
        <w:tab/>
        <w:t>ulPrivateDataLen</w:t>
        <w:tab/>
        <w:t>the length in bytes of the second X9.42 Diffie-Hellman private key</w:t>
      </w:r>
    </w:p>
    <w:p>
      <w:pPr>
        <w:pStyle w:val="Definition1"/>
        <w:numPr>
          <w:ilvl w:val="0"/>
          <w:numId w:val="3"/>
        </w:numPr>
        <w:rPr/>
      </w:pPr>
      <w:r>
        <w:rPr/>
        <w:tab/>
        <w:t>hPrivateData</w:t>
        <w:tab/>
        <w:t>key handle for second X9.42 Diffie-Hellman private key value</w:t>
      </w:r>
    </w:p>
    <w:p>
      <w:pPr>
        <w:pStyle w:val="Definition1"/>
        <w:numPr>
          <w:ilvl w:val="0"/>
          <w:numId w:val="3"/>
        </w:numPr>
        <w:rPr/>
      </w:pPr>
      <w:r>
        <w:rPr/>
        <w:tab/>
        <w:t>ulPublicDataLen2</w:t>
        <w:tab/>
        <w:t>the length in bytes of the other party’s second X9.42 Diffie-Hellman public key</w:t>
      </w:r>
    </w:p>
    <w:p>
      <w:pPr>
        <w:pStyle w:val="Definition1"/>
        <w:numPr>
          <w:ilvl w:val="0"/>
          <w:numId w:val="3"/>
        </w:numPr>
        <w:rPr/>
      </w:pPr>
      <w:r>
        <w:rPr/>
        <w:tab/>
        <w:t>pPublicData2</w:t>
        <w:tab/>
        <w:t>pointer to other party’s second X9.42 Diffie-Hellman public key value</w:t>
      </w:r>
    </w:p>
    <w:p>
      <w:pPr>
        <w:pStyle w:val="Definition1"/>
        <w:numPr>
          <w:ilvl w:val="0"/>
          <w:numId w:val="3"/>
        </w:numPr>
        <w:rPr/>
      </w:pPr>
      <w:r>
        <w:rPr/>
        <w:tab/>
        <w:t>publicKey</w:t>
        <w:tab/>
        <w:t>Handle to the first party’s ephemeral public key</w:t>
      </w:r>
    </w:p>
    <w:p>
      <w:pPr>
        <w:pStyle w:val="Normal"/>
        <w:numPr>
          <w:ilvl w:val="0"/>
          <w:numId w:val="3"/>
        </w:numPr>
        <w:rPr/>
      </w:pPr>
      <w:r>
        <w:rPr/>
        <w:t xml:space="preserve">With the key derivation function </w:t>
      </w:r>
      <w:r>
        <w:rPr>
          <w:b/>
        </w:rPr>
        <w:t>CKD_NULL</w:t>
      </w:r>
      <w:r>
        <w:rPr/>
        <w:t xml:space="preserve">, </w:t>
      </w:r>
      <w:r>
        <w:rPr>
          <w:i/>
        </w:rPr>
        <w:t>pOtherInfo</w:t>
      </w:r>
      <w:r>
        <w:rPr/>
        <w:t xml:space="preserve"> must be NULL and </w:t>
      </w:r>
      <w:r>
        <w:rPr>
          <w:i/>
        </w:rPr>
        <w:t>ulOtherInfoLen</w:t>
      </w:r>
      <w:r>
        <w:rPr/>
        <w:t xml:space="preserve"> must be zero.  With the key derivation function </w:t>
      </w:r>
      <w:r>
        <w:rPr>
          <w:b/>
        </w:rPr>
        <w:t>CKD_SHA1_KDF_ASN1</w:t>
      </w:r>
      <w:r>
        <w:rPr/>
        <w:t xml:space="preserve">, </w:t>
      </w:r>
      <w:r>
        <w:rPr>
          <w:i/>
        </w:rPr>
        <w:t>pOtherInfo</w:t>
      </w:r>
      <w:r>
        <w:rPr/>
        <w:t xml:space="preserve"> must be supplied, which contains an octet string, specified in ASN.1 DER encoding, consisting of mandatory and optional data shared by the two parties intending to share the shared secret.  With the key derivation function </w:t>
      </w:r>
      <w:r>
        <w:rPr>
          <w:b/>
        </w:rPr>
        <w:t>CKD_SHA1_KDF_CONCATENATE</w:t>
      </w:r>
      <w:r>
        <w:rPr/>
        <w:t xml:space="preserve">, an optional </w:t>
      </w:r>
      <w:r>
        <w:rPr>
          <w:i/>
        </w:rPr>
        <w:t>pOtherInfo</w:t>
      </w:r>
      <w:r>
        <w:rPr/>
        <w:t xml:space="preserve"> may be supplied, which consists of some data shared by the two parties intending to share the shared secret.  Otherwise, </w:t>
      </w:r>
      <w:r>
        <w:rPr>
          <w:i/>
        </w:rPr>
        <w:t>pOtherInfo</w:t>
      </w:r>
      <w:r>
        <w:rPr/>
        <w:t xml:space="preserve"> must be NULL and </w:t>
      </w:r>
      <w:r>
        <w:rPr>
          <w:i/>
        </w:rPr>
        <w:t>ulOtherInfoLen</w:t>
      </w:r>
      <w:r>
        <w:rPr/>
        <w:t xml:space="preserve"> must be zero.</w:t>
      </w:r>
    </w:p>
    <w:p>
      <w:pPr>
        <w:pStyle w:val="Normal"/>
        <w:numPr>
          <w:ilvl w:val="0"/>
          <w:numId w:val="3"/>
        </w:numPr>
        <w:rPr/>
      </w:pPr>
      <w:r>
        <w:rPr>
          <w:b/>
          <w:highlight w:val="green"/>
        </w:rPr>
        <w:t>CK_X9_42_MQV_DERIVE_PARAMS_PTR</w:t>
      </w:r>
      <w:r>
        <w:rPr>
          <w:highlight w:val="green"/>
        </w:rPr>
        <w:t xml:space="preserve"> is a pointer to a </w:t>
      </w:r>
      <w:r>
        <w:rPr>
          <w:b/>
          <w:highlight w:val="green"/>
        </w:rPr>
        <w:t>CK_X9_42_MQV_DERIVE_PARAMS</w:t>
      </w:r>
      <w:r>
        <w:rPr>
          <w:highlight w:val="green"/>
        </w:rPr>
        <w:t>.</w:t>
      </w:r>
    </w:p>
    <w:p>
      <w:pPr>
        <w:pStyle w:val="Heading3"/>
        <w:numPr>
          <w:ilvl w:val="2"/>
          <w:numId w:val="2"/>
        </w:numPr>
        <w:rPr/>
      </w:pPr>
      <w:bookmarkStart w:id="901" w:name="_Toc516500700"/>
      <w:bookmarkStart w:id="902" w:name="_Toc416960036"/>
      <w:bookmarkStart w:id="903" w:name="_Toc395187790"/>
      <w:bookmarkStart w:id="904" w:name="_Toc391471152"/>
      <w:bookmarkStart w:id="905" w:name="_Toc370634435"/>
      <w:bookmarkStart w:id="906" w:name="_Toc72656257"/>
      <w:bookmarkStart w:id="907" w:name="_Toc228807212"/>
      <w:bookmarkStart w:id="908" w:name="_Toc228894683"/>
      <w:bookmarkEnd w:id="901"/>
      <w:bookmarkEnd w:id="902"/>
      <w:bookmarkEnd w:id="903"/>
      <w:bookmarkEnd w:id="904"/>
      <w:bookmarkEnd w:id="905"/>
      <w:bookmarkEnd w:id="906"/>
      <w:bookmarkEnd w:id="907"/>
      <w:bookmarkEnd w:id="908"/>
      <w:r>
        <w:rPr/>
        <w:t>X9.42 Diffie-Hellman key pair generation</w:t>
      </w:r>
    </w:p>
    <w:p>
      <w:pPr>
        <w:pStyle w:val="Normal"/>
        <w:numPr>
          <w:ilvl w:val="0"/>
          <w:numId w:val="3"/>
        </w:numPr>
        <w:rPr/>
      </w:pPr>
      <w:r>
        <w:rPr/>
        <w:t xml:space="preserve">The X9.42 Diffie-Hellman key pair generation mechanism, denoted </w:t>
      </w:r>
      <w:r>
        <w:rPr>
          <w:b/>
        </w:rPr>
        <w:t>CKM_X9_42_DH_KEY_PAIR_GEN</w:t>
      </w:r>
      <w:r>
        <w:rPr/>
        <w:t>, is a key pair generation mechanism based on Diffie-Hellman key agreement, as defined in the ANSI X9.42 standard.</w:t>
      </w:r>
    </w:p>
    <w:p>
      <w:pPr>
        <w:pStyle w:val="Normal"/>
        <w:numPr>
          <w:ilvl w:val="0"/>
          <w:numId w:val="3"/>
        </w:numPr>
        <w:rPr/>
      </w:pPr>
      <w:r>
        <w:rPr/>
        <w:t>It does not have a parameter.</w:t>
      </w:r>
    </w:p>
    <w:p>
      <w:pPr>
        <w:pStyle w:val="Normal"/>
        <w:numPr>
          <w:ilvl w:val="0"/>
          <w:numId w:val="3"/>
        </w:numPr>
        <w:rPr/>
      </w:pPr>
      <w:r>
        <w:rPr/>
        <w:t xml:space="preserve">The mechanism generates X9.42 Diffie-Hellman public/private key pairs with a particular prime, base and subprime, as specified in the </w:t>
      </w:r>
      <w:r>
        <w:rPr>
          <w:b/>
        </w:rPr>
        <w:t>CKA_PRIME</w:t>
      </w:r>
      <w:r>
        <w:rPr/>
        <w:t xml:space="preserve">, </w:t>
      </w:r>
      <w:r>
        <w:rPr>
          <w:b/>
        </w:rPr>
        <w:t>CKA_BASE</w:t>
      </w:r>
      <w:r>
        <w:rPr/>
        <w:t xml:space="preserve"> and </w:t>
      </w:r>
      <w:r>
        <w:rPr>
          <w:b/>
        </w:rPr>
        <w:t>CKA_SUBPRIME</w:t>
      </w:r>
      <w:r>
        <w:rPr/>
        <w:t xml:space="preserve"> attributes of the template for the public key. </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public key and the </w:t>
      </w:r>
      <w:r>
        <w:rPr>
          <w:b/>
        </w:rPr>
        <w:t>CKA_CLASS</w:t>
      </w:r>
      <w:r>
        <w:rPr/>
        <w:t xml:space="preserve">, </w:t>
      </w:r>
      <w:r>
        <w:rPr>
          <w:b/>
        </w:rPr>
        <w:t>CKA_KEY_TYPE</w:t>
      </w:r>
      <w:r>
        <w:rPr/>
        <w:t xml:space="preserve">, </w:t>
      </w:r>
      <w:r>
        <w:rPr>
          <w:b/>
        </w:rPr>
        <w:t>CKA_PRIME</w:t>
      </w:r>
      <w:r>
        <w:rPr/>
        <w:t xml:space="preserve">, </w:t>
      </w:r>
      <w:r>
        <w:rPr>
          <w:b/>
        </w:rPr>
        <w:t>CKA_BASE</w:t>
      </w:r>
      <w:r>
        <w:rPr/>
        <w:t xml:space="preserve">, </w:t>
      </w:r>
      <w:r>
        <w:rPr>
          <w:b/>
        </w:rPr>
        <w:t>CKA_SUBPRIME</w:t>
      </w:r>
      <w:r>
        <w:rPr/>
        <w:t xml:space="preserve">, and </w:t>
      </w:r>
      <w:r>
        <w:rPr>
          <w:b/>
        </w:rPr>
        <w:t>CKA_VALUE</w:t>
      </w:r>
      <w:r>
        <w:rPr/>
        <w:t xml:space="preserve"> attributes to the new private key; other attributes required by the X9.42 Diffie-Hellman public and private key types must be specified in the templates.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X9.42 Diffie-Hellman prime sizes, in bits, for the </w:t>
      </w:r>
      <w:r>
        <w:rPr>
          <w:b/>
        </w:rPr>
        <w:t>CKA_PRIME</w:t>
      </w:r>
      <w:r>
        <w:rPr/>
        <w:t xml:space="preserve"> attribute.</w:t>
      </w:r>
    </w:p>
    <w:p>
      <w:pPr>
        <w:pStyle w:val="Heading3"/>
        <w:numPr>
          <w:ilvl w:val="2"/>
          <w:numId w:val="2"/>
        </w:numPr>
        <w:rPr/>
      </w:pPr>
      <w:bookmarkStart w:id="909" w:name="_Toc516500701"/>
      <w:bookmarkStart w:id="910" w:name="_Toc416960037"/>
      <w:bookmarkStart w:id="911" w:name="_Toc395187791"/>
      <w:bookmarkStart w:id="912" w:name="_Toc391471153"/>
      <w:bookmarkStart w:id="913" w:name="_Toc370634436"/>
      <w:bookmarkStart w:id="914" w:name="_Toc72656258"/>
      <w:bookmarkStart w:id="915" w:name="_Toc228807213"/>
      <w:bookmarkStart w:id="916" w:name="_Toc228894684"/>
      <w:bookmarkEnd w:id="909"/>
      <w:bookmarkEnd w:id="910"/>
      <w:bookmarkEnd w:id="911"/>
      <w:bookmarkEnd w:id="912"/>
      <w:bookmarkEnd w:id="913"/>
      <w:bookmarkEnd w:id="914"/>
      <w:bookmarkEnd w:id="915"/>
      <w:bookmarkEnd w:id="916"/>
      <w:r>
        <w:rPr/>
        <w:t>X9.42 Diffie-Hellman domain parameter generation</w:t>
      </w:r>
    </w:p>
    <w:p>
      <w:pPr>
        <w:pStyle w:val="Normal"/>
        <w:numPr>
          <w:ilvl w:val="0"/>
          <w:numId w:val="3"/>
        </w:numPr>
        <w:rPr/>
      </w:pPr>
      <w:r>
        <w:rPr/>
        <w:t xml:space="preserve">The X9.42 Diffie-Hellman domain parameter generation mechanism, denoted </w:t>
      </w:r>
      <w:r>
        <w:rPr>
          <w:b/>
        </w:rPr>
        <w:t>CKM_X9_42_DH_PARAMETER_GEN</w:t>
      </w:r>
      <w:r>
        <w:rPr/>
        <w:t>, is a domain parameters generation mechanism based on X9.42 Diffie-Hellman key agreement, as defined in the ANSI X9.42 standard.</w:t>
      </w:r>
    </w:p>
    <w:p>
      <w:pPr>
        <w:pStyle w:val="Normal"/>
        <w:numPr>
          <w:ilvl w:val="0"/>
          <w:numId w:val="3"/>
        </w:numPr>
        <w:rPr/>
      </w:pPr>
      <w:r>
        <w:rPr/>
        <w:t>It does not have a parameter.</w:t>
      </w:r>
    </w:p>
    <w:p>
      <w:pPr>
        <w:pStyle w:val="Normal"/>
        <w:numPr>
          <w:ilvl w:val="0"/>
          <w:numId w:val="3"/>
        </w:numPr>
        <w:rPr/>
      </w:pPr>
      <w:r>
        <w:rPr/>
        <w:t xml:space="preserve">The mechanism generates X9.42 Diffie-Hellman domain parameters with particular prime and subprime length in bits, as specified in the </w:t>
      </w:r>
      <w:r>
        <w:rPr>
          <w:b/>
        </w:rPr>
        <w:t>CKA_PRIME_BITS</w:t>
      </w:r>
      <w:r>
        <w:rPr/>
        <w:t xml:space="preserve"> and </w:t>
      </w:r>
      <w:r>
        <w:rPr>
          <w:b/>
        </w:rPr>
        <w:t>CKA_SUBPRIME_BITS</w:t>
      </w:r>
      <w:r>
        <w:rPr/>
        <w:t xml:space="preserve"> attributes of the template for the domain parameters.</w:t>
      </w:r>
    </w:p>
    <w:p>
      <w:pPr>
        <w:pStyle w:val="Normal"/>
        <w:numPr>
          <w:ilvl w:val="0"/>
          <w:numId w:val="3"/>
        </w:numPr>
        <w:rPr/>
      </w:pPr>
      <w:r>
        <w:rPr/>
        <w:t xml:space="preserve">The mechanism contributes the </w:t>
      </w:r>
      <w:r>
        <w:rPr>
          <w:b/>
        </w:rPr>
        <w:t>CKA_CLASS</w:t>
      </w:r>
      <w:r>
        <w:rPr/>
        <w:t xml:space="preserve">, </w:t>
      </w:r>
      <w:r>
        <w:rPr>
          <w:b/>
        </w:rPr>
        <w:t>CKA_KEY_TYPE</w:t>
      </w:r>
      <w:r>
        <w:rPr/>
        <w:t xml:space="preserve">, </w:t>
      </w:r>
      <w:r>
        <w:rPr>
          <w:b/>
        </w:rPr>
        <w:t>CKA_PRIME</w:t>
      </w:r>
      <w:r>
        <w:rPr/>
        <w:t xml:space="preserve">, </w:t>
      </w:r>
      <w:r>
        <w:rPr>
          <w:b/>
        </w:rPr>
        <w:t>CKA_BASE, CKA_SUBPRIME</w:t>
      </w:r>
      <w:r>
        <w:rPr/>
        <w:t xml:space="preserve">, </w:t>
      </w:r>
      <w:r>
        <w:rPr>
          <w:b/>
        </w:rPr>
        <w:t>CKA_PRIME_BITS</w:t>
      </w:r>
      <w:r>
        <w:rPr/>
        <w:t xml:space="preserve"> and</w:t>
      </w:r>
      <w:r>
        <w:rPr>
          <w:b/>
        </w:rPr>
        <w:t xml:space="preserve"> CKA_SUBPRIME_BITS</w:t>
      </w:r>
      <w:r>
        <w:rPr/>
        <w:t xml:space="preserve"> attributes to the new object.  Other attributes supported by the X9.42 Diffie-Hellman domain parameter types may also be specified in the template for the domain parameters,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X9.42 Diffie-Hellman prime sizes, in bits.</w:t>
      </w:r>
    </w:p>
    <w:p>
      <w:pPr>
        <w:pStyle w:val="Heading3"/>
        <w:numPr>
          <w:ilvl w:val="2"/>
          <w:numId w:val="2"/>
        </w:numPr>
        <w:rPr/>
      </w:pPr>
      <w:bookmarkStart w:id="917" w:name="_Toc516500702"/>
      <w:bookmarkStart w:id="918" w:name="_Toc416960038"/>
      <w:bookmarkStart w:id="919" w:name="_Toc395187792"/>
      <w:bookmarkStart w:id="920" w:name="_Toc391471154"/>
      <w:bookmarkStart w:id="921" w:name="_Toc370634437"/>
      <w:bookmarkStart w:id="922" w:name="_Toc72656259"/>
      <w:bookmarkStart w:id="923" w:name="_Toc228807214"/>
      <w:bookmarkStart w:id="924" w:name="_Toc228894685"/>
      <w:bookmarkEnd w:id="917"/>
      <w:bookmarkEnd w:id="918"/>
      <w:bookmarkEnd w:id="919"/>
      <w:bookmarkEnd w:id="920"/>
      <w:bookmarkEnd w:id="921"/>
      <w:bookmarkEnd w:id="922"/>
      <w:bookmarkEnd w:id="923"/>
      <w:bookmarkEnd w:id="924"/>
      <w:r>
        <w:rPr/>
        <w:t>X9.42 Diffie-Hellman key derivation</w:t>
      </w:r>
    </w:p>
    <w:p>
      <w:pPr>
        <w:pStyle w:val="Normal"/>
        <w:numPr>
          <w:ilvl w:val="0"/>
          <w:numId w:val="3"/>
        </w:numPr>
        <w:rPr/>
      </w:pPr>
      <w:r>
        <w:rPr/>
        <w:t xml:space="preserve">The X9.42 Diffie-Hellman key derivation mechanism, denoted </w:t>
      </w:r>
      <w:r>
        <w:rPr>
          <w:b/>
        </w:rPr>
        <w:t>CKM_X9_42_DH_DERIVE</w:t>
      </w:r>
      <w:r>
        <w:rPr/>
        <w:t>, is a mechanism for key derivation based on the Diffie-Hellman key agreement scheme, as defined in the ANSI X9.42 standard, where each party contributes one key pair, all using the same X9.42 Diffie-Hellman domain parameters.</w:t>
      </w:r>
    </w:p>
    <w:p>
      <w:pPr>
        <w:pStyle w:val="Normal"/>
        <w:numPr>
          <w:ilvl w:val="0"/>
          <w:numId w:val="3"/>
        </w:numPr>
        <w:rPr/>
      </w:pPr>
      <w:r>
        <w:rPr/>
        <w:t xml:space="preserve">It has a parameter, a </w:t>
      </w:r>
      <w:r>
        <w:rPr>
          <w:b/>
        </w:rPr>
        <w:t>CK_X9_42_DH1_DERIVE_PARAMS</w:t>
      </w:r>
      <w:r>
        <w:rPr/>
        <w:t xml:space="preserve"> structure.</w:t>
      </w:r>
    </w:p>
    <w:p>
      <w:pPr>
        <w:pStyle w:val="Normal"/>
        <w:numPr>
          <w:ilvl w:val="0"/>
          <w:numId w:val="3"/>
        </w:numPr>
        <w:rPr/>
      </w:pPr>
      <w:r>
        <w:rPr/>
        <w:t xml:space="preserve">This mechanism derives a secret value, and truncates the result according to the </w:t>
      </w:r>
      <w:r>
        <w:rPr>
          <w:b/>
        </w:rPr>
        <w:t>CKA_KEY_TYPE</w:t>
      </w:r>
      <w:r>
        <w:rPr/>
        <w:t xml:space="preserve"> attribute of the template and, if it has one and the key type supports it, the </w:t>
      </w:r>
      <w:r>
        <w:rPr>
          <w:b/>
        </w:rPr>
        <w:t>CKA_VALUE_LEN</w:t>
      </w:r>
      <w:r>
        <w:rPr/>
        <w:t xml:space="preserve"> attribute of the template.  (The truncation removes bytes from the leading end of the secret value.)  The mechanism contributes the result as the </w:t>
      </w:r>
      <w:r>
        <w:rPr>
          <w:b/>
        </w:rPr>
        <w:t>CKA_VALUE</w:t>
      </w:r>
      <w:r>
        <w:rPr/>
        <w:t xml:space="preserve"> attribute of the new key; other attributes required by the key type must be specified in the template. Note that in order to validate this mechanism it may be required to use the </w:t>
      </w:r>
      <w:r>
        <w:rPr>
          <w:b/>
        </w:rPr>
        <w:t>CKA_VALUE</w:t>
      </w:r>
      <w:r>
        <w:rPr/>
        <w:t xml:space="preserve"> attribute as the key of a general-length MAC mechanism (e.g. </w:t>
      </w:r>
      <w:r>
        <w:rPr>
          <w:b/>
        </w:rPr>
        <w:t>CKM_SHA_1_HMAC_GENERAL</w:t>
      </w:r>
      <w:r>
        <w:rPr/>
        <w:t>) over some test data.</w:t>
      </w:r>
    </w:p>
    <w:p>
      <w:pPr>
        <w:pStyle w:val="Normal"/>
        <w:numPr>
          <w:ilvl w:val="0"/>
          <w:numId w:val="3"/>
        </w:numPr>
        <w:rPr/>
      </w:pPr>
      <w:r>
        <w:rPr/>
        <w:t>This mechanism has the following rules about key sensitivity and extractability:</w:t>
      </w:r>
    </w:p>
    <w:p>
      <w:pPr>
        <w:pStyle w:val="Normal"/>
        <w:numPr>
          <w:ilvl w:val="0"/>
          <w:numId w:val="14"/>
        </w:numPr>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14"/>
        </w:numPr>
        <w:rPr/>
      </w:pPr>
      <w:r>
        <w:rPr/>
        <w:t xml:space="preserve">If the base key has its </w:t>
      </w:r>
      <w:r>
        <w:rPr>
          <w:b/>
        </w:rPr>
        <w:t>CKA_ALWAYS_SENSITIVE</w:t>
      </w:r>
      <w:r>
        <w:rPr/>
        <w:t xml:space="preserve"> attribute set to CK_FALSE, then the derived key will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14"/>
        </w:numPr>
        <w:rPr/>
      </w:pPr>
      <w:r>
        <w:rPr/>
        <w:t xml:space="preserve">Similarly, if the base key has its </w:t>
      </w:r>
      <w:r>
        <w:rPr>
          <w:b/>
        </w:rPr>
        <w:t>CKA_NEVER_EXTRACTABLE</w:t>
      </w:r>
      <w:r>
        <w:rPr/>
        <w:t xml:space="preserve"> attribute set to CK_FALSE, then the derived key will,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X9.42 Diffie-Hellman prime sizes, in bits, for the </w:t>
      </w:r>
      <w:r>
        <w:rPr>
          <w:b/>
        </w:rPr>
        <w:t>CKA_PRIME</w:t>
      </w:r>
      <w:r>
        <w:rPr/>
        <w:t xml:space="preserve"> attribute.</w:t>
      </w:r>
    </w:p>
    <w:p>
      <w:pPr>
        <w:pStyle w:val="Heading3"/>
        <w:numPr>
          <w:ilvl w:val="2"/>
          <w:numId w:val="2"/>
        </w:numPr>
        <w:rPr/>
      </w:pPr>
      <w:bookmarkStart w:id="925" w:name="_Toc516500703"/>
      <w:bookmarkStart w:id="926" w:name="_Toc416960039"/>
      <w:bookmarkStart w:id="927" w:name="_Toc395187793"/>
      <w:bookmarkStart w:id="928" w:name="_Toc391471155"/>
      <w:bookmarkStart w:id="929" w:name="_Toc370634438"/>
      <w:bookmarkStart w:id="930" w:name="_Toc72656260"/>
      <w:bookmarkStart w:id="931" w:name="_Toc228807215"/>
      <w:bookmarkStart w:id="932" w:name="_Toc228894686"/>
      <w:bookmarkEnd w:id="925"/>
      <w:bookmarkEnd w:id="926"/>
      <w:bookmarkEnd w:id="927"/>
      <w:bookmarkEnd w:id="928"/>
      <w:bookmarkEnd w:id="929"/>
      <w:bookmarkEnd w:id="930"/>
      <w:bookmarkEnd w:id="931"/>
      <w:bookmarkEnd w:id="932"/>
      <w:r>
        <w:rPr/>
        <w:t>X9.42 Diffie-Hellman hybrid key derivation</w:t>
      </w:r>
    </w:p>
    <w:p>
      <w:pPr>
        <w:pStyle w:val="Normal"/>
        <w:numPr>
          <w:ilvl w:val="0"/>
          <w:numId w:val="3"/>
        </w:numPr>
        <w:rPr/>
      </w:pPr>
      <w:r>
        <w:rPr/>
        <w:t xml:space="preserve">The X9.42 Diffie-Hellman hybrid key derivation mechanism, denoted </w:t>
      </w:r>
      <w:r>
        <w:rPr>
          <w:b/>
        </w:rPr>
        <w:t>CKM_X9_42_DH_HYBRID_DERIVE</w:t>
      </w:r>
      <w:r>
        <w:rPr/>
        <w:t>, is a mechanism for key derivation based on the Diffie-Hellman hybrid key agreement scheme, as defined in the ANSI X9.42 standard, where each party contributes two key pair, all using the same X9.42 Diffie-Hellman domain parameters.</w:t>
      </w:r>
    </w:p>
    <w:p>
      <w:pPr>
        <w:pStyle w:val="Normal"/>
        <w:numPr>
          <w:ilvl w:val="0"/>
          <w:numId w:val="3"/>
        </w:numPr>
        <w:rPr/>
      </w:pPr>
      <w:r>
        <w:rPr/>
        <w:t xml:space="preserve">It has a parameter, a </w:t>
      </w:r>
      <w:r>
        <w:rPr>
          <w:b/>
        </w:rPr>
        <w:t>CK_X9_42_DH2_DERIVE_PARAMS</w:t>
      </w:r>
      <w:r>
        <w:rPr/>
        <w:t xml:space="preserve"> structure.</w:t>
      </w:r>
    </w:p>
    <w:p>
      <w:pPr>
        <w:pStyle w:val="Normal"/>
        <w:numPr>
          <w:ilvl w:val="0"/>
          <w:numId w:val="3"/>
        </w:numPr>
        <w:rPr/>
      </w:pPr>
      <w:r>
        <w:rPr/>
        <w:t xml:space="preserve">This mechanism derives a secret value, and truncates the result according to the </w:t>
      </w:r>
      <w:r>
        <w:rPr>
          <w:b/>
        </w:rPr>
        <w:t>CKA_KEY_TYPE</w:t>
      </w:r>
      <w:r>
        <w:rPr/>
        <w:t xml:space="preserve"> attribute of the template and, if it has one and the key type supports it, the </w:t>
      </w:r>
      <w:r>
        <w:rPr>
          <w:b/>
        </w:rPr>
        <w:t>CKA_VALUE_LEN</w:t>
      </w:r>
      <w:r>
        <w:rPr/>
        <w:t xml:space="preserve"> attribute of the template.  (The truncation removes bytes from the leading end of the secret value.)  The mechanism contributes the result as the </w:t>
      </w:r>
      <w:r>
        <w:rPr>
          <w:b/>
        </w:rPr>
        <w:t>CKA_VALUE</w:t>
      </w:r>
      <w:r>
        <w:rPr/>
        <w:t xml:space="preserve"> attribute of the new key; other attributes required by the key type must be specified in the template. Note that in order to validate this mechanism it may be required to use the </w:t>
      </w:r>
      <w:r>
        <w:rPr>
          <w:b/>
        </w:rPr>
        <w:t>CKA_VALUE</w:t>
      </w:r>
      <w:r>
        <w:rPr/>
        <w:t xml:space="preserve"> attribute as the key of a general-length MAC mechanism (e.g. </w:t>
      </w:r>
      <w:r>
        <w:rPr>
          <w:b/>
        </w:rPr>
        <w:t>CKM_SHA_1_HMAC_GENERAL</w:t>
      </w:r>
      <w:r>
        <w:rPr/>
        <w:t>) over some test data.</w:t>
      </w:r>
    </w:p>
    <w:p>
      <w:pPr>
        <w:pStyle w:val="Normal"/>
        <w:numPr>
          <w:ilvl w:val="0"/>
          <w:numId w:val="3"/>
        </w:numPr>
        <w:rPr/>
      </w:pPr>
      <w:r>
        <w:rPr/>
        <w:t>This mechanism has the following rules about key sensitivity and extractability:</w:t>
      </w:r>
    </w:p>
    <w:p>
      <w:pPr>
        <w:pStyle w:val="Normal"/>
        <w:numPr>
          <w:ilvl w:val="0"/>
          <w:numId w:val="24"/>
        </w:numPr>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24"/>
        </w:numPr>
        <w:rPr/>
      </w:pPr>
      <w:r>
        <w:rPr/>
        <w:t xml:space="preserve">If the base key has its </w:t>
      </w:r>
      <w:r>
        <w:rPr>
          <w:b/>
        </w:rPr>
        <w:t>CKA_ALWAYS_SENSITIVE</w:t>
      </w:r>
      <w:r>
        <w:rPr/>
        <w:t xml:space="preserve"> attribute set to CK_FALSE, then the derived key will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24"/>
        </w:numPr>
        <w:rPr/>
      </w:pPr>
      <w:r>
        <w:rPr/>
        <w:t xml:space="preserve">Similarly, if the base key has its </w:t>
      </w:r>
      <w:r>
        <w:rPr>
          <w:b/>
        </w:rPr>
        <w:t>CKA_NEVER_EXTRACTABLE</w:t>
      </w:r>
      <w:r>
        <w:rPr/>
        <w:t xml:space="preserve"> attribute set to CK_FALSE, then the derived key will,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X9.42 Diffie-Hellman prime sizes, in bits, for the </w:t>
      </w:r>
      <w:r>
        <w:rPr>
          <w:b/>
        </w:rPr>
        <w:t>CKA_PRIME</w:t>
      </w:r>
      <w:r>
        <w:rPr/>
        <w:t xml:space="preserve"> attribute.</w:t>
      </w:r>
    </w:p>
    <w:p>
      <w:pPr>
        <w:pStyle w:val="Heading3"/>
        <w:numPr>
          <w:ilvl w:val="2"/>
          <w:numId w:val="2"/>
        </w:numPr>
        <w:rPr/>
      </w:pPr>
      <w:bookmarkStart w:id="933" w:name="_Toc516500704"/>
      <w:bookmarkStart w:id="934" w:name="_Toc416960040"/>
      <w:bookmarkStart w:id="935" w:name="_Toc395187794"/>
      <w:bookmarkStart w:id="936" w:name="_Toc391471156"/>
      <w:bookmarkStart w:id="937" w:name="_Toc370634439"/>
      <w:bookmarkStart w:id="938" w:name="_Toc72656261"/>
      <w:bookmarkStart w:id="939" w:name="_Toc228807216"/>
      <w:bookmarkStart w:id="940" w:name="_Toc228894687"/>
      <w:bookmarkEnd w:id="933"/>
      <w:bookmarkEnd w:id="934"/>
      <w:bookmarkEnd w:id="935"/>
      <w:bookmarkEnd w:id="936"/>
      <w:bookmarkEnd w:id="937"/>
      <w:bookmarkEnd w:id="938"/>
      <w:bookmarkEnd w:id="939"/>
      <w:bookmarkEnd w:id="940"/>
      <w:r>
        <w:rPr/>
        <w:t>X9.42 Diffie-Hellman Menezes-Qu-Vanstone key derivation</w:t>
      </w:r>
    </w:p>
    <w:p>
      <w:pPr>
        <w:pStyle w:val="Normal"/>
        <w:numPr>
          <w:ilvl w:val="0"/>
          <w:numId w:val="3"/>
        </w:numPr>
        <w:rPr/>
      </w:pPr>
      <w:r>
        <w:rPr/>
        <w:t xml:space="preserve">The X9.42 Diffie-Hellman Menezes-Qu-Vanstone (MQV) key derivation mechanism, denoted </w:t>
      </w:r>
      <w:r>
        <w:rPr>
          <w:b/>
        </w:rPr>
        <w:t>CKM_X9_42_MQV_DERIVE</w:t>
      </w:r>
      <w:r>
        <w:rPr/>
        <w:t>, is a mechanism for key derivation based the MQV scheme, as defined in the ANSI X9.42 standard, where each party contributes two key pairs, all using the same X9.42 Diffie-Hellman domain parameters.</w:t>
      </w:r>
    </w:p>
    <w:p>
      <w:pPr>
        <w:pStyle w:val="Normal"/>
        <w:numPr>
          <w:ilvl w:val="0"/>
          <w:numId w:val="3"/>
        </w:numPr>
        <w:rPr/>
      </w:pPr>
      <w:r>
        <w:rPr/>
        <w:t xml:space="preserve">It has a parameter, a </w:t>
      </w:r>
      <w:r>
        <w:rPr>
          <w:b/>
        </w:rPr>
        <w:t xml:space="preserve">CK_X9_42_MQV_DERIVE_PARAMS </w:t>
      </w:r>
      <w:r>
        <w:rPr/>
        <w:t>structure.</w:t>
      </w:r>
    </w:p>
    <w:p>
      <w:pPr>
        <w:pStyle w:val="Normal"/>
        <w:numPr>
          <w:ilvl w:val="0"/>
          <w:numId w:val="3"/>
        </w:numPr>
        <w:rPr/>
      </w:pPr>
      <w:r>
        <w:rPr/>
        <w:t xml:space="preserve">This mechanism derives a secret value, and truncates the result according to the </w:t>
      </w:r>
      <w:r>
        <w:rPr>
          <w:b/>
        </w:rPr>
        <w:t>CKA_KEY_TYPE</w:t>
      </w:r>
      <w:r>
        <w:rPr/>
        <w:t xml:space="preserve"> attribute of the template and, if it has one and the key type supports it, the </w:t>
      </w:r>
      <w:r>
        <w:rPr>
          <w:b/>
        </w:rPr>
        <w:t>CKA_VALUE_LEN</w:t>
      </w:r>
      <w:r>
        <w:rPr/>
        <w:t xml:space="preserve"> attribute of the template.  (The truncation removes bytes from the leading end of the secret value.) The mechanism contributes the result as the </w:t>
      </w:r>
      <w:r>
        <w:rPr>
          <w:b/>
        </w:rPr>
        <w:t>CKA_VALUE</w:t>
      </w:r>
      <w:r>
        <w:rPr/>
        <w:t xml:space="preserve"> attribute of the new key; other attributes required by the key type must be specified in the template. Note that in order to validate this mechanism it may be required to use the </w:t>
      </w:r>
      <w:r>
        <w:rPr>
          <w:b/>
        </w:rPr>
        <w:t>CKA_VALUE</w:t>
      </w:r>
      <w:r>
        <w:rPr/>
        <w:t xml:space="preserve"> attribute as the key of a general-length MAC mechanism (e.g. </w:t>
      </w:r>
      <w:r>
        <w:rPr>
          <w:b/>
        </w:rPr>
        <w:t>CKM_SHA_1_HMAC_GENERAL</w:t>
      </w:r>
      <w:r>
        <w:rPr/>
        <w:t>) over some test data.</w:t>
      </w:r>
    </w:p>
    <w:p>
      <w:pPr>
        <w:pStyle w:val="Normal"/>
        <w:numPr>
          <w:ilvl w:val="0"/>
          <w:numId w:val="3"/>
        </w:numPr>
        <w:rPr/>
      </w:pPr>
      <w:r>
        <w:rPr/>
        <w:t>This mechanism has the following rules about key sensitivity and extractability:</w:t>
      </w:r>
    </w:p>
    <w:p>
      <w:pPr>
        <w:pStyle w:val="Normal"/>
        <w:numPr>
          <w:ilvl w:val="0"/>
          <w:numId w:val="25"/>
        </w:numPr>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25"/>
        </w:numPr>
        <w:rPr/>
      </w:pPr>
      <w:r>
        <w:rPr/>
        <w:t xml:space="preserve">If the base key has its </w:t>
      </w:r>
      <w:r>
        <w:rPr>
          <w:b/>
        </w:rPr>
        <w:t>CKA_ALWAYS_SENSITIVE</w:t>
      </w:r>
      <w:r>
        <w:rPr/>
        <w:t xml:space="preserve"> attribute set to CK_FALSE, then the derived key will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25"/>
        </w:numPr>
        <w:rPr/>
      </w:pPr>
      <w:r>
        <w:rPr/>
        <w:t xml:space="preserve">Similarly, if the base key has its </w:t>
      </w:r>
      <w:r>
        <w:rPr>
          <w:b/>
        </w:rPr>
        <w:t>CKA_NEVER_EXTRACTABLE</w:t>
      </w:r>
      <w:r>
        <w:rPr/>
        <w:t xml:space="preserve"> attribute set to CK_FALSE, then the derived key will,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Normal"/>
        <w:numPr>
          <w:ilvl w:val="0"/>
          <w:numId w:val="3"/>
        </w:numPr>
        <w:pPrChange w:id="0" w:author="Microsoft Office User" w:date="2018-06-11T16:25:00Z">
          <w:pPr>
            <w:spacing w:before="0" w:after="0"/>
          </w:pPr>
        </w:pPrChange>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X9.42 Diffie-Hellman prime sizes, in bits, for the </w:t>
      </w:r>
      <w:r>
        <w:rPr>
          <w:b/>
        </w:rPr>
        <w:t>CKA_PRIME</w:t>
      </w:r>
      <w:bookmarkStart w:id="941" w:name="_Toc322855318"/>
      <w:bookmarkStart w:id="942" w:name="_Toc322945160"/>
      <w:bookmarkStart w:id="943" w:name="_Toc323000727"/>
      <w:bookmarkStart w:id="944" w:name="_Toc323024178"/>
      <w:bookmarkStart w:id="945" w:name="_Toc323205512"/>
      <w:bookmarkStart w:id="946" w:name="_Toc323610941"/>
      <w:bookmarkStart w:id="947" w:name="_Toc383864958"/>
      <w:r>
        <w:rPr/>
        <w:t xml:space="preserve"> attribute.</w:t>
      </w:r>
    </w:p>
    <w:p>
      <w:pPr>
        <w:pStyle w:val="Heading2"/>
        <w:numPr>
          <w:ilvl w:val="1"/>
          <w:numId w:val="3"/>
        </w:numPr>
        <w:pPrChange w:id="0" w:author="Microsoft Office User" w:date="2018-06-11T16:24:00Z">
          <w:pPr>
            <w:tabs>
              <w:tab w:val="left" w:pos="0" w:leader="none"/>
            </w:tabs>
            <w:suppressAutoHyphens w:val="true"/>
            <w:pBdr/>
          </w:pPr>
        </w:pPrChange>
        <w:rPr/>
      </w:pPr>
      <w:ins w:id="2623" w:author="Microsoft Office User" w:date="2018-06-11T16:22:00Z">
        <w:bookmarkStart w:id="948" w:name="_Toc516500705"/>
        <w:bookmarkEnd w:id="948"/>
        <w:r>
          <w:rPr/>
          <w:t>Extended Triple Diffie-Hellman (x3dh)</w:t>
        </w:r>
      </w:ins>
    </w:p>
    <w:p>
      <w:pPr>
        <w:pStyle w:val="Normal"/>
        <w:numPr>
          <w:ilvl w:val="0"/>
          <w:numId w:val="3"/>
        </w:numPr>
        <w:rPr/>
      </w:pPr>
      <w:ins w:id="2624" w:author="Microsoft Office User" w:date="2018-06-11T16:22:00Z">
        <w:r>
          <w:rPr>
            <w:sz w:val="24"/>
          </w:rPr>
          <w:t xml:space="preserve">The Extended Triple Diffie-Hellman mechanism described here is the one described at </w:t>
        </w:r>
      </w:ins>
      <w:hyperlink r:id="rId61">
        <w:ins w:id="2625" w:author="Microsoft Office User" w:date="2018-06-11T16:22:00Z">
          <w:r>
            <w:rPr>
              <w:webHidden/>
              <w:rStyle w:val="InternetLink"/>
              <w:sz w:val="24"/>
            </w:rPr>
            <w:t>https://signal.org/docs/specifications/x3dh/</w:t>
          </w:r>
        </w:ins>
      </w:hyperlink>
      <w:ins w:id="2626" w:author="Microsoft Office User" w:date="2018-06-11T16:22:00Z">
        <w:r>
          <w:rPr>
            <w:sz w:val="24"/>
          </w:rPr>
          <w:t xml:space="preserve"> - Revision 1, 2016-11-04</w:t>
        </w:r>
      </w:ins>
      <w:ins w:id="2627" w:author="Microsoft Office User" w:date="2018-06-11T16:22:00Z">
        <w:r>
          <w:rPr>
            <w:i/>
            <w:sz w:val="18"/>
            <w:szCs w:val="18"/>
          </w:rPr>
          <w:t>.</w:t>
        </w:r>
      </w:ins>
    </w:p>
    <w:p>
      <w:pPr>
        <w:pStyle w:val="Normal"/>
        <w:numPr>
          <w:ilvl w:val="0"/>
          <w:numId w:val="3"/>
        </w:numPr>
        <w:rPr/>
      </w:pPr>
      <w:ins w:id="2628" w:author="Microsoft Office User" w:date="2018-06-11T16:22:00Z">
        <w:r>
          <w:rPr/>
        </w:r>
      </w:ins>
    </w:p>
    <w:p>
      <w:pPr>
        <w:pStyle w:val="Normal"/>
        <w:numPr>
          <w:ilvl w:val="0"/>
          <w:numId w:val="3"/>
        </w:numPr>
        <w:rPr/>
      </w:pPr>
      <w:ins w:id="2629" w:author="Microsoft Office User" w:date="2018-06-11T16:22:00Z">
        <w:r>
          <w:rPr>
            <w:i/>
            <w:sz w:val="18"/>
            <w:szCs w:val="18"/>
          </w:rPr>
          <w:t xml:space="preserve">Table </w:t>
        </w:r>
      </w:ins>
      <w:r>
        <w:rPr>
          <w:i/>
          <w:sz w:val="18"/>
          <w:szCs w:val="18"/>
        </w:rPr>
        <w:fldChar w:fldCharType="begin"/>
      </w:r>
      <w:r>
        <w:instrText> SEQ "Table" \* ARABIC </w:instrText>
      </w:r>
      <w:r>
        <w:fldChar w:fldCharType="separate"/>
      </w:r>
      <w:r>
        <w:t>1</w:t>
      </w:r>
      <w:r>
        <w:fldChar w:fldCharType="end"/>
      </w:r>
      <w:ins w:id="2630" w:author="Microsoft Office User" w:date="2018-06-11T16:22:00Z">
        <w:r>
          <w:rPr>
            <w:i/>
            <w:sz w:val="18"/>
            <w:szCs w:val="18"/>
          </w:rPr>
          <w:t>, Extended Triple Diffie-Hellman Mechanisms vs. Functions</w:t>
        </w:r>
      </w:ins>
    </w:p>
    <w:tbl>
      <w:tblPr>
        <w:tblW w:w="9720" w:type="dxa"/>
        <w:jc w:val="left"/>
        <w:tblInd w:w="-12" w:type="dxa"/>
        <w:tblBorders>
          <w:top w:val="single" w:sz="12" w:space="0" w:color="000001"/>
          <w:left w:val="single" w:sz="12" w:space="0" w:color="000001"/>
        </w:tblBorders>
        <w:tblCellMar>
          <w:top w:w="0" w:type="dxa"/>
          <w:left w:w="115" w:type="dxa"/>
          <w:bottom w:w="0" w:type="dxa"/>
          <w:right w:w="115" w:type="dxa"/>
        </w:tblCellMar>
        <w:tblLook w:val="0000" w:noVBand="0" w:noHBand="0" w:lastColumn="0" w:firstColumn="0" w:lastRow="0" w:firstRow="0"/>
      </w:tblPr>
      <w:tblGrid>
        <w:gridCol w:w="4067"/>
        <w:gridCol w:w="930"/>
        <w:gridCol w:w="751"/>
        <w:gridCol w:w="560"/>
        <w:gridCol w:w="804"/>
        <w:gridCol w:w="647"/>
        <w:gridCol w:w="918"/>
        <w:gridCol w:w="1041"/>
      </w:tblGrid>
      <w:tr>
        <w:trPr>
          <w:tblHeader w:val="true"/>
          <w:ins w:id="2631" w:author="Microsoft Office User" w:date="2018-06-11T16:22:00Z"/>
        </w:trPr>
        <w:tc>
          <w:tcPr>
            <w:tcW w:w="4067" w:type="dxa"/>
            <w:tcBorders>
              <w:top w:val="single" w:sz="12" w:space="0" w:color="000001"/>
              <w:left w:val="single" w:sz="12" w:space="0" w:color="000001"/>
            </w:tcBorders>
            <w:shd w:color="auto" w:fill="auto" w:val="clear"/>
            <w:tcMar>
              <w:left w:w="115" w:type="dxa"/>
            </w:tcMar>
          </w:tcPr>
          <w:p>
            <w:pPr>
              <w:pStyle w:val="Heading2"/>
              <w:numPr>
                <w:ilvl w:val="0"/>
                <w:numId w:val="0"/>
              </w:numPr>
              <w:snapToGrid w:val="false"/>
              <w:spacing w:before="240" w:after="120"/>
              <w:rPr>
                <w:sz w:val="20"/>
                <w:szCs w:val="20"/>
              </w:rPr>
            </w:pPr>
            <w:r>
              <w:rPr>
                <w:sz w:val="20"/>
                <w:szCs w:val="20"/>
              </w:rPr>
            </w:r>
          </w:p>
        </w:tc>
        <w:tc>
          <w:tcPr>
            <w:tcW w:w="5651"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22" w:type="dxa"/>
            </w:tcMar>
          </w:tcPr>
          <w:p>
            <w:pPr>
              <w:pStyle w:val="Normal"/>
              <w:numPr>
                <w:ilvl w:val="0"/>
                <w:numId w:val="3"/>
              </w:numPr>
              <w:spacing w:before="80" w:after="80"/>
              <w:rPr/>
            </w:pPr>
            <w:ins w:id="2632" w:author="Microsoft Office User" w:date="2018-06-11T16:22:00Z">
              <w:r>
                <w:rPr/>
                <w:t>Functions</w:t>
              </w:r>
            </w:ins>
          </w:p>
        </w:tc>
      </w:tr>
      <w:tr>
        <w:trPr>
          <w:tblHeader w:val="true"/>
          <w:ins w:id="2633" w:author="Microsoft Office User" w:date="2018-06-11T16:22:00Z"/>
        </w:trPr>
        <w:tc>
          <w:tcPr>
            <w:tcW w:w="4067" w:type="dxa"/>
            <w:tcBorders>
              <w:left w:val="single" w:sz="12" w:space="0" w:color="000001"/>
              <w:bottom w:val="single" w:sz="6" w:space="0" w:color="000001"/>
              <w:insideH w:val="single" w:sz="6" w:space="0" w:color="000001"/>
            </w:tcBorders>
            <w:shd w:color="auto" w:fill="auto" w:val="clear"/>
            <w:tcMar>
              <w:left w:w="115" w:type="dxa"/>
            </w:tcMar>
          </w:tcPr>
          <w:p>
            <w:pPr>
              <w:pStyle w:val="TableSmallFont"/>
              <w:numPr>
                <w:ilvl w:val="0"/>
                <w:numId w:val="3"/>
              </w:numPr>
              <w:snapToGrid w:val="false"/>
              <w:jc w:val="left"/>
              <w:rPr>
                <w:rFonts w:ascii="Arial" w:hAnsi="Arial" w:cs="Arial"/>
                <w:b/>
                <w:b/>
                <w:sz w:val="20"/>
              </w:rPr>
            </w:pPr>
            <w:ins w:id="2634" w:author="Microsoft Office User" w:date="2018-06-11T16:22:00Z">
              <w:r>
                <w:rPr>
                  <w:rFonts w:cs="Arial" w:ascii="Arial" w:hAnsi="Arial"/>
                  <w:b/>
                  <w:sz w:val="20"/>
                </w:rPr>
              </w:r>
            </w:ins>
          </w:p>
          <w:p>
            <w:pPr>
              <w:pStyle w:val="TableSmallFont"/>
              <w:numPr>
                <w:ilvl w:val="0"/>
                <w:numId w:val="3"/>
              </w:numPr>
              <w:spacing w:before="0" w:after="40"/>
              <w:jc w:val="left"/>
              <w:rPr/>
            </w:pPr>
            <w:ins w:id="2635" w:author="Microsoft Office User" w:date="2018-06-11T16:22:00Z">
              <w:r>
                <w:rPr>
                  <w:rFonts w:cs="Arial" w:ascii="Arial" w:hAnsi="Arial"/>
                  <w:b/>
                  <w:sz w:val="20"/>
                </w:rPr>
                <w:t>Mechanism</w:t>
              </w:r>
            </w:ins>
          </w:p>
        </w:tc>
        <w:tc>
          <w:tcPr>
            <w:tcW w:w="930" w:type="dxa"/>
            <w:tcBorders>
              <w:top w:val="single" w:sz="6" w:space="0" w:color="000001"/>
              <w:left w:val="single" w:sz="6" w:space="0" w:color="000001"/>
              <w:bottom w:val="single" w:sz="6" w:space="0" w:color="000001"/>
              <w:insideH w:val="single" w:sz="6" w:space="0" w:color="000001"/>
            </w:tcBorders>
            <w:shd w:color="auto" w:fill="auto" w:val="clear"/>
            <w:tcMar>
              <w:left w:w="122" w:type="dxa"/>
            </w:tcMar>
          </w:tcPr>
          <w:p>
            <w:pPr>
              <w:pStyle w:val="TableSmallFont"/>
              <w:numPr>
                <w:ilvl w:val="0"/>
                <w:numId w:val="3"/>
              </w:numPr>
              <w:rPr/>
            </w:pPr>
            <w:ins w:id="2636" w:author="Microsoft Office User" w:date="2018-06-11T16:22:00Z">
              <w:r>
                <w:rPr>
                  <w:rFonts w:cs="Arial" w:ascii="Arial" w:hAnsi="Arial"/>
                  <w:b/>
                  <w:sz w:val="20"/>
                </w:rPr>
                <w:t>Encrypt</w:t>
              </w:r>
            </w:ins>
          </w:p>
          <w:p>
            <w:pPr>
              <w:pStyle w:val="TableSmallFont"/>
              <w:numPr>
                <w:ilvl w:val="0"/>
                <w:numId w:val="3"/>
              </w:numPr>
              <w:rPr/>
            </w:pPr>
            <w:ins w:id="2637" w:author="Microsoft Office User" w:date="2018-06-11T16:22:00Z">
              <w:r>
                <w:rPr>
                  <w:rFonts w:cs="Arial" w:ascii="Arial" w:hAnsi="Arial"/>
                  <w:b/>
                  <w:sz w:val="20"/>
                </w:rPr>
                <w:t>&amp;</w:t>
              </w:r>
            </w:ins>
          </w:p>
          <w:p>
            <w:pPr>
              <w:pStyle w:val="TableSmallFont"/>
              <w:numPr>
                <w:ilvl w:val="0"/>
                <w:numId w:val="3"/>
              </w:numPr>
              <w:spacing w:before="0" w:after="40"/>
              <w:rPr/>
            </w:pPr>
            <w:ins w:id="2638" w:author="Microsoft Office User" w:date="2018-06-11T16:22:00Z">
              <w:r>
                <w:rPr>
                  <w:rFonts w:cs="Arial" w:ascii="Arial" w:hAnsi="Arial"/>
                  <w:b/>
                  <w:sz w:val="20"/>
                </w:rPr>
                <w:t>Decrypt</w:t>
              </w:r>
            </w:ins>
          </w:p>
        </w:tc>
        <w:tc>
          <w:tcPr>
            <w:tcW w:w="751" w:type="dxa"/>
            <w:tcBorders>
              <w:top w:val="single" w:sz="6" w:space="0" w:color="000001"/>
              <w:left w:val="single" w:sz="6" w:space="0" w:color="000001"/>
              <w:bottom w:val="single" w:sz="6" w:space="0" w:color="000001"/>
              <w:insideH w:val="single" w:sz="6" w:space="0" w:color="000001"/>
            </w:tcBorders>
            <w:shd w:color="auto" w:fill="auto" w:val="clear"/>
            <w:tcMar>
              <w:left w:w="122" w:type="dxa"/>
            </w:tcMar>
          </w:tcPr>
          <w:p>
            <w:pPr>
              <w:pStyle w:val="TableSmallFont"/>
              <w:numPr>
                <w:ilvl w:val="0"/>
                <w:numId w:val="3"/>
              </w:numPr>
              <w:rPr/>
            </w:pPr>
            <w:ins w:id="2639" w:author="Microsoft Office User" w:date="2018-06-11T16:22:00Z">
              <w:r>
                <w:rPr>
                  <w:rFonts w:cs="Arial" w:ascii="Arial" w:hAnsi="Arial"/>
                  <w:b/>
                  <w:sz w:val="20"/>
                </w:rPr>
                <w:t>Sign</w:t>
              </w:r>
            </w:ins>
          </w:p>
          <w:p>
            <w:pPr>
              <w:pStyle w:val="TableSmallFont"/>
              <w:numPr>
                <w:ilvl w:val="0"/>
                <w:numId w:val="3"/>
              </w:numPr>
              <w:rPr/>
            </w:pPr>
            <w:ins w:id="2640" w:author="Microsoft Office User" w:date="2018-06-11T16:22:00Z">
              <w:r>
                <w:rPr>
                  <w:rFonts w:cs="Arial" w:ascii="Arial" w:hAnsi="Arial"/>
                  <w:b/>
                  <w:sz w:val="20"/>
                </w:rPr>
                <w:t>&amp;</w:t>
              </w:r>
            </w:ins>
          </w:p>
          <w:p>
            <w:pPr>
              <w:pStyle w:val="TableSmallFont"/>
              <w:numPr>
                <w:ilvl w:val="0"/>
                <w:numId w:val="3"/>
              </w:numPr>
              <w:spacing w:before="0" w:after="40"/>
              <w:rPr/>
            </w:pPr>
            <w:ins w:id="2641" w:author="Microsoft Office User" w:date="2018-06-11T16:22:00Z">
              <w:r>
                <w:rPr>
                  <w:rFonts w:cs="Arial" w:ascii="Arial" w:hAnsi="Arial"/>
                  <w:b/>
                  <w:sz w:val="20"/>
                </w:rPr>
                <w:t>Verify</w:t>
              </w:r>
            </w:ins>
          </w:p>
        </w:tc>
        <w:tc>
          <w:tcPr>
            <w:tcW w:w="560" w:type="dxa"/>
            <w:tcBorders>
              <w:top w:val="single" w:sz="6" w:space="0" w:color="000001"/>
              <w:left w:val="single" w:sz="6" w:space="0" w:color="000001"/>
              <w:bottom w:val="single" w:sz="6" w:space="0" w:color="000001"/>
              <w:insideH w:val="single" w:sz="6" w:space="0" w:color="000001"/>
            </w:tcBorders>
            <w:shd w:color="auto" w:fill="auto" w:val="clear"/>
            <w:tcMar>
              <w:left w:w="122" w:type="dxa"/>
            </w:tcMar>
          </w:tcPr>
          <w:p>
            <w:pPr>
              <w:pStyle w:val="TableSmallFont"/>
              <w:numPr>
                <w:ilvl w:val="0"/>
                <w:numId w:val="3"/>
              </w:numPr>
              <w:rPr/>
            </w:pPr>
            <w:ins w:id="2642" w:author="Microsoft Office User" w:date="2018-06-11T16:22:00Z">
              <w:r>
                <w:rPr>
                  <w:rFonts w:cs="Arial" w:ascii="Arial" w:hAnsi="Arial"/>
                  <w:b/>
                  <w:sz w:val="20"/>
                </w:rPr>
                <w:t>SR</w:t>
              </w:r>
            </w:ins>
          </w:p>
          <w:p>
            <w:pPr>
              <w:pStyle w:val="TableSmallFont"/>
              <w:numPr>
                <w:ilvl w:val="0"/>
                <w:numId w:val="3"/>
              </w:numPr>
              <w:rPr/>
            </w:pPr>
            <w:ins w:id="2643" w:author="Microsoft Office User" w:date="2018-06-11T16:22:00Z">
              <w:r>
                <w:rPr>
                  <w:rFonts w:cs="Arial" w:ascii="Arial" w:hAnsi="Arial"/>
                  <w:b/>
                  <w:sz w:val="20"/>
                </w:rPr>
                <w:t>&amp;</w:t>
              </w:r>
            </w:ins>
          </w:p>
          <w:p>
            <w:pPr>
              <w:pStyle w:val="TableSmallFont"/>
              <w:numPr>
                <w:ilvl w:val="0"/>
                <w:numId w:val="3"/>
              </w:numPr>
              <w:spacing w:before="0" w:after="40"/>
              <w:rPr/>
            </w:pPr>
            <w:ins w:id="2644" w:author="Microsoft Office User" w:date="2018-06-11T16:22:00Z">
              <w:r>
                <w:rPr>
                  <w:rFonts w:cs="Arial" w:ascii="Arial" w:hAnsi="Arial"/>
                  <w:b/>
                  <w:sz w:val="20"/>
                </w:rPr>
                <w:t>VR</w:t>
              </w:r>
            </w:ins>
            <w:ins w:id="2645" w:author="Microsoft Office User" w:date="2018-06-11T16:22:00Z">
              <w:r>
                <w:rPr>
                  <w:rFonts w:cs="Arial" w:ascii="Arial" w:hAnsi="Arial"/>
                  <w:sz w:val="20"/>
                  <w:vertAlign w:val="superscript"/>
                </w:rPr>
                <w:t>1</w:t>
              </w:r>
            </w:ins>
          </w:p>
        </w:tc>
        <w:tc>
          <w:tcPr>
            <w:tcW w:w="804" w:type="dxa"/>
            <w:tcBorders>
              <w:top w:val="single" w:sz="6" w:space="0" w:color="000001"/>
              <w:left w:val="single" w:sz="6" w:space="0" w:color="000001"/>
              <w:bottom w:val="single" w:sz="6" w:space="0" w:color="000001"/>
              <w:insideH w:val="single" w:sz="6" w:space="0" w:color="000001"/>
            </w:tcBorders>
            <w:shd w:color="auto" w:fill="auto" w:val="clear"/>
            <w:tcMar>
              <w:left w:w="122" w:type="dxa"/>
            </w:tcMar>
          </w:tcPr>
          <w:p>
            <w:pPr>
              <w:pStyle w:val="TableSmallFont"/>
              <w:numPr>
                <w:ilvl w:val="0"/>
                <w:numId w:val="3"/>
              </w:numPr>
              <w:snapToGrid w:val="false"/>
              <w:rPr>
                <w:rFonts w:ascii="Arial" w:hAnsi="Arial" w:cs="Arial"/>
                <w:b/>
                <w:b/>
                <w:sz w:val="20"/>
              </w:rPr>
            </w:pPr>
            <w:ins w:id="2646" w:author="Microsoft Office User" w:date="2018-06-11T16:22:00Z">
              <w:r>
                <w:rPr>
                  <w:rFonts w:cs="Arial" w:ascii="Arial" w:hAnsi="Arial"/>
                  <w:b/>
                  <w:sz w:val="20"/>
                </w:rPr>
              </w:r>
            </w:ins>
          </w:p>
          <w:p>
            <w:pPr>
              <w:pStyle w:val="TableSmallFont"/>
              <w:numPr>
                <w:ilvl w:val="0"/>
                <w:numId w:val="3"/>
              </w:numPr>
              <w:spacing w:before="0" w:after="40"/>
              <w:rPr/>
            </w:pPr>
            <w:ins w:id="2647" w:author="Microsoft Office User" w:date="2018-06-11T16:22:00Z">
              <w:r>
                <w:rPr>
                  <w:rFonts w:cs="Arial" w:ascii="Arial" w:hAnsi="Arial"/>
                  <w:b/>
                  <w:sz w:val="20"/>
                </w:rPr>
                <w:t>Digest</w:t>
              </w:r>
            </w:ins>
          </w:p>
        </w:tc>
        <w:tc>
          <w:tcPr>
            <w:tcW w:w="647" w:type="dxa"/>
            <w:tcBorders>
              <w:top w:val="single" w:sz="6" w:space="0" w:color="000001"/>
              <w:left w:val="single" w:sz="6" w:space="0" w:color="000001"/>
              <w:bottom w:val="single" w:sz="6" w:space="0" w:color="000001"/>
              <w:insideH w:val="single" w:sz="6" w:space="0" w:color="000001"/>
            </w:tcBorders>
            <w:shd w:color="auto" w:fill="auto" w:val="clear"/>
            <w:tcMar>
              <w:left w:w="122" w:type="dxa"/>
            </w:tcMar>
          </w:tcPr>
          <w:p>
            <w:pPr>
              <w:pStyle w:val="TableSmallFont"/>
              <w:numPr>
                <w:ilvl w:val="0"/>
                <w:numId w:val="3"/>
              </w:numPr>
              <w:rPr/>
            </w:pPr>
            <w:ins w:id="2648" w:author="Microsoft Office User" w:date="2018-06-11T16:22:00Z">
              <w:r>
                <w:rPr>
                  <w:rFonts w:cs="Arial" w:ascii="Arial" w:hAnsi="Arial"/>
                  <w:b/>
                  <w:sz w:val="20"/>
                </w:rPr>
                <w:t>Gen.</w:t>
              </w:r>
            </w:ins>
          </w:p>
          <w:p>
            <w:pPr>
              <w:pStyle w:val="TableSmallFont"/>
              <w:numPr>
                <w:ilvl w:val="0"/>
                <w:numId w:val="3"/>
              </w:numPr>
              <w:rPr/>
            </w:pPr>
            <w:ins w:id="2649" w:author="Microsoft Office User" w:date="2018-06-11T16:22:00Z">
              <w:r>
                <w:rPr>
                  <w:rFonts w:eastAsia="Arial" w:cs="Arial" w:ascii="Arial" w:hAnsi="Arial"/>
                  <w:b/>
                  <w:sz w:val="20"/>
                </w:rPr>
                <w:t xml:space="preserve"> </w:t>
              </w:r>
            </w:ins>
            <w:ins w:id="2650" w:author="Microsoft Office User" w:date="2018-06-11T16:22:00Z">
              <w:r>
                <w:rPr>
                  <w:rFonts w:cs="Arial" w:ascii="Arial" w:hAnsi="Arial"/>
                  <w:b/>
                  <w:sz w:val="20"/>
                </w:rPr>
                <w:t>Key/</w:t>
              </w:r>
            </w:ins>
          </w:p>
          <w:p>
            <w:pPr>
              <w:pStyle w:val="TableSmallFont"/>
              <w:numPr>
                <w:ilvl w:val="0"/>
                <w:numId w:val="3"/>
              </w:numPr>
              <w:rPr/>
            </w:pPr>
            <w:ins w:id="2651" w:author="Microsoft Office User" w:date="2018-06-11T16:22:00Z">
              <w:r>
                <w:rPr>
                  <w:rFonts w:cs="Arial" w:ascii="Arial" w:hAnsi="Arial"/>
                  <w:b/>
                  <w:sz w:val="20"/>
                </w:rPr>
                <w:t>Key</w:t>
              </w:r>
            </w:ins>
          </w:p>
          <w:p>
            <w:pPr>
              <w:pStyle w:val="TableSmallFont"/>
              <w:numPr>
                <w:ilvl w:val="0"/>
                <w:numId w:val="3"/>
              </w:numPr>
              <w:spacing w:before="0" w:after="40"/>
              <w:rPr/>
            </w:pPr>
            <w:ins w:id="2652" w:author="Microsoft Office User" w:date="2018-06-11T16:22:00Z">
              <w:r>
                <w:rPr>
                  <w:rFonts w:cs="Arial" w:ascii="Arial" w:hAnsi="Arial"/>
                  <w:b/>
                  <w:sz w:val="20"/>
                </w:rPr>
                <w:t>Pair</w:t>
              </w:r>
            </w:ins>
          </w:p>
        </w:tc>
        <w:tc>
          <w:tcPr>
            <w:tcW w:w="918" w:type="dxa"/>
            <w:tcBorders>
              <w:top w:val="single" w:sz="6" w:space="0" w:color="000001"/>
              <w:left w:val="single" w:sz="6" w:space="0" w:color="000001"/>
              <w:bottom w:val="single" w:sz="6" w:space="0" w:color="000001"/>
              <w:insideH w:val="single" w:sz="6" w:space="0" w:color="000001"/>
            </w:tcBorders>
            <w:shd w:color="auto" w:fill="auto" w:val="clear"/>
            <w:tcMar>
              <w:left w:w="122" w:type="dxa"/>
            </w:tcMar>
          </w:tcPr>
          <w:p>
            <w:pPr>
              <w:pStyle w:val="TableSmallFont"/>
              <w:numPr>
                <w:ilvl w:val="0"/>
                <w:numId w:val="3"/>
              </w:numPr>
              <w:rPr/>
            </w:pPr>
            <w:ins w:id="2653" w:author="Microsoft Office User" w:date="2018-06-11T16:22:00Z">
              <w:r>
                <w:rPr>
                  <w:rFonts w:cs="Arial" w:ascii="Arial" w:hAnsi="Arial"/>
                  <w:b/>
                  <w:sz w:val="20"/>
                </w:rPr>
                <w:t>Wrap</w:t>
              </w:r>
            </w:ins>
          </w:p>
          <w:p>
            <w:pPr>
              <w:pStyle w:val="TableSmallFont"/>
              <w:numPr>
                <w:ilvl w:val="0"/>
                <w:numId w:val="3"/>
              </w:numPr>
              <w:rPr/>
            </w:pPr>
            <w:ins w:id="2654" w:author="Microsoft Office User" w:date="2018-06-11T16:22:00Z">
              <w:r>
                <w:rPr>
                  <w:rFonts w:cs="Arial" w:ascii="Arial" w:hAnsi="Arial"/>
                  <w:b/>
                  <w:sz w:val="20"/>
                </w:rPr>
                <w:t>&amp;</w:t>
              </w:r>
            </w:ins>
          </w:p>
          <w:p>
            <w:pPr>
              <w:pStyle w:val="TableSmallFont"/>
              <w:numPr>
                <w:ilvl w:val="0"/>
                <w:numId w:val="3"/>
              </w:numPr>
              <w:spacing w:before="0" w:after="40"/>
              <w:rPr/>
            </w:pPr>
            <w:ins w:id="2655" w:author="Microsoft Office User" w:date="2018-06-11T16:22:00Z">
              <w:r>
                <w:rPr>
                  <w:rFonts w:cs="Arial" w:ascii="Arial" w:hAnsi="Arial"/>
                  <w:b/>
                  <w:sz w:val="20"/>
                </w:rPr>
                <w:t>Unwrap</w:t>
              </w:r>
            </w:ins>
          </w:p>
        </w:tc>
        <w:tc>
          <w:tcPr>
            <w:tcW w:w="10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22" w:type="dxa"/>
            </w:tcMar>
          </w:tcPr>
          <w:p>
            <w:pPr>
              <w:pStyle w:val="TableSmallFont"/>
              <w:numPr>
                <w:ilvl w:val="0"/>
                <w:numId w:val="3"/>
              </w:numPr>
              <w:snapToGrid w:val="false"/>
              <w:rPr>
                <w:rFonts w:ascii="Arial" w:hAnsi="Arial" w:cs="Arial"/>
                <w:b/>
                <w:b/>
                <w:sz w:val="20"/>
              </w:rPr>
            </w:pPr>
            <w:ins w:id="2656" w:author="Microsoft Office User" w:date="2018-06-11T16:22:00Z">
              <w:r>
                <w:rPr>
                  <w:rFonts w:cs="Arial" w:ascii="Arial" w:hAnsi="Arial"/>
                  <w:b/>
                  <w:sz w:val="20"/>
                </w:rPr>
              </w:r>
            </w:ins>
          </w:p>
          <w:p>
            <w:pPr>
              <w:pStyle w:val="TableSmallFont"/>
              <w:numPr>
                <w:ilvl w:val="0"/>
                <w:numId w:val="3"/>
              </w:numPr>
              <w:spacing w:before="0" w:after="40"/>
              <w:rPr/>
            </w:pPr>
            <w:ins w:id="2657" w:author="Microsoft Office User" w:date="2018-06-11T16:22:00Z">
              <w:r>
                <w:rPr>
                  <w:rFonts w:cs="Arial" w:ascii="Arial" w:hAnsi="Arial"/>
                  <w:b/>
                  <w:sz w:val="20"/>
                </w:rPr>
                <w:t>Derive</w:t>
              </w:r>
            </w:ins>
          </w:p>
        </w:tc>
      </w:tr>
      <w:tr>
        <w:trPr>
          <w:ins w:id="2658" w:author="Microsoft Office User" w:date="2018-06-11T16:22:00Z"/>
        </w:trPr>
        <w:tc>
          <w:tcPr>
            <w:tcW w:w="4067" w:type="dxa"/>
            <w:tcBorders>
              <w:left w:val="single" w:sz="12" w:space="0" w:color="000001"/>
              <w:bottom w:val="single" w:sz="6" w:space="0" w:color="000001"/>
              <w:insideH w:val="single" w:sz="6" w:space="0" w:color="000001"/>
            </w:tcBorders>
            <w:shd w:color="auto" w:fill="auto" w:val="clear"/>
            <w:tcMar>
              <w:left w:w="115" w:type="dxa"/>
            </w:tcMar>
          </w:tcPr>
          <w:p>
            <w:pPr>
              <w:pStyle w:val="TableSmallFont"/>
              <w:keepNext/>
              <w:numPr>
                <w:ilvl w:val="0"/>
                <w:numId w:val="3"/>
              </w:numPr>
              <w:spacing w:before="0" w:after="40"/>
              <w:jc w:val="left"/>
              <w:rPr/>
            </w:pPr>
            <w:ins w:id="2659" w:author="Microsoft Office User" w:date="2018-06-11T16:22:00Z">
              <w:r>
                <w:rPr>
                  <w:rFonts w:cs="Arial" w:ascii="Arial" w:hAnsi="Arial"/>
                  <w:sz w:val="20"/>
                </w:rPr>
                <w:t>CKM_X3DH_INITIATE</w:t>
              </w:r>
            </w:ins>
          </w:p>
        </w:tc>
        <w:tc>
          <w:tcPr>
            <w:tcW w:w="930" w:type="dxa"/>
            <w:tcBorders>
              <w:left w:val="single" w:sz="6" w:space="0" w:color="000001"/>
              <w:bottom w:val="single" w:sz="6" w:space="0" w:color="000001"/>
              <w:insideH w:val="single" w:sz="6" w:space="0" w:color="000001"/>
            </w:tcBorders>
            <w:shd w:color="auto" w:fill="auto" w:val="clear"/>
            <w:tcMar>
              <w:left w:w="122" w:type="dxa"/>
            </w:tcMar>
          </w:tcPr>
          <w:p>
            <w:pPr>
              <w:pStyle w:val="TableSmallFont"/>
              <w:keepNext/>
              <w:numPr>
                <w:ilvl w:val="0"/>
                <w:numId w:val="3"/>
              </w:numPr>
              <w:snapToGrid w:val="false"/>
              <w:spacing w:before="0" w:after="40"/>
              <w:rPr>
                <w:rFonts w:ascii="Wingdings" w:hAnsi="Wingdings" w:eastAsia="Wingdings" w:cs="Wingdings"/>
                <w:sz w:val="20"/>
              </w:rPr>
            </w:pPr>
            <w:r>
              <w:rPr>
                <w:rFonts w:eastAsia="Wingdings" w:cs="Wingdings" w:ascii="Wingdings" w:hAnsi="Wingdings"/>
                <w:sz w:val="20"/>
              </w:rPr>
            </w:r>
          </w:p>
        </w:tc>
        <w:tc>
          <w:tcPr>
            <w:tcW w:w="751" w:type="dxa"/>
            <w:tcBorders>
              <w:left w:val="single" w:sz="6" w:space="0" w:color="000001"/>
              <w:bottom w:val="single" w:sz="6" w:space="0" w:color="000001"/>
              <w:insideH w:val="single" w:sz="6" w:space="0" w:color="000001"/>
            </w:tcBorders>
            <w:shd w:color="auto" w:fill="auto" w:val="clear"/>
            <w:tcMar>
              <w:left w:w="122" w:type="dxa"/>
            </w:tcMar>
          </w:tcPr>
          <w:p>
            <w:pPr>
              <w:pStyle w:val="TableSmallFont"/>
              <w:keepNext/>
              <w:numPr>
                <w:ilvl w:val="0"/>
                <w:numId w:val="3"/>
              </w:numPr>
              <w:snapToGrid w:val="false"/>
              <w:spacing w:before="0" w:after="40"/>
              <w:rPr>
                <w:rFonts w:ascii="Arial" w:hAnsi="Arial" w:eastAsia="Wingdings" w:cs="Arial"/>
                <w:sz w:val="20"/>
              </w:rPr>
            </w:pPr>
            <w:r>
              <w:rPr>
                <w:rFonts w:eastAsia="Wingdings" w:cs="Arial" w:ascii="Arial" w:hAnsi="Arial"/>
                <w:sz w:val="20"/>
              </w:rPr>
            </w:r>
          </w:p>
        </w:tc>
        <w:tc>
          <w:tcPr>
            <w:tcW w:w="560" w:type="dxa"/>
            <w:tcBorders>
              <w:left w:val="single" w:sz="6" w:space="0" w:color="000001"/>
              <w:bottom w:val="single" w:sz="6" w:space="0" w:color="000001"/>
              <w:insideH w:val="single" w:sz="6" w:space="0" w:color="000001"/>
            </w:tcBorders>
            <w:shd w:color="auto" w:fill="auto" w:val="clear"/>
            <w:tcMar>
              <w:left w:w="122" w:type="dxa"/>
            </w:tcMar>
          </w:tcPr>
          <w:p>
            <w:pPr>
              <w:pStyle w:val="TableSmallFont"/>
              <w:keepNext/>
              <w:numPr>
                <w:ilvl w:val="0"/>
                <w:numId w:val="3"/>
              </w:numPr>
              <w:snapToGrid w:val="false"/>
              <w:spacing w:before="0" w:after="40"/>
              <w:rPr>
                <w:rFonts w:ascii="Arial" w:hAnsi="Arial" w:eastAsia="Wingdings" w:cs="Arial"/>
                <w:sz w:val="20"/>
              </w:rPr>
            </w:pPr>
            <w:r>
              <w:rPr>
                <w:rFonts w:eastAsia="Wingdings" w:cs="Arial" w:ascii="Arial" w:hAnsi="Arial"/>
                <w:sz w:val="20"/>
              </w:rPr>
            </w:r>
          </w:p>
        </w:tc>
        <w:tc>
          <w:tcPr>
            <w:tcW w:w="804" w:type="dxa"/>
            <w:tcBorders>
              <w:left w:val="single" w:sz="6" w:space="0" w:color="000001"/>
              <w:bottom w:val="single" w:sz="6" w:space="0" w:color="000001"/>
              <w:insideH w:val="single" w:sz="6" w:space="0" w:color="000001"/>
            </w:tcBorders>
            <w:shd w:color="auto" w:fill="auto" w:val="clear"/>
            <w:tcMar>
              <w:left w:w="122" w:type="dxa"/>
            </w:tcMar>
          </w:tcPr>
          <w:p>
            <w:pPr>
              <w:pStyle w:val="TableSmallFont"/>
              <w:keepNext/>
              <w:numPr>
                <w:ilvl w:val="0"/>
                <w:numId w:val="3"/>
              </w:numPr>
              <w:snapToGrid w:val="false"/>
              <w:spacing w:before="0" w:after="40"/>
              <w:rPr>
                <w:rFonts w:ascii="Arial" w:hAnsi="Arial" w:eastAsia="Wingdings" w:cs="Arial"/>
                <w:sz w:val="20"/>
              </w:rPr>
            </w:pPr>
            <w:r>
              <w:rPr>
                <w:rFonts w:eastAsia="Wingdings" w:cs="Arial" w:ascii="Arial" w:hAnsi="Arial"/>
                <w:sz w:val="20"/>
              </w:rPr>
            </w:r>
          </w:p>
        </w:tc>
        <w:tc>
          <w:tcPr>
            <w:tcW w:w="647" w:type="dxa"/>
            <w:tcBorders>
              <w:left w:val="single" w:sz="6" w:space="0" w:color="000001"/>
              <w:bottom w:val="single" w:sz="6" w:space="0" w:color="000001"/>
              <w:insideH w:val="single" w:sz="6" w:space="0" w:color="000001"/>
            </w:tcBorders>
            <w:shd w:color="auto" w:fill="auto" w:val="clear"/>
            <w:tcMar>
              <w:left w:w="122" w:type="dxa"/>
            </w:tcMar>
          </w:tcPr>
          <w:p>
            <w:pPr>
              <w:pStyle w:val="TableSmallFont"/>
              <w:keepNext/>
              <w:numPr>
                <w:ilvl w:val="0"/>
                <w:numId w:val="3"/>
              </w:numPr>
              <w:snapToGrid w:val="false"/>
              <w:spacing w:before="0" w:after="40"/>
              <w:rPr>
                <w:rFonts w:ascii="Arial" w:hAnsi="Arial" w:eastAsia="Wingdings" w:cs="Arial"/>
                <w:sz w:val="20"/>
              </w:rPr>
            </w:pPr>
            <w:r>
              <w:rPr>
                <w:rFonts w:eastAsia="Wingdings" w:cs="Arial" w:ascii="Arial" w:hAnsi="Arial"/>
                <w:sz w:val="20"/>
              </w:rPr>
            </w:r>
          </w:p>
        </w:tc>
        <w:tc>
          <w:tcPr>
            <w:tcW w:w="918" w:type="dxa"/>
            <w:tcBorders>
              <w:left w:val="single" w:sz="6" w:space="0" w:color="000001"/>
              <w:bottom w:val="single" w:sz="6" w:space="0" w:color="000001"/>
              <w:insideH w:val="single" w:sz="6" w:space="0" w:color="000001"/>
            </w:tcBorders>
            <w:shd w:color="auto" w:fill="auto" w:val="clear"/>
            <w:tcMar>
              <w:left w:w="122" w:type="dxa"/>
            </w:tcMar>
          </w:tcPr>
          <w:p>
            <w:pPr>
              <w:pStyle w:val="TableSmallFont"/>
              <w:keepNext/>
              <w:numPr>
                <w:ilvl w:val="0"/>
                <w:numId w:val="3"/>
              </w:numPr>
              <w:snapToGrid w:val="false"/>
              <w:spacing w:before="0" w:after="40"/>
              <w:rPr>
                <w:rFonts w:ascii="Arial" w:hAnsi="Arial" w:eastAsia="Wingdings" w:cs="Arial"/>
                <w:sz w:val="20"/>
              </w:rPr>
            </w:pPr>
            <w:r>
              <w:rPr>
                <w:rFonts w:eastAsia="Wingdings" w:cs="Arial" w:ascii="Arial" w:hAnsi="Arial"/>
                <w:sz w:val="20"/>
              </w:rPr>
            </w:r>
          </w:p>
        </w:tc>
        <w:tc>
          <w:tcPr>
            <w:tcW w:w="1041"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22" w:type="dxa"/>
            </w:tcMar>
          </w:tcPr>
          <w:p>
            <w:pPr>
              <w:pStyle w:val="TableSmallFont"/>
              <w:keepNext/>
              <w:numPr>
                <w:ilvl w:val="0"/>
                <w:numId w:val="3"/>
              </w:numPr>
              <w:snapToGrid w:val="false"/>
              <w:spacing w:before="0" w:after="40"/>
              <w:rPr/>
            </w:pPr>
            <w:ins w:id="2660" w:author="Microsoft Office User" w:date="2018-06-11T16:22:00Z">
              <w:r>
                <w:rPr>
                  <w:rFonts w:eastAsia="Wingdings" w:cs="Wingdings" w:ascii="Wingdings" w:hAnsi="Wingdings"/>
                  <w:sz w:val="20"/>
                </w:rPr>
                <w:t></w:t>
              </w:r>
            </w:ins>
          </w:p>
        </w:tc>
      </w:tr>
      <w:tr>
        <w:trPr>
          <w:ins w:id="2661" w:author="Microsoft Office User" w:date="2018-06-11T16:22:00Z"/>
        </w:trPr>
        <w:tc>
          <w:tcPr>
            <w:tcW w:w="4067" w:type="dxa"/>
            <w:tcBorders>
              <w:left w:val="single" w:sz="12" w:space="0" w:color="000001"/>
              <w:bottom w:val="single" w:sz="6" w:space="0" w:color="000001"/>
              <w:insideH w:val="single" w:sz="6" w:space="0" w:color="000001"/>
            </w:tcBorders>
            <w:shd w:color="auto" w:fill="auto" w:val="clear"/>
            <w:tcMar>
              <w:left w:w="115" w:type="dxa"/>
            </w:tcMar>
          </w:tcPr>
          <w:p>
            <w:pPr>
              <w:pStyle w:val="TableSmallFont"/>
              <w:keepNext/>
              <w:numPr>
                <w:ilvl w:val="0"/>
                <w:numId w:val="3"/>
              </w:numPr>
              <w:spacing w:before="0" w:after="40"/>
              <w:jc w:val="left"/>
              <w:rPr/>
            </w:pPr>
            <w:ins w:id="2662" w:author="Microsoft Office User" w:date="2018-06-11T16:22:00Z">
              <w:r>
                <w:rPr>
                  <w:rFonts w:cs="Arial" w:ascii="Arial" w:hAnsi="Arial"/>
                  <w:sz w:val="20"/>
                </w:rPr>
                <w:t>CKM_X3DH_RESPOND</w:t>
              </w:r>
            </w:ins>
          </w:p>
        </w:tc>
        <w:tc>
          <w:tcPr>
            <w:tcW w:w="930" w:type="dxa"/>
            <w:tcBorders>
              <w:left w:val="single" w:sz="6" w:space="0" w:color="000001"/>
              <w:bottom w:val="single" w:sz="6" w:space="0" w:color="000001"/>
              <w:insideH w:val="single" w:sz="6" w:space="0" w:color="000001"/>
            </w:tcBorders>
            <w:shd w:color="auto" w:fill="auto" w:val="clear"/>
            <w:tcMar>
              <w:left w:w="122" w:type="dxa"/>
            </w:tcMar>
          </w:tcPr>
          <w:p>
            <w:pPr>
              <w:pStyle w:val="TableSmallFont"/>
              <w:keepNext/>
              <w:numPr>
                <w:ilvl w:val="0"/>
                <w:numId w:val="3"/>
              </w:numPr>
              <w:snapToGrid w:val="false"/>
              <w:spacing w:before="0" w:after="40"/>
              <w:rPr>
                <w:rFonts w:ascii="Wingdings" w:hAnsi="Wingdings" w:eastAsia="Wingdings" w:cs="Wingdings"/>
                <w:sz w:val="20"/>
              </w:rPr>
            </w:pPr>
            <w:r>
              <w:rPr>
                <w:rFonts w:eastAsia="Wingdings" w:cs="Wingdings" w:ascii="Wingdings" w:hAnsi="Wingdings"/>
                <w:sz w:val="20"/>
              </w:rPr>
            </w:r>
          </w:p>
        </w:tc>
        <w:tc>
          <w:tcPr>
            <w:tcW w:w="751" w:type="dxa"/>
            <w:tcBorders>
              <w:left w:val="single" w:sz="6" w:space="0" w:color="000001"/>
              <w:bottom w:val="single" w:sz="6" w:space="0" w:color="000001"/>
              <w:insideH w:val="single" w:sz="6" w:space="0" w:color="000001"/>
            </w:tcBorders>
            <w:shd w:color="auto" w:fill="auto" w:val="clear"/>
            <w:tcMar>
              <w:left w:w="122" w:type="dxa"/>
            </w:tcMar>
          </w:tcPr>
          <w:p>
            <w:pPr>
              <w:pStyle w:val="TableSmallFont"/>
              <w:keepNext/>
              <w:numPr>
                <w:ilvl w:val="0"/>
                <w:numId w:val="3"/>
              </w:numPr>
              <w:snapToGrid w:val="false"/>
              <w:spacing w:before="0" w:after="40"/>
              <w:rPr>
                <w:rFonts w:ascii="Arial" w:hAnsi="Arial" w:eastAsia="Wingdings" w:cs="Arial"/>
                <w:sz w:val="20"/>
              </w:rPr>
            </w:pPr>
            <w:r>
              <w:rPr>
                <w:rFonts w:eastAsia="Wingdings" w:cs="Arial" w:ascii="Arial" w:hAnsi="Arial"/>
                <w:sz w:val="20"/>
              </w:rPr>
            </w:r>
          </w:p>
        </w:tc>
        <w:tc>
          <w:tcPr>
            <w:tcW w:w="560" w:type="dxa"/>
            <w:tcBorders>
              <w:left w:val="single" w:sz="6" w:space="0" w:color="000001"/>
              <w:bottom w:val="single" w:sz="6" w:space="0" w:color="000001"/>
              <w:insideH w:val="single" w:sz="6" w:space="0" w:color="000001"/>
            </w:tcBorders>
            <w:shd w:color="auto" w:fill="auto" w:val="clear"/>
            <w:tcMar>
              <w:left w:w="122" w:type="dxa"/>
            </w:tcMar>
          </w:tcPr>
          <w:p>
            <w:pPr>
              <w:pStyle w:val="TableSmallFont"/>
              <w:keepNext/>
              <w:numPr>
                <w:ilvl w:val="0"/>
                <w:numId w:val="3"/>
              </w:numPr>
              <w:snapToGrid w:val="false"/>
              <w:spacing w:before="0" w:after="40"/>
              <w:rPr>
                <w:rFonts w:ascii="Arial" w:hAnsi="Arial" w:eastAsia="Wingdings" w:cs="Arial"/>
                <w:sz w:val="20"/>
              </w:rPr>
            </w:pPr>
            <w:r>
              <w:rPr>
                <w:rFonts w:eastAsia="Wingdings" w:cs="Arial" w:ascii="Arial" w:hAnsi="Arial"/>
                <w:sz w:val="20"/>
              </w:rPr>
            </w:r>
          </w:p>
        </w:tc>
        <w:tc>
          <w:tcPr>
            <w:tcW w:w="804" w:type="dxa"/>
            <w:tcBorders>
              <w:left w:val="single" w:sz="6" w:space="0" w:color="000001"/>
              <w:bottom w:val="single" w:sz="6" w:space="0" w:color="000001"/>
              <w:insideH w:val="single" w:sz="6" w:space="0" w:color="000001"/>
            </w:tcBorders>
            <w:shd w:color="auto" w:fill="auto" w:val="clear"/>
            <w:tcMar>
              <w:left w:w="122" w:type="dxa"/>
            </w:tcMar>
          </w:tcPr>
          <w:p>
            <w:pPr>
              <w:pStyle w:val="TableSmallFont"/>
              <w:keepNext/>
              <w:numPr>
                <w:ilvl w:val="0"/>
                <w:numId w:val="3"/>
              </w:numPr>
              <w:snapToGrid w:val="false"/>
              <w:spacing w:before="0" w:after="40"/>
              <w:rPr>
                <w:rFonts w:ascii="Arial" w:hAnsi="Arial" w:eastAsia="Wingdings" w:cs="Arial"/>
                <w:sz w:val="20"/>
              </w:rPr>
            </w:pPr>
            <w:r>
              <w:rPr>
                <w:rFonts w:eastAsia="Wingdings" w:cs="Arial" w:ascii="Arial" w:hAnsi="Arial"/>
                <w:sz w:val="20"/>
              </w:rPr>
            </w:r>
          </w:p>
        </w:tc>
        <w:tc>
          <w:tcPr>
            <w:tcW w:w="647" w:type="dxa"/>
            <w:tcBorders>
              <w:left w:val="single" w:sz="6" w:space="0" w:color="000001"/>
              <w:bottom w:val="single" w:sz="6" w:space="0" w:color="000001"/>
              <w:insideH w:val="single" w:sz="6" w:space="0" w:color="000001"/>
            </w:tcBorders>
            <w:shd w:color="auto" w:fill="auto" w:val="clear"/>
            <w:tcMar>
              <w:left w:w="122" w:type="dxa"/>
            </w:tcMar>
          </w:tcPr>
          <w:p>
            <w:pPr>
              <w:pStyle w:val="TableSmallFont"/>
              <w:keepNext/>
              <w:numPr>
                <w:ilvl w:val="0"/>
                <w:numId w:val="3"/>
              </w:numPr>
              <w:snapToGrid w:val="false"/>
              <w:spacing w:before="0" w:after="40"/>
              <w:rPr>
                <w:rFonts w:ascii="Arial" w:hAnsi="Arial" w:eastAsia="Wingdings" w:cs="Arial"/>
                <w:sz w:val="20"/>
              </w:rPr>
            </w:pPr>
            <w:r>
              <w:rPr>
                <w:rFonts w:eastAsia="Wingdings" w:cs="Arial" w:ascii="Arial" w:hAnsi="Arial"/>
                <w:sz w:val="20"/>
              </w:rPr>
            </w:r>
          </w:p>
        </w:tc>
        <w:tc>
          <w:tcPr>
            <w:tcW w:w="918" w:type="dxa"/>
            <w:tcBorders>
              <w:left w:val="single" w:sz="6" w:space="0" w:color="000001"/>
              <w:bottom w:val="single" w:sz="6" w:space="0" w:color="000001"/>
              <w:insideH w:val="single" w:sz="6" w:space="0" w:color="000001"/>
            </w:tcBorders>
            <w:shd w:color="auto" w:fill="auto" w:val="clear"/>
            <w:tcMar>
              <w:left w:w="122" w:type="dxa"/>
            </w:tcMar>
          </w:tcPr>
          <w:p>
            <w:pPr>
              <w:pStyle w:val="TableSmallFont"/>
              <w:keepNext/>
              <w:numPr>
                <w:ilvl w:val="0"/>
                <w:numId w:val="3"/>
              </w:numPr>
              <w:snapToGrid w:val="false"/>
              <w:spacing w:before="0" w:after="40"/>
              <w:rPr>
                <w:rFonts w:ascii="Arial" w:hAnsi="Arial" w:eastAsia="Wingdings" w:cs="Arial"/>
                <w:sz w:val="20"/>
              </w:rPr>
            </w:pPr>
            <w:r>
              <w:rPr>
                <w:rFonts w:eastAsia="Wingdings" w:cs="Arial" w:ascii="Arial" w:hAnsi="Arial"/>
                <w:sz w:val="20"/>
              </w:rPr>
            </w:r>
          </w:p>
        </w:tc>
        <w:tc>
          <w:tcPr>
            <w:tcW w:w="1041"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22" w:type="dxa"/>
            </w:tcMar>
          </w:tcPr>
          <w:p>
            <w:pPr>
              <w:pStyle w:val="TableSmallFont"/>
              <w:keepNext/>
              <w:numPr>
                <w:ilvl w:val="0"/>
                <w:numId w:val="3"/>
              </w:numPr>
              <w:snapToGrid w:val="false"/>
              <w:spacing w:before="0" w:after="40"/>
              <w:rPr/>
            </w:pPr>
            <w:ins w:id="2663" w:author="Microsoft Office User" w:date="2018-06-11T16:22:00Z">
              <w:r>
                <w:rPr>
                  <w:rFonts w:eastAsia="Wingdings" w:cs="Wingdings" w:ascii="Wingdings" w:hAnsi="Wingdings"/>
                  <w:sz w:val="20"/>
                </w:rPr>
                <w:t></w:t>
              </w:r>
            </w:ins>
          </w:p>
        </w:tc>
      </w:tr>
    </w:tbl>
    <w:p>
      <w:pPr>
        <w:pStyle w:val="Heading3"/>
        <w:numPr>
          <w:ilvl w:val="2"/>
          <w:numId w:val="2"/>
        </w:numPr>
        <w:pBdr/>
        <w:suppressAutoHyphens w:val="true"/>
        <w:ind w:left="0" w:hanging="0"/>
        <w:pPrChange w:id="0" w:author="Microsoft Office User" w:date="2018-06-11T16:24:00Z">
          <w:pPr>
            <w:tabs>
              <w:tab w:val="left" w:pos="0" w:leader="none"/>
            </w:tabs>
            <w:suppressAutoHyphens w:val="true"/>
            <w:ind w:left="0" w:hanging="0"/>
            <w:pBdr/>
          </w:pPr>
        </w:pPrChange>
        <w:rPr/>
      </w:pPr>
      <w:bookmarkStart w:id="949" w:name="_Toc516500706"/>
      <w:bookmarkEnd w:id="949"/>
      <w:r>
        <w:rPr/>
        <w:t>Definitions</w:t>
      </w:r>
    </w:p>
    <w:p>
      <w:pPr>
        <w:pStyle w:val="Normal"/>
        <w:numPr>
          <w:ilvl w:val="0"/>
          <w:numId w:val="3"/>
        </w:numPr>
        <w:rPr/>
      </w:pPr>
      <w:ins w:id="2664" w:author="Microsoft Office User" w:date="2018-06-11T16:22:00Z">
        <w:r>
          <w:rPr/>
          <w:t>Mechanisms:</w:t>
        </w:r>
      </w:ins>
    </w:p>
    <w:p>
      <w:pPr>
        <w:pStyle w:val="Normal"/>
        <w:numPr>
          <w:ilvl w:val="0"/>
          <w:numId w:val="3"/>
        </w:numPr>
        <w:ind w:left="720" w:hanging="0"/>
        <w:rPr/>
      </w:pPr>
      <w:ins w:id="2665" w:author="Microsoft Office User" w:date="2018-06-11T16:22:00Z">
        <w:r>
          <w:rPr/>
          <w:t>CKM_X3DH_INITIATE</w:t>
        </w:r>
      </w:ins>
    </w:p>
    <w:p>
      <w:pPr>
        <w:pStyle w:val="Normal"/>
        <w:numPr>
          <w:ilvl w:val="0"/>
          <w:numId w:val="3"/>
        </w:numPr>
        <w:ind w:left="720" w:hanging="0"/>
        <w:rPr/>
      </w:pPr>
      <w:ins w:id="2666" w:author="Microsoft Office User" w:date="2018-06-11T16:22:00Z">
        <w:r>
          <w:rPr/>
          <w:t>CKM_X3DH_RESPOND</w:t>
        </w:r>
      </w:ins>
    </w:p>
    <w:p>
      <w:pPr>
        <w:pStyle w:val="Heading3"/>
        <w:numPr>
          <w:ilvl w:val="2"/>
          <w:numId w:val="2"/>
        </w:numPr>
        <w:pBdr/>
        <w:suppressAutoHyphens w:val="true"/>
        <w:ind w:left="0" w:hanging="0"/>
        <w:pPrChange w:id="0" w:author="Microsoft Office User" w:date="2018-06-11T16:24:00Z">
          <w:pPr>
            <w:tabs>
              <w:tab w:val="left" w:pos="0" w:leader="none"/>
            </w:tabs>
            <w:suppressAutoHyphens w:val="true"/>
            <w:ind w:left="0" w:hanging="0"/>
            <w:pBdr/>
          </w:pPr>
        </w:pPrChange>
        <w:rPr/>
      </w:pPr>
      <w:bookmarkStart w:id="950" w:name="_Toc516500707"/>
      <w:bookmarkEnd w:id="950"/>
      <w:r>
        <w:rPr/>
        <w:t>Extended Triple Diffie-Hellman key objects</w:t>
      </w:r>
    </w:p>
    <w:p>
      <w:pPr>
        <w:pStyle w:val="Normal"/>
        <w:numPr>
          <w:ilvl w:val="0"/>
          <w:numId w:val="3"/>
        </w:numPr>
        <w:rPr/>
      </w:pPr>
      <w:ins w:id="2667" w:author="Microsoft Office User" w:date="2018-06-11T16:22:00Z">
        <w:r>
          <w:rPr/>
          <w:t>Extended Triple Diffie-Hellman uses Elliptic Curve keys in Montgomery representation (</w:t>
        </w:r>
      </w:ins>
      <w:ins w:id="2668" w:author="Microsoft Office User" w:date="2018-06-11T16:22:00Z">
        <w:r>
          <w:rPr>
            <w:b/>
            <w:bCs/>
          </w:rPr>
          <w:t>CKK_EC_MONTGOMERY</w:t>
        </w:r>
      </w:ins>
      <w:ins w:id="2669" w:author="Microsoft Office User" w:date="2018-06-11T16:22:00Z">
        <w:r>
          <w:rPr/>
          <w:t>). Three different kinds of keys are used, they differ in their lifespan:</w:t>
        </w:r>
      </w:ins>
    </w:p>
    <w:p>
      <w:pPr>
        <w:pStyle w:val="Normal"/>
        <w:numPr>
          <w:ilvl w:val="0"/>
          <w:numId w:val="51"/>
        </w:numPr>
        <w:suppressAutoHyphens w:val="true"/>
        <w:spacing w:before="0" w:after="0"/>
        <w:rPr/>
      </w:pPr>
      <w:ins w:id="2670" w:author="Microsoft Office User" w:date="2018-06-11T16:22:00Z">
        <w:r>
          <w:rPr/>
          <w:t>identity keys are long-term keys, which identify the peer,</w:t>
        </w:r>
      </w:ins>
    </w:p>
    <w:p>
      <w:pPr>
        <w:pStyle w:val="Normal"/>
        <w:numPr>
          <w:ilvl w:val="0"/>
          <w:numId w:val="51"/>
        </w:numPr>
        <w:suppressAutoHyphens w:val="true"/>
        <w:spacing w:before="0" w:after="0"/>
        <w:rPr/>
      </w:pPr>
      <w:ins w:id="2671" w:author="Microsoft Office User" w:date="2018-06-11T16:22:00Z">
        <w:r>
          <w:rPr/>
          <w:t>prekeys are short-term keys, which should be rotated often (weekly to hourly)</w:t>
        </w:r>
      </w:ins>
    </w:p>
    <w:p>
      <w:pPr>
        <w:pStyle w:val="Normal"/>
        <w:numPr>
          <w:ilvl w:val="0"/>
          <w:numId w:val="51"/>
        </w:numPr>
        <w:suppressAutoHyphens w:val="true"/>
        <w:spacing w:before="0" w:after="0"/>
        <w:rPr/>
      </w:pPr>
      <w:ins w:id="2672" w:author="Microsoft Office User" w:date="2018-06-11T16:22:00Z">
        <w:r>
          <w:rPr/>
          <w:t>onetime prekeys are keys, which should be used only once.</w:t>
        </w:r>
      </w:ins>
    </w:p>
    <w:p>
      <w:pPr>
        <w:pStyle w:val="Normal"/>
        <w:numPr>
          <w:ilvl w:val="0"/>
          <w:numId w:val="3"/>
        </w:numPr>
        <w:rPr/>
      </w:pPr>
      <w:ins w:id="2673" w:author="Microsoft Office User" w:date="2018-06-11T16:22:00Z">
        <w:r>
          <w:rPr/>
          <w:t xml:space="preserve">Any peer intending to be contacted using X3DH must publish their so-called prekey-bundle, consisting of their: </w:t>
        </w:r>
      </w:ins>
    </w:p>
    <w:p>
      <w:pPr>
        <w:pStyle w:val="Normal"/>
        <w:numPr>
          <w:ilvl w:val="0"/>
          <w:numId w:val="50"/>
        </w:numPr>
        <w:suppressAutoHyphens w:val="true"/>
        <w:spacing w:before="0" w:after="0"/>
        <w:rPr/>
      </w:pPr>
      <w:ins w:id="2674" w:author="Microsoft Office User" w:date="2018-06-11T16:22:00Z">
        <w:r>
          <w:rPr/>
          <w:t xml:space="preserve">public Identity key, </w:t>
        </w:r>
      </w:ins>
    </w:p>
    <w:p>
      <w:pPr>
        <w:pStyle w:val="Normal"/>
        <w:numPr>
          <w:ilvl w:val="0"/>
          <w:numId w:val="50"/>
        </w:numPr>
        <w:suppressAutoHyphens w:val="true"/>
        <w:spacing w:before="0" w:after="0"/>
        <w:rPr/>
      </w:pPr>
      <w:ins w:id="2675" w:author="Microsoft Office User" w:date="2018-06-11T16:22:00Z">
        <w:r>
          <w:rPr/>
          <w:t xml:space="preserve">current prekey, signed using XEDDA with their identity key </w:t>
        </w:r>
      </w:ins>
    </w:p>
    <w:p>
      <w:pPr>
        <w:pStyle w:val="Normal"/>
        <w:numPr>
          <w:ilvl w:val="0"/>
          <w:numId w:val="50"/>
        </w:numPr>
        <w:suppressAutoHyphens w:val="true"/>
        <w:spacing w:before="0" w:after="0"/>
        <w:rPr/>
      </w:pPr>
      <w:ins w:id="2676" w:author="Microsoft Office User" w:date="2018-06-11T16:22:00Z">
        <w:r>
          <w:rPr/>
          <w:t>optionally a batch of One-time public keys.</w:t>
        </w:r>
      </w:ins>
    </w:p>
    <w:p>
      <w:pPr>
        <w:pStyle w:val="Heading3"/>
        <w:numPr>
          <w:ilvl w:val="2"/>
          <w:numId w:val="2"/>
        </w:numPr>
        <w:pBdr/>
        <w:suppressAutoHyphens w:val="true"/>
        <w:ind w:left="0" w:hanging="0"/>
        <w:pPrChange w:id="0" w:author="Microsoft Office User" w:date="2018-06-11T16:24:00Z">
          <w:pPr>
            <w:tabs>
              <w:tab w:val="left" w:pos="0" w:leader="none"/>
            </w:tabs>
            <w:suppressAutoHyphens w:val="true"/>
            <w:ind w:left="0" w:hanging="0"/>
            <w:pBdr/>
          </w:pPr>
        </w:pPrChange>
        <w:rPr/>
      </w:pPr>
      <w:bookmarkStart w:id="951" w:name="_Toc516500708"/>
      <w:bookmarkEnd w:id="951"/>
      <w:r>
        <w:rPr/>
        <w:t>Initiating an Extended Triple Diffie-Hellman key exchange</w:t>
      </w:r>
    </w:p>
    <w:p>
      <w:pPr>
        <w:pStyle w:val="Normal"/>
        <w:numPr>
          <w:ilvl w:val="0"/>
          <w:numId w:val="3"/>
        </w:numPr>
        <w:rPr/>
      </w:pPr>
      <w:ins w:id="2677" w:author="Microsoft Office User" w:date="2018-06-11T16:22:00Z">
        <w:r>
          <w:rPr/>
          <w:t>Initiating an Extended Triple Diffie-Hellman key exchange starts by retrieving the following required public keys (the so-called prekey-bundle) of the other peer: the Identity key, the signed public Prekey, a</w:t>
        </w:r>
      </w:ins>
      <w:ins w:id="2678" w:author="Microsoft Office User" w:date="2018-06-11T16:22:00Z">
        <w:r>
          <w:rPr>
            <w:rFonts w:eastAsia="DejaVu Sans" w:cs="DejaVu Sans"/>
            <w:sz w:val="24"/>
            <w:lang w:eastAsia="zh-CN" w:bidi="hi-IN"/>
          </w:rPr>
          <w:t>nd optionally one One-time public key.</w:t>
        </w:r>
      </w:ins>
    </w:p>
    <w:p>
      <w:pPr>
        <w:pStyle w:val="Normal"/>
        <w:numPr>
          <w:ilvl w:val="0"/>
          <w:numId w:val="3"/>
        </w:numPr>
        <w:rPr/>
      </w:pPr>
      <w:ins w:id="2679" w:author="Microsoft Office User" w:date="2018-06-11T16:22:00Z">
        <w:r>
          <w:rPr>
            <w:rFonts w:eastAsia="DejaVu Sans" w:cs="DejaVu Sans"/>
            <w:sz w:val="24"/>
            <w:lang w:eastAsia="zh-CN" w:bidi="hi-IN"/>
          </w:rPr>
          <w:t>When the necessary key material is available, the initiating party calls CKM_X3DH_INITIATE, also providing the following additional parameters:</w:t>
        </w:r>
      </w:ins>
    </w:p>
    <w:p>
      <w:pPr>
        <w:pStyle w:val="Normal"/>
        <w:numPr>
          <w:ilvl w:val="0"/>
          <w:numId w:val="68"/>
        </w:numPr>
        <w:tabs>
          <w:tab w:val="left" w:pos="832" w:leader="none"/>
        </w:tabs>
        <w:suppressAutoHyphens w:val="true"/>
        <w:spacing w:before="0" w:after="0"/>
        <w:ind w:left="832" w:hanging="360"/>
        <w:rPr/>
      </w:pPr>
      <w:ins w:id="2680" w:author="Microsoft Office User" w:date="2018-06-11T16:22:00Z">
        <w:r>
          <w:rPr/>
          <w:t>the initiators identity key</w:t>
        </w:r>
      </w:ins>
    </w:p>
    <w:p>
      <w:pPr>
        <w:pStyle w:val="Normal"/>
        <w:numPr>
          <w:ilvl w:val="0"/>
          <w:numId w:val="68"/>
        </w:numPr>
        <w:tabs>
          <w:tab w:val="left" w:pos="832" w:leader="none"/>
        </w:tabs>
        <w:suppressAutoHyphens w:val="true"/>
        <w:spacing w:before="0" w:after="0"/>
        <w:ind w:left="832" w:hanging="360"/>
        <w:rPr/>
      </w:pPr>
      <w:ins w:id="2681" w:author="Microsoft Office User" w:date="2018-06-11T16:22:00Z">
        <w:r>
          <w:rPr/>
          <w:t xml:space="preserve">the initiators ephemeral key (a fresh, one-time </w:t>
        </w:r>
      </w:ins>
      <w:ins w:id="2682" w:author="Microsoft Office User" w:date="2018-06-11T16:22:00Z">
        <w:r>
          <w:rPr>
            <w:b/>
            <w:bCs/>
          </w:rPr>
          <w:t>CKK_EC_MONTGOMERY</w:t>
        </w:r>
      </w:ins>
      <w:ins w:id="2683" w:author="Microsoft Office User" w:date="2018-06-11T16:22:00Z">
        <w:r>
          <w:rPr/>
          <w:t xml:space="preserve"> type key)</w:t>
        </w:r>
      </w:ins>
    </w:p>
    <w:p>
      <w:pPr>
        <w:pStyle w:val="Normal"/>
        <w:numPr>
          <w:ilvl w:val="0"/>
          <w:numId w:val="3"/>
        </w:numPr>
        <w:rPr/>
      </w:pPr>
      <w:ins w:id="2684" w:author="Microsoft Office User" w:date="2018-06-11T16:22:00Z">
        <w:r>
          <w:rPr/>
        </w:r>
      </w:ins>
    </w:p>
    <w:p>
      <w:pPr>
        <w:pStyle w:val="Normal"/>
        <w:numPr>
          <w:ilvl w:val="0"/>
          <w:numId w:val="3"/>
        </w:numPr>
        <w:rPr/>
      </w:pPr>
      <w:ins w:id="2685" w:author="Microsoft Office User" w:date="2018-06-11T16:22:00Z">
        <w:r>
          <w:rPr>
            <w:b/>
          </w:rPr>
          <w:t>CK_X3DH_INITIATE_PARAMS</w:t>
        </w:r>
      </w:ins>
      <w:ins w:id="2686" w:author="Microsoft Office User" w:date="2018-06-11T16:22:00Z">
        <w:r>
          <w:rPr/>
          <w:t xml:space="preserve"> is a structure that provides the parameters to the </w:t>
        </w:r>
      </w:ins>
      <w:ins w:id="2687" w:author="Microsoft Office User" w:date="2018-06-11T16:22:00Z">
        <w:r>
          <w:rPr>
            <w:b/>
          </w:rPr>
          <w:t>CKM_X3DH_INITIATE</w:t>
        </w:r>
      </w:ins>
      <w:ins w:id="2688" w:author="Microsoft Office User" w:date="2018-06-11T16:22:00Z">
        <w:r>
          <w:rPr/>
          <w:t xml:space="preserve"> key exchange mechanism.  The structure is defined as follows:</w:t>
        </w:r>
      </w:ins>
    </w:p>
    <w:p>
      <w:pPr>
        <w:pStyle w:val="CCode"/>
        <w:numPr>
          <w:ilvl w:val="0"/>
          <w:numId w:val="3"/>
        </w:numPr>
        <w:rPr/>
      </w:pPr>
      <w:ins w:id="2689" w:author="Microsoft Office User" w:date="2018-06-11T16:22:00Z">
        <w:r>
          <w:rPr>
            <w:highlight w:val="yellow"/>
          </w:rPr>
          <w:t>typedef struct CK_X3DH_INITIATE_PARAMS {</w:t>
        </w:r>
      </w:ins>
    </w:p>
    <w:p>
      <w:pPr>
        <w:pStyle w:val="CCode"/>
        <w:numPr>
          <w:ilvl w:val="0"/>
          <w:numId w:val="3"/>
        </w:numPr>
        <w:rPr/>
      </w:pPr>
      <w:ins w:id="2690" w:author="Microsoft Office User" w:date="2018-06-11T16:22:00Z">
        <w:r>
          <w:rPr>
            <w:highlight w:val="yellow"/>
          </w:rPr>
          <w:tab/>
          <w:t>CK_X3DH_KDF_TYPE kdf;</w:t>
        </w:r>
      </w:ins>
    </w:p>
    <w:p>
      <w:pPr>
        <w:pStyle w:val="CCode"/>
        <w:numPr>
          <w:ilvl w:val="0"/>
          <w:numId w:val="3"/>
        </w:numPr>
        <w:rPr/>
      </w:pPr>
      <w:ins w:id="2691" w:author="Microsoft Office User" w:date="2018-06-11T16:22:00Z">
        <w:r>
          <w:rPr>
            <w:highlight w:val="yellow"/>
          </w:rPr>
          <w:tab/>
          <w:t>CK_OBJECT_HANDLE pPeer_identity;</w:t>
        </w:r>
      </w:ins>
    </w:p>
    <w:p>
      <w:pPr>
        <w:pStyle w:val="CCode"/>
        <w:numPr>
          <w:ilvl w:val="0"/>
          <w:numId w:val="3"/>
        </w:numPr>
        <w:rPr/>
      </w:pPr>
      <w:ins w:id="2692" w:author="Microsoft Office User" w:date="2018-06-11T16:22:00Z">
        <w:r>
          <w:rPr>
            <w:highlight w:val="yellow"/>
          </w:rPr>
          <w:tab/>
          <w:t>CK_OBJECT_HANDLE pPeer_prekey;</w:t>
        </w:r>
      </w:ins>
    </w:p>
    <w:p>
      <w:pPr>
        <w:pStyle w:val="CCode"/>
        <w:numPr>
          <w:ilvl w:val="0"/>
          <w:numId w:val="3"/>
        </w:numPr>
        <w:rPr/>
      </w:pPr>
      <w:ins w:id="2693" w:author="Microsoft Office User" w:date="2018-06-11T16:22:00Z">
        <w:r>
          <w:rPr>
            <w:highlight w:val="yellow"/>
          </w:rPr>
          <w:tab/>
          <w:t>CK_BYTE_PTR pPrekey_signature;</w:t>
        </w:r>
      </w:ins>
    </w:p>
    <w:p>
      <w:pPr>
        <w:pStyle w:val="CCode"/>
        <w:numPr>
          <w:ilvl w:val="0"/>
          <w:numId w:val="3"/>
        </w:numPr>
        <w:rPr/>
      </w:pPr>
      <w:ins w:id="2694" w:author="Microsoft Office User" w:date="2018-06-11T16:22:00Z">
        <w:r>
          <w:rPr>
            <w:highlight w:val="yellow"/>
          </w:rPr>
          <w:tab/>
          <w:t>CK_BYTE_PTR pOnetime_key;</w:t>
        </w:r>
      </w:ins>
    </w:p>
    <w:p>
      <w:pPr>
        <w:pStyle w:val="CCode"/>
        <w:numPr>
          <w:ilvl w:val="0"/>
          <w:numId w:val="3"/>
        </w:numPr>
        <w:rPr/>
      </w:pPr>
      <w:ins w:id="2695" w:author="Microsoft Office User" w:date="2018-06-11T16:22:00Z">
        <w:r>
          <w:rPr>
            <w:highlight w:val="yellow"/>
          </w:rPr>
          <w:tab/>
          <w:t>CK_OBJECT_HANDLE pOwn_identity;</w:t>
        </w:r>
      </w:ins>
    </w:p>
    <w:p>
      <w:pPr>
        <w:pStyle w:val="CCode"/>
        <w:numPr>
          <w:ilvl w:val="0"/>
          <w:numId w:val="3"/>
        </w:numPr>
        <w:rPr/>
      </w:pPr>
      <w:ins w:id="2696" w:author="Microsoft Office User" w:date="2018-06-11T16:22:00Z">
        <w:r>
          <w:rPr>
            <w:highlight w:val="yellow"/>
          </w:rPr>
          <w:tab/>
          <w:t>CK_OBJECT_HANDLE pOwn_ephemeral;</w:t>
        </w:r>
      </w:ins>
    </w:p>
    <w:p>
      <w:pPr>
        <w:pStyle w:val="CCode"/>
        <w:numPr>
          <w:ilvl w:val="0"/>
          <w:numId w:val="3"/>
        </w:numPr>
        <w:rPr/>
      </w:pPr>
      <w:ins w:id="2697" w:author="Microsoft Office User" w:date="2018-06-11T16:22:00Z">
        <w:r>
          <w:rPr>
            <w:highlight w:val="yellow"/>
          </w:rPr>
          <w:t>} CK_X3DH_INITIATE_PARAMS;</w:t>
        </w:r>
      </w:ins>
    </w:p>
    <w:p>
      <w:pPr>
        <w:pStyle w:val="Caption1"/>
        <w:numPr>
          <w:ilvl w:val="0"/>
          <w:numId w:val="3"/>
        </w:numPr>
        <w:rPr/>
      </w:pPr>
      <w:ins w:id="2698" w:author="Microsoft Office User" w:date="2018-06-11T16:22:00Z">
        <w:r>
          <w:rPr>
            <w:lang w:val="en-US"/>
          </w:rPr>
          <w:t xml:space="preserve">Table </w:t>
        </w:r>
      </w:ins>
      <w:r>
        <w:rPr>
          <w:szCs w:val="18"/>
          <w:lang w:val="en-US"/>
        </w:rPr>
        <w:fldChar w:fldCharType="begin"/>
      </w:r>
      <w:r>
        <w:instrText> SEQ "Table" \* ARABIC </w:instrText>
      </w:r>
      <w:r>
        <w:fldChar w:fldCharType="separate"/>
      </w:r>
      <w:r>
        <w:t>1</w:t>
      </w:r>
      <w:r>
        <w:fldChar w:fldCharType="end"/>
      </w:r>
      <w:ins w:id="2699" w:author="Microsoft Office User" w:date="2018-06-11T16:22:00Z">
        <w:r>
          <w:rPr>
            <w:lang w:val="en-US"/>
          </w:rPr>
          <w:t>, Extended Triple Diffie-Hellman Initiate Message parameters:</w:t>
        </w:r>
      </w:ins>
    </w:p>
    <w:tbl>
      <w:tblPr>
        <w:tblW w:w="9904" w:type="dxa"/>
        <w:jc w:val="left"/>
        <w:tblInd w:w="-12" w:type="dxa"/>
        <w:tblBorders>
          <w:top w:val="single" w:sz="12" w:space="0" w:color="000001"/>
          <w:left w:val="single" w:sz="12" w:space="0" w:color="000001"/>
          <w:bottom w:val="single" w:sz="6" w:space="0" w:color="000001"/>
          <w:insideH w:val="single" w:sz="6" w:space="0" w:color="000001"/>
        </w:tblBorders>
        <w:tblCellMar>
          <w:top w:w="0" w:type="dxa"/>
          <w:left w:w="107" w:type="dxa"/>
          <w:bottom w:w="0" w:type="dxa"/>
          <w:right w:w="108" w:type="dxa"/>
        </w:tblCellMar>
        <w:tblLook w:val="0000" w:noVBand="0" w:noHBand="0" w:lastColumn="0" w:firstColumn="0" w:lastRow="0" w:firstRow="0"/>
      </w:tblPr>
      <w:tblGrid>
        <w:gridCol w:w="3782"/>
        <w:gridCol w:w="1799"/>
        <w:gridCol w:w="4323"/>
      </w:tblGrid>
      <w:tr>
        <w:trPr>
          <w:tblHeader w:val="true"/>
          <w:ins w:id="2700" w:author="Microsoft Office User" w:date="2018-06-11T16:22:00Z"/>
        </w:trPr>
        <w:tc>
          <w:tcPr>
            <w:tcW w:w="3782" w:type="dxa"/>
            <w:tcBorders>
              <w:top w:val="single" w:sz="12" w:space="0" w:color="000001"/>
              <w:left w:val="single" w:sz="12" w:space="0" w:color="000001"/>
              <w:bottom w:val="single" w:sz="6" w:space="0" w:color="000001"/>
              <w:insideH w:val="single" w:sz="6" w:space="0" w:color="000001"/>
            </w:tcBorders>
            <w:shd w:color="auto" w:fill="auto" w:val="clear"/>
            <w:tcMar>
              <w:left w:w="107" w:type="dxa"/>
            </w:tcMar>
          </w:tcPr>
          <w:p>
            <w:pPr>
              <w:pStyle w:val="Table"/>
              <w:keepNext/>
              <w:numPr>
                <w:ilvl w:val="0"/>
                <w:numId w:val="3"/>
              </w:numPr>
              <w:spacing w:before="0" w:after="40"/>
              <w:rPr/>
            </w:pPr>
            <w:ins w:id="2701" w:author="Microsoft Office User" w:date="2018-06-11T16:22:00Z">
              <w:r>
                <w:rPr>
                  <w:rFonts w:cs="Arial" w:ascii="Arial" w:hAnsi="Arial"/>
                  <w:b/>
                  <w:sz w:val="20"/>
                </w:rPr>
                <w:t>Parameter</w:t>
              </w:r>
            </w:ins>
          </w:p>
        </w:tc>
        <w:tc>
          <w:tcPr>
            <w:tcW w:w="1799" w:type="dxa"/>
            <w:tcBorders>
              <w:top w:val="single" w:sz="12" w:space="0" w:color="000001"/>
              <w:left w:val="single" w:sz="6" w:space="0" w:color="000001"/>
              <w:bottom w:val="single" w:sz="6" w:space="0" w:color="000001"/>
              <w:insideH w:val="single" w:sz="6" w:space="0" w:color="000001"/>
            </w:tcBorders>
            <w:shd w:color="auto" w:fill="auto" w:val="clear"/>
            <w:tcMar>
              <w:left w:w="114" w:type="dxa"/>
            </w:tcMar>
          </w:tcPr>
          <w:p>
            <w:pPr>
              <w:pStyle w:val="Table"/>
              <w:keepNext/>
              <w:numPr>
                <w:ilvl w:val="0"/>
                <w:numId w:val="3"/>
              </w:numPr>
              <w:spacing w:before="0" w:after="40"/>
              <w:rPr/>
            </w:pPr>
            <w:ins w:id="2702" w:author="Microsoft Office User" w:date="2018-06-11T16:22:00Z">
              <w:r>
                <w:rPr>
                  <w:rFonts w:cs="Arial" w:ascii="Arial" w:hAnsi="Arial"/>
                  <w:b/>
                  <w:sz w:val="20"/>
                </w:rPr>
                <w:t>Data type</w:t>
              </w:r>
            </w:ins>
          </w:p>
        </w:tc>
        <w:tc>
          <w:tcPr>
            <w:tcW w:w="4323"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numPr>
                <w:ilvl w:val="0"/>
                <w:numId w:val="3"/>
              </w:numPr>
              <w:spacing w:before="0" w:after="40"/>
              <w:rPr/>
            </w:pPr>
            <w:ins w:id="2703" w:author="Microsoft Office User" w:date="2018-06-11T16:22:00Z">
              <w:r>
                <w:rPr>
                  <w:rFonts w:cs="Arial" w:ascii="Arial" w:hAnsi="Arial"/>
                  <w:b/>
                  <w:sz w:val="20"/>
                </w:rPr>
                <w:t>Meaning</w:t>
              </w:r>
            </w:ins>
          </w:p>
        </w:tc>
      </w:tr>
      <w:tr>
        <w:trPr>
          <w:ins w:id="2704" w:author="Microsoft Office User" w:date="2018-06-11T16:22:00Z"/>
        </w:trPr>
        <w:tc>
          <w:tcPr>
            <w:tcW w:w="3782" w:type="dxa"/>
            <w:tcBorders>
              <w:top w:val="single" w:sz="6" w:space="0" w:color="000001"/>
              <w:left w:val="single" w:sz="12" w:space="0" w:color="000001"/>
              <w:bottom w:val="single" w:sz="6" w:space="0" w:color="000001"/>
              <w:insideH w:val="single" w:sz="6" w:space="0" w:color="000001"/>
            </w:tcBorders>
            <w:shd w:color="auto" w:fill="auto" w:val="clear"/>
            <w:tcMar>
              <w:left w:w="107" w:type="dxa"/>
            </w:tcMar>
          </w:tcPr>
          <w:p>
            <w:pPr>
              <w:pStyle w:val="CCode"/>
              <w:keepNext/>
              <w:numPr>
                <w:ilvl w:val="0"/>
                <w:numId w:val="3"/>
              </w:numPr>
              <w:spacing w:before="480" w:after="40"/>
              <w:ind w:left="0" w:hanging="0"/>
              <w:rPr/>
            </w:pPr>
            <w:ins w:id="2705" w:author="Microsoft Office User" w:date="2018-06-11T16:22:00Z">
              <w:r>
                <w:rPr>
                  <w:rFonts w:eastAsia="DejaVu Sans" w:cs="Arial" w:ascii="Arial" w:hAnsi="Arial"/>
                  <w:sz w:val="20"/>
                  <w:lang w:eastAsia="zh-CN" w:bidi="hi-IN"/>
                </w:rPr>
                <w:t>kdf</w:t>
              </w:r>
            </w:ins>
          </w:p>
        </w:tc>
        <w:tc>
          <w:tcPr>
            <w:tcW w:w="1799" w:type="dxa"/>
            <w:tcBorders>
              <w:top w:val="single" w:sz="6" w:space="0" w:color="000001"/>
              <w:left w:val="single" w:sz="6" w:space="0" w:color="000001"/>
              <w:bottom w:val="single" w:sz="6" w:space="0" w:color="000001"/>
              <w:insideH w:val="single" w:sz="6" w:space="0" w:color="000001"/>
            </w:tcBorders>
            <w:shd w:color="auto" w:fill="auto" w:val="clear"/>
            <w:tcMar>
              <w:left w:w="114" w:type="dxa"/>
            </w:tcMar>
          </w:tcPr>
          <w:p>
            <w:pPr>
              <w:pStyle w:val="Table"/>
              <w:keepNext/>
              <w:numPr>
                <w:ilvl w:val="0"/>
                <w:numId w:val="3"/>
              </w:numPr>
              <w:spacing w:before="0" w:after="40"/>
              <w:rPr/>
            </w:pPr>
            <w:ins w:id="2706" w:author="Microsoft Office User" w:date="2018-06-11T16:22:00Z">
              <w:r>
                <w:rPr>
                  <w:rFonts w:eastAsia="DejaVu Sans" w:cs="Arial" w:ascii="Arial" w:hAnsi="Arial"/>
                  <w:sz w:val="20"/>
                  <w:lang w:eastAsia="zh-CN" w:bidi="hi-IN"/>
                </w:rPr>
                <w:t>CK_X3DH_KDF_TYPE</w:t>
              </w:r>
            </w:ins>
          </w:p>
        </w:tc>
        <w:tc>
          <w:tcPr>
            <w:tcW w:w="432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numPr>
                <w:ilvl w:val="0"/>
                <w:numId w:val="3"/>
              </w:numPr>
              <w:spacing w:before="0" w:after="40"/>
              <w:rPr/>
            </w:pPr>
            <w:ins w:id="2707" w:author="Microsoft Office User" w:date="2018-06-11T16:22:00Z">
              <w:r>
                <w:rPr>
                  <w:rFonts w:cs="Arial" w:ascii="Arial" w:hAnsi="Arial"/>
                  <w:i/>
                  <w:sz w:val="20"/>
                </w:rPr>
                <w:t>Key derivation function</w:t>
              </w:r>
            </w:ins>
          </w:p>
        </w:tc>
      </w:tr>
      <w:tr>
        <w:trPr>
          <w:ins w:id="2708" w:author="Microsoft Office User" w:date="2018-06-11T16:22:00Z"/>
        </w:trPr>
        <w:tc>
          <w:tcPr>
            <w:tcW w:w="3782" w:type="dxa"/>
            <w:tcBorders>
              <w:left w:val="single" w:sz="12" w:space="0" w:color="000001"/>
              <w:bottom w:val="single" w:sz="6" w:space="0" w:color="000001"/>
              <w:insideH w:val="single" w:sz="6" w:space="0" w:color="000001"/>
            </w:tcBorders>
            <w:shd w:color="auto" w:fill="auto" w:val="clear"/>
            <w:tcMar>
              <w:left w:w="107" w:type="dxa"/>
            </w:tcMar>
          </w:tcPr>
          <w:p>
            <w:pPr>
              <w:pStyle w:val="Table"/>
              <w:keepNext/>
              <w:numPr>
                <w:ilvl w:val="0"/>
                <w:numId w:val="3"/>
              </w:numPr>
              <w:spacing w:before="0" w:after="40"/>
              <w:rPr/>
            </w:pPr>
            <w:ins w:id="2709" w:author="Microsoft Office User" w:date="2018-06-11T16:22:00Z">
              <w:r>
                <w:rPr>
                  <w:rFonts w:cs="Arial" w:ascii="Arial" w:hAnsi="Arial"/>
                  <w:sz w:val="20"/>
                </w:rPr>
                <w:t>pPeer_identity</w:t>
              </w:r>
            </w:ins>
          </w:p>
        </w:tc>
        <w:tc>
          <w:tcPr>
            <w:tcW w:w="1799" w:type="dxa"/>
            <w:tcBorders>
              <w:left w:val="single" w:sz="6" w:space="0" w:color="000001"/>
              <w:bottom w:val="single" w:sz="6" w:space="0" w:color="000001"/>
              <w:insideH w:val="single" w:sz="6" w:space="0" w:color="000001"/>
            </w:tcBorders>
            <w:shd w:color="auto" w:fill="auto" w:val="clear"/>
            <w:tcMar>
              <w:left w:w="114" w:type="dxa"/>
            </w:tcMar>
          </w:tcPr>
          <w:p>
            <w:pPr>
              <w:pStyle w:val="Table"/>
              <w:keepNext/>
              <w:numPr>
                <w:ilvl w:val="0"/>
                <w:numId w:val="3"/>
              </w:numPr>
              <w:spacing w:before="0" w:after="40"/>
              <w:rPr/>
            </w:pPr>
            <w:ins w:id="2710" w:author="Microsoft Office User" w:date="2018-06-11T16:22:00Z">
              <w:r>
                <w:rPr>
                  <w:rFonts w:cs="Arial" w:ascii="Arial" w:hAnsi="Arial"/>
                  <w:sz w:val="20"/>
                </w:rPr>
                <w:t>Key handle</w:t>
              </w:r>
            </w:ins>
          </w:p>
        </w:tc>
        <w:tc>
          <w:tcPr>
            <w:tcW w:w="4323"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numPr>
                <w:ilvl w:val="0"/>
                <w:numId w:val="3"/>
              </w:numPr>
              <w:spacing w:before="0" w:after="40"/>
              <w:rPr/>
            </w:pPr>
            <w:ins w:id="2711" w:author="Microsoft Office User" w:date="2018-06-11T16:22:00Z">
              <w:r>
                <w:rPr>
                  <w:rFonts w:cs="Arial" w:ascii="Arial" w:hAnsi="Arial"/>
                  <w:i/>
                  <w:sz w:val="20"/>
                </w:rPr>
                <w:t>Peers public Identity key (from the prekey-bundle)</w:t>
              </w:r>
            </w:ins>
          </w:p>
        </w:tc>
      </w:tr>
      <w:tr>
        <w:trPr>
          <w:ins w:id="2712" w:author="Microsoft Office User" w:date="2018-06-11T16:22:00Z"/>
        </w:trPr>
        <w:tc>
          <w:tcPr>
            <w:tcW w:w="3782" w:type="dxa"/>
            <w:tcBorders>
              <w:top w:val="single" w:sz="6" w:space="0" w:color="000001"/>
              <w:left w:val="single" w:sz="12" w:space="0" w:color="000001"/>
            </w:tcBorders>
            <w:shd w:color="auto" w:fill="auto" w:val="clear"/>
            <w:tcMar>
              <w:left w:w="107" w:type="dxa"/>
            </w:tcMar>
          </w:tcPr>
          <w:p>
            <w:pPr>
              <w:pStyle w:val="Table"/>
              <w:keepNext/>
              <w:numPr>
                <w:ilvl w:val="0"/>
                <w:numId w:val="3"/>
              </w:numPr>
              <w:spacing w:before="0" w:after="40"/>
              <w:rPr/>
            </w:pPr>
            <w:ins w:id="2713" w:author="Microsoft Office User" w:date="2018-06-11T16:22:00Z">
              <w:r>
                <w:rPr>
                  <w:rFonts w:eastAsia="DejaVu Sans" w:cs="Arial" w:ascii="Arial" w:hAnsi="Arial"/>
                  <w:sz w:val="20"/>
                  <w:lang w:eastAsia="zh-CN" w:bidi="hi-IN"/>
                </w:rPr>
                <w:t>pPeer_prekey</w:t>
              </w:r>
            </w:ins>
          </w:p>
        </w:tc>
        <w:tc>
          <w:tcPr>
            <w:tcW w:w="1799" w:type="dxa"/>
            <w:tcBorders>
              <w:top w:val="single" w:sz="6" w:space="0" w:color="000001"/>
              <w:left w:val="single" w:sz="6" w:space="0" w:color="000001"/>
            </w:tcBorders>
            <w:shd w:color="auto" w:fill="auto" w:val="clear"/>
            <w:tcMar>
              <w:left w:w="114" w:type="dxa"/>
            </w:tcMar>
          </w:tcPr>
          <w:p>
            <w:pPr>
              <w:pStyle w:val="Table"/>
              <w:keepNext/>
              <w:numPr>
                <w:ilvl w:val="0"/>
                <w:numId w:val="3"/>
              </w:numPr>
              <w:spacing w:before="0" w:after="40"/>
              <w:rPr/>
            </w:pPr>
            <w:ins w:id="2714" w:author="Microsoft Office User" w:date="2018-06-11T16:22:00Z">
              <w:r>
                <w:rPr>
                  <w:rFonts w:eastAsia="DejaVu Sans" w:cs="Arial" w:ascii="Arial" w:hAnsi="Arial"/>
                  <w:sz w:val="20"/>
                  <w:lang w:eastAsia="zh-CN" w:bidi="hi-IN"/>
                </w:rPr>
                <w:t>Key Handle</w:t>
              </w:r>
            </w:ins>
          </w:p>
        </w:tc>
        <w:tc>
          <w:tcPr>
            <w:tcW w:w="4323" w:type="dxa"/>
            <w:tcBorders>
              <w:top w:val="single" w:sz="6" w:space="0" w:color="000001"/>
              <w:left w:val="single" w:sz="6" w:space="0" w:color="000001"/>
              <w:right w:val="single" w:sz="12" w:space="0" w:color="000001"/>
              <w:insideV w:val="single" w:sz="12" w:space="0" w:color="000001"/>
            </w:tcBorders>
            <w:shd w:color="auto" w:fill="auto" w:val="clear"/>
            <w:tcMar>
              <w:left w:w="114" w:type="dxa"/>
            </w:tcMar>
          </w:tcPr>
          <w:p>
            <w:pPr>
              <w:pStyle w:val="Table"/>
              <w:keepNext/>
              <w:numPr>
                <w:ilvl w:val="0"/>
                <w:numId w:val="3"/>
              </w:numPr>
              <w:spacing w:before="0" w:after="40"/>
              <w:rPr/>
            </w:pPr>
            <w:ins w:id="2715" w:author="Microsoft Office User" w:date="2018-06-11T16:22:00Z">
              <w:r>
                <w:rPr>
                  <w:rFonts w:eastAsia="DejaVu Sans" w:cs="Arial" w:ascii="Arial" w:hAnsi="Arial"/>
                  <w:sz w:val="20"/>
                  <w:lang w:eastAsia="zh-CN" w:bidi="hi-IN"/>
                </w:rPr>
                <w:t>Peers public prekey (from the prekey-bundle)</w:t>
              </w:r>
            </w:ins>
          </w:p>
        </w:tc>
      </w:tr>
      <w:tr>
        <w:trPr>
          <w:ins w:id="2716" w:author="Microsoft Office User" w:date="2018-06-11T16:22:00Z"/>
        </w:trPr>
        <w:tc>
          <w:tcPr>
            <w:tcW w:w="3782" w:type="dxa"/>
            <w:tcBorders>
              <w:left w:val="single" w:sz="12" w:space="0" w:color="000001"/>
            </w:tcBorders>
            <w:shd w:color="auto" w:fill="auto" w:val="clear"/>
            <w:tcMar>
              <w:left w:w="107" w:type="dxa"/>
            </w:tcMar>
          </w:tcPr>
          <w:p>
            <w:pPr>
              <w:pStyle w:val="Table"/>
              <w:keepNext/>
              <w:numPr>
                <w:ilvl w:val="0"/>
                <w:numId w:val="3"/>
              </w:numPr>
              <w:spacing w:before="0" w:after="40"/>
              <w:rPr/>
            </w:pPr>
            <w:ins w:id="2717" w:author="Microsoft Office User" w:date="2018-06-11T16:22:00Z">
              <w:r>
                <w:rPr>
                  <w:rFonts w:eastAsia="DejaVu Sans" w:cs="Arial" w:ascii="Arial" w:hAnsi="Arial"/>
                  <w:sz w:val="20"/>
                  <w:lang w:eastAsia="zh-CN" w:bidi="hi-IN"/>
                </w:rPr>
                <w:t>pPrekey_signature</w:t>
              </w:r>
            </w:ins>
          </w:p>
        </w:tc>
        <w:tc>
          <w:tcPr>
            <w:tcW w:w="1799" w:type="dxa"/>
            <w:tcBorders>
              <w:left w:val="single" w:sz="6" w:space="0" w:color="000001"/>
            </w:tcBorders>
            <w:shd w:color="auto" w:fill="auto" w:val="clear"/>
            <w:tcMar>
              <w:left w:w="114" w:type="dxa"/>
            </w:tcMar>
          </w:tcPr>
          <w:p>
            <w:pPr>
              <w:pStyle w:val="Table"/>
              <w:keepNext/>
              <w:numPr>
                <w:ilvl w:val="0"/>
                <w:numId w:val="3"/>
              </w:numPr>
              <w:spacing w:before="0" w:after="40"/>
              <w:rPr/>
            </w:pPr>
            <w:ins w:id="2718" w:author="Microsoft Office User" w:date="2018-06-11T16:22:00Z">
              <w:r>
                <w:rPr>
                  <w:rFonts w:eastAsia="DejaVu Sans" w:cs="Arial" w:ascii="Arial" w:hAnsi="Arial"/>
                  <w:sz w:val="20"/>
                  <w:lang w:eastAsia="zh-CN" w:bidi="hi-IN"/>
                </w:rPr>
                <w:t>Byte array</w:t>
              </w:r>
            </w:ins>
          </w:p>
        </w:tc>
        <w:tc>
          <w:tcPr>
            <w:tcW w:w="4323" w:type="dxa"/>
            <w:tcBorders>
              <w:left w:val="single" w:sz="6" w:space="0" w:color="000001"/>
              <w:right w:val="single" w:sz="12" w:space="0" w:color="000001"/>
              <w:insideV w:val="single" w:sz="12" w:space="0" w:color="000001"/>
            </w:tcBorders>
            <w:shd w:color="auto" w:fill="auto" w:val="clear"/>
            <w:tcMar>
              <w:left w:w="114" w:type="dxa"/>
            </w:tcMar>
          </w:tcPr>
          <w:p>
            <w:pPr>
              <w:pStyle w:val="Table"/>
              <w:keepNext/>
              <w:numPr>
                <w:ilvl w:val="0"/>
                <w:numId w:val="3"/>
              </w:numPr>
              <w:spacing w:before="0" w:after="40"/>
              <w:rPr/>
            </w:pPr>
            <w:ins w:id="2719" w:author="Microsoft Office User" w:date="2018-06-11T16:22:00Z">
              <w:r>
                <w:rPr>
                  <w:rFonts w:eastAsia="DejaVu Sans" w:cs="Arial" w:ascii="Arial" w:hAnsi="Arial"/>
                  <w:i/>
                  <w:sz w:val="20"/>
                  <w:lang w:eastAsia="zh-CN" w:bidi="hi-IN"/>
                </w:rPr>
                <w:t>XEDDSA signature of PEER_PREKEY (from prekey-bundle)</w:t>
              </w:r>
            </w:ins>
          </w:p>
        </w:tc>
      </w:tr>
      <w:tr>
        <w:trPr>
          <w:ins w:id="2720" w:author="Microsoft Office User" w:date="2018-06-11T16:22:00Z"/>
        </w:trPr>
        <w:tc>
          <w:tcPr>
            <w:tcW w:w="3782" w:type="dxa"/>
            <w:tcBorders>
              <w:left w:val="single" w:sz="12" w:space="0" w:color="000001"/>
            </w:tcBorders>
            <w:shd w:color="auto" w:fill="auto" w:val="clear"/>
            <w:tcMar>
              <w:left w:w="107" w:type="dxa"/>
            </w:tcMar>
          </w:tcPr>
          <w:p>
            <w:pPr>
              <w:pStyle w:val="Table"/>
              <w:keepNext/>
              <w:numPr>
                <w:ilvl w:val="0"/>
                <w:numId w:val="3"/>
              </w:numPr>
              <w:spacing w:before="0" w:after="40"/>
              <w:rPr/>
            </w:pPr>
            <w:ins w:id="2721" w:author="Microsoft Office User" w:date="2018-06-11T16:22:00Z">
              <w:r>
                <w:rPr>
                  <w:rFonts w:eastAsia="DejaVu Sans" w:cs="Arial" w:ascii="Arial" w:hAnsi="Arial"/>
                  <w:sz w:val="20"/>
                  <w:lang w:eastAsia="zh-CN" w:bidi="hi-IN"/>
                </w:rPr>
                <w:t>pOnetime_key</w:t>
              </w:r>
            </w:ins>
          </w:p>
        </w:tc>
        <w:tc>
          <w:tcPr>
            <w:tcW w:w="1799" w:type="dxa"/>
            <w:tcBorders>
              <w:left w:val="single" w:sz="6" w:space="0" w:color="000001"/>
            </w:tcBorders>
            <w:shd w:color="auto" w:fill="auto" w:val="clear"/>
            <w:tcMar>
              <w:left w:w="114" w:type="dxa"/>
            </w:tcMar>
          </w:tcPr>
          <w:p>
            <w:pPr>
              <w:pStyle w:val="Table"/>
              <w:keepNext/>
              <w:numPr>
                <w:ilvl w:val="0"/>
                <w:numId w:val="3"/>
              </w:numPr>
              <w:spacing w:before="0" w:after="40"/>
              <w:rPr/>
            </w:pPr>
            <w:ins w:id="2722" w:author="Microsoft Office User" w:date="2018-06-11T16:22:00Z">
              <w:r>
                <w:rPr>
                  <w:rFonts w:eastAsia="DejaVu Sans" w:cs="Arial" w:ascii="Arial" w:hAnsi="Arial"/>
                  <w:sz w:val="20"/>
                  <w:lang w:eastAsia="zh-CN" w:bidi="hi-IN"/>
                </w:rPr>
                <w:t>Byte array</w:t>
              </w:r>
            </w:ins>
          </w:p>
        </w:tc>
        <w:tc>
          <w:tcPr>
            <w:tcW w:w="4323" w:type="dxa"/>
            <w:tcBorders>
              <w:left w:val="single" w:sz="6" w:space="0" w:color="000001"/>
              <w:right w:val="single" w:sz="12" w:space="0" w:color="000001"/>
              <w:insideV w:val="single" w:sz="12" w:space="0" w:color="000001"/>
            </w:tcBorders>
            <w:shd w:color="auto" w:fill="auto" w:val="clear"/>
            <w:tcMar>
              <w:left w:w="114" w:type="dxa"/>
            </w:tcMar>
          </w:tcPr>
          <w:p>
            <w:pPr>
              <w:pStyle w:val="Table"/>
              <w:keepNext/>
              <w:numPr>
                <w:ilvl w:val="0"/>
                <w:numId w:val="3"/>
              </w:numPr>
              <w:spacing w:before="0" w:after="40"/>
              <w:rPr/>
            </w:pPr>
            <w:ins w:id="2723" w:author="Microsoft Office User" w:date="2018-06-11T16:22:00Z">
              <w:r>
                <w:rPr>
                  <w:rFonts w:eastAsia="DejaVu Sans" w:cs="Arial" w:ascii="Arial" w:hAnsi="Arial"/>
                  <w:sz w:val="20"/>
                  <w:lang w:eastAsia="zh-CN" w:bidi="hi-IN"/>
                </w:rPr>
                <w:t>Optional one-time public prekey of peer (from the prekey-bundle)</w:t>
              </w:r>
            </w:ins>
          </w:p>
        </w:tc>
      </w:tr>
      <w:tr>
        <w:trPr>
          <w:ins w:id="2724" w:author="Microsoft Office User" w:date="2018-06-11T16:22:00Z"/>
        </w:trPr>
        <w:tc>
          <w:tcPr>
            <w:tcW w:w="3782" w:type="dxa"/>
            <w:tcBorders>
              <w:left w:val="single" w:sz="12" w:space="0" w:color="000001"/>
            </w:tcBorders>
            <w:shd w:color="auto" w:fill="auto" w:val="clear"/>
            <w:tcMar>
              <w:left w:w="107" w:type="dxa"/>
            </w:tcMar>
          </w:tcPr>
          <w:p>
            <w:pPr>
              <w:pStyle w:val="Table"/>
              <w:keepNext/>
              <w:numPr>
                <w:ilvl w:val="0"/>
                <w:numId w:val="3"/>
              </w:numPr>
              <w:spacing w:before="0" w:after="40"/>
              <w:rPr/>
            </w:pPr>
            <w:ins w:id="2725" w:author="Microsoft Office User" w:date="2018-06-11T16:22:00Z">
              <w:r>
                <w:rPr>
                  <w:rFonts w:eastAsia="DejaVu Sans" w:cs="Arial" w:ascii="Arial" w:hAnsi="Arial"/>
                  <w:sz w:val="20"/>
                  <w:lang w:eastAsia="zh-CN" w:bidi="hi-IN"/>
                </w:rPr>
                <w:t>pOwn_identity</w:t>
              </w:r>
            </w:ins>
          </w:p>
        </w:tc>
        <w:tc>
          <w:tcPr>
            <w:tcW w:w="1799" w:type="dxa"/>
            <w:tcBorders>
              <w:left w:val="single" w:sz="6" w:space="0" w:color="000001"/>
            </w:tcBorders>
            <w:shd w:color="auto" w:fill="auto" w:val="clear"/>
            <w:tcMar>
              <w:left w:w="114" w:type="dxa"/>
            </w:tcMar>
          </w:tcPr>
          <w:p>
            <w:pPr>
              <w:pStyle w:val="Table"/>
              <w:keepNext/>
              <w:numPr>
                <w:ilvl w:val="0"/>
                <w:numId w:val="3"/>
              </w:numPr>
              <w:spacing w:before="0" w:after="40"/>
              <w:rPr/>
            </w:pPr>
            <w:ins w:id="2726" w:author="Microsoft Office User" w:date="2018-06-11T16:22:00Z">
              <w:r>
                <w:rPr>
                  <w:rFonts w:eastAsia="DejaVu Sans" w:cs="Arial" w:ascii="Arial" w:hAnsi="Arial"/>
                  <w:sz w:val="20"/>
                  <w:lang w:eastAsia="zh-CN" w:bidi="hi-IN"/>
                </w:rPr>
                <w:t>Key Handle</w:t>
              </w:r>
            </w:ins>
          </w:p>
        </w:tc>
        <w:tc>
          <w:tcPr>
            <w:tcW w:w="4323" w:type="dxa"/>
            <w:tcBorders>
              <w:left w:val="single" w:sz="6" w:space="0" w:color="000001"/>
              <w:right w:val="single" w:sz="12" w:space="0" w:color="000001"/>
              <w:insideV w:val="single" w:sz="12" w:space="0" w:color="000001"/>
            </w:tcBorders>
            <w:shd w:color="auto" w:fill="auto" w:val="clear"/>
            <w:tcMar>
              <w:left w:w="114" w:type="dxa"/>
            </w:tcMar>
          </w:tcPr>
          <w:p>
            <w:pPr>
              <w:pStyle w:val="Table"/>
              <w:keepNext/>
              <w:numPr>
                <w:ilvl w:val="0"/>
                <w:numId w:val="3"/>
              </w:numPr>
              <w:spacing w:before="0" w:after="40"/>
              <w:rPr/>
            </w:pPr>
            <w:ins w:id="2727" w:author="Microsoft Office User" w:date="2018-06-11T16:22:00Z">
              <w:r>
                <w:rPr>
                  <w:rFonts w:eastAsia="DejaVu Sans" w:cs="Arial" w:ascii="Arial" w:hAnsi="Arial"/>
                  <w:sz w:val="20"/>
                  <w:lang w:eastAsia="zh-CN" w:bidi="hi-IN"/>
                </w:rPr>
                <w:t>Initiators Identity key</w:t>
              </w:r>
            </w:ins>
          </w:p>
        </w:tc>
      </w:tr>
      <w:tr>
        <w:trPr>
          <w:ins w:id="2728" w:author="Microsoft Office User" w:date="2018-06-11T16:22:00Z"/>
        </w:trPr>
        <w:tc>
          <w:tcPr>
            <w:tcW w:w="3782" w:type="dxa"/>
            <w:tcBorders>
              <w:left w:val="single" w:sz="12" w:space="0" w:color="000001"/>
              <w:bottom w:val="single" w:sz="6" w:space="0" w:color="000001"/>
              <w:insideH w:val="single" w:sz="6" w:space="0" w:color="000001"/>
            </w:tcBorders>
            <w:shd w:color="auto" w:fill="auto" w:val="clear"/>
            <w:tcMar>
              <w:left w:w="107" w:type="dxa"/>
            </w:tcMar>
          </w:tcPr>
          <w:p>
            <w:pPr>
              <w:pStyle w:val="Table"/>
              <w:keepNext/>
              <w:numPr>
                <w:ilvl w:val="0"/>
                <w:numId w:val="3"/>
              </w:numPr>
              <w:spacing w:before="0" w:after="40"/>
              <w:rPr/>
            </w:pPr>
            <w:ins w:id="2729" w:author="Microsoft Office User" w:date="2018-06-11T16:22:00Z">
              <w:r>
                <w:rPr>
                  <w:rFonts w:eastAsia="DejaVu Sans" w:cs="Arial" w:ascii="Arial" w:hAnsi="Arial"/>
                  <w:sz w:val="20"/>
                  <w:lang w:eastAsia="zh-CN" w:bidi="hi-IN"/>
                </w:rPr>
                <w:t>pOwn_ephemeral</w:t>
              </w:r>
            </w:ins>
          </w:p>
        </w:tc>
        <w:tc>
          <w:tcPr>
            <w:tcW w:w="1799" w:type="dxa"/>
            <w:tcBorders>
              <w:left w:val="single" w:sz="6" w:space="0" w:color="000001"/>
              <w:bottom w:val="single" w:sz="6" w:space="0" w:color="000001"/>
              <w:insideH w:val="single" w:sz="6" w:space="0" w:color="000001"/>
            </w:tcBorders>
            <w:shd w:color="auto" w:fill="auto" w:val="clear"/>
            <w:tcMar>
              <w:left w:w="114" w:type="dxa"/>
            </w:tcMar>
          </w:tcPr>
          <w:p>
            <w:pPr>
              <w:pStyle w:val="Table"/>
              <w:keepNext/>
              <w:numPr>
                <w:ilvl w:val="0"/>
                <w:numId w:val="3"/>
              </w:numPr>
              <w:spacing w:before="0" w:after="40"/>
              <w:rPr/>
            </w:pPr>
            <w:ins w:id="2730" w:author="Microsoft Office User" w:date="2018-06-11T16:22:00Z">
              <w:r>
                <w:rPr>
                  <w:rFonts w:eastAsia="DejaVu Sans" w:cs="Arial" w:ascii="Arial" w:hAnsi="Arial"/>
                  <w:sz w:val="20"/>
                  <w:lang w:eastAsia="zh-CN" w:bidi="hi-IN"/>
                </w:rPr>
                <w:t>Key Handle</w:t>
              </w:r>
            </w:ins>
          </w:p>
        </w:tc>
        <w:tc>
          <w:tcPr>
            <w:tcW w:w="4323" w:type="dxa"/>
            <w:tcBorders>
              <w:left w:val="single" w:sz="6" w:space="0" w:color="000001"/>
              <w:right w:val="single" w:sz="12" w:space="0" w:color="000001"/>
              <w:insideV w:val="single" w:sz="12" w:space="0" w:color="000001"/>
            </w:tcBorders>
            <w:shd w:color="auto" w:fill="auto" w:val="clear"/>
            <w:tcMar>
              <w:left w:w="114" w:type="dxa"/>
            </w:tcMar>
          </w:tcPr>
          <w:p>
            <w:pPr>
              <w:pStyle w:val="Table"/>
              <w:keepNext/>
              <w:numPr>
                <w:ilvl w:val="0"/>
                <w:numId w:val="3"/>
              </w:numPr>
              <w:spacing w:before="0" w:after="40"/>
              <w:rPr/>
            </w:pPr>
            <w:ins w:id="2731" w:author="Microsoft Office User" w:date="2018-06-11T16:22:00Z">
              <w:r>
                <w:rPr>
                  <w:rFonts w:eastAsia="DejaVu Sans" w:cs="Arial" w:ascii="Arial" w:hAnsi="Arial"/>
                  <w:sz w:val="20"/>
                  <w:lang w:eastAsia="zh-CN" w:bidi="hi-IN"/>
                </w:rPr>
                <w:t>Initiators ephemeral key</w:t>
              </w:r>
            </w:ins>
          </w:p>
        </w:tc>
      </w:tr>
    </w:tbl>
    <w:p>
      <w:pPr>
        <w:pStyle w:val="Normal"/>
        <w:numPr>
          <w:ilvl w:val="0"/>
          <w:numId w:val="3"/>
        </w:numPr>
        <w:rPr/>
      </w:pPr>
      <w:ins w:id="2732" w:author="Microsoft Office User" w:date="2018-06-11T16:22:00Z">
        <w:r>
          <w:rPr/>
        </w:r>
      </w:ins>
    </w:p>
    <w:p>
      <w:pPr>
        <w:pStyle w:val="Heading3"/>
        <w:numPr>
          <w:ilvl w:val="2"/>
          <w:numId w:val="2"/>
        </w:numPr>
        <w:pBdr/>
        <w:suppressAutoHyphens w:val="true"/>
        <w:ind w:left="0" w:hanging="0"/>
        <w:pPrChange w:id="0" w:author="Microsoft Office User" w:date="2018-06-11T16:24:00Z">
          <w:pPr>
            <w:tabs>
              <w:tab w:val="left" w:pos="0" w:leader="none"/>
            </w:tabs>
            <w:suppressAutoHyphens w:val="true"/>
            <w:ind w:left="0" w:hanging="0"/>
            <w:pBdr/>
          </w:pPr>
        </w:pPrChange>
        <w:rPr/>
      </w:pPr>
      <w:bookmarkStart w:id="952" w:name="_Toc516500709"/>
      <w:bookmarkEnd w:id="952"/>
      <w:r>
        <w:rPr/>
        <w:t>Responding to an Extended Triple Diffie-Hellman key exchange</w:t>
      </w:r>
    </w:p>
    <w:p>
      <w:pPr>
        <w:pStyle w:val="Normal"/>
        <w:numPr>
          <w:ilvl w:val="0"/>
          <w:numId w:val="3"/>
        </w:numPr>
        <w:rPr/>
      </w:pPr>
      <w:ins w:id="2733" w:author="Microsoft Office User" w:date="2018-06-11T16:22:00Z">
        <w:r>
          <w:rPr/>
          <w:t xml:space="preserve">Responding an Extended Triple Diffie-Hellman key exchange is done by executing a CKM_X3DH_RESPOND mechanism. </w:t>
        </w:r>
      </w:ins>
      <w:ins w:id="2734" w:author="Microsoft Office User" w:date="2018-06-11T16:22:00Z">
        <w:r>
          <w:rPr>
            <w:b/>
          </w:rPr>
          <w:t>CK_X3DH_RESPOND_PARAMS</w:t>
        </w:r>
      </w:ins>
      <w:ins w:id="2735" w:author="Microsoft Office User" w:date="2018-06-11T16:22:00Z">
        <w:r>
          <w:rPr/>
          <w:t xml:space="preserve"> is a structure that provides the parameters to the </w:t>
        </w:r>
      </w:ins>
      <w:ins w:id="2736" w:author="Microsoft Office User" w:date="2018-06-11T16:22:00Z">
        <w:r>
          <w:rPr>
            <w:b/>
          </w:rPr>
          <w:t>CKM_X3DH_RESPOND</w:t>
        </w:r>
      </w:ins>
      <w:ins w:id="2737" w:author="Microsoft Office User" w:date="2018-06-11T16:22:00Z">
        <w:r>
          <w:rPr/>
          <w:t xml:space="preserve"> key exchange mechanism. All these parameter should be supplied by the Initiator in a message to the responder. The structure is defined as follows:</w:t>
        </w:r>
      </w:ins>
    </w:p>
    <w:p>
      <w:pPr>
        <w:pStyle w:val="CCode"/>
        <w:numPr>
          <w:ilvl w:val="0"/>
          <w:numId w:val="3"/>
        </w:numPr>
        <w:rPr/>
      </w:pPr>
      <w:ins w:id="2738" w:author="Microsoft Office User" w:date="2018-06-11T16:22:00Z">
        <w:r>
          <w:rPr>
            <w:highlight w:val="yellow"/>
          </w:rPr>
          <w:t>typedef struct CK_X3DH_RESPOND_PARAMS {</w:t>
        </w:r>
      </w:ins>
    </w:p>
    <w:p>
      <w:pPr>
        <w:pStyle w:val="CCode"/>
        <w:numPr>
          <w:ilvl w:val="0"/>
          <w:numId w:val="3"/>
        </w:numPr>
        <w:rPr/>
      </w:pPr>
      <w:ins w:id="2739" w:author="Microsoft Office User" w:date="2018-06-11T16:22:00Z">
        <w:r>
          <w:rPr>
            <w:highlight w:val="yellow"/>
          </w:rPr>
          <w:tab/>
          <w:t>CK_X3DH_KDF_TYPE kdf;</w:t>
        </w:r>
      </w:ins>
    </w:p>
    <w:p>
      <w:pPr>
        <w:pStyle w:val="CCode"/>
        <w:numPr>
          <w:ilvl w:val="0"/>
          <w:numId w:val="3"/>
        </w:numPr>
        <w:rPr/>
      </w:pPr>
      <w:ins w:id="2740" w:author="Microsoft Office User" w:date="2018-06-11T16:22:00Z">
        <w:r>
          <w:rPr>
            <w:highlight w:val="yellow"/>
          </w:rPr>
          <w:tab/>
          <w:t>CK_BYTE_PTR pIdentity_id;</w:t>
        </w:r>
      </w:ins>
    </w:p>
    <w:p>
      <w:pPr>
        <w:pStyle w:val="CCode"/>
        <w:numPr>
          <w:ilvl w:val="0"/>
          <w:numId w:val="3"/>
        </w:numPr>
        <w:rPr/>
      </w:pPr>
      <w:ins w:id="2741" w:author="Microsoft Office User" w:date="2018-06-11T16:22:00Z">
        <w:r>
          <w:rPr>
            <w:highlight w:val="yellow"/>
          </w:rPr>
          <w:tab/>
          <w:t>CK_BYTE_PTR pPrekey_id;</w:t>
        </w:r>
      </w:ins>
    </w:p>
    <w:p>
      <w:pPr>
        <w:pStyle w:val="CCode"/>
        <w:numPr>
          <w:ilvl w:val="0"/>
          <w:numId w:val="3"/>
        </w:numPr>
        <w:rPr/>
      </w:pPr>
      <w:ins w:id="2742" w:author="Microsoft Office User" w:date="2018-06-11T16:22:00Z">
        <w:r>
          <w:rPr>
            <w:highlight w:val="yellow"/>
          </w:rPr>
          <w:tab/>
          <w:t>CK_BYTE_PTR pOnetime_id;</w:t>
        </w:r>
      </w:ins>
    </w:p>
    <w:p>
      <w:pPr>
        <w:pStyle w:val="CCode"/>
        <w:numPr>
          <w:ilvl w:val="0"/>
          <w:numId w:val="3"/>
        </w:numPr>
        <w:rPr/>
      </w:pPr>
      <w:ins w:id="2743" w:author="Microsoft Office User" w:date="2018-06-11T16:22:00Z">
        <w:r>
          <w:rPr>
            <w:highlight w:val="yellow"/>
          </w:rPr>
          <w:tab/>
          <w:t>CK_OBJECT_HANDLE pInitiator_identity;</w:t>
        </w:r>
      </w:ins>
    </w:p>
    <w:p>
      <w:pPr>
        <w:pStyle w:val="CCode"/>
        <w:numPr>
          <w:ilvl w:val="0"/>
          <w:numId w:val="3"/>
        </w:numPr>
        <w:rPr/>
      </w:pPr>
      <w:ins w:id="2744" w:author="Microsoft Office User" w:date="2018-06-11T16:22:00Z">
        <w:r>
          <w:rPr>
            <w:highlight w:val="yellow"/>
          </w:rPr>
          <w:tab/>
          <w:t>CK_BYTE_PTR pInitiator_ephemeral;</w:t>
        </w:r>
      </w:ins>
    </w:p>
    <w:p>
      <w:pPr>
        <w:pStyle w:val="Normal"/>
        <w:numPr>
          <w:ilvl w:val="0"/>
          <w:numId w:val="3"/>
        </w:numPr>
        <w:rPr/>
      </w:pPr>
      <w:ins w:id="2745" w:author="Microsoft Office User" w:date="2018-06-11T16:22:00Z">
        <w:r>
          <w:rPr>
            <w:highlight w:val="yellow"/>
          </w:rPr>
          <w:t>} CK_X3DH_RESPOND_PARAMS;</w:t>
        </w:r>
      </w:ins>
    </w:p>
    <w:p>
      <w:pPr>
        <w:pStyle w:val="Caption1"/>
        <w:numPr>
          <w:ilvl w:val="0"/>
          <w:numId w:val="3"/>
        </w:numPr>
        <w:rPr/>
      </w:pPr>
      <w:ins w:id="2746" w:author="Microsoft Office User" w:date="2018-06-11T16:22:00Z">
        <w:r>
          <w:rPr>
            <w:lang w:val="en-US"/>
          </w:rPr>
          <w:t xml:space="preserve">Table </w:t>
        </w:r>
      </w:ins>
      <w:r>
        <w:rPr>
          <w:szCs w:val="18"/>
          <w:lang w:val="en-US"/>
        </w:rPr>
        <w:fldChar w:fldCharType="begin"/>
      </w:r>
      <w:r>
        <w:instrText> SEQ "Table" \* ARABIC </w:instrText>
      </w:r>
      <w:r>
        <w:fldChar w:fldCharType="separate"/>
      </w:r>
      <w:r>
        <w:t>1</w:t>
      </w:r>
      <w:r>
        <w:fldChar w:fldCharType="end"/>
      </w:r>
      <w:ins w:id="2747" w:author="Microsoft Office User" w:date="2018-06-11T16:22:00Z">
        <w:r>
          <w:rPr>
            <w:lang w:val="en-US"/>
          </w:rPr>
          <w:t>, Extended Triple Diffie-Hellman 1st Message parameters:</w:t>
        </w:r>
      </w:ins>
    </w:p>
    <w:tbl>
      <w:tblPr>
        <w:tblW w:w="9904" w:type="dxa"/>
        <w:jc w:val="left"/>
        <w:tblInd w:w="-12" w:type="dxa"/>
        <w:tblBorders>
          <w:top w:val="single" w:sz="12" w:space="0" w:color="000001"/>
          <w:left w:val="single" w:sz="12" w:space="0" w:color="000001"/>
          <w:bottom w:val="single" w:sz="6" w:space="0" w:color="000001"/>
          <w:insideH w:val="single" w:sz="6" w:space="0" w:color="000001"/>
        </w:tblBorders>
        <w:tblCellMar>
          <w:top w:w="0" w:type="dxa"/>
          <w:left w:w="107" w:type="dxa"/>
          <w:bottom w:w="0" w:type="dxa"/>
          <w:right w:w="108" w:type="dxa"/>
        </w:tblCellMar>
        <w:tblLook w:val="0000" w:noVBand="0" w:noHBand="0" w:lastColumn="0" w:firstColumn="0" w:lastRow="0" w:firstRow="0"/>
      </w:tblPr>
      <w:tblGrid>
        <w:gridCol w:w="3782"/>
        <w:gridCol w:w="1799"/>
        <w:gridCol w:w="4323"/>
      </w:tblGrid>
      <w:tr>
        <w:trPr>
          <w:tblHeader w:val="true"/>
          <w:ins w:id="2748" w:author="Microsoft Office User" w:date="2018-06-11T16:22:00Z"/>
        </w:trPr>
        <w:tc>
          <w:tcPr>
            <w:tcW w:w="3782" w:type="dxa"/>
            <w:tcBorders>
              <w:top w:val="single" w:sz="12" w:space="0" w:color="000001"/>
              <w:left w:val="single" w:sz="12" w:space="0" w:color="000001"/>
              <w:bottom w:val="single" w:sz="6" w:space="0" w:color="000001"/>
              <w:insideH w:val="single" w:sz="6" w:space="0" w:color="000001"/>
            </w:tcBorders>
            <w:shd w:color="auto" w:fill="auto" w:val="clear"/>
            <w:tcMar>
              <w:left w:w="107" w:type="dxa"/>
            </w:tcMar>
          </w:tcPr>
          <w:p>
            <w:pPr>
              <w:pStyle w:val="Table"/>
              <w:keepNext/>
              <w:numPr>
                <w:ilvl w:val="0"/>
                <w:numId w:val="3"/>
              </w:numPr>
              <w:spacing w:before="0" w:after="40"/>
              <w:rPr/>
            </w:pPr>
            <w:ins w:id="2749" w:author="Microsoft Office User" w:date="2018-06-11T16:22:00Z">
              <w:r>
                <w:rPr>
                  <w:rFonts w:cs="Arial" w:ascii="Arial" w:hAnsi="Arial"/>
                  <w:b/>
                  <w:sz w:val="20"/>
                </w:rPr>
                <w:t>Parameter</w:t>
              </w:r>
            </w:ins>
          </w:p>
        </w:tc>
        <w:tc>
          <w:tcPr>
            <w:tcW w:w="1799" w:type="dxa"/>
            <w:tcBorders>
              <w:top w:val="single" w:sz="12" w:space="0" w:color="000001"/>
              <w:left w:val="single" w:sz="6" w:space="0" w:color="000001"/>
              <w:bottom w:val="single" w:sz="6" w:space="0" w:color="000001"/>
              <w:insideH w:val="single" w:sz="6" w:space="0" w:color="000001"/>
            </w:tcBorders>
            <w:shd w:color="auto" w:fill="auto" w:val="clear"/>
            <w:tcMar>
              <w:left w:w="114" w:type="dxa"/>
            </w:tcMar>
          </w:tcPr>
          <w:p>
            <w:pPr>
              <w:pStyle w:val="Table"/>
              <w:keepNext/>
              <w:numPr>
                <w:ilvl w:val="0"/>
                <w:numId w:val="3"/>
              </w:numPr>
              <w:spacing w:before="0" w:after="40"/>
              <w:rPr/>
            </w:pPr>
            <w:ins w:id="2750" w:author="Microsoft Office User" w:date="2018-06-11T16:22:00Z">
              <w:r>
                <w:rPr>
                  <w:rFonts w:cs="Arial" w:ascii="Arial" w:hAnsi="Arial"/>
                  <w:b/>
                  <w:sz w:val="20"/>
                </w:rPr>
                <w:t>Data type</w:t>
              </w:r>
            </w:ins>
          </w:p>
        </w:tc>
        <w:tc>
          <w:tcPr>
            <w:tcW w:w="4323"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numPr>
                <w:ilvl w:val="0"/>
                <w:numId w:val="3"/>
              </w:numPr>
              <w:spacing w:before="0" w:after="40"/>
              <w:rPr/>
            </w:pPr>
            <w:ins w:id="2751" w:author="Microsoft Office User" w:date="2018-06-11T16:22:00Z">
              <w:r>
                <w:rPr>
                  <w:rFonts w:cs="Arial" w:ascii="Arial" w:hAnsi="Arial"/>
                  <w:b/>
                  <w:sz w:val="20"/>
                </w:rPr>
                <w:t>Meaning</w:t>
              </w:r>
            </w:ins>
          </w:p>
        </w:tc>
      </w:tr>
      <w:tr>
        <w:trPr>
          <w:ins w:id="2752" w:author="Microsoft Office User" w:date="2018-06-11T16:22:00Z"/>
        </w:trPr>
        <w:tc>
          <w:tcPr>
            <w:tcW w:w="3782" w:type="dxa"/>
            <w:tcBorders>
              <w:top w:val="single" w:sz="6" w:space="0" w:color="000001"/>
              <w:left w:val="single" w:sz="12" w:space="0" w:color="000001"/>
              <w:bottom w:val="single" w:sz="6" w:space="0" w:color="000001"/>
              <w:insideH w:val="single" w:sz="6" w:space="0" w:color="000001"/>
            </w:tcBorders>
            <w:shd w:color="auto" w:fill="auto" w:val="clear"/>
            <w:tcMar>
              <w:left w:w="107" w:type="dxa"/>
            </w:tcMar>
          </w:tcPr>
          <w:p>
            <w:pPr>
              <w:pStyle w:val="CCode"/>
              <w:keepNext/>
              <w:numPr>
                <w:ilvl w:val="0"/>
                <w:numId w:val="3"/>
              </w:numPr>
              <w:spacing w:before="480" w:after="40"/>
              <w:ind w:left="0" w:hanging="0"/>
              <w:rPr/>
            </w:pPr>
            <w:ins w:id="2753" w:author="Microsoft Office User" w:date="2018-06-11T16:22:00Z">
              <w:r>
                <w:rPr>
                  <w:rFonts w:eastAsia="DejaVu Sans" w:cs="Arial" w:ascii="Arial" w:hAnsi="Arial"/>
                  <w:sz w:val="20"/>
                  <w:lang w:eastAsia="zh-CN" w:bidi="hi-IN"/>
                </w:rPr>
                <w:t>kdf</w:t>
              </w:r>
            </w:ins>
          </w:p>
        </w:tc>
        <w:tc>
          <w:tcPr>
            <w:tcW w:w="1799" w:type="dxa"/>
            <w:tcBorders>
              <w:top w:val="single" w:sz="6" w:space="0" w:color="000001"/>
              <w:left w:val="single" w:sz="6" w:space="0" w:color="000001"/>
              <w:bottom w:val="single" w:sz="6" w:space="0" w:color="000001"/>
              <w:insideH w:val="single" w:sz="6" w:space="0" w:color="000001"/>
            </w:tcBorders>
            <w:shd w:color="auto" w:fill="auto" w:val="clear"/>
            <w:tcMar>
              <w:left w:w="114" w:type="dxa"/>
            </w:tcMar>
          </w:tcPr>
          <w:p>
            <w:pPr>
              <w:pStyle w:val="Table"/>
              <w:keepNext/>
              <w:numPr>
                <w:ilvl w:val="0"/>
                <w:numId w:val="3"/>
              </w:numPr>
              <w:spacing w:before="0" w:after="40"/>
              <w:rPr/>
            </w:pPr>
            <w:ins w:id="2754" w:author="Microsoft Office User" w:date="2018-06-11T16:22:00Z">
              <w:r>
                <w:rPr>
                  <w:rFonts w:eastAsia="DejaVu Sans" w:cs="Arial" w:ascii="Arial" w:hAnsi="Arial"/>
                  <w:sz w:val="20"/>
                  <w:lang w:eastAsia="zh-CN" w:bidi="hi-IN"/>
                </w:rPr>
                <w:t>CK_X3DH_KDF_TYPE</w:t>
              </w:r>
            </w:ins>
          </w:p>
        </w:tc>
        <w:tc>
          <w:tcPr>
            <w:tcW w:w="432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numPr>
                <w:ilvl w:val="0"/>
                <w:numId w:val="3"/>
              </w:numPr>
              <w:spacing w:before="0" w:after="40"/>
              <w:rPr/>
            </w:pPr>
            <w:ins w:id="2755" w:author="Microsoft Office User" w:date="2018-06-11T16:22:00Z">
              <w:r>
                <w:rPr>
                  <w:rFonts w:cs="Arial" w:ascii="Arial" w:hAnsi="Arial"/>
                  <w:i/>
                  <w:sz w:val="20"/>
                </w:rPr>
                <w:t>Key derivation function</w:t>
              </w:r>
            </w:ins>
          </w:p>
        </w:tc>
      </w:tr>
      <w:tr>
        <w:trPr>
          <w:ins w:id="2756" w:author="Microsoft Office User" w:date="2018-06-11T16:22:00Z"/>
        </w:trPr>
        <w:tc>
          <w:tcPr>
            <w:tcW w:w="3782" w:type="dxa"/>
            <w:tcBorders>
              <w:left w:val="single" w:sz="12" w:space="0" w:color="000001"/>
              <w:bottom w:val="single" w:sz="6" w:space="0" w:color="000001"/>
              <w:insideH w:val="single" w:sz="6" w:space="0" w:color="000001"/>
            </w:tcBorders>
            <w:shd w:color="auto" w:fill="auto" w:val="clear"/>
            <w:tcMar>
              <w:left w:w="107" w:type="dxa"/>
            </w:tcMar>
          </w:tcPr>
          <w:p>
            <w:pPr>
              <w:pStyle w:val="Table"/>
              <w:keepNext/>
              <w:numPr>
                <w:ilvl w:val="0"/>
                <w:numId w:val="3"/>
              </w:numPr>
              <w:spacing w:before="0" w:after="40"/>
              <w:rPr/>
            </w:pPr>
            <w:ins w:id="2757" w:author="Microsoft Office User" w:date="2018-06-11T16:22:00Z">
              <w:r>
                <w:rPr>
                  <w:rFonts w:cs="Arial" w:ascii="Arial" w:hAnsi="Arial"/>
                  <w:sz w:val="20"/>
                </w:rPr>
                <w:t>pIdentity_id</w:t>
              </w:r>
            </w:ins>
          </w:p>
        </w:tc>
        <w:tc>
          <w:tcPr>
            <w:tcW w:w="1799" w:type="dxa"/>
            <w:tcBorders>
              <w:left w:val="single" w:sz="6" w:space="0" w:color="000001"/>
              <w:bottom w:val="single" w:sz="6" w:space="0" w:color="000001"/>
              <w:insideH w:val="single" w:sz="6" w:space="0" w:color="000001"/>
            </w:tcBorders>
            <w:shd w:color="auto" w:fill="auto" w:val="clear"/>
            <w:tcMar>
              <w:left w:w="114" w:type="dxa"/>
            </w:tcMar>
          </w:tcPr>
          <w:p>
            <w:pPr>
              <w:pStyle w:val="Table"/>
              <w:keepNext/>
              <w:numPr>
                <w:ilvl w:val="0"/>
                <w:numId w:val="3"/>
              </w:numPr>
              <w:spacing w:before="0" w:after="40"/>
              <w:rPr/>
            </w:pPr>
            <w:ins w:id="2758" w:author="Microsoft Office User" w:date="2018-06-11T16:22:00Z">
              <w:r>
                <w:rPr>
                  <w:rFonts w:cs="Arial" w:ascii="Arial" w:hAnsi="Arial"/>
                  <w:sz w:val="20"/>
                </w:rPr>
                <w:t>Byte array</w:t>
              </w:r>
            </w:ins>
          </w:p>
        </w:tc>
        <w:tc>
          <w:tcPr>
            <w:tcW w:w="4323"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numPr>
                <w:ilvl w:val="0"/>
                <w:numId w:val="3"/>
              </w:numPr>
              <w:spacing w:before="0" w:after="40"/>
              <w:rPr/>
            </w:pPr>
            <w:ins w:id="2759" w:author="Microsoft Office User" w:date="2018-06-11T16:22:00Z">
              <w:r>
                <w:rPr>
                  <w:rFonts w:cs="Arial" w:ascii="Arial" w:hAnsi="Arial"/>
                  <w:i/>
                  <w:sz w:val="20"/>
                </w:rPr>
                <w:t>Peers public Identity key identifier (from the prekey-bundle)</w:t>
              </w:r>
            </w:ins>
          </w:p>
        </w:tc>
      </w:tr>
      <w:tr>
        <w:trPr>
          <w:ins w:id="2760" w:author="Microsoft Office User" w:date="2018-06-11T16:22:00Z"/>
        </w:trPr>
        <w:tc>
          <w:tcPr>
            <w:tcW w:w="3782" w:type="dxa"/>
            <w:tcBorders>
              <w:top w:val="single" w:sz="6" w:space="0" w:color="000001"/>
              <w:left w:val="single" w:sz="12" w:space="0" w:color="000001"/>
            </w:tcBorders>
            <w:shd w:color="auto" w:fill="auto" w:val="clear"/>
            <w:tcMar>
              <w:left w:w="107" w:type="dxa"/>
            </w:tcMar>
          </w:tcPr>
          <w:p>
            <w:pPr>
              <w:pStyle w:val="Table"/>
              <w:keepNext/>
              <w:numPr>
                <w:ilvl w:val="0"/>
                <w:numId w:val="3"/>
              </w:numPr>
              <w:spacing w:before="0" w:after="40"/>
              <w:rPr/>
            </w:pPr>
            <w:ins w:id="2761" w:author="Microsoft Office User" w:date="2018-06-11T16:22:00Z">
              <w:r>
                <w:rPr>
                  <w:rFonts w:eastAsia="DejaVu Sans" w:cs="Arial" w:ascii="Arial" w:hAnsi="Arial"/>
                  <w:sz w:val="20"/>
                  <w:lang w:eastAsia="zh-CN" w:bidi="hi-IN"/>
                </w:rPr>
                <w:t>pPrekey_id</w:t>
              </w:r>
            </w:ins>
          </w:p>
        </w:tc>
        <w:tc>
          <w:tcPr>
            <w:tcW w:w="1799" w:type="dxa"/>
            <w:tcBorders>
              <w:top w:val="single" w:sz="6" w:space="0" w:color="000001"/>
              <w:left w:val="single" w:sz="6" w:space="0" w:color="000001"/>
            </w:tcBorders>
            <w:shd w:color="auto" w:fill="auto" w:val="clear"/>
            <w:tcMar>
              <w:left w:w="114" w:type="dxa"/>
            </w:tcMar>
          </w:tcPr>
          <w:p>
            <w:pPr>
              <w:pStyle w:val="Table"/>
              <w:keepNext/>
              <w:numPr>
                <w:ilvl w:val="0"/>
                <w:numId w:val="3"/>
              </w:numPr>
              <w:spacing w:before="0" w:after="40"/>
              <w:rPr/>
            </w:pPr>
            <w:ins w:id="2762" w:author="Microsoft Office User" w:date="2018-06-11T16:22:00Z">
              <w:r>
                <w:rPr>
                  <w:rFonts w:eastAsia="DejaVu Sans" w:cs="Arial" w:ascii="Arial" w:hAnsi="Arial"/>
                  <w:sz w:val="20"/>
                  <w:lang w:eastAsia="zh-CN" w:bidi="hi-IN"/>
                </w:rPr>
                <w:t>Byte array</w:t>
              </w:r>
            </w:ins>
          </w:p>
        </w:tc>
        <w:tc>
          <w:tcPr>
            <w:tcW w:w="4323" w:type="dxa"/>
            <w:tcBorders>
              <w:top w:val="single" w:sz="6" w:space="0" w:color="000001"/>
              <w:left w:val="single" w:sz="6" w:space="0" w:color="000001"/>
              <w:right w:val="single" w:sz="12" w:space="0" w:color="000001"/>
              <w:insideV w:val="single" w:sz="12" w:space="0" w:color="000001"/>
            </w:tcBorders>
            <w:shd w:color="auto" w:fill="auto" w:val="clear"/>
            <w:tcMar>
              <w:left w:w="114" w:type="dxa"/>
            </w:tcMar>
          </w:tcPr>
          <w:p>
            <w:pPr>
              <w:pStyle w:val="Table"/>
              <w:keepNext/>
              <w:numPr>
                <w:ilvl w:val="0"/>
                <w:numId w:val="3"/>
              </w:numPr>
              <w:spacing w:before="0" w:after="40"/>
              <w:rPr/>
            </w:pPr>
            <w:ins w:id="2763" w:author="Microsoft Office User" w:date="2018-06-11T16:22:00Z">
              <w:r>
                <w:rPr>
                  <w:rFonts w:eastAsia="DejaVu Sans" w:cs="Arial" w:ascii="Arial" w:hAnsi="Arial"/>
                  <w:sz w:val="20"/>
                  <w:lang w:eastAsia="zh-CN" w:bidi="hi-IN"/>
                </w:rPr>
                <w:t>Peers public prekey identifier (from the prekey-bundle)</w:t>
              </w:r>
            </w:ins>
          </w:p>
        </w:tc>
      </w:tr>
      <w:tr>
        <w:trPr>
          <w:ins w:id="2764" w:author="Microsoft Office User" w:date="2018-06-11T16:22:00Z"/>
        </w:trPr>
        <w:tc>
          <w:tcPr>
            <w:tcW w:w="3782" w:type="dxa"/>
            <w:tcBorders>
              <w:left w:val="single" w:sz="12" w:space="0" w:color="000001"/>
            </w:tcBorders>
            <w:shd w:color="auto" w:fill="auto" w:val="clear"/>
            <w:tcMar>
              <w:left w:w="107" w:type="dxa"/>
            </w:tcMar>
          </w:tcPr>
          <w:p>
            <w:pPr>
              <w:pStyle w:val="Table"/>
              <w:keepNext/>
              <w:numPr>
                <w:ilvl w:val="0"/>
                <w:numId w:val="3"/>
              </w:numPr>
              <w:spacing w:before="0" w:after="40"/>
              <w:rPr/>
            </w:pPr>
            <w:ins w:id="2765" w:author="Microsoft Office User" w:date="2018-06-11T16:22:00Z">
              <w:r>
                <w:rPr>
                  <w:rFonts w:eastAsia="DejaVu Sans" w:cs="Arial" w:ascii="Arial" w:hAnsi="Arial"/>
                  <w:sz w:val="20"/>
                  <w:lang w:eastAsia="zh-CN" w:bidi="hi-IN"/>
                </w:rPr>
                <w:t>pOnetime_id</w:t>
              </w:r>
            </w:ins>
          </w:p>
        </w:tc>
        <w:tc>
          <w:tcPr>
            <w:tcW w:w="1799" w:type="dxa"/>
            <w:tcBorders>
              <w:left w:val="single" w:sz="6" w:space="0" w:color="000001"/>
            </w:tcBorders>
            <w:shd w:color="auto" w:fill="auto" w:val="clear"/>
            <w:tcMar>
              <w:left w:w="114" w:type="dxa"/>
            </w:tcMar>
          </w:tcPr>
          <w:p>
            <w:pPr>
              <w:pStyle w:val="Table"/>
              <w:keepNext/>
              <w:numPr>
                <w:ilvl w:val="0"/>
                <w:numId w:val="3"/>
              </w:numPr>
              <w:spacing w:before="0" w:after="40"/>
              <w:rPr/>
            </w:pPr>
            <w:ins w:id="2766" w:author="Microsoft Office User" w:date="2018-06-11T16:22:00Z">
              <w:r>
                <w:rPr>
                  <w:rFonts w:eastAsia="DejaVu Sans" w:cs="Arial" w:ascii="Arial" w:hAnsi="Arial"/>
                  <w:sz w:val="20"/>
                  <w:lang w:eastAsia="zh-CN" w:bidi="hi-IN"/>
                </w:rPr>
                <w:t>Byte array</w:t>
              </w:r>
            </w:ins>
          </w:p>
        </w:tc>
        <w:tc>
          <w:tcPr>
            <w:tcW w:w="4323" w:type="dxa"/>
            <w:tcBorders>
              <w:left w:val="single" w:sz="6" w:space="0" w:color="000001"/>
              <w:right w:val="single" w:sz="12" w:space="0" w:color="000001"/>
              <w:insideV w:val="single" w:sz="12" w:space="0" w:color="000001"/>
            </w:tcBorders>
            <w:shd w:color="auto" w:fill="auto" w:val="clear"/>
            <w:tcMar>
              <w:left w:w="114" w:type="dxa"/>
            </w:tcMar>
          </w:tcPr>
          <w:p>
            <w:pPr>
              <w:pStyle w:val="Table"/>
              <w:keepNext/>
              <w:numPr>
                <w:ilvl w:val="0"/>
                <w:numId w:val="3"/>
              </w:numPr>
              <w:spacing w:before="0" w:after="40"/>
              <w:rPr/>
            </w:pPr>
            <w:ins w:id="2767" w:author="Microsoft Office User" w:date="2018-06-11T16:22:00Z">
              <w:r>
                <w:rPr>
                  <w:rFonts w:eastAsia="DejaVu Sans" w:cs="Arial" w:ascii="Arial" w:hAnsi="Arial"/>
                  <w:sz w:val="20"/>
                  <w:lang w:eastAsia="zh-CN" w:bidi="hi-IN"/>
                </w:rPr>
                <w:t>Optional one-time public prekey of peer (from the prekey-bundle)</w:t>
              </w:r>
            </w:ins>
          </w:p>
        </w:tc>
      </w:tr>
      <w:tr>
        <w:trPr>
          <w:ins w:id="2768" w:author="Microsoft Office User" w:date="2018-06-11T16:22:00Z"/>
        </w:trPr>
        <w:tc>
          <w:tcPr>
            <w:tcW w:w="3782" w:type="dxa"/>
            <w:tcBorders>
              <w:left w:val="single" w:sz="12" w:space="0" w:color="000001"/>
            </w:tcBorders>
            <w:shd w:color="auto" w:fill="auto" w:val="clear"/>
            <w:tcMar>
              <w:left w:w="107" w:type="dxa"/>
            </w:tcMar>
          </w:tcPr>
          <w:p>
            <w:pPr>
              <w:pStyle w:val="Table"/>
              <w:keepNext/>
              <w:numPr>
                <w:ilvl w:val="0"/>
                <w:numId w:val="3"/>
              </w:numPr>
              <w:spacing w:before="0" w:after="40"/>
              <w:rPr/>
            </w:pPr>
            <w:ins w:id="2769" w:author="Microsoft Office User" w:date="2018-06-11T16:22:00Z">
              <w:r>
                <w:rPr>
                  <w:rFonts w:eastAsia="DejaVu Sans" w:cs="Arial" w:ascii="Arial" w:hAnsi="Arial"/>
                  <w:sz w:val="20"/>
                  <w:lang w:eastAsia="zh-CN" w:bidi="hi-IN"/>
                </w:rPr>
                <w:t>pInitiator_identity</w:t>
              </w:r>
            </w:ins>
          </w:p>
        </w:tc>
        <w:tc>
          <w:tcPr>
            <w:tcW w:w="1799" w:type="dxa"/>
            <w:tcBorders>
              <w:left w:val="single" w:sz="6" w:space="0" w:color="000001"/>
            </w:tcBorders>
            <w:shd w:color="auto" w:fill="auto" w:val="clear"/>
            <w:tcMar>
              <w:left w:w="114" w:type="dxa"/>
            </w:tcMar>
          </w:tcPr>
          <w:p>
            <w:pPr>
              <w:pStyle w:val="Table"/>
              <w:keepNext/>
              <w:numPr>
                <w:ilvl w:val="0"/>
                <w:numId w:val="3"/>
              </w:numPr>
              <w:spacing w:before="0" w:after="40"/>
              <w:rPr/>
            </w:pPr>
            <w:ins w:id="2770" w:author="Microsoft Office User" w:date="2018-06-11T16:22:00Z">
              <w:r>
                <w:rPr>
                  <w:rFonts w:eastAsia="DejaVu Sans" w:cs="Arial" w:ascii="Arial" w:hAnsi="Arial"/>
                  <w:sz w:val="20"/>
                  <w:lang w:eastAsia="zh-CN" w:bidi="hi-IN"/>
                </w:rPr>
                <w:t>Key handle</w:t>
              </w:r>
            </w:ins>
          </w:p>
        </w:tc>
        <w:tc>
          <w:tcPr>
            <w:tcW w:w="4323" w:type="dxa"/>
            <w:tcBorders>
              <w:left w:val="single" w:sz="6" w:space="0" w:color="000001"/>
              <w:right w:val="single" w:sz="12" w:space="0" w:color="000001"/>
              <w:insideV w:val="single" w:sz="12" w:space="0" w:color="000001"/>
            </w:tcBorders>
            <w:shd w:color="auto" w:fill="auto" w:val="clear"/>
            <w:tcMar>
              <w:left w:w="114" w:type="dxa"/>
            </w:tcMar>
          </w:tcPr>
          <w:p>
            <w:pPr>
              <w:pStyle w:val="Table"/>
              <w:keepNext/>
              <w:numPr>
                <w:ilvl w:val="0"/>
                <w:numId w:val="3"/>
              </w:numPr>
              <w:spacing w:before="0" w:after="40"/>
              <w:rPr/>
            </w:pPr>
            <w:ins w:id="2771" w:author="Microsoft Office User" w:date="2018-06-11T16:22:00Z">
              <w:r>
                <w:rPr>
                  <w:rFonts w:eastAsia="DejaVu Sans" w:cs="Arial" w:ascii="Arial" w:hAnsi="Arial"/>
                  <w:sz w:val="20"/>
                  <w:lang w:eastAsia="zh-CN" w:bidi="hi-IN"/>
                </w:rPr>
                <w:t>Initiators Identity key</w:t>
              </w:r>
            </w:ins>
          </w:p>
        </w:tc>
      </w:tr>
      <w:tr>
        <w:trPr>
          <w:ins w:id="2772" w:author="Microsoft Office User" w:date="2018-06-11T16:22:00Z"/>
        </w:trPr>
        <w:tc>
          <w:tcPr>
            <w:tcW w:w="3782" w:type="dxa"/>
            <w:tcBorders>
              <w:left w:val="single" w:sz="12" w:space="0" w:color="000001"/>
              <w:bottom w:val="single" w:sz="6" w:space="0" w:color="000001"/>
              <w:insideH w:val="single" w:sz="6" w:space="0" w:color="000001"/>
            </w:tcBorders>
            <w:shd w:color="auto" w:fill="auto" w:val="clear"/>
            <w:tcMar>
              <w:left w:w="107" w:type="dxa"/>
            </w:tcMar>
          </w:tcPr>
          <w:p>
            <w:pPr>
              <w:pStyle w:val="Table"/>
              <w:keepNext/>
              <w:numPr>
                <w:ilvl w:val="0"/>
                <w:numId w:val="3"/>
              </w:numPr>
              <w:spacing w:before="0" w:after="40"/>
              <w:rPr/>
            </w:pPr>
            <w:ins w:id="2773" w:author="Microsoft Office User" w:date="2018-06-11T16:22:00Z">
              <w:r>
                <w:rPr>
                  <w:rFonts w:eastAsia="DejaVu Sans" w:cs="Arial" w:ascii="Arial" w:hAnsi="Arial"/>
                  <w:sz w:val="20"/>
                  <w:lang w:eastAsia="zh-CN" w:bidi="hi-IN"/>
                </w:rPr>
                <w:t>pInitiator_ephemeral</w:t>
              </w:r>
            </w:ins>
          </w:p>
        </w:tc>
        <w:tc>
          <w:tcPr>
            <w:tcW w:w="1799" w:type="dxa"/>
            <w:tcBorders>
              <w:left w:val="single" w:sz="6" w:space="0" w:color="000001"/>
              <w:bottom w:val="single" w:sz="6" w:space="0" w:color="000001"/>
              <w:insideH w:val="single" w:sz="6" w:space="0" w:color="000001"/>
            </w:tcBorders>
            <w:shd w:color="auto" w:fill="auto" w:val="clear"/>
            <w:tcMar>
              <w:left w:w="114" w:type="dxa"/>
            </w:tcMar>
          </w:tcPr>
          <w:p>
            <w:pPr>
              <w:pStyle w:val="Table"/>
              <w:keepNext/>
              <w:numPr>
                <w:ilvl w:val="0"/>
                <w:numId w:val="3"/>
              </w:numPr>
              <w:spacing w:before="0" w:after="40"/>
              <w:rPr/>
            </w:pPr>
            <w:ins w:id="2774" w:author="Microsoft Office User" w:date="2018-06-11T16:22:00Z">
              <w:r>
                <w:rPr>
                  <w:rFonts w:eastAsia="DejaVu Sans" w:cs="Arial" w:ascii="Arial" w:hAnsi="Arial"/>
                  <w:sz w:val="20"/>
                  <w:lang w:eastAsia="zh-CN" w:bidi="hi-IN"/>
                </w:rPr>
                <w:t>Byte array</w:t>
              </w:r>
            </w:ins>
          </w:p>
        </w:tc>
        <w:tc>
          <w:tcPr>
            <w:tcW w:w="4323" w:type="dxa"/>
            <w:tcBorders>
              <w:left w:val="single" w:sz="6" w:space="0" w:color="000001"/>
              <w:right w:val="single" w:sz="12" w:space="0" w:color="000001"/>
              <w:insideV w:val="single" w:sz="12" w:space="0" w:color="000001"/>
            </w:tcBorders>
            <w:shd w:color="auto" w:fill="auto" w:val="clear"/>
            <w:tcMar>
              <w:left w:w="114" w:type="dxa"/>
            </w:tcMar>
          </w:tcPr>
          <w:p>
            <w:pPr>
              <w:pStyle w:val="Table"/>
              <w:keepNext/>
              <w:numPr>
                <w:ilvl w:val="0"/>
                <w:numId w:val="3"/>
              </w:numPr>
              <w:spacing w:before="0" w:after="40"/>
              <w:rPr/>
            </w:pPr>
            <w:ins w:id="2775" w:author="Microsoft Office User" w:date="2018-06-11T16:22:00Z">
              <w:r>
                <w:rPr>
                  <w:rFonts w:eastAsia="DejaVu Sans" w:cs="Arial" w:ascii="Arial" w:hAnsi="Arial"/>
                  <w:sz w:val="20"/>
                  <w:lang w:eastAsia="zh-CN" w:bidi="hi-IN"/>
                </w:rPr>
                <w:t>Initiators ephemeral key</w:t>
              </w:r>
            </w:ins>
          </w:p>
        </w:tc>
      </w:tr>
    </w:tbl>
    <w:p>
      <w:pPr>
        <w:pStyle w:val="Normal"/>
        <w:numPr>
          <w:ilvl w:val="0"/>
          <w:numId w:val="3"/>
        </w:numPr>
        <w:rPr/>
      </w:pPr>
      <w:ins w:id="2776" w:author="Microsoft Office User" w:date="2018-06-11T16:22:00Z">
        <w:r>
          <w:rPr/>
        </w:r>
      </w:ins>
    </w:p>
    <w:p>
      <w:pPr>
        <w:pStyle w:val="Normal"/>
        <w:numPr>
          <w:ilvl w:val="0"/>
          <w:numId w:val="3"/>
        </w:numPr>
        <w:rPr/>
      </w:pPr>
      <w:ins w:id="2777" w:author="Microsoft Office User" w:date="2018-06-11T16:22:00Z">
        <w:r>
          <w:rPr/>
          <w:t>Where the *_id fields are identifiers marking which key has been used from the prekey-bundle, these identifiers could be the keys themselves.</w:t>
        </w:r>
      </w:ins>
    </w:p>
    <w:p>
      <w:pPr>
        <w:pStyle w:val="Normal"/>
        <w:numPr>
          <w:ilvl w:val="0"/>
          <w:numId w:val="3"/>
        </w:numPr>
        <w:ind w:left="780" w:hanging="0"/>
        <w:rPr/>
      </w:pPr>
      <w:ins w:id="2778" w:author="Microsoft Office User" w:date="2018-06-11T16:22:00Z">
        <w:r>
          <w:rPr/>
        </w:r>
      </w:ins>
    </w:p>
    <w:p>
      <w:pPr>
        <w:pStyle w:val="Normal"/>
        <w:numPr>
          <w:ilvl w:val="0"/>
          <w:numId w:val="3"/>
        </w:numPr>
        <w:rPr/>
      </w:pPr>
      <w:ins w:id="2779" w:author="Microsoft Office User" w:date="2018-06-11T16:22:00Z">
        <w:r>
          <w:rPr/>
          <w:t>This mechanism has the following rules about key sensitivity and extractability</w:t>
        </w:r>
      </w:ins>
      <w:r>
        <w:rPr>
          <w:rStyle w:val="FootnoteAnchor1"/>
        </w:rPr>
        <w:footnoteReference w:id="4"/>
      </w:r>
      <w:ins w:id="2780" w:author="Microsoft Office User" w:date="2018-06-11T16:22:00Z">
        <w:r>
          <w:rPr/>
          <w:t>:</w:t>
        </w:r>
      </w:ins>
    </w:p>
    <w:p>
      <w:pPr>
        <w:pStyle w:val="Normal"/>
        <w:numPr>
          <w:ilvl w:val="0"/>
          <w:numId w:val="67"/>
        </w:numPr>
        <w:tabs>
          <w:tab w:val="left" w:pos="0" w:leader="none"/>
        </w:tabs>
        <w:suppressAutoHyphens w:val="true"/>
        <w:spacing w:before="0" w:after="0"/>
        <w:ind w:left="360" w:hanging="360"/>
        <w:rPr/>
      </w:pPr>
      <w:ins w:id="2782" w:author="Microsoft Office User" w:date="2018-06-11T16:22:00Z">
        <w:r>
          <w:rPr/>
          <w:t xml:space="preserve">The </w:t>
        </w:r>
      </w:ins>
      <w:ins w:id="2783" w:author="Microsoft Office User" w:date="2018-06-11T16:22:00Z">
        <w:r>
          <w:rPr>
            <w:b/>
          </w:rPr>
          <w:t>CKA_SENSITIVE</w:t>
        </w:r>
      </w:ins>
      <w:ins w:id="2784" w:author="Microsoft Office User" w:date="2018-06-11T16:22:00Z">
        <w:r>
          <w:rPr/>
          <w:t xml:space="preserve"> and </w:t>
        </w:r>
      </w:ins>
      <w:ins w:id="2785" w:author="Microsoft Office User" w:date="2018-06-11T16:22:00Z">
        <w:r>
          <w:rPr>
            <w:b/>
          </w:rPr>
          <w:t>CKA_EXTRACTABLE</w:t>
        </w:r>
      </w:ins>
      <w:ins w:id="2786" w:author="Microsoft Office User" w:date="2018-06-11T16:22:00Z">
        <w:r>
          <w:rPr/>
          <w:t xml:space="preserve"> attributes in the template for the new key can both be specified to be either CK_TRUE or CK_FALSE.  If omitted, these attributes each take on some default value.</w:t>
        </w:r>
      </w:ins>
    </w:p>
    <w:p>
      <w:pPr>
        <w:pStyle w:val="Normal"/>
        <w:numPr>
          <w:ilvl w:val="0"/>
          <w:numId w:val="67"/>
        </w:numPr>
        <w:tabs>
          <w:tab w:val="left" w:pos="0" w:leader="none"/>
        </w:tabs>
        <w:suppressAutoHyphens w:val="true"/>
        <w:spacing w:before="0" w:after="0"/>
        <w:ind w:left="360" w:hanging="360"/>
        <w:rPr/>
      </w:pPr>
      <w:ins w:id="2787" w:author="Microsoft Office User" w:date="2018-06-11T16:22:00Z">
        <w:r>
          <w:rPr/>
          <w:t xml:space="preserve">If the base key has its </w:t>
        </w:r>
      </w:ins>
      <w:ins w:id="2788" w:author="Microsoft Office User" w:date="2018-06-11T16:22:00Z">
        <w:r>
          <w:rPr>
            <w:b/>
          </w:rPr>
          <w:t>CKA_ALWAYS_SENSITIVE</w:t>
        </w:r>
      </w:ins>
      <w:ins w:id="2789" w:author="Microsoft Office User" w:date="2018-06-11T16:22:00Z">
        <w:r>
          <w:rPr/>
          <w:t xml:space="preserve"> attribute set to CK_FALSE, then the derived key will as well.  If the base key has its </w:t>
        </w:r>
      </w:ins>
      <w:ins w:id="2790" w:author="Microsoft Office User" w:date="2018-06-11T16:22:00Z">
        <w:r>
          <w:rPr>
            <w:b/>
          </w:rPr>
          <w:t>CKA_ALWAYS_SENSITIVE</w:t>
        </w:r>
      </w:ins>
      <w:ins w:id="2791" w:author="Microsoft Office User" w:date="2018-06-11T16:22:00Z">
        <w:r>
          <w:rPr/>
          <w:t xml:space="preserve"> attribute set to CK_TRUE, then the derived key has its </w:t>
        </w:r>
      </w:ins>
      <w:ins w:id="2792" w:author="Microsoft Office User" w:date="2018-06-11T16:22:00Z">
        <w:r>
          <w:rPr>
            <w:b/>
          </w:rPr>
          <w:t>CKA_ALWAYS_SENSITIVE</w:t>
        </w:r>
      </w:ins>
      <w:ins w:id="2793" w:author="Microsoft Office User" w:date="2018-06-11T16:22:00Z">
        <w:r>
          <w:rPr/>
          <w:t xml:space="preserve"> attribute set to the same value as its </w:t>
        </w:r>
      </w:ins>
      <w:ins w:id="2794" w:author="Microsoft Office User" w:date="2018-06-11T16:22:00Z">
        <w:r>
          <w:rPr>
            <w:b/>
          </w:rPr>
          <w:t>CKA_SENSITIVE</w:t>
        </w:r>
      </w:ins>
      <w:ins w:id="2795" w:author="Microsoft Office User" w:date="2018-06-11T16:22:00Z">
        <w:r>
          <w:rPr/>
          <w:t xml:space="preserve"> attribute.</w:t>
        </w:r>
      </w:ins>
    </w:p>
    <w:p>
      <w:pPr>
        <w:pStyle w:val="Normal"/>
        <w:numPr>
          <w:ilvl w:val="0"/>
          <w:numId w:val="67"/>
        </w:numPr>
        <w:tabs>
          <w:tab w:val="left" w:pos="0" w:leader="none"/>
        </w:tabs>
        <w:suppressAutoHyphens w:val="true"/>
        <w:spacing w:before="0" w:after="0"/>
        <w:ind w:left="360" w:hanging="360"/>
        <w:rPr/>
      </w:pPr>
      <w:ins w:id="2796" w:author="Microsoft Office User" w:date="2018-06-11T16:22:00Z">
        <w:r>
          <w:rPr/>
          <w:t xml:space="preserve">Similarly, if the base key has its </w:t>
        </w:r>
      </w:ins>
      <w:ins w:id="2797" w:author="Microsoft Office User" w:date="2018-06-11T16:22:00Z">
        <w:r>
          <w:rPr>
            <w:b/>
          </w:rPr>
          <w:t>CKA_NEVER_EXTRACTABLE</w:t>
        </w:r>
      </w:ins>
      <w:ins w:id="2798" w:author="Microsoft Office User" w:date="2018-06-11T16:22:00Z">
        <w:r>
          <w:rPr/>
          <w:t xml:space="preserve"> attribute set to CK_FALSE, then the derived key will, too.  If the base key has its </w:t>
        </w:r>
      </w:ins>
      <w:ins w:id="2799" w:author="Microsoft Office User" w:date="2018-06-11T16:22:00Z">
        <w:r>
          <w:rPr>
            <w:b/>
          </w:rPr>
          <w:t>CKA_NEVER_EXTRACTABLE</w:t>
        </w:r>
      </w:ins>
      <w:ins w:id="2800" w:author="Microsoft Office User" w:date="2018-06-11T16:22:00Z">
        <w:r>
          <w:rPr/>
          <w:t xml:space="preserve"> attribute set to CK_TRUE, then the derived key has its </w:t>
        </w:r>
      </w:ins>
      <w:ins w:id="2801" w:author="Microsoft Office User" w:date="2018-06-11T16:22:00Z">
        <w:r>
          <w:rPr>
            <w:b/>
          </w:rPr>
          <w:t>CKA_NEVER_EXTRACTABLE</w:t>
        </w:r>
      </w:ins>
      <w:ins w:id="2802" w:author="Microsoft Office User" w:date="2018-06-11T16:22:00Z">
        <w:r>
          <w:rPr/>
          <w:t xml:space="preserve"> attribute set to the </w:t>
        </w:r>
      </w:ins>
      <w:ins w:id="2803" w:author="Microsoft Office User" w:date="2018-06-11T16:22:00Z">
        <w:r>
          <w:rPr>
            <w:i/>
          </w:rPr>
          <w:t>opposite</w:t>
        </w:r>
      </w:ins>
      <w:ins w:id="2804" w:author="Microsoft Office User" w:date="2018-06-11T16:22:00Z">
        <w:r>
          <w:rPr/>
          <w:t xml:space="preserve"> value from its </w:t>
        </w:r>
      </w:ins>
      <w:ins w:id="2805" w:author="Microsoft Office User" w:date="2018-06-11T16:22:00Z">
        <w:r>
          <w:rPr>
            <w:b/>
          </w:rPr>
          <w:t>CKA_EXTRACTABLE</w:t>
        </w:r>
      </w:ins>
      <w:ins w:id="2806" w:author="Microsoft Office User" w:date="2018-06-11T16:22:00Z">
        <w:r>
          <w:rPr/>
          <w:t xml:space="preserve"> attribute.</w:t>
        </w:r>
      </w:ins>
    </w:p>
    <w:p>
      <w:pPr>
        <w:pStyle w:val="Heading3"/>
        <w:numPr>
          <w:ilvl w:val="2"/>
          <w:numId w:val="2"/>
        </w:numPr>
        <w:pBdr/>
        <w:suppressAutoHyphens w:val="true"/>
        <w:ind w:left="0" w:hanging="0"/>
        <w:pPrChange w:id="0" w:author="Microsoft Office User" w:date="2018-06-11T16:24:00Z">
          <w:pPr>
            <w:tabs>
              <w:tab w:val="left" w:pos="0" w:leader="none"/>
            </w:tabs>
            <w:suppressAutoHyphens w:val="true"/>
            <w:ind w:left="0" w:hanging="0"/>
            <w:pBdr/>
          </w:pPr>
        </w:pPrChange>
        <w:rPr/>
      </w:pPr>
      <w:ins w:id="2807" w:author="Microsoft Office User" w:date="2018-06-11T16:22:00Z">
        <w:bookmarkStart w:id="953" w:name="_Toc516500710"/>
        <w:bookmarkEnd w:id="953"/>
        <w:r>
          <w:rPr/>
          <w:t>Extended Triple Diffie-Hellman parameters</w:t>
        </w:r>
      </w:ins>
    </w:p>
    <w:p>
      <w:pPr>
        <w:pStyle w:val="Normal"/>
        <w:numPr>
          <w:ilvl w:val="0"/>
          <w:numId w:val="3"/>
        </w:numPr>
        <w:rPr/>
      </w:pPr>
      <w:ins w:id="2808" w:author="Microsoft Office User" w:date="2018-06-11T16:22:00Z">
        <w:r>
          <w:rPr/>
        </w:r>
      </w:ins>
    </w:p>
    <w:p>
      <w:pPr>
        <w:pStyle w:val="Normal"/>
        <w:keepNext/>
        <w:numPr>
          <w:ilvl w:val="0"/>
          <w:numId w:val="52"/>
        </w:numPr>
        <w:tabs>
          <w:tab w:val="left" w:pos="360" w:leader="none"/>
        </w:tabs>
        <w:suppressAutoHyphens w:val="true"/>
        <w:spacing w:before="0" w:after="240"/>
        <w:ind w:left="360" w:hanging="360"/>
        <w:jc w:val="both"/>
        <w:rPr/>
      </w:pPr>
      <w:ins w:id="2809" w:author="Microsoft Office User" w:date="2018-06-11T16:22:00Z">
        <w:r>
          <w:rPr>
            <w:rFonts w:eastAsia="DejaVu Sans" w:cs="Arial"/>
            <w:b/>
            <w:bCs/>
            <w:iCs/>
            <w:color w:val="3B006F"/>
            <w:sz w:val="26"/>
            <w:szCs w:val="26"/>
            <w:lang w:eastAsia="zh-CN" w:bidi="hi-IN"/>
          </w:rPr>
          <w:t>CK_X3DH_KDF_TYPE, CK_X3DH_KDF_TYPE_PTR</w:t>
        </w:r>
      </w:ins>
    </w:p>
    <w:p>
      <w:pPr>
        <w:pStyle w:val="Normal"/>
        <w:numPr>
          <w:ilvl w:val="0"/>
          <w:numId w:val="3"/>
        </w:numPr>
        <w:rPr/>
      </w:pPr>
      <w:ins w:id="2810" w:author="Microsoft Office User" w:date="2018-06-11T16:22:00Z">
        <w:r>
          <w:rPr>
            <w:b/>
          </w:rPr>
          <w:t>CK_X3DH_KDF_TYPE</w:t>
        </w:r>
      </w:ins>
      <w:ins w:id="2811" w:author="Microsoft Office User" w:date="2018-06-11T16:22:00Z">
        <w:r>
          <w:rPr/>
          <w:t xml:space="preserve"> is used to indicate the Key Derivation Function (KDF) applied to derive keying data from a shared secret.  The key derivation function will be used by the X3DH key agreement schemes.  It is defined as follows:</w:t>
        </w:r>
      </w:ins>
    </w:p>
    <w:p>
      <w:pPr>
        <w:pStyle w:val="CCode"/>
        <w:numPr>
          <w:ilvl w:val="0"/>
          <w:numId w:val="3"/>
        </w:numPr>
        <w:rPr/>
      </w:pPr>
      <w:ins w:id="2812" w:author="Microsoft Office User" w:date="2018-06-11T16:22:00Z">
        <w:r>
          <w:rPr/>
          <w:t>typedef CK_ULONG CK_X3DH_KDF_TYPE;</w:t>
        </w:r>
      </w:ins>
    </w:p>
    <w:p>
      <w:pPr>
        <w:pStyle w:val="CCode"/>
        <w:numPr>
          <w:ilvl w:val="0"/>
          <w:numId w:val="3"/>
        </w:numPr>
        <w:rPr>
          <w:rFonts w:ascii="Arial" w:hAnsi="Arial" w:cs="Arial"/>
        </w:rPr>
      </w:pPr>
      <w:ins w:id="2813" w:author="Microsoft Office User" w:date="2018-06-11T16:22:00Z">
        <w:r>
          <w:rPr>
            <w:rFonts w:cs="Arial" w:ascii="Arial" w:hAnsi="Arial"/>
          </w:rPr>
        </w:r>
      </w:ins>
    </w:p>
    <w:p>
      <w:pPr>
        <w:pStyle w:val="Normal"/>
        <w:numPr>
          <w:ilvl w:val="0"/>
          <w:numId w:val="3"/>
        </w:numPr>
        <w:rPr/>
      </w:pPr>
      <w:ins w:id="2814" w:author="Microsoft Office User" w:date="2018-06-11T16:22:00Z">
        <w:r>
          <w:rPr/>
          <w:t>The following table lists the defined functions.</w:t>
        </w:r>
      </w:ins>
    </w:p>
    <w:p>
      <w:pPr>
        <w:pStyle w:val="Caption1"/>
        <w:numPr>
          <w:ilvl w:val="0"/>
          <w:numId w:val="3"/>
        </w:numPr>
        <w:rPr/>
      </w:pPr>
      <w:ins w:id="2815" w:author="Microsoft Office User" w:date="2018-06-11T16:22:00Z">
        <w:r>
          <w:rPr/>
          <w:t xml:space="preserve">Table </w:t>
        </w:r>
      </w:ins>
      <w:r>
        <w:rPr>
          <w:szCs w:val="18"/>
        </w:rPr>
        <w:fldChar w:fldCharType="begin"/>
      </w:r>
      <w:r>
        <w:instrText> SEQ "Table" \* ARABIC </w:instrText>
      </w:r>
      <w:r>
        <w:fldChar w:fldCharType="separate"/>
      </w:r>
      <w:r>
        <w:t>1</w:t>
      </w:r>
      <w:r>
        <w:fldChar w:fldCharType="end"/>
      </w:r>
      <w:ins w:id="2816" w:author="Microsoft Office User" w:date="2018-06-11T16:22:00Z">
        <w:r>
          <w:rPr/>
          <w:t>, X3DH: Key Derivation Functions</w:t>
        </w:r>
      </w:ins>
    </w:p>
    <w:tbl>
      <w:tblPr>
        <w:tblW w:w="3270" w:type="dxa"/>
        <w:jc w:val="left"/>
        <w:tblInd w:w="125"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107" w:type="dxa"/>
          <w:bottom w:w="0" w:type="dxa"/>
          <w:right w:w="108" w:type="dxa"/>
        </w:tblCellMar>
        <w:tblLook w:val="0000" w:noVBand="0" w:noHBand="0" w:lastColumn="0" w:firstColumn="0" w:lastRow="0" w:firstRow="0"/>
      </w:tblPr>
      <w:tblGrid>
        <w:gridCol w:w="3270"/>
      </w:tblGrid>
      <w:tr>
        <w:trPr>
          <w:ins w:id="2817" w:author="Microsoft Office User" w:date="2018-06-11T16:22:00Z"/>
        </w:trPr>
        <w:tc>
          <w:tcPr>
            <w:tcW w:w="3270"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07" w:type="dxa"/>
            </w:tcMar>
          </w:tcPr>
          <w:p>
            <w:pPr>
              <w:pStyle w:val="Table"/>
              <w:numPr>
                <w:ilvl w:val="0"/>
                <w:numId w:val="3"/>
              </w:numPr>
              <w:spacing w:before="0" w:after="40"/>
              <w:rPr/>
            </w:pPr>
            <w:ins w:id="2818" w:author="Microsoft Office User" w:date="2018-06-11T16:22:00Z">
              <w:r>
                <w:rPr>
                  <w:rFonts w:cs="Arial" w:ascii="Arial" w:hAnsi="Arial"/>
                  <w:b/>
                  <w:sz w:val="20"/>
                </w:rPr>
                <w:t>Source Identifier</w:t>
              </w:r>
            </w:ins>
          </w:p>
        </w:tc>
      </w:tr>
      <w:tr>
        <w:trPr>
          <w:ins w:id="2819" w:author="Microsoft Office User" w:date="2018-06-11T16:22:00Z"/>
        </w:trPr>
        <w:tc>
          <w:tcPr>
            <w:tcW w:w="327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07" w:type="dxa"/>
            </w:tcMar>
          </w:tcPr>
          <w:p>
            <w:pPr>
              <w:pStyle w:val="Table"/>
              <w:numPr>
                <w:ilvl w:val="0"/>
                <w:numId w:val="3"/>
              </w:numPr>
              <w:spacing w:before="0" w:after="40"/>
              <w:rPr/>
            </w:pPr>
            <w:ins w:id="2820" w:author="Microsoft Office User" w:date="2018-06-11T16:22:00Z">
              <w:r>
                <w:rPr>
                  <w:rFonts w:cs="Arial" w:ascii="Arial" w:hAnsi="Arial"/>
                  <w:sz w:val="20"/>
                </w:rPr>
                <w:t>CKD_NULL</w:t>
              </w:r>
            </w:ins>
          </w:p>
        </w:tc>
      </w:tr>
      <w:tr>
        <w:trPr>
          <w:ins w:id="2821" w:author="Microsoft Office User" w:date="2018-06-11T16:22:00Z"/>
        </w:trPr>
        <w:tc>
          <w:tcPr>
            <w:tcW w:w="327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07" w:type="dxa"/>
            </w:tcMar>
          </w:tcPr>
          <w:p>
            <w:pPr>
              <w:pStyle w:val="Table"/>
              <w:numPr>
                <w:ilvl w:val="0"/>
                <w:numId w:val="3"/>
              </w:numPr>
              <w:spacing w:before="0" w:after="40"/>
              <w:rPr/>
            </w:pPr>
            <w:ins w:id="2822" w:author="Microsoft Office User" w:date="2018-06-11T16:22:00Z">
              <w:r>
                <w:rPr>
                  <w:rFonts w:eastAsia="DejaVu Sans" w:cs="Arial" w:ascii="Arial" w:hAnsi="Arial"/>
                  <w:sz w:val="20"/>
                  <w:lang w:val="de-DE" w:eastAsia="zh-CN" w:bidi="hi-IN"/>
                </w:rPr>
                <w:t>CKD_BLAKE2B_256_KDF</w:t>
              </w:r>
            </w:ins>
          </w:p>
        </w:tc>
      </w:tr>
      <w:tr>
        <w:trPr>
          <w:ins w:id="2823" w:author="Microsoft Office User" w:date="2018-06-11T16:22:00Z"/>
        </w:trPr>
        <w:tc>
          <w:tcPr>
            <w:tcW w:w="3270" w:type="dxa"/>
            <w:tcBorders>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07" w:type="dxa"/>
            </w:tcMar>
          </w:tcPr>
          <w:p>
            <w:pPr>
              <w:pStyle w:val="Table"/>
              <w:numPr>
                <w:ilvl w:val="0"/>
                <w:numId w:val="3"/>
              </w:numPr>
              <w:spacing w:before="0" w:after="40"/>
              <w:rPr/>
            </w:pPr>
            <w:ins w:id="2824" w:author="Microsoft Office User" w:date="2018-06-11T16:22:00Z">
              <w:r>
                <w:rPr>
                  <w:rFonts w:eastAsia="DejaVu Sans" w:cs="Arial" w:ascii="Arial" w:hAnsi="Arial"/>
                  <w:sz w:val="20"/>
                  <w:lang w:val="de-DE" w:eastAsia="zh-CN" w:bidi="hi-IN"/>
                </w:rPr>
                <w:t>CKD_BLAKE2B_512_KDF</w:t>
              </w:r>
            </w:ins>
          </w:p>
        </w:tc>
      </w:tr>
      <w:tr>
        <w:trPr>
          <w:ins w:id="2825" w:author="Microsoft Office User" w:date="2018-06-11T16:22:00Z"/>
        </w:trPr>
        <w:tc>
          <w:tcPr>
            <w:tcW w:w="327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07" w:type="dxa"/>
            </w:tcMar>
          </w:tcPr>
          <w:p>
            <w:pPr>
              <w:pStyle w:val="Table"/>
              <w:numPr>
                <w:ilvl w:val="0"/>
                <w:numId w:val="3"/>
              </w:numPr>
              <w:spacing w:before="0" w:after="40"/>
              <w:rPr/>
            </w:pPr>
            <w:ins w:id="2826" w:author="Microsoft Office User" w:date="2018-06-11T16:22:00Z">
              <w:r>
                <w:rPr>
                  <w:rFonts w:eastAsia="DejaVu Sans" w:cs="Arial" w:ascii="Arial" w:hAnsi="Arial"/>
                  <w:sz w:val="20"/>
                  <w:lang w:val="de-DE" w:eastAsia="zh-CN" w:bidi="hi-IN"/>
                </w:rPr>
                <w:t>CKD_SHA3_256_KDF</w:t>
              </w:r>
            </w:ins>
          </w:p>
        </w:tc>
      </w:tr>
      <w:tr>
        <w:trPr>
          <w:ins w:id="2827" w:author="Microsoft Office User" w:date="2018-06-11T16:22:00Z"/>
        </w:trPr>
        <w:tc>
          <w:tcPr>
            <w:tcW w:w="327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07" w:type="dxa"/>
            </w:tcMar>
          </w:tcPr>
          <w:p>
            <w:pPr>
              <w:pStyle w:val="Normal"/>
              <w:numPr>
                <w:ilvl w:val="0"/>
                <w:numId w:val="3"/>
              </w:numPr>
              <w:spacing w:before="80" w:after="80"/>
              <w:rPr/>
            </w:pPr>
            <w:ins w:id="2828" w:author="Microsoft Office User" w:date="2018-06-11T16:22:00Z">
              <w:r>
                <w:rPr>
                  <w:rFonts w:eastAsia="DejaVu Sans" w:cs="Arial"/>
                  <w:szCs w:val="20"/>
                  <w:lang w:val="de-DE" w:eastAsia="zh-CN" w:bidi="hi-IN"/>
                </w:rPr>
                <w:t>CKD_SHA256_KDF</w:t>
              </w:r>
            </w:ins>
          </w:p>
        </w:tc>
      </w:tr>
      <w:tr>
        <w:trPr>
          <w:ins w:id="2829" w:author="Microsoft Office User" w:date="2018-06-11T16:22:00Z"/>
        </w:trPr>
        <w:tc>
          <w:tcPr>
            <w:tcW w:w="327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07" w:type="dxa"/>
            </w:tcMar>
          </w:tcPr>
          <w:p>
            <w:pPr>
              <w:pStyle w:val="Normal"/>
              <w:numPr>
                <w:ilvl w:val="0"/>
                <w:numId w:val="3"/>
              </w:numPr>
              <w:spacing w:before="80" w:after="80"/>
              <w:rPr/>
            </w:pPr>
            <w:ins w:id="2830" w:author="Microsoft Office User" w:date="2018-06-11T16:22:00Z">
              <w:r>
                <w:rPr>
                  <w:rFonts w:eastAsia="DejaVu Sans" w:cs="Arial"/>
                  <w:szCs w:val="20"/>
                  <w:lang w:val="de-DE" w:eastAsia="zh-CN" w:bidi="hi-IN"/>
                </w:rPr>
                <w:t>CKD_SHA3_512_KDF</w:t>
              </w:r>
            </w:ins>
          </w:p>
        </w:tc>
      </w:tr>
      <w:tr>
        <w:trPr>
          <w:ins w:id="2831" w:author="Microsoft Office User" w:date="2018-06-11T16:22:00Z"/>
        </w:trPr>
        <w:tc>
          <w:tcPr>
            <w:tcW w:w="3270" w:type="dxa"/>
            <w:tcBorders>
              <w:top w:val="single" w:sz="6"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clear"/>
            <w:tcMar>
              <w:left w:w="107" w:type="dxa"/>
            </w:tcMar>
          </w:tcPr>
          <w:p>
            <w:pPr>
              <w:pStyle w:val="Normal"/>
              <w:numPr>
                <w:ilvl w:val="0"/>
                <w:numId w:val="3"/>
              </w:numPr>
              <w:spacing w:before="80" w:after="80"/>
              <w:rPr/>
            </w:pPr>
            <w:ins w:id="2832" w:author="Microsoft Office User" w:date="2018-06-11T16:22:00Z">
              <w:r>
                <w:rPr>
                  <w:rFonts w:eastAsia="DejaVu Sans" w:cs="Arial"/>
                  <w:szCs w:val="20"/>
                  <w:lang w:val="de-DE" w:eastAsia="zh-CN" w:bidi="hi-IN"/>
                </w:rPr>
                <w:t>CKD_SHA512_KDF</w:t>
              </w:r>
            </w:ins>
          </w:p>
        </w:tc>
      </w:tr>
    </w:tbl>
    <w:p>
      <w:pPr>
        <w:sectPr>
          <w:footerReference w:type="default" r:id="rId62"/>
          <w:footnotePr>
            <w:numFmt w:val="decimal"/>
          </w:footnotePr>
          <w:type w:val="nextPage"/>
          <w:pgSz w:w="12240" w:h="15840"/>
          <w:pgMar w:left="1440" w:right="1440" w:header="0" w:top="1440" w:footer="720" w:bottom="777" w:gutter="0"/>
          <w:lnNumType w:countBy="1" w:restart="continuous" w:distance="283"/>
          <w:pgNumType w:fmt="decimal"/>
          <w:formProt w:val="false"/>
          <w:textDirection w:val="lrTb"/>
          <w:docGrid w:type="default" w:linePitch="360" w:charSpace="2047"/>
        </w:sectPr>
      </w:pPr>
    </w:p>
    <w:p>
      <w:pPr>
        <w:pStyle w:val="Heading2"/>
        <w:numPr>
          <w:ilvl w:val="1"/>
          <w:numId w:val="2"/>
        </w:numPr>
        <w:pBdr/>
        <w:suppressAutoHyphens w:val="true"/>
        <w:ind w:left="0" w:hanging="0"/>
        <w:pPrChange w:id="0" w:author="Microsoft Office User" w:date="2018-06-11T16:24:00Z">
          <w:pPr>
            <w:tabs>
              <w:tab w:val="left" w:pos="0" w:leader="none"/>
            </w:tabs>
            <w:suppressAutoHyphens w:val="true"/>
            <w:ind w:left="0" w:hanging="0"/>
            <w:pBdr/>
          </w:pPr>
        </w:pPrChange>
        <w:rPr/>
      </w:pPr>
      <w:ins w:id="2848" w:author="Microsoft Office User" w:date="2018-06-11T16:22:00Z">
        <w:r>
          <w:rPr>
            <w:rFonts w:eastAsia="Liberation Serif" w:cs="Liberation Serif"/>
          </w:rPr>
          <w:t xml:space="preserve"> </w:t>
        </w:r>
      </w:ins>
      <w:ins w:id="2849" w:author="Microsoft Office User" w:date="2018-06-11T16:22:00Z">
        <w:bookmarkStart w:id="954" w:name="_Toc516500711"/>
        <w:bookmarkEnd w:id="954"/>
        <w:r>
          <w:rPr/>
          <w:t>Double Ratchet</w:t>
        </w:r>
      </w:ins>
    </w:p>
    <w:p>
      <w:pPr>
        <w:pStyle w:val="Normal"/>
        <w:numPr>
          <w:ilvl w:val="0"/>
          <w:numId w:val="3"/>
        </w:numPr>
        <w:rPr/>
      </w:pPr>
      <w:ins w:id="2850" w:author="Microsoft Office User" w:date="2018-06-11T16:22:00Z">
        <w:r>
          <w:rPr/>
          <w:t xml:space="preserve">The Double Ratchet is a key management algorithm managing the ongoing renewal and maintenance of short-lived session keys providing forward secrecy and break-in recovery for encrypt/decrypt operations. The algorithm is described in </w:t>
        </w:r>
      </w:ins>
      <w:ins w:id="2851" w:author="Microsoft Office User" w:date="2018-06-11T16:22:00Z">
        <w:r>
          <w:rPr>
            <w:b/>
          </w:rPr>
          <w:t>[DoubleRatchet]</w:t>
        </w:r>
      </w:ins>
      <w:ins w:id="2852" w:author="Microsoft Office User" w:date="2018-06-11T16:22:00Z">
        <w:r>
          <w:rPr/>
          <w:t>. The Signal protocol uses X3DH to exchange a shared secret in the first step, which is then used to derive a Double Ratchet secret key.</w:t>
        </w:r>
      </w:ins>
    </w:p>
    <w:p>
      <w:pPr>
        <w:pStyle w:val="Normal"/>
        <w:numPr>
          <w:ilvl w:val="0"/>
          <w:numId w:val="3"/>
        </w:numPr>
        <w:rPr/>
      </w:pPr>
      <w:ins w:id="2853" w:author="Microsoft Office User" w:date="2018-06-11T16:22:00Z">
        <w:r>
          <w:rPr>
            <w:i/>
            <w:sz w:val="18"/>
            <w:szCs w:val="18"/>
          </w:rPr>
          <w:t xml:space="preserve">Table </w:t>
        </w:r>
      </w:ins>
      <w:r>
        <w:rPr>
          <w:i/>
          <w:sz w:val="18"/>
          <w:szCs w:val="18"/>
        </w:rPr>
        <w:fldChar w:fldCharType="begin"/>
      </w:r>
      <w:r>
        <w:instrText> SEQ "Table" \* ARABIC </w:instrText>
      </w:r>
      <w:r>
        <w:fldChar w:fldCharType="separate"/>
      </w:r>
      <w:r>
        <w:t>1</w:t>
      </w:r>
      <w:r>
        <w:fldChar w:fldCharType="end"/>
      </w:r>
      <w:ins w:id="2854" w:author="Microsoft Office User" w:date="2018-06-11T16:22:00Z">
        <w:r>
          <w:rPr>
            <w:i/>
            <w:sz w:val="18"/>
            <w:szCs w:val="18"/>
          </w:rPr>
          <w:t>, Double Ratchet Mechanisms vs. Functions</w:t>
        </w:r>
      </w:ins>
    </w:p>
    <w:tbl>
      <w:tblPr>
        <w:tblW w:w="8700" w:type="dxa"/>
        <w:jc w:val="left"/>
        <w:tblInd w:w="8" w:type="dxa"/>
        <w:tblBorders>
          <w:top w:val="single" w:sz="6" w:space="0" w:color="000001"/>
          <w:left w:val="single" w:sz="6" w:space="0" w:color="000001"/>
          <w:bottom w:val="single" w:sz="6" w:space="0" w:color="000001"/>
          <w:insideH w:val="single" w:sz="6" w:space="0" w:color="000001"/>
        </w:tblBorders>
        <w:tblCellMar>
          <w:top w:w="0" w:type="dxa"/>
          <w:left w:w="-7" w:type="dxa"/>
          <w:bottom w:w="0" w:type="dxa"/>
          <w:right w:w="0" w:type="dxa"/>
        </w:tblCellMar>
        <w:tblLook w:val="0000" w:noVBand="0" w:noHBand="0" w:lastColumn="0" w:firstColumn="0" w:lastRow="0" w:firstRow="0"/>
      </w:tblPr>
      <w:tblGrid>
        <w:gridCol w:w="3509"/>
        <w:gridCol w:w="810"/>
        <w:gridCol w:w="706"/>
        <w:gridCol w:w="529"/>
        <w:gridCol w:w="706"/>
        <w:gridCol w:w="618"/>
        <w:gridCol w:w="874"/>
        <w:gridCol w:w="947"/>
      </w:tblGrid>
      <w:tr>
        <w:trPr>
          <w:ins w:id="2855" w:author="Microsoft Office User" w:date="2018-06-11T16:22:00Z"/>
          <w:cantSplit w:val="true"/>
        </w:trPr>
        <w:tc>
          <w:tcPr>
            <w:tcW w:w="350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snapToGrid w:val="false"/>
              <w:spacing w:before="0" w:after="40"/>
              <w:jc w:val="left"/>
              <w:rPr>
                <w:rFonts w:ascii="Arial" w:hAnsi="Arial" w:cs="Arial"/>
                <w:sz w:val="20"/>
              </w:rPr>
            </w:pPr>
            <w:r>
              <w:rPr>
                <w:rFonts w:cs="Arial" w:ascii="Arial" w:hAnsi="Arial"/>
                <w:sz w:val="20"/>
              </w:rPr>
            </w:r>
          </w:p>
        </w:tc>
        <w:tc>
          <w:tcPr>
            <w:tcW w:w="5190" w:type="dxa"/>
            <w:gridSpan w:val="7"/>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numPr>
                <w:ilvl w:val="0"/>
                <w:numId w:val="3"/>
              </w:numPr>
              <w:spacing w:before="0" w:after="40"/>
              <w:rPr/>
            </w:pPr>
            <w:ins w:id="2856" w:author="Microsoft Office User" w:date="2018-06-11T16:22:00Z">
              <w:r>
                <w:rPr>
                  <w:rFonts w:cs="Arial" w:ascii="Arial" w:hAnsi="Arial"/>
                  <w:b/>
                  <w:sz w:val="20"/>
                </w:rPr>
                <w:t>Functions</w:t>
              </w:r>
            </w:ins>
          </w:p>
        </w:tc>
      </w:tr>
      <w:tr>
        <w:trPr>
          <w:ins w:id="2857" w:author="Microsoft Office User" w:date="2018-06-11T16:22:00Z"/>
          <w:cantSplit w:val="true"/>
        </w:trPr>
        <w:tc>
          <w:tcPr>
            <w:tcW w:w="350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snapToGrid w:val="false"/>
              <w:jc w:val="left"/>
              <w:rPr>
                <w:rFonts w:ascii="Arial" w:hAnsi="Arial" w:cs="Arial"/>
                <w:b/>
                <w:b/>
                <w:sz w:val="20"/>
              </w:rPr>
            </w:pPr>
            <w:ins w:id="2858" w:author="Microsoft Office User" w:date="2018-06-11T16:22:00Z">
              <w:r>
                <w:rPr>
                  <w:rFonts w:cs="Arial" w:ascii="Arial" w:hAnsi="Arial"/>
                  <w:b/>
                  <w:sz w:val="20"/>
                </w:rPr>
              </w:r>
            </w:ins>
          </w:p>
          <w:p>
            <w:pPr>
              <w:pStyle w:val="TableSmallFont"/>
              <w:numPr>
                <w:ilvl w:val="0"/>
                <w:numId w:val="3"/>
              </w:numPr>
              <w:spacing w:before="0" w:after="40"/>
              <w:jc w:val="left"/>
              <w:rPr/>
            </w:pPr>
            <w:ins w:id="2859" w:author="Microsoft Office User" w:date="2018-06-11T16:22:00Z">
              <w:r>
                <w:rPr>
                  <w:rFonts w:cs="Arial" w:ascii="Arial" w:hAnsi="Arial"/>
                  <w:b/>
                  <w:sz w:val="20"/>
                </w:rPr>
                <w:t>Mechanism</w:t>
              </w:r>
            </w:ins>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2860" w:author="Microsoft Office User" w:date="2018-06-11T16:22:00Z">
              <w:r>
                <w:rPr>
                  <w:rFonts w:cs="Arial" w:ascii="Arial" w:hAnsi="Arial"/>
                  <w:b/>
                  <w:sz w:val="20"/>
                </w:rPr>
                <w:t>Encrypt</w:t>
              </w:r>
            </w:ins>
          </w:p>
          <w:p>
            <w:pPr>
              <w:pStyle w:val="TableSmallFont"/>
              <w:numPr>
                <w:ilvl w:val="0"/>
                <w:numId w:val="3"/>
              </w:numPr>
              <w:rPr/>
            </w:pPr>
            <w:ins w:id="2861" w:author="Microsoft Office User" w:date="2018-06-11T16:22:00Z">
              <w:r>
                <w:rPr>
                  <w:rFonts w:cs="Arial" w:ascii="Arial" w:hAnsi="Arial"/>
                  <w:b/>
                  <w:sz w:val="20"/>
                </w:rPr>
                <w:t>&amp;</w:t>
              </w:r>
            </w:ins>
          </w:p>
          <w:p>
            <w:pPr>
              <w:pStyle w:val="TableSmallFont"/>
              <w:numPr>
                <w:ilvl w:val="0"/>
                <w:numId w:val="3"/>
              </w:numPr>
              <w:spacing w:before="0" w:after="40"/>
              <w:rPr/>
            </w:pPr>
            <w:ins w:id="2862" w:author="Microsoft Office User" w:date="2018-06-11T16:22:00Z">
              <w:r>
                <w:rPr>
                  <w:rFonts w:cs="Arial" w:ascii="Arial" w:hAnsi="Arial"/>
                  <w:b/>
                  <w:sz w:val="20"/>
                </w:rPr>
                <w:t>Decrypt</w:t>
              </w:r>
            </w:ins>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2863" w:author="Microsoft Office User" w:date="2018-06-11T16:22:00Z">
              <w:r>
                <w:rPr>
                  <w:rFonts w:cs="Arial" w:ascii="Arial" w:hAnsi="Arial"/>
                  <w:b/>
                  <w:sz w:val="20"/>
                </w:rPr>
                <w:t>Sign</w:t>
              </w:r>
            </w:ins>
          </w:p>
          <w:p>
            <w:pPr>
              <w:pStyle w:val="TableSmallFont"/>
              <w:numPr>
                <w:ilvl w:val="0"/>
                <w:numId w:val="3"/>
              </w:numPr>
              <w:rPr/>
            </w:pPr>
            <w:ins w:id="2864" w:author="Microsoft Office User" w:date="2018-06-11T16:22:00Z">
              <w:r>
                <w:rPr>
                  <w:rFonts w:cs="Arial" w:ascii="Arial" w:hAnsi="Arial"/>
                  <w:b/>
                  <w:sz w:val="20"/>
                </w:rPr>
                <w:t>&amp;</w:t>
              </w:r>
            </w:ins>
          </w:p>
          <w:p>
            <w:pPr>
              <w:pStyle w:val="TableSmallFont"/>
              <w:numPr>
                <w:ilvl w:val="0"/>
                <w:numId w:val="3"/>
              </w:numPr>
              <w:spacing w:before="0" w:after="40"/>
              <w:rPr/>
            </w:pPr>
            <w:ins w:id="2865" w:author="Microsoft Office User" w:date="2018-06-11T16:22:00Z">
              <w:r>
                <w:rPr>
                  <w:rFonts w:cs="Arial" w:ascii="Arial" w:hAnsi="Arial"/>
                  <w:b/>
                  <w:sz w:val="20"/>
                </w:rPr>
                <w:t>Verify</w:t>
              </w:r>
            </w:ins>
          </w:p>
        </w:tc>
        <w:tc>
          <w:tcPr>
            <w:tcW w:w="52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2866" w:author="Microsoft Office User" w:date="2018-06-11T16:22:00Z">
              <w:r>
                <w:rPr>
                  <w:rFonts w:cs="Arial" w:ascii="Arial" w:hAnsi="Arial"/>
                  <w:b/>
                  <w:sz w:val="20"/>
                </w:rPr>
                <w:t>SR</w:t>
              </w:r>
            </w:ins>
          </w:p>
          <w:p>
            <w:pPr>
              <w:pStyle w:val="TableSmallFont"/>
              <w:numPr>
                <w:ilvl w:val="0"/>
                <w:numId w:val="3"/>
              </w:numPr>
              <w:rPr/>
            </w:pPr>
            <w:ins w:id="2867" w:author="Microsoft Office User" w:date="2018-06-11T16:22:00Z">
              <w:r>
                <w:rPr>
                  <w:rFonts w:cs="Arial" w:ascii="Arial" w:hAnsi="Arial"/>
                  <w:b/>
                  <w:sz w:val="20"/>
                </w:rPr>
                <w:t>&amp;</w:t>
              </w:r>
            </w:ins>
          </w:p>
          <w:p>
            <w:pPr>
              <w:pStyle w:val="TableSmallFont"/>
              <w:numPr>
                <w:ilvl w:val="0"/>
                <w:numId w:val="3"/>
              </w:numPr>
              <w:spacing w:before="0" w:after="40"/>
              <w:rPr/>
            </w:pPr>
            <w:ins w:id="2868" w:author="Microsoft Office User" w:date="2018-06-11T16:22:00Z">
              <w:r>
                <w:rPr>
                  <w:rFonts w:cs="Arial" w:ascii="Arial" w:hAnsi="Arial"/>
                  <w:b/>
                  <w:sz w:val="20"/>
                </w:rPr>
                <w:t>VR</w:t>
              </w:r>
            </w:ins>
            <w:ins w:id="2869" w:author="Microsoft Office User" w:date="2018-06-11T16:22:00Z">
              <w:r>
                <w:rPr>
                  <w:rFonts w:cs="Arial" w:ascii="Arial" w:hAnsi="Arial"/>
                  <w:position w:val="20"/>
                  <w:sz w:val="20"/>
                </w:rPr>
                <w:t>1</w:t>
              </w:r>
            </w:ins>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snapToGrid w:val="false"/>
              <w:rPr>
                <w:rFonts w:ascii="Arial" w:hAnsi="Arial" w:cs="Arial"/>
                <w:b/>
                <w:b/>
                <w:sz w:val="20"/>
              </w:rPr>
            </w:pPr>
            <w:ins w:id="2870" w:author="Microsoft Office User" w:date="2018-06-11T16:22:00Z">
              <w:r>
                <w:rPr>
                  <w:rFonts w:cs="Arial" w:ascii="Arial" w:hAnsi="Arial"/>
                  <w:b/>
                  <w:sz w:val="20"/>
                </w:rPr>
              </w:r>
            </w:ins>
          </w:p>
          <w:p>
            <w:pPr>
              <w:pStyle w:val="TableSmallFont"/>
              <w:numPr>
                <w:ilvl w:val="0"/>
                <w:numId w:val="3"/>
              </w:numPr>
              <w:spacing w:before="0" w:after="40"/>
              <w:rPr/>
            </w:pPr>
            <w:ins w:id="2871" w:author="Microsoft Office User" w:date="2018-06-11T16:22:00Z">
              <w:r>
                <w:rPr>
                  <w:rFonts w:cs="Arial" w:ascii="Arial" w:hAnsi="Arial"/>
                  <w:b/>
                  <w:sz w:val="20"/>
                </w:rPr>
                <w:t>Digest</w:t>
              </w:r>
            </w:ins>
          </w:p>
        </w:tc>
        <w:tc>
          <w:tcPr>
            <w:tcW w:w="618"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2872" w:author="Microsoft Office User" w:date="2018-06-11T16:22:00Z">
              <w:r>
                <w:rPr>
                  <w:rFonts w:cs="Arial" w:ascii="Arial" w:hAnsi="Arial"/>
                  <w:b/>
                  <w:sz w:val="20"/>
                </w:rPr>
                <w:t>Gen.</w:t>
              </w:r>
            </w:ins>
          </w:p>
          <w:p>
            <w:pPr>
              <w:pStyle w:val="TableSmallFont"/>
              <w:numPr>
                <w:ilvl w:val="0"/>
                <w:numId w:val="3"/>
              </w:numPr>
              <w:rPr/>
            </w:pPr>
            <w:ins w:id="2873" w:author="Microsoft Office User" w:date="2018-06-11T16:22:00Z">
              <w:r>
                <w:rPr>
                  <w:rFonts w:eastAsia="Arial" w:cs="Arial" w:ascii="Arial" w:hAnsi="Arial"/>
                  <w:b/>
                  <w:sz w:val="20"/>
                </w:rPr>
                <w:t xml:space="preserve"> </w:t>
              </w:r>
            </w:ins>
            <w:ins w:id="2874" w:author="Microsoft Office User" w:date="2018-06-11T16:22:00Z">
              <w:r>
                <w:rPr>
                  <w:rFonts w:cs="Arial" w:ascii="Arial" w:hAnsi="Arial"/>
                  <w:b/>
                  <w:sz w:val="20"/>
                </w:rPr>
                <w:t>Key/</w:t>
              </w:r>
            </w:ins>
          </w:p>
          <w:p>
            <w:pPr>
              <w:pStyle w:val="TableSmallFont"/>
              <w:numPr>
                <w:ilvl w:val="0"/>
                <w:numId w:val="3"/>
              </w:numPr>
              <w:rPr/>
            </w:pPr>
            <w:ins w:id="2875" w:author="Microsoft Office User" w:date="2018-06-11T16:22:00Z">
              <w:r>
                <w:rPr>
                  <w:rFonts w:cs="Arial" w:ascii="Arial" w:hAnsi="Arial"/>
                  <w:b/>
                  <w:sz w:val="20"/>
                </w:rPr>
                <w:t>Key</w:t>
              </w:r>
            </w:ins>
          </w:p>
          <w:p>
            <w:pPr>
              <w:pStyle w:val="TableSmallFont"/>
              <w:numPr>
                <w:ilvl w:val="0"/>
                <w:numId w:val="3"/>
              </w:numPr>
              <w:spacing w:before="0" w:after="40"/>
              <w:rPr/>
            </w:pPr>
            <w:ins w:id="2876" w:author="Microsoft Office User" w:date="2018-06-11T16:22:00Z">
              <w:r>
                <w:rPr>
                  <w:rFonts w:cs="Arial" w:ascii="Arial" w:hAnsi="Arial"/>
                  <w:b/>
                  <w:sz w:val="20"/>
                </w:rPr>
                <w:t>Pair</w:t>
              </w:r>
            </w:ins>
          </w:p>
        </w:tc>
        <w:tc>
          <w:tcPr>
            <w:tcW w:w="874"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2877" w:author="Microsoft Office User" w:date="2018-06-11T16:22:00Z">
              <w:r>
                <w:rPr>
                  <w:rFonts w:cs="Arial" w:ascii="Arial" w:hAnsi="Arial"/>
                  <w:b/>
                  <w:sz w:val="20"/>
                </w:rPr>
                <w:t>Wrap</w:t>
              </w:r>
            </w:ins>
          </w:p>
          <w:p>
            <w:pPr>
              <w:pStyle w:val="TableSmallFont"/>
              <w:numPr>
                <w:ilvl w:val="0"/>
                <w:numId w:val="3"/>
              </w:numPr>
              <w:rPr/>
            </w:pPr>
            <w:ins w:id="2878" w:author="Microsoft Office User" w:date="2018-06-11T16:22:00Z">
              <w:r>
                <w:rPr>
                  <w:rFonts w:cs="Arial" w:ascii="Arial" w:hAnsi="Arial"/>
                  <w:b/>
                  <w:sz w:val="20"/>
                </w:rPr>
                <w:t>&amp;</w:t>
              </w:r>
            </w:ins>
          </w:p>
          <w:p>
            <w:pPr>
              <w:pStyle w:val="TableSmallFont"/>
              <w:numPr>
                <w:ilvl w:val="0"/>
                <w:numId w:val="3"/>
              </w:numPr>
              <w:spacing w:before="0" w:after="40"/>
              <w:rPr/>
            </w:pPr>
            <w:ins w:id="2879" w:author="Microsoft Office User" w:date="2018-06-11T16:22:00Z">
              <w:r>
                <w:rPr>
                  <w:rFonts w:cs="Arial" w:ascii="Arial" w:hAnsi="Arial"/>
                  <w:b/>
                  <w:sz w:val="20"/>
                </w:rPr>
                <w:t>Unwrap</w:t>
              </w:r>
            </w:ins>
          </w:p>
        </w:tc>
        <w:tc>
          <w:tcPr>
            <w:tcW w:w="9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numPr>
                <w:ilvl w:val="0"/>
                <w:numId w:val="3"/>
              </w:numPr>
              <w:snapToGrid w:val="false"/>
              <w:rPr>
                <w:rFonts w:ascii="Arial" w:hAnsi="Arial" w:cs="Arial"/>
                <w:b/>
                <w:b/>
                <w:sz w:val="20"/>
              </w:rPr>
            </w:pPr>
            <w:ins w:id="2880" w:author="Microsoft Office User" w:date="2018-06-11T16:22:00Z">
              <w:r>
                <w:rPr>
                  <w:rFonts w:cs="Arial" w:ascii="Arial" w:hAnsi="Arial"/>
                  <w:b/>
                  <w:sz w:val="20"/>
                </w:rPr>
              </w:r>
            </w:ins>
          </w:p>
          <w:p>
            <w:pPr>
              <w:pStyle w:val="TableSmallFont"/>
              <w:numPr>
                <w:ilvl w:val="0"/>
                <w:numId w:val="3"/>
              </w:numPr>
              <w:spacing w:before="0" w:after="40"/>
              <w:rPr/>
            </w:pPr>
            <w:ins w:id="2881" w:author="Microsoft Office User" w:date="2018-06-11T16:22:00Z">
              <w:r>
                <w:rPr>
                  <w:rFonts w:cs="Arial" w:ascii="Arial" w:hAnsi="Arial"/>
                  <w:b/>
                  <w:sz w:val="20"/>
                </w:rPr>
                <w:t>Derive</w:t>
              </w:r>
            </w:ins>
          </w:p>
        </w:tc>
      </w:tr>
      <w:tr>
        <w:trPr>
          <w:ins w:id="2882" w:author="Microsoft Office User" w:date="2018-06-11T16:22:00Z"/>
          <w:cantSplit w:val="true"/>
        </w:trPr>
        <w:tc>
          <w:tcPr>
            <w:tcW w:w="350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jc w:val="left"/>
              <w:rPr/>
            </w:pPr>
            <w:ins w:id="2883" w:author="Microsoft Office User" w:date="2018-06-11T16:22:00Z">
              <w:r>
                <w:rPr>
                  <w:rFonts w:cs="Arial" w:ascii="Arial" w:hAnsi="Arial"/>
                  <w:sz w:val="20"/>
                </w:rPr>
                <w:t>CKM_</w:t>
              </w:r>
            </w:ins>
            <w:ins w:id="2884" w:author="Microsoft Office User" w:date="2018-06-11T16:22:00Z">
              <w:r>
                <w:rPr>
                  <w:rFonts w:eastAsia="DejaVu Sans" w:cs="Arial" w:ascii="Arial" w:hAnsi="Arial"/>
                  <w:sz w:val="20"/>
                  <w:lang w:eastAsia="zh-CN" w:bidi="hi-IN"/>
                </w:rPr>
                <w:t>X2</w:t>
              </w:r>
            </w:ins>
            <w:ins w:id="2885" w:author="Microsoft Office User" w:date="2018-06-11T16:22:00Z">
              <w:r>
                <w:rPr>
                  <w:rFonts w:cs="Arial" w:ascii="Arial" w:hAnsi="Arial"/>
                  <w:sz w:val="20"/>
                </w:rPr>
                <w:t>RATCHET_INITALIZE</w:t>
              </w:r>
            </w:ins>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52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618"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874"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9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keepNext/>
              <w:numPr>
                <w:ilvl w:val="0"/>
                <w:numId w:val="3"/>
              </w:numPr>
              <w:snapToGrid w:val="false"/>
              <w:spacing w:before="0" w:after="40"/>
              <w:rPr/>
            </w:pPr>
            <w:ins w:id="2886" w:author="Microsoft Office User" w:date="2018-06-11T16:22:00Z">
              <w:r>
                <w:rPr>
                  <w:rFonts w:eastAsia="MS Mincho" w:cs="Arial" w:ascii="Arial" w:hAnsi="Arial"/>
                  <w:sz w:val="20"/>
                </w:rPr>
                <w:t>✓</w:t>
              </w:r>
            </w:ins>
          </w:p>
        </w:tc>
      </w:tr>
      <w:tr>
        <w:trPr>
          <w:ins w:id="2887" w:author="Microsoft Office User" w:date="2018-06-11T16:22:00Z"/>
          <w:cantSplit w:val="true"/>
        </w:trPr>
        <w:tc>
          <w:tcPr>
            <w:tcW w:w="3509"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jc w:val="left"/>
              <w:rPr/>
            </w:pPr>
            <w:ins w:id="2888" w:author="Microsoft Office User" w:date="2018-06-11T16:22:00Z">
              <w:r>
                <w:rPr>
                  <w:rFonts w:cs="Arial" w:ascii="Arial" w:hAnsi="Arial"/>
                  <w:sz w:val="20"/>
                </w:rPr>
                <w:t>CKM_</w:t>
              </w:r>
            </w:ins>
            <w:ins w:id="2889" w:author="Microsoft Office User" w:date="2018-06-11T16:22:00Z">
              <w:r>
                <w:rPr>
                  <w:rFonts w:eastAsia="DejaVu Sans" w:cs="Arial" w:ascii="Arial" w:hAnsi="Arial"/>
                  <w:sz w:val="20"/>
                  <w:lang w:eastAsia="zh-CN" w:bidi="hi-IN"/>
                </w:rPr>
                <w:t>X2</w:t>
              </w:r>
            </w:ins>
            <w:ins w:id="2890" w:author="Microsoft Office User" w:date="2018-06-11T16:22:00Z">
              <w:r>
                <w:rPr>
                  <w:rFonts w:cs="Arial" w:ascii="Arial" w:hAnsi="Arial"/>
                  <w:sz w:val="20"/>
                </w:rPr>
                <w:t>RATCHET_RESPOND</w:t>
              </w:r>
            </w:ins>
          </w:p>
        </w:tc>
        <w:tc>
          <w:tcPr>
            <w:tcW w:w="810"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706"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529"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706"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618"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874"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947" w:type="dxa"/>
            <w:tcBorders>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keepNext/>
              <w:numPr>
                <w:ilvl w:val="0"/>
                <w:numId w:val="3"/>
              </w:numPr>
              <w:snapToGrid w:val="false"/>
              <w:spacing w:before="0" w:after="40"/>
              <w:rPr/>
            </w:pPr>
            <w:ins w:id="2891" w:author="Microsoft Office User" w:date="2018-06-11T16:22:00Z">
              <w:r>
                <w:rPr>
                  <w:rFonts w:eastAsia="MS Mincho" w:cs="Arial" w:ascii="Arial" w:hAnsi="Arial"/>
                  <w:sz w:val="20"/>
                </w:rPr>
                <w:t>✓</w:t>
              </w:r>
            </w:ins>
          </w:p>
        </w:tc>
      </w:tr>
      <w:tr>
        <w:trPr>
          <w:ins w:id="2892" w:author="Microsoft Office User" w:date="2018-06-11T16:22:00Z"/>
          <w:cantSplit w:val="true"/>
        </w:trPr>
        <w:tc>
          <w:tcPr>
            <w:tcW w:w="350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jc w:val="left"/>
              <w:rPr/>
            </w:pPr>
            <w:ins w:id="2893" w:author="Microsoft Office User" w:date="2018-06-11T16:22:00Z">
              <w:r>
                <w:rPr>
                  <w:rFonts w:cs="Arial" w:ascii="Arial" w:hAnsi="Arial"/>
                  <w:sz w:val="20"/>
                </w:rPr>
                <w:t>CKM_</w:t>
              </w:r>
            </w:ins>
            <w:ins w:id="2894" w:author="Microsoft Office User" w:date="2018-06-11T16:22:00Z">
              <w:r>
                <w:rPr>
                  <w:rFonts w:eastAsia="DejaVu Sans" w:cs="Arial" w:ascii="Arial" w:hAnsi="Arial"/>
                  <w:sz w:val="20"/>
                  <w:lang w:eastAsia="zh-CN" w:bidi="hi-IN"/>
                </w:rPr>
                <w:t>X2</w:t>
              </w:r>
            </w:ins>
            <w:ins w:id="2895" w:author="Microsoft Office User" w:date="2018-06-11T16:22:00Z">
              <w:r>
                <w:rPr>
                  <w:rFonts w:cs="Arial" w:ascii="Arial" w:hAnsi="Arial"/>
                  <w:sz w:val="20"/>
                </w:rPr>
                <w:t>RATCHET_ENCRYPT</w:t>
              </w:r>
            </w:ins>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rPr/>
            </w:pPr>
            <w:ins w:id="2896" w:author="Microsoft Office User" w:date="2018-06-11T16:22:00Z">
              <w:r>
                <w:rPr>
                  <w:rFonts w:eastAsia="MS Mincho" w:cs="Arial" w:ascii="Arial" w:hAnsi="Arial"/>
                  <w:sz w:val="20"/>
                </w:rPr>
                <w:t>✓</w:t>
              </w:r>
            </w:ins>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2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18"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74"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pPr>
            <w:ins w:id="2897" w:author="Microsoft Office User" w:date="2018-06-11T16:22:00Z">
              <w:r>
                <w:rPr>
                  <w:rFonts w:eastAsia="MS Mincho" w:cs="Arial" w:ascii="Arial" w:hAnsi="Arial"/>
                  <w:sz w:val="20"/>
                </w:rPr>
                <w:t>✓</w:t>
              </w:r>
            </w:ins>
          </w:p>
        </w:tc>
        <w:tc>
          <w:tcPr>
            <w:tcW w:w="9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r>
      <w:tr>
        <w:trPr>
          <w:ins w:id="2898" w:author="Microsoft Office User" w:date="2018-06-11T16:22:00Z"/>
          <w:cantSplit w:val="true"/>
        </w:trPr>
        <w:tc>
          <w:tcPr>
            <w:tcW w:w="3509"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jc w:val="left"/>
              <w:rPr/>
            </w:pPr>
            <w:ins w:id="2899" w:author="Microsoft Office User" w:date="2018-06-11T16:22:00Z">
              <w:r>
                <w:rPr>
                  <w:rFonts w:cs="Arial" w:ascii="Arial" w:hAnsi="Arial"/>
                  <w:sz w:val="20"/>
                </w:rPr>
                <w:t>CKM_</w:t>
              </w:r>
            </w:ins>
            <w:ins w:id="2900" w:author="Microsoft Office User" w:date="2018-06-11T16:22:00Z">
              <w:r>
                <w:rPr>
                  <w:rFonts w:cs="Arial" w:ascii="Arial" w:hAnsi="Arial"/>
                  <w:sz w:val="20"/>
                  <w:lang w:eastAsia="zh-CN"/>
                </w:rPr>
                <w:t>X2</w:t>
              </w:r>
            </w:ins>
            <w:ins w:id="2901" w:author="Microsoft Office User" w:date="2018-06-11T16:22:00Z">
              <w:r>
                <w:rPr>
                  <w:rFonts w:cs="Arial" w:ascii="Arial" w:hAnsi="Arial"/>
                  <w:sz w:val="20"/>
                </w:rPr>
                <w:t>RATCHET_DECRYPT</w:t>
              </w:r>
            </w:ins>
          </w:p>
        </w:tc>
        <w:tc>
          <w:tcPr>
            <w:tcW w:w="810"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rPr/>
            </w:pPr>
            <w:ins w:id="2902" w:author="Microsoft Office User" w:date="2018-06-11T16:22:00Z">
              <w:r>
                <w:rPr>
                  <w:rFonts w:eastAsia="MS Mincho" w:cs="Arial" w:ascii="Arial" w:hAnsi="Arial"/>
                  <w:sz w:val="20"/>
                </w:rPr>
                <w:t>✓</w:t>
              </w:r>
            </w:ins>
          </w:p>
        </w:tc>
        <w:tc>
          <w:tcPr>
            <w:tcW w:w="706"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29"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06"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18"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74"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pPr>
            <w:ins w:id="2903" w:author="Microsoft Office User" w:date="2018-06-11T16:22:00Z">
              <w:r>
                <w:rPr>
                  <w:rFonts w:eastAsia="MS Mincho" w:cs="Arial" w:ascii="Arial" w:hAnsi="Arial"/>
                  <w:sz w:val="20"/>
                </w:rPr>
                <w:t>✓</w:t>
              </w:r>
            </w:ins>
          </w:p>
        </w:tc>
        <w:tc>
          <w:tcPr>
            <w:tcW w:w="947" w:type="dxa"/>
            <w:tcBorders>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r>
    </w:tbl>
    <w:p>
      <w:pPr>
        <w:pStyle w:val="Normal"/>
        <w:numPr>
          <w:ilvl w:val="0"/>
          <w:numId w:val="3"/>
        </w:numPr>
        <w:spacing w:before="0" w:after="0"/>
        <w:rPr/>
      </w:pPr>
      <w:ins w:id="2904" w:author="Microsoft Office User" w:date="2018-06-11T16:22:00Z">
        <w:r>
          <w:rPr/>
        </w:r>
      </w:ins>
    </w:p>
    <w:p>
      <w:pPr>
        <w:pStyle w:val="Heading3"/>
        <w:numPr>
          <w:ilvl w:val="2"/>
          <w:numId w:val="2"/>
        </w:numPr>
        <w:pBdr/>
        <w:suppressAutoHyphens w:val="true"/>
        <w:ind w:left="0" w:hanging="0"/>
        <w:pPrChange w:id="0" w:author="Microsoft Office User" w:date="2018-06-11T16:24:00Z">
          <w:pPr>
            <w:tabs>
              <w:tab w:val="left" w:pos="0" w:leader="none"/>
            </w:tabs>
            <w:suppressAutoHyphens w:val="true"/>
            <w:ind w:left="0" w:hanging="0"/>
            <w:pBdr/>
          </w:pPr>
        </w:pPrChange>
        <w:rPr/>
      </w:pPr>
      <w:bookmarkStart w:id="955" w:name="_Toc516500712"/>
      <w:bookmarkEnd w:id="955"/>
      <w:r>
        <w:rPr/>
        <w:t>Definitions</w:t>
      </w:r>
    </w:p>
    <w:p>
      <w:pPr>
        <w:pStyle w:val="Normal"/>
        <w:numPr>
          <w:ilvl w:val="0"/>
          <w:numId w:val="3"/>
        </w:numPr>
        <w:rPr/>
      </w:pPr>
      <w:ins w:id="2905" w:author="Microsoft Office User" w:date="2018-06-11T16:22:00Z">
        <w:r>
          <w:rPr/>
          <w:t>This section defines the key type “CKK_X2RATCHET” for type CK_KEY_TYPE as used in the CKA_KEY_TYPE attribute of key objects.</w:t>
        </w:r>
      </w:ins>
    </w:p>
    <w:p>
      <w:pPr>
        <w:pStyle w:val="Normal"/>
        <w:numPr>
          <w:ilvl w:val="0"/>
          <w:numId w:val="3"/>
        </w:numPr>
        <w:rPr/>
      </w:pPr>
      <w:ins w:id="2906" w:author="Microsoft Office User" w:date="2018-06-11T16:22:00Z">
        <w:r>
          <w:rPr/>
          <w:t>Mechanisms:</w:t>
        </w:r>
      </w:ins>
    </w:p>
    <w:p>
      <w:pPr>
        <w:pStyle w:val="Normal"/>
        <w:numPr>
          <w:ilvl w:val="0"/>
          <w:numId w:val="3"/>
        </w:numPr>
        <w:ind w:left="720" w:hanging="0"/>
        <w:rPr/>
      </w:pPr>
      <w:ins w:id="2907" w:author="Microsoft Office User" w:date="2018-06-11T16:22:00Z">
        <w:r>
          <w:rPr/>
          <w:t>CKM_</w:t>
        </w:r>
      </w:ins>
      <w:ins w:id="2908" w:author="Microsoft Office User" w:date="2018-06-11T16:22:00Z">
        <w:r>
          <w:rPr>
            <w:rFonts w:eastAsia="DejaVu Sans" w:cs="DejaVu Sans"/>
            <w:sz w:val="24"/>
            <w:lang w:eastAsia="zh-CN" w:bidi="hi-IN"/>
          </w:rPr>
          <w:t>X2</w:t>
        </w:r>
      </w:ins>
      <w:ins w:id="2909" w:author="Microsoft Office User" w:date="2018-06-11T16:22:00Z">
        <w:r>
          <w:rPr/>
          <w:t>RATCHET_INITALIZE</w:t>
        </w:r>
      </w:ins>
    </w:p>
    <w:p>
      <w:pPr>
        <w:pStyle w:val="Normal"/>
        <w:numPr>
          <w:ilvl w:val="0"/>
          <w:numId w:val="3"/>
        </w:numPr>
        <w:ind w:left="720" w:hanging="0"/>
        <w:rPr/>
      </w:pPr>
      <w:ins w:id="2910" w:author="Microsoft Office User" w:date="2018-06-11T16:22:00Z">
        <w:r>
          <w:rPr/>
          <w:t>CKM_</w:t>
        </w:r>
      </w:ins>
      <w:ins w:id="2911" w:author="Microsoft Office User" w:date="2018-06-11T16:22:00Z">
        <w:r>
          <w:rPr>
            <w:rFonts w:eastAsia="DejaVu Sans" w:cs="DejaVu Sans"/>
            <w:sz w:val="24"/>
            <w:lang w:eastAsia="zh-CN" w:bidi="hi-IN"/>
          </w:rPr>
          <w:t>X2</w:t>
        </w:r>
      </w:ins>
      <w:ins w:id="2912" w:author="Microsoft Office User" w:date="2018-06-11T16:22:00Z">
        <w:r>
          <w:rPr/>
          <w:t>RATCHET_RESPOND</w:t>
        </w:r>
      </w:ins>
    </w:p>
    <w:p>
      <w:pPr>
        <w:pStyle w:val="Normal"/>
        <w:numPr>
          <w:ilvl w:val="0"/>
          <w:numId w:val="3"/>
        </w:numPr>
        <w:ind w:left="720" w:hanging="0"/>
        <w:rPr/>
      </w:pPr>
      <w:ins w:id="2913" w:author="Microsoft Office User" w:date="2018-06-11T16:22:00Z">
        <w:r>
          <w:rPr/>
          <w:t>CKM_</w:t>
        </w:r>
      </w:ins>
      <w:ins w:id="2914" w:author="Microsoft Office User" w:date="2018-06-11T16:22:00Z">
        <w:r>
          <w:rPr>
            <w:rFonts w:eastAsia="DejaVu Sans" w:cs="DejaVu Sans"/>
            <w:sz w:val="24"/>
            <w:lang w:eastAsia="zh-CN" w:bidi="hi-IN"/>
          </w:rPr>
          <w:t>X2</w:t>
        </w:r>
      </w:ins>
      <w:ins w:id="2915" w:author="Microsoft Office User" w:date="2018-06-11T16:22:00Z">
        <w:r>
          <w:rPr/>
          <w:t>RATCHET_ENCRYPT</w:t>
        </w:r>
      </w:ins>
    </w:p>
    <w:p>
      <w:pPr>
        <w:pStyle w:val="Normal"/>
        <w:numPr>
          <w:ilvl w:val="0"/>
          <w:numId w:val="3"/>
        </w:numPr>
        <w:ind w:left="720" w:hanging="0"/>
        <w:rPr/>
      </w:pPr>
      <w:ins w:id="2916" w:author="Microsoft Office User" w:date="2018-06-11T16:22:00Z">
        <w:r>
          <w:rPr/>
          <w:t>CKM_</w:t>
        </w:r>
      </w:ins>
      <w:ins w:id="2917" w:author="Microsoft Office User" w:date="2018-06-11T16:22:00Z">
        <w:r>
          <w:rPr>
            <w:rFonts w:eastAsia="DejaVu Sans" w:cs="DejaVu Sans"/>
            <w:sz w:val="24"/>
            <w:lang w:eastAsia="zh-CN" w:bidi="hi-IN"/>
          </w:rPr>
          <w:t>X2</w:t>
        </w:r>
      </w:ins>
      <w:ins w:id="2918" w:author="Microsoft Office User" w:date="2018-06-11T16:22:00Z">
        <w:r>
          <w:rPr/>
          <w:t>RATCHET_DECRYPT</w:t>
        </w:r>
      </w:ins>
    </w:p>
    <w:p>
      <w:pPr>
        <w:pStyle w:val="Heading3"/>
        <w:numPr>
          <w:ilvl w:val="2"/>
          <w:numId w:val="2"/>
        </w:numPr>
        <w:pBdr/>
        <w:suppressAutoHyphens w:val="true"/>
        <w:ind w:left="0" w:hanging="0"/>
        <w:pPrChange w:id="0" w:author="Microsoft Office User" w:date="2018-06-11T16:24:00Z">
          <w:pPr>
            <w:tabs>
              <w:tab w:val="left" w:pos="0" w:leader="none"/>
            </w:tabs>
            <w:suppressAutoHyphens w:val="true"/>
            <w:ind w:left="0" w:hanging="0"/>
            <w:pBdr/>
          </w:pPr>
        </w:pPrChange>
        <w:rPr/>
      </w:pPr>
      <w:bookmarkStart w:id="956" w:name="_Toc516500713"/>
      <w:bookmarkEnd w:id="956"/>
      <w:r>
        <w:rPr/>
        <w:t>Double Ratchet secret key objects</w:t>
      </w:r>
    </w:p>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2919" w:author="Microsoft Office User" w:date="2018-06-11T16:22:00Z">
        <w:r>
          <w:rPr/>
          <w:t>Double Ratchet secret key objects (object class CKO_SECRET_KEY, key type CKK_</w:t>
        </w:r>
      </w:ins>
      <w:ins w:id="2920" w:author="Microsoft Office User" w:date="2018-06-11T16:22:00Z">
        <w:r>
          <w:rPr>
            <w:rFonts w:eastAsia="DejaVu Sans" w:cs="DejaVu Sans"/>
            <w:sz w:val="24"/>
            <w:lang w:eastAsia="zh-CN" w:bidi="hi-IN"/>
          </w:rPr>
          <w:t>X2</w:t>
        </w:r>
      </w:ins>
      <w:ins w:id="2921" w:author="Microsoft Office User" w:date="2018-06-11T16:22:00Z">
        <w:r>
          <w:rPr/>
          <w:t>RATCHET) hold Double Ratchet keys. Double Ratchet secret keys can only be derived from shared secret keys using the mechanism CKM_</w:t>
        </w:r>
      </w:ins>
      <w:ins w:id="2922" w:author="Microsoft Office User" w:date="2018-06-11T16:22:00Z">
        <w:r>
          <w:rPr>
            <w:rFonts w:eastAsia="DejaVu Sans" w:cs="DejaVu Sans"/>
            <w:sz w:val="24"/>
            <w:lang w:eastAsia="zh-CN" w:bidi="hi-IN"/>
          </w:rPr>
          <w:t>X2</w:t>
        </w:r>
      </w:ins>
      <w:ins w:id="2923" w:author="Microsoft Office User" w:date="2018-06-11T16:22:00Z">
        <w:r>
          <w:rPr/>
          <w:t>RATCHET_INITALIZE or CKM_</w:t>
        </w:r>
      </w:ins>
      <w:ins w:id="2924" w:author="Microsoft Office User" w:date="2018-06-11T16:22:00Z">
        <w:r>
          <w:rPr>
            <w:rFonts w:eastAsia="DejaVu Sans" w:cs="DejaVu Sans"/>
            <w:sz w:val="24"/>
            <w:lang w:eastAsia="zh-CN" w:bidi="hi-IN"/>
          </w:rPr>
          <w:t>X2</w:t>
        </w:r>
      </w:ins>
      <w:ins w:id="2925" w:author="Microsoft Office User" w:date="2018-06-11T16:22:00Z">
        <w:r>
          <w:rPr/>
          <w:t>RATCHET_RESPOND. In the Signal protocol these are seeded with the shared secret derived from an Extended Triple Diffie-Hellman [X3DH] key-exchange. The following table defines the Double Ratchet secret key object attributes, in addition to the common attributes defined for this object class:</w:t>
        </w:r>
      </w:ins>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2926" w:author="Microsoft Office User" w:date="2018-06-11T16:22:00Z">
        <w:r>
          <w:rPr/>
          <w:t xml:space="preserve">Table </w:t>
        </w:r>
      </w:ins>
      <w:r>
        <w:rPr/>
        <w:fldChar w:fldCharType="begin"/>
      </w:r>
      <w:r>
        <w:instrText> SEQ "Table" \* ARABIC </w:instrText>
      </w:r>
      <w:r>
        <w:fldChar w:fldCharType="separate"/>
      </w:r>
      <w:r>
        <w:t>1</w:t>
      </w:r>
      <w:r>
        <w:fldChar w:fldCharType="end"/>
      </w:r>
      <w:ins w:id="2927" w:author="Microsoft Office User" w:date="2018-06-11T16:22:00Z">
        <w:r>
          <w:rPr/>
          <w:t>, Double Ratchet Secret Key Object Attributes</w:t>
        </w:r>
      </w:ins>
    </w:p>
    <w:tbl>
      <w:tblPr>
        <w:tblW w:w="8850" w:type="dxa"/>
        <w:jc w:val="left"/>
        <w:tblInd w:w="3" w:type="dxa"/>
        <w:tblBorders>
          <w:top w:val="single" w:sz="12" w:space="0" w:color="000001"/>
          <w:left w:val="single" w:sz="12" w:space="0" w:color="000001"/>
          <w:bottom w:val="single" w:sz="6" w:space="0" w:color="000001"/>
          <w:insideH w:val="single" w:sz="6" w:space="0" w:color="000001"/>
        </w:tblBorders>
        <w:tblCellMar>
          <w:top w:w="0" w:type="dxa"/>
          <w:left w:w="107" w:type="dxa"/>
          <w:bottom w:w="0" w:type="dxa"/>
          <w:right w:w="108" w:type="dxa"/>
        </w:tblCellMar>
        <w:tblLook w:val="0000" w:noVBand="0" w:noHBand="0" w:lastColumn="0" w:firstColumn="0" w:lastRow="0" w:firstRow="0"/>
      </w:tblPr>
      <w:tblGrid>
        <w:gridCol w:w="3690"/>
        <w:gridCol w:w="1349"/>
        <w:gridCol w:w="3811"/>
      </w:tblGrid>
      <w:tr>
        <w:trPr>
          <w:tblHeader w:val="true"/>
          <w:ins w:id="2928" w:author="Microsoft Office User" w:date="2018-06-11T16:22:00Z"/>
        </w:trPr>
        <w:tc>
          <w:tcPr>
            <w:tcW w:w="3690" w:type="dxa"/>
            <w:tcBorders>
              <w:top w:val="single" w:sz="12" w:space="0" w:color="000001"/>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29" w:author="Microsoft Office User" w:date="2018-06-11T16:22:00Z">
              <w:r>
                <w:rPr>
                  <w:rFonts w:cs="Arial" w:ascii="Arial" w:hAnsi="Arial"/>
                  <w:b/>
                  <w:sz w:val="20"/>
                </w:rPr>
                <w:t>Attribute</w:t>
              </w:r>
            </w:ins>
          </w:p>
        </w:tc>
        <w:tc>
          <w:tcPr>
            <w:tcW w:w="1349" w:type="dxa"/>
            <w:tcBorders>
              <w:top w:val="single" w:sz="12" w:space="0" w:color="000001"/>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30" w:author="Microsoft Office User" w:date="2018-06-11T16:22:00Z">
              <w:r>
                <w:rPr>
                  <w:rFonts w:cs="Arial" w:ascii="Arial" w:hAnsi="Arial"/>
                  <w:b/>
                  <w:sz w:val="20"/>
                </w:rPr>
                <w:t>Data type</w:t>
              </w:r>
            </w:ins>
          </w:p>
        </w:tc>
        <w:tc>
          <w:tcPr>
            <w:tcW w:w="381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31" w:author="Microsoft Office User" w:date="2018-06-11T16:22:00Z">
              <w:r>
                <w:rPr>
                  <w:rFonts w:cs="Arial" w:ascii="Arial" w:hAnsi="Arial"/>
                  <w:b/>
                  <w:sz w:val="20"/>
                </w:rPr>
                <w:t>Meaning</w:t>
              </w:r>
            </w:ins>
          </w:p>
        </w:tc>
      </w:tr>
      <w:tr>
        <w:trPr>
          <w:ins w:id="2932" w:author="Microsoft Office User" w:date="2018-06-11T16:22:00Z"/>
        </w:trPr>
        <w:tc>
          <w:tcPr>
            <w:tcW w:w="3690" w:type="dxa"/>
            <w:tcBorders>
              <w:top w:val="single" w:sz="6" w:space="0" w:color="000001"/>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33" w:author="Microsoft Office User" w:date="2018-06-11T16:22:00Z">
              <w:r>
                <w:rPr>
                  <w:rFonts w:cs="Arial" w:ascii="Arial" w:hAnsi="Arial"/>
                  <w:sz w:val="20"/>
                </w:rPr>
                <w:t>CKA_X2RATCHET_RK</w:t>
              </w:r>
            </w:ins>
          </w:p>
        </w:tc>
        <w:tc>
          <w:tcPr>
            <w:tcW w:w="1349" w:type="dxa"/>
            <w:tcBorders>
              <w:top w:val="single" w:sz="6" w:space="0" w:color="000001"/>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34" w:author="Microsoft Office User" w:date="2018-06-11T16:22:00Z">
              <w:r>
                <w:rPr>
                  <w:rFonts w:cs="Arial" w:ascii="Arial" w:hAnsi="Arial"/>
                  <w:sz w:val="20"/>
                </w:rPr>
                <w:t>Byte array</w:t>
              </w:r>
            </w:ins>
          </w:p>
        </w:tc>
        <w:tc>
          <w:tcPr>
            <w:tcW w:w="3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35" w:author="Microsoft Office User" w:date="2018-06-11T16:22:00Z">
              <w:r>
                <w:rPr>
                  <w:rFonts w:cs="Arial" w:ascii="Arial" w:hAnsi="Arial"/>
                  <w:sz w:val="20"/>
                </w:rPr>
                <w:t>Root key</w:t>
              </w:r>
            </w:ins>
          </w:p>
        </w:tc>
      </w:tr>
      <w:tr>
        <w:trPr>
          <w:ins w:id="2936" w:author="Microsoft Office User" w:date="2018-06-11T16:22:00Z"/>
        </w:trPr>
        <w:tc>
          <w:tcPr>
            <w:tcW w:w="3690" w:type="dxa"/>
            <w:tcBorders>
              <w:top w:val="single" w:sz="6" w:space="0" w:color="000001"/>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37" w:author="Microsoft Office User" w:date="2018-06-11T16:22:00Z">
              <w:r>
                <w:rPr>
                  <w:rFonts w:cs="Arial" w:ascii="Arial" w:hAnsi="Arial"/>
                  <w:sz w:val="20"/>
                </w:rPr>
                <w:t>CKA_X2RATCHET_HKS</w:t>
              </w:r>
            </w:ins>
          </w:p>
        </w:tc>
        <w:tc>
          <w:tcPr>
            <w:tcW w:w="1349" w:type="dxa"/>
            <w:tcBorders>
              <w:top w:val="single" w:sz="6" w:space="0" w:color="000001"/>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38" w:author="Microsoft Office User" w:date="2018-06-11T16:22:00Z">
              <w:r>
                <w:rPr>
                  <w:rFonts w:cs="Arial" w:ascii="Arial" w:hAnsi="Arial"/>
                  <w:sz w:val="20"/>
                </w:rPr>
                <w:t>Byte array</w:t>
              </w:r>
            </w:ins>
          </w:p>
        </w:tc>
        <w:tc>
          <w:tcPr>
            <w:tcW w:w="3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39" w:author="Microsoft Office User" w:date="2018-06-11T16:22:00Z">
              <w:r>
                <w:rPr>
                  <w:rFonts w:cs="Arial" w:ascii="Arial" w:hAnsi="Arial"/>
                  <w:sz w:val="20"/>
                </w:rPr>
                <w:t>Sender Header key</w:t>
              </w:r>
            </w:ins>
          </w:p>
        </w:tc>
      </w:tr>
      <w:tr>
        <w:trPr>
          <w:ins w:id="2940" w:author="Microsoft Office User" w:date="2018-06-11T16:22:00Z"/>
        </w:trPr>
        <w:tc>
          <w:tcPr>
            <w:tcW w:w="3690" w:type="dxa"/>
            <w:tcBorders>
              <w:top w:val="single" w:sz="6" w:space="0" w:color="000001"/>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41" w:author="Microsoft Office User" w:date="2018-06-11T16:22:00Z">
              <w:r>
                <w:rPr>
                  <w:rFonts w:cs="Arial" w:ascii="Arial" w:hAnsi="Arial"/>
                  <w:sz w:val="20"/>
                </w:rPr>
                <w:t>CKA_X2RATCHET_HKR</w:t>
              </w:r>
            </w:ins>
          </w:p>
        </w:tc>
        <w:tc>
          <w:tcPr>
            <w:tcW w:w="1349" w:type="dxa"/>
            <w:tcBorders>
              <w:top w:val="single" w:sz="6" w:space="0" w:color="000001"/>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42" w:author="Microsoft Office User" w:date="2018-06-11T16:22:00Z">
              <w:r>
                <w:rPr>
                  <w:rFonts w:cs="Arial" w:ascii="Arial" w:hAnsi="Arial"/>
                  <w:sz w:val="20"/>
                </w:rPr>
                <w:t>Byte array</w:t>
              </w:r>
            </w:ins>
          </w:p>
        </w:tc>
        <w:tc>
          <w:tcPr>
            <w:tcW w:w="3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43" w:author="Microsoft Office User" w:date="2018-06-11T16:22:00Z">
              <w:r>
                <w:rPr>
                  <w:rFonts w:cs="Arial" w:ascii="Arial" w:hAnsi="Arial"/>
                  <w:sz w:val="20"/>
                </w:rPr>
                <w:t>Receiver Header key</w:t>
              </w:r>
            </w:ins>
          </w:p>
        </w:tc>
      </w:tr>
      <w:tr>
        <w:trPr>
          <w:ins w:id="2944" w:author="Microsoft Office User" w:date="2018-06-11T16:22:00Z"/>
        </w:trPr>
        <w:tc>
          <w:tcPr>
            <w:tcW w:w="3690" w:type="dxa"/>
            <w:tcBorders>
              <w:top w:val="single" w:sz="6" w:space="0" w:color="000001"/>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45" w:author="Microsoft Office User" w:date="2018-06-11T16:22:00Z">
              <w:r>
                <w:rPr>
                  <w:rFonts w:cs="Arial" w:ascii="Arial" w:hAnsi="Arial"/>
                  <w:sz w:val="20"/>
                </w:rPr>
                <w:t>CKA_X2RATCHET_NHKR</w:t>
              </w:r>
            </w:ins>
          </w:p>
        </w:tc>
        <w:tc>
          <w:tcPr>
            <w:tcW w:w="1349" w:type="dxa"/>
            <w:tcBorders>
              <w:top w:val="single" w:sz="6" w:space="0" w:color="000001"/>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46" w:author="Microsoft Office User" w:date="2018-06-11T16:22:00Z">
              <w:r>
                <w:rPr>
                  <w:rFonts w:cs="Arial" w:ascii="Arial" w:hAnsi="Arial"/>
                  <w:sz w:val="20"/>
                </w:rPr>
                <w:t>Byte array</w:t>
              </w:r>
            </w:ins>
          </w:p>
        </w:tc>
        <w:tc>
          <w:tcPr>
            <w:tcW w:w="3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47" w:author="Microsoft Office User" w:date="2018-06-11T16:22:00Z">
              <w:r>
                <w:rPr>
                  <w:rFonts w:cs="Arial" w:ascii="Arial" w:hAnsi="Arial"/>
                  <w:sz w:val="20"/>
                </w:rPr>
                <w:t>Next Sender Header Key</w:t>
              </w:r>
            </w:ins>
          </w:p>
        </w:tc>
      </w:tr>
      <w:tr>
        <w:trPr>
          <w:ins w:id="2948" w:author="Microsoft Office User" w:date="2018-06-11T16:22:00Z"/>
        </w:trPr>
        <w:tc>
          <w:tcPr>
            <w:tcW w:w="3690" w:type="dxa"/>
            <w:tcBorders>
              <w:top w:val="single" w:sz="6" w:space="0" w:color="000001"/>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49" w:author="Microsoft Office User" w:date="2018-06-11T16:22:00Z">
              <w:r>
                <w:rPr>
                  <w:rFonts w:cs="Arial" w:ascii="Arial" w:hAnsi="Arial"/>
                  <w:sz w:val="20"/>
                </w:rPr>
                <w:t>CKA_X2RATCHET_NHKR</w:t>
              </w:r>
            </w:ins>
          </w:p>
        </w:tc>
        <w:tc>
          <w:tcPr>
            <w:tcW w:w="1349" w:type="dxa"/>
            <w:tcBorders>
              <w:top w:val="single" w:sz="6" w:space="0" w:color="000001"/>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50" w:author="Microsoft Office User" w:date="2018-06-11T16:22:00Z">
              <w:r>
                <w:rPr>
                  <w:rFonts w:cs="Arial" w:ascii="Arial" w:hAnsi="Arial"/>
                  <w:sz w:val="20"/>
                </w:rPr>
                <w:t>Byte array</w:t>
              </w:r>
            </w:ins>
          </w:p>
        </w:tc>
        <w:tc>
          <w:tcPr>
            <w:tcW w:w="3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51" w:author="Microsoft Office User" w:date="2018-06-11T16:22:00Z">
              <w:r>
                <w:rPr>
                  <w:rFonts w:cs="Arial" w:ascii="Arial" w:hAnsi="Arial"/>
                  <w:sz w:val="20"/>
                </w:rPr>
                <w:t>Next Receiver Header Key</w:t>
              </w:r>
            </w:ins>
          </w:p>
        </w:tc>
      </w:tr>
      <w:tr>
        <w:trPr>
          <w:ins w:id="2952" w:author="Microsoft Office User" w:date="2018-06-11T16:22:00Z"/>
        </w:trPr>
        <w:tc>
          <w:tcPr>
            <w:tcW w:w="3690" w:type="dxa"/>
            <w:tcBorders>
              <w:top w:val="single" w:sz="6" w:space="0" w:color="000001"/>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53" w:author="Microsoft Office User" w:date="2018-06-11T16:22:00Z">
              <w:r>
                <w:rPr>
                  <w:rFonts w:cs="Arial" w:ascii="Arial" w:hAnsi="Arial"/>
                  <w:sz w:val="20"/>
                </w:rPr>
                <w:t>CKA_X2RATCHET_CKS</w:t>
              </w:r>
            </w:ins>
          </w:p>
        </w:tc>
        <w:tc>
          <w:tcPr>
            <w:tcW w:w="1349" w:type="dxa"/>
            <w:tcBorders>
              <w:top w:val="single" w:sz="6" w:space="0" w:color="000001"/>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54" w:author="Microsoft Office User" w:date="2018-06-11T16:22:00Z">
              <w:r>
                <w:rPr>
                  <w:rFonts w:cs="Arial" w:ascii="Arial" w:hAnsi="Arial"/>
                  <w:sz w:val="20"/>
                </w:rPr>
                <w:t>Byte array</w:t>
              </w:r>
            </w:ins>
          </w:p>
        </w:tc>
        <w:tc>
          <w:tcPr>
            <w:tcW w:w="3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55" w:author="Microsoft Office User" w:date="2018-06-11T16:22:00Z">
              <w:r>
                <w:rPr>
                  <w:rFonts w:cs="Arial" w:ascii="Arial" w:hAnsi="Arial"/>
                  <w:sz w:val="20"/>
                </w:rPr>
                <w:t>Sender Chain key</w:t>
              </w:r>
            </w:ins>
          </w:p>
        </w:tc>
      </w:tr>
      <w:tr>
        <w:trPr>
          <w:ins w:id="2956" w:author="Microsoft Office User" w:date="2018-06-11T16:22:00Z"/>
        </w:trPr>
        <w:tc>
          <w:tcPr>
            <w:tcW w:w="3690" w:type="dxa"/>
            <w:tcBorders>
              <w:top w:val="single" w:sz="6" w:space="0" w:color="000001"/>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57" w:author="Microsoft Office User" w:date="2018-06-11T16:22:00Z">
              <w:r>
                <w:rPr>
                  <w:rFonts w:cs="Arial" w:ascii="Arial" w:hAnsi="Arial"/>
                  <w:sz w:val="20"/>
                </w:rPr>
                <w:t>CKA_X2RATCHET_CKR</w:t>
              </w:r>
            </w:ins>
          </w:p>
        </w:tc>
        <w:tc>
          <w:tcPr>
            <w:tcW w:w="1349" w:type="dxa"/>
            <w:tcBorders>
              <w:top w:val="single" w:sz="6" w:space="0" w:color="000001"/>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58" w:author="Microsoft Office User" w:date="2018-06-11T16:22:00Z">
              <w:r>
                <w:rPr>
                  <w:rFonts w:cs="Arial" w:ascii="Arial" w:hAnsi="Arial"/>
                  <w:sz w:val="20"/>
                </w:rPr>
                <w:t>Byte array</w:t>
              </w:r>
            </w:ins>
          </w:p>
        </w:tc>
        <w:tc>
          <w:tcPr>
            <w:tcW w:w="3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59" w:author="Microsoft Office User" w:date="2018-06-11T16:22:00Z">
              <w:r>
                <w:rPr>
                  <w:rFonts w:cs="Arial" w:ascii="Arial" w:hAnsi="Arial"/>
                  <w:sz w:val="20"/>
                </w:rPr>
                <w:t>Receiver Chain key</w:t>
              </w:r>
            </w:ins>
          </w:p>
        </w:tc>
      </w:tr>
      <w:tr>
        <w:trPr>
          <w:ins w:id="2960" w:author="Microsoft Office User" w:date="2018-06-11T16:22:00Z"/>
        </w:trPr>
        <w:tc>
          <w:tcPr>
            <w:tcW w:w="3690" w:type="dxa"/>
            <w:tcBorders>
              <w:top w:val="single" w:sz="6" w:space="0" w:color="000001"/>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61" w:author="Microsoft Office User" w:date="2018-06-11T16:22:00Z">
              <w:r>
                <w:rPr>
                  <w:rFonts w:cs="Arial" w:ascii="Arial" w:hAnsi="Arial"/>
                  <w:sz w:val="20"/>
                </w:rPr>
                <w:t>CKA_X2RATCHET_DHS</w:t>
              </w:r>
            </w:ins>
          </w:p>
        </w:tc>
        <w:tc>
          <w:tcPr>
            <w:tcW w:w="1349" w:type="dxa"/>
            <w:tcBorders>
              <w:top w:val="single" w:sz="6" w:space="0" w:color="000001"/>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62" w:author="Microsoft Office User" w:date="2018-06-11T16:22:00Z">
              <w:r>
                <w:rPr>
                  <w:rFonts w:cs="Arial" w:ascii="Arial" w:hAnsi="Arial"/>
                  <w:sz w:val="20"/>
                </w:rPr>
                <w:t>Byte array</w:t>
              </w:r>
            </w:ins>
          </w:p>
        </w:tc>
        <w:tc>
          <w:tcPr>
            <w:tcW w:w="38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63" w:author="Microsoft Office User" w:date="2018-06-11T16:22:00Z">
              <w:r>
                <w:rPr>
                  <w:rFonts w:cs="Arial" w:ascii="Arial" w:hAnsi="Arial"/>
                  <w:sz w:val="20"/>
                </w:rPr>
                <w:t>Sender DH secret key</w:t>
              </w:r>
            </w:ins>
          </w:p>
        </w:tc>
      </w:tr>
      <w:tr>
        <w:trPr>
          <w:ins w:id="2964" w:author="Microsoft Office User" w:date="2018-06-11T16:22:00Z"/>
        </w:trPr>
        <w:tc>
          <w:tcPr>
            <w:tcW w:w="3690" w:type="dxa"/>
            <w:tcBorders>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65" w:author="Microsoft Office User" w:date="2018-06-11T16:22:00Z">
              <w:r>
                <w:rPr>
                  <w:rFonts w:cs="Arial" w:ascii="Arial" w:hAnsi="Arial"/>
                  <w:sz w:val="20"/>
                </w:rPr>
                <w:t>CKA_X2RATCHET_DHP</w:t>
              </w:r>
            </w:ins>
          </w:p>
        </w:tc>
        <w:tc>
          <w:tcPr>
            <w:tcW w:w="1349" w:type="dxa"/>
            <w:tcBorders>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66" w:author="Microsoft Office User" w:date="2018-06-11T16:22:00Z">
              <w:r>
                <w:rPr>
                  <w:rFonts w:cs="Arial" w:ascii="Arial" w:hAnsi="Arial"/>
                  <w:sz w:val="20"/>
                </w:rPr>
                <w:t>Byte array</w:t>
              </w:r>
            </w:ins>
          </w:p>
        </w:tc>
        <w:tc>
          <w:tcPr>
            <w:tcW w:w="3811"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67" w:author="Microsoft Office User" w:date="2018-06-11T16:22:00Z">
              <w:r>
                <w:rPr>
                  <w:rFonts w:cs="Arial" w:ascii="Arial" w:hAnsi="Arial"/>
                  <w:sz w:val="20"/>
                </w:rPr>
                <w:t>Sender DH public key</w:t>
              </w:r>
            </w:ins>
          </w:p>
        </w:tc>
      </w:tr>
      <w:tr>
        <w:trPr>
          <w:ins w:id="2968" w:author="Microsoft Office User" w:date="2018-06-11T16:22:00Z"/>
        </w:trPr>
        <w:tc>
          <w:tcPr>
            <w:tcW w:w="3690" w:type="dxa"/>
            <w:tcBorders>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69" w:author="Microsoft Office User" w:date="2018-06-11T16:22:00Z">
              <w:r>
                <w:rPr>
                  <w:rFonts w:cs="Arial" w:ascii="Arial" w:hAnsi="Arial"/>
                  <w:sz w:val="20"/>
                </w:rPr>
                <w:t>CKA_X2RATCHET_DHR</w:t>
              </w:r>
            </w:ins>
          </w:p>
        </w:tc>
        <w:tc>
          <w:tcPr>
            <w:tcW w:w="1349" w:type="dxa"/>
            <w:tcBorders>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70" w:author="Microsoft Office User" w:date="2018-06-11T16:22:00Z">
              <w:r>
                <w:rPr>
                  <w:rFonts w:cs="Arial" w:ascii="Arial" w:hAnsi="Arial"/>
                  <w:sz w:val="20"/>
                </w:rPr>
                <w:t>Byte array</w:t>
              </w:r>
            </w:ins>
          </w:p>
        </w:tc>
        <w:tc>
          <w:tcPr>
            <w:tcW w:w="3811"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71" w:author="Microsoft Office User" w:date="2018-06-11T16:22:00Z">
              <w:r>
                <w:rPr>
                  <w:rFonts w:cs="Arial" w:ascii="Arial" w:hAnsi="Arial"/>
                  <w:sz w:val="20"/>
                </w:rPr>
                <w:t>Receiver DH public key</w:t>
              </w:r>
            </w:ins>
          </w:p>
        </w:tc>
      </w:tr>
      <w:tr>
        <w:trPr>
          <w:ins w:id="2972" w:author="Microsoft Office User" w:date="2018-06-11T16:22:00Z"/>
        </w:trPr>
        <w:tc>
          <w:tcPr>
            <w:tcW w:w="3690" w:type="dxa"/>
            <w:tcBorders>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73" w:author="Microsoft Office User" w:date="2018-06-11T16:22:00Z">
              <w:r>
                <w:rPr>
                  <w:rFonts w:cs="Arial" w:ascii="Arial" w:hAnsi="Arial"/>
                  <w:sz w:val="20"/>
                </w:rPr>
                <w:t>CKA_X2RATCHET_NS</w:t>
              </w:r>
            </w:ins>
          </w:p>
        </w:tc>
        <w:tc>
          <w:tcPr>
            <w:tcW w:w="1349" w:type="dxa"/>
            <w:tcBorders>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74" w:author="Microsoft Office User" w:date="2018-06-11T16:22:00Z">
              <w:r>
                <w:rPr>
                  <w:rFonts w:cs="Arial" w:ascii="Arial" w:hAnsi="Arial"/>
                  <w:sz w:val="20"/>
                </w:rPr>
                <w:t>ULONG</w:t>
              </w:r>
            </w:ins>
          </w:p>
        </w:tc>
        <w:tc>
          <w:tcPr>
            <w:tcW w:w="3811"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75" w:author="Microsoft Office User" w:date="2018-06-11T16:22:00Z">
              <w:r>
                <w:rPr>
                  <w:rFonts w:cs="Arial" w:ascii="Arial" w:hAnsi="Arial"/>
                  <w:sz w:val="20"/>
                </w:rPr>
                <w:t>Message number send</w:t>
              </w:r>
            </w:ins>
          </w:p>
        </w:tc>
      </w:tr>
      <w:tr>
        <w:trPr>
          <w:ins w:id="2976" w:author="Microsoft Office User" w:date="2018-06-11T16:22:00Z"/>
        </w:trPr>
        <w:tc>
          <w:tcPr>
            <w:tcW w:w="3690" w:type="dxa"/>
            <w:tcBorders>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77" w:author="Microsoft Office User" w:date="2018-06-11T16:22:00Z">
              <w:r>
                <w:rPr>
                  <w:rFonts w:cs="Arial" w:ascii="Arial" w:hAnsi="Arial"/>
                  <w:sz w:val="20"/>
                </w:rPr>
                <w:t>CKA_X2RATCHET_NR</w:t>
              </w:r>
            </w:ins>
          </w:p>
        </w:tc>
        <w:tc>
          <w:tcPr>
            <w:tcW w:w="1349" w:type="dxa"/>
            <w:tcBorders>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78" w:author="Microsoft Office User" w:date="2018-06-11T16:22:00Z">
              <w:r>
                <w:rPr>
                  <w:rFonts w:cs="Arial" w:ascii="Arial" w:hAnsi="Arial"/>
                  <w:sz w:val="20"/>
                </w:rPr>
                <w:t>ULONG</w:t>
              </w:r>
            </w:ins>
          </w:p>
        </w:tc>
        <w:tc>
          <w:tcPr>
            <w:tcW w:w="3811"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79" w:author="Microsoft Office User" w:date="2018-06-11T16:22:00Z">
              <w:r>
                <w:rPr>
                  <w:rFonts w:cs="Arial" w:ascii="Arial" w:hAnsi="Arial"/>
                  <w:sz w:val="20"/>
                </w:rPr>
                <w:t>Message number receive</w:t>
              </w:r>
            </w:ins>
          </w:p>
        </w:tc>
      </w:tr>
      <w:tr>
        <w:trPr>
          <w:ins w:id="2980" w:author="Microsoft Office User" w:date="2018-06-11T16:22:00Z"/>
        </w:trPr>
        <w:tc>
          <w:tcPr>
            <w:tcW w:w="3690" w:type="dxa"/>
            <w:tcBorders>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81" w:author="Microsoft Office User" w:date="2018-06-11T16:22:00Z">
              <w:r>
                <w:rPr>
                  <w:rFonts w:cs="Arial" w:ascii="Arial" w:hAnsi="Arial"/>
                  <w:sz w:val="20"/>
                </w:rPr>
                <w:t>CKA_X2RATCHET_PNS</w:t>
              </w:r>
            </w:ins>
          </w:p>
        </w:tc>
        <w:tc>
          <w:tcPr>
            <w:tcW w:w="1349" w:type="dxa"/>
            <w:tcBorders>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82" w:author="Microsoft Office User" w:date="2018-06-11T16:22:00Z">
              <w:r>
                <w:rPr>
                  <w:rFonts w:cs="Arial" w:ascii="Arial" w:hAnsi="Arial"/>
                  <w:sz w:val="20"/>
                </w:rPr>
                <w:t>ULONG</w:t>
              </w:r>
            </w:ins>
          </w:p>
        </w:tc>
        <w:tc>
          <w:tcPr>
            <w:tcW w:w="3811"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83" w:author="Microsoft Office User" w:date="2018-06-11T16:22:00Z">
              <w:r>
                <w:rPr>
                  <w:rFonts w:cs="Arial" w:ascii="Arial" w:hAnsi="Arial"/>
                  <w:sz w:val="20"/>
                </w:rPr>
                <w:t>Previous message number send</w:t>
              </w:r>
            </w:ins>
          </w:p>
        </w:tc>
      </w:tr>
      <w:tr>
        <w:trPr>
          <w:ins w:id="2984" w:author="Microsoft Office User" w:date="2018-06-11T16:22:00Z"/>
        </w:trPr>
        <w:tc>
          <w:tcPr>
            <w:tcW w:w="3690" w:type="dxa"/>
            <w:tcBorders>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85" w:author="Microsoft Office User" w:date="2018-06-11T16:22:00Z">
              <w:r>
                <w:rPr>
                  <w:rFonts w:cs="Arial" w:ascii="Arial" w:hAnsi="Arial"/>
                  <w:sz w:val="20"/>
                </w:rPr>
                <w:t>CKA_X2RATCHET_BOBS1STMSG</w:t>
              </w:r>
            </w:ins>
          </w:p>
        </w:tc>
        <w:tc>
          <w:tcPr>
            <w:tcW w:w="1349" w:type="dxa"/>
            <w:tcBorders>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86" w:author="Microsoft Office User" w:date="2018-06-11T16:22:00Z">
              <w:r>
                <w:rPr>
                  <w:rFonts w:cs="Arial" w:ascii="Arial" w:hAnsi="Arial"/>
                  <w:sz w:val="20"/>
                </w:rPr>
                <w:t>BOOL</w:t>
              </w:r>
            </w:ins>
          </w:p>
        </w:tc>
        <w:tc>
          <w:tcPr>
            <w:tcW w:w="3811"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87" w:author="Microsoft Office User" w:date="2018-06-11T16:22:00Z">
              <w:r>
                <w:rPr>
                  <w:rFonts w:cs="Arial" w:ascii="Arial" w:hAnsi="Arial"/>
                  <w:sz w:val="20"/>
                </w:rPr>
                <w:t>Is this bob and has he ever sent a message?</w:t>
              </w:r>
            </w:ins>
          </w:p>
        </w:tc>
      </w:tr>
      <w:tr>
        <w:trPr>
          <w:ins w:id="2988" w:author="Microsoft Office User" w:date="2018-06-11T16:22:00Z"/>
        </w:trPr>
        <w:tc>
          <w:tcPr>
            <w:tcW w:w="3690" w:type="dxa"/>
            <w:tcBorders>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89" w:author="Microsoft Office User" w:date="2018-06-11T16:22:00Z">
              <w:r>
                <w:rPr>
                  <w:rFonts w:cs="Arial" w:ascii="Arial" w:hAnsi="Arial"/>
                  <w:sz w:val="20"/>
                </w:rPr>
                <w:t>CKA_X2RATCHET_ISALICE</w:t>
              </w:r>
            </w:ins>
          </w:p>
        </w:tc>
        <w:tc>
          <w:tcPr>
            <w:tcW w:w="1349" w:type="dxa"/>
            <w:tcBorders>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90" w:author="Microsoft Office User" w:date="2018-06-11T16:22:00Z">
              <w:r>
                <w:rPr>
                  <w:rFonts w:cs="Arial" w:ascii="Arial" w:hAnsi="Arial"/>
                  <w:sz w:val="20"/>
                </w:rPr>
                <w:t>BOOL</w:t>
              </w:r>
            </w:ins>
          </w:p>
        </w:tc>
        <w:tc>
          <w:tcPr>
            <w:tcW w:w="3811"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91" w:author="Microsoft Office User" w:date="2018-06-11T16:22:00Z">
              <w:r>
                <w:rPr>
                  <w:rFonts w:cs="Arial" w:ascii="Arial" w:hAnsi="Arial"/>
                  <w:sz w:val="20"/>
                </w:rPr>
                <w:t>Is this Alice?</w:t>
              </w:r>
            </w:ins>
          </w:p>
        </w:tc>
      </w:tr>
      <w:tr>
        <w:trPr>
          <w:ins w:id="2992" w:author="Microsoft Office User" w:date="2018-06-11T16:22:00Z"/>
        </w:trPr>
        <w:tc>
          <w:tcPr>
            <w:tcW w:w="3690" w:type="dxa"/>
            <w:tcBorders>
              <w:left w:val="single" w:sz="12" w:space="0" w:color="000001"/>
              <w:bottom w:val="single" w:sz="6" w:space="0" w:color="000001"/>
              <w:insideH w:val="single" w:sz="6" w:space="0" w:color="000001"/>
            </w:tcBorders>
            <w:shd w:color="auto" w:fill="auto" w:val="clear"/>
            <w:tcMar>
              <w:left w:w="107" w:type="dxa"/>
            </w:tcMar>
          </w:tcPr>
          <w:p>
            <w:pPr>
              <w:pStyle w:val="Table"/>
              <w:keepNext/>
              <w:keepLines/>
              <w:numPr>
                <w:ilvl w:val="0"/>
                <w:numId w:val="3"/>
              </w:numPr>
              <w:spacing w:before="0" w:after="40"/>
              <w:rPr/>
            </w:pPr>
            <w:ins w:id="2993" w:author="Microsoft Office User" w:date="2018-06-11T16:22:00Z">
              <w:r>
                <w:rPr>
                  <w:rFonts w:cs="Arial" w:ascii="Arial" w:hAnsi="Arial"/>
                  <w:sz w:val="20"/>
                </w:rPr>
                <w:t>CKA_X2RATCHET_BAGSIZE</w:t>
              </w:r>
            </w:ins>
          </w:p>
        </w:tc>
        <w:tc>
          <w:tcPr>
            <w:tcW w:w="1349" w:type="dxa"/>
            <w:tcBorders>
              <w:left w:val="single" w:sz="6" w:space="0" w:color="000001"/>
              <w:bottom w:val="single" w:sz="6" w:space="0" w:color="000001"/>
              <w:insideH w:val="single" w:sz="6" w:space="0" w:color="000001"/>
            </w:tcBorders>
            <w:shd w:color="auto" w:fill="auto" w:val="clear"/>
            <w:tcMar>
              <w:left w:w="114" w:type="dxa"/>
            </w:tcMar>
          </w:tcPr>
          <w:p>
            <w:pPr>
              <w:pStyle w:val="Table"/>
              <w:keepNext/>
              <w:keepLines/>
              <w:numPr>
                <w:ilvl w:val="0"/>
                <w:numId w:val="3"/>
              </w:numPr>
              <w:spacing w:before="0" w:after="40"/>
              <w:rPr/>
            </w:pPr>
            <w:ins w:id="2994" w:author="Microsoft Office User" w:date="2018-06-11T16:22:00Z">
              <w:r>
                <w:rPr>
                  <w:rFonts w:cs="Arial" w:ascii="Arial" w:hAnsi="Arial"/>
                  <w:sz w:val="20"/>
                </w:rPr>
                <w:t>ULONG</w:t>
              </w:r>
            </w:ins>
          </w:p>
        </w:tc>
        <w:tc>
          <w:tcPr>
            <w:tcW w:w="3811"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95" w:author="Microsoft Office User" w:date="2018-06-11T16:22:00Z">
              <w:r>
                <w:rPr>
                  <w:rFonts w:cs="Arial" w:ascii="Arial" w:hAnsi="Arial"/>
                  <w:sz w:val="20"/>
                </w:rPr>
                <w:t>How many out-of-order keys do we store</w:t>
              </w:r>
            </w:ins>
          </w:p>
        </w:tc>
      </w:tr>
      <w:tr>
        <w:trPr>
          <w:ins w:id="2996" w:author="Microsoft Office User" w:date="2018-06-11T16:22:00Z"/>
        </w:trPr>
        <w:tc>
          <w:tcPr>
            <w:tcW w:w="3690" w:type="dxa"/>
            <w:tcBorders>
              <w:left w:val="single" w:sz="12" w:space="0" w:color="000001"/>
              <w:bottom w:val="single" w:sz="12" w:space="0" w:color="000001"/>
              <w:insideH w:val="single" w:sz="12" w:space="0" w:color="000001"/>
            </w:tcBorders>
            <w:shd w:color="auto" w:fill="auto" w:val="clear"/>
            <w:tcMar>
              <w:left w:w="107" w:type="dxa"/>
            </w:tcMar>
          </w:tcPr>
          <w:p>
            <w:pPr>
              <w:pStyle w:val="Table"/>
              <w:keepNext/>
              <w:keepLines/>
              <w:numPr>
                <w:ilvl w:val="0"/>
                <w:numId w:val="3"/>
              </w:numPr>
              <w:spacing w:before="0" w:after="40"/>
              <w:rPr/>
            </w:pPr>
            <w:ins w:id="2997" w:author="Microsoft Office User" w:date="2018-06-11T16:22:00Z">
              <w:r>
                <w:rPr>
                  <w:rFonts w:cs="Arial" w:ascii="Arial" w:hAnsi="Arial"/>
                  <w:sz w:val="20"/>
                </w:rPr>
                <w:t>CKA_X2RATCHET_BAG</w:t>
              </w:r>
            </w:ins>
          </w:p>
        </w:tc>
        <w:tc>
          <w:tcPr>
            <w:tcW w:w="1349" w:type="dxa"/>
            <w:tcBorders>
              <w:left w:val="single" w:sz="6" w:space="0" w:color="000001"/>
              <w:bottom w:val="single" w:sz="12" w:space="0" w:color="000001"/>
              <w:insideH w:val="single" w:sz="12" w:space="0" w:color="000001"/>
            </w:tcBorders>
            <w:shd w:color="auto" w:fill="auto" w:val="clear"/>
            <w:tcMar>
              <w:left w:w="114" w:type="dxa"/>
            </w:tcMar>
          </w:tcPr>
          <w:p>
            <w:pPr>
              <w:pStyle w:val="Table"/>
              <w:keepNext/>
              <w:keepLines/>
              <w:numPr>
                <w:ilvl w:val="0"/>
                <w:numId w:val="3"/>
              </w:numPr>
              <w:spacing w:before="0" w:after="40"/>
              <w:rPr/>
            </w:pPr>
            <w:ins w:id="2998" w:author="Microsoft Office User" w:date="2018-06-11T16:22:00Z">
              <w:r>
                <w:rPr>
                  <w:rFonts w:cs="Arial" w:ascii="Arial" w:hAnsi="Arial"/>
                  <w:sz w:val="20"/>
                </w:rPr>
                <w:t>Byte array</w:t>
              </w:r>
            </w:ins>
          </w:p>
        </w:tc>
        <w:tc>
          <w:tcPr>
            <w:tcW w:w="3811" w:type="dxa"/>
            <w:tcBorders>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14" w:type="dxa"/>
            </w:tcMar>
          </w:tcPr>
          <w:p>
            <w:pPr>
              <w:pStyle w:val="Table"/>
              <w:keepNext/>
              <w:keepLines/>
              <w:numPr>
                <w:ilvl w:val="0"/>
                <w:numId w:val="3"/>
              </w:numPr>
              <w:spacing w:before="0" w:after="40"/>
              <w:rPr/>
            </w:pPr>
            <w:ins w:id="2999" w:author="Microsoft Office User" w:date="2018-06-11T16:22:00Z">
              <w:r>
                <w:rPr>
                  <w:rFonts w:cs="Arial" w:ascii="Arial" w:hAnsi="Arial"/>
                  <w:sz w:val="20"/>
                </w:rPr>
                <w:t>Out-of-order keys</w:t>
              </w:r>
            </w:ins>
          </w:p>
        </w:tc>
      </w:tr>
    </w:tbl>
    <w:p>
      <w:pPr>
        <w:pStyle w:val="Heading3"/>
        <w:numPr>
          <w:ilvl w:val="2"/>
          <w:numId w:val="2"/>
        </w:numPr>
        <w:pBdr/>
        <w:suppressAutoHyphens w:val="true"/>
        <w:ind w:left="0" w:hanging="0"/>
        <w:pPrChange w:id="0" w:author="Microsoft Office User" w:date="2018-06-11T16:24:00Z">
          <w:pPr>
            <w:tabs>
              <w:tab w:val="left" w:pos="0" w:leader="none"/>
            </w:tabs>
            <w:suppressAutoHyphens w:val="true"/>
            <w:ind w:left="0" w:hanging="0"/>
            <w:pBdr/>
          </w:pPr>
        </w:pPrChange>
        <w:rPr/>
      </w:pPr>
      <w:bookmarkStart w:id="957" w:name="_Toc516500714"/>
      <w:bookmarkEnd w:id="957"/>
      <w:r>
        <w:rPr/>
        <w:t>Double Ratchet key derivation</w:t>
      </w:r>
    </w:p>
    <w:p>
      <w:pPr>
        <w:pStyle w:val="Normal"/>
        <w:numPr>
          <w:ilvl w:val="0"/>
          <w:numId w:val="3"/>
        </w:numPr>
        <w:rPr/>
      </w:pPr>
      <w:ins w:id="3000" w:author="Microsoft Office User" w:date="2018-06-11T16:22:00Z">
        <w:r>
          <w:rPr/>
          <w:t xml:space="preserve">The Double Ratchet key derivation mechanisms depend on who is the initiating party, and who the receiving, denoted </w:t>
        </w:r>
      </w:ins>
      <w:ins w:id="3001" w:author="Microsoft Office User" w:date="2018-06-11T16:22:00Z">
        <w:r>
          <w:rPr>
            <w:b/>
          </w:rPr>
          <w:t>CKM_</w:t>
        </w:r>
      </w:ins>
      <w:ins w:id="3002" w:author="Microsoft Office User" w:date="2018-06-11T16:22:00Z">
        <w:r>
          <w:rPr>
            <w:rFonts w:eastAsia="DejaVu Sans" w:cs="DejaVu Sans"/>
            <w:b/>
            <w:sz w:val="24"/>
            <w:lang w:eastAsia="zh-CN" w:bidi="hi-IN"/>
          </w:rPr>
          <w:t>X2</w:t>
        </w:r>
      </w:ins>
      <w:ins w:id="3003" w:author="Microsoft Office User" w:date="2018-06-11T16:22:00Z">
        <w:r>
          <w:rPr>
            <w:b/>
          </w:rPr>
          <w:t>RATCHET_INITIALIZE</w:t>
        </w:r>
      </w:ins>
      <w:ins w:id="3004" w:author="Microsoft Office User" w:date="2018-06-11T16:22:00Z">
        <w:r>
          <w:rPr/>
          <w:t xml:space="preserve"> and </w:t>
        </w:r>
      </w:ins>
      <w:ins w:id="3005" w:author="Microsoft Office User" w:date="2018-06-11T16:22:00Z">
        <w:r>
          <w:rPr>
            <w:b/>
            <w:bCs/>
          </w:rPr>
          <w:t>CKM_</w:t>
        </w:r>
      </w:ins>
      <w:ins w:id="3006" w:author="Microsoft Office User" w:date="2018-06-11T16:22:00Z">
        <w:r>
          <w:rPr>
            <w:rFonts w:eastAsia="DejaVu Sans" w:cs="DejaVu Sans"/>
            <w:b/>
            <w:bCs/>
            <w:sz w:val="24"/>
            <w:lang w:eastAsia="zh-CN" w:bidi="hi-IN"/>
          </w:rPr>
          <w:t>X2</w:t>
        </w:r>
      </w:ins>
      <w:ins w:id="3007" w:author="Microsoft Office User" w:date="2018-06-11T16:22:00Z">
        <w:r>
          <w:rPr>
            <w:b/>
            <w:bCs/>
          </w:rPr>
          <w:t>RATCHET_RESPOND</w:t>
        </w:r>
      </w:ins>
      <w:ins w:id="3008" w:author="Microsoft Office User" w:date="2018-06-11T16:22:00Z">
        <w:r>
          <w:rPr/>
          <w:t>, are the key derivation mechanisms for the Double Ratchet. Usually the keys are derived from a shared secret by executing a X3DH key exchange.</w:t>
        </w:r>
      </w:ins>
    </w:p>
    <w:p>
      <w:pPr>
        <w:pStyle w:val="Normal"/>
        <w:numPr>
          <w:ilvl w:val="0"/>
          <w:numId w:val="3"/>
        </w:numPr>
        <w:rPr/>
      </w:pPr>
      <w:ins w:id="3009" w:author="Microsoft Office User" w:date="2018-06-11T16:22:00Z">
        <w:r>
          <w:rPr/>
          <w:t xml:space="preserve">The mechanism contributes the </w:t>
        </w:r>
      </w:ins>
      <w:ins w:id="3010" w:author="Microsoft Office User" w:date="2018-06-11T16:22:00Z">
        <w:r>
          <w:rPr>
            <w:b/>
          </w:rPr>
          <w:t>CKA_CLASS</w:t>
        </w:r>
      </w:ins>
      <w:ins w:id="3011" w:author="Microsoft Office User" w:date="2018-06-11T16:22:00Z">
        <w:r>
          <w:rPr/>
          <w:t xml:space="preserve">, </w:t>
        </w:r>
      </w:ins>
      <w:ins w:id="3012" w:author="Microsoft Office User" w:date="2018-06-11T16:22:00Z">
        <w:r>
          <w:rPr>
            <w:b/>
          </w:rPr>
          <w:t>CKA_KEY_TYPE</w:t>
        </w:r>
      </w:ins>
      <w:ins w:id="3013" w:author="Microsoft Office User" w:date="2018-06-11T16:22:00Z">
        <w:r>
          <w:rPr/>
          <w:t xml:space="preserve">, and </w:t>
        </w:r>
      </w:ins>
      <w:ins w:id="3014" w:author="Microsoft Office User" w:date="2018-06-11T16:22:00Z">
        <w:r>
          <w:rPr>
            <w:b/>
          </w:rPr>
          <w:t>CKA_VALUE</w:t>
        </w:r>
      </w:ins>
      <w:ins w:id="3015" w:author="Microsoft Office User" w:date="2018-06-11T16:22:00Z">
        <w:r>
          <w:rPr/>
          <w:t xml:space="preserve"> attributes to the new key. Additionally the attribute flags indicating which functions the key supports are also contributed by the mechanism.</w:t>
        </w:r>
      </w:ins>
    </w:p>
    <w:p>
      <w:pPr>
        <w:pStyle w:val="Normal"/>
        <w:numPr>
          <w:ilvl w:val="0"/>
          <w:numId w:val="3"/>
        </w:numPr>
        <w:rPr/>
      </w:pPr>
      <w:ins w:id="3016" w:author="Microsoft Office User" w:date="2018-06-11T16:22:00Z">
        <w:r>
          <w:rPr/>
          <w:t xml:space="preserve">For this mechanism, the only allowed values are 255 and 448 as RFC 8032 only defines curves of these two sizes. A Cryptoki implementation may support one or both of these curves and should set the </w:t>
        </w:r>
      </w:ins>
      <w:ins w:id="3017" w:author="Microsoft Office User" w:date="2018-06-11T16:22:00Z">
        <w:r>
          <w:rPr>
            <w:i/>
          </w:rPr>
          <w:t>ulMinKeySize</w:t>
        </w:r>
      </w:ins>
      <w:ins w:id="3018" w:author="Microsoft Office User" w:date="2018-06-11T16:22:00Z">
        <w:r>
          <w:rPr/>
          <w:t xml:space="preserve"> and </w:t>
        </w:r>
      </w:ins>
      <w:ins w:id="3019" w:author="Microsoft Office User" w:date="2018-06-11T16:22:00Z">
        <w:r>
          <w:rPr>
            <w:i/>
          </w:rPr>
          <w:t>ulMaxKeySize</w:t>
        </w:r>
      </w:ins>
      <w:ins w:id="3020" w:author="Microsoft Office User" w:date="2018-06-11T16:22:00Z">
        <w:r>
          <w:rPr/>
          <w:t xml:space="preserve"> fields accordingly.</w:t>
        </w:r>
      </w:ins>
    </w:p>
    <w:p>
      <w:pPr>
        <w:pStyle w:val="Heading4"/>
        <w:numPr>
          <w:ilvl w:val="3"/>
          <w:numId w:val="2"/>
        </w:numPr>
        <w:pBdr/>
        <w:suppressAutoHyphens w:val="true"/>
        <w:ind w:left="0" w:hanging="0"/>
        <w:pPrChange w:id="0" w:author="Microsoft Office User" w:date="2018-06-11T16:24:00Z">
          <w:pPr>
            <w:tabs>
              <w:tab w:val="left" w:pos="0" w:leader="none"/>
            </w:tabs>
            <w:suppressAutoHyphens w:val="true"/>
            <w:ind w:left="0" w:hanging="0"/>
            <w:pBdr/>
          </w:pPr>
        </w:pPrChange>
        <w:rPr/>
      </w:pPr>
      <w:r>
        <w:rPr/>
        <w:t>CK_</w:t>
      </w:r>
      <w:ins w:id="3021" w:author="Microsoft Office User" w:date="2018-06-11T16:22:00Z">
        <w:r>
          <w:rPr>
            <w:rFonts w:eastAsia="DejaVu Sans"/>
            <w:lang w:eastAsia="zh-CN" w:bidi="hi-IN"/>
          </w:rPr>
          <w:t>X2</w:t>
        </w:r>
      </w:ins>
      <w:ins w:id="3022" w:author="Microsoft Office User" w:date="2018-06-11T16:22:00Z">
        <w:r>
          <w:rPr/>
          <w:t>RATCHET_INITIALIZE_PARAMS; CK_</w:t>
        </w:r>
      </w:ins>
      <w:ins w:id="3023" w:author="Microsoft Office User" w:date="2018-06-11T16:22:00Z">
        <w:r>
          <w:rPr>
            <w:rFonts w:eastAsia="DejaVu Sans"/>
            <w:lang w:eastAsia="zh-CN" w:bidi="hi-IN"/>
          </w:rPr>
          <w:t>X2</w:t>
        </w:r>
      </w:ins>
      <w:ins w:id="3024" w:author="Microsoft Office User" w:date="2018-06-11T16:22:00Z">
        <w:r>
          <w:rPr/>
          <w:t>RATCHET_INITIALIZE_PARAMS_PTR</w:t>
        </w:r>
      </w:ins>
    </w:p>
    <w:p>
      <w:pPr>
        <w:pStyle w:val="Normal"/>
        <w:numPr>
          <w:ilvl w:val="0"/>
          <w:numId w:val="3"/>
        </w:numPr>
        <w:rPr/>
      </w:pPr>
      <w:ins w:id="3025" w:author="Microsoft Office User" w:date="2018-06-11T16:22:00Z">
        <w:r>
          <w:rPr>
            <w:b/>
          </w:rPr>
          <w:t>CK_</w:t>
        </w:r>
      </w:ins>
      <w:ins w:id="3026" w:author="Microsoft Office User" w:date="2018-06-11T16:22:00Z">
        <w:r>
          <w:rPr>
            <w:rFonts w:eastAsia="DejaVu Sans" w:cs="DejaVu Sans"/>
            <w:b/>
            <w:sz w:val="24"/>
            <w:lang w:eastAsia="zh-CN" w:bidi="hi-IN"/>
          </w:rPr>
          <w:t>X2</w:t>
        </w:r>
      </w:ins>
      <w:ins w:id="3027" w:author="Microsoft Office User" w:date="2018-06-11T16:22:00Z">
        <w:r>
          <w:rPr>
            <w:b/>
          </w:rPr>
          <w:t>RATCHET_INITIALIZE_PARAMS</w:t>
        </w:r>
      </w:ins>
      <w:ins w:id="3028" w:author="Microsoft Office User" w:date="2018-06-11T16:22:00Z">
        <w:r>
          <w:rPr/>
          <w:t xml:space="preserve"> provides the parameters to the </w:t>
        </w:r>
      </w:ins>
      <w:ins w:id="3029" w:author="Microsoft Office User" w:date="2018-06-11T16:22:00Z">
        <w:r>
          <w:rPr>
            <w:b/>
          </w:rPr>
          <w:t>CKM_</w:t>
        </w:r>
      </w:ins>
      <w:ins w:id="3030" w:author="Microsoft Office User" w:date="2018-06-11T16:22:00Z">
        <w:r>
          <w:rPr>
            <w:rFonts w:eastAsia="DejaVu Sans" w:cs="DejaVu Sans"/>
            <w:b/>
            <w:sz w:val="24"/>
            <w:lang w:eastAsia="zh-CN" w:bidi="hi-IN"/>
          </w:rPr>
          <w:t>X2</w:t>
        </w:r>
      </w:ins>
      <w:ins w:id="3031" w:author="Microsoft Office User" w:date="2018-06-11T16:22:00Z">
        <w:r>
          <w:rPr>
            <w:b/>
          </w:rPr>
          <w:t>RATCHET_INITIALIZE</w:t>
        </w:r>
      </w:ins>
      <w:ins w:id="3032" w:author="Microsoft Office User" w:date="2018-06-11T16:22:00Z">
        <w:r>
          <w:rPr/>
          <w:t xml:space="preserve"> mechanism.  It is defined as follows:</w:t>
        </w:r>
      </w:ins>
    </w:p>
    <w:p>
      <w:pPr>
        <w:pStyle w:val="Code"/>
        <w:numPr>
          <w:ilvl w:val="0"/>
          <w:numId w:val="3"/>
        </w:numPr>
        <w:shd w:fill="D9D9D9" w:val="clear"/>
        <w:rPr/>
      </w:pPr>
      <w:ins w:id="3033" w:author="Microsoft Office User" w:date="2018-06-11T16:22:00Z">
        <w:r>
          <w:rPr>
            <w:highlight w:val="yellow"/>
          </w:rPr>
          <w:t>typedef struct CK_</w:t>
        </w:r>
      </w:ins>
      <w:ins w:id="3034" w:author="Microsoft Office User" w:date="2018-06-11T16:22:00Z">
        <w:r>
          <w:rPr>
            <w:rFonts w:eastAsia="DejaVu Sans" w:cs="Courier New"/>
            <w:highlight w:val="yellow"/>
            <w:lang w:eastAsia="zh-CN" w:bidi="hi-IN"/>
          </w:rPr>
          <w:t>X2</w:t>
        </w:r>
      </w:ins>
      <w:ins w:id="3035" w:author="Microsoft Office User" w:date="2018-06-11T16:22:00Z">
        <w:r>
          <w:rPr>
            <w:highlight w:val="yellow"/>
          </w:rPr>
          <w:t>RATCHET_INITIALIZE_PARAMS {</w:t>
        </w:r>
      </w:ins>
    </w:p>
    <w:p>
      <w:pPr>
        <w:pStyle w:val="Code"/>
        <w:numPr>
          <w:ilvl w:val="0"/>
          <w:numId w:val="3"/>
        </w:numPr>
        <w:shd w:fill="D9D9D9" w:val="clear"/>
        <w:rPr/>
      </w:pPr>
      <w:ins w:id="3036" w:author="Microsoft Office User" w:date="2018-06-11T16:22:00Z">
        <w:r>
          <w:rPr>
            <w:highlight w:val="yellow"/>
          </w:rPr>
          <w:tab/>
          <w:t xml:space="preserve">CK_BYTE_PTR </w:t>
          <w:tab/>
          <w:tab/>
          <w:t>sk;</w:t>
        </w:r>
      </w:ins>
    </w:p>
    <w:p>
      <w:pPr>
        <w:pStyle w:val="Code"/>
        <w:numPr>
          <w:ilvl w:val="0"/>
          <w:numId w:val="3"/>
        </w:numPr>
        <w:shd w:fill="D9D9D9" w:val="clear"/>
        <w:rPr/>
      </w:pPr>
      <w:ins w:id="3037" w:author="Microsoft Office User" w:date="2018-06-11T16:22:00Z">
        <w:r>
          <w:rPr>
            <w:highlight w:val="yellow"/>
          </w:rPr>
          <w:tab/>
          <w:t>CK_OBJECT_HANDLE</w:t>
          <w:tab/>
          <w:t>peer_public_prekey;</w:t>
        </w:r>
      </w:ins>
    </w:p>
    <w:p>
      <w:pPr>
        <w:pStyle w:val="Code"/>
        <w:numPr>
          <w:ilvl w:val="0"/>
          <w:numId w:val="3"/>
        </w:numPr>
        <w:shd w:fill="D9D9D9" w:val="clear"/>
        <w:rPr/>
      </w:pPr>
      <w:ins w:id="3038" w:author="Microsoft Office User" w:date="2018-06-11T16:22:00Z">
        <w:r>
          <w:rPr>
            <w:highlight w:val="yellow"/>
          </w:rPr>
          <w:tab/>
          <w:t>CK_OBJECT_HANDLE</w:t>
          <w:tab/>
          <w:t>peer_public_identity;</w:t>
        </w:r>
      </w:ins>
    </w:p>
    <w:p>
      <w:pPr>
        <w:pStyle w:val="Code"/>
        <w:numPr>
          <w:ilvl w:val="0"/>
          <w:numId w:val="3"/>
        </w:numPr>
        <w:shd w:fill="D9D9D9" w:val="clear"/>
        <w:rPr/>
      </w:pPr>
      <w:ins w:id="3039" w:author="Microsoft Office User" w:date="2018-06-11T16:22:00Z">
        <w:r>
          <w:rPr>
            <w:highlight w:val="yellow"/>
          </w:rPr>
          <w:tab/>
          <w:t>CK_OBJECT_HANDLE</w:t>
          <w:tab/>
          <w:t>own_public_identity;</w:t>
        </w:r>
      </w:ins>
    </w:p>
    <w:p>
      <w:pPr>
        <w:pStyle w:val="Code"/>
        <w:numPr>
          <w:ilvl w:val="0"/>
          <w:numId w:val="3"/>
        </w:numPr>
        <w:shd w:fill="D9D9D9" w:val="clear"/>
        <w:rPr/>
      </w:pPr>
      <w:ins w:id="3040" w:author="Microsoft Office User" w:date="2018-06-11T16:22:00Z">
        <w:r>
          <w:rPr>
            <w:highlight w:val="yellow"/>
          </w:rPr>
          <w:tab/>
          <w:t xml:space="preserve">CK_BBOOL </w:t>
          <w:tab/>
          <w:tab/>
          <w:t>bEncryptedHeader;</w:t>
        </w:r>
      </w:ins>
    </w:p>
    <w:p>
      <w:pPr>
        <w:pStyle w:val="Code"/>
        <w:numPr>
          <w:ilvl w:val="0"/>
          <w:numId w:val="3"/>
        </w:numPr>
        <w:shd w:fill="D9D9D9" w:val="clear"/>
        <w:rPr/>
      </w:pPr>
      <w:ins w:id="3041" w:author="Microsoft Office User" w:date="2018-06-11T16:22:00Z">
        <w:r>
          <w:rPr>
            <w:highlight w:val="yellow"/>
          </w:rPr>
          <w:tab/>
          <w:t xml:space="preserve">CK_ULONG </w:t>
          <w:tab/>
          <w:tab/>
          <w:t>eCurve;</w:t>
        </w:r>
      </w:ins>
    </w:p>
    <w:p>
      <w:pPr>
        <w:pStyle w:val="Code"/>
        <w:numPr>
          <w:ilvl w:val="0"/>
          <w:numId w:val="3"/>
        </w:numPr>
        <w:shd w:fill="D9D9D9" w:val="clear"/>
        <w:rPr/>
      </w:pPr>
      <w:ins w:id="3042" w:author="Microsoft Office User" w:date="2018-06-11T16:22:00Z">
        <w:r>
          <w:rPr>
            <w:highlight w:val="yellow"/>
          </w:rPr>
          <w:tab/>
          <w:t xml:space="preserve">CK_MECHANISM_TYPE </w:t>
          <w:tab/>
          <w:t>aeadMechanism;</w:t>
        </w:r>
      </w:ins>
    </w:p>
    <w:p>
      <w:pPr>
        <w:pStyle w:val="Code"/>
        <w:numPr>
          <w:ilvl w:val="0"/>
          <w:numId w:val="3"/>
        </w:numPr>
        <w:shd w:fill="D9D9D9" w:val="clear"/>
        <w:rPr/>
      </w:pPr>
      <w:ins w:id="3043" w:author="Microsoft Office User" w:date="2018-06-11T16:22:00Z">
        <w:r>
          <w:rPr>
            <w:highlight w:val="yellow"/>
          </w:rPr>
          <w:tab/>
          <w:t>CK_</w:t>
        </w:r>
      </w:ins>
      <w:ins w:id="3044" w:author="Microsoft Office User" w:date="2018-06-11T16:22:00Z">
        <w:r>
          <w:rPr>
            <w:rFonts w:eastAsia="DejaVu Sans" w:cs="Courier New"/>
            <w:highlight w:val="yellow"/>
            <w:lang w:eastAsia="zh-CN" w:bidi="hi-IN"/>
          </w:rPr>
          <w:t>X2</w:t>
        </w:r>
      </w:ins>
      <w:ins w:id="3045" w:author="Microsoft Office User" w:date="2018-06-11T16:22:00Z">
        <w:r>
          <w:rPr>
            <w:highlight w:val="yellow"/>
          </w:rPr>
          <w:t xml:space="preserve">RATCHET_KDF _TYPE </w:t>
          <w:tab/>
          <w:t>kdfMechanism;</w:t>
        </w:r>
      </w:ins>
    </w:p>
    <w:p>
      <w:pPr>
        <w:pStyle w:val="Code"/>
        <w:numPr>
          <w:ilvl w:val="0"/>
          <w:numId w:val="3"/>
        </w:numPr>
        <w:shd w:fill="D9D9D9" w:val="clear"/>
        <w:rPr/>
      </w:pPr>
      <w:ins w:id="3046" w:author="Microsoft Office User" w:date="2018-06-11T16:22:00Z">
        <w:r>
          <w:rPr>
            <w:highlight w:val="yellow"/>
          </w:rPr>
          <w:t>} CK_</w:t>
        </w:r>
      </w:ins>
      <w:ins w:id="3047" w:author="Microsoft Office User" w:date="2018-06-11T16:22:00Z">
        <w:r>
          <w:rPr>
            <w:rFonts w:eastAsia="DejaVu Sans" w:cs="Courier New"/>
            <w:highlight w:val="yellow"/>
            <w:lang w:eastAsia="zh-CN" w:bidi="hi-IN"/>
          </w:rPr>
          <w:t>X2</w:t>
        </w:r>
      </w:ins>
      <w:ins w:id="3048" w:author="Microsoft Office User" w:date="2018-06-11T16:22:00Z">
        <w:r>
          <w:rPr>
            <w:highlight w:val="yellow"/>
          </w:rPr>
          <w:t>RATCHET_INITIALIZE_PARAMS;</w:t>
        </w:r>
      </w:ins>
    </w:p>
    <w:p>
      <w:pPr>
        <w:pStyle w:val="Normal"/>
        <w:numPr>
          <w:ilvl w:val="0"/>
          <w:numId w:val="3"/>
        </w:numPr>
        <w:rPr/>
      </w:pPr>
      <w:ins w:id="3049" w:author="Microsoft Office User" w:date="2018-06-11T16:22:00Z">
        <w:r>
          <w:rPr/>
          <w:t>The fields of the structure have the following meanings:</w:t>
        </w:r>
      </w:ins>
    </w:p>
    <w:p>
      <w:pPr>
        <w:pStyle w:val="2ColumnList"/>
        <w:numPr>
          <w:ilvl w:val="0"/>
          <w:numId w:val="3"/>
        </w:numPr>
        <w:rPr/>
      </w:pPr>
      <w:ins w:id="3050" w:author="Microsoft Office User" w:date="2018-06-11T16:22:00Z">
        <w:r>
          <w:rPr>
            <w:lang w:val="en-US"/>
          </w:rPr>
          <w:tab/>
          <w:t>sk</w:t>
          <w:tab/>
        </w:r>
      </w:ins>
      <w:ins w:id="3051" w:author="Microsoft Office User" w:date="2018-06-11T16:22:00Z">
        <w:r>
          <w:rPr>
            <w:i w:val="false"/>
            <w:lang w:val="en-US"/>
          </w:rPr>
          <w:t>the shared secret with peer (derived using X3DH)</w:t>
        </w:r>
      </w:ins>
    </w:p>
    <w:p>
      <w:pPr>
        <w:pStyle w:val="2ColumnList"/>
        <w:numPr>
          <w:ilvl w:val="0"/>
          <w:numId w:val="3"/>
        </w:numPr>
        <w:rPr/>
      </w:pPr>
      <w:ins w:id="3052" w:author="Microsoft Office User" w:date="2018-06-11T16:22:00Z">
        <w:r>
          <w:rPr>
            <w:lang w:val="en-US"/>
          </w:rPr>
          <w:tab/>
          <w:t>peers_public_prekey</w:t>
          <w:tab/>
          <w:t>Peers</w:t>
        </w:r>
      </w:ins>
      <w:ins w:id="3053" w:author="Microsoft Office User" w:date="2018-06-11T16:22:00Z">
        <w:r>
          <w:rPr>
            <w:i w:val="false"/>
            <w:lang w:val="en-US"/>
          </w:rPr>
          <w:t xml:space="preserve"> public prekey which the Initiator used in the X3DH</w:t>
        </w:r>
      </w:ins>
    </w:p>
    <w:p>
      <w:pPr>
        <w:pStyle w:val="2ColumnList"/>
        <w:numPr>
          <w:ilvl w:val="0"/>
          <w:numId w:val="3"/>
        </w:numPr>
        <w:rPr/>
      </w:pPr>
      <w:ins w:id="3054" w:author="Microsoft Office User" w:date="2018-06-11T16:22:00Z">
        <w:r>
          <w:rPr>
            <w:i w:val="false"/>
            <w:lang w:val="en-US"/>
          </w:rPr>
          <w:tab/>
        </w:r>
      </w:ins>
      <w:ins w:id="3055" w:author="Microsoft Office User" w:date="2018-06-11T16:22:00Z">
        <w:r>
          <w:rPr>
            <w:iCs/>
            <w:lang w:val="en-US"/>
          </w:rPr>
          <w:t>peers_public_identity</w:t>
        </w:r>
      </w:ins>
      <w:ins w:id="3056" w:author="Microsoft Office User" w:date="2018-06-11T16:22:00Z">
        <w:r>
          <w:rPr>
            <w:i w:val="false"/>
            <w:lang w:val="en-US"/>
          </w:rPr>
          <w:tab/>
          <w:t>Peers public identity which the Initiator used in the X3DH</w:t>
        </w:r>
      </w:ins>
    </w:p>
    <w:p>
      <w:pPr>
        <w:pStyle w:val="2ColumnList"/>
        <w:numPr>
          <w:ilvl w:val="0"/>
          <w:numId w:val="3"/>
        </w:numPr>
        <w:rPr/>
      </w:pPr>
      <w:ins w:id="3057" w:author="Microsoft Office User" w:date="2018-06-11T16:22:00Z">
        <w:r>
          <w:rPr>
            <w:i w:val="false"/>
            <w:lang w:val="en-US"/>
          </w:rPr>
          <w:tab/>
        </w:r>
      </w:ins>
      <w:ins w:id="3058" w:author="Microsoft Office User" w:date="2018-06-11T16:22:00Z">
        <w:r>
          <w:rPr>
            <w:iCs/>
            <w:lang w:val="en-US"/>
          </w:rPr>
          <w:t>own_public_identity</w:t>
        </w:r>
      </w:ins>
      <w:ins w:id="3059" w:author="Microsoft Office User" w:date="2018-06-11T16:22:00Z">
        <w:r>
          <w:rPr>
            <w:i w:val="false"/>
            <w:lang w:val="en-US"/>
          </w:rPr>
          <w:tab/>
          <w:t>Initiators public identity as used in the X3DH</w:t>
        </w:r>
      </w:ins>
    </w:p>
    <w:p>
      <w:pPr>
        <w:pStyle w:val="2ColumnList"/>
        <w:numPr>
          <w:ilvl w:val="0"/>
          <w:numId w:val="3"/>
        </w:numPr>
        <w:rPr/>
      </w:pPr>
      <w:ins w:id="3060" w:author="Microsoft Office User" w:date="2018-06-11T16:22:00Z">
        <w:r>
          <w:rPr>
            <w:lang w:val="en-US"/>
          </w:rPr>
          <w:tab/>
          <w:t>bEncryptedHeader</w:t>
          <w:tab/>
        </w:r>
      </w:ins>
      <w:ins w:id="3061" w:author="Microsoft Office User" w:date="2018-06-11T16:22:00Z">
        <w:r>
          <w:rPr>
            <w:i w:val="false"/>
            <w:lang w:val="en-US"/>
          </w:rPr>
          <w:t>whether the headers are encrypted</w:t>
        </w:r>
      </w:ins>
    </w:p>
    <w:p>
      <w:pPr>
        <w:pStyle w:val="2ColumnList"/>
        <w:numPr>
          <w:ilvl w:val="0"/>
          <w:numId w:val="3"/>
        </w:numPr>
        <w:rPr/>
      </w:pPr>
      <w:ins w:id="3062" w:author="Microsoft Office User" w:date="2018-06-11T16:22:00Z">
        <w:r>
          <w:rPr>
            <w:lang w:val="en-US"/>
          </w:rPr>
          <w:tab/>
          <w:t>eCurve</w:t>
          <w:tab/>
        </w:r>
      </w:ins>
      <w:ins w:id="3063" w:author="Microsoft Office User" w:date="2018-06-11T16:22:00Z">
        <w:r>
          <w:rPr>
            <w:i w:val="false"/>
            <w:lang w:val="en-US"/>
          </w:rPr>
          <w:t>255 for curve 25519 or 448 for curve 448</w:t>
        </w:r>
      </w:ins>
    </w:p>
    <w:p>
      <w:pPr>
        <w:pStyle w:val="2ColumnList"/>
        <w:numPr>
          <w:ilvl w:val="0"/>
          <w:numId w:val="3"/>
        </w:numPr>
        <w:rPr/>
      </w:pPr>
      <w:ins w:id="3064" w:author="Microsoft Office User" w:date="2018-06-11T16:22:00Z">
        <w:r>
          <w:rPr>
            <w:lang w:val="en-US"/>
          </w:rPr>
          <w:tab/>
          <w:t>aeadMechanism</w:t>
          <w:tab/>
        </w:r>
      </w:ins>
      <w:ins w:id="3065" w:author="Microsoft Office User" w:date="2018-06-11T16:22:00Z">
        <w:r>
          <w:rPr>
            <w:i w:val="false"/>
            <w:lang w:val="en-US"/>
          </w:rPr>
          <w:t xml:space="preserve">a mechanism supporting AEAD encryption, e.g. </w:t>
        </w:r>
      </w:ins>
      <w:ins w:id="3066" w:author="Microsoft Office User" w:date="2018-06-11T16:22:00Z">
        <w:r>
          <w:rPr>
            <w:rFonts w:eastAsia="DejaVu Sans" w:cs="DejaVu Sans"/>
            <w:i w:val="false"/>
            <w:lang w:val="en-US" w:eastAsia="zh-CN" w:bidi="hi-IN"/>
          </w:rPr>
          <w:t>CKM_XCHACHA20</w:t>
        </w:r>
      </w:ins>
    </w:p>
    <w:p>
      <w:pPr>
        <w:pStyle w:val="2ColumnList"/>
        <w:numPr>
          <w:ilvl w:val="0"/>
          <w:numId w:val="3"/>
        </w:numPr>
        <w:rPr/>
      </w:pPr>
      <w:ins w:id="3067" w:author="Microsoft Office User" w:date="2018-06-11T16:22:00Z">
        <w:r>
          <w:rPr>
            <w:rFonts w:eastAsia="DejaVu Sans" w:cs="DejaVu Sans"/>
            <w:i w:val="false"/>
            <w:lang w:val="en-US" w:eastAsia="zh-CN" w:bidi="hi-IN"/>
          </w:rPr>
          <w:tab/>
          <w:t>kdfMechanism</w:t>
          <w:tab/>
          <w:t>a Key Derivation Mechanism, such as CKD_BLAKE2B_512_KDF</w:t>
        </w:r>
      </w:ins>
    </w:p>
    <w:p>
      <w:pPr>
        <w:pStyle w:val="Heading4"/>
        <w:numPr>
          <w:ilvl w:val="3"/>
          <w:numId w:val="2"/>
        </w:numPr>
        <w:pBdr/>
        <w:suppressAutoHyphens w:val="true"/>
        <w:ind w:left="0" w:hanging="0"/>
        <w:pPrChange w:id="0" w:author="Microsoft Office User" w:date="2018-06-11T16:24:00Z">
          <w:pPr>
            <w:tabs>
              <w:tab w:val="left" w:pos="0" w:leader="none"/>
            </w:tabs>
            <w:suppressAutoHyphens w:val="true"/>
            <w:ind w:left="0" w:hanging="0"/>
            <w:pBdr/>
          </w:pPr>
        </w:pPrChange>
        <w:rPr/>
      </w:pPr>
      <w:r>
        <w:rPr/>
        <w:t>CK_</w:t>
      </w:r>
      <w:ins w:id="3068" w:author="Microsoft Office User" w:date="2018-06-11T16:22:00Z">
        <w:r>
          <w:rPr>
            <w:rFonts w:eastAsia="DejaVu Sans"/>
            <w:lang w:eastAsia="zh-CN" w:bidi="hi-IN"/>
          </w:rPr>
          <w:t>X2</w:t>
        </w:r>
      </w:ins>
      <w:ins w:id="3069" w:author="Microsoft Office User" w:date="2018-06-11T16:22:00Z">
        <w:r>
          <w:rPr/>
          <w:t>RATCHET_RESPOND_PARAMS; CK_</w:t>
        </w:r>
      </w:ins>
      <w:ins w:id="3070" w:author="Microsoft Office User" w:date="2018-06-11T16:22:00Z">
        <w:r>
          <w:rPr>
            <w:rFonts w:eastAsia="DejaVu Sans"/>
            <w:lang w:eastAsia="zh-CN" w:bidi="hi-IN"/>
          </w:rPr>
          <w:t>X2</w:t>
        </w:r>
      </w:ins>
      <w:ins w:id="3071" w:author="Microsoft Office User" w:date="2018-06-11T16:22:00Z">
        <w:r>
          <w:rPr/>
          <w:t>RATCHET_RESPOND_PARAMS_PTR</w:t>
        </w:r>
      </w:ins>
    </w:p>
    <w:p>
      <w:pPr>
        <w:pStyle w:val="Normal"/>
        <w:numPr>
          <w:ilvl w:val="0"/>
          <w:numId w:val="3"/>
        </w:numPr>
        <w:rPr/>
      </w:pPr>
      <w:ins w:id="3072" w:author="Microsoft Office User" w:date="2018-06-11T16:22:00Z">
        <w:r>
          <w:rPr>
            <w:b/>
          </w:rPr>
          <w:t>CK_</w:t>
        </w:r>
      </w:ins>
      <w:ins w:id="3073" w:author="Microsoft Office User" w:date="2018-06-11T16:22:00Z">
        <w:r>
          <w:rPr>
            <w:rFonts w:eastAsia="DejaVu Sans" w:cs="DejaVu Sans"/>
            <w:b/>
            <w:sz w:val="24"/>
            <w:lang w:eastAsia="zh-CN" w:bidi="hi-IN"/>
          </w:rPr>
          <w:t>X2</w:t>
        </w:r>
      </w:ins>
      <w:ins w:id="3074" w:author="Microsoft Office User" w:date="2018-06-11T16:22:00Z">
        <w:r>
          <w:rPr>
            <w:b/>
          </w:rPr>
          <w:t>RATCHET_RESPOND_PARAMS</w:t>
        </w:r>
      </w:ins>
      <w:ins w:id="3075" w:author="Microsoft Office User" w:date="2018-06-11T16:22:00Z">
        <w:r>
          <w:rPr/>
          <w:t xml:space="preserve"> provides the parameters to the </w:t>
        </w:r>
      </w:ins>
      <w:ins w:id="3076" w:author="Microsoft Office User" w:date="2018-06-11T16:22:00Z">
        <w:r>
          <w:rPr>
            <w:b/>
          </w:rPr>
          <w:t>CKM_</w:t>
        </w:r>
      </w:ins>
      <w:ins w:id="3077" w:author="Microsoft Office User" w:date="2018-06-11T16:22:00Z">
        <w:r>
          <w:rPr>
            <w:rFonts w:eastAsia="DejaVu Sans" w:cs="DejaVu Sans"/>
            <w:b/>
            <w:sz w:val="24"/>
            <w:lang w:eastAsia="zh-CN" w:bidi="hi-IN"/>
          </w:rPr>
          <w:t>X2</w:t>
        </w:r>
      </w:ins>
      <w:ins w:id="3078" w:author="Microsoft Office User" w:date="2018-06-11T16:22:00Z">
        <w:r>
          <w:rPr>
            <w:b/>
          </w:rPr>
          <w:t xml:space="preserve">RATCHET_RESPOND </w:t>
        </w:r>
      </w:ins>
      <w:ins w:id="3079" w:author="Microsoft Office User" w:date="2018-06-11T16:22:00Z">
        <w:r>
          <w:rPr/>
          <w:t>mechanism.  It is defined as follows:</w:t>
        </w:r>
      </w:ins>
    </w:p>
    <w:p>
      <w:pPr>
        <w:pStyle w:val="Code"/>
        <w:numPr>
          <w:ilvl w:val="0"/>
          <w:numId w:val="3"/>
        </w:numPr>
        <w:shd w:fill="D9D9D9" w:val="clear"/>
        <w:rPr/>
      </w:pPr>
      <w:ins w:id="3080" w:author="Microsoft Office User" w:date="2018-06-11T16:22:00Z">
        <w:r>
          <w:rPr>
            <w:highlight w:val="yellow"/>
          </w:rPr>
          <w:t>typedef struct CK_</w:t>
        </w:r>
      </w:ins>
      <w:ins w:id="3081" w:author="Microsoft Office User" w:date="2018-06-11T16:22:00Z">
        <w:r>
          <w:rPr>
            <w:rFonts w:eastAsia="DejaVu Sans" w:cs="Courier New"/>
            <w:highlight w:val="yellow"/>
            <w:lang w:eastAsia="zh-CN" w:bidi="hi-IN"/>
          </w:rPr>
          <w:t>X2</w:t>
        </w:r>
      </w:ins>
      <w:ins w:id="3082" w:author="Microsoft Office User" w:date="2018-06-11T16:22:00Z">
        <w:r>
          <w:rPr>
            <w:highlight w:val="yellow"/>
          </w:rPr>
          <w:t>RATCHET_RESPOND_PARAMS {</w:t>
        </w:r>
      </w:ins>
    </w:p>
    <w:p>
      <w:pPr>
        <w:pStyle w:val="Code"/>
        <w:numPr>
          <w:ilvl w:val="0"/>
          <w:numId w:val="3"/>
        </w:numPr>
        <w:shd w:fill="D9D9D9" w:val="clear"/>
        <w:rPr/>
      </w:pPr>
      <w:ins w:id="3083" w:author="Microsoft Office User" w:date="2018-06-11T16:22:00Z">
        <w:r>
          <w:rPr>
            <w:highlight w:val="yellow"/>
          </w:rPr>
          <w:tab/>
          <w:t xml:space="preserve">CK_BYTE_PTR </w:t>
          <w:tab/>
          <w:tab/>
          <w:tab/>
          <w:t>sk;</w:t>
        </w:r>
      </w:ins>
    </w:p>
    <w:p>
      <w:pPr>
        <w:pStyle w:val="Code"/>
        <w:numPr>
          <w:ilvl w:val="0"/>
          <w:numId w:val="3"/>
        </w:numPr>
        <w:shd w:fill="D9D9D9" w:val="clear"/>
        <w:rPr/>
      </w:pPr>
      <w:ins w:id="3084" w:author="Microsoft Office User" w:date="2018-06-11T16:22:00Z">
        <w:r>
          <w:rPr>
            <w:highlight w:val="yellow"/>
          </w:rPr>
          <w:tab/>
          <w:t>CK_OBJECT_HANDLE</w:t>
          <w:tab/>
          <w:tab/>
          <w:t>own_prekey;</w:t>
        </w:r>
      </w:ins>
    </w:p>
    <w:p>
      <w:pPr>
        <w:pStyle w:val="Code"/>
        <w:numPr>
          <w:ilvl w:val="0"/>
          <w:numId w:val="3"/>
        </w:numPr>
        <w:shd w:fill="D9D9D9" w:val="clear"/>
        <w:rPr/>
      </w:pPr>
      <w:ins w:id="3085" w:author="Microsoft Office User" w:date="2018-06-11T16:22:00Z">
        <w:r>
          <w:rPr>
            <w:highlight w:val="yellow"/>
          </w:rPr>
          <w:tab/>
          <w:t>CK_OBJECT_HANDLE</w:t>
          <w:tab/>
          <w:tab/>
          <w:t>initiator_identity;</w:t>
        </w:r>
      </w:ins>
    </w:p>
    <w:p>
      <w:pPr>
        <w:pStyle w:val="Code"/>
        <w:numPr>
          <w:ilvl w:val="0"/>
          <w:numId w:val="3"/>
        </w:numPr>
        <w:shd w:fill="D9D9D9" w:val="clear"/>
        <w:rPr/>
      </w:pPr>
      <w:ins w:id="3086" w:author="Microsoft Office User" w:date="2018-06-11T16:22:00Z">
        <w:r>
          <w:rPr>
            <w:highlight w:val="yellow"/>
          </w:rPr>
          <w:tab/>
          <w:t>CK_OBJECT_HANDLE</w:t>
          <w:tab/>
          <w:tab/>
          <w:t>own_public_identity;</w:t>
        </w:r>
      </w:ins>
    </w:p>
    <w:p>
      <w:pPr>
        <w:pStyle w:val="Code"/>
        <w:numPr>
          <w:ilvl w:val="0"/>
          <w:numId w:val="3"/>
        </w:numPr>
        <w:shd w:fill="D9D9D9" w:val="clear"/>
        <w:rPr/>
      </w:pPr>
      <w:ins w:id="3087" w:author="Microsoft Office User" w:date="2018-06-11T16:22:00Z">
        <w:r>
          <w:rPr>
            <w:highlight w:val="yellow"/>
          </w:rPr>
          <w:tab/>
          <w:t xml:space="preserve">CK_BBOOL </w:t>
          <w:tab/>
          <w:tab/>
          <w:tab/>
          <w:t>bEncryptedHeader;</w:t>
        </w:r>
      </w:ins>
    </w:p>
    <w:p>
      <w:pPr>
        <w:pStyle w:val="Code"/>
        <w:numPr>
          <w:ilvl w:val="0"/>
          <w:numId w:val="3"/>
        </w:numPr>
        <w:shd w:fill="D9D9D9" w:val="clear"/>
        <w:rPr/>
      </w:pPr>
      <w:ins w:id="3088" w:author="Microsoft Office User" w:date="2018-06-11T16:22:00Z">
        <w:r>
          <w:rPr>
            <w:highlight w:val="yellow"/>
          </w:rPr>
          <w:tab/>
          <w:t xml:space="preserve">CK_ULONG </w:t>
          <w:tab/>
          <w:tab/>
          <w:tab/>
          <w:t>eCurve;</w:t>
        </w:r>
      </w:ins>
    </w:p>
    <w:p>
      <w:pPr>
        <w:pStyle w:val="Code"/>
        <w:numPr>
          <w:ilvl w:val="0"/>
          <w:numId w:val="3"/>
        </w:numPr>
        <w:shd w:fill="D9D9D9" w:val="clear"/>
        <w:rPr/>
      </w:pPr>
      <w:ins w:id="3089" w:author="Microsoft Office User" w:date="2018-06-11T16:22:00Z">
        <w:r>
          <w:rPr>
            <w:highlight w:val="yellow"/>
          </w:rPr>
          <w:tab/>
          <w:t xml:space="preserve">CK_MECHANISM_TYPE </w:t>
          <w:tab/>
          <w:tab/>
          <w:t>aeadMechanism;</w:t>
        </w:r>
      </w:ins>
    </w:p>
    <w:p>
      <w:pPr>
        <w:pStyle w:val="Code"/>
        <w:numPr>
          <w:ilvl w:val="0"/>
          <w:numId w:val="3"/>
        </w:numPr>
        <w:shd w:fill="D9D9D9" w:val="clear"/>
        <w:rPr/>
      </w:pPr>
      <w:ins w:id="3090" w:author="Microsoft Office User" w:date="2018-06-11T16:22:00Z">
        <w:r>
          <w:rPr>
            <w:highlight w:val="yellow"/>
          </w:rPr>
          <w:tab/>
          <w:t>CK_</w:t>
        </w:r>
      </w:ins>
      <w:ins w:id="3091" w:author="Microsoft Office User" w:date="2018-06-11T16:22:00Z">
        <w:r>
          <w:rPr>
            <w:rFonts w:eastAsia="DejaVu Sans" w:cs="Courier New"/>
            <w:highlight w:val="yellow"/>
            <w:lang w:eastAsia="zh-CN" w:bidi="hi-IN"/>
          </w:rPr>
          <w:t>X2</w:t>
        </w:r>
      </w:ins>
      <w:ins w:id="3092" w:author="Microsoft Office User" w:date="2018-06-11T16:22:00Z">
        <w:r>
          <w:rPr>
            <w:highlight w:val="yellow"/>
          </w:rPr>
          <w:t xml:space="preserve">RATCHET_KDF_TYPE </w:t>
          <w:tab/>
          <w:t>kdfMechanism;</w:t>
        </w:r>
      </w:ins>
    </w:p>
    <w:p>
      <w:pPr>
        <w:pStyle w:val="Code"/>
        <w:numPr>
          <w:ilvl w:val="0"/>
          <w:numId w:val="3"/>
        </w:numPr>
        <w:shd w:fill="D9D9D9" w:val="clear"/>
        <w:rPr/>
      </w:pPr>
      <w:ins w:id="3093" w:author="Microsoft Office User" w:date="2018-06-11T16:22:00Z">
        <w:r>
          <w:rPr>
            <w:highlight w:val="yellow"/>
          </w:rPr>
          <w:t>} CK_</w:t>
        </w:r>
      </w:ins>
      <w:ins w:id="3094" w:author="Microsoft Office User" w:date="2018-06-11T16:22:00Z">
        <w:r>
          <w:rPr>
            <w:rFonts w:eastAsia="DejaVu Sans" w:cs="Courier New"/>
            <w:highlight w:val="yellow"/>
            <w:lang w:eastAsia="zh-CN" w:bidi="hi-IN"/>
          </w:rPr>
          <w:t>X2</w:t>
        </w:r>
      </w:ins>
      <w:ins w:id="3095" w:author="Microsoft Office User" w:date="2018-06-11T16:22:00Z">
        <w:r>
          <w:rPr>
            <w:highlight w:val="yellow"/>
          </w:rPr>
          <w:t>RATCHET_RESPOND_PARAMS;</w:t>
        </w:r>
      </w:ins>
    </w:p>
    <w:p>
      <w:pPr>
        <w:pStyle w:val="Normal"/>
        <w:numPr>
          <w:ilvl w:val="0"/>
          <w:numId w:val="3"/>
        </w:numPr>
        <w:rPr/>
      </w:pPr>
      <w:ins w:id="3096" w:author="Microsoft Office User" w:date="2018-06-11T16:22:00Z">
        <w:r>
          <w:rPr/>
          <w:t>The fields of the structure have the following meanings:</w:t>
        </w:r>
      </w:ins>
    </w:p>
    <w:p>
      <w:pPr>
        <w:pStyle w:val="2ColumnList"/>
        <w:numPr>
          <w:ilvl w:val="0"/>
          <w:numId w:val="3"/>
        </w:numPr>
        <w:rPr/>
      </w:pPr>
      <w:ins w:id="3097" w:author="Microsoft Office User" w:date="2018-06-11T16:22:00Z">
        <w:r>
          <w:rPr>
            <w:lang w:val="en-US"/>
          </w:rPr>
          <w:tab/>
          <w:t>sk</w:t>
          <w:tab/>
        </w:r>
      </w:ins>
      <w:ins w:id="3098" w:author="Microsoft Office User" w:date="2018-06-11T16:22:00Z">
        <w:r>
          <w:rPr>
            <w:i w:val="false"/>
            <w:lang w:val="en-US"/>
          </w:rPr>
          <w:t>shared secret with the Initiator</w:t>
        </w:r>
      </w:ins>
    </w:p>
    <w:p>
      <w:pPr>
        <w:pStyle w:val="2ColumnList"/>
        <w:numPr>
          <w:ilvl w:val="0"/>
          <w:numId w:val="3"/>
        </w:numPr>
        <w:rPr/>
      </w:pPr>
      <w:ins w:id="3099" w:author="Microsoft Office User" w:date="2018-06-11T16:22:00Z">
        <w:r>
          <w:rPr>
            <w:lang w:val="en-US"/>
          </w:rPr>
          <w:tab/>
          <w:t>own_prekey</w:t>
          <w:tab/>
          <w:t>Own</w:t>
        </w:r>
      </w:ins>
      <w:ins w:id="3100" w:author="Microsoft Office User" w:date="2018-06-11T16:22:00Z">
        <w:r>
          <w:rPr>
            <w:i w:val="false"/>
            <w:lang w:val="en-US"/>
          </w:rPr>
          <w:t xml:space="preserve"> Prekey pair that the Initiator used</w:t>
        </w:r>
      </w:ins>
    </w:p>
    <w:p>
      <w:pPr>
        <w:pStyle w:val="2ColumnList"/>
        <w:numPr>
          <w:ilvl w:val="0"/>
          <w:numId w:val="3"/>
        </w:numPr>
        <w:rPr/>
      </w:pPr>
      <w:ins w:id="3101" w:author="Microsoft Office User" w:date="2018-06-11T16:22:00Z">
        <w:r>
          <w:rPr>
            <w:i w:val="false"/>
            <w:lang w:val="en-US"/>
          </w:rPr>
          <w:tab/>
        </w:r>
      </w:ins>
      <w:ins w:id="3102" w:author="Microsoft Office User" w:date="2018-06-11T16:22:00Z">
        <w:r>
          <w:rPr>
            <w:iCs/>
            <w:lang w:val="en-US"/>
          </w:rPr>
          <w:t>initiator_identity</w:t>
        </w:r>
      </w:ins>
      <w:ins w:id="3103" w:author="Microsoft Office User" w:date="2018-06-11T16:22:00Z">
        <w:r>
          <w:rPr>
            <w:i w:val="false"/>
            <w:lang w:val="en-US"/>
          </w:rPr>
          <w:tab/>
          <w:t>Initiators public identity key used</w:t>
        </w:r>
      </w:ins>
    </w:p>
    <w:p>
      <w:pPr>
        <w:pStyle w:val="2ColumnList"/>
        <w:numPr>
          <w:ilvl w:val="0"/>
          <w:numId w:val="3"/>
        </w:numPr>
        <w:rPr/>
      </w:pPr>
      <w:ins w:id="3104" w:author="Microsoft Office User" w:date="2018-06-11T16:22:00Z">
        <w:r>
          <w:rPr>
            <w:i w:val="false"/>
            <w:lang w:val="en-US"/>
          </w:rPr>
          <w:tab/>
        </w:r>
      </w:ins>
      <w:ins w:id="3105" w:author="Microsoft Office User" w:date="2018-06-11T16:22:00Z">
        <w:r>
          <w:rPr>
            <w:iCs/>
            <w:lang w:val="en-US"/>
          </w:rPr>
          <w:t>own_public_identity</w:t>
        </w:r>
      </w:ins>
      <w:ins w:id="3106" w:author="Microsoft Office User" w:date="2018-06-11T16:22:00Z">
        <w:r>
          <w:rPr>
            <w:i w:val="false"/>
            <w:lang w:val="en-US"/>
          </w:rPr>
          <w:tab/>
          <w:t>as used in the prekey bundle by the initiator in the X3DH</w:t>
        </w:r>
      </w:ins>
    </w:p>
    <w:p>
      <w:pPr>
        <w:pStyle w:val="2ColumnList"/>
        <w:numPr>
          <w:ilvl w:val="0"/>
          <w:numId w:val="3"/>
        </w:numPr>
        <w:rPr/>
      </w:pPr>
      <w:ins w:id="3107" w:author="Microsoft Office User" w:date="2018-06-11T16:22:00Z">
        <w:r>
          <w:rPr>
            <w:lang w:val="en-US"/>
          </w:rPr>
          <w:tab/>
          <w:t>bEncryptedHeader</w:t>
          <w:tab/>
        </w:r>
      </w:ins>
      <w:ins w:id="3108" w:author="Microsoft Office User" w:date="2018-06-11T16:22:00Z">
        <w:r>
          <w:rPr>
            <w:i w:val="false"/>
            <w:lang w:val="en-US"/>
          </w:rPr>
          <w:t>whether the headers are encrypted</w:t>
        </w:r>
      </w:ins>
    </w:p>
    <w:p>
      <w:pPr>
        <w:pStyle w:val="2ColumnList"/>
        <w:numPr>
          <w:ilvl w:val="0"/>
          <w:numId w:val="3"/>
        </w:numPr>
        <w:rPr/>
      </w:pPr>
      <w:ins w:id="3109" w:author="Microsoft Office User" w:date="2018-06-11T16:22:00Z">
        <w:r>
          <w:rPr>
            <w:lang w:val="en-US"/>
          </w:rPr>
          <w:tab/>
          <w:t>eCurve</w:t>
          <w:tab/>
        </w:r>
      </w:ins>
      <w:ins w:id="3110" w:author="Microsoft Office User" w:date="2018-06-11T16:22:00Z">
        <w:r>
          <w:rPr>
            <w:i w:val="false"/>
            <w:lang w:val="en-US"/>
          </w:rPr>
          <w:t>255 for curve 25519 or 448 for curve 448</w:t>
        </w:r>
      </w:ins>
    </w:p>
    <w:p>
      <w:pPr>
        <w:pStyle w:val="2ColumnList"/>
        <w:numPr>
          <w:ilvl w:val="0"/>
          <w:numId w:val="3"/>
        </w:numPr>
        <w:rPr/>
      </w:pPr>
      <w:ins w:id="3111" w:author="Microsoft Office User" w:date="2018-06-11T16:22:00Z">
        <w:r>
          <w:rPr>
            <w:lang w:val="en-US"/>
          </w:rPr>
          <w:tab/>
          <w:t>aeadMechanism</w:t>
          <w:tab/>
        </w:r>
      </w:ins>
      <w:ins w:id="3112" w:author="Microsoft Office User" w:date="2018-06-11T16:22:00Z">
        <w:r>
          <w:rPr>
            <w:i w:val="false"/>
            <w:lang w:val="en-US"/>
          </w:rPr>
          <w:t xml:space="preserve">a mechanism supporting AEAD encryption, e.g. </w:t>
        </w:r>
      </w:ins>
      <w:ins w:id="3113" w:author="Microsoft Office User" w:date="2018-06-11T16:22:00Z">
        <w:r>
          <w:rPr>
            <w:rFonts w:eastAsia="DejaVu Sans" w:cs="DejaVu Sans"/>
            <w:i w:val="false"/>
            <w:lang w:val="en-US" w:eastAsia="zh-CN" w:bidi="hi-IN"/>
          </w:rPr>
          <w:t>CKM_XCHACHA20</w:t>
        </w:r>
      </w:ins>
    </w:p>
    <w:p>
      <w:pPr>
        <w:pStyle w:val="2ColumnList"/>
        <w:numPr>
          <w:ilvl w:val="0"/>
          <w:numId w:val="3"/>
        </w:numPr>
        <w:rPr/>
      </w:pPr>
      <w:ins w:id="3114" w:author="Microsoft Office User" w:date="2018-06-11T16:22:00Z">
        <w:r>
          <w:rPr>
            <w:rFonts w:eastAsia="DejaVu Sans" w:cs="DejaVu Sans"/>
            <w:i w:val="false"/>
            <w:lang w:val="en-US" w:eastAsia="zh-CN" w:bidi="hi-IN"/>
          </w:rPr>
          <w:tab/>
          <w:t>kdfMechanism</w:t>
          <w:tab/>
          <w:t>a Key Derivation Mechanism, such as CKD_BLAKE2B_512_KDF</w:t>
        </w:r>
      </w:ins>
    </w:p>
    <w:p>
      <w:pPr>
        <w:pStyle w:val="Heading3"/>
        <w:numPr>
          <w:ilvl w:val="2"/>
          <w:numId w:val="2"/>
        </w:numPr>
        <w:pBdr/>
        <w:suppressAutoHyphens w:val="true"/>
        <w:ind w:left="0" w:hanging="0"/>
        <w:pPrChange w:id="0" w:author="Microsoft Office User" w:date="2018-06-11T16:24:00Z">
          <w:pPr>
            <w:tabs>
              <w:tab w:val="left" w:pos="0" w:leader="none"/>
            </w:tabs>
            <w:suppressAutoHyphens w:val="true"/>
            <w:ind w:left="0" w:hanging="0"/>
            <w:pBdr/>
          </w:pPr>
        </w:pPrChange>
        <w:rPr/>
      </w:pPr>
      <w:bookmarkStart w:id="958" w:name="_Toc516500715"/>
      <w:bookmarkEnd w:id="958"/>
      <w:r>
        <w:rPr/>
        <w:t>Double Ratchet Encryption mechanism</w:t>
      </w:r>
    </w:p>
    <w:p>
      <w:pPr>
        <w:pStyle w:val="Normal"/>
        <w:numPr>
          <w:ilvl w:val="0"/>
          <w:numId w:val="3"/>
        </w:numPr>
        <w:rPr/>
      </w:pPr>
      <w:ins w:id="3115" w:author="Microsoft Office User" w:date="2018-06-11T16:22:00Z">
        <w:r>
          <w:rPr/>
          <w:t xml:space="preserve">The Double Ratchet encryption mechanism, denoted </w:t>
        </w:r>
      </w:ins>
      <w:ins w:id="3116" w:author="Microsoft Office User" w:date="2018-06-11T16:22:00Z">
        <w:r>
          <w:rPr>
            <w:b/>
          </w:rPr>
          <w:t>CKM_</w:t>
        </w:r>
      </w:ins>
      <w:ins w:id="3117" w:author="Microsoft Office User" w:date="2018-06-11T16:22:00Z">
        <w:r>
          <w:rPr>
            <w:rFonts w:eastAsia="DejaVu Sans" w:cs="DejaVu Sans"/>
            <w:b/>
            <w:sz w:val="24"/>
            <w:lang w:eastAsia="zh-CN" w:bidi="hi-IN"/>
          </w:rPr>
          <w:t>X2</w:t>
        </w:r>
      </w:ins>
      <w:ins w:id="3118" w:author="Microsoft Office User" w:date="2018-06-11T16:22:00Z">
        <w:r>
          <w:rPr>
            <w:b/>
          </w:rPr>
          <w:t>RATCHET_ENCRYPT</w:t>
        </w:r>
      </w:ins>
      <w:ins w:id="3119" w:author="Microsoft Office User" w:date="2018-06-11T16:22:00Z">
        <w:r>
          <w:rPr/>
          <w:t xml:space="preserve"> and </w:t>
        </w:r>
      </w:ins>
      <w:ins w:id="3120" w:author="Microsoft Office User" w:date="2018-06-11T16:22:00Z">
        <w:r>
          <w:rPr>
            <w:b/>
            <w:bCs/>
          </w:rPr>
          <w:t>CKM_</w:t>
        </w:r>
      </w:ins>
      <w:ins w:id="3121" w:author="Microsoft Office User" w:date="2018-06-11T16:22:00Z">
        <w:r>
          <w:rPr>
            <w:rFonts w:eastAsia="DejaVu Sans" w:cs="DejaVu Sans"/>
            <w:b/>
            <w:bCs/>
            <w:sz w:val="24"/>
            <w:lang w:eastAsia="zh-CN" w:bidi="hi-IN"/>
          </w:rPr>
          <w:t>X2</w:t>
        </w:r>
      </w:ins>
      <w:ins w:id="3122" w:author="Microsoft Office User" w:date="2018-06-11T16:22:00Z">
        <w:r>
          <w:rPr>
            <w:b/>
            <w:bCs/>
          </w:rPr>
          <w:t>RATCHET_DECRYPT</w:t>
        </w:r>
      </w:ins>
      <w:ins w:id="3123" w:author="Microsoft Office User" w:date="2018-06-11T16:22:00Z">
        <w:r>
          <w:rPr/>
          <w:t xml:space="preserve">, are a mechanisms for single part encryption and decryption based on the Double Ratchet and its </w:t>
        </w:r>
      </w:ins>
      <w:ins w:id="3124" w:author="Microsoft Office User" w:date="2018-06-11T16:22:00Z">
        <w:r>
          <w:rPr>
            <w:lang w:eastAsia="zh-CN" w:bidi="hi-IN"/>
          </w:rPr>
          <w:t>underlying</w:t>
        </w:r>
      </w:ins>
      <w:ins w:id="3125" w:author="Microsoft Office User" w:date="2018-06-11T16:22:00Z">
        <w:r>
          <w:rPr/>
          <w:t xml:space="preserve"> AEAD cipher.</w:t>
        </w:r>
      </w:ins>
    </w:p>
    <w:p>
      <w:pPr>
        <w:pStyle w:val="Heading3"/>
        <w:numPr>
          <w:ilvl w:val="2"/>
          <w:numId w:val="2"/>
        </w:numPr>
        <w:pBdr/>
        <w:suppressAutoHyphens w:val="true"/>
        <w:ind w:left="0" w:hanging="0"/>
        <w:pPrChange w:id="0" w:author="Microsoft Office User" w:date="2018-06-11T16:24:00Z">
          <w:pPr>
            <w:tabs>
              <w:tab w:val="left" w:pos="0" w:leader="none"/>
            </w:tabs>
            <w:suppressAutoHyphens w:val="true"/>
            <w:ind w:left="0" w:hanging="0"/>
            <w:pBdr/>
          </w:pPr>
        </w:pPrChange>
        <w:rPr/>
      </w:pPr>
      <w:bookmarkStart w:id="959" w:name="_Toc516500716"/>
      <w:bookmarkEnd w:id="959"/>
      <w:r>
        <w:rPr/>
        <w:t>Double Ratchet parameters</w:t>
      </w:r>
    </w:p>
    <w:p>
      <w:pPr>
        <w:pStyle w:val="Normal"/>
        <w:numPr>
          <w:ilvl w:val="0"/>
          <w:numId w:val="3"/>
        </w:numPr>
        <w:rPr/>
      </w:pPr>
      <w:ins w:id="3126" w:author="Microsoft Office User" w:date="2018-06-11T16:22:00Z">
        <w:r>
          <w:rPr/>
        </w:r>
      </w:ins>
    </w:p>
    <w:p>
      <w:pPr>
        <w:pStyle w:val="Normal"/>
        <w:keepNext/>
        <w:numPr>
          <w:ilvl w:val="0"/>
          <w:numId w:val="52"/>
        </w:numPr>
        <w:tabs>
          <w:tab w:val="left" w:pos="360" w:leader="none"/>
        </w:tabs>
        <w:suppressAutoHyphens w:val="true"/>
        <w:spacing w:before="0" w:after="240"/>
        <w:ind w:left="360" w:hanging="360"/>
        <w:jc w:val="both"/>
        <w:rPr/>
      </w:pPr>
      <w:ins w:id="3127" w:author="Microsoft Office User" w:date="2018-06-11T16:22:00Z">
        <w:r>
          <w:rPr>
            <w:rFonts w:eastAsia="DejaVu Sans" w:cs="Arial"/>
            <w:b/>
            <w:bCs/>
            <w:iCs/>
            <w:color w:val="3B006F"/>
            <w:sz w:val="26"/>
            <w:szCs w:val="26"/>
            <w:lang w:eastAsia="zh-CN" w:bidi="hi-IN"/>
          </w:rPr>
          <w:t>CK_X2RATCHET_KDF_TYPE, CK_X2RATCHET_KDF_TYPE_PTR</w:t>
        </w:r>
      </w:ins>
    </w:p>
    <w:p>
      <w:pPr>
        <w:pStyle w:val="Normal"/>
        <w:numPr>
          <w:ilvl w:val="0"/>
          <w:numId w:val="3"/>
        </w:numPr>
        <w:rPr/>
      </w:pPr>
      <w:ins w:id="3128" w:author="Microsoft Office User" w:date="2018-06-11T16:22:00Z">
        <w:r>
          <w:rPr>
            <w:b/>
          </w:rPr>
          <w:t>CK_X</w:t>
        </w:r>
      </w:ins>
      <w:ins w:id="3129" w:author="Microsoft Office User" w:date="2018-06-11T16:22:00Z">
        <w:r>
          <w:rPr>
            <w:rFonts w:eastAsia="DejaVu Sans" w:cs="DejaVu Sans"/>
            <w:b/>
            <w:bCs/>
            <w:iCs/>
            <w:sz w:val="24"/>
            <w:lang w:val="de-DE" w:eastAsia="zh-CN" w:bidi="hi-IN"/>
          </w:rPr>
          <w:t>2RATCHET</w:t>
        </w:r>
      </w:ins>
      <w:ins w:id="3130" w:author="Microsoft Office User" w:date="2018-06-11T16:22:00Z">
        <w:r>
          <w:rPr>
            <w:b/>
          </w:rPr>
          <w:t>_KDF_TYPE</w:t>
        </w:r>
      </w:ins>
      <w:ins w:id="3131" w:author="Microsoft Office User" w:date="2018-06-11T16:22:00Z">
        <w:r>
          <w:rPr/>
          <w:t xml:space="preserve"> is used to indicate the Key Derivation Function (KDF) applied to derive keying data from a shared secret.  The key derivation function will be used by the X key derivation scheme.  It is defined as follows:</w:t>
        </w:r>
      </w:ins>
    </w:p>
    <w:p>
      <w:pPr>
        <w:pStyle w:val="CCode"/>
        <w:numPr>
          <w:ilvl w:val="0"/>
          <w:numId w:val="3"/>
        </w:numPr>
        <w:rPr/>
      </w:pPr>
      <w:ins w:id="3132" w:author="Microsoft Office User" w:date="2018-06-11T16:22:00Z">
        <w:r>
          <w:rPr/>
          <w:t>typedef CK_ULONG CK_</w:t>
        </w:r>
      </w:ins>
      <w:ins w:id="3133" w:author="Microsoft Office User" w:date="2018-06-11T16:22:00Z">
        <w:r>
          <w:rPr>
            <w:rFonts w:eastAsia="DejaVu Sans"/>
            <w:lang w:val="de-DE" w:eastAsia="zh-CN" w:bidi="hi-IN"/>
          </w:rPr>
          <w:t>X2</w:t>
        </w:r>
      </w:ins>
      <w:ins w:id="3134" w:author="Microsoft Office User" w:date="2018-06-11T16:22:00Z">
        <w:r>
          <w:rPr/>
          <w:t>RATCHET_KDF_TYPE;</w:t>
        </w:r>
      </w:ins>
    </w:p>
    <w:p>
      <w:pPr>
        <w:pStyle w:val="CCode"/>
        <w:numPr>
          <w:ilvl w:val="0"/>
          <w:numId w:val="3"/>
        </w:numPr>
        <w:rPr>
          <w:rFonts w:ascii="Arial" w:hAnsi="Arial" w:cs="Arial"/>
        </w:rPr>
      </w:pPr>
      <w:ins w:id="3135" w:author="Microsoft Office User" w:date="2018-06-11T16:22:00Z">
        <w:r>
          <w:rPr>
            <w:rFonts w:cs="Arial" w:ascii="Arial" w:hAnsi="Arial"/>
          </w:rPr>
        </w:r>
      </w:ins>
    </w:p>
    <w:p>
      <w:pPr>
        <w:pStyle w:val="Normal"/>
        <w:numPr>
          <w:ilvl w:val="0"/>
          <w:numId w:val="3"/>
        </w:numPr>
        <w:rPr/>
      </w:pPr>
      <w:ins w:id="3136" w:author="Microsoft Office User" w:date="2018-06-11T16:22:00Z">
        <w:r>
          <w:rPr/>
          <w:t>The following table lists the defined functions.</w:t>
        </w:r>
      </w:ins>
    </w:p>
    <w:p>
      <w:pPr>
        <w:pStyle w:val="Caption1"/>
        <w:numPr>
          <w:ilvl w:val="0"/>
          <w:numId w:val="3"/>
        </w:numPr>
        <w:rPr/>
      </w:pPr>
      <w:ins w:id="3137" w:author="Microsoft Office User" w:date="2018-06-11T16:22:00Z">
        <w:r>
          <w:rPr/>
          <w:t xml:space="preserve">Table </w:t>
        </w:r>
      </w:ins>
      <w:r>
        <w:rPr>
          <w:szCs w:val="18"/>
        </w:rPr>
        <w:fldChar w:fldCharType="begin"/>
      </w:r>
      <w:r>
        <w:instrText> SEQ "Table" \* ARABIC </w:instrText>
      </w:r>
      <w:r>
        <w:fldChar w:fldCharType="separate"/>
      </w:r>
      <w:r>
        <w:t>1</w:t>
      </w:r>
      <w:r>
        <w:fldChar w:fldCharType="end"/>
      </w:r>
      <w:ins w:id="3138" w:author="Microsoft Office User" w:date="2018-06-11T16:22:00Z">
        <w:r>
          <w:rPr/>
          <w:t>, X2RATCHET: Key Derivation Functions</w:t>
        </w:r>
      </w:ins>
    </w:p>
    <w:tbl>
      <w:tblPr>
        <w:tblW w:w="3270" w:type="dxa"/>
        <w:jc w:val="left"/>
        <w:tblInd w:w="125"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107" w:type="dxa"/>
          <w:bottom w:w="0" w:type="dxa"/>
          <w:right w:w="108" w:type="dxa"/>
        </w:tblCellMar>
        <w:tblLook w:val="0000" w:noVBand="0" w:noHBand="0" w:lastColumn="0" w:firstColumn="0" w:lastRow="0" w:firstRow="0"/>
      </w:tblPr>
      <w:tblGrid>
        <w:gridCol w:w="3270"/>
      </w:tblGrid>
      <w:tr>
        <w:trPr>
          <w:ins w:id="3139" w:author="Microsoft Office User" w:date="2018-06-11T16:22:00Z"/>
        </w:trPr>
        <w:tc>
          <w:tcPr>
            <w:tcW w:w="3270"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07" w:type="dxa"/>
            </w:tcMar>
          </w:tcPr>
          <w:p>
            <w:pPr>
              <w:pStyle w:val="Table"/>
              <w:numPr>
                <w:ilvl w:val="0"/>
                <w:numId w:val="3"/>
              </w:numPr>
              <w:spacing w:before="0" w:after="40"/>
              <w:rPr/>
            </w:pPr>
            <w:ins w:id="3140" w:author="Microsoft Office User" w:date="2018-06-11T16:22:00Z">
              <w:r>
                <w:rPr>
                  <w:rFonts w:cs="Arial" w:ascii="Arial" w:hAnsi="Arial"/>
                  <w:b/>
                  <w:sz w:val="20"/>
                </w:rPr>
                <w:t>Source Identifier</w:t>
              </w:r>
            </w:ins>
          </w:p>
        </w:tc>
      </w:tr>
      <w:tr>
        <w:trPr>
          <w:ins w:id="3141" w:author="Microsoft Office User" w:date="2018-06-11T16:22:00Z"/>
        </w:trPr>
        <w:tc>
          <w:tcPr>
            <w:tcW w:w="327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07" w:type="dxa"/>
            </w:tcMar>
          </w:tcPr>
          <w:p>
            <w:pPr>
              <w:pStyle w:val="Table"/>
              <w:numPr>
                <w:ilvl w:val="0"/>
                <w:numId w:val="3"/>
              </w:numPr>
              <w:spacing w:before="0" w:after="40"/>
              <w:rPr/>
            </w:pPr>
            <w:ins w:id="3142" w:author="Microsoft Office User" w:date="2018-06-11T16:22:00Z">
              <w:r>
                <w:rPr>
                  <w:rFonts w:cs="Arial" w:ascii="Arial" w:hAnsi="Arial"/>
                  <w:sz w:val="20"/>
                </w:rPr>
                <w:t>CKD_NULL</w:t>
              </w:r>
            </w:ins>
          </w:p>
        </w:tc>
      </w:tr>
      <w:tr>
        <w:trPr>
          <w:ins w:id="3143" w:author="Microsoft Office User" w:date="2018-06-11T16:22:00Z"/>
        </w:trPr>
        <w:tc>
          <w:tcPr>
            <w:tcW w:w="327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07" w:type="dxa"/>
            </w:tcMar>
          </w:tcPr>
          <w:p>
            <w:pPr>
              <w:pStyle w:val="Table"/>
              <w:numPr>
                <w:ilvl w:val="0"/>
                <w:numId w:val="3"/>
              </w:numPr>
              <w:spacing w:before="0" w:after="40"/>
              <w:rPr/>
            </w:pPr>
            <w:ins w:id="3144" w:author="Microsoft Office User" w:date="2018-06-11T16:22:00Z">
              <w:r>
                <w:rPr>
                  <w:rFonts w:eastAsia="DejaVu Sans" w:cs="Arial" w:ascii="Arial" w:hAnsi="Arial"/>
                  <w:sz w:val="20"/>
                  <w:lang w:val="de-DE" w:eastAsia="zh-CN" w:bidi="hi-IN"/>
                </w:rPr>
                <w:t>CKD_BLAKE2B_256_KDF</w:t>
              </w:r>
            </w:ins>
          </w:p>
        </w:tc>
      </w:tr>
      <w:tr>
        <w:trPr>
          <w:ins w:id="3145" w:author="Microsoft Office User" w:date="2018-06-11T16:22:00Z"/>
        </w:trPr>
        <w:tc>
          <w:tcPr>
            <w:tcW w:w="3270" w:type="dxa"/>
            <w:tcBorders>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07" w:type="dxa"/>
            </w:tcMar>
          </w:tcPr>
          <w:p>
            <w:pPr>
              <w:pStyle w:val="Table"/>
              <w:numPr>
                <w:ilvl w:val="0"/>
                <w:numId w:val="3"/>
              </w:numPr>
              <w:spacing w:before="0" w:after="40"/>
              <w:rPr/>
            </w:pPr>
            <w:ins w:id="3146" w:author="Microsoft Office User" w:date="2018-06-11T16:22:00Z">
              <w:r>
                <w:rPr>
                  <w:rFonts w:eastAsia="DejaVu Sans" w:cs="Arial" w:ascii="Arial" w:hAnsi="Arial"/>
                  <w:sz w:val="20"/>
                  <w:lang w:val="de-DE" w:eastAsia="zh-CN" w:bidi="hi-IN"/>
                </w:rPr>
                <w:t>CKD_BLAKE2B_512_KDF</w:t>
              </w:r>
            </w:ins>
          </w:p>
        </w:tc>
      </w:tr>
      <w:tr>
        <w:trPr>
          <w:ins w:id="3147" w:author="Microsoft Office User" w:date="2018-06-11T16:22:00Z"/>
        </w:trPr>
        <w:tc>
          <w:tcPr>
            <w:tcW w:w="327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07" w:type="dxa"/>
            </w:tcMar>
          </w:tcPr>
          <w:p>
            <w:pPr>
              <w:pStyle w:val="Table"/>
              <w:numPr>
                <w:ilvl w:val="0"/>
                <w:numId w:val="3"/>
              </w:numPr>
              <w:spacing w:before="0" w:after="40"/>
              <w:rPr/>
            </w:pPr>
            <w:ins w:id="3148" w:author="Microsoft Office User" w:date="2018-06-11T16:22:00Z">
              <w:r>
                <w:rPr>
                  <w:rFonts w:eastAsia="DejaVu Sans" w:cs="Arial" w:ascii="Arial" w:hAnsi="Arial"/>
                  <w:sz w:val="20"/>
                  <w:lang w:val="de-DE" w:eastAsia="zh-CN" w:bidi="hi-IN"/>
                </w:rPr>
                <w:t>CKD_SHA3_256_KDF</w:t>
              </w:r>
            </w:ins>
          </w:p>
        </w:tc>
      </w:tr>
      <w:tr>
        <w:trPr>
          <w:ins w:id="3149" w:author="Microsoft Office User" w:date="2018-06-11T16:22:00Z"/>
        </w:trPr>
        <w:tc>
          <w:tcPr>
            <w:tcW w:w="327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07" w:type="dxa"/>
            </w:tcMar>
          </w:tcPr>
          <w:p>
            <w:pPr>
              <w:pStyle w:val="Normal"/>
              <w:numPr>
                <w:ilvl w:val="0"/>
                <w:numId w:val="3"/>
              </w:numPr>
              <w:spacing w:before="80" w:after="80"/>
              <w:rPr/>
            </w:pPr>
            <w:ins w:id="3150" w:author="Microsoft Office User" w:date="2018-06-11T16:22:00Z">
              <w:r>
                <w:rPr>
                  <w:rFonts w:eastAsia="DejaVu Sans" w:cs="Arial"/>
                  <w:szCs w:val="20"/>
                  <w:lang w:val="de-DE" w:eastAsia="zh-CN" w:bidi="hi-IN"/>
                </w:rPr>
                <w:t>CKD_SHA256_KDF</w:t>
              </w:r>
            </w:ins>
          </w:p>
        </w:tc>
      </w:tr>
      <w:tr>
        <w:trPr>
          <w:ins w:id="3151" w:author="Microsoft Office User" w:date="2018-06-11T16:22:00Z"/>
        </w:trPr>
        <w:tc>
          <w:tcPr>
            <w:tcW w:w="327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107" w:type="dxa"/>
            </w:tcMar>
          </w:tcPr>
          <w:p>
            <w:pPr>
              <w:pStyle w:val="Normal"/>
              <w:numPr>
                <w:ilvl w:val="0"/>
                <w:numId w:val="3"/>
              </w:numPr>
              <w:spacing w:before="80" w:after="80"/>
              <w:rPr/>
            </w:pPr>
            <w:ins w:id="3152" w:author="Microsoft Office User" w:date="2018-06-11T16:22:00Z">
              <w:r>
                <w:rPr>
                  <w:rFonts w:eastAsia="DejaVu Sans" w:cs="Arial"/>
                  <w:szCs w:val="20"/>
                  <w:lang w:val="de-DE" w:eastAsia="zh-CN" w:bidi="hi-IN"/>
                </w:rPr>
                <w:t>CKD_SHA3_512_KDF</w:t>
              </w:r>
            </w:ins>
          </w:p>
        </w:tc>
      </w:tr>
      <w:tr>
        <w:trPr>
          <w:ins w:id="3153" w:author="Microsoft Office User" w:date="2018-06-11T16:22:00Z"/>
        </w:trPr>
        <w:tc>
          <w:tcPr>
            <w:tcW w:w="3270" w:type="dxa"/>
            <w:tcBorders>
              <w:top w:val="single" w:sz="6"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clear"/>
            <w:tcMar>
              <w:left w:w="107" w:type="dxa"/>
            </w:tcMar>
          </w:tcPr>
          <w:p>
            <w:pPr>
              <w:pStyle w:val="Normal"/>
              <w:numPr>
                <w:ilvl w:val="0"/>
                <w:numId w:val="3"/>
              </w:numPr>
              <w:spacing w:before="80" w:after="80"/>
              <w:rPr/>
            </w:pPr>
            <w:ins w:id="3154" w:author="Microsoft Office User" w:date="2018-06-11T16:22:00Z">
              <w:r>
                <w:rPr>
                  <w:rFonts w:eastAsia="DejaVu Sans" w:cs="Arial"/>
                  <w:szCs w:val="20"/>
                  <w:lang w:val="de-DE" w:eastAsia="zh-CN" w:bidi="hi-IN"/>
                </w:rPr>
                <w:t>CKD_SHA512_KDF</w:t>
              </w:r>
            </w:ins>
          </w:p>
        </w:tc>
      </w:tr>
    </w:tbl>
    <w:p>
      <w:pPr>
        <w:pStyle w:val="Normal"/>
        <w:numPr>
          <w:ilvl w:val="0"/>
          <w:numId w:val="3"/>
        </w:numPr>
        <w:rPr/>
      </w:pPr>
      <w:r>
        <w:rPr/>
      </w:r>
    </w:p>
    <w:p>
      <w:pPr>
        <w:pStyle w:val="Heading2"/>
        <w:numPr>
          <w:ilvl w:val="1"/>
          <w:numId w:val="2"/>
        </w:numPr>
        <w:rPr/>
      </w:pPr>
      <w:bookmarkStart w:id="960" w:name="_Toc323624147"/>
      <w:bookmarkStart w:id="961" w:name="_Toc385058007"/>
      <w:bookmarkStart w:id="962" w:name="_Toc405794821"/>
      <w:bookmarkStart w:id="963" w:name="_Toc516500717"/>
      <w:bookmarkStart w:id="964" w:name="_Toc416960041"/>
      <w:bookmarkStart w:id="965" w:name="_Toc395187795"/>
      <w:bookmarkStart w:id="966" w:name="_Toc391471157"/>
      <w:bookmarkStart w:id="967" w:name="_Toc370634440"/>
      <w:bookmarkStart w:id="968" w:name="_Ref42317544"/>
      <w:bookmarkStart w:id="969" w:name="_Ref42317715"/>
      <w:bookmarkStart w:id="970" w:name="_Ref42317763"/>
      <w:bookmarkStart w:id="971" w:name="_Ref42317804"/>
      <w:bookmarkStart w:id="972" w:name="_Toc72656270"/>
      <w:bookmarkStart w:id="973" w:name="_Toc228807217"/>
      <w:bookmarkStart w:id="974" w:name="_Toc228894688"/>
      <w:bookmarkEnd w:id="963"/>
      <w:bookmarkEnd w:id="964"/>
      <w:bookmarkEnd w:id="965"/>
      <w:bookmarkEnd w:id="966"/>
      <w:bookmarkEnd w:id="967"/>
      <w:bookmarkEnd w:id="968"/>
      <w:bookmarkEnd w:id="969"/>
      <w:bookmarkEnd w:id="970"/>
      <w:bookmarkEnd w:id="971"/>
      <w:bookmarkEnd w:id="972"/>
      <w:bookmarkEnd w:id="973"/>
      <w:bookmarkEnd w:id="974"/>
      <w:r>
        <w:rPr/>
        <w:t>Wrapping/unwrapping private keys</w:t>
      </w:r>
    </w:p>
    <w:p>
      <w:pPr>
        <w:pStyle w:val="Normal"/>
        <w:numPr>
          <w:ilvl w:val="0"/>
          <w:numId w:val="3"/>
        </w:numPr>
        <w:rPr/>
      </w:pPr>
      <w:r>
        <w:rPr/>
        <w:t>Cryptoki Versions 2.01 and up allow the use of secret keys for wrapping and unwrapping RSA private keys, Diffie-Hellman private keys, X9.42 Diffie-Hellman private keys, EC (also related to ECDSA) private keys and DSA private keys.  For wrapping, a private key is BER-encoded according to PKCS #8’s PrivateKeyInfo ASN.1 type.  PKCS #8 requires an algorithm identifier for the type of the private key.  The object identifiers for the required algorithm identifiers are as follows:</w:t>
      </w:r>
    </w:p>
    <w:p>
      <w:pPr>
        <w:pStyle w:val="CCode"/>
        <w:numPr>
          <w:ilvl w:val="0"/>
          <w:numId w:val="3"/>
        </w:numPr>
        <w:rPr/>
      </w:pPr>
      <w:r>
        <w:rPr/>
        <w:t>rsaEncryption OBJECT IDENTIFIER ::= { pkcs-1 1 }</w:t>
      </w:r>
    </w:p>
    <w:p>
      <w:pPr>
        <w:pStyle w:val="CCode"/>
        <w:numPr>
          <w:ilvl w:val="0"/>
          <w:numId w:val="3"/>
        </w:numPr>
        <w:rPr/>
      </w:pPr>
      <w:r>
        <w:rPr/>
      </w:r>
    </w:p>
    <w:p>
      <w:pPr>
        <w:pStyle w:val="CCode"/>
        <w:numPr>
          <w:ilvl w:val="0"/>
          <w:numId w:val="3"/>
        </w:numPr>
        <w:rPr/>
      </w:pPr>
      <w:r>
        <w:rPr/>
        <w:t>dhKeyAgreement OBJECT IDENTIFIER ::= { pkcs-3 1 }</w:t>
      </w:r>
    </w:p>
    <w:p>
      <w:pPr>
        <w:pStyle w:val="CCode"/>
        <w:numPr>
          <w:ilvl w:val="0"/>
          <w:numId w:val="3"/>
        </w:numPr>
        <w:rPr/>
      </w:pPr>
      <w:r>
        <w:rPr/>
      </w:r>
    </w:p>
    <w:p>
      <w:pPr>
        <w:pStyle w:val="CCode"/>
        <w:numPr>
          <w:ilvl w:val="0"/>
          <w:numId w:val="3"/>
        </w:numPr>
        <w:rPr/>
      </w:pPr>
      <w:r>
        <w:rPr/>
        <w:t>dhpublicnumber OBJECT IDENTIFIER ::= { iso(1) member-body(2) us(840) ansi-x942(10046) number-type(2) 1 }</w:t>
      </w:r>
    </w:p>
    <w:p>
      <w:pPr>
        <w:pStyle w:val="CCode"/>
        <w:numPr>
          <w:ilvl w:val="0"/>
          <w:numId w:val="3"/>
        </w:numPr>
        <w:rPr/>
      </w:pPr>
      <w:r>
        <w:rPr/>
      </w:r>
    </w:p>
    <w:p>
      <w:pPr>
        <w:pStyle w:val="CCode"/>
        <w:numPr>
          <w:ilvl w:val="0"/>
          <w:numId w:val="3"/>
        </w:numPr>
        <w:rPr/>
      </w:pPr>
      <w:r>
        <w:rPr/>
        <w:t>id-ecPublicKey OBJECT IDENTIFIER ::= { iso(1) member-body(2) us(840) ansi-x9-62(10045) publicKeyType(2) 1 }</w:t>
      </w:r>
    </w:p>
    <w:p>
      <w:pPr>
        <w:pStyle w:val="CCode"/>
        <w:numPr>
          <w:ilvl w:val="0"/>
          <w:numId w:val="3"/>
        </w:numPr>
        <w:rPr/>
      </w:pPr>
      <w:r>
        <w:rPr/>
      </w:r>
    </w:p>
    <w:p>
      <w:pPr>
        <w:pStyle w:val="CCode"/>
        <w:numPr>
          <w:ilvl w:val="0"/>
          <w:numId w:val="3"/>
        </w:numPr>
        <w:rPr/>
      </w:pPr>
      <w:r>
        <w:rPr/>
        <w:t>id-dsa OBJECT IDENTIFIER ::= {</w:t>
      </w:r>
    </w:p>
    <w:p>
      <w:pPr>
        <w:pStyle w:val="CCode"/>
        <w:numPr>
          <w:ilvl w:val="0"/>
          <w:numId w:val="3"/>
        </w:numPr>
        <w:rPr/>
      </w:pPr>
      <w:r>
        <w:rPr/>
        <w:t xml:space="preserve">  </w:t>
      </w:r>
      <w:r>
        <w:rPr/>
        <w:t>iso(1) member-body(2) us(840) x9-57(10040) x9cm(4) 1 }</w:t>
      </w:r>
    </w:p>
    <w:p>
      <w:pPr>
        <w:pStyle w:val="CCode"/>
        <w:numPr>
          <w:ilvl w:val="0"/>
          <w:numId w:val="3"/>
        </w:numPr>
        <w:rPr/>
      </w:pPr>
      <w:r>
        <w:rPr/>
      </w:r>
    </w:p>
    <w:p>
      <w:pPr>
        <w:pStyle w:val="CCode"/>
        <w:numPr>
          <w:ilvl w:val="0"/>
          <w:numId w:val="3"/>
        </w:numPr>
        <w:rPr/>
      </w:pPr>
      <w:r>
        <w:rPr/>
        <w:t>where</w:t>
      </w:r>
    </w:p>
    <w:p>
      <w:pPr>
        <w:pStyle w:val="CCode"/>
        <w:numPr>
          <w:ilvl w:val="0"/>
          <w:numId w:val="3"/>
        </w:numPr>
        <w:rPr/>
      </w:pPr>
      <w:r>
        <w:rPr/>
        <w:t>pkcs-1 OBJECT IDENTIFIER ::= {</w:t>
      </w:r>
    </w:p>
    <w:p>
      <w:pPr>
        <w:pStyle w:val="CCode"/>
        <w:numPr>
          <w:ilvl w:val="0"/>
          <w:numId w:val="3"/>
        </w:numPr>
        <w:rPr/>
      </w:pPr>
      <w:r>
        <w:rPr/>
        <w:t xml:space="preserve">  </w:t>
      </w:r>
      <w:r>
        <w:rPr/>
        <w:t>iso(1) member-body(2) US(840) rsadsi(113549) pkcs(1) 1 }</w:t>
      </w:r>
    </w:p>
    <w:p>
      <w:pPr>
        <w:pStyle w:val="CCode"/>
        <w:numPr>
          <w:ilvl w:val="0"/>
          <w:numId w:val="3"/>
        </w:numPr>
        <w:rPr/>
      </w:pPr>
      <w:r>
        <w:rPr/>
      </w:r>
    </w:p>
    <w:p>
      <w:pPr>
        <w:pStyle w:val="CCode"/>
        <w:numPr>
          <w:ilvl w:val="0"/>
          <w:numId w:val="3"/>
        </w:numPr>
        <w:rPr/>
      </w:pPr>
      <w:r>
        <w:rPr/>
        <w:t>pkcs-3 OBJECT IDENTIFIER ::= {</w:t>
      </w:r>
    </w:p>
    <w:p>
      <w:pPr>
        <w:pStyle w:val="CCode"/>
        <w:numPr>
          <w:ilvl w:val="0"/>
          <w:numId w:val="3"/>
        </w:numPr>
        <w:rPr/>
      </w:pPr>
      <w:r>
        <w:rPr/>
        <w:t xml:space="preserve">  </w:t>
      </w:r>
      <w:r>
        <w:rPr/>
        <w:t>iso(1) member-body(2) US(840) rsadsi(113549) pkcs(1) 3 }</w:t>
      </w:r>
    </w:p>
    <w:p>
      <w:pPr>
        <w:pStyle w:val="CCode"/>
        <w:numPr>
          <w:ilvl w:val="0"/>
          <w:numId w:val="3"/>
        </w:numPr>
        <w:rPr/>
      </w:pPr>
      <w:r>
        <w:rPr/>
      </w:r>
    </w:p>
    <w:p>
      <w:pPr>
        <w:pStyle w:val="CCode"/>
        <w:numPr>
          <w:ilvl w:val="0"/>
          <w:numId w:val="3"/>
        </w:numPr>
        <w:rPr/>
      </w:pPr>
      <w:r>
        <w:rPr/>
        <w:t>These parameters for the algorithm identifiers have the following types, respectively:</w:t>
      </w:r>
    </w:p>
    <w:p>
      <w:pPr>
        <w:pStyle w:val="CCode"/>
        <w:numPr>
          <w:ilvl w:val="0"/>
          <w:numId w:val="3"/>
        </w:numPr>
        <w:rPr/>
      </w:pPr>
      <w:r>
        <w:rPr/>
        <w:t>NULL</w:t>
      </w:r>
    </w:p>
    <w:p>
      <w:pPr>
        <w:pStyle w:val="CCode"/>
        <w:numPr>
          <w:ilvl w:val="0"/>
          <w:numId w:val="3"/>
        </w:numPr>
        <w:rPr/>
      </w:pPr>
      <w:r>
        <w:rPr/>
      </w:r>
    </w:p>
    <w:p>
      <w:pPr>
        <w:pStyle w:val="CCode"/>
        <w:numPr>
          <w:ilvl w:val="0"/>
          <w:numId w:val="3"/>
        </w:numPr>
        <w:rPr/>
      </w:pPr>
      <w:r>
        <w:rPr/>
        <w:t>DHParameter ::= SEQUENCE {</w:t>
      </w:r>
    </w:p>
    <w:p>
      <w:pPr>
        <w:pStyle w:val="CCode"/>
        <w:numPr>
          <w:ilvl w:val="0"/>
          <w:numId w:val="3"/>
        </w:numPr>
        <w:rPr/>
      </w:pPr>
      <w:r>
        <w:rPr/>
        <w:t xml:space="preserve">  </w:t>
      </w:r>
      <w:r>
        <w:rPr/>
        <w:t>prime</w:t>
        <w:tab/>
        <w:tab/>
        <w:tab/>
        <w:tab/>
        <w:t>INTEGER,  -- p</w:t>
      </w:r>
    </w:p>
    <w:p>
      <w:pPr>
        <w:pStyle w:val="CCode"/>
        <w:numPr>
          <w:ilvl w:val="0"/>
          <w:numId w:val="3"/>
        </w:numPr>
        <w:rPr/>
      </w:pPr>
      <w:r>
        <w:rPr/>
        <w:t xml:space="preserve">  </w:t>
      </w:r>
      <w:r>
        <w:rPr/>
        <w:t>base</w:t>
        <w:tab/>
        <w:tab/>
        <w:tab/>
        <w:tab/>
        <w:t>INTEGER,  -- g</w:t>
      </w:r>
    </w:p>
    <w:p>
      <w:pPr>
        <w:pStyle w:val="CCode"/>
        <w:numPr>
          <w:ilvl w:val="0"/>
          <w:numId w:val="3"/>
        </w:numPr>
        <w:rPr/>
      </w:pPr>
      <w:r>
        <w:rPr/>
        <w:t xml:space="preserve">  </w:t>
      </w:r>
      <w:r>
        <w:rPr/>
        <w:t>privateValueLength</w:t>
        <w:tab/>
        <w:t>INTEGER OPTIONAL</w:t>
      </w:r>
    </w:p>
    <w:p>
      <w:pPr>
        <w:pStyle w:val="CCode"/>
        <w:numPr>
          <w:ilvl w:val="0"/>
          <w:numId w:val="3"/>
        </w:numPr>
        <w:rPr/>
      </w:pPr>
      <w:r>
        <w:rPr/>
        <w:t>}</w:t>
      </w:r>
    </w:p>
    <w:p>
      <w:pPr>
        <w:pStyle w:val="CCode"/>
        <w:numPr>
          <w:ilvl w:val="0"/>
          <w:numId w:val="3"/>
        </w:numPr>
        <w:rPr/>
      </w:pPr>
      <w:r>
        <w:rPr/>
      </w:r>
    </w:p>
    <w:p>
      <w:pPr>
        <w:pStyle w:val="CCode"/>
        <w:numPr>
          <w:ilvl w:val="0"/>
          <w:numId w:val="3"/>
        </w:numPr>
        <w:rPr/>
      </w:pPr>
      <w:r>
        <w:rPr/>
        <w:t>DomainParameters ::= SEQUENCE {</w:t>
      </w:r>
    </w:p>
    <w:p>
      <w:pPr>
        <w:pStyle w:val="CCode"/>
        <w:numPr>
          <w:ilvl w:val="0"/>
          <w:numId w:val="3"/>
        </w:numPr>
        <w:rPr/>
      </w:pPr>
      <w:r>
        <w:rPr/>
        <w:t xml:space="preserve">  </w:t>
      </w:r>
      <w:r>
        <w:rPr/>
        <w:t>prime</w:t>
        <w:tab/>
        <w:tab/>
        <w:tab/>
        <w:tab/>
        <w:t>INTEGER,  -- p</w:t>
      </w:r>
    </w:p>
    <w:p>
      <w:pPr>
        <w:pStyle w:val="CCode"/>
        <w:numPr>
          <w:ilvl w:val="0"/>
          <w:numId w:val="3"/>
        </w:numPr>
        <w:rPr/>
      </w:pPr>
      <w:r>
        <w:rPr/>
        <w:t xml:space="preserve">  </w:t>
      </w:r>
      <w:r>
        <w:rPr/>
        <w:t>base</w:t>
        <w:tab/>
        <w:tab/>
        <w:tab/>
        <w:tab/>
        <w:t>INTEGER,  -- g</w:t>
      </w:r>
    </w:p>
    <w:p>
      <w:pPr>
        <w:pStyle w:val="CCode"/>
        <w:numPr>
          <w:ilvl w:val="0"/>
          <w:numId w:val="3"/>
        </w:numPr>
        <w:rPr/>
      </w:pPr>
      <w:r>
        <w:rPr/>
        <w:t xml:space="preserve">  </w:t>
      </w:r>
      <w:r>
        <w:rPr/>
        <w:t>subprime</w:t>
        <w:tab/>
        <w:tab/>
        <w:tab/>
        <w:t>INTEGER,  -- q</w:t>
      </w:r>
    </w:p>
    <w:p>
      <w:pPr>
        <w:pStyle w:val="CCode"/>
        <w:numPr>
          <w:ilvl w:val="0"/>
          <w:numId w:val="3"/>
        </w:numPr>
        <w:rPr/>
      </w:pPr>
      <w:r>
        <w:rPr/>
        <w:t xml:space="preserve">  </w:t>
      </w:r>
      <w:r>
        <w:rPr/>
        <w:t>cofactor</w:t>
        <w:tab/>
        <w:tab/>
        <w:tab/>
        <w:t>INTEGER OPTIONAL,  -- j</w:t>
      </w:r>
    </w:p>
    <w:p>
      <w:pPr>
        <w:pStyle w:val="CCode"/>
        <w:numPr>
          <w:ilvl w:val="0"/>
          <w:numId w:val="3"/>
        </w:numPr>
        <w:rPr/>
      </w:pPr>
      <w:r>
        <w:rPr/>
        <w:t xml:space="preserve">  </w:t>
      </w:r>
      <w:r>
        <w:rPr/>
        <w:t>validationParms</w:t>
        <w:tab/>
        <w:t>ValidationParms OPTIONAL</w:t>
      </w:r>
    </w:p>
    <w:p>
      <w:pPr>
        <w:pStyle w:val="CCode"/>
        <w:numPr>
          <w:ilvl w:val="0"/>
          <w:numId w:val="3"/>
        </w:numPr>
        <w:rPr/>
      </w:pPr>
      <w:r>
        <w:rPr/>
        <w:t>}</w:t>
      </w:r>
    </w:p>
    <w:p>
      <w:pPr>
        <w:pStyle w:val="CCode"/>
        <w:numPr>
          <w:ilvl w:val="0"/>
          <w:numId w:val="3"/>
        </w:numPr>
        <w:rPr/>
      </w:pPr>
      <w:r>
        <w:rPr/>
      </w:r>
    </w:p>
    <w:p>
      <w:pPr>
        <w:pStyle w:val="CCode"/>
        <w:numPr>
          <w:ilvl w:val="0"/>
          <w:numId w:val="3"/>
        </w:numPr>
        <w:rPr/>
      </w:pPr>
      <w:r>
        <w:rPr/>
        <w:t>ValidationParms ::= SEQUENCE {</w:t>
      </w:r>
    </w:p>
    <w:p>
      <w:pPr>
        <w:pStyle w:val="CCode"/>
        <w:numPr>
          <w:ilvl w:val="0"/>
          <w:numId w:val="3"/>
        </w:numPr>
        <w:rPr/>
      </w:pPr>
      <w:r>
        <w:rPr/>
        <w:t xml:space="preserve">  </w:t>
      </w:r>
      <w:r>
        <w:rPr/>
        <w:t>Seed</w:t>
        <w:tab/>
        <w:tab/>
        <w:tab/>
        <w:t>BIT STRING, -- seed</w:t>
      </w:r>
    </w:p>
    <w:p>
      <w:pPr>
        <w:pStyle w:val="CCode"/>
        <w:numPr>
          <w:ilvl w:val="0"/>
          <w:numId w:val="3"/>
        </w:numPr>
        <w:rPr/>
      </w:pPr>
      <w:r>
        <w:rPr/>
        <w:t xml:space="preserve">  </w:t>
      </w:r>
      <w:r>
        <w:rPr/>
        <w:t>PGenCounter</w:t>
        <w:tab/>
        <w:t>INTEGER     -- parameter verification</w:t>
      </w:r>
    </w:p>
    <w:p>
      <w:pPr>
        <w:pStyle w:val="CCode"/>
        <w:numPr>
          <w:ilvl w:val="0"/>
          <w:numId w:val="3"/>
        </w:numPr>
        <w:rPr/>
      </w:pPr>
      <w:r>
        <w:rPr/>
        <w:t>}</w:t>
      </w:r>
    </w:p>
    <w:p>
      <w:pPr>
        <w:pStyle w:val="CCode"/>
        <w:numPr>
          <w:ilvl w:val="0"/>
          <w:numId w:val="3"/>
        </w:numPr>
        <w:rPr/>
      </w:pPr>
      <w:r>
        <w:rPr/>
      </w:r>
    </w:p>
    <w:p>
      <w:pPr>
        <w:pStyle w:val="CCode"/>
        <w:numPr>
          <w:ilvl w:val="0"/>
          <w:numId w:val="3"/>
        </w:numPr>
        <w:rPr/>
      </w:pPr>
      <w:r>
        <w:rPr/>
        <w:t>Parameters ::= CHOICE {</w:t>
      </w:r>
    </w:p>
    <w:p>
      <w:pPr>
        <w:pStyle w:val="CCode"/>
        <w:numPr>
          <w:ilvl w:val="0"/>
          <w:numId w:val="3"/>
        </w:numPr>
        <w:rPr/>
      </w:pPr>
      <w:r>
        <w:rPr/>
        <w:t xml:space="preserve">  </w:t>
      </w:r>
      <w:r>
        <w:rPr/>
        <w:t>ecParameters</w:t>
        <w:tab/>
        <w:t>ECParameters,</w:t>
      </w:r>
    </w:p>
    <w:p>
      <w:pPr>
        <w:pStyle w:val="CCode"/>
        <w:numPr>
          <w:ilvl w:val="0"/>
          <w:numId w:val="3"/>
        </w:numPr>
        <w:rPr/>
      </w:pPr>
      <w:r>
        <w:rPr/>
        <w:t xml:space="preserve">  </w:t>
      </w:r>
      <w:r>
        <w:rPr/>
        <w:t>namedCurve</w:t>
        <w:tab/>
        <w:t>CURVES.&amp;id({CurveNames}),</w:t>
      </w:r>
    </w:p>
    <w:p>
      <w:pPr>
        <w:pStyle w:val="CCode"/>
        <w:numPr>
          <w:ilvl w:val="0"/>
          <w:numId w:val="3"/>
        </w:numPr>
        <w:rPr/>
      </w:pPr>
      <w:r>
        <w:rPr/>
        <w:t xml:space="preserve">  </w:t>
      </w:r>
      <w:r>
        <w:rPr/>
        <w:t>implicitlyCA</w:t>
        <w:tab/>
        <w:t>NULL</w:t>
      </w:r>
    </w:p>
    <w:p>
      <w:pPr>
        <w:pStyle w:val="CCode"/>
        <w:numPr>
          <w:ilvl w:val="0"/>
          <w:numId w:val="3"/>
        </w:numPr>
        <w:rPr/>
      </w:pPr>
      <w:r>
        <w:rPr/>
        <w:t>}</w:t>
      </w:r>
    </w:p>
    <w:p>
      <w:pPr>
        <w:pStyle w:val="CCode"/>
        <w:numPr>
          <w:ilvl w:val="0"/>
          <w:numId w:val="3"/>
        </w:numPr>
        <w:rPr/>
      </w:pPr>
      <w:r>
        <w:rPr/>
      </w:r>
    </w:p>
    <w:p>
      <w:pPr>
        <w:pStyle w:val="CCode"/>
        <w:numPr>
          <w:ilvl w:val="0"/>
          <w:numId w:val="3"/>
        </w:numPr>
        <w:rPr/>
      </w:pPr>
      <w:r>
        <w:rPr/>
        <w:t>Dss-Parms ::= SEQUENCE {</w:t>
      </w:r>
    </w:p>
    <w:p>
      <w:pPr>
        <w:pStyle w:val="CCode"/>
        <w:numPr>
          <w:ilvl w:val="0"/>
          <w:numId w:val="3"/>
        </w:numPr>
        <w:rPr>
          <w:lang w:val="sv-SE"/>
        </w:rPr>
      </w:pPr>
      <w:r>
        <w:rPr/>
        <w:t xml:space="preserve">  </w:t>
      </w:r>
      <w:r>
        <w:rPr>
          <w:lang w:val="sv-SE"/>
        </w:rPr>
        <w:t>p INTEGER,</w:t>
      </w:r>
    </w:p>
    <w:p>
      <w:pPr>
        <w:pStyle w:val="CCode"/>
        <w:numPr>
          <w:ilvl w:val="0"/>
          <w:numId w:val="3"/>
        </w:numPr>
        <w:rPr>
          <w:lang w:val="sv-SE"/>
        </w:rPr>
      </w:pPr>
      <w:r>
        <w:rPr>
          <w:lang w:val="sv-SE"/>
        </w:rPr>
        <w:t xml:space="preserve">  </w:t>
      </w:r>
      <w:r>
        <w:rPr>
          <w:lang w:val="sv-SE"/>
        </w:rPr>
        <w:t>q INTEGER,</w:t>
      </w:r>
    </w:p>
    <w:p>
      <w:pPr>
        <w:pStyle w:val="CCode"/>
        <w:numPr>
          <w:ilvl w:val="0"/>
          <w:numId w:val="3"/>
        </w:numPr>
        <w:rPr>
          <w:lang w:val="sv-SE"/>
        </w:rPr>
      </w:pPr>
      <w:r>
        <w:rPr>
          <w:lang w:val="sv-SE"/>
        </w:rPr>
        <w:t xml:space="preserve">  </w:t>
      </w:r>
      <w:r>
        <w:rPr>
          <w:lang w:val="sv-SE"/>
        </w:rPr>
        <w:t>g INTEGER</w:t>
      </w:r>
    </w:p>
    <w:p>
      <w:pPr>
        <w:pStyle w:val="CCode"/>
        <w:numPr>
          <w:ilvl w:val="0"/>
          <w:numId w:val="3"/>
        </w:numPr>
        <w:rPr/>
      </w:pPr>
      <w:r>
        <w:rPr/>
        <w:t>}</w:t>
      </w:r>
    </w:p>
    <w:p>
      <w:pPr>
        <w:pStyle w:val="CCode"/>
        <w:numPr>
          <w:ilvl w:val="0"/>
          <w:numId w:val="3"/>
        </w:numPr>
        <w:rPr>
          <w:rFonts w:ascii="Arial" w:hAnsi="Arial"/>
        </w:rPr>
      </w:pPr>
      <w:r>
        <w:rPr>
          <w:rFonts w:ascii="Arial" w:hAnsi="Arial"/>
        </w:rPr>
      </w:r>
    </w:p>
    <w:p>
      <w:pPr>
        <w:pStyle w:val="Normal"/>
        <w:numPr>
          <w:ilvl w:val="0"/>
          <w:numId w:val="3"/>
        </w:numPr>
        <w:rPr/>
      </w:pPr>
      <w:r>
        <w:rPr/>
        <w:t xml:space="preserve">For the X9.42 Diffie-Hellman domain parameters, the </w:t>
      </w:r>
      <w:r>
        <w:rPr>
          <w:b/>
        </w:rPr>
        <w:t>cofactor</w:t>
      </w:r>
      <w:r>
        <w:rPr/>
        <w:t xml:space="preserve"> and the </w:t>
      </w:r>
      <w:r>
        <w:rPr>
          <w:b/>
        </w:rPr>
        <w:t>validationParms</w:t>
      </w:r>
      <w:r>
        <w:rPr/>
        <w:t xml:space="preserve"> optional fields should not be used when wrapping or unwrapping X9.42 Diffie-Hellman private keys since their values are not stored within the token.</w:t>
      </w:r>
    </w:p>
    <w:p>
      <w:pPr>
        <w:pStyle w:val="Normal"/>
        <w:numPr>
          <w:ilvl w:val="0"/>
          <w:numId w:val="3"/>
        </w:numPr>
        <w:rPr/>
      </w:pPr>
      <w:r>
        <w:rPr/>
        <w:t xml:space="preserve">For the EC domain parameters, the use of </w:t>
      </w:r>
      <w:r>
        <w:rPr>
          <w:b/>
        </w:rPr>
        <w:t>namedCurve</w:t>
      </w:r>
      <w:r>
        <w:rPr/>
        <w:t xml:space="preserve"> is recommended over the choice </w:t>
      </w:r>
      <w:r>
        <w:rPr>
          <w:b/>
        </w:rPr>
        <w:t>ecParameters</w:t>
      </w:r>
      <w:r>
        <w:rPr/>
        <w:t xml:space="preserve">.  The choice </w:t>
      </w:r>
      <w:r>
        <w:rPr>
          <w:b/>
        </w:rPr>
        <w:t>implicitlyCA</w:t>
      </w:r>
      <w:r>
        <w:rPr/>
        <w:t xml:space="preserve"> must not be used in Cryptoki.</w:t>
      </w:r>
    </w:p>
    <w:p>
      <w:pPr>
        <w:pStyle w:val="Normal"/>
        <w:numPr>
          <w:ilvl w:val="0"/>
          <w:numId w:val="3"/>
        </w:numPr>
        <w:rPr/>
      </w:pPr>
      <w:r>
        <w:rPr/>
        <w:t>Within the PrivateKeyInfo type:</w:t>
      </w:r>
    </w:p>
    <w:p>
      <w:pPr>
        <w:pStyle w:val="Normal"/>
        <w:numPr>
          <w:ilvl w:val="0"/>
          <w:numId w:val="26"/>
        </w:numPr>
        <w:rPr/>
      </w:pPr>
      <w:r>
        <w:rPr/>
        <w:t xml:space="preserve">RSA private keys are BER-encoded according to PKCS #1’s RSAPrivateKey ASN.1 type.  This type requires values to be present for </w:t>
      </w:r>
      <w:r>
        <w:rPr>
          <w:i/>
        </w:rPr>
        <w:t>all</w:t>
      </w:r>
      <w:r>
        <w:rPr/>
        <w:t xml:space="preserve"> the attributes specific to Cryptoki’s RSA private key objects.  In other words, if a Cryptoki library does not have values for an RSA private key’s </w:t>
      </w:r>
      <w:r>
        <w:rPr>
          <w:b/>
        </w:rPr>
        <w:t>CKA_MODULUS</w:t>
      </w:r>
      <w:r>
        <w:rPr/>
        <w:t xml:space="preserve">, </w:t>
      </w:r>
      <w:r>
        <w:rPr>
          <w:b/>
        </w:rPr>
        <w:t>CKA_PUBLIC_EXPONENT</w:t>
      </w:r>
      <w:r>
        <w:rPr/>
        <w:t xml:space="preserve">, </w:t>
      </w:r>
      <w:r>
        <w:rPr>
          <w:b/>
        </w:rPr>
        <w:t>CKA_PRIVATE_EXPONENT</w:t>
      </w:r>
      <w:r>
        <w:rPr/>
        <w:t xml:space="preserve">, </w:t>
      </w:r>
      <w:r>
        <w:rPr>
          <w:b/>
        </w:rPr>
        <w:t>CKA_PRIME_1</w:t>
      </w:r>
      <w:r>
        <w:rPr/>
        <w:t xml:space="preserve">, </w:t>
      </w:r>
      <w:r>
        <w:rPr>
          <w:b/>
        </w:rPr>
        <w:t>CKA_PRIME_2</w:t>
      </w:r>
      <w:r>
        <w:rPr/>
        <w:t xml:space="preserve">, </w:t>
      </w:r>
      <w:r>
        <w:rPr>
          <w:b/>
        </w:rPr>
        <w:t>CKA_EXPONENT_1</w:t>
      </w:r>
      <w:r>
        <w:rPr/>
        <w:t xml:space="preserve">, </w:t>
      </w:r>
      <w:r>
        <w:rPr>
          <w:b/>
        </w:rPr>
        <w:t>CKA_EXPONENT2</w:t>
      </w:r>
      <w:r>
        <w:rPr/>
        <w:t xml:space="preserve">, and </w:t>
      </w:r>
      <w:r>
        <w:rPr>
          <w:b/>
        </w:rPr>
        <w:t>CKA_COEFFICIENT</w:t>
      </w:r>
      <w:r>
        <w:rPr/>
        <w:t xml:space="preserve"> values, it must not create an RSAPrivateKey BER-encoding of the key, and so it must not prepare it for wrapping.</w:t>
      </w:r>
    </w:p>
    <w:p>
      <w:pPr>
        <w:pStyle w:val="Normal"/>
        <w:numPr>
          <w:ilvl w:val="0"/>
          <w:numId w:val="26"/>
        </w:numPr>
        <w:rPr/>
      </w:pPr>
      <w:r>
        <w:rPr/>
        <w:t>Diffie-Hellman private keys are represented as BER-encoded ASN.1 type INTEGER.</w:t>
      </w:r>
    </w:p>
    <w:p>
      <w:pPr>
        <w:pStyle w:val="Normal"/>
        <w:numPr>
          <w:ilvl w:val="0"/>
          <w:numId w:val="26"/>
        </w:numPr>
        <w:rPr/>
      </w:pPr>
      <w:r>
        <w:rPr/>
        <w:t>X9.42 Diffie-Hellman private keys are represented as BER-encoded ASN.1 type INTEGER.</w:t>
      </w:r>
    </w:p>
    <w:p>
      <w:pPr>
        <w:pStyle w:val="Normal"/>
        <w:numPr>
          <w:ilvl w:val="0"/>
          <w:numId w:val="26"/>
        </w:numPr>
        <w:rPr/>
      </w:pPr>
      <w:r>
        <w:rPr/>
        <w:t>EC (also related with ECDSA) private keys are BER-encoded according to SECG SEC 1 ECPrivateKey ASN.1 type:</w:t>
      </w:r>
    </w:p>
    <w:p>
      <w:pPr>
        <w:pStyle w:val="CCode"/>
        <w:numPr>
          <w:ilvl w:val="0"/>
          <w:numId w:val="3"/>
        </w:numPr>
        <w:rPr/>
      </w:pPr>
      <w:r>
        <w:rPr/>
        <w:t>ECPrivateKey ::= SEQUENCE {</w:t>
      </w:r>
    </w:p>
    <w:p>
      <w:pPr>
        <w:pStyle w:val="CCode"/>
        <w:numPr>
          <w:ilvl w:val="0"/>
          <w:numId w:val="3"/>
        </w:numPr>
        <w:rPr/>
      </w:pPr>
      <w:r>
        <w:rPr/>
        <w:tab/>
        <w:t>Version</w:t>
        <w:tab/>
        <w:tab/>
        <w:t>INTEGER { ecPrivkeyVer1(1) } (ecPrivkeyVer1),</w:t>
      </w:r>
    </w:p>
    <w:p>
      <w:pPr>
        <w:pStyle w:val="CCode"/>
        <w:numPr>
          <w:ilvl w:val="0"/>
          <w:numId w:val="3"/>
        </w:numPr>
        <w:rPr/>
      </w:pPr>
      <w:r>
        <w:rPr/>
        <w:tab/>
        <w:t>privateKey</w:t>
        <w:tab/>
        <w:t>OCTET STRING,</w:t>
      </w:r>
    </w:p>
    <w:p>
      <w:pPr>
        <w:pStyle w:val="CCode"/>
        <w:numPr>
          <w:ilvl w:val="0"/>
          <w:numId w:val="3"/>
        </w:numPr>
        <w:rPr/>
      </w:pPr>
      <w:r>
        <w:rPr/>
        <w:tab/>
        <w:t>parameters</w:t>
        <w:tab/>
        <w:t>[0] Parameters OPTIONAL,</w:t>
      </w:r>
    </w:p>
    <w:p>
      <w:pPr>
        <w:pStyle w:val="CCode"/>
        <w:numPr>
          <w:ilvl w:val="0"/>
          <w:numId w:val="3"/>
        </w:numPr>
        <w:rPr/>
      </w:pPr>
      <w:r>
        <w:rPr/>
        <w:tab/>
        <w:t>publicKey</w:t>
        <w:tab/>
        <w:t>[1] BIT STRING OPTIONAL</w:t>
      </w:r>
    </w:p>
    <w:p>
      <w:pPr>
        <w:pStyle w:val="CCode"/>
        <w:numPr>
          <w:ilvl w:val="0"/>
          <w:numId w:val="3"/>
        </w:numPr>
        <w:rPr/>
      </w:pPr>
      <w:r>
        <w:rPr/>
        <w:t>}</w:t>
      </w:r>
    </w:p>
    <w:p>
      <w:pPr>
        <w:pStyle w:val="CCode"/>
        <w:numPr>
          <w:ilvl w:val="0"/>
          <w:numId w:val="3"/>
        </w:numPr>
        <w:rPr>
          <w:rFonts w:ascii="Arial" w:hAnsi="Arial"/>
        </w:rPr>
      </w:pPr>
      <w:r>
        <w:rPr>
          <w:rFonts w:ascii="Arial" w:hAnsi="Arial"/>
        </w:rPr>
      </w:r>
    </w:p>
    <w:p>
      <w:pPr>
        <w:pStyle w:val="Normal"/>
        <w:numPr>
          <w:ilvl w:val="0"/>
          <w:numId w:val="3"/>
        </w:numPr>
        <w:ind w:left="360" w:hanging="0"/>
        <w:rPr/>
      </w:pPr>
      <w:r>
        <w:rPr/>
        <w:t xml:space="preserve">Since the EC domain parameters are placed in the PKCS #8’s privateKeyAlgorithm field, the optional </w:t>
      </w:r>
      <w:r>
        <w:rPr>
          <w:b/>
        </w:rPr>
        <w:t>parameters</w:t>
      </w:r>
      <w:r>
        <w:rPr/>
        <w:t xml:space="preserve"> field in an ECPrivateKey must be omitted.  A Cryptoki application must be able to unwrap an ECPrivateKey that contains the optional </w:t>
      </w:r>
      <w:r>
        <w:rPr>
          <w:b/>
        </w:rPr>
        <w:t>publicKey</w:t>
      </w:r>
      <w:r>
        <w:rPr/>
        <w:t xml:space="preserve"> field; however, what is done with this </w:t>
      </w:r>
      <w:r>
        <w:rPr>
          <w:b/>
        </w:rPr>
        <w:t>publicKey</w:t>
      </w:r>
      <w:r>
        <w:rPr/>
        <w:t xml:space="preserve"> field is outside the scope of Cryptoki.</w:t>
      </w:r>
    </w:p>
    <w:p>
      <w:pPr>
        <w:pStyle w:val="Normal"/>
        <w:numPr>
          <w:ilvl w:val="0"/>
          <w:numId w:val="7"/>
        </w:numPr>
        <w:rPr/>
      </w:pPr>
      <w:r>
        <w:rPr/>
        <w:t>DSA private keys are represented as BER-encoded ASN.1 type INTEGER.</w:t>
      </w:r>
    </w:p>
    <w:p>
      <w:pPr>
        <w:pStyle w:val="Normal"/>
        <w:numPr>
          <w:ilvl w:val="0"/>
          <w:numId w:val="3"/>
        </w:numPr>
        <w:rPr/>
      </w:pPr>
      <w:r>
        <w:rPr/>
        <w:t>Once a private key has been BER-encoded as a PrivateKeyInfo type, the resulting string of bytes is encrypted with the secret key.  This encryption must be done in CBC mode with PKCS padding.</w:t>
      </w:r>
    </w:p>
    <w:p>
      <w:pPr>
        <w:pStyle w:val="Normal"/>
        <w:numPr>
          <w:ilvl w:val="0"/>
          <w:numId w:val="3"/>
        </w:numPr>
        <w:rPr/>
      </w:pPr>
      <w:r>
        <w:rPr/>
        <w:t>Unwrapping a wrapped private key undoes the above procedure.  The CBC-encrypted ciphertext is decrypted, and the PKCS padding is removed.  The data thereby obtained are parsed as a PrivateKeyInfo type, and the wrapped key is produced.  An error will result if the original wrapped key does not decrypt properly, or if the decrypted unpadded data does not parse properly, or its type does not match the key type specified in the template for the new key.  The unwrapping mechanism contributes only those attributes specified in the PrivateKeyInfo type to the newly-unwrapped key; other attributes must be specified in the template, or will take their default values.</w:t>
      </w:r>
    </w:p>
    <w:p>
      <w:pPr>
        <w:pStyle w:val="Normal"/>
        <w:numPr>
          <w:ilvl w:val="0"/>
          <w:numId w:val="3"/>
        </w:numPr>
        <w:rPr/>
      </w:pPr>
      <w:r>
        <w:rPr/>
        <w:t>Earlier drafts of PKCS #11 Version 2.0 and Version 2.01 used the object identifier</w:t>
      </w:r>
    </w:p>
    <w:p>
      <w:pPr>
        <w:pStyle w:val="CCode"/>
        <w:numPr>
          <w:ilvl w:val="0"/>
          <w:numId w:val="3"/>
        </w:numPr>
        <w:rPr>
          <w:lang w:val="fr-CH"/>
        </w:rPr>
      </w:pPr>
      <w:r>
        <w:rPr>
          <w:lang w:val="fr-CH"/>
        </w:rPr>
        <w:t>DSA OBJECT IDENTIFIER ::= { algorithm 12 }</w:t>
      </w:r>
    </w:p>
    <w:p>
      <w:pPr>
        <w:pStyle w:val="CCode"/>
        <w:numPr>
          <w:ilvl w:val="0"/>
          <w:numId w:val="3"/>
        </w:numPr>
        <w:rPr>
          <w:lang w:val="fr-CH"/>
        </w:rPr>
      </w:pPr>
      <w:r>
        <w:rPr>
          <w:lang w:val="fr-CH"/>
        </w:rPr>
        <w:t>algorithm OBJECT IDENTIFIER ::= {</w:t>
      </w:r>
    </w:p>
    <w:p>
      <w:pPr>
        <w:pStyle w:val="CCode"/>
        <w:numPr>
          <w:ilvl w:val="0"/>
          <w:numId w:val="3"/>
        </w:numPr>
        <w:rPr/>
      </w:pPr>
      <w:r>
        <w:rPr>
          <w:lang w:val="fr-CH"/>
        </w:rPr>
        <w:t xml:space="preserve">  </w:t>
      </w:r>
      <w:r>
        <w:rPr/>
        <w:t>iso(1) identifier-organization(3) oiw(14) secsig(3) algorithm(2) }</w:t>
      </w:r>
    </w:p>
    <w:p>
      <w:pPr>
        <w:pStyle w:val="CCode"/>
        <w:numPr>
          <w:ilvl w:val="0"/>
          <w:numId w:val="3"/>
        </w:numPr>
        <w:rPr/>
      </w:pPr>
      <w:r>
        <w:rPr/>
      </w:r>
    </w:p>
    <w:p>
      <w:pPr>
        <w:pStyle w:val="Normal"/>
        <w:numPr>
          <w:ilvl w:val="0"/>
          <w:numId w:val="3"/>
        </w:numPr>
        <w:rPr/>
      </w:pPr>
      <w:r>
        <w:rPr/>
        <w:t>with associated parameters</w:t>
      </w:r>
    </w:p>
    <w:p>
      <w:pPr>
        <w:pStyle w:val="CCode"/>
        <w:numPr>
          <w:ilvl w:val="0"/>
          <w:numId w:val="3"/>
        </w:numPr>
        <w:rPr/>
      </w:pPr>
      <w:r>
        <w:rPr/>
        <w:t>DSAParameters ::= SEQUENCE {</w:t>
      </w:r>
    </w:p>
    <w:p>
      <w:pPr>
        <w:pStyle w:val="CCode"/>
        <w:numPr>
          <w:ilvl w:val="0"/>
          <w:numId w:val="3"/>
        </w:numPr>
        <w:rPr/>
      </w:pPr>
      <w:r>
        <w:rPr/>
        <w:t xml:space="preserve">  </w:t>
      </w:r>
      <w:r>
        <w:rPr/>
        <w:t>prime1 INTEGER,  -- modulus p</w:t>
      </w:r>
    </w:p>
    <w:p>
      <w:pPr>
        <w:pStyle w:val="CCode"/>
        <w:numPr>
          <w:ilvl w:val="0"/>
          <w:numId w:val="3"/>
        </w:numPr>
        <w:rPr/>
      </w:pPr>
      <w:r>
        <w:rPr/>
        <w:t xml:space="preserve">  </w:t>
      </w:r>
      <w:r>
        <w:rPr/>
        <w:t>prime2 INTEGER,  -- modulus q</w:t>
      </w:r>
    </w:p>
    <w:p>
      <w:pPr>
        <w:pStyle w:val="CCode"/>
        <w:numPr>
          <w:ilvl w:val="0"/>
          <w:numId w:val="3"/>
        </w:numPr>
        <w:rPr/>
      </w:pPr>
      <w:r>
        <w:rPr/>
        <w:t xml:space="preserve">  </w:t>
      </w:r>
      <w:r>
        <w:rPr/>
        <w:t>base INTEGER  -- base g</w:t>
      </w:r>
    </w:p>
    <w:p>
      <w:pPr>
        <w:pStyle w:val="CCode"/>
        <w:numPr>
          <w:ilvl w:val="0"/>
          <w:numId w:val="3"/>
        </w:numPr>
        <w:rPr/>
      </w:pPr>
      <w:r>
        <w:rPr/>
        <w:t>}</w:t>
      </w:r>
    </w:p>
    <w:p>
      <w:pPr>
        <w:pStyle w:val="CCode"/>
        <w:numPr>
          <w:ilvl w:val="0"/>
          <w:numId w:val="3"/>
        </w:numPr>
        <w:rPr>
          <w:rFonts w:ascii="Arial" w:hAnsi="Arial"/>
        </w:rPr>
      </w:pPr>
      <w:r>
        <w:rPr>
          <w:rFonts w:ascii="Arial" w:hAnsi="Arial"/>
        </w:rPr>
      </w:r>
    </w:p>
    <w:p>
      <w:pPr>
        <w:pStyle w:val="Normal"/>
        <w:numPr>
          <w:ilvl w:val="0"/>
          <w:numId w:val="3"/>
        </w:numPr>
        <w:rPr/>
      </w:pPr>
      <w:r>
        <w:rPr/>
        <w:t>for wrapping DSA private keys.  Note that although the two structures for holding DSA domain parameters appear identical when instances of them are encoded, the two corresponding object identifiers are different.</w:t>
      </w:r>
    </w:p>
    <w:p>
      <w:pPr>
        <w:pStyle w:val="Heading2"/>
        <w:numPr>
          <w:ilvl w:val="1"/>
          <w:numId w:val="2"/>
        </w:numPr>
        <w:rPr>
          <w:lang w:val="de-CH"/>
        </w:rPr>
      </w:pPr>
      <w:bookmarkStart w:id="975" w:name="_Toc385058007"/>
      <w:bookmarkStart w:id="976" w:name="_Toc405794821"/>
      <w:bookmarkStart w:id="977" w:name="_Toc516500718"/>
      <w:bookmarkStart w:id="978" w:name="_Toc416960042"/>
      <w:bookmarkStart w:id="979" w:name="_Toc395187796"/>
      <w:bookmarkStart w:id="980" w:name="_Toc391471158"/>
      <w:bookmarkStart w:id="981" w:name="_Toc370634441"/>
      <w:bookmarkStart w:id="982" w:name="_Toc72656271"/>
      <w:bookmarkStart w:id="983" w:name="_Toc228807218"/>
      <w:bookmarkStart w:id="984" w:name="_Toc228894689"/>
      <w:bookmarkEnd w:id="975"/>
      <w:bookmarkEnd w:id="976"/>
      <w:bookmarkEnd w:id="977"/>
      <w:bookmarkEnd w:id="978"/>
      <w:bookmarkEnd w:id="979"/>
      <w:bookmarkEnd w:id="980"/>
      <w:bookmarkEnd w:id="981"/>
      <w:bookmarkEnd w:id="982"/>
      <w:bookmarkEnd w:id="983"/>
      <w:bookmarkEnd w:id="984"/>
      <w:r>
        <w:rPr/>
        <w:t>Generic secret key</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53</w:t>
      </w:r>
      <w:r>
        <w:fldChar w:fldCharType="end"/>
      </w:r>
      <w:r>
        <w:rPr>
          <w:i/>
          <w:sz w:val="18"/>
          <w:szCs w:val="18"/>
        </w:rPr>
        <w:t>, Generic Secret Key Mechanisms vs. Functions</w:t>
      </w:r>
    </w:p>
    <w:tbl>
      <w:tblPr>
        <w:tblW w:w="900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710"/>
        <w:gridCol w:w="1620"/>
        <w:gridCol w:w="1080"/>
        <w:gridCol w:w="810"/>
        <w:gridCol w:w="900"/>
        <w:gridCol w:w="760"/>
        <w:gridCol w:w="1130"/>
        <w:gridCol w:w="989"/>
      </w:tblGrid>
      <w:tr>
        <w:trPr>
          <w:tblHeader w:val="true"/>
        </w:trPr>
        <w:tc>
          <w:tcPr>
            <w:tcW w:w="171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SmallFont"/>
              <w:numPr>
                <w:ilvl w:val="0"/>
                <w:numId w:val="3"/>
              </w:numPr>
              <w:spacing w:before="0" w:after="40"/>
              <w:jc w:val="left"/>
              <w:rPr>
                <w:rFonts w:ascii="Arial" w:hAnsi="Arial" w:cs="Arial"/>
                <w:sz w:val="20"/>
              </w:rPr>
            </w:pPr>
            <w:bookmarkStart w:id="985" w:name="_Toc72656272"/>
            <w:bookmarkStart w:id="986" w:name="_Toc72656272"/>
            <w:r>
              <w:rPr>
                <w:rFonts w:cs="Arial" w:ascii="Arial" w:hAnsi="Arial"/>
                <w:sz w:val="20"/>
              </w:rPr>
            </w:r>
          </w:p>
        </w:tc>
        <w:tc>
          <w:tcPr>
            <w:tcW w:w="7289"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17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7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11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98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17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CKM_GENERIC_SECRET_KEY_GEN</w:t>
            </w:r>
          </w:p>
        </w:tc>
        <w:tc>
          <w:tcPr>
            <w:tcW w:w="162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10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6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11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8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987" w:name="_Toc72656272"/>
      <w:bookmarkStart w:id="988" w:name="_Toc385058008"/>
      <w:bookmarkStart w:id="989" w:name="_Toc405794822"/>
      <w:bookmarkStart w:id="990" w:name="_Toc322855296"/>
      <w:bookmarkStart w:id="991" w:name="_Toc322945138"/>
      <w:bookmarkStart w:id="992" w:name="_Toc323000705"/>
      <w:bookmarkStart w:id="993" w:name="_Toc323024094"/>
      <w:bookmarkStart w:id="994" w:name="_Toc323205426"/>
      <w:bookmarkStart w:id="995" w:name="_Toc323610856"/>
      <w:bookmarkStart w:id="996" w:name="_Toc383864863"/>
      <w:bookmarkStart w:id="997" w:name="_Toc385057870"/>
      <w:bookmarkStart w:id="998" w:name="_Toc405794687"/>
      <w:bookmarkStart w:id="999" w:name="_Toc516500719"/>
      <w:bookmarkStart w:id="1000" w:name="_Toc416960043"/>
      <w:bookmarkStart w:id="1001" w:name="_Toc395187797"/>
      <w:bookmarkStart w:id="1002" w:name="_Toc391471159"/>
      <w:bookmarkStart w:id="1003" w:name="_Toc370634442"/>
      <w:bookmarkStart w:id="1004" w:name="_Toc228807219"/>
      <w:bookmarkStart w:id="1005" w:name="_Toc228894690"/>
      <w:bookmarkEnd w:id="987"/>
      <w:bookmarkEnd w:id="999"/>
      <w:bookmarkEnd w:id="1000"/>
      <w:bookmarkEnd w:id="1001"/>
      <w:bookmarkEnd w:id="1002"/>
      <w:bookmarkEnd w:id="1003"/>
      <w:bookmarkEnd w:id="1004"/>
      <w:bookmarkEnd w:id="1005"/>
      <w:r>
        <w:rPr/>
        <w:t>Definitions</w:t>
      </w:r>
    </w:p>
    <w:p>
      <w:pPr>
        <w:pStyle w:val="Normal"/>
        <w:numPr>
          <w:ilvl w:val="0"/>
          <w:numId w:val="3"/>
        </w:numPr>
        <w:rPr/>
      </w:pPr>
      <w:r>
        <w:rPr/>
        <w:t>This section defines the key type “CKK_GENERIC_SECRET” for type CK_KEY_TYPE as used in the CKA_KEY_TYPE attribute of key objects.</w:t>
      </w:r>
    </w:p>
    <w:p>
      <w:pPr>
        <w:pStyle w:val="Normal"/>
        <w:numPr>
          <w:ilvl w:val="0"/>
          <w:numId w:val="3"/>
        </w:numPr>
        <w:rPr/>
      </w:pPr>
      <w:r>
        <w:rPr/>
        <w:t>Mechanisms:</w:t>
      </w:r>
    </w:p>
    <w:p>
      <w:pPr>
        <w:pStyle w:val="Normal"/>
        <w:numPr>
          <w:ilvl w:val="0"/>
          <w:numId w:val="3"/>
        </w:numPr>
        <w:ind w:left="720" w:hanging="0"/>
        <w:rPr/>
      </w:pPr>
      <w:r>
        <w:rPr/>
        <w:t>CKM_GENERIC_SECRET_KEY_GEN</w:t>
      </w:r>
    </w:p>
    <w:p>
      <w:pPr>
        <w:pStyle w:val="Heading3"/>
        <w:numPr>
          <w:ilvl w:val="2"/>
          <w:numId w:val="2"/>
        </w:numPr>
        <w:rPr/>
      </w:pPr>
      <w:bookmarkStart w:id="1006" w:name="_Toc322855296"/>
      <w:bookmarkStart w:id="1007" w:name="_Toc322945138"/>
      <w:bookmarkStart w:id="1008" w:name="_Toc323000705"/>
      <w:bookmarkStart w:id="1009" w:name="_Toc323024094"/>
      <w:bookmarkStart w:id="1010" w:name="_Toc323205426"/>
      <w:bookmarkStart w:id="1011" w:name="_Toc323610856"/>
      <w:bookmarkStart w:id="1012" w:name="_Toc383864863"/>
      <w:bookmarkStart w:id="1013" w:name="_Toc385057870"/>
      <w:bookmarkStart w:id="1014" w:name="_Toc405794687"/>
      <w:bookmarkStart w:id="1015" w:name="_Toc516500720"/>
      <w:bookmarkStart w:id="1016" w:name="_Toc416960044"/>
      <w:bookmarkStart w:id="1017" w:name="_Toc395187798"/>
      <w:bookmarkStart w:id="1018" w:name="_Toc391471160"/>
      <w:bookmarkStart w:id="1019" w:name="_Toc370634443"/>
      <w:bookmarkStart w:id="1020" w:name="_Toc72656273"/>
      <w:bookmarkStart w:id="1021" w:name="_Toc228807220"/>
      <w:bookmarkStart w:id="1022" w:name="_Toc228894691"/>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r>
        <w:rPr/>
        <w:t>Generic secret key objects</w:t>
      </w:r>
    </w:p>
    <w:p>
      <w:pPr>
        <w:pStyle w:val="Normal"/>
        <w:numPr>
          <w:ilvl w:val="0"/>
          <w:numId w:val="3"/>
        </w:numPr>
        <w:rPr/>
      </w:pPr>
      <w:r>
        <w:rPr/>
        <w:t xml:space="preserve">Generic secret key objects (object class </w:t>
      </w:r>
      <w:r>
        <w:rPr>
          <w:b/>
        </w:rPr>
        <w:t xml:space="preserve">CKO_SECRET_KEY, </w:t>
      </w:r>
      <w:r>
        <w:rPr/>
        <w:t xml:space="preserve">key type </w:t>
      </w:r>
      <w:r>
        <w:rPr>
          <w:b/>
        </w:rPr>
        <w:t>CKK_GENERIC_SECRET</w:t>
      </w:r>
      <w:r>
        <w:rPr/>
        <w:t>) hold generic secret keys. These keys do not support encryption or decryption; however, other keys can be derived from them and they can be used in HMAC operations. The following table defines the generic secret key object attributes, in addition to the common attributes defined for this object class:</w:t>
      </w:r>
    </w:p>
    <w:p>
      <w:pPr>
        <w:pStyle w:val="Normal"/>
        <w:numPr>
          <w:ilvl w:val="0"/>
          <w:numId w:val="3"/>
        </w:numPr>
        <w:rPr/>
      </w:pPr>
      <w:r>
        <w:rPr/>
        <w:t>These key types are used in several of the mechanisms described in this section.</w:t>
      </w:r>
    </w:p>
    <w:p>
      <w:pPr>
        <w:pStyle w:val="Caption1"/>
        <w:numPr>
          <w:ilvl w:val="0"/>
          <w:numId w:val="3"/>
        </w:numPr>
        <w:rPr/>
      </w:pPr>
      <w:bookmarkStart w:id="1023" w:name="_Toc323204892"/>
      <w:bookmarkStart w:id="1024" w:name="_Toc383864527"/>
      <w:bookmarkStart w:id="1025" w:name="_Toc405794995"/>
      <w:bookmarkStart w:id="1026" w:name="_Toc228807522"/>
      <w:r>
        <w:rPr/>
        <w:t xml:space="preserve">Table </w:t>
      </w:r>
      <w:r>
        <w:rPr>
          <w:szCs w:val="18"/>
        </w:rPr>
        <w:fldChar w:fldCharType="begin"/>
      </w:r>
      <w:r>
        <w:instrText> SEQ Table \* ARABIC </w:instrText>
      </w:r>
      <w:r>
        <w:fldChar w:fldCharType="separate"/>
      </w:r>
      <w:r>
        <w:t>54</w:t>
      </w:r>
      <w:r>
        <w:fldChar w:fldCharType="end"/>
      </w:r>
      <w:bookmarkEnd w:id="1023"/>
      <w:bookmarkEnd w:id="1024"/>
      <w:bookmarkEnd w:id="1025"/>
      <w:bookmarkEnd w:id="1026"/>
      <w:r>
        <w:rPr/>
        <w:t>, Generic Secret Key Object Attributes</w:t>
      </w:r>
    </w:p>
    <w:tbl>
      <w:tblPr>
        <w:tblW w:w="6708"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610"/>
        <w:gridCol w:w="1530"/>
        <w:gridCol w:w="2568"/>
      </w:tblGrid>
      <w:tr>
        <w:trPr>
          <w:tblHeader w:val="true"/>
        </w:trPr>
        <w:tc>
          <w:tcPr>
            <w:tcW w:w="261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5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2568"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6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25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Key value (arbitrary length)</w:t>
            </w:r>
          </w:p>
        </w:tc>
      </w:tr>
      <w:tr>
        <w:trPr/>
        <w:tc>
          <w:tcPr>
            <w:tcW w:w="26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CKA_VALUE_LEN</w:t>
            </w:r>
            <w:r>
              <w:rPr>
                <w:rFonts w:cs="Arial" w:ascii="Arial" w:hAnsi="Arial"/>
                <w:sz w:val="20"/>
                <w:vertAlign w:val="superscript"/>
              </w:rPr>
              <w:t>2,3</w:t>
            </w:r>
          </w:p>
        </w:tc>
        <w:tc>
          <w:tcPr>
            <w:tcW w:w="15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256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Length in bytes of key value</w:t>
            </w:r>
          </w:p>
        </w:tc>
      </w:tr>
    </w:tbl>
    <w:p>
      <w:pPr>
        <w:pStyle w:val="Normal"/>
        <w:numPr>
          <w:ilvl w:val="0"/>
          <w:numId w:val="3"/>
        </w:numPr>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The following is a sample template for creating a generic secret key object:</w:t>
      </w:r>
    </w:p>
    <w:p>
      <w:pPr>
        <w:pStyle w:val="CCode"/>
        <w:numPr>
          <w:ilvl w:val="0"/>
          <w:numId w:val="3"/>
        </w:numPr>
        <w:rPr/>
      </w:pPr>
      <w:r>
        <w:rPr/>
        <w:t>CK_OBJECT_CLASS class = CKO_SECRET_KEY;</w:t>
      </w:r>
    </w:p>
    <w:p>
      <w:pPr>
        <w:pStyle w:val="CCode"/>
        <w:numPr>
          <w:ilvl w:val="0"/>
          <w:numId w:val="3"/>
        </w:numPr>
        <w:rPr/>
      </w:pPr>
      <w:r>
        <w:rPr/>
        <w:t>CK_KEY_TYPE keyType = CKK_GENERIC_SECRET;</w:t>
      </w:r>
    </w:p>
    <w:p>
      <w:pPr>
        <w:pStyle w:val="CCode"/>
        <w:numPr>
          <w:ilvl w:val="0"/>
          <w:numId w:val="3"/>
        </w:numPr>
        <w:rPr/>
      </w:pPr>
      <w:r>
        <w:rPr/>
        <w:t>CK_UTF8CHAR label[] = “A generic secret key object”;</w:t>
      </w:r>
    </w:p>
    <w:p>
      <w:pPr>
        <w:pStyle w:val="CCode"/>
        <w:numPr>
          <w:ilvl w:val="0"/>
          <w:numId w:val="3"/>
        </w:numPr>
        <w:rPr/>
      </w:pPr>
      <w:r>
        <w:rPr/>
        <w:t>CK_BYTE value[]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{CKA_DERIVE, &amp;true, sizeof(true)},</w:t>
      </w:r>
    </w:p>
    <w:p>
      <w:pPr>
        <w:pStyle w:val="CCode"/>
        <w:numPr>
          <w:ilvl w:val="0"/>
          <w:numId w:val="3"/>
        </w:numPr>
        <w:rPr/>
      </w:pPr>
      <w:r>
        <w:rPr/>
        <w:t xml:space="preserve">  </w:t>
      </w:r>
      <w:r>
        <w:rPr/>
        <w:t>{CKA_VALUE, value, sizeof(value)}</w:t>
      </w:r>
    </w:p>
    <w:p>
      <w:pPr>
        <w:pStyle w:val="CCode"/>
        <w:numPr>
          <w:ilvl w:val="0"/>
          <w:numId w:val="3"/>
        </w:numPr>
        <w:rPr/>
      </w:pPr>
      <w:bookmarkStart w:id="1027" w:name="_Toc322855291"/>
      <w:bookmarkStart w:id="1028" w:name="_Toc322945133"/>
      <w:bookmarkStart w:id="1029" w:name="_Toc323000700"/>
      <w:bookmarkEnd w:id="1027"/>
      <w:bookmarkEnd w:id="1028"/>
      <w:bookmarkEnd w:id="1029"/>
      <w:r>
        <w:rPr/>
        <w:t>};</w:t>
      </w:r>
    </w:p>
    <w:p>
      <w:pPr>
        <w:pStyle w:val="Normal"/>
        <w:numPr>
          <w:ilvl w:val="0"/>
          <w:numId w:val="3"/>
        </w:numPr>
        <w:rPr/>
      </w:pPr>
      <w:r>
        <w:rPr/>
      </w:r>
    </w:p>
    <w:p>
      <w:pPr>
        <w:pStyle w:val="Normal"/>
        <w:numPr>
          <w:ilvl w:val="0"/>
          <w:numId w:val="3"/>
        </w:numPr>
        <w:rPr/>
      </w:pPr>
      <w:r>
        <w:rPr/>
        <w:t>CKA_CHECK_VALUE: The value of this attribute is derived from the key object by taking the first three bytes of the SHA-1 hash of the generic secret key object’s CKA_VALUE attribute.</w:t>
      </w:r>
    </w:p>
    <w:p>
      <w:pPr>
        <w:pStyle w:val="Heading3"/>
        <w:numPr>
          <w:ilvl w:val="2"/>
          <w:numId w:val="2"/>
        </w:numPr>
        <w:rPr/>
      </w:pPr>
      <w:bookmarkStart w:id="1030" w:name="_Toc323624147"/>
      <w:bookmarkStart w:id="1031" w:name="_Toc385058008"/>
      <w:bookmarkStart w:id="1032" w:name="_Toc405794822"/>
      <w:bookmarkStart w:id="1033" w:name="_Toc516500721"/>
      <w:bookmarkStart w:id="1034" w:name="_Toc416960045"/>
      <w:bookmarkStart w:id="1035" w:name="_Toc395187799"/>
      <w:bookmarkStart w:id="1036" w:name="_Toc391471161"/>
      <w:bookmarkStart w:id="1037" w:name="_Toc370634444"/>
      <w:bookmarkStart w:id="1038" w:name="_Toc72656274"/>
      <w:bookmarkStart w:id="1039" w:name="_Toc228807221"/>
      <w:bookmarkStart w:id="1040" w:name="_Toc228894692"/>
      <w:bookmarkEnd w:id="1030"/>
      <w:bookmarkEnd w:id="1031"/>
      <w:bookmarkEnd w:id="1032"/>
      <w:bookmarkEnd w:id="1033"/>
      <w:bookmarkEnd w:id="1034"/>
      <w:bookmarkEnd w:id="1035"/>
      <w:bookmarkEnd w:id="1036"/>
      <w:bookmarkEnd w:id="1037"/>
      <w:bookmarkEnd w:id="1038"/>
      <w:bookmarkEnd w:id="1039"/>
      <w:bookmarkEnd w:id="1040"/>
      <w:r>
        <w:rPr/>
        <w:t>Generic secret key generation</w:t>
      </w:r>
    </w:p>
    <w:p>
      <w:pPr>
        <w:pStyle w:val="Normal"/>
        <w:numPr>
          <w:ilvl w:val="0"/>
          <w:numId w:val="3"/>
        </w:numPr>
        <w:rPr/>
      </w:pPr>
      <w:r>
        <w:rPr/>
        <w:t xml:space="preserve">The generic secret key generation mechanism, denoted </w:t>
      </w:r>
      <w:r>
        <w:rPr>
          <w:b/>
        </w:rPr>
        <w:t>CKM_GENERIC_SECRET_KEY_GEN</w:t>
      </w:r>
      <w:r>
        <w:rPr/>
        <w:t xml:space="preserve">, is used to generate generic secret keys. The generated keys take on any attributes provided in the template passed to the </w:t>
      </w:r>
      <w:r>
        <w:rPr>
          <w:b/>
        </w:rPr>
        <w:t>C_GenerateKey</w:t>
      </w:r>
      <w:r>
        <w:rPr/>
        <w:t xml:space="preserve"> call, and the </w:t>
      </w:r>
      <w:r>
        <w:rPr>
          <w:b/>
        </w:rPr>
        <w:t>CKA_VALUE_LEN</w:t>
      </w:r>
      <w:r>
        <w:rPr/>
        <w:t xml:space="preserve"> attribute specifies the length of the key to be generated. </w:t>
      </w:r>
    </w:p>
    <w:p>
      <w:pPr>
        <w:pStyle w:val="Normal"/>
        <w:numPr>
          <w:ilvl w:val="0"/>
          <w:numId w:val="3"/>
        </w:numPr>
        <w:rPr/>
      </w:pPr>
      <w:r>
        <w:rPr/>
        <w:t>It does not have a parameter.</w:t>
      </w:r>
    </w:p>
    <w:p>
      <w:pPr>
        <w:pStyle w:val="Normal"/>
        <w:numPr>
          <w:ilvl w:val="0"/>
          <w:numId w:val="3"/>
        </w:numPr>
        <w:rPr/>
      </w:pPr>
      <w:r>
        <w:rPr/>
        <w:t xml:space="preserve">The template supplied must specify a value for the </w:t>
      </w:r>
      <w:r>
        <w:rPr>
          <w:b/>
        </w:rPr>
        <w:t xml:space="preserve">CKA_VALUE_LEN </w:t>
      </w:r>
      <w:r>
        <w:rPr/>
        <w:t>attribute.  If the template specifies an object type and a class, they must have the following values:</w:t>
      </w:r>
    </w:p>
    <w:p>
      <w:pPr>
        <w:pStyle w:val="CCode"/>
        <w:numPr>
          <w:ilvl w:val="0"/>
          <w:numId w:val="3"/>
        </w:numPr>
        <w:rPr/>
      </w:pPr>
      <w:r>
        <w:rPr/>
        <w:tab/>
        <w:t>CK_OBJECT_CLASS = CKO_SECRET_KEY;</w:t>
      </w:r>
    </w:p>
    <w:p>
      <w:pPr>
        <w:pStyle w:val="CCode"/>
        <w:numPr>
          <w:ilvl w:val="0"/>
          <w:numId w:val="3"/>
        </w:numPr>
        <w:rPr/>
      </w:pPr>
      <w:r>
        <w:rPr/>
        <w:tab/>
        <w:t>CK_KEY_TYPE = CKK_GENERIC_SECRET;</w:t>
      </w:r>
    </w:p>
    <w:p>
      <w:pPr>
        <w:pStyle w:val="Normal"/>
        <w:numPr>
          <w:ilvl w:val="0"/>
          <w:numId w:val="3"/>
        </w:numPr>
        <w:rPr/>
      </w:pPr>
      <w:bookmarkStart w:id="1041" w:name="_Ref384745181"/>
      <w:bookmarkStart w:id="1042" w:name="_Toc385058009"/>
      <w:bookmarkEnd w:id="1041"/>
      <w:bookmarkEnd w:id="1042"/>
      <w:r>
        <w:rPr/>
        <w:t xml:space="preserve">For this mechanism, the </w:t>
      </w:r>
      <w:r>
        <w:rPr>
          <w:i/>
        </w:rPr>
        <w:t>ulMinKeySize</w:t>
      </w:r>
      <w:r>
        <w:rPr/>
        <w:t xml:space="preserve"> and </w:t>
      </w:r>
      <w:r>
        <w:rPr>
          <w:i/>
        </w:rPr>
        <w:t>ulMaxKeySize</w:t>
      </w:r>
      <w:r>
        <w:rPr/>
        <w:t xml:space="preserve"> fields of the </w:t>
      </w:r>
      <w:r>
        <w:rPr>
          <w:b/>
        </w:rPr>
        <w:t xml:space="preserve">CK_MECHANISM_INFO </w:t>
      </w:r>
      <w:r>
        <w:rPr/>
        <w:t>structure specify the supported range of key sizes, in bits.</w:t>
      </w:r>
    </w:p>
    <w:p>
      <w:pPr>
        <w:pStyle w:val="Heading2"/>
        <w:numPr>
          <w:ilvl w:val="1"/>
          <w:numId w:val="2"/>
        </w:numPr>
        <w:rPr/>
      </w:pPr>
      <w:bookmarkStart w:id="1043" w:name="_Toc516500722"/>
      <w:bookmarkStart w:id="1044" w:name="_Toc416960046"/>
      <w:bookmarkStart w:id="1045" w:name="_Toc395187800"/>
      <w:bookmarkStart w:id="1046" w:name="_Toc391471162"/>
      <w:bookmarkStart w:id="1047" w:name="_Toc370634445"/>
      <w:bookmarkStart w:id="1048" w:name="_Toc72656275"/>
      <w:bookmarkStart w:id="1049" w:name="_Toc228807222"/>
      <w:bookmarkStart w:id="1050" w:name="_Toc228894693"/>
      <w:bookmarkEnd w:id="1043"/>
      <w:bookmarkEnd w:id="1044"/>
      <w:bookmarkEnd w:id="1045"/>
      <w:bookmarkEnd w:id="1046"/>
      <w:bookmarkEnd w:id="1047"/>
      <w:bookmarkEnd w:id="1048"/>
      <w:bookmarkEnd w:id="1049"/>
      <w:bookmarkEnd w:id="1050"/>
      <w:r>
        <w:rPr/>
        <w:t>HMAC mechanisms</w:t>
      </w:r>
    </w:p>
    <w:p>
      <w:pPr>
        <w:pStyle w:val="Normal"/>
        <w:numPr>
          <w:ilvl w:val="0"/>
          <w:numId w:val="3"/>
        </w:numPr>
        <w:rPr/>
      </w:pPr>
      <w:r>
        <w:rPr/>
        <w:t xml:space="preserve">Refer to </w:t>
      </w:r>
      <w:r>
        <w:rPr>
          <w:b/>
          <w:bCs/>
        </w:rPr>
        <w:t>RFC2104</w:t>
      </w:r>
      <w:r>
        <w:rPr/>
        <w:t xml:space="preserve"> and </w:t>
      </w:r>
      <w:r>
        <w:rPr>
          <w:b/>
          <w:bCs/>
        </w:rPr>
        <w:t>FIPS 198</w:t>
      </w:r>
      <w:r>
        <w:rPr/>
        <w:t xml:space="preserve"> for HMAC algorithm description.. The HMAC secret key shall correspond to the PKCS11 generic secret key type or the mechanism specific key types (see mechanism definition). Such keys, for use with HMAC operations can be created using C_CreateObject or C_GenerateKey.</w:t>
      </w:r>
    </w:p>
    <w:p>
      <w:pPr>
        <w:pStyle w:val="Normal"/>
        <w:numPr>
          <w:ilvl w:val="0"/>
          <w:numId w:val="3"/>
        </w:numPr>
        <w:rPr/>
      </w:pPr>
      <w:r>
        <w:rPr/>
        <w:t>The RFC also specifies test vectors for the various hash function based HMAC mechanisms described in the respective hash mechanism descriptions. The RFC should be consulted to obtain these test vectors.</w:t>
      </w:r>
    </w:p>
    <w:p>
      <w:pPr>
        <w:pStyle w:val="Heading3"/>
        <w:numPr>
          <w:ilvl w:val="0"/>
          <w:numId w:val="0"/>
        </w:numPr>
        <w:rPr/>
      </w:pPr>
      <w:bookmarkStart w:id="1051" w:name="_Toc516500723"/>
      <w:bookmarkEnd w:id="1051"/>
      <w:r>
        <w:rPr/>
        <w:t>2.7.1 General block cipher mechanism parameters</w:t>
      </w:r>
    </w:p>
    <w:p>
      <w:pPr>
        <w:pStyle w:val="Heading4"/>
        <w:numPr>
          <w:ilvl w:val="0"/>
          <w:numId w:val="0"/>
        </w:numPr>
        <w:rPr/>
      </w:pPr>
      <w:r>
        <w:rPr/>
        <w:t>2.7.1.1 CK_MAC_GENERAL_PARAMS; CK_MAC_GENERAL_PARAMS_PTR</w:t>
      </w:r>
    </w:p>
    <w:p>
      <w:pPr>
        <w:pStyle w:val="TextBody"/>
        <w:numPr>
          <w:ilvl w:val="0"/>
          <w:numId w:val="3"/>
        </w:numPr>
        <w:rPr>
          <w:rFonts w:ascii="Arial" w:hAnsi="Arial" w:cs="Arial"/>
          <w:sz w:val="20"/>
        </w:rPr>
      </w:pPr>
      <w:r>
        <w:rPr>
          <w:rFonts w:cs="Arial" w:ascii="Arial" w:hAnsi="Arial"/>
          <w:b/>
          <w:sz w:val="20"/>
        </w:rPr>
        <w:t>CK_MAC_GENERAL_PARAMS</w:t>
      </w:r>
      <w:r>
        <w:rPr>
          <w:rFonts w:cs="Arial" w:ascii="Arial" w:hAnsi="Arial"/>
          <w:sz w:val="20"/>
        </w:rPr>
        <w:t xml:space="preserve"> provides the parameters to the general-length MACing mechanisms of the DES, DES3 (triple-DES), AES, </w:t>
      </w:r>
      <w:r>
        <w:rPr>
          <w:rFonts w:cs="Arial" w:ascii="Arial" w:hAnsi="Arial"/>
          <w:color w:val="000000" w:themeColor="text1"/>
          <w:sz w:val="20"/>
        </w:rPr>
        <w:t xml:space="preserve">Camellia, SEED, and ARIA </w:t>
      </w:r>
      <w:r>
        <w:rPr>
          <w:rFonts w:cs="Arial" w:ascii="Arial" w:hAnsi="Arial"/>
          <w:sz w:val="20"/>
        </w:rPr>
        <w:t>ciphers.  It also provides the parameters to the general-length HMACing mechanisms (i.e.,SHA-1, SHA-256, SHA-384, SHA-512, and SHA-512/T family) and the two SSL 3.0 MACing mechanisms, (i.e., MD5 and SHA-1).  It holds the length of the MAC that these mechanisms produce.  It is defined as follows:</w:t>
      </w:r>
    </w:p>
    <w:p>
      <w:pPr>
        <w:pStyle w:val="TextBody"/>
        <w:numPr>
          <w:ilvl w:val="0"/>
          <w:numId w:val="3"/>
        </w:numPr>
        <w:rPr>
          <w:rFonts w:ascii="Arial" w:hAnsi="Arial" w:cs="Arial"/>
          <w:sz w:val="20"/>
        </w:rPr>
      </w:pPr>
      <w:r>
        <w:rPr>
          <w:rFonts w:cs="Arial" w:ascii="Arial" w:hAnsi="Arial"/>
          <w:sz w:val="20"/>
        </w:rPr>
        <w:tab/>
        <w:t>typedef CK_ULONG CK_MAC_GENERAL_PARAMS;</w:t>
      </w:r>
    </w:p>
    <w:p>
      <w:pPr>
        <w:pStyle w:val="TextBody"/>
        <w:numPr>
          <w:ilvl w:val="0"/>
          <w:numId w:val="3"/>
        </w:numPr>
        <w:rPr>
          <w:rFonts w:ascii="Arial" w:hAnsi="Arial" w:cs="Arial"/>
          <w:sz w:val="20"/>
        </w:rPr>
      </w:pPr>
      <w:r>
        <w:rPr>
          <w:rFonts w:cs="Arial" w:ascii="Arial" w:hAnsi="Arial"/>
          <w:b/>
          <w:sz w:val="20"/>
        </w:rPr>
        <w:t xml:space="preserve">CK_MAC_GENERAL_PARAMS_PTR </w:t>
      </w:r>
      <w:r>
        <w:rPr>
          <w:rFonts w:cs="Arial" w:ascii="Arial" w:hAnsi="Arial"/>
          <w:sz w:val="20"/>
        </w:rPr>
        <w:t xml:space="preserve">is a pointer to a </w:t>
      </w:r>
      <w:r>
        <w:rPr>
          <w:rFonts w:cs="Arial" w:ascii="Arial" w:hAnsi="Arial"/>
          <w:b/>
          <w:sz w:val="20"/>
        </w:rPr>
        <w:t>CK_MAC_GENERAL_PARAMS</w:t>
      </w:r>
      <w:r>
        <w:rPr>
          <w:rFonts w:cs="Arial" w:ascii="Arial" w:hAnsi="Arial"/>
          <w:sz w:val="20"/>
        </w:rPr>
        <w:t>.</w:t>
      </w:r>
    </w:p>
    <w:p>
      <w:pPr>
        <w:pStyle w:val="Normal"/>
        <w:numPr>
          <w:ilvl w:val="0"/>
          <w:numId w:val="3"/>
        </w:numPr>
        <w:rPr/>
      </w:pPr>
      <w:r>
        <w:rPr/>
      </w:r>
    </w:p>
    <w:p>
      <w:pPr>
        <w:pStyle w:val="Heading2"/>
        <w:numPr>
          <w:ilvl w:val="1"/>
          <w:numId w:val="2"/>
        </w:numPr>
        <w:rPr/>
      </w:pPr>
      <w:bookmarkStart w:id="1052" w:name="_Ref384745181"/>
      <w:bookmarkStart w:id="1053" w:name="_Toc385058009"/>
      <w:bookmarkStart w:id="1054" w:name="_Toc322855324"/>
      <w:bookmarkStart w:id="1055" w:name="_Toc322945166"/>
      <w:bookmarkStart w:id="1056" w:name="_Toc323000733"/>
      <w:bookmarkStart w:id="1057" w:name="_Toc323024184"/>
      <w:bookmarkStart w:id="1058" w:name="_Toc323205518"/>
      <w:bookmarkStart w:id="1059" w:name="_Toc323610947"/>
      <w:bookmarkStart w:id="1060" w:name="_Toc383864964"/>
      <w:bookmarkStart w:id="1061" w:name="_Ref384737733"/>
      <w:bookmarkStart w:id="1062" w:name="_Toc385058043"/>
      <w:bookmarkStart w:id="1063" w:name="_Toc405794851"/>
      <w:bookmarkStart w:id="1064" w:name="_Toc516500724"/>
      <w:bookmarkStart w:id="1065" w:name="_Toc416960047"/>
      <w:bookmarkStart w:id="1066" w:name="_Toc395187801"/>
      <w:bookmarkStart w:id="1067" w:name="_Toc391471163"/>
      <w:bookmarkStart w:id="1068" w:name="_Toc370634446"/>
      <w:bookmarkStart w:id="1069" w:name="_Toc72656307"/>
      <w:bookmarkStart w:id="1070" w:name="_Toc228807223"/>
      <w:bookmarkStart w:id="1071" w:name="_Toc228894694"/>
      <w:bookmarkEnd w:id="941"/>
      <w:bookmarkEnd w:id="942"/>
      <w:bookmarkEnd w:id="943"/>
      <w:bookmarkEnd w:id="944"/>
      <w:bookmarkEnd w:id="945"/>
      <w:bookmarkEnd w:id="946"/>
      <w:bookmarkEnd w:id="947"/>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r>
        <w:rPr/>
        <w:t>AES</w:t>
      </w:r>
    </w:p>
    <w:p>
      <w:pPr>
        <w:pStyle w:val="Normal"/>
        <w:numPr>
          <w:ilvl w:val="0"/>
          <w:numId w:val="3"/>
        </w:numPr>
        <w:rPr/>
      </w:pPr>
      <w:r>
        <w:rPr/>
        <w:t>For the Advanced Encryption Standard (AES) see [FIPS PUB 197].</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55</w:t>
      </w:r>
      <w:r>
        <w:fldChar w:fldCharType="end"/>
      </w:r>
      <w:r>
        <w:rPr>
          <w:i/>
          <w:sz w:val="18"/>
          <w:szCs w:val="18"/>
        </w:rPr>
        <w:t>, AES Mechanisms vs. Functions</w:t>
      </w:r>
    </w:p>
    <w:tbl>
      <w:tblPr>
        <w:tblW w:w="9175"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10"/>
        <w:gridCol w:w="975"/>
        <w:gridCol w:w="786"/>
        <w:gridCol w:w="580"/>
        <w:gridCol w:w="843"/>
        <w:gridCol w:w="675"/>
        <w:gridCol w:w="963"/>
        <w:gridCol w:w="842"/>
      </w:tblGrid>
      <w:tr>
        <w:trPr>
          <w:tblHeader w:val="true"/>
        </w:trPr>
        <w:tc>
          <w:tcPr>
            <w:tcW w:w="3510"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1072" w:name="_Toc72656308"/>
            <w:bookmarkStart w:id="1073" w:name="_Toc72656308"/>
            <w:r>
              <w:rPr>
                <w:rFonts w:cs="Arial" w:ascii="Arial" w:hAnsi="Arial"/>
                <w:sz w:val="20"/>
              </w:rPr>
            </w:r>
          </w:p>
        </w:tc>
        <w:tc>
          <w:tcPr>
            <w:tcW w:w="5664"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CKM_AES_KEY_GEN</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CKM_AES_ECB</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CKM_AES_CBC</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CKM_AES_CBC_PAD</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CKM_AES_MAC_GENERAL</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CKM_AES_MAC</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CKM_AES_OFB</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CKM_AES_CFB64</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CKM_AES_CFB8</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CKM_AES_CFB128</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CKM_AES_CFB1</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CKM_AES_XCBC_MAC</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CKM_AES_XCBC_MAC_96</w:t>
            </w:r>
          </w:p>
        </w:tc>
        <w:tc>
          <w:tcPr>
            <w:tcW w:w="9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1074" w:name="_Toc72656308"/>
      <w:bookmarkStart w:id="1075" w:name="_Toc516500725"/>
      <w:bookmarkStart w:id="1076" w:name="_Toc416960048"/>
      <w:bookmarkStart w:id="1077" w:name="_Toc395187802"/>
      <w:bookmarkStart w:id="1078" w:name="_Toc391471164"/>
      <w:bookmarkStart w:id="1079" w:name="_Toc370634447"/>
      <w:bookmarkStart w:id="1080" w:name="_Toc228807224"/>
      <w:bookmarkStart w:id="1081" w:name="_Toc228894695"/>
      <w:bookmarkEnd w:id="1074"/>
      <w:bookmarkEnd w:id="1075"/>
      <w:bookmarkEnd w:id="1076"/>
      <w:bookmarkEnd w:id="1077"/>
      <w:bookmarkEnd w:id="1078"/>
      <w:bookmarkEnd w:id="1079"/>
      <w:bookmarkEnd w:id="1080"/>
      <w:bookmarkEnd w:id="1081"/>
      <w:r>
        <w:rPr/>
        <w:t>Definitions</w:t>
      </w:r>
    </w:p>
    <w:p>
      <w:pPr>
        <w:pStyle w:val="Normal"/>
        <w:numPr>
          <w:ilvl w:val="0"/>
          <w:numId w:val="3"/>
        </w:numPr>
        <w:rPr/>
      </w:pPr>
      <w:r>
        <w:rPr/>
        <w:t>This section defines the key type “CKK_AES” for type CK_KEY_TYPE as used in the CKA_KEY_TYPE attribute of key objects.</w:t>
      </w:r>
    </w:p>
    <w:p>
      <w:pPr>
        <w:pStyle w:val="Normal"/>
        <w:numPr>
          <w:ilvl w:val="0"/>
          <w:numId w:val="3"/>
        </w:numPr>
        <w:rPr/>
      </w:pPr>
      <w:r>
        <w:rPr/>
        <w:t>Mechanisms:</w:t>
      </w:r>
    </w:p>
    <w:p>
      <w:pPr>
        <w:pStyle w:val="Normal"/>
        <w:numPr>
          <w:ilvl w:val="0"/>
          <w:numId w:val="3"/>
        </w:numPr>
        <w:ind w:left="720" w:hanging="0"/>
        <w:rPr/>
      </w:pPr>
      <w:r>
        <w:rPr/>
        <w:t xml:space="preserve">CKM_AES_KEY_GEN                </w:t>
      </w:r>
    </w:p>
    <w:p>
      <w:pPr>
        <w:pStyle w:val="Normal"/>
        <w:numPr>
          <w:ilvl w:val="0"/>
          <w:numId w:val="3"/>
        </w:numPr>
        <w:ind w:left="720" w:hanging="0"/>
        <w:rPr/>
      </w:pPr>
      <w:r>
        <w:rPr/>
        <w:t xml:space="preserve">CKM_AES_ECB                    </w:t>
      </w:r>
    </w:p>
    <w:p>
      <w:pPr>
        <w:pStyle w:val="Normal"/>
        <w:numPr>
          <w:ilvl w:val="0"/>
          <w:numId w:val="3"/>
        </w:numPr>
        <w:ind w:left="720" w:hanging="0"/>
        <w:rPr/>
      </w:pPr>
      <w:r>
        <w:rPr/>
        <w:t xml:space="preserve">CKM_AES_CBC                    </w:t>
      </w:r>
    </w:p>
    <w:p>
      <w:pPr>
        <w:pStyle w:val="Normal"/>
        <w:numPr>
          <w:ilvl w:val="0"/>
          <w:numId w:val="3"/>
        </w:numPr>
        <w:ind w:left="720" w:hanging="0"/>
        <w:rPr/>
      </w:pPr>
      <w:r>
        <w:rPr/>
        <w:t xml:space="preserve">CKM_AES_MAC                    </w:t>
      </w:r>
    </w:p>
    <w:p>
      <w:pPr>
        <w:pStyle w:val="Normal"/>
        <w:numPr>
          <w:ilvl w:val="0"/>
          <w:numId w:val="3"/>
        </w:numPr>
        <w:ind w:left="720" w:hanging="0"/>
        <w:rPr/>
      </w:pPr>
      <w:r>
        <w:rPr/>
        <w:t xml:space="preserve">CKM_AES_MAC_GENERAL            </w:t>
      </w:r>
    </w:p>
    <w:p>
      <w:pPr>
        <w:pStyle w:val="Normal"/>
        <w:numPr>
          <w:ilvl w:val="0"/>
          <w:numId w:val="3"/>
        </w:numPr>
        <w:ind w:left="720" w:hanging="0"/>
        <w:rPr/>
      </w:pPr>
      <w:r>
        <w:rPr/>
        <w:t>CKM_AES_CBC_PAD</w:t>
      </w:r>
    </w:p>
    <w:p>
      <w:pPr>
        <w:pStyle w:val="Normal"/>
        <w:numPr>
          <w:ilvl w:val="0"/>
          <w:numId w:val="3"/>
        </w:numPr>
        <w:ind w:left="720" w:hanging="0"/>
        <w:rPr/>
      </w:pPr>
      <w:r>
        <w:rPr/>
        <w:t>CKM_AES_OFB</w:t>
      </w:r>
    </w:p>
    <w:p>
      <w:pPr>
        <w:pStyle w:val="Normal"/>
        <w:numPr>
          <w:ilvl w:val="0"/>
          <w:numId w:val="3"/>
        </w:numPr>
        <w:ind w:left="720" w:hanging="0"/>
        <w:rPr/>
      </w:pPr>
      <w:r>
        <w:rPr/>
        <w:t>CKM_AES_CFB64</w:t>
      </w:r>
    </w:p>
    <w:p>
      <w:pPr>
        <w:pStyle w:val="Normal"/>
        <w:numPr>
          <w:ilvl w:val="0"/>
          <w:numId w:val="3"/>
        </w:numPr>
        <w:ind w:left="720" w:hanging="0"/>
        <w:rPr/>
      </w:pPr>
      <w:r>
        <w:rPr/>
        <w:t>CKM_AES_CFB8</w:t>
      </w:r>
    </w:p>
    <w:p>
      <w:pPr>
        <w:pStyle w:val="Normal"/>
        <w:numPr>
          <w:ilvl w:val="0"/>
          <w:numId w:val="3"/>
        </w:numPr>
        <w:ind w:left="720" w:hanging="0"/>
        <w:rPr/>
      </w:pPr>
      <w:r>
        <w:rPr/>
        <w:t>CKM_AES_CFB128</w:t>
      </w:r>
    </w:p>
    <w:p>
      <w:pPr>
        <w:pStyle w:val="Normal"/>
        <w:numPr>
          <w:ilvl w:val="0"/>
          <w:numId w:val="3"/>
        </w:numPr>
        <w:ind w:left="720" w:hanging="0"/>
        <w:rPr/>
      </w:pPr>
      <w:r>
        <w:rPr/>
        <w:t>CKM_AES_CFB1</w:t>
      </w:r>
    </w:p>
    <w:p>
      <w:pPr>
        <w:pStyle w:val="Normal"/>
        <w:numPr>
          <w:ilvl w:val="0"/>
          <w:numId w:val="3"/>
        </w:numPr>
        <w:ind w:left="720" w:hanging="0"/>
        <w:rPr/>
      </w:pPr>
      <w:r>
        <w:rPr/>
        <w:t>CKM_AES_XCBC_MAC</w:t>
      </w:r>
    </w:p>
    <w:p>
      <w:pPr>
        <w:pStyle w:val="Normal"/>
        <w:numPr>
          <w:ilvl w:val="0"/>
          <w:numId w:val="3"/>
        </w:numPr>
        <w:ind w:left="720" w:hanging="0"/>
        <w:rPr/>
      </w:pPr>
      <w:r>
        <w:rPr/>
        <w:t>CKM_AES_XCBC_MAC_96</w:t>
      </w:r>
    </w:p>
    <w:p>
      <w:pPr>
        <w:pStyle w:val="Heading3"/>
        <w:numPr>
          <w:ilvl w:val="2"/>
          <w:numId w:val="2"/>
        </w:numPr>
        <w:rPr/>
      </w:pPr>
      <w:bookmarkStart w:id="1082" w:name="_Toc516500726"/>
      <w:bookmarkStart w:id="1083" w:name="_Toc416960049"/>
      <w:bookmarkStart w:id="1084" w:name="_Toc395187803"/>
      <w:bookmarkStart w:id="1085" w:name="_Toc391471165"/>
      <w:bookmarkStart w:id="1086" w:name="_Toc370634448"/>
      <w:bookmarkStart w:id="1087" w:name="_Toc72656309"/>
      <w:bookmarkStart w:id="1088" w:name="_Toc228807225"/>
      <w:bookmarkStart w:id="1089" w:name="_Toc228894696"/>
      <w:bookmarkEnd w:id="1082"/>
      <w:bookmarkEnd w:id="1083"/>
      <w:bookmarkEnd w:id="1084"/>
      <w:bookmarkEnd w:id="1085"/>
      <w:bookmarkEnd w:id="1086"/>
      <w:bookmarkEnd w:id="1087"/>
      <w:bookmarkEnd w:id="1088"/>
      <w:bookmarkEnd w:id="1089"/>
      <w:r>
        <w:rPr/>
        <w:t>AES secret key objects</w:t>
      </w:r>
    </w:p>
    <w:p>
      <w:pPr>
        <w:pStyle w:val="Normal"/>
        <w:numPr>
          <w:ilvl w:val="0"/>
          <w:numId w:val="3"/>
        </w:numPr>
        <w:rPr/>
      </w:pPr>
      <w:r>
        <w:rPr/>
        <w:t xml:space="preserve">AES secret key objects (object class </w:t>
      </w:r>
      <w:r>
        <w:rPr>
          <w:b/>
        </w:rPr>
        <w:t xml:space="preserve">CKO_SECRET_KEY, </w:t>
      </w:r>
      <w:r>
        <w:rPr/>
        <w:t xml:space="preserve">key type </w:t>
      </w:r>
      <w:r>
        <w:rPr>
          <w:b/>
        </w:rPr>
        <w:t>CKK_AES</w:t>
      </w:r>
      <w:r>
        <w:rPr/>
        <w:t>) hold AES keys.  The following table defines the AES secret key object attributes, in addition to the common attributes defined for this object class:</w:t>
      </w:r>
    </w:p>
    <w:p>
      <w:pPr>
        <w:pStyle w:val="Caption1"/>
        <w:numPr>
          <w:ilvl w:val="0"/>
          <w:numId w:val="3"/>
        </w:numPr>
        <w:rPr/>
      </w:pPr>
      <w:bookmarkStart w:id="1090" w:name="_Toc228807523"/>
      <w:r>
        <w:rPr/>
        <w:t xml:space="preserve">Table </w:t>
      </w:r>
      <w:r>
        <w:rPr>
          <w:szCs w:val="18"/>
        </w:rPr>
        <w:fldChar w:fldCharType="begin"/>
      </w:r>
      <w:r>
        <w:instrText> SEQ Table \* ARABIC </w:instrText>
      </w:r>
      <w:r>
        <w:fldChar w:fldCharType="separate"/>
      </w:r>
      <w:r>
        <w:t>56</w:t>
      </w:r>
      <w:r>
        <w:fldChar w:fldCharType="end"/>
      </w:r>
      <w:bookmarkEnd w:id="1090"/>
      <w:r>
        <w:rPr/>
        <w:t>, AES Secret Key Object Attributes</w:t>
      </w:r>
    </w:p>
    <w:tbl>
      <w:tblPr>
        <w:tblW w:w="6708"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610"/>
        <w:gridCol w:w="1530"/>
        <w:gridCol w:w="2568"/>
      </w:tblGrid>
      <w:tr>
        <w:trPr>
          <w:tblHeader w:val="true"/>
        </w:trPr>
        <w:tc>
          <w:tcPr>
            <w:tcW w:w="261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5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2568"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6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25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Key value (16, 24, or 32 bytes)</w:t>
            </w:r>
          </w:p>
        </w:tc>
      </w:tr>
      <w:tr>
        <w:trPr/>
        <w:tc>
          <w:tcPr>
            <w:tcW w:w="26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CKA_VALUE_LEN</w:t>
            </w:r>
            <w:r>
              <w:rPr>
                <w:rFonts w:cs="Arial" w:ascii="Arial" w:hAnsi="Arial"/>
                <w:sz w:val="20"/>
                <w:vertAlign w:val="superscript"/>
              </w:rPr>
              <w:t>2,3,6</w:t>
            </w:r>
          </w:p>
        </w:tc>
        <w:tc>
          <w:tcPr>
            <w:tcW w:w="15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256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Length in bytes of key value</w:t>
            </w:r>
          </w:p>
        </w:tc>
      </w:tr>
    </w:tbl>
    <w:p>
      <w:pPr>
        <w:pStyle w:val="Normal"/>
        <w:numPr>
          <w:ilvl w:val="0"/>
          <w:numId w:val="3"/>
        </w:numPr>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The following is a sample template for creating an AES secret key object:</w:t>
      </w:r>
    </w:p>
    <w:p>
      <w:pPr>
        <w:pStyle w:val="CCode"/>
        <w:numPr>
          <w:ilvl w:val="0"/>
          <w:numId w:val="3"/>
        </w:numPr>
        <w:rPr/>
      </w:pPr>
      <w:r>
        <w:rPr/>
        <w:t>CK_OBJECT_CLASS class = CKO_SECRET_KEY;</w:t>
      </w:r>
    </w:p>
    <w:p>
      <w:pPr>
        <w:pStyle w:val="CCode"/>
        <w:numPr>
          <w:ilvl w:val="0"/>
          <w:numId w:val="3"/>
        </w:numPr>
        <w:rPr/>
      </w:pPr>
      <w:r>
        <w:rPr/>
        <w:t>CK_KEY_TYPE keyType = CKK_AES;</w:t>
      </w:r>
    </w:p>
    <w:p>
      <w:pPr>
        <w:pStyle w:val="CCode"/>
        <w:numPr>
          <w:ilvl w:val="0"/>
          <w:numId w:val="3"/>
        </w:numPr>
        <w:rPr/>
      </w:pPr>
      <w:r>
        <w:rPr/>
        <w:t>CK_UTF8CHAR label[] = “An AES secret key object”;</w:t>
      </w:r>
    </w:p>
    <w:p>
      <w:pPr>
        <w:pStyle w:val="CCode"/>
        <w:numPr>
          <w:ilvl w:val="0"/>
          <w:numId w:val="3"/>
        </w:numPr>
        <w:rPr/>
      </w:pPr>
      <w:r>
        <w:rPr/>
        <w:t>CK_BYTE value[]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{CKA_ENCRYPT, &amp;true, sizeof(true)},</w:t>
      </w:r>
    </w:p>
    <w:p>
      <w:pPr>
        <w:pStyle w:val="CCode"/>
        <w:numPr>
          <w:ilvl w:val="0"/>
          <w:numId w:val="3"/>
        </w:numPr>
        <w:rPr/>
      </w:pPr>
      <w:r>
        <w:rPr/>
        <w:t xml:space="preserve">  </w:t>
      </w:r>
      <w:r>
        <w:rPr/>
        <w:t>{CKA_VALUE, value, sizeof(value)}</w:t>
      </w:r>
    </w:p>
    <w:p>
      <w:pPr>
        <w:pStyle w:val="CCode"/>
        <w:numPr>
          <w:ilvl w:val="0"/>
          <w:numId w:val="3"/>
        </w:numPr>
        <w:rPr/>
      </w:pPr>
      <w:r>
        <w:rPr/>
        <w:t>};</w:t>
      </w:r>
    </w:p>
    <w:p>
      <w:pPr>
        <w:pStyle w:val="Normal"/>
        <w:numPr>
          <w:ilvl w:val="0"/>
          <w:numId w:val="3"/>
        </w:numPr>
        <w:rPr/>
      </w:pPr>
      <w:r>
        <w:rPr/>
      </w:r>
    </w:p>
    <w:p>
      <w:pPr>
        <w:pStyle w:val="Normal"/>
        <w:numPr>
          <w:ilvl w:val="0"/>
          <w:numId w:val="3"/>
        </w:numPr>
        <w:rPr/>
      </w:pPr>
      <w:r>
        <w:rPr/>
        <w:t>CKA_CHECK_VALUE: The value of this attribute is derived from the key object by taking the first three bytes of the ECB encryption of a single block of null (0x00) bytes, using the default cipher associated with the key type of the secret key object.</w:t>
      </w:r>
    </w:p>
    <w:p>
      <w:pPr>
        <w:pStyle w:val="Heading3"/>
        <w:numPr>
          <w:ilvl w:val="2"/>
          <w:numId w:val="2"/>
        </w:numPr>
        <w:rPr/>
      </w:pPr>
      <w:bookmarkStart w:id="1091" w:name="_Toc516500727"/>
      <w:bookmarkStart w:id="1092" w:name="_Toc416960050"/>
      <w:bookmarkStart w:id="1093" w:name="_Toc395187804"/>
      <w:bookmarkStart w:id="1094" w:name="_Toc391471166"/>
      <w:bookmarkStart w:id="1095" w:name="_Toc370634449"/>
      <w:bookmarkStart w:id="1096" w:name="_Toc72656310"/>
      <w:bookmarkStart w:id="1097" w:name="_Toc228807226"/>
      <w:bookmarkStart w:id="1098" w:name="_Toc228894697"/>
      <w:bookmarkEnd w:id="1091"/>
      <w:bookmarkEnd w:id="1092"/>
      <w:bookmarkEnd w:id="1093"/>
      <w:bookmarkEnd w:id="1094"/>
      <w:bookmarkEnd w:id="1095"/>
      <w:bookmarkEnd w:id="1096"/>
      <w:bookmarkEnd w:id="1097"/>
      <w:bookmarkEnd w:id="1098"/>
      <w:r>
        <w:rPr/>
        <w:t>AES key generation</w:t>
      </w:r>
    </w:p>
    <w:p>
      <w:pPr>
        <w:pStyle w:val="Normal"/>
        <w:numPr>
          <w:ilvl w:val="0"/>
          <w:numId w:val="3"/>
        </w:numPr>
        <w:rPr/>
      </w:pPr>
      <w:r>
        <w:rPr/>
        <w:t xml:space="preserve">The AES key generation mechanism, denoted </w:t>
      </w:r>
      <w:r>
        <w:rPr>
          <w:b/>
        </w:rPr>
        <w:t>CKM_AES_KEY_GEN</w:t>
      </w:r>
      <w:r>
        <w:rPr/>
        <w:t>, is a key generation mechanism for NIST’s Advanced Encryption Standard.</w:t>
      </w:r>
    </w:p>
    <w:p>
      <w:pPr>
        <w:pStyle w:val="Normal"/>
        <w:numPr>
          <w:ilvl w:val="0"/>
          <w:numId w:val="3"/>
        </w:numPr>
        <w:rPr/>
      </w:pPr>
      <w:r>
        <w:rPr/>
        <w:t>It does not have a parameter.</w:t>
      </w:r>
    </w:p>
    <w:p>
      <w:pPr>
        <w:pStyle w:val="Normal"/>
        <w:numPr>
          <w:ilvl w:val="0"/>
          <w:numId w:val="3"/>
        </w:numPr>
        <w:rPr/>
      </w:pPr>
      <w:r>
        <w:rPr/>
        <w:t xml:space="preserve">The mechanism generates AES keys with a particular length in bytes, as specified in the </w:t>
      </w:r>
      <w:r>
        <w:rPr>
          <w:b/>
        </w:rPr>
        <w:t>CKA_VALUE_LEN</w:t>
      </w:r>
      <w:r>
        <w:rPr/>
        <w:t xml:space="preserve"> attribute of the template for the key.</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Other attributes supported by the AES key type (specifically, the flags indicating which functions the key supports) may be specified in the template for the key,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AES key sizes, in bytes.</w:t>
      </w:r>
    </w:p>
    <w:p>
      <w:pPr>
        <w:pStyle w:val="Heading3"/>
        <w:numPr>
          <w:ilvl w:val="2"/>
          <w:numId w:val="2"/>
        </w:numPr>
        <w:rPr/>
      </w:pPr>
      <w:bookmarkStart w:id="1099" w:name="_Toc516500728"/>
      <w:bookmarkStart w:id="1100" w:name="_Toc416960051"/>
      <w:bookmarkStart w:id="1101" w:name="_Toc395187805"/>
      <w:bookmarkStart w:id="1102" w:name="_Toc391471167"/>
      <w:bookmarkStart w:id="1103" w:name="_Toc370634450"/>
      <w:bookmarkStart w:id="1104" w:name="_Toc72656311"/>
      <w:bookmarkStart w:id="1105" w:name="_Toc228807227"/>
      <w:bookmarkStart w:id="1106" w:name="_Toc228894698"/>
      <w:bookmarkEnd w:id="1099"/>
      <w:bookmarkEnd w:id="1100"/>
      <w:bookmarkEnd w:id="1101"/>
      <w:bookmarkEnd w:id="1102"/>
      <w:bookmarkEnd w:id="1103"/>
      <w:bookmarkEnd w:id="1104"/>
      <w:bookmarkEnd w:id="1105"/>
      <w:bookmarkEnd w:id="1106"/>
      <w:r>
        <w:rPr/>
        <w:t>AES-ECB</w:t>
      </w:r>
    </w:p>
    <w:p>
      <w:pPr>
        <w:pStyle w:val="Normal"/>
        <w:numPr>
          <w:ilvl w:val="0"/>
          <w:numId w:val="3"/>
        </w:numPr>
        <w:rPr/>
      </w:pPr>
      <w:r>
        <w:rPr/>
        <w:t xml:space="preserve">AES-ECB, denoted </w:t>
      </w:r>
      <w:r>
        <w:rPr>
          <w:b/>
        </w:rPr>
        <w:t>CKM_AES_ECB</w:t>
      </w:r>
      <w:r>
        <w:rPr/>
        <w:t>, is a mechanism for single- and multiple-part encryption and decryption; key wrapping; and key unwrapping, based on NIST Advanced Encryption Standard and electronic codebook mode.</w:t>
      </w:r>
    </w:p>
    <w:p>
      <w:pPr>
        <w:pStyle w:val="Normal"/>
        <w:numPr>
          <w:ilvl w:val="0"/>
          <w:numId w:val="3"/>
        </w:numPr>
        <w:rPr/>
      </w:pPr>
      <w:r>
        <w:rPr/>
        <w:t>It does not have a parameter.</w:t>
      </w:r>
    </w:p>
    <w:p>
      <w:pPr>
        <w:pStyle w:val="Normal"/>
        <w:numPr>
          <w:ilvl w:val="0"/>
          <w:numId w:val="3"/>
        </w:numPr>
        <w:rPr/>
      </w:pPr>
      <w:r>
        <w:rPr/>
        <w:t xml:space="preserve">This mechanism can wrap and unwrap any secret key.  Of course, a particular token may not be able to wrap/unwrap every secret key that it supports.  For wrapping, the mechanism encrypts the value of the </w:t>
      </w:r>
      <w:r>
        <w:rPr>
          <w:b/>
        </w:rPr>
        <w:t>CKA_VALUE</w:t>
      </w:r>
      <w:r>
        <w:rPr/>
        <w:t xml:space="preserve"> attribute of the key that is wrapped, padded on the trailing end with up to block size minus one null bytes so that the resulting length is a multiple of the block size. The output data is the same length as the padded input data. It does not wrap the key type, key length, or any other information about the key; the application must convey these separately.</w:t>
      </w:r>
    </w:p>
    <w:p>
      <w:pPr>
        <w:pStyle w:val="Normal"/>
        <w:numPr>
          <w:ilvl w:val="0"/>
          <w:numId w:val="3"/>
        </w:numPr>
        <w:rPr/>
      </w:pPr>
      <w:r>
        <w:rPr/>
        <w:t xml:space="preserve">For unwrapping, the mechanism decrypts the wrapped key, and truncates the result according to the </w:t>
      </w:r>
      <w:r>
        <w:rPr>
          <w:b/>
        </w:rPr>
        <w:t>CKA_KEY_TYPE</w:t>
      </w:r>
      <w:r>
        <w:rPr/>
        <w:t xml:space="preserve"> attribute of the template and, if it has one, and the key type supports it, the </w:t>
      </w:r>
      <w:r>
        <w:rPr>
          <w:b/>
        </w:rPr>
        <w:t>CKA_VALUE_LEN</w:t>
      </w:r>
      <w:r>
        <w:rPr/>
        <w:t xml:space="preserve"> attribute of the template.  The mechanism contributes the result as the </w:t>
      </w:r>
      <w:r>
        <w:rPr>
          <w:b/>
        </w:rPr>
        <w:t xml:space="preserve">CKA_VALUE </w:t>
      </w:r>
      <w:r>
        <w:rPr/>
        <w:t>attribute of the new key; other attributes required by the key type must be specified in the template.</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1107" w:name="_Toc228807524"/>
      <w:r>
        <w:rPr/>
        <w:t xml:space="preserve">Table  </w:t>
      </w:r>
      <w:r>
        <w:rPr>
          <w:szCs w:val="18"/>
        </w:rPr>
        <w:fldChar w:fldCharType="begin"/>
      </w:r>
      <w:r>
        <w:instrText> SEQ Table \* ARABIC </w:instrText>
      </w:r>
      <w:r>
        <w:fldChar w:fldCharType="separate"/>
      </w:r>
      <w:r>
        <w:t>57</w:t>
      </w:r>
      <w:r>
        <w:fldChar w:fldCharType="end"/>
      </w:r>
      <w:bookmarkEnd w:id="1107"/>
      <w:r>
        <w:rPr/>
        <w:t>, AES-ECB: Key And Data Length</w:t>
      </w:r>
    </w:p>
    <w:tbl>
      <w:tblPr>
        <w:tblW w:w="8748"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a0" w:noVBand="0" w:noHBand="0" w:lastColumn="0" w:firstColumn="1" w:lastRow="0" w:firstRow="1"/>
      </w:tblPr>
      <w:tblGrid>
        <w:gridCol w:w="1779"/>
        <w:gridCol w:w="942"/>
        <w:gridCol w:w="1601"/>
        <w:gridCol w:w="2919"/>
        <w:gridCol w:w="1507"/>
      </w:tblGrid>
      <w:tr>
        <w:trPr>
          <w:tblHeader w:val="true"/>
        </w:trPr>
        <w:tc>
          <w:tcPr>
            <w:tcW w:w="177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942"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60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91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c>
          <w:tcPr>
            <w:tcW w:w="1507"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Comments</w:t>
            </w:r>
          </w:p>
        </w:tc>
      </w:tr>
      <w:tr>
        <w:trPr/>
        <w:tc>
          <w:tcPr>
            <w:tcW w:w="177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9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6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9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50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7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9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6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9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50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7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9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6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9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input length rounded up to multiple of block size</w:t>
            </w:r>
          </w:p>
        </w:tc>
        <w:tc>
          <w:tcPr>
            <w:tcW w:w="150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r>
          </w:p>
        </w:tc>
      </w:tr>
      <w:tr>
        <w:trPr/>
        <w:tc>
          <w:tcPr>
            <w:tcW w:w="177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94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60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91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determined by type of key being unwrapped or CKA_VALUE_LEN</w:t>
            </w:r>
          </w:p>
        </w:tc>
        <w:tc>
          <w:tcPr>
            <w:tcW w:w="150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AES key sizes, in bytes.</w:t>
      </w:r>
    </w:p>
    <w:p>
      <w:pPr>
        <w:pStyle w:val="Heading3"/>
        <w:numPr>
          <w:ilvl w:val="2"/>
          <w:numId w:val="2"/>
        </w:numPr>
        <w:rPr/>
      </w:pPr>
      <w:bookmarkStart w:id="1108" w:name="_Toc516500729"/>
      <w:bookmarkStart w:id="1109" w:name="_Toc416960052"/>
      <w:bookmarkStart w:id="1110" w:name="_Toc395187806"/>
      <w:bookmarkStart w:id="1111" w:name="_Toc391471168"/>
      <w:bookmarkStart w:id="1112" w:name="_Toc370634451"/>
      <w:bookmarkStart w:id="1113" w:name="_Toc72656312"/>
      <w:bookmarkStart w:id="1114" w:name="_Toc228807228"/>
      <w:bookmarkStart w:id="1115" w:name="_Toc228894699"/>
      <w:bookmarkEnd w:id="1108"/>
      <w:bookmarkEnd w:id="1109"/>
      <w:bookmarkEnd w:id="1110"/>
      <w:bookmarkEnd w:id="1111"/>
      <w:bookmarkEnd w:id="1112"/>
      <w:bookmarkEnd w:id="1113"/>
      <w:bookmarkEnd w:id="1114"/>
      <w:bookmarkEnd w:id="1115"/>
      <w:r>
        <w:rPr/>
        <w:t>AES-CBC</w:t>
      </w:r>
    </w:p>
    <w:p>
      <w:pPr>
        <w:pStyle w:val="Normal"/>
        <w:numPr>
          <w:ilvl w:val="0"/>
          <w:numId w:val="3"/>
        </w:numPr>
        <w:rPr/>
      </w:pPr>
      <w:r>
        <w:rPr/>
        <w:t xml:space="preserve">AES-CBC, denoted </w:t>
      </w:r>
      <w:r>
        <w:rPr>
          <w:b/>
        </w:rPr>
        <w:t>CKM_AES_CBC</w:t>
      </w:r>
      <w:r>
        <w:rPr/>
        <w:t>, is a mechanism for single- and multiple-part encryption and decryption; key wrapping; and key unwrapping, based on NIST’s Advanced Encryption Standard and cipher-block chaining mode.</w:t>
      </w:r>
    </w:p>
    <w:p>
      <w:pPr>
        <w:pStyle w:val="Normal"/>
        <w:numPr>
          <w:ilvl w:val="0"/>
          <w:numId w:val="3"/>
        </w:numPr>
        <w:rPr/>
      </w:pPr>
      <w:r>
        <w:rPr/>
        <w:t>It has a parameter, a 16-byte initialization vector.</w:t>
      </w:r>
    </w:p>
    <w:p>
      <w:pPr>
        <w:pStyle w:val="Normal"/>
        <w:numPr>
          <w:ilvl w:val="0"/>
          <w:numId w:val="3"/>
        </w:numPr>
        <w:rPr/>
      </w:pPr>
      <w:r>
        <w:rPr/>
        <w:t xml:space="preserve">This mechanism can wrap and unwrap any secret key.  Of course, a particular token may not be able to wrap/unwrap every secret key that it supports.  For wrapping, the mechanism encrypts the value of the </w:t>
      </w:r>
      <w:r>
        <w:rPr>
          <w:b/>
        </w:rPr>
        <w:t>CKA_VALUE</w:t>
      </w:r>
      <w:r>
        <w:rPr/>
        <w:t xml:space="preserve"> attribute of the key that is wrapped, padded on the trailing end with up to block size minus one null bytes so that the resulting length is a multiple of the block size. The output data is the same length as the padded input data. It does not wrap the key type, key length, or any other information about the key; the application must convey these separately.</w:t>
      </w:r>
    </w:p>
    <w:p>
      <w:pPr>
        <w:pStyle w:val="Normal"/>
        <w:numPr>
          <w:ilvl w:val="0"/>
          <w:numId w:val="3"/>
        </w:numPr>
        <w:rPr/>
      </w:pPr>
      <w:r>
        <w:rPr/>
        <w:t xml:space="preserve">For unwrapping, the mechanism decrypts the wrapped key, and truncates the result according to the </w:t>
      </w:r>
      <w:r>
        <w:rPr>
          <w:b/>
        </w:rPr>
        <w:t>CKA_KEY_TYPE</w:t>
      </w:r>
      <w:r>
        <w:rPr/>
        <w:t xml:space="preserve"> attribute of the template and, if it has one, and the key type supports it, the </w:t>
      </w:r>
      <w:r>
        <w:rPr>
          <w:b/>
        </w:rPr>
        <w:t>CKA_VALUE_LEN</w:t>
      </w:r>
      <w:r>
        <w:rPr/>
        <w:t xml:space="preserve"> attribute of the template.  The mechanism contributes the result as the </w:t>
      </w:r>
      <w:r>
        <w:rPr>
          <w:b/>
        </w:rPr>
        <w:t>CKA_VALUE</w:t>
      </w:r>
      <w:r>
        <w:rPr/>
        <w:t xml:space="preserve"> attribute of the new key; other attributes required by the key type must be specified in the template.</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1116" w:name="_Toc228807525"/>
      <w:r>
        <w:rPr/>
        <w:t xml:space="preserve">Table </w:t>
      </w:r>
      <w:r>
        <w:rPr>
          <w:szCs w:val="18"/>
        </w:rPr>
        <w:fldChar w:fldCharType="begin"/>
      </w:r>
      <w:r>
        <w:instrText> SEQ Table \* ARABIC </w:instrText>
      </w:r>
      <w:r>
        <w:fldChar w:fldCharType="separate"/>
      </w:r>
      <w:r>
        <w:t>58</w:t>
      </w:r>
      <w:r>
        <w:fldChar w:fldCharType="end"/>
      </w:r>
      <w:bookmarkEnd w:id="1116"/>
      <w:r>
        <w:rPr/>
        <w:t>, AES-CBC: Key And Data Length</w:t>
      </w:r>
    </w:p>
    <w:tbl>
      <w:tblPr>
        <w:tblW w:w="8748"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a0" w:noVBand="0" w:noHBand="0" w:lastColumn="0" w:firstColumn="1" w:lastRow="0" w:firstRow="1"/>
      </w:tblPr>
      <w:tblGrid>
        <w:gridCol w:w="1779"/>
        <w:gridCol w:w="958"/>
        <w:gridCol w:w="1629"/>
        <w:gridCol w:w="2873"/>
        <w:gridCol w:w="1509"/>
      </w:tblGrid>
      <w:tr>
        <w:trPr>
          <w:tblHeader w:val="true"/>
        </w:trPr>
        <w:tc>
          <w:tcPr>
            <w:tcW w:w="177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958"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62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873"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c>
          <w:tcPr>
            <w:tcW w:w="150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Comments</w:t>
            </w:r>
          </w:p>
        </w:tc>
      </w:tr>
      <w:tr>
        <w:trPr/>
        <w:tc>
          <w:tcPr>
            <w:tcW w:w="177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9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50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7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9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50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7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9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input length rounded up to multiple of the block size</w:t>
            </w:r>
          </w:p>
        </w:tc>
        <w:tc>
          <w:tcPr>
            <w:tcW w:w="150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r>
          </w:p>
        </w:tc>
      </w:tr>
      <w:tr>
        <w:trPr/>
        <w:tc>
          <w:tcPr>
            <w:tcW w:w="177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95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62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87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determined by type of key being unwrapped or CKA_VALUE_LEN</w:t>
            </w:r>
          </w:p>
        </w:tc>
        <w:tc>
          <w:tcPr>
            <w:tcW w:w="150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AES key sizes, in bytes.</w:t>
      </w:r>
    </w:p>
    <w:p>
      <w:pPr>
        <w:pStyle w:val="Heading3"/>
        <w:numPr>
          <w:ilvl w:val="2"/>
          <w:numId w:val="2"/>
        </w:numPr>
        <w:rPr/>
      </w:pPr>
      <w:bookmarkStart w:id="1117" w:name="_Toc516500730"/>
      <w:bookmarkStart w:id="1118" w:name="_Toc416960053"/>
      <w:bookmarkStart w:id="1119" w:name="_Toc395187807"/>
      <w:bookmarkStart w:id="1120" w:name="_Toc391471169"/>
      <w:bookmarkStart w:id="1121" w:name="_Toc370634452"/>
      <w:bookmarkStart w:id="1122" w:name="_Toc72656313"/>
      <w:bookmarkStart w:id="1123" w:name="_Toc228807229"/>
      <w:bookmarkStart w:id="1124" w:name="_Toc228894700"/>
      <w:bookmarkEnd w:id="1117"/>
      <w:bookmarkEnd w:id="1118"/>
      <w:bookmarkEnd w:id="1119"/>
      <w:bookmarkEnd w:id="1120"/>
      <w:bookmarkEnd w:id="1121"/>
      <w:bookmarkEnd w:id="1122"/>
      <w:bookmarkEnd w:id="1123"/>
      <w:bookmarkEnd w:id="1124"/>
      <w:r>
        <w:rPr/>
        <w:t>AES-CBC with PKCS padding</w:t>
      </w:r>
    </w:p>
    <w:p>
      <w:pPr>
        <w:pStyle w:val="Normal"/>
        <w:numPr>
          <w:ilvl w:val="0"/>
          <w:numId w:val="3"/>
        </w:numPr>
        <w:rPr/>
      </w:pPr>
      <w:r>
        <w:rPr/>
        <w:t xml:space="preserve">AES-CBC with PKCS padding, denoted </w:t>
      </w:r>
      <w:r>
        <w:rPr>
          <w:b/>
        </w:rPr>
        <w:t>CKM_AES_CBC_PAD</w:t>
      </w:r>
      <w:r>
        <w:rPr/>
        <w:t>, is a mechanism for single- and multiple-part encryption and decryption; key wrapping; and key unwrapping, based on NIST’s Advanced Encryption Standard; cipher-block chaining mode; and the block cipher padding method detailed in PKCS #7.</w:t>
      </w:r>
    </w:p>
    <w:p>
      <w:pPr>
        <w:pStyle w:val="Normal"/>
        <w:numPr>
          <w:ilvl w:val="0"/>
          <w:numId w:val="3"/>
        </w:numPr>
        <w:rPr/>
      </w:pPr>
      <w:r>
        <w:rPr/>
        <w:t>It has a parameter, a 16-byte initialization vector.</w:t>
      </w:r>
    </w:p>
    <w:p>
      <w:pPr>
        <w:pStyle w:val="Normal"/>
        <w:numPr>
          <w:ilvl w:val="0"/>
          <w:numId w:val="3"/>
        </w:numPr>
        <w:rPr/>
      </w:pPr>
      <w:r>
        <w:rPr/>
        <w:t xml:space="preserve">The PKCS padding in this mechanism allows the length of the plaintext value to be recovered from the ciphertext value.  Therefore, when unwrapping keys with this mechanism, no value should be specified for the </w:t>
      </w:r>
      <w:r>
        <w:rPr>
          <w:b/>
        </w:rPr>
        <w:t>CKA_VALUE_LEN</w:t>
      </w:r>
      <w:r>
        <w:rPr/>
        <w:t xml:space="preserve"> attribute.</w:t>
      </w:r>
    </w:p>
    <w:p>
      <w:pPr>
        <w:pStyle w:val="Normal"/>
        <w:numPr>
          <w:ilvl w:val="0"/>
          <w:numId w:val="3"/>
        </w:numPr>
        <w:rPr/>
      </w:pPr>
      <w:r>
        <w:rPr/>
        <w:t xml:space="preserve">In addition to being able to wrap and unwrap secret keys, this mechanism can wrap and unwrap RSA, Diffie-Hellman, X9.42 Diffie-Hellman, EC (also related to ECDSA) and DSA private keys (see Section </w:t>
      </w:r>
      <w:r>
        <w:rPr/>
        <w:fldChar w:fldCharType="begin"/>
      </w:r>
      <w:r>
        <w:instrText> REF _Ref42317715 \r \h </w:instrText>
      </w:r>
      <w:r>
        <w:fldChar w:fldCharType="separate"/>
      </w:r>
      <w:r>
        <w:t>2.6</w:t>
      </w:r>
      <w:r>
        <w:fldChar w:fldCharType="end"/>
      </w:r>
      <w:r>
        <w:rPr/>
        <w:t xml:space="preserve"> for details).  The entries in the table below for data length constraints when wrapping and unwrapping keys do not apply to wrapping and unwrapping private keys.</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1125" w:name="_Ref499219946"/>
      <w:bookmarkStart w:id="1126" w:name="_Toc228807526"/>
      <w:bookmarkStart w:id="1127" w:name="_Ref499219953"/>
      <w:r>
        <w:rPr/>
        <w:t>Table</w:t>
      </w:r>
      <w:bookmarkEnd w:id="1127"/>
      <w:r>
        <w:rPr/>
        <w:t xml:space="preserve"> </w:t>
      </w:r>
      <w:r>
        <w:rPr>
          <w:szCs w:val="18"/>
        </w:rPr>
        <w:fldChar w:fldCharType="begin"/>
      </w:r>
      <w:r>
        <w:instrText> SEQ Table \* ARABIC </w:instrText>
      </w:r>
      <w:r>
        <w:fldChar w:fldCharType="separate"/>
      </w:r>
      <w:r>
        <w:t>59</w:t>
      </w:r>
      <w:r>
        <w:fldChar w:fldCharType="end"/>
      </w:r>
      <w:bookmarkEnd w:id="1125"/>
      <w:bookmarkEnd w:id="1126"/>
      <w:r>
        <w:rPr/>
        <w:t>, AES-CBC with PKCS Padding: Key And Data Length</w:t>
      </w:r>
    </w:p>
    <w:tbl>
      <w:tblPr>
        <w:tblW w:w="729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710"/>
        <w:gridCol w:w="990"/>
        <w:gridCol w:w="1593"/>
        <w:gridCol w:w="2996"/>
      </w:tblGrid>
      <w:tr>
        <w:trPr>
          <w:tblHeader w:val="true"/>
        </w:trPr>
        <w:tc>
          <w:tcPr>
            <w:tcW w:w="171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99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593"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996"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7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99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input length rounded up to multiple of the block size</w:t>
            </w:r>
          </w:p>
        </w:tc>
      </w:tr>
      <w:tr>
        <w:trPr/>
        <w:tc>
          <w:tcPr>
            <w:tcW w:w="17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99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between 1 and block size bytes shorter than input length</w:t>
            </w:r>
          </w:p>
        </w:tc>
      </w:tr>
      <w:tr>
        <w:trPr/>
        <w:tc>
          <w:tcPr>
            <w:tcW w:w="17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99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input length rounded up to multiple of the block size</w:t>
            </w:r>
          </w:p>
        </w:tc>
      </w:tr>
      <w:tr>
        <w:trPr/>
        <w:tc>
          <w:tcPr>
            <w:tcW w:w="17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9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59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99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between 1 and block length bytes shorter than input length</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AES key sizes, in bytes.</w:t>
      </w:r>
    </w:p>
    <w:p>
      <w:pPr>
        <w:pStyle w:val="Heading3"/>
        <w:numPr>
          <w:ilvl w:val="2"/>
          <w:numId w:val="2"/>
        </w:numPr>
        <w:rPr/>
      </w:pPr>
      <w:bookmarkStart w:id="1128" w:name="_Toc72656314"/>
      <w:bookmarkStart w:id="1129" w:name="_Toc516500731"/>
      <w:bookmarkStart w:id="1130" w:name="_Toc416960054"/>
      <w:bookmarkStart w:id="1131" w:name="_Toc395187808"/>
      <w:bookmarkStart w:id="1132" w:name="_Toc391471170"/>
      <w:bookmarkStart w:id="1133" w:name="_Toc370634453"/>
      <w:bookmarkStart w:id="1134" w:name="_Toc228807230"/>
      <w:bookmarkStart w:id="1135" w:name="_Toc228894701"/>
      <w:bookmarkEnd w:id="1129"/>
      <w:bookmarkEnd w:id="1130"/>
      <w:bookmarkEnd w:id="1131"/>
      <w:bookmarkEnd w:id="1132"/>
      <w:bookmarkEnd w:id="1133"/>
      <w:bookmarkEnd w:id="1134"/>
      <w:bookmarkEnd w:id="1135"/>
      <w:r>
        <w:rPr/>
        <w:t>AES-OFB</w:t>
      </w:r>
    </w:p>
    <w:p>
      <w:pPr>
        <w:pStyle w:val="Normal"/>
        <w:numPr>
          <w:ilvl w:val="0"/>
          <w:numId w:val="3"/>
        </w:numPr>
        <w:rPr/>
      </w:pPr>
      <w:r>
        <w:rPr/>
        <w:t>AES-OFB, denoted CKM_AES_OFB. It is a mechanism for single and multiple-part encryption and decryption with AES. AES-OFB mode is described in [NIST sp800-38a].</w:t>
      </w:r>
    </w:p>
    <w:p>
      <w:pPr>
        <w:pStyle w:val="Normal"/>
        <w:numPr>
          <w:ilvl w:val="0"/>
          <w:numId w:val="3"/>
        </w:numPr>
        <w:rPr/>
      </w:pPr>
      <w:r>
        <w:rPr/>
        <w:t>It has a parameter, an initialization vector for this mode. The initialization vector has the same length as the block size.</w:t>
        <w:br/>
        <w:br/>
        <w:t>Constraints on key types and the length of data are summarized in the following table:</w:t>
        <w:br/>
      </w:r>
    </w:p>
    <w:p>
      <w:pPr>
        <w:pStyle w:val="Caption1"/>
        <w:numPr>
          <w:ilvl w:val="0"/>
          <w:numId w:val="3"/>
        </w:numPr>
        <w:rPr/>
      </w:pPr>
      <w:bookmarkStart w:id="1136" w:name="_Toc228807527"/>
      <w:r>
        <w:rPr/>
        <w:t xml:space="preserve">Table </w:t>
      </w:r>
      <w:r>
        <w:rPr>
          <w:szCs w:val="18"/>
        </w:rPr>
        <w:fldChar w:fldCharType="begin"/>
      </w:r>
      <w:r>
        <w:instrText> SEQ Table \* ARABIC </w:instrText>
      </w:r>
      <w:r>
        <w:fldChar w:fldCharType="separate"/>
      </w:r>
      <w:r>
        <w:t>60</w:t>
      </w:r>
      <w:r>
        <w:fldChar w:fldCharType="end"/>
      </w:r>
      <w:bookmarkEnd w:id="1136"/>
      <w:r>
        <w:rPr/>
        <w:t>, AES-OFB: Key And Data Length</w:t>
      </w:r>
    </w:p>
    <w:tbl>
      <w:tblPr>
        <w:tblW w:w="8748"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a0" w:noVBand="0" w:noHBand="0" w:lastColumn="0" w:firstColumn="1" w:lastRow="0" w:firstRow="1"/>
      </w:tblPr>
      <w:tblGrid>
        <w:gridCol w:w="1779"/>
        <w:gridCol w:w="958"/>
        <w:gridCol w:w="1629"/>
        <w:gridCol w:w="2873"/>
        <w:gridCol w:w="1509"/>
      </w:tblGrid>
      <w:tr>
        <w:trPr>
          <w:tblHeader w:val="true"/>
        </w:trPr>
        <w:tc>
          <w:tcPr>
            <w:tcW w:w="177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958"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62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873"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c>
          <w:tcPr>
            <w:tcW w:w="150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Comments</w:t>
            </w:r>
          </w:p>
        </w:tc>
      </w:tr>
      <w:tr>
        <w:trPr/>
        <w:tc>
          <w:tcPr>
            <w:tcW w:w="177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9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50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7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95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62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87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50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bl>
    <w:p>
      <w:pPr>
        <w:pStyle w:val="Normal"/>
        <w:numPr>
          <w:ilvl w:val="0"/>
          <w:numId w:val="3"/>
        </w:numPr>
        <w:rPr/>
      </w:pPr>
      <w:r>
        <w:rPr/>
        <w:t>For this mechanism the CK_MECHANISM_INFO structure is as specified for CBC mode.</w:t>
      </w:r>
    </w:p>
    <w:p>
      <w:pPr>
        <w:pStyle w:val="Heading3"/>
        <w:numPr>
          <w:ilvl w:val="2"/>
          <w:numId w:val="2"/>
        </w:numPr>
        <w:rPr/>
      </w:pPr>
      <w:bookmarkStart w:id="1137" w:name="_Toc516500732"/>
      <w:bookmarkStart w:id="1138" w:name="_Toc416960055"/>
      <w:bookmarkStart w:id="1139" w:name="_Toc395187809"/>
      <w:bookmarkStart w:id="1140" w:name="_Toc391471171"/>
      <w:bookmarkStart w:id="1141" w:name="_Toc370634454"/>
      <w:bookmarkStart w:id="1142" w:name="_Toc228807231"/>
      <w:bookmarkStart w:id="1143" w:name="_Toc228894702"/>
      <w:bookmarkEnd w:id="1137"/>
      <w:bookmarkEnd w:id="1138"/>
      <w:bookmarkEnd w:id="1139"/>
      <w:bookmarkEnd w:id="1140"/>
      <w:bookmarkEnd w:id="1141"/>
      <w:bookmarkEnd w:id="1142"/>
      <w:bookmarkEnd w:id="1143"/>
      <w:r>
        <w:rPr/>
        <w:t>AES-CFB</w:t>
      </w:r>
    </w:p>
    <w:p>
      <w:pPr>
        <w:pStyle w:val="Normal"/>
        <w:numPr>
          <w:ilvl w:val="0"/>
          <w:numId w:val="3"/>
        </w:numPr>
        <w:rPr/>
      </w:pPr>
      <w:r>
        <w:rPr/>
        <w:t>Cipher AES has a cipher feedback mode, AES-CFB, denoted CKM_AES_CFB8, CKM_AES_CFB64, and CKM_AES_CFB128. It is a mechanism for single and multiple-part encryption and decryption with AES. AES-OFB mode is described [NIST sp800-38a].</w:t>
      </w:r>
    </w:p>
    <w:p>
      <w:pPr>
        <w:pStyle w:val="Normal"/>
        <w:numPr>
          <w:ilvl w:val="0"/>
          <w:numId w:val="3"/>
        </w:numPr>
        <w:rPr/>
      </w:pPr>
      <w:r>
        <w:rPr/>
        <w:t>It has a parameter, an initialization vector for this mode. The initialization vector has the same length as the block size.</w:t>
        <w:br/>
        <w:br/>
        <w:t>Constraints on key types and the length of data are summarized in the following table:</w:t>
        <w:br/>
      </w:r>
    </w:p>
    <w:p>
      <w:pPr>
        <w:pStyle w:val="Caption1"/>
        <w:numPr>
          <w:ilvl w:val="0"/>
          <w:numId w:val="3"/>
        </w:numPr>
        <w:rPr/>
      </w:pPr>
      <w:bookmarkStart w:id="1144" w:name="_Toc228807528"/>
      <w:r>
        <w:rPr/>
        <w:t xml:space="preserve">Table </w:t>
      </w:r>
      <w:r>
        <w:rPr>
          <w:szCs w:val="18"/>
        </w:rPr>
        <w:fldChar w:fldCharType="begin"/>
      </w:r>
      <w:r>
        <w:instrText> SEQ Table \* ARABIC </w:instrText>
      </w:r>
      <w:r>
        <w:fldChar w:fldCharType="separate"/>
      </w:r>
      <w:r>
        <w:t>61</w:t>
      </w:r>
      <w:r>
        <w:fldChar w:fldCharType="end"/>
      </w:r>
      <w:bookmarkEnd w:id="1144"/>
      <w:r>
        <w:rPr/>
        <w:t>, AES-CFB: Key And Data Length</w:t>
      </w:r>
    </w:p>
    <w:tbl>
      <w:tblPr>
        <w:tblW w:w="8748"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a0" w:noVBand="0" w:noHBand="0" w:lastColumn="0" w:firstColumn="1" w:lastRow="0" w:firstRow="1"/>
      </w:tblPr>
      <w:tblGrid>
        <w:gridCol w:w="1779"/>
        <w:gridCol w:w="958"/>
        <w:gridCol w:w="1629"/>
        <w:gridCol w:w="2873"/>
        <w:gridCol w:w="1509"/>
      </w:tblGrid>
      <w:tr>
        <w:trPr>
          <w:tblHeader w:val="true"/>
        </w:trPr>
        <w:tc>
          <w:tcPr>
            <w:tcW w:w="177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958"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62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873"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c>
          <w:tcPr>
            <w:tcW w:w="150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Comments</w:t>
            </w:r>
          </w:p>
        </w:tc>
      </w:tr>
      <w:tr>
        <w:trPr/>
        <w:tc>
          <w:tcPr>
            <w:tcW w:w="177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9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50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7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95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62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87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50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bl>
    <w:p>
      <w:pPr>
        <w:pStyle w:val="Normal"/>
        <w:numPr>
          <w:ilvl w:val="0"/>
          <w:numId w:val="3"/>
        </w:numPr>
        <w:rPr/>
      </w:pPr>
      <w:r>
        <w:rPr/>
        <w:t>For this mechanism the CK_MECHANISM_INFO structure is as specified for CBC mode.</w:t>
      </w:r>
    </w:p>
    <w:p>
      <w:pPr>
        <w:pStyle w:val="Heading3"/>
        <w:numPr>
          <w:ilvl w:val="2"/>
          <w:numId w:val="2"/>
        </w:numPr>
        <w:rPr/>
      </w:pPr>
      <w:bookmarkStart w:id="1145" w:name="_Toc72656314"/>
      <w:bookmarkStart w:id="1146" w:name="_Toc516500733"/>
      <w:bookmarkStart w:id="1147" w:name="_Toc416960056"/>
      <w:bookmarkStart w:id="1148" w:name="_Toc395187810"/>
      <w:bookmarkStart w:id="1149" w:name="_Toc391471172"/>
      <w:bookmarkStart w:id="1150" w:name="_Toc370634455"/>
      <w:bookmarkStart w:id="1151" w:name="_Toc228807232"/>
      <w:bookmarkStart w:id="1152" w:name="_Toc228894703"/>
      <w:bookmarkEnd w:id="1145"/>
      <w:bookmarkEnd w:id="1146"/>
      <w:bookmarkEnd w:id="1147"/>
      <w:bookmarkEnd w:id="1148"/>
      <w:bookmarkEnd w:id="1149"/>
      <w:bookmarkEnd w:id="1150"/>
      <w:bookmarkEnd w:id="1151"/>
      <w:bookmarkEnd w:id="1152"/>
      <w:r>
        <w:rPr/>
        <w:t>General-length AES-MAC</w:t>
      </w:r>
    </w:p>
    <w:p>
      <w:pPr>
        <w:pStyle w:val="Normal"/>
        <w:numPr>
          <w:ilvl w:val="0"/>
          <w:numId w:val="3"/>
        </w:numPr>
        <w:rPr/>
      </w:pPr>
      <w:r>
        <w:rPr/>
        <w:t xml:space="preserve">General-length AES-MAC, denoted </w:t>
      </w:r>
      <w:r>
        <w:rPr>
          <w:b/>
        </w:rPr>
        <w:t>CKM_AES_MAC_GENERAL</w:t>
      </w:r>
      <w:r>
        <w:rPr/>
        <w:t>, is a mechanism for single- and multiple-part signatures and verification, based on NIST Advanced Encryption Standard as defined in FIPS PUB 197 and data authentication as defined in FIPS PUB 113.</w:t>
      </w:r>
    </w:p>
    <w:p>
      <w:pPr>
        <w:pStyle w:val="Normal"/>
        <w:numPr>
          <w:ilvl w:val="0"/>
          <w:numId w:val="3"/>
        </w:numPr>
        <w:rPr/>
      </w:pPr>
      <w:r>
        <w:rPr/>
        <w:t xml:space="preserve">It has a parameter, a </w:t>
      </w:r>
      <w:r>
        <w:rPr>
          <w:b/>
        </w:rPr>
        <w:t xml:space="preserve">CK_MAC_GENERAL_PARAMS </w:t>
      </w:r>
      <w:r>
        <w:rPr/>
        <w:t>structure, which specifies the output length desired from the mechanism.</w:t>
      </w:r>
    </w:p>
    <w:p>
      <w:pPr>
        <w:pStyle w:val="Normal"/>
        <w:numPr>
          <w:ilvl w:val="0"/>
          <w:numId w:val="3"/>
        </w:numPr>
        <w:rPr/>
      </w:pPr>
      <w:r>
        <w:rPr/>
        <w:t>The output bytes from this mechanism are taken from the start of the final AES cipher block produced in the MACing process.</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1153" w:name="_Toc228807529"/>
      <w:r>
        <w:rPr/>
        <w:t xml:space="preserve">Table </w:t>
      </w:r>
      <w:r>
        <w:rPr>
          <w:szCs w:val="18"/>
        </w:rPr>
        <w:fldChar w:fldCharType="begin"/>
      </w:r>
      <w:r>
        <w:instrText> SEQ Table \* ARABIC </w:instrText>
      </w:r>
      <w:r>
        <w:fldChar w:fldCharType="separate"/>
      </w:r>
      <w:r>
        <w:t>62</w:t>
      </w:r>
      <w:r>
        <w:fldChar w:fldCharType="end"/>
      </w:r>
      <w:bookmarkEnd w:id="1153"/>
      <w:r>
        <w:rPr/>
        <w:t>, General-length AES-MAC: Key And Data Length</w:t>
      </w:r>
    </w:p>
    <w:tbl>
      <w:tblPr>
        <w:tblW w:w="828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656"/>
        <w:gridCol w:w="1145"/>
        <w:gridCol w:w="1492"/>
        <w:gridCol w:w="3986"/>
      </w:tblGrid>
      <w:tr>
        <w:trPr>
          <w:tblHeader w:val="true"/>
        </w:trPr>
        <w:tc>
          <w:tcPr>
            <w:tcW w:w="1656"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145"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both"/>
              <w:rPr>
                <w:rFonts w:ascii="Arial" w:hAnsi="Arial" w:cs="Arial"/>
                <w:b/>
                <w:b/>
                <w:sz w:val="20"/>
              </w:rPr>
            </w:pPr>
            <w:r>
              <w:rPr>
                <w:rFonts w:cs="Arial" w:ascii="Arial" w:hAnsi="Arial"/>
                <w:b/>
                <w:sz w:val="20"/>
              </w:rPr>
              <w:t>Key type</w:t>
            </w:r>
          </w:p>
        </w:tc>
        <w:tc>
          <w:tcPr>
            <w:tcW w:w="1492"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986"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656"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C_Sign</w:t>
            </w:r>
          </w:p>
        </w:tc>
        <w:tc>
          <w:tcPr>
            <w:tcW w:w="11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AES</w:t>
            </w:r>
          </w:p>
        </w:tc>
        <w:tc>
          <w:tcPr>
            <w:tcW w:w="14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98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1-block size, as specified in parameters</w:t>
            </w:r>
          </w:p>
        </w:tc>
      </w:tr>
      <w:tr>
        <w:trPr/>
        <w:tc>
          <w:tcPr>
            <w:tcW w:w="1656"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14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49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98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1-block size, as specified in parameters</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AES key sizes, in bytes.</w:t>
      </w:r>
    </w:p>
    <w:p>
      <w:pPr>
        <w:pStyle w:val="Heading3"/>
        <w:numPr>
          <w:ilvl w:val="2"/>
          <w:numId w:val="2"/>
        </w:numPr>
        <w:rPr/>
      </w:pPr>
      <w:bookmarkStart w:id="1154" w:name="_Toc516500734"/>
      <w:bookmarkStart w:id="1155" w:name="_Toc416960057"/>
      <w:bookmarkStart w:id="1156" w:name="_Toc395187811"/>
      <w:bookmarkStart w:id="1157" w:name="_Toc391471173"/>
      <w:bookmarkStart w:id="1158" w:name="_Toc370634456"/>
      <w:bookmarkStart w:id="1159" w:name="_Toc72656315"/>
      <w:bookmarkStart w:id="1160" w:name="_Toc228807233"/>
      <w:bookmarkStart w:id="1161" w:name="_Toc228894704"/>
      <w:bookmarkEnd w:id="1154"/>
      <w:bookmarkEnd w:id="1155"/>
      <w:bookmarkEnd w:id="1156"/>
      <w:bookmarkEnd w:id="1157"/>
      <w:bookmarkEnd w:id="1158"/>
      <w:bookmarkEnd w:id="1159"/>
      <w:bookmarkEnd w:id="1160"/>
      <w:bookmarkEnd w:id="1161"/>
      <w:r>
        <w:rPr/>
        <w:t>AES-MAC</w:t>
      </w:r>
    </w:p>
    <w:p>
      <w:pPr>
        <w:pStyle w:val="Normal"/>
        <w:numPr>
          <w:ilvl w:val="0"/>
          <w:numId w:val="3"/>
        </w:numPr>
        <w:rPr/>
      </w:pPr>
      <w:r>
        <w:rPr/>
        <w:t xml:space="preserve">AES-MAC, denoted by </w:t>
      </w:r>
      <w:r>
        <w:rPr>
          <w:b/>
        </w:rPr>
        <w:t>CKM_AES_MAC</w:t>
      </w:r>
      <w:r>
        <w:rPr/>
        <w:t>, is a special case of the general-length AES-MAC mechanism. AES-MAC always produces and verifies MACs that are half the block size in length.</w:t>
      </w:r>
    </w:p>
    <w:p>
      <w:pPr>
        <w:pStyle w:val="Normal"/>
        <w:numPr>
          <w:ilvl w:val="0"/>
          <w:numId w:val="3"/>
        </w:numPr>
        <w:rPr/>
      </w:pPr>
      <w:r>
        <w:rPr/>
        <w:t>It does not have a parameter.</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1162" w:name="_Toc228807530"/>
      <w:r>
        <w:rPr/>
        <w:t xml:space="preserve">Table </w:t>
      </w:r>
      <w:r>
        <w:rPr>
          <w:szCs w:val="18"/>
        </w:rPr>
        <w:fldChar w:fldCharType="begin"/>
      </w:r>
      <w:r>
        <w:instrText> SEQ Table \* ARABIC </w:instrText>
      </w:r>
      <w:r>
        <w:fldChar w:fldCharType="separate"/>
      </w:r>
      <w:r>
        <w:t>63</w:t>
      </w:r>
      <w:r>
        <w:fldChar w:fldCharType="end"/>
      </w:r>
      <w:bookmarkEnd w:id="1162"/>
      <w:r>
        <w:rPr/>
        <w:t>, AES-MAC: Key And Data Length</w:t>
      </w:r>
    </w:p>
    <w:tbl>
      <w:tblPr>
        <w:tblW w:w="747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656"/>
        <w:gridCol w:w="1145"/>
        <w:gridCol w:w="1492"/>
        <w:gridCol w:w="3176"/>
      </w:tblGrid>
      <w:tr>
        <w:trPr>
          <w:tblHeader w:val="true"/>
        </w:trPr>
        <w:tc>
          <w:tcPr>
            <w:tcW w:w="1656"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145"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92"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176"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656"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C_Sign</w:t>
            </w:r>
          </w:p>
        </w:tc>
        <w:tc>
          <w:tcPr>
            <w:tcW w:w="11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AES</w:t>
            </w:r>
          </w:p>
        </w:tc>
        <w:tc>
          <w:tcPr>
            <w:tcW w:w="14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17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½ block size (8 bytes)</w:t>
            </w:r>
          </w:p>
        </w:tc>
      </w:tr>
      <w:tr>
        <w:trPr/>
        <w:tc>
          <w:tcPr>
            <w:tcW w:w="1656"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14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49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17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½ block size (8 bytes)</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AES key sizes, in bytes.</w:t>
      </w:r>
    </w:p>
    <w:p>
      <w:pPr>
        <w:pStyle w:val="Heading3"/>
        <w:numPr>
          <w:ilvl w:val="2"/>
          <w:numId w:val="2"/>
        </w:numPr>
        <w:rPr/>
      </w:pPr>
      <w:bookmarkStart w:id="1163" w:name="_Toc516500735"/>
      <w:bookmarkStart w:id="1164" w:name="_Toc416960058"/>
      <w:bookmarkStart w:id="1165" w:name="_Toc395187812"/>
      <w:bookmarkStart w:id="1166" w:name="_Toc391471174"/>
      <w:bookmarkStart w:id="1167" w:name="_Toc370634458"/>
      <w:bookmarkEnd w:id="1163"/>
      <w:bookmarkEnd w:id="1164"/>
      <w:bookmarkEnd w:id="1165"/>
      <w:bookmarkEnd w:id="1166"/>
      <w:bookmarkEnd w:id="1167"/>
      <w:r>
        <w:rPr/>
        <w:t>AES-XCBC-MAC</w:t>
      </w:r>
    </w:p>
    <w:p>
      <w:pPr>
        <w:pStyle w:val="Normal"/>
        <w:numPr>
          <w:ilvl w:val="0"/>
          <w:numId w:val="3"/>
        </w:numPr>
        <w:rPr/>
      </w:pPr>
      <w:r>
        <w:rPr/>
        <w:t xml:space="preserve">AES-XCBC-MAC, denoted </w:t>
      </w:r>
      <w:r>
        <w:rPr>
          <w:b/>
        </w:rPr>
        <w:t>CKM_AES_XCBC_MAC</w:t>
      </w:r>
      <w:r>
        <w:rPr/>
        <w:t>, is a mechanism for single and multiple part signatures and verification; based on NIST’s Advanced Encryption Standard and [RFC 3566].</w:t>
      </w:r>
    </w:p>
    <w:p>
      <w:pPr>
        <w:pStyle w:val="Normal"/>
        <w:numPr>
          <w:ilvl w:val="0"/>
          <w:numId w:val="3"/>
        </w:numPr>
        <w:rPr/>
      </w:pPr>
      <w:r>
        <w:rPr/>
        <w:t>It does not have a parameter.</w:t>
      </w:r>
    </w:p>
    <w:p>
      <w:pPr>
        <w:pStyle w:val="Normal"/>
        <w:numPr>
          <w:ilvl w:val="0"/>
          <w:numId w:val="3"/>
        </w:numPr>
        <w:rPr/>
      </w:pPr>
      <w:r>
        <w:rPr/>
        <w:t>Constraints on key types and the length of data are summarized in the following table:</w:t>
      </w:r>
    </w:p>
    <w:p>
      <w:pPr>
        <w:pStyle w:val="Caption1"/>
        <w:numPr>
          <w:ilvl w:val="0"/>
          <w:numId w:val="3"/>
        </w:numPr>
        <w:rPr/>
      </w:pPr>
      <w:r>
        <w:rPr/>
        <w:t xml:space="preserve">Table </w:t>
      </w:r>
      <w:r>
        <w:rPr>
          <w:szCs w:val="18"/>
        </w:rPr>
        <w:fldChar w:fldCharType="begin"/>
      </w:r>
      <w:r>
        <w:instrText> SEQ Table \* ARABIC </w:instrText>
      </w:r>
      <w:r>
        <w:fldChar w:fldCharType="separate"/>
      </w:r>
      <w:r>
        <w:t>64</w:t>
      </w:r>
      <w:r>
        <w:fldChar w:fldCharType="end"/>
      </w:r>
      <w:r>
        <w:rPr/>
        <w:t>, AES-XCBC-MAC: Key And Data Length</w:t>
      </w:r>
    </w:p>
    <w:tbl>
      <w:tblPr>
        <w:tblW w:w="747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656"/>
        <w:gridCol w:w="1145"/>
        <w:gridCol w:w="1492"/>
        <w:gridCol w:w="3176"/>
      </w:tblGrid>
      <w:tr>
        <w:trPr>
          <w:tblHeader w:val="true"/>
        </w:trPr>
        <w:tc>
          <w:tcPr>
            <w:tcW w:w="1656"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145"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92"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176"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656"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C_Sign</w:t>
            </w:r>
          </w:p>
        </w:tc>
        <w:tc>
          <w:tcPr>
            <w:tcW w:w="11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AES</w:t>
            </w:r>
          </w:p>
        </w:tc>
        <w:tc>
          <w:tcPr>
            <w:tcW w:w="14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17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16 bytes</w:t>
            </w:r>
          </w:p>
        </w:tc>
      </w:tr>
      <w:tr>
        <w:trPr/>
        <w:tc>
          <w:tcPr>
            <w:tcW w:w="1656"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14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49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17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16 bytes</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AES key sizes, in bytes.</w:t>
      </w:r>
    </w:p>
    <w:p>
      <w:pPr>
        <w:pStyle w:val="Heading3"/>
        <w:numPr>
          <w:ilvl w:val="2"/>
          <w:numId w:val="2"/>
        </w:numPr>
        <w:rPr/>
      </w:pPr>
      <w:bookmarkStart w:id="1168" w:name="_Toc516500736"/>
      <w:bookmarkStart w:id="1169" w:name="_Toc416960059"/>
      <w:bookmarkStart w:id="1170" w:name="_Toc395187813"/>
      <w:bookmarkStart w:id="1171" w:name="_Toc391471175"/>
      <w:bookmarkStart w:id="1172" w:name="_Toc370634459"/>
      <w:bookmarkEnd w:id="1168"/>
      <w:bookmarkEnd w:id="1169"/>
      <w:bookmarkEnd w:id="1170"/>
      <w:bookmarkEnd w:id="1171"/>
      <w:bookmarkEnd w:id="1172"/>
      <w:r>
        <w:rPr/>
        <w:t>AES-XCBC-MAC-96</w:t>
      </w:r>
    </w:p>
    <w:p>
      <w:pPr>
        <w:pStyle w:val="Normal"/>
        <w:numPr>
          <w:ilvl w:val="0"/>
          <w:numId w:val="3"/>
        </w:numPr>
        <w:rPr/>
      </w:pPr>
      <w:r>
        <w:rPr/>
        <w:t xml:space="preserve">AES-XCBC-MAC-96, denoted </w:t>
      </w:r>
      <w:r>
        <w:rPr>
          <w:b/>
        </w:rPr>
        <w:t>CKM_AES_XCBC_MAC-96</w:t>
      </w:r>
      <w:r>
        <w:rPr/>
        <w:t>, is a mechanism for single and multiple part signatures and verification; based on NIST’s Advanced Encryption Standard and [RFC 3566].</w:t>
      </w:r>
    </w:p>
    <w:p>
      <w:pPr>
        <w:pStyle w:val="Normal"/>
        <w:numPr>
          <w:ilvl w:val="0"/>
          <w:numId w:val="3"/>
        </w:numPr>
        <w:rPr/>
      </w:pPr>
      <w:r>
        <w:rPr/>
        <w:t>It does not have a parameter.</w:t>
      </w:r>
    </w:p>
    <w:p>
      <w:pPr>
        <w:pStyle w:val="Normal"/>
        <w:numPr>
          <w:ilvl w:val="0"/>
          <w:numId w:val="3"/>
        </w:numPr>
        <w:rPr/>
      </w:pPr>
      <w:r>
        <w:rPr/>
        <w:t>Constraints on key types and the length of data are summarized in the following table:</w:t>
      </w:r>
    </w:p>
    <w:p>
      <w:pPr>
        <w:pStyle w:val="Caption1"/>
        <w:numPr>
          <w:ilvl w:val="0"/>
          <w:numId w:val="3"/>
        </w:numPr>
        <w:rPr/>
      </w:pPr>
      <w:r>
        <w:rPr/>
        <w:t xml:space="preserve">Table </w:t>
      </w:r>
      <w:r>
        <w:rPr>
          <w:szCs w:val="18"/>
        </w:rPr>
        <w:fldChar w:fldCharType="begin"/>
      </w:r>
      <w:r>
        <w:instrText> SEQ Table \* ARABIC </w:instrText>
      </w:r>
      <w:r>
        <w:fldChar w:fldCharType="separate"/>
      </w:r>
      <w:r>
        <w:t>65</w:t>
      </w:r>
      <w:r>
        <w:fldChar w:fldCharType="end"/>
      </w:r>
      <w:r>
        <w:rPr/>
        <w:t>, AES-XCBC-MAC: Key And Data Length</w:t>
      </w:r>
    </w:p>
    <w:tbl>
      <w:tblPr>
        <w:tblW w:w="747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656"/>
        <w:gridCol w:w="1145"/>
        <w:gridCol w:w="1492"/>
        <w:gridCol w:w="3176"/>
      </w:tblGrid>
      <w:tr>
        <w:trPr>
          <w:tblHeader w:val="true"/>
        </w:trPr>
        <w:tc>
          <w:tcPr>
            <w:tcW w:w="1656"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145"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92"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176"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656"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C_Sign</w:t>
            </w:r>
          </w:p>
        </w:tc>
        <w:tc>
          <w:tcPr>
            <w:tcW w:w="11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AES</w:t>
            </w:r>
          </w:p>
        </w:tc>
        <w:tc>
          <w:tcPr>
            <w:tcW w:w="14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17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12 bytes</w:t>
            </w:r>
          </w:p>
        </w:tc>
      </w:tr>
      <w:tr>
        <w:trPr/>
        <w:tc>
          <w:tcPr>
            <w:tcW w:w="1656"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14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49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17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12 bytes</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AES key sizes, in bytes.</w:t>
      </w:r>
    </w:p>
    <w:p>
      <w:pPr>
        <w:pStyle w:val="Normal"/>
        <w:numPr>
          <w:ilvl w:val="0"/>
          <w:numId w:val="3"/>
        </w:numPr>
        <w:rPr/>
      </w:pPr>
      <w:r>
        <w:rPr/>
      </w:r>
    </w:p>
    <w:p>
      <w:pPr>
        <w:pStyle w:val="Heading2"/>
        <w:numPr>
          <w:ilvl w:val="1"/>
          <w:numId w:val="2"/>
        </w:numPr>
        <w:rPr>
          <w:lang w:val="de-CH"/>
        </w:rPr>
      </w:pPr>
      <w:bookmarkStart w:id="1173" w:name="_Toc322855324"/>
      <w:bookmarkStart w:id="1174" w:name="_Toc322945166"/>
      <w:bookmarkStart w:id="1175" w:name="_Toc323000733"/>
      <w:bookmarkStart w:id="1176" w:name="_Toc323024184"/>
      <w:bookmarkStart w:id="1177" w:name="_Toc323205518"/>
      <w:bookmarkStart w:id="1178" w:name="_Toc323610947"/>
      <w:bookmarkStart w:id="1179" w:name="_Toc383864964"/>
      <w:bookmarkStart w:id="1180" w:name="_Ref384737733"/>
      <w:bookmarkStart w:id="1181" w:name="_Toc385058043"/>
      <w:bookmarkStart w:id="1182" w:name="_Toc405794851"/>
      <w:bookmarkStart w:id="1183" w:name="_Toc322855328"/>
      <w:bookmarkStart w:id="1184" w:name="_Toc322945170"/>
      <w:bookmarkStart w:id="1185" w:name="_Toc323000737"/>
      <w:bookmarkStart w:id="1186" w:name="_Toc323024188"/>
      <w:bookmarkStart w:id="1187" w:name="_Toc323205522"/>
      <w:bookmarkStart w:id="1188" w:name="_Toc323610951"/>
      <w:bookmarkStart w:id="1189" w:name="_Toc383864968"/>
      <w:bookmarkStart w:id="1190" w:name="_Toc385058053"/>
      <w:bookmarkStart w:id="1191" w:name="_Toc405794860"/>
      <w:bookmarkStart w:id="1192" w:name="_Toc72656332"/>
      <w:bookmarkStart w:id="1193" w:name="_Toc516500737"/>
      <w:bookmarkStart w:id="1194" w:name="_Toc416960060"/>
      <w:bookmarkStart w:id="1195" w:name="_Toc395187814"/>
      <w:bookmarkStart w:id="1196" w:name="_Toc391471176"/>
      <w:bookmarkStart w:id="1197" w:name="_Toc370634460"/>
      <w:bookmarkStart w:id="1198" w:name="_Toc151796117"/>
      <w:bookmarkStart w:id="1199" w:name="_Toc228807234"/>
      <w:bookmarkStart w:id="1200" w:name="_Toc228894705"/>
      <w:bookmarkEnd w:id="1173"/>
      <w:bookmarkEnd w:id="1174"/>
      <w:bookmarkEnd w:id="1175"/>
      <w:bookmarkEnd w:id="1176"/>
      <w:bookmarkEnd w:id="1177"/>
      <w:bookmarkEnd w:id="1178"/>
      <w:bookmarkEnd w:id="1179"/>
      <w:bookmarkEnd w:id="1180"/>
      <w:bookmarkEnd w:id="1181"/>
      <w:bookmarkEnd w:id="1182"/>
      <w:bookmarkEnd w:id="1193"/>
      <w:bookmarkEnd w:id="1194"/>
      <w:bookmarkEnd w:id="1195"/>
      <w:bookmarkEnd w:id="1196"/>
      <w:bookmarkEnd w:id="1197"/>
      <w:bookmarkEnd w:id="1198"/>
      <w:bookmarkEnd w:id="1199"/>
      <w:bookmarkEnd w:id="1200"/>
      <w:r>
        <w:rPr/>
        <w:t>AES with Counter</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66</w:t>
      </w:r>
      <w:r>
        <w:fldChar w:fldCharType="end"/>
      </w:r>
      <w:r>
        <w:rPr>
          <w:i/>
          <w:sz w:val="18"/>
          <w:szCs w:val="18"/>
        </w:rPr>
        <w:t>, AES with Counter Mechanisms vs. Functions</w:t>
      </w:r>
    </w:p>
    <w:tbl>
      <w:tblPr>
        <w:tblW w:w="855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2884"/>
        <w:gridCol w:w="976"/>
        <w:gridCol w:w="786"/>
        <w:gridCol w:w="581"/>
        <w:gridCol w:w="842"/>
        <w:gridCol w:w="676"/>
        <w:gridCol w:w="963"/>
        <w:gridCol w:w="841"/>
      </w:tblGrid>
      <w:tr>
        <w:trPr>
          <w:tblHeader w:val="true"/>
        </w:trPr>
        <w:tc>
          <w:tcPr>
            <w:tcW w:w="2884"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1201" w:name="_Toc151796118"/>
            <w:bookmarkStart w:id="1202" w:name="_Toc151796118"/>
            <w:r>
              <w:rPr>
                <w:rFonts w:cs="Arial" w:ascii="Arial" w:hAnsi="Arial"/>
                <w:sz w:val="20"/>
              </w:rPr>
            </w:r>
          </w:p>
        </w:tc>
        <w:tc>
          <w:tcPr>
            <w:tcW w:w="5665"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2884"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2884"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CKM_AES_CTR</w:t>
            </w:r>
          </w:p>
        </w:tc>
        <w:tc>
          <w:tcPr>
            <w:tcW w:w="97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1203" w:name="_Toc151796118"/>
      <w:bookmarkStart w:id="1204" w:name="_Toc516500738"/>
      <w:bookmarkStart w:id="1205" w:name="_Toc416960061"/>
      <w:bookmarkStart w:id="1206" w:name="_Toc395187815"/>
      <w:bookmarkStart w:id="1207" w:name="_Toc391471177"/>
      <w:bookmarkStart w:id="1208" w:name="_Toc370634461"/>
      <w:bookmarkStart w:id="1209" w:name="_Toc228807235"/>
      <w:bookmarkStart w:id="1210" w:name="_Toc228894706"/>
      <w:bookmarkEnd w:id="1203"/>
      <w:bookmarkEnd w:id="1204"/>
      <w:bookmarkEnd w:id="1205"/>
      <w:bookmarkEnd w:id="1206"/>
      <w:bookmarkEnd w:id="1207"/>
      <w:bookmarkEnd w:id="1208"/>
      <w:bookmarkEnd w:id="1209"/>
      <w:bookmarkEnd w:id="1210"/>
      <w:r>
        <w:rPr/>
        <w:t>Definitions</w:t>
      </w:r>
    </w:p>
    <w:p>
      <w:pPr>
        <w:pStyle w:val="Normal"/>
        <w:numPr>
          <w:ilvl w:val="0"/>
          <w:numId w:val="3"/>
        </w:numPr>
        <w:rPr/>
      </w:pPr>
      <w:r>
        <w:rPr/>
        <w:t>Mechanisms:</w:t>
      </w:r>
    </w:p>
    <w:p>
      <w:pPr>
        <w:pStyle w:val="Normal"/>
        <w:numPr>
          <w:ilvl w:val="0"/>
          <w:numId w:val="3"/>
        </w:numPr>
        <w:ind w:left="720" w:hanging="0"/>
        <w:rPr/>
      </w:pPr>
      <w:r>
        <w:rPr/>
        <w:t xml:space="preserve">CKM_AES_CTR                     </w:t>
      </w:r>
    </w:p>
    <w:p>
      <w:pPr>
        <w:pStyle w:val="Heading3"/>
        <w:numPr>
          <w:ilvl w:val="2"/>
          <w:numId w:val="2"/>
        </w:numPr>
        <w:rPr/>
      </w:pPr>
      <w:bookmarkStart w:id="1211" w:name="_Toc516500739"/>
      <w:bookmarkStart w:id="1212" w:name="_Toc416960062"/>
      <w:bookmarkStart w:id="1213" w:name="_Toc395187816"/>
      <w:bookmarkStart w:id="1214" w:name="_Toc391471178"/>
      <w:bookmarkStart w:id="1215" w:name="_Toc370634462"/>
      <w:bookmarkStart w:id="1216" w:name="_Toc72656324"/>
      <w:bookmarkStart w:id="1217" w:name="_Toc76209563"/>
      <w:bookmarkStart w:id="1218" w:name="_Toc151796119"/>
      <w:bookmarkStart w:id="1219" w:name="_Toc228807236"/>
      <w:bookmarkStart w:id="1220" w:name="_Toc228894707"/>
      <w:bookmarkEnd w:id="1211"/>
      <w:bookmarkEnd w:id="1212"/>
      <w:bookmarkEnd w:id="1213"/>
      <w:bookmarkEnd w:id="1214"/>
      <w:bookmarkEnd w:id="1215"/>
      <w:bookmarkEnd w:id="1216"/>
      <w:bookmarkEnd w:id="1217"/>
      <w:bookmarkEnd w:id="1218"/>
      <w:bookmarkEnd w:id="1219"/>
      <w:bookmarkEnd w:id="1220"/>
      <w:r>
        <w:rPr/>
        <w:t>AES with Counter mechanism parameters</w:t>
      </w:r>
    </w:p>
    <w:p>
      <w:pPr>
        <w:pStyle w:val="Name"/>
        <w:numPr>
          <w:ilvl w:val="0"/>
          <w:numId w:val="9"/>
        </w:numPr>
        <w:tabs>
          <w:tab w:val="left" w:pos="720" w:leader="none"/>
        </w:tabs>
        <w:rPr>
          <w:rFonts w:ascii="Arial" w:hAnsi="Arial" w:cs="Arial"/>
        </w:rPr>
      </w:pPr>
      <w:bookmarkStart w:id="1221" w:name="_Toc405794852"/>
      <w:bookmarkStart w:id="1222" w:name="_Toc72656325"/>
      <w:bookmarkStart w:id="1223" w:name="_Toc76209564"/>
      <w:bookmarkStart w:id="1224" w:name="_Toc151796120"/>
      <w:bookmarkStart w:id="1225" w:name="_Toc228807237"/>
      <w:bookmarkStart w:id="1226" w:name="_Toc385058044"/>
      <w:r>
        <w:rPr>
          <w:rFonts w:cs="Arial" w:ascii="Arial" w:hAnsi="Arial"/>
        </w:rPr>
        <w:t>CK_AES_CTR_PARAMS</w:t>
      </w:r>
      <w:bookmarkEnd w:id="1226"/>
      <w:bookmarkEnd w:id="1221"/>
      <w:bookmarkEnd w:id="1222"/>
      <w:bookmarkEnd w:id="1223"/>
      <w:bookmarkEnd w:id="1224"/>
      <w:bookmarkEnd w:id="1225"/>
      <w:r>
        <w:rPr>
          <w:rFonts w:cs="Arial" w:ascii="Arial" w:hAnsi="Arial"/>
        </w:rPr>
        <w:t>; CK_AES_CTR_PARAMS_PTR</w:t>
      </w:r>
    </w:p>
    <w:p>
      <w:pPr>
        <w:pStyle w:val="Normal"/>
        <w:numPr>
          <w:ilvl w:val="0"/>
          <w:numId w:val="3"/>
        </w:numPr>
        <w:rPr/>
      </w:pPr>
      <w:r>
        <w:rPr>
          <w:b/>
        </w:rPr>
        <w:t>CK_AES_CTR_PARAMS</w:t>
      </w:r>
      <w:r>
        <w:rPr/>
        <w:t xml:space="preserve"> is a structure that provides the parameters to the </w:t>
      </w:r>
      <w:r>
        <w:rPr>
          <w:b/>
        </w:rPr>
        <w:t>CKM_AES_CTR</w:t>
      </w:r>
      <w:r>
        <w:rPr/>
        <w:t xml:space="preserve"> mechanism.  It is defined as follows:</w:t>
      </w:r>
    </w:p>
    <w:p>
      <w:pPr>
        <w:pStyle w:val="CCode"/>
        <w:numPr>
          <w:ilvl w:val="0"/>
          <w:numId w:val="3"/>
        </w:numPr>
        <w:rPr>
          <w:highlight w:val="yellow"/>
        </w:rPr>
      </w:pPr>
      <w:r>
        <w:rPr>
          <w:highlight w:val="yellow"/>
        </w:rPr>
        <w:t>typedef struct CK_AES_CTR_PARAMS {</w:t>
      </w:r>
    </w:p>
    <w:p>
      <w:pPr>
        <w:pStyle w:val="CCode"/>
        <w:numPr>
          <w:ilvl w:val="0"/>
          <w:numId w:val="3"/>
        </w:numPr>
        <w:rPr>
          <w:highlight w:val="yellow"/>
        </w:rPr>
      </w:pPr>
      <w:r>
        <w:rPr>
          <w:highlight w:val="yellow"/>
        </w:rPr>
        <w:t xml:space="preserve">        </w:t>
      </w:r>
      <w:r>
        <w:rPr>
          <w:highlight w:val="yellow"/>
        </w:rPr>
        <w:t>CK_ULONG ulCounterBits;</w:t>
      </w:r>
    </w:p>
    <w:p>
      <w:pPr>
        <w:pStyle w:val="CCode"/>
        <w:numPr>
          <w:ilvl w:val="0"/>
          <w:numId w:val="3"/>
        </w:numPr>
        <w:rPr>
          <w:highlight w:val="yellow"/>
        </w:rPr>
      </w:pPr>
      <w:r>
        <w:rPr>
          <w:highlight w:val="yellow"/>
        </w:rPr>
        <w:t xml:space="preserve">        </w:t>
      </w:r>
      <w:r>
        <w:rPr>
          <w:highlight w:val="yellow"/>
        </w:rPr>
        <w:t>CK_BYTE cb[16];</w:t>
      </w:r>
    </w:p>
    <w:p>
      <w:pPr>
        <w:pStyle w:val="CCode"/>
        <w:numPr>
          <w:ilvl w:val="0"/>
          <w:numId w:val="3"/>
        </w:numPr>
        <w:rPr/>
      </w:pPr>
      <w:r>
        <w:rPr>
          <w:highlight w:val="yellow"/>
        </w:rPr>
        <w:t>} CK_AES_CTR_PARAMS;</w:t>
      </w:r>
    </w:p>
    <w:p>
      <w:pPr>
        <w:pStyle w:val="CCode"/>
        <w:numPr>
          <w:ilvl w:val="0"/>
          <w:numId w:val="3"/>
        </w:numPr>
        <w:rPr/>
      </w:pPr>
      <w:r>
        <w:rPr/>
      </w:r>
    </w:p>
    <w:p>
      <w:pPr>
        <w:pStyle w:val="Normal"/>
        <w:numPr>
          <w:ilvl w:val="0"/>
          <w:numId w:val="3"/>
        </w:numPr>
        <w:rPr/>
      </w:pPr>
      <w:r>
        <w:rPr/>
        <w:t xml:space="preserve">ulCounterBits specifies the number of bits in the counter block (cb) that shall be incremented. This number  shall be such that 0 &lt; </w:t>
      </w:r>
      <w:r>
        <w:rPr>
          <w:i/>
        </w:rPr>
        <w:t>ulCounterBits</w:t>
      </w:r>
      <w:r>
        <w:rPr/>
        <w:t xml:space="preserve"> &lt;= 128. For any values outside this range the mechanism shall return </w:t>
      </w:r>
      <w:r>
        <w:rPr>
          <w:b/>
        </w:rPr>
        <w:t>CKR_MECHANISM_PARAM_INVALID</w:t>
      </w:r>
      <w:r>
        <w:rPr/>
        <w:t>.</w:t>
      </w:r>
    </w:p>
    <w:p>
      <w:pPr>
        <w:pStyle w:val="Normal"/>
        <w:numPr>
          <w:ilvl w:val="0"/>
          <w:numId w:val="3"/>
        </w:numPr>
        <w:rPr/>
      </w:pPr>
      <w:r>
        <w:rPr/>
        <w:t>It's up to the caller to initialize all of the bits in the counter block including the counter bits. The counter bits are the least significant bits of the counter block (cb). They are a big-endian value usually starting with 1. The rest of ‘cb’ is for the nonce, and maybe an optional IV.</w:t>
      </w:r>
    </w:p>
    <w:p>
      <w:pPr>
        <w:pStyle w:val="Normal"/>
        <w:numPr>
          <w:ilvl w:val="0"/>
          <w:numId w:val="3"/>
        </w:numPr>
        <w:rPr/>
      </w:pPr>
      <w:r>
        <w:rPr/>
        <w:t>E.g. as defined in [RFC 3686]:</w:t>
      </w:r>
    </w:p>
    <w:p>
      <w:pPr>
        <w:pStyle w:val="HTMLPreformatted"/>
        <w:numPr>
          <w:ilvl w:val="0"/>
          <w:numId w:val="3"/>
        </w:numPr>
        <w:rPr>
          <w:rFonts w:ascii="Courier New" w:hAnsi="Courier New" w:cs="Courier New"/>
        </w:rPr>
      </w:pPr>
      <w:r>
        <w:rPr>
          <w:rFonts w:cs="Courier New" w:ascii="Courier New" w:hAnsi="Courier New"/>
        </w:rPr>
        <w:t xml:space="preserve">    </w:t>
      </w:r>
      <w:r>
        <w:rPr>
          <w:rFonts w:cs="Courier New" w:ascii="Courier New" w:hAnsi="Courier New"/>
        </w:rPr>
        <w:t>0                   1                   2                   3</w:t>
      </w:r>
    </w:p>
    <w:p>
      <w:pPr>
        <w:pStyle w:val="HTMLPreformatted"/>
        <w:numPr>
          <w:ilvl w:val="0"/>
          <w:numId w:val="3"/>
        </w:numPr>
        <w:rPr>
          <w:rFonts w:ascii="Courier New" w:hAnsi="Courier New" w:cs="Courier New"/>
        </w:rPr>
      </w:pPr>
      <w:r>
        <w:rPr>
          <w:rFonts w:cs="Courier New" w:ascii="Courier New" w:hAnsi="Courier New"/>
        </w:rPr>
        <w:t xml:space="preserve">    </w:t>
      </w:r>
      <w:r>
        <w:rPr>
          <w:rFonts w:cs="Courier New" w:ascii="Courier New" w:hAnsi="Courier New"/>
        </w:rPr>
        <w:t>0 1 2 3 4 5 6 7 8 9 0 1 2 3 4 5 6 7 8 9 0 1 2 3 4 5 6 7 8 9 0 1</w:t>
      </w:r>
    </w:p>
    <w:p>
      <w:pPr>
        <w:pStyle w:val="HTMLPreformatted"/>
        <w:numPr>
          <w:ilvl w:val="0"/>
          <w:numId w:val="3"/>
        </w:numPr>
        <w:rPr>
          <w:rFonts w:ascii="Courier New" w:hAnsi="Courier New" w:cs="Courier New"/>
        </w:rPr>
      </w:pPr>
      <w:r>
        <w:rPr>
          <w:rFonts w:cs="Courier New" w:ascii="Courier New" w:hAnsi="Courier New"/>
        </w:rPr>
        <w:t xml:space="preserve">   </w:t>
      </w:r>
      <w:r>
        <w:rPr>
          <w:rFonts w:cs="Courier New" w:ascii="Courier New" w:hAnsi="Courier New"/>
        </w:rPr>
        <w:t>+-+-+-+-+-+-+-+-+-+-+-+-+-+-+-+-+-+-+-+-+-+-+-+-+-+-+-+-+-+-+-+-+</w:t>
      </w:r>
    </w:p>
    <w:p>
      <w:pPr>
        <w:pStyle w:val="HTMLPreformatted"/>
        <w:numPr>
          <w:ilvl w:val="0"/>
          <w:numId w:val="3"/>
        </w:numPr>
        <w:rPr>
          <w:rFonts w:ascii="Courier New" w:hAnsi="Courier New" w:cs="Courier New"/>
        </w:rPr>
      </w:pPr>
      <w:r>
        <w:rPr>
          <w:rFonts w:cs="Courier New" w:ascii="Courier New" w:hAnsi="Courier New"/>
        </w:rPr>
        <w:t xml:space="preserve">   </w:t>
      </w:r>
      <w:r>
        <w:rPr>
          <w:rFonts w:cs="Courier New" w:ascii="Courier New" w:hAnsi="Courier New"/>
        </w:rPr>
        <w:t>|                            Nonce                              |</w:t>
      </w:r>
    </w:p>
    <w:p>
      <w:pPr>
        <w:pStyle w:val="HTMLPreformatted"/>
        <w:numPr>
          <w:ilvl w:val="0"/>
          <w:numId w:val="3"/>
        </w:numPr>
        <w:rPr>
          <w:rFonts w:ascii="Courier New" w:hAnsi="Courier New" w:cs="Courier New"/>
        </w:rPr>
      </w:pPr>
      <w:r>
        <w:rPr>
          <w:rFonts w:cs="Courier New" w:ascii="Courier New" w:hAnsi="Courier New"/>
        </w:rPr>
        <w:t xml:space="preserve">   </w:t>
      </w:r>
      <w:r>
        <w:rPr>
          <w:rFonts w:cs="Courier New" w:ascii="Courier New" w:hAnsi="Courier New"/>
        </w:rPr>
        <w:t>+-+-+-+-+-+-+-+-+-+-+-+-+-+-+-+-+-+-+-+-+-+-+-+-+-+-+-+-+-+-+-+-+</w:t>
      </w:r>
    </w:p>
    <w:p>
      <w:pPr>
        <w:pStyle w:val="HTMLPreformatted"/>
        <w:numPr>
          <w:ilvl w:val="0"/>
          <w:numId w:val="3"/>
        </w:numPr>
        <w:rPr>
          <w:rFonts w:ascii="Courier New" w:hAnsi="Courier New" w:cs="Courier New"/>
        </w:rPr>
      </w:pPr>
      <w:r>
        <w:rPr>
          <w:rFonts w:cs="Courier New" w:ascii="Courier New" w:hAnsi="Courier New"/>
        </w:rPr>
        <w:t xml:space="preserve">   </w:t>
      </w:r>
      <w:r>
        <w:rPr>
          <w:rFonts w:cs="Courier New" w:ascii="Courier New" w:hAnsi="Courier New"/>
        </w:rPr>
        <w:t>|                  Initialization Vector (IV)                   |</w:t>
      </w:r>
    </w:p>
    <w:p>
      <w:pPr>
        <w:pStyle w:val="HTMLPreformatted"/>
        <w:numPr>
          <w:ilvl w:val="0"/>
          <w:numId w:val="3"/>
        </w:numPr>
        <w:rPr>
          <w:rFonts w:ascii="Courier New" w:hAnsi="Courier New" w:cs="Courier New"/>
        </w:rPr>
      </w:pPr>
      <w:r>
        <w:rPr>
          <w:rFonts w:cs="Courier New" w:ascii="Courier New" w:hAnsi="Courier New"/>
        </w:rPr>
        <w:t xml:space="preserve">   </w:t>
      </w:r>
      <w:r>
        <w:rPr>
          <w:rFonts w:cs="Courier New" w:ascii="Courier New" w:hAnsi="Courier New"/>
        </w:rPr>
        <w:t>|                                                               |</w:t>
      </w:r>
    </w:p>
    <w:p>
      <w:pPr>
        <w:pStyle w:val="HTMLPreformatted"/>
        <w:numPr>
          <w:ilvl w:val="0"/>
          <w:numId w:val="3"/>
        </w:numPr>
        <w:rPr>
          <w:rFonts w:ascii="Courier New" w:hAnsi="Courier New" w:cs="Courier New"/>
        </w:rPr>
      </w:pPr>
      <w:r>
        <w:rPr>
          <w:rFonts w:cs="Courier New" w:ascii="Courier New" w:hAnsi="Courier New"/>
        </w:rPr>
        <w:t xml:space="preserve">   </w:t>
      </w:r>
      <w:r>
        <w:rPr>
          <w:rFonts w:cs="Courier New" w:ascii="Courier New" w:hAnsi="Courier New"/>
        </w:rPr>
        <w:t>+-+-+-+-+-+-+-+-+-+-+-+-+-+-+-+-+-+-+-+-+-+-+-+-+-+-+-+-+-+-+-+-+</w:t>
      </w:r>
    </w:p>
    <w:p>
      <w:pPr>
        <w:pStyle w:val="HTMLPreformatted"/>
        <w:numPr>
          <w:ilvl w:val="0"/>
          <w:numId w:val="3"/>
        </w:numPr>
        <w:rPr>
          <w:rFonts w:ascii="Courier New" w:hAnsi="Courier New" w:cs="Courier New"/>
        </w:rPr>
      </w:pPr>
      <w:r>
        <w:rPr>
          <w:rFonts w:cs="Courier New" w:ascii="Courier New" w:hAnsi="Courier New"/>
        </w:rPr>
        <w:t xml:space="preserve">   </w:t>
      </w:r>
      <w:r>
        <w:rPr>
          <w:rFonts w:cs="Courier New" w:ascii="Courier New" w:hAnsi="Courier New"/>
        </w:rPr>
        <w:t>|                         Block Counter                         |</w:t>
      </w:r>
    </w:p>
    <w:p>
      <w:pPr>
        <w:pStyle w:val="HTMLPreformatted"/>
        <w:numPr>
          <w:ilvl w:val="0"/>
          <w:numId w:val="3"/>
        </w:numPr>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rPr>
          <w:rFonts w:cs="Courier"/>
          <w:color w:val="000000"/>
        </w:rPr>
      </w:pPr>
      <w:r>
        <w:rPr>
          <w:rFonts w:cs="Courier"/>
          <w:color w:val="000000"/>
        </w:rPr>
      </w:r>
    </w:p>
    <w:p>
      <w:pPr>
        <w:pStyle w:val="Normal"/>
        <w:numPr>
          <w:ilvl w:val="0"/>
          <w:numId w:val="3"/>
        </w:numPr>
        <w:rPr>
          <w:rFonts w:cs="Courier"/>
          <w:color w:val="000000"/>
        </w:rPr>
      </w:pPr>
      <w:r>
        <w:rPr/>
        <w:t>This construction permits each packet to consist of up to 2</w:t>
      </w:r>
      <w:r>
        <w:rPr>
          <w:vertAlign w:val="superscript"/>
        </w:rPr>
        <w:t>32</w:t>
      </w:r>
      <w:r>
        <w:rPr/>
        <w:t>-1 blocks  =  4,294,967,295 blocks = 68,719,476,720 octets.</w:t>
      </w:r>
    </w:p>
    <w:p>
      <w:pPr>
        <w:pStyle w:val="Normal"/>
        <w:numPr>
          <w:ilvl w:val="0"/>
          <w:numId w:val="3"/>
        </w:numPr>
        <w:rPr/>
      </w:pPr>
      <w:r>
        <w:rPr>
          <w:b/>
          <w:highlight w:val="green"/>
        </w:rPr>
        <w:t>CK_AES_CTR_PARAMS_PTR</w:t>
      </w:r>
      <w:r>
        <w:rPr>
          <w:highlight w:val="green"/>
        </w:rPr>
        <w:t xml:space="preserve"> is a pointer to a </w:t>
      </w:r>
      <w:r>
        <w:rPr>
          <w:b/>
          <w:highlight w:val="green"/>
        </w:rPr>
        <w:t>CK_AES_CTR_PARAMS</w:t>
      </w:r>
      <w:r>
        <w:rPr>
          <w:highlight w:val="green"/>
        </w:rPr>
        <w:t>.</w:t>
      </w:r>
    </w:p>
    <w:p>
      <w:pPr>
        <w:pStyle w:val="Heading3"/>
        <w:numPr>
          <w:ilvl w:val="2"/>
          <w:numId w:val="2"/>
        </w:numPr>
        <w:rPr/>
      </w:pPr>
      <w:bookmarkStart w:id="1227" w:name="_Toc516500740"/>
      <w:bookmarkStart w:id="1228" w:name="_Toc416960063"/>
      <w:bookmarkStart w:id="1229" w:name="_Toc395187817"/>
      <w:bookmarkStart w:id="1230" w:name="_Toc391471179"/>
      <w:bookmarkStart w:id="1231" w:name="_Toc370634463"/>
      <w:bookmarkStart w:id="1232" w:name="_Toc151796121"/>
      <w:bookmarkStart w:id="1233" w:name="_Toc228807238"/>
      <w:bookmarkStart w:id="1234" w:name="_Toc228894708"/>
      <w:bookmarkEnd w:id="1227"/>
      <w:bookmarkEnd w:id="1228"/>
      <w:bookmarkEnd w:id="1229"/>
      <w:bookmarkEnd w:id="1230"/>
      <w:bookmarkEnd w:id="1231"/>
      <w:bookmarkEnd w:id="1232"/>
      <w:bookmarkEnd w:id="1233"/>
      <w:bookmarkEnd w:id="1234"/>
      <w:r>
        <w:rPr/>
        <w:t>AES with Counter Encryption / Decryption</w:t>
      </w:r>
    </w:p>
    <w:p>
      <w:pPr>
        <w:pStyle w:val="Normal"/>
        <w:numPr>
          <w:ilvl w:val="0"/>
          <w:numId w:val="3"/>
        </w:numPr>
        <w:rPr/>
      </w:pPr>
      <w:r>
        <w:rPr/>
        <w:t>Generic AES counter mode is described in NIST Special Publication 800-38A and in RFC 3686. These describe encryption using a counter block which may include a nonce to guarantee uniqueness of the counter block. Since the nonce is not incremented, the mechanism parameter must specify the number of counter bits in the counter block.</w:t>
      </w:r>
    </w:p>
    <w:p>
      <w:pPr>
        <w:pStyle w:val="Normal"/>
        <w:numPr>
          <w:ilvl w:val="0"/>
          <w:numId w:val="3"/>
        </w:numPr>
        <w:rPr/>
      </w:pPr>
      <w:r>
        <w:rPr/>
        <w:t>The block counter is incremented by 1 after each block of plaintext is processed. There is no support for any other increment functions in this mechanism.</w:t>
      </w:r>
    </w:p>
    <w:p>
      <w:pPr>
        <w:pStyle w:val="Normal"/>
        <w:numPr>
          <w:ilvl w:val="0"/>
          <w:numId w:val="3"/>
        </w:numPr>
        <w:rPr/>
      </w:pPr>
      <w:r>
        <w:rPr/>
        <w:t xml:space="preserve">If an attempt to encrypt/decrypt is made which will cause an overflow of the counter block’s counter bits, then the mechanism shall return </w:t>
      </w:r>
      <w:r>
        <w:rPr>
          <w:b/>
        </w:rPr>
        <w:t>CKR_DATA_LEN_RANGE</w:t>
      </w:r>
      <w:r>
        <w:rPr>
          <w:rFonts w:cs="Courier New"/>
        </w:rPr>
        <w:t xml:space="preserve">. </w:t>
      </w:r>
      <w:r>
        <w:rPr/>
        <w:t xml:space="preserve">Note that the mechanism should allow the final post increment of the counter to overflow (if it implements it this way) but not allow any further processing after this point. E.g. if ulCounterBits = 2 and the counter bits start as 1 then only 3 blocks of data can be processed. </w:t>
      </w:r>
    </w:p>
    <w:p>
      <w:pPr>
        <w:pStyle w:val="Normal"/>
        <w:numPr>
          <w:ilvl w:val="0"/>
          <w:numId w:val="3"/>
        </w:numPr>
        <w:rPr/>
      </w:pPr>
      <w:r>
        <w:rPr/>
      </w:r>
    </w:p>
    <w:p>
      <w:pPr>
        <w:pStyle w:val="Heading2"/>
        <w:numPr>
          <w:ilvl w:val="1"/>
          <w:numId w:val="2"/>
        </w:numPr>
        <w:rPr/>
      </w:pPr>
      <w:bookmarkStart w:id="1235" w:name="_Toc516500741"/>
      <w:bookmarkStart w:id="1236" w:name="_Toc416960064"/>
      <w:bookmarkStart w:id="1237" w:name="_Toc395187818"/>
      <w:bookmarkStart w:id="1238" w:name="_Toc391471180"/>
      <w:bookmarkStart w:id="1239" w:name="_Toc370634470"/>
      <w:bookmarkEnd w:id="1235"/>
      <w:bookmarkEnd w:id="1236"/>
      <w:bookmarkEnd w:id="1237"/>
      <w:bookmarkEnd w:id="1238"/>
      <w:bookmarkEnd w:id="1239"/>
      <w:r>
        <w:rPr/>
        <w:t>AES CBC with Cipher Text Stealing CTS</w:t>
      </w:r>
    </w:p>
    <w:p>
      <w:pPr>
        <w:pStyle w:val="Normal"/>
        <w:numPr>
          <w:ilvl w:val="0"/>
          <w:numId w:val="3"/>
        </w:numPr>
        <w:rPr/>
      </w:pPr>
      <w:r>
        <w:rPr/>
        <w:t>Ref [NIST AES CTS]</w:t>
      </w:r>
    </w:p>
    <w:p>
      <w:pPr>
        <w:pStyle w:val="Normal"/>
        <w:numPr>
          <w:ilvl w:val="0"/>
          <w:numId w:val="3"/>
        </w:numPr>
        <w:rPr/>
      </w:pPr>
      <w:r>
        <w:rPr/>
        <w:t>This mode allows unpadded data that has length that is not a multiple of the block size to be encrypted to the same length of cipher text.</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67</w:t>
      </w:r>
      <w:r>
        <w:fldChar w:fldCharType="end"/>
      </w:r>
      <w:r>
        <w:rPr>
          <w:i/>
          <w:sz w:val="18"/>
          <w:szCs w:val="18"/>
        </w:rPr>
        <w:t>, AES CBC with Cipher Text Stealing CTS Mechanisms vs. Functions</w:t>
      </w:r>
    </w:p>
    <w:tbl>
      <w:tblPr>
        <w:tblW w:w="855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2884"/>
        <w:gridCol w:w="976"/>
        <w:gridCol w:w="786"/>
        <w:gridCol w:w="581"/>
        <w:gridCol w:w="842"/>
        <w:gridCol w:w="676"/>
        <w:gridCol w:w="963"/>
        <w:gridCol w:w="841"/>
      </w:tblGrid>
      <w:tr>
        <w:trPr>
          <w:tblHeader w:val="true"/>
        </w:trPr>
        <w:tc>
          <w:tcPr>
            <w:tcW w:w="2884"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5665"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2884"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2884"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CKM_AES_CTS</w:t>
            </w:r>
          </w:p>
        </w:tc>
        <w:tc>
          <w:tcPr>
            <w:tcW w:w="97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1240" w:name="_Toc516500742"/>
      <w:bookmarkStart w:id="1241" w:name="_Toc416960065"/>
      <w:bookmarkStart w:id="1242" w:name="_Toc395187819"/>
      <w:bookmarkStart w:id="1243" w:name="_Toc391471181"/>
      <w:bookmarkStart w:id="1244" w:name="_Toc370634471"/>
      <w:bookmarkStart w:id="1245" w:name="_Toc228807240"/>
      <w:bookmarkStart w:id="1246" w:name="_Toc228894710"/>
      <w:bookmarkEnd w:id="1240"/>
      <w:bookmarkEnd w:id="1241"/>
      <w:bookmarkEnd w:id="1242"/>
      <w:bookmarkEnd w:id="1243"/>
      <w:bookmarkEnd w:id="1244"/>
      <w:bookmarkEnd w:id="1245"/>
      <w:bookmarkEnd w:id="1246"/>
      <w:r>
        <w:rPr/>
        <w:t>Definitions</w:t>
      </w:r>
    </w:p>
    <w:p>
      <w:pPr>
        <w:pStyle w:val="Normal"/>
        <w:numPr>
          <w:ilvl w:val="0"/>
          <w:numId w:val="3"/>
        </w:numPr>
        <w:rPr/>
      </w:pPr>
      <w:r>
        <w:rPr/>
        <w:t>Mechanisms:</w:t>
      </w:r>
    </w:p>
    <w:p>
      <w:pPr>
        <w:pStyle w:val="Normal"/>
        <w:numPr>
          <w:ilvl w:val="0"/>
          <w:numId w:val="3"/>
        </w:numPr>
        <w:ind w:left="720" w:hanging="0"/>
        <w:rPr/>
      </w:pPr>
      <w:r>
        <w:rPr/>
        <w:t xml:space="preserve">CKM_AES_CTS                     </w:t>
      </w:r>
    </w:p>
    <w:p>
      <w:pPr>
        <w:pStyle w:val="Heading3"/>
        <w:numPr>
          <w:ilvl w:val="2"/>
          <w:numId w:val="2"/>
        </w:numPr>
        <w:rPr/>
      </w:pPr>
      <w:bookmarkStart w:id="1247" w:name="_Toc516500743"/>
      <w:bookmarkStart w:id="1248" w:name="_Toc416960066"/>
      <w:bookmarkStart w:id="1249" w:name="_Toc395187820"/>
      <w:bookmarkStart w:id="1250" w:name="_Toc391471182"/>
      <w:bookmarkStart w:id="1251" w:name="_Toc370634472"/>
      <w:bookmarkStart w:id="1252" w:name="_Toc228807241"/>
      <w:bookmarkStart w:id="1253" w:name="_Toc228894711"/>
      <w:bookmarkEnd w:id="1247"/>
      <w:bookmarkEnd w:id="1248"/>
      <w:bookmarkEnd w:id="1249"/>
      <w:bookmarkEnd w:id="1250"/>
      <w:bookmarkEnd w:id="1251"/>
      <w:bookmarkEnd w:id="1252"/>
      <w:bookmarkEnd w:id="1253"/>
      <w:r>
        <w:rPr/>
        <w:t>AES CTS mechanism parameters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It has a parameter, a 16-byte initialization vector.</w:t>
      </w:r>
    </w:p>
    <w:p>
      <w:pPr>
        <w:pStyle w:val="Caption1"/>
        <w:numPr>
          <w:ilvl w:val="0"/>
          <w:numId w:val="3"/>
        </w:numPr>
        <w:rPr/>
      </w:pPr>
      <w:bookmarkStart w:id="1254" w:name="_Toc228807531"/>
      <w:r>
        <w:rPr/>
        <w:t xml:space="preserve">Table </w:t>
      </w:r>
      <w:r>
        <w:rPr>
          <w:szCs w:val="18"/>
        </w:rPr>
        <w:fldChar w:fldCharType="begin"/>
      </w:r>
      <w:r>
        <w:instrText> SEQ Table \* ARABIC </w:instrText>
      </w:r>
      <w:r>
        <w:fldChar w:fldCharType="separate"/>
      </w:r>
      <w:r>
        <w:t>68</w:t>
      </w:r>
      <w:r>
        <w:fldChar w:fldCharType="end"/>
      </w:r>
      <w:bookmarkEnd w:id="1254"/>
      <w:r>
        <w:rPr/>
        <w:t>, AES-CTS: Key And Data Length</w:t>
      </w:r>
    </w:p>
    <w:tbl>
      <w:tblPr>
        <w:tblW w:w="8748"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a0" w:noVBand="0" w:noHBand="0" w:lastColumn="0" w:firstColumn="1" w:lastRow="0" w:firstRow="1"/>
      </w:tblPr>
      <w:tblGrid>
        <w:gridCol w:w="1779"/>
        <w:gridCol w:w="958"/>
        <w:gridCol w:w="1629"/>
        <w:gridCol w:w="2873"/>
        <w:gridCol w:w="1509"/>
      </w:tblGrid>
      <w:tr>
        <w:trPr>
          <w:tblHeader w:val="true"/>
        </w:trPr>
        <w:tc>
          <w:tcPr>
            <w:tcW w:w="177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958"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62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873"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c>
          <w:tcPr>
            <w:tcW w:w="150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Comments</w:t>
            </w:r>
          </w:p>
        </w:tc>
      </w:tr>
      <w:tr>
        <w:trPr/>
        <w:tc>
          <w:tcPr>
            <w:tcW w:w="177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9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6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 ≥ block size (16 bytes)</w:t>
            </w:r>
          </w:p>
        </w:tc>
        <w:tc>
          <w:tcPr>
            <w:tcW w:w="2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50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7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95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AES</w:t>
            </w:r>
          </w:p>
        </w:tc>
        <w:tc>
          <w:tcPr>
            <w:tcW w:w="162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 ≥ block size (16 bytes)</w:t>
            </w:r>
          </w:p>
        </w:tc>
        <w:tc>
          <w:tcPr>
            <w:tcW w:w="287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50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bl>
    <w:p>
      <w:pPr>
        <w:pStyle w:val="Heading2"/>
        <w:numPr>
          <w:ilvl w:val="1"/>
          <w:numId w:val="2"/>
        </w:numPr>
        <w:rPr>
          <w:lang w:val="de-CH"/>
        </w:rPr>
      </w:pPr>
      <w:bookmarkStart w:id="1255" w:name="_Toc516500744"/>
      <w:bookmarkStart w:id="1256" w:name="_Toc416960067"/>
      <w:bookmarkStart w:id="1257" w:name="_Toc395187821"/>
      <w:bookmarkStart w:id="1258" w:name="_Toc391471183"/>
      <w:bookmarkStart w:id="1259" w:name="_Toc370634473"/>
      <w:bookmarkStart w:id="1260" w:name="_Toc228807242"/>
      <w:bookmarkStart w:id="1261" w:name="_Toc228894712"/>
      <w:bookmarkEnd w:id="1255"/>
      <w:bookmarkEnd w:id="1256"/>
      <w:bookmarkEnd w:id="1257"/>
      <w:bookmarkEnd w:id="1258"/>
      <w:bookmarkEnd w:id="1259"/>
      <w:bookmarkEnd w:id="1260"/>
      <w:bookmarkEnd w:id="1261"/>
      <w:r>
        <w:rPr/>
        <w:t>Additional AES Mechanisms</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69</w:t>
      </w:r>
      <w:r>
        <w:fldChar w:fldCharType="end"/>
      </w:r>
      <w:r>
        <w:rPr>
          <w:i/>
          <w:sz w:val="18"/>
          <w:szCs w:val="18"/>
        </w:rPr>
        <w:t>, Additional AES Mechanisms vs. Functions</w:t>
      </w:r>
    </w:p>
    <w:tbl>
      <w:tblPr>
        <w:tblW w:w="855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2884"/>
        <w:gridCol w:w="976"/>
        <w:gridCol w:w="786"/>
        <w:gridCol w:w="581"/>
        <w:gridCol w:w="842"/>
        <w:gridCol w:w="676"/>
        <w:gridCol w:w="963"/>
        <w:gridCol w:w="841"/>
      </w:tblGrid>
      <w:tr>
        <w:trPr>
          <w:tblHeader w:val="true"/>
        </w:trPr>
        <w:tc>
          <w:tcPr>
            <w:tcW w:w="2884"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5665"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2884"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2884"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CKM_AES_GCM</w:t>
            </w:r>
          </w:p>
        </w:tc>
        <w:tc>
          <w:tcPr>
            <w:tcW w:w="9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2884"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CKM_AES_CCM</w:t>
            </w:r>
          </w:p>
        </w:tc>
        <w:tc>
          <w:tcPr>
            <w:tcW w:w="9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2884"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CKM_AES_GMAC</w:t>
            </w:r>
          </w:p>
        </w:tc>
        <w:tc>
          <w:tcPr>
            <w:tcW w:w="97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bl>
    <w:p>
      <w:pPr>
        <w:pStyle w:val="Normal"/>
        <w:numPr>
          <w:ilvl w:val="0"/>
          <w:numId w:val="3"/>
        </w:numPr>
        <w:rPr>
          <w:i/>
          <w:i/>
          <w:sz w:val="18"/>
          <w:szCs w:val="18"/>
        </w:rPr>
      </w:pPr>
      <w:r>
        <w:rPr>
          <w:i/>
          <w:sz w:val="18"/>
          <w:szCs w:val="18"/>
        </w:rPr>
      </w:r>
    </w:p>
    <w:p>
      <w:pPr>
        <w:pStyle w:val="Normal"/>
        <w:numPr>
          <w:ilvl w:val="0"/>
          <w:numId w:val="3"/>
        </w:numPr>
        <w:spacing w:before="0" w:after="0"/>
        <w:rPr>
          <w:i/>
          <w:i/>
          <w:sz w:val="18"/>
          <w:szCs w:val="18"/>
        </w:rPr>
      </w:pPr>
      <w:r>
        <w:rPr>
          <w:i/>
          <w:sz w:val="18"/>
          <w:szCs w:val="18"/>
        </w:rPr>
      </w:r>
      <w:r>
        <w:br w:type="page"/>
      </w:r>
    </w:p>
    <w:p>
      <w:pPr>
        <w:pStyle w:val="Heading3"/>
        <w:numPr>
          <w:ilvl w:val="2"/>
          <w:numId w:val="2"/>
        </w:numPr>
        <w:rPr/>
      </w:pPr>
      <w:bookmarkStart w:id="1262" w:name="_Toc516500745"/>
      <w:bookmarkStart w:id="1263" w:name="_Toc416960068"/>
      <w:bookmarkStart w:id="1264" w:name="_Toc395187822"/>
      <w:bookmarkStart w:id="1265" w:name="_Toc391471184"/>
      <w:bookmarkStart w:id="1266" w:name="_Toc370634474"/>
      <w:bookmarkStart w:id="1267" w:name="_Toc228807243"/>
      <w:bookmarkStart w:id="1268" w:name="_Toc228894713"/>
      <w:bookmarkStart w:id="1269" w:name="_Toc222284779"/>
      <w:bookmarkEnd w:id="1262"/>
      <w:bookmarkEnd w:id="1263"/>
      <w:bookmarkEnd w:id="1264"/>
      <w:bookmarkEnd w:id="1265"/>
      <w:bookmarkEnd w:id="1266"/>
      <w:bookmarkEnd w:id="1267"/>
      <w:bookmarkEnd w:id="1268"/>
      <w:bookmarkEnd w:id="1269"/>
      <w:r>
        <w:rPr/>
        <w:t>Definitions</w:t>
      </w:r>
    </w:p>
    <w:p>
      <w:pPr>
        <w:pStyle w:val="Normal"/>
        <w:numPr>
          <w:ilvl w:val="0"/>
          <w:numId w:val="3"/>
        </w:numPr>
        <w:rPr/>
      </w:pPr>
      <w:r>
        <w:rPr/>
        <w:t>Mechanisms:</w:t>
      </w:r>
    </w:p>
    <w:p>
      <w:pPr>
        <w:pStyle w:val="Normal"/>
        <w:numPr>
          <w:ilvl w:val="0"/>
          <w:numId w:val="3"/>
        </w:numPr>
        <w:ind w:left="720" w:hanging="0"/>
        <w:rPr/>
      </w:pPr>
      <w:r>
        <w:rPr/>
        <w:t>CKM_AES_GCM</w:t>
      </w:r>
    </w:p>
    <w:p>
      <w:pPr>
        <w:pStyle w:val="Normal"/>
        <w:numPr>
          <w:ilvl w:val="0"/>
          <w:numId w:val="3"/>
        </w:numPr>
        <w:ind w:left="720" w:hanging="0"/>
        <w:rPr/>
      </w:pPr>
      <w:r>
        <w:rPr/>
        <w:t>CKM_AES_CCM</w:t>
      </w:r>
    </w:p>
    <w:p>
      <w:pPr>
        <w:pStyle w:val="Normal"/>
        <w:numPr>
          <w:ilvl w:val="0"/>
          <w:numId w:val="3"/>
        </w:numPr>
        <w:ind w:left="720" w:hanging="0"/>
        <w:rPr/>
      </w:pPr>
      <w:r>
        <w:rPr>
          <w:lang w:eastAsia="x-none"/>
        </w:rPr>
        <w:t>CKM_AES_GMAC</w:t>
      </w:r>
    </w:p>
    <w:p>
      <w:pPr>
        <w:pStyle w:val="Normal"/>
        <w:numPr>
          <w:ilvl w:val="0"/>
          <w:numId w:val="3"/>
        </w:numPr>
        <w:rPr/>
      </w:pPr>
      <w:r>
        <w:rPr/>
        <w:t>Generator Functions:</w:t>
      </w:r>
    </w:p>
    <w:p>
      <w:pPr>
        <w:pStyle w:val="Normal"/>
        <w:numPr>
          <w:ilvl w:val="0"/>
          <w:numId w:val="3"/>
        </w:numPr>
        <w:rPr/>
      </w:pPr>
      <w:r>
        <w:rPr/>
        <w:tab/>
        <w:t>CKG_NO_GENERATE</w:t>
      </w:r>
    </w:p>
    <w:p>
      <w:pPr>
        <w:pStyle w:val="Normal"/>
        <w:numPr>
          <w:ilvl w:val="0"/>
          <w:numId w:val="3"/>
        </w:numPr>
        <w:rPr/>
      </w:pPr>
      <w:r>
        <w:rPr/>
        <w:tab/>
        <w:t>CKG_GENERATE</w:t>
      </w:r>
    </w:p>
    <w:p>
      <w:pPr>
        <w:pStyle w:val="Normal"/>
        <w:numPr>
          <w:ilvl w:val="0"/>
          <w:numId w:val="3"/>
        </w:numPr>
        <w:rPr/>
      </w:pPr>
      <w:r>
        <w:rPr/>
        <w:tab/>
        <w:t>CKG_GENERATE_COUNTER</w:t>
      </w:r>
    </w:p>
    <w:p>
      <w:pPr>
        <w:pStyle w:val="Normal"/>
        <w:numPr>
          <w:ilvl w:val="0"/>
          <w:numId w:val="3"/>
        </w:numPr>
        <w:rPr>
          <w:lang w:eastAsia="zh-CN"/>
        </w:rPr>
      </w:pPr>
      <w:r>
        <w:rPr/>
        <w:tab/>
        <w:t>CKG_GENERATE_RANDOM</w:t>
      </w:r>
    </w:p>
    <w:p>
      <w:pPr>
        <w:pStyle w:val="Heading2"/>
        <w:numPr>
          <w:ilvl w:val="1"/>
          <w:numId w:val="2"/>
        </w:numPr>
        <w:rPr/>
      </w:pPr>
      <w:bookmarkStart w:id="1270" w:name="_Toc222284778"/>
      <w:bookmarkStart w:id="1271" w:name="_Toc228807239"/>
      <w:bookmarkStart w:id="1272" w:name="_Toc228894709"/>
      <w:bookmarkStart w:id="1273" w:name="_Toc516500746"/>
      <w:bookmarkStart w:id="1274" w:name="_Toc416960069"/>
      <w:bookmarkStart w:id="1275" w:name="_Toc395187823"/>
      <w:bookmarkStart w:id="1276" w:name="_Toc391471185"/>
      <w:bookmarkStart w:id="1277" w:name="_Toc370634467"/>
      <w:bookmarkEnd w:id="1270"/>
      <w:bookmarkEnd w:id="1271"/>
      <w:bookmarkEnd w:id="1272"/>
      <w:bookmarkEnd w:id="1273"/>
      <w:bookmarkEnd w:id="1274"/>
      <w:bookmarkEnd w:id="1275"/>
      <w:bookmarkEnd w:id="1276"/>
      <w:bookmarkEnd w:id="1277"/>
      <w:r>
        <w:rPr/>
        <w:t>AES-GCM Authenticated Encryption / Decryption</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t xml:space="preserve">Generic GCM mode is described in [GCM]. To set up for AES-GCM use the following process, where </w:t>
      </w:r>
      <w:r>
        <w:rPr>
          <w:rFonts w:cs="Arial"/>
          <w:i/>
        </w:rPr>
        <w:t>K</w:t>
      </w:r>
      <w:r>
        <w:rPr>
          <w:rFonts w:cs="Arial"/>
        </w:rPr>
        <w:t xml:space="preserve"> (key) and </w:t>
      </w:r>
      <w:r>
        <w:rPr>
          <w:rFonts w:cs="Arial"/>
          <w:i/>
        </w:rPr>
        <w:t>AAD</w:t>
      </w:r>
      <w:r>
        <w:rPr>
          <w:rFonts w:cs="Arial"/>
        </w:rPr>
        <w:t xml:space="preserve"> (additional authenticated data) are as described in [GCM].</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t>Encrypt:</w:t>
      </w:r>
    </w:p>
    <w:p>
      <w:pPr>
        <w:pStyle w:val="Normal"/>
        <w:numPr>
          <w:ilvl w:val="0"/>
          <w:numId w:val="51"/>
        </w:numPr>
        <w:suppressAutoHyphens w:val="true"/>
        <w:spacing w:before="120" w:after="0"/>
        <w:jc w:val="both"/>
        <w:rPr>
          <w:rFonts w:cs="Arial"/>
        </w:rPr>
      </w:pPr>
      <w:r>
        <w:rPr>
          <w:rFonts w:cs="Arial"/>
        </w:rPr>
        <w:t xml:space="preserve">Set the IV length </w:t>
      </w:r>
      <w:r>
        <w:rPr>
          <w:rFonts w:cs="Arial"/>
          <w:i/>
        </w:rPr>
        <w:t>ulIvLen</w:t>
      </w:r>
      <w:r>
        <w:rPr>
          <w:rFonts w:cs="Arial"/>
        </w:rPr>
        <w:t xml:space="preserve"> in the parameter block.</w:t>
      </w:r>
    </w:p>
    <w:p>
      <w:pPr>
        <w:pStyle w:val="Normal"/>
        <w:numPr>
          <w:ilvl w:val="0"/>
          <w:numId w:val="51"/>
        </w:numPr>
        <w:suppressAutoHyphens w:val="true"/>
        <w:spacing w:before="120" w:after="0"/>
        <w:jc w:val="both"/>
        <w:rPr>
          <w:rFonts w:cs="Arial"/>
        </w:rPr>
      </w:pPr>
      <w:r>
        <w:rPr>
          <w:rFonts w:cs="Arial"/>
        </w:rPr>
        <w:t xml:space="preserve">Set the IV data </w:t>
      </w:r>
      <w:r>
        <w:rPr>
          <w:rFonts w:cs="Arial"/>
          <w:i/>
        </w:rPr>
        <w:t>pIv</w:t>
      </w:r>
      <w:r>
        <w:rPr>
          <w:rFonts w:cs="Arial"/>
        </w:rPr>
        <w:t xml:space="preserve"> in the parameter block. </w:t>
      </w:r>
      <w:r>
        <w:rPr>
          <w:rFonts w:cs="Arial"/>
          <w:i/>
        </w:rPr>
        <w:t>pIV</w:t>
      </w:r>
      <w:r>
        <w:rPr>
          <w:rFonts w:cs="Arial"/>
        </w:rPr>
        <w:t xml:space="preserve"> may be NULL </w:t>
      </w:r>
      <w:r>
        <w:rPr>
          <w:rFonts w:cs="Arial"/>
          <w:i/>
        </w:rPr>
        <w:t>if</w:t>
      </w:r>
      <w:r>
        <w:rPr>
          <w:rFonts w:cs="Arial"/>
        </w:rPr>
        <w:t xml:space="preserve"> </w:t>
      </w:r>
      <w:r>
        <w:rPr>
          <w:rFonts w:cs="Arial"/>
          <w:i/>
        </w:rPr>
        <w:t>ulIvLen</w:t>
      </w:r>
      <w:r>
        <w:rPr>
          <w:rFonts w:cs="Arial"/>
        </w:rPr>
        <w:t xml:space="preserve"> is 0.</w:t>
      </w:r>
    </w:p>
    <w:p>
      <w:pPr>
        <w:pStyle w:val="Normal"/>
        <w:numPr>
          <w:ilvl w:val="0"/>
          <w:numId w:val="51"/>
        </w:numPr>
        <w:suppressAutoHyphens w:val="true"/>
        <w:spacing w:before="120" w:after="0"/>
        <w:jc w:val="both"/>
        <w:rPr>
          <w:rFonts w:cs="Arial"/>
        </w:rPr>
      </w:pPr>
      <w:r>
        <w:rPr>
          <w:rFonts w:cs="Arial"/>
        </w:rPr>
        <w:t xml:space="preserve">Set the AAD data </w:t>
      </w:r>
      <w:r>
        <w:rPr>
          <w:rFonts w:cs="Arial"/>
          <w:i/>
        </w:rPr>
        <w:t>pAAD</w:t>
      </w:r>
      <w:r>
        <w:rPr>
          <w:rFonts w:cs="Arial"/>
        </w:rPr>
        <w:t xml:space="preserve"> and size </w:t>
      </w:r>
      <w:r>
        <w:rPr>
          <w:rFonts w:cs="Arial"/>
          <w:i/>
        </w:rPr>
        <w:t>ulAADLen</w:t>
      </w:r>
      <w:r>
        <w:rPr>
          <w:rFonts w:cs="Arial"/>
        </w:rPr>
        <w:t xml:space="preserve"> in the parameter block. </w:t>
      </w:r>
      <w:r>
        <w:rPr>
          <w:rFonts w:cs="Arial"/>
          <w:i/>
        </w:rPr>
        <w:t>pAAD m</w:t>
      </w:r>
      <w:r>
        <w:rPr>
          <w:rFonts w:cs="Arial"/>
        </w:rPr>
        <w:t xml:space="preserve">ay be NULL if </w:t>
      </w:r>
      <w:r>
        <w:rPr>
          <w:rFonts w:cs="Arial"/>
          <w:i/>
        </w:rPr>
        <w:t>ulAADLen</w:t>
      </w:r>
      <w:r>
        <w:rPr>
          <w:rFonts w:cs="Arial"/>
        </w:rPr>
        <w:t xml:space="preserve"> is 0.</w:t>
      </w:r>
    </w:p>
    <w:p>
      <w:pPr>
        <w:pStyle w:val="Normal"/>
        <w:numPr>
          <w:ilvl w:val="0"/>
          <w:numId w:val="51"/>
        </w:numPr>
        <w:suppressAutoHyphens w:val="true"/>
        <w:spacing w:before="120" w:after="0"/>
        <w:jc w:val="both"/>
        <w:rPr>
          <w:rFonts w:cs="Arial"/>
        </w:rPr>
      </w:pPr>
      <w:r>
        <w:rPr>
          <w:rFonts w:cs="Arial"/>
        </w:rPr>
        <w:t xml:space="preserve">Set the tag length </w:t>
      </w:r>
      <w:r>
        <w:rPr>
          <w:rFonts w:cs="Arial"/>
          <w:i/>
        </w:rPr>
        <w:t>ulTagBits</w:t>
      </w:r>
      <w:r>
        <w:rPr>
          <w:rFonts w:cs="Arial"/>
        </w:rPr>
        <w:t xml:space="preserve"> in the parameter block.</w:t>
      </w:r>
    </w:p>
    <w:p>
      <w:pPr>
        <w:pStyle w:val="Normal"/>
        <w:numPr>
          <w:ilvl w:val="0"/>
          <w:numId w:val="51"/>
        </w:numPr>
        <w:suppressAutoHyphens w:val="true"/>
        <w:spacing w:before="120" w:after="0"/>
        <w:jc w:val="both"/>
        <w:rPr>
          <w:rFonts w:cs="Arial"/>
        </w:rPr>
      </w:pPr>
      <w:r>
        <w:rPr>
          <w:rFonts w:cs="Arial"/>
        </w:rPr>
        <w:t xml:space="preserve">Call C_EncryptInit() for </w:t>
      </w:r>
      <w:r>
        <w:rPr>
          <w:rFonts w:cs="Arial"/>
          <w:b/>
        </w:rPr>
        <w:t>CKM_AES_GCM</w:t>
      </w:r>
      <w:r>
        <w:rPr>
          <w:rFonts w:cs="Arial"/>
        </w:rPr>
        <w:t xml:space="preserve"> mechanism with parameters and key </w:t>
      </w:r>
      <w:r>
        <w:rPr>
          <w:rFonts w:cs="Arial"/>
          <w:i/>
        </w:rPr>
        <w:t>K</w:t>
      </w:r>
      <w:r>
        <w:rPr>
          <w:rFonts w:cs="Arial"/>
        </w:rPr>
        <w:t>.</w:t>
      </w:r>
      <w:r>
        <w:br w:type="page"/>
      </w:r>
    </w:p>
    <w:p>
      <w:pPr>
        <w:pStyle w:val="Normal"/>
        <w:numPr>
          <w:ilvl w:val="0"/>
          <w:numId w:val="3"/>
        </w:numPr>
        <w:rPr/>
      </w:pPr>
      <w:r>
        <w:rPr>
          <w:rFonts w:cs="Arial"/>
        </w:rPr>
        <w:t>Call C_Encrypt(), or C_EncryptUpdate()*</w:t>
      </w:r>
      <w:r>
        <w:rPr>
          <w:rStyle w:val="FootnoteAnchor1"/>
          <w:rFonts w:cs="Arial"/>
        </w:rPr>
        <w:footnoteReference w:id="5"/>
      </w:r>
      <w:r>
        <w:rPr>
          <w:rFonts w:cs="Arial"/>
        </w:rPr>
        <w:t xml:space="preserve"> C_EncryptFinal(), for the plaintext obtaining ciphertext and authentication tag output.</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t>Decrypt:</w:t>
      </w:r>
    </w:p>
    <w:p>
      <w:pPr>
        <w:pStyle w:val="Normal"/>
        <w:numPr>
          <w:ilvl w:val="0"/>
          <w:numId w:val="51"/>
        </w:numPr>
        <w:suppressAutoHyphens w:val="true"/>
        <w:spacing w:before="120" w:after="0"/>
        <w:jc w:val="both"/>
        <w:rPr>
          <w:rFonts w:cs="Arial"/>
        </w:rPr>
      </w:pPr>
      <w:r>
        <w:rPr>
          <w:rFonts w:cs="Arial"/>
        </w:rPr>
        <w:t xml:space="preserve">. Set the IV length </w:t>
      </w:r>
      <w:r>
        <w:rPr>
          <w:rFonts w:cs="Arial"/>
          <w:i/>
        </w:rPr>
        <w:t>ulIvLen</w:t>
      </w:r>
      <w:r>
        <w:rPr>
          <w:rFonts w:cs="Arial"/>
        </w:rPr>
        <w:t xml:space="preserve"> in the parameter block.</w:t>
      </w:r>
    </w:p>
    <w:p>
      <w:pPr>
        <w:pStyle w:val="Normal"/>
        <w:numPr>
          <w:ilvl w:val="0"/>
          <w:numId w:val="51"/>
        </w:numPr>
        <w:suppressAutoHyphens w:val="true"/>
        <w:spacing w:before="120" w:after="0"/>
        <w:jc w:val="both"/>
        <w:rPr>
          <w:rFonts w:cs="Arial"/>
        </w:rPr>
      </w:pPr>
      <w:r>
        <w:rPr>
          <w:rFonts w:cs="Arial"/>
        </w:rPr>
        <w:t xml:space="preserve">Set the IV data </w:t>
      </w:r>
      <w:r>
        <w:rPr>
          <w:rFonts w:cs="Arial"/>
          <w:i/>
        </w:rPr>
        <w:t>pIv</w:t>
      </w:r>
      <w:r>
        <w:rPr>
          <w:rFonts w:cs="Arial"/>
        </w:rPr>
        <w:t xml:space="preserve"> in the parameter block. </w:t>
      </w:r>
      <w:r>
        <w:rPr>
          <w:rFonts w:cs="Arial"/>
          <w:i/>
        </w:rPr>
        <w:t>pIV</w:t>
      </w:r>
      <w:r>
        <w:rPr>
          <w:rFonts w:cs="Arial"/>
        </w:rPr>
        <w:t xml:space="preserve"> may be NULL </w:t>
      </w:r>
      <w:r>
        <w:rPr>
          <w:rFonts w:cs="Arial"/>
          <w:i/>
        </w:rPr>
        <w:t>if</w:t>
      </w:r>
      <w:r>
        <w:rPr>
          <w:rFonts w:cs="Arial"/>
        </w:rPr>
        <w:t xml:space="preserve"> </w:t>
      </w:r>
      <w:r>
        <w:rPr>
          <w:rFonts w:cs="Arial"/>
          <w:i/>
        </w:rPr>
        <w:t>ulIvLen</w:t>
      </w:r>
      <w:r>
        <w:rPr>
          <w:rFonts w:cs="Arial"/>
        </w:rPr>
        <w:t xml:space="preserve"> is 0.</w:t>
      </w:r>
    </w:p>
    <w:p>
      <w:pPr>
        <w:pStyle w:val="Normal"/>
        <w:numPr>
          <w:ilvl w:val="0"/>
          <w:numId w:val="51"/>
        </w:numPr>
        <w:suppressAutoHyphens w:val="true"/>
        <w:spacing w:before="120" w:after="0"/>
        <w:jc w:val="both"/>
        <w:rPr>
          <w:rFonts w:cs="Arial"/>
        </w:rPr>
      </w:pPr>
      <w:r>
        <w:rPr>
          <w:rFonts w:cs="Arial"/>
        </w:rPr>
        <w:t xml:space="preserve">Set the AAD data </w:t>
      </w:r>
      <w:r>
        <w:rPr>
          <w:rFonts w:cs="Arial"/>
          <w:i/>
        </w:rPr>
        <w:t>pAAD</w:t>
      </w:r>
      <w:r>
        <w:rPr>
          <w:rFonts w:cs="Arial"/>
        </w:rPr>
        <w:t xml:space="preserve"> and size </w:t>
      </w:r>
      <w:r>
        <w:rPr>
          <w:rFonts w:cs="Arial"/>
          <w:i/>
        </w:rPr>
        <w:t>ulAADLen</w:t>
      </w:r>
      <w:r>
        <w:rPr>
          <w:rFonts w:cs="Arial"/>
        </w:rPr>
        <w:t xml:space="preserve"> in the parameter block. </w:t>
      </w:r>
      <w:r>
        <w:rPr>
          <w:rFonts w:cs="Arial"/>
          <w:i/>
        </w:rPr>
        <w:t>pAAD m</w:t>
      </w:r>
      <w:r>
        <w:rPr>
          <w:rFonts w:cs="Arial"/>
        </w:rPr>
        <w:t>ay be NULL if ulAADLen is 0.</w:t>
      </w:r>
    </w:p>
    <w:p>
      <w:pPr>
        <w:pStyle w:val="Normal"/>
        <w:numPr>
          <w:ilvl w:val="0"/>
          <w:numId w:val="51"/>
        </w:numPr>
        <w:suppressAutoHyphens w:val="true"/>
        <w:spacing w:before="120" w:after="0"/>
        <w:jc w:val="both"/>
        <w:rPr>
          <w:rFonts w:cs="Arial"/>
        </w:rPr>
      </w:pPr>
      <w:r>
        <w:rPr>
          <w:rFonts w:cs="Arial"/>
        </w:rPr>
        <w:t xml:space="preserve">Set the tag length </w:t>
      </w:r>
      <w:r>
        <w:rPr>
          <w:rFonts w:cs="Arial"/>
          <w:i/>
        </w:rPr>
        <w:t>ulTagBits</w:t>
      </w:r>
      <w:r>
        <w:rPr>
          <w:rFonts w:cs="Arial"/>
        </w:rPr>
        <w:t xml:space="preserve"> in the parameter block.</w:t>
      </w:r>
    </w:p>
    <w:p>
      <w:pPr>
        <w:pStyle w:val="Normal"/>
        <w:numPr>
          <w:ilvl w:val="0"/>
          <w:numId w:val="51"/>
        </w:numPr>
        <w:suppressAutoHyphens w:val="true"/>
        <w:spacing w:before="120" w:after="0"/>
        <w:jc w:val="both"/>
        <w:rPr>
          <w:rFonts w:cs="Arial"/>
        </w:rPr>
      </w:pPr>
      <w:r>
        <w:rPr>
          <w:rFonts w:cs="Arial"/>
        </w:rPr>
        <w:t xml:space="preserve">Call C_DecryptInit() for </w:t>
      </w:r>
      <w:r>
        <w:rPr>
          <w:rFonts w:cs="Arial"/>
          <w:b/>
        </w:rPr>
        <w:t>CKM_AES_GCM</w:t>
      </w:r>
      <w:r>
        <w:rPr>
          <w:rFonts w:cs="Arial"/>
        </w:rPr>
        <w:t xml:space="preserve"> mechanism with parameters and key </w:t>
      </w:r>
      <w:r>
        <w:rPr>
          <w:rFonts w:cs="Arial"/>
          <w:i/>
        </w:rPr>
        <w:t>K</w:t>
      </w:r>
      <w:r>
        <w:rPr>
          <w:rFonts w:cs="Arial"/>
        </w:rPr>
        <w:t>.</w:t>
      </w:r>
    </w:p>
    <w:p>
      <w:pPr>
        <w:pStyle w:val="Normal"/>
        <w:numPr>
          <w:ilvl w:val="0"/>
          <w:numId w:val="51"/>
        </w:numPr>
        <w:suppressAutoHyphens w:val="true"/>
        <w:spacing w:before="120" w:after="0"/>
        <w:jc w:val="both"/>
        <w:rPr>
          <w:rFonts w:cs="Arial"/>
        </w:rPr>
      </w:pPr>
      <w:r>
        <w:rPr>
          <w:rFonts w:cs="Arial"/>
        </w:rPr>
        <w:t>Call C_Decrypt(), or C_DecryptUpdate()*</w:t>
      </w:r>
      <w:r>
        <w:rPr>
          <w:rFonts w:cs="Arial"/>
          <w:vertAlign w:val="superscript"/>
        </w:rPr>
        <w:t>1</w:t>
      </w:r>
      <w:r>
        <w:rPr>
          <w:rFonts w:cs="Arial"/>
        </w:rPr>
        <w:t xml:space="preserve"> C_DecryptFinal(), for the ciphertext, including the appended tag, obtaining plaintext output. Note: since </w:t>
      </w:r>
      <w:r>
        <w:rPr>
          <w:rFonts w:cs="Arial"/>
          <w:b/>
          <w:bCs/>
        </w:rPr>
        <w:t>CKM_AES_GCM</w:t>
      </w:r>
      <w:r>
        <w:rPr>
          <w:rFonts w:cs="Arial"/>
        </w:rPr>
        <w:t xml:space="preserve"> is an  AEAD cipher, no data should be returned until C_Decrypt() or C_DecryptFinal().</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t xml:space="preserve">In </w:t>
      </w:r>
      <w:r>
        <w:rPr>
          <w:rFonts w:cs="Arial"/>
          <w:i/>
        </w:rPr>
        <w:t>pIv</w:t>
      </w:r>
      <w:r>
        <w:rPr>
          <w:rFonts w:cs="Arial"/>
        </w:rPr>
        <w:t xml:space="preserve"> the least significant bit of the initialization vector is the rightmost bit. </w:t>
      </w:r>
      <w:r>
        <w:rPr>
          <w:rFonts w:cs="Arial"/>
          <w:i/>
        </w:rPr>
        <w:t>ulIvLen</w:t>
      </w:r>
      <w:r>
        <w:rPr>
          <w:rFonts w:cs="Arial"/>
        </w:rPr>
        <w:t xml:space="preserve"> is the length of the initialization vector in bytes.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t xml:space="preserve">The tag is appended to the cipher text and the least significant bit of the tag is the rightmost bit and the tag bits are the rightmost </w:t>
      </w:r>
      <w:r>
        <w:rPr>
          <w:rFonts w:cs="Arial"/>
          <w:i/>
        </w:rPr>
        <w:t>ulTagBits</w:t>
      </w:r>
      <w:r>
        <w:rPr>
          <w:rFonts w:cs="Arial"/>
        </w:rPr>
        <w:t xml:space="preserve"> bits.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t xml:space="preserve">The key type for </w:t>
      </w:r>
      <w:r>
        <w:rPr>
          <w:rFonts w:cs="Arial"/>
          <w:i/>
        </w:rPr>
        <w:t>K</w:t>
      </w:r>
      <w:r>
        <w:rPr>
          <w:rFonts w:cs="Arial"/>
        </w:rPr>
        <w:t xml:space="preserve"> must be compatible with </w:t>
      </w:r>
      <w:r>
        <w:rPr>
          <w:rFonts w:cs="Arial"/>
          <w:b/>
        </w:rPr>
        <w:t>CKM_AES_ECB</w:t>
      </w:r>
      <w:r>
        <w:rPr>
          <w:rFonts w:cs="Arial"/>
        </w:rPr>
        <w:t xml:space="preserve"> and the C_EncryptInit/C_DecryptInit calls shall behave, with respect to </w:t>
      </w:r>
      <w:r>
        <w:rPr>
          <w:rFonts w:cs="Arial"/>
          <w:i/>
        </w:rPr>
        <w:t>K</w:t>
      </w:r>
      <w:r>
        <w:rPr>
          <w:rFonts w:cs="Arial"/>
        </w:rPr>
        <w:t xml:space="preserve">, as if they were called directly with </w:t>
      </w:r>
      <w:r>
        <w:rPr>
          <w:rFonts w:cs="Arial"/>
          <w:b/>
        </w:rPr>
        <w:t>CKM_AES_ECB</w:t>
      </w:r>
      <w:r>
        <w:rPr>
          <w:rFonts w:cs="Arial"/>
        </w:rPr>
        <w:t xml:space="preserve">, </w:t>
      </w:r>
      <w:r>
        <w:rPr>
          <w:rFonts w:cs="Arial"/>
          <w:i/>
        </w:rPr>
        <w:t>K</w:t>
      </w:r>
      <w:r>
        <w:rPr>
          <w:rFonts w:cs="Arial"/>
        </w:rPr>
        <w:t xml:space="preserve"> and NULL parameters.</w:t>
      </w:r>
    </w:p>
    <w:p>
      <w:pPr>
        <w:pStyle w:val="Heading3"/>
        <w:numPr>
          <w:ilvl w:val="2"/>
          <w:numId w:val="2"/>
        </w:numPr>
        <w:rPr/>
      </w:pPr>
      <w:bookmarkStart w:id="1278" w:name="_Toc516500747"/>
      <w:bookmarkStart w:id="1279" w:name="_Toc416960070"/>
      <w:bookmarkStart w:id="1280" w:name="_Toc395187824"/>
      <w:bookmarkStart w:id="1281" w:name="_Toc391471186"/>
      <w:bookmarkStart w:id="1282" w:name="_Toc370634468"/>
      <w:bookmarkStart w:id="1283" w:name="__RefHeading__1853_1399233392"/>
      <w:bookmarkEnd w:id="1283"/>
      <w:bookmarkEnd w:id="1278"/>
      <w:bookmarkEnd w:id="1279"/>
      <w:bookmarkEnd w:id="1280"/>
      <w:bookmarkEnd w:id="1281"/>
      <w:bookmarkEnd w:id="1282"/>
      <w:r>
        <w:rPr/>
        <w:t>AES-CCM authenticated Encryption / Decryption</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t>For IPsec (RFC 4309) and also for use in ZFS encryption.  Generic CCM mode is described in [RFC 3610].</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t xml:space="preserve">To set up for AES-CCM use the following process, where </w:t>
      </w:r>
      <w:r>
        <w:rPr>
          <w:rFonts w:cs="Arial"/>
          <w:i/>
        </w:rPr>
        <w:t>K</w:t>
      </w:r>
      <w:r>
        <w:rPr>
          <w:rFonts w:cs="Arial"/>
        </w:rPr>
        <w:t xml:space="preserve"> (key), nonce and additional authenticated data are as described in [RFC 3610].</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t>Encrypt:</w:t>
      </w:r>
    </w:p>
    <w:p>
      <w:pPr>
        <w:pStyle w:val="Normal"/>
        <w:numPr>
          <w:ilvl w:val="0"/>
          <w:numId w:val="50"/>
        </w:numPr>
        <w:suppressAutoHyphens w:val="true"/>
        <w:spacing w:before="120" w:after="0"/>
        <w:jc w:val="both"/>
        <w:rPr>
          <w:rFonts w:cs="Arial"/>
        </w:rPr>
      </w:pPr>
      <w:r>
        <w:rPr>
          <w:rFonts w:cs="Arial"/>
        </w:rPr>
        <w:t xml:space="preserve">Set the message/data length </w:t>
      </w:r>
      <w:r>
        <w:rPr>
          <w:rFonts w:cs="Arial"/>
          <w:i/>
        </w:rPr>
        <w:t>ulDataLen</w:t>
      </w:r>
      <w:r>
        <w:rPr>
          <w:rFonts w:cs="Arial"/>
        </w:rPr>
        <w:t xml:space="preserve"> in the parameter block.</w:t>
      </w:r>
    </w:p>
    <w:p>
      <w:pPr>
        <w:pStyle w:val="Normal"/>
        <w:numPr>
          <w:ilvl w:val="0"/>
          <w:numId w:val="50"/>
        </w:numPr>
        <w:suppressAutoHyphens w:val="true"/>
        <w:spacing w:before="120" w:after="0"/>
        <w:jc w:val="both"/>
        <w:rPr>
          <w:rFonts w:cs="Arial"/>
        </w:rPr>
      </w:pPr>
      <w:r>
        <w:rPr>
          <w:rFonts w:cs="Arial"/>
        </w:rPr>
        <w:t xml:space="preserve">Set the nonce length </w:t>
      </w:r>
      <w:r>
        <w:rPr>
          <w:rFonts w:cs="Arial"/>
          <w:i/>
        </w:rPr>
        <w:t>ulNonceLen</w:t>
      </w:r>
      <w:r>
        <w:rPr>
          <w:rFonts w:cs="Arial"/>
        </w:rPr>
        <w:t xml:space="preserve"> and the nonce data </w:t>
      </w:r>
      <w:r>
        <w:rPr>
          <w:rFonts w:cs="Arial"/>
          <w:i/>
        </w:rPr>
        <w:t>pNonce</w:t>
      </w:r>
      <w:r>
        <w:rPr>
          <w:rFonts w:cs="Arial"/>
        </w:rPr>
        <w:t xml:space="preserve"> in the parameter block. </w:t>
      </w:r>
      <w:r>
        <w:rPr>
          <w:rFonts w:cs="Arial"/>
          <w:i/>
        </w:rPr>
        <w:t>pNonce</w:t>
      </w:r>
      <w:r>
        <w:rPr>
          <w:rFonts w:cs="Arial"/>
        </w:rPr>
        <w:t xml:space="preserve"> may be NULL </w:t>
      </w:r>
      <w:r>
        <w:rPr>
          <w:rFonts w:cs="Arial"/>
          <w:i/>
        </w:rPr>
        <w:t>if</w:t>
      </w:r>
      <w:r>
        <w:rPr>
          <w:rFonts w:cs="Arial"/>
        </w:rPr>
        <w:t xml:space="preserve"> </w:t>
      </w:r>
      <w:r>
        <w:rPr>
          <w:rFonts w:cs="Arial"/>
          <w:i/>
        </w:rPr>
        <w:t>ulNonceLen</w:t>
      </w:r>
      <w:r>
        <w:rPr>
          <w:rFonts w:cs="Arial"/>
        </w:rPr>
        <w:t xml:space="preserve"> is 0.</w:t>
      </w:r>
    </w:p>
    <w:p>
      <w:pPr>
        <w:pStyle w:val="Normal"/>
        <w:numPr>
          <w:ilvl w:val="0"/>
          <w:numId w:val="50"/>
        </w:numPr>
        <w:suppressAutoHyphens w:val="true"/>
        <w:spacing w:before="120" w:after="0"/>
        <w:jc w:val="both"/>
        <w:rPr>
          <w:rFonts w:cs="Arial"/>
        </w:rPr>
      </w:pPr>
      <w:r>
        <w:rPr>
          <w:rFonts w:cs="Arial"/>
        </w:rPr>
        <w:t xml:space="preserve">Set the AAD data </w:t>
      </w:r>
      <w:r>
        <w:rPr>
          <w:rFonts w:cs="Arial"/>
          <w:i/>
        </w:rPr>
        <w:t>pAAD</w:t>
      </w:r>
      <w:r>
        <w:rPr>
          <w:rFonts w:cs="Arial"/>
        </w:rPr>
        <w:t xml:space="preserve"> and size </w:t>
      </w:r>
      <w:r>
        <w:rPr>
          <w:rFonts w:cs="Arial"/>
          <w:i/>
        </w:rPr>
        <w:t>ulAADLen</w:t>
      </w:r>
      <w:r>
        <w:rPr>
          <w:rFonts w:cs="Arial"/>
        </w:rPr>
        <w:t xml:space="preserve"> in the parameter block. </w:t>
      </w:r>
      <w:r>
        <w:rPr>
          <w:rFonts w:cs="Arial"/>
          <w:i/>
        </w:rPr>
        <w:t>pAAD m</w:t>
      </w:r>
      <w:r>
        <w:rPr>
          <w:rFonts w:cs="Arial"/>
        </w:rPr>
        <w:t xml:space="preserve">ay be NULL if </w:t>
      </w:r>
      <w:r>
        <w:rPr>
          <w:rFonts w:cs="Arial"/>
          <w:i/>
        </w:rPr>
        <w:t>ulAADLen</w:t>
      </w:r>
      <w:r>
        <w:rPr>
          <w:rFonts w:cs="Arial"/>
        </w:rPr>
        <w:t xml:space="preserve"> is 0.</w:t>
      </w:r>
    </w:p>
    <w:p>
      <w:pPr>
        <w:pStyle w:val="Normal"/>
        <w:numPr>
          <w:ilvl w:val="0"/>
          <w:numId w:val="50"/>
        </w:numPr>
        <w:suppressAutoHyphens w:val="true"/>
        <w:spacing w:before="120" w:after="0"/>
        <w:jc w:val="both"/>
        <w:rPr>
          <w:rFonts w:cs="Arial"/>
        </w:rPr>
      </w:pPr>
      <w:r>
        <w:rPr>
          <w:rFonts w:cs="Arial"/>
        </w:rPr>
        <w:t xml:space="preserve">Set the MAC length </w:t>
      </w:r>
      <w:r>
        <w:rPr>
          <w:rFonts w:cs="Arial"/>
          <w:i/>
        </w:rPr>
        <w:t>ulMACLen</w:t>
      </w:r>
      <w:r>
        <w:rPr>
          <w:rFonts w:cs="Arial"/>
        </w:rPr>
        <w:t xml:space="preserve"> in the parameter block.</w:t>
      </w:r>
    </w:p>
    <w:p>
      <w:pPr>
        <w:pStyle w:val="Normal"/>
        <w:numPr>
          <w:ilvl w:val="0"/>
          <w:numId w:val="50"/>
        </w:numPr>
        <w:suppressAutoHyphens w:val="true"/>
        <w:spacing w:before="120" w:after="0"/>
        <w:jc w:val="both"/>
        <w:rPr>
          <w:rFonts w:cs="Arial"/>
        </w:rPr>
      </w:pPr>
      <w:r>
        <w:rPr>
          <w:rFonts w:cs="Arial"/>
        </w:rPr>
        <w:t xml:space="preserve">Call C_EncryptInit() for </w:t>
      </w:r>
      <w:r>
        <w:rPr>
          <w:rFonts w:cs="Arial"/>
          <w:b/>
        </w:rPr>
        <w:t>CKM_AES_CCM</w:t>
      </w:r>
      <w:r>
        <w:rPr>
          <w:rFonts w:cs="Arial"/>
        </w:rPr>
        <w:t xml:space="preserve"> mechanism with parameters and key </w:t>
      </w:r>
      <w:r>
        <w:rPr>
          <w:rFonts w:cs="Arial"/>
          <w:i/>
        </w:rPr>
        <w:t>K</w:t>
      </w:r>
      <w:r>
        <w:rPr>
          <w:rFonts w:cs="Arial"/>
        </w:rPr>
        <w:t>.</w:t>
      </w:r>
    </w:p>
    <w:p>
      <w:pPr>
        <w:pStyle w:val="Normal"/>
        <w:numPr>
          <w:ilvl w:val="0"/>
          <w:numId w:val="50"/>
        </w:numPr>
        <w:suppressAutoHyphens w:val="true"/>
        <w:spacing w:before="120" w:after="0"/>
        <w:jc w:val="both"/>
        <w:rPr>
          <w:rFonts w:cs="Arial"/>
        </w:rPr>
      </w:pPr>
      <w:r>
        <w:rPr>
          <w:rFonts w:cs="Arial"/>
        </w:rPr>
        <w:t xml:space="preserve">Call C_Encrypt(),C_DecryptUpdate(), or C_EncryptFinal(), for the plaintext obtaining ciphertext output obtaining the final ciphertext output and the MAC. The total length of data processed must be </w:t>
      </w:r>
      <w:r>
        <w:rPr>
          <w:rFonts w:cs="Arial"/>
          <w:i/>
        </w:rPr>
        <w:t>ulDataLen. The output length will be ulDataLen + ulMACLen.</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alibri"/>
        </w:rPr>
      </w:pPr>
      <w:r>
        <w:rPr>
          <w:rFonts w:cs="Calibri"/>
        </w:rPr>
        <w:t>Decrypt:</w:t>
      </w:r>
    </w:p>
    <w:p>
      <w:pPr>
        <w:pStyle w:val="Normal"/>
        <w:numPr>
          <w:ilvl w:val="0"/>
          <w:numId w:val="52"/>
        </w:numPr>
        <w:suppressAutoHyphens w:val="true"/>
        <w:spacing w:before="120" w:after="0"/>
        <w:jc w:val="both"/>
        <w:rPr>
          <w:rFonts w:cs="Calibri"/>
        </w:rPr>
      </w:pPr>
      <w:r>
        <w:rPr>
          <w:rFonts w:cs="Calibri"/>
        </w:rPr>
        <w:t xml:space="preserve">Set the message/data length </w:t>
      </w:r>
      <w:r>
        <w:rPr>
          <w:rFonts w:cs="Calibri"/>
          <w:i/>
        </w:rPr>
        <w:t>ulDataLen</w:t>
      </w:r>
      <w:r>
        <w:rPr>
          <w:rFonts w:cs="Calibri"/>
        </w:rPr>
        <w:t xml:space="preserve"> in the parameter block. This length should not include the length of the MAC that is appended to the cipher text.</w:t>
      </w:r>
    </w:p>
    <w:p>
      <w:pPr>
        <w:pStyle w:val="Normal"/>
        <w:numPr>
          <w:ilvl w:val="0"/>
          <w:numId w:val="52"/>
        </w:numPr>
        <w:suppressAutoHyphens w:val="true"/>
        <w:spacing w:before="120" w:after="0"/>
        <w:jc w:val="both"/>
        <w:rPr>
          <w:rFonts w:cs="Calibri"/>
        </w:rPr>
      </w:pPr>
      <w:r>
        <w:rPr>
          <w:rFonts w:cs="Calibri"/>
        </w:rPr>
        <w:t xml:space="preserve">Set the nonce length </w:t>
      </w:r>
      <w:r>
        <w:rPr>
          <w:rFonts w:cs="Calibri"/>
          <w:i/>
        </w:rPr>
        <w:t>ulNonceLen</w:t>
      </w:r>
      <w:r>
        <w:rPr>
          <w:rFonts w:cs="Calibri"/>
        </w:rPr>
        <w:t xml:space="preserve"> and the nonce data </w:t>
      </w:r>
      <w:r>
        <w:rPr>
          <w:rFonts w:cs="Calibri"/>
          <w:i/>
        </w:rPr>
        <w:t>pNonce</w:t>
      </w:r>
      <w:r>
        <w:rPr>
          <w:rFonts w:cs="Calibri"/>
        </w:rPr>
        <w:t xml:space="preserve"> in the parameter block. </w:t>
      </w:r>
      <w:r>
        <w:rPr>
          <w:rFonts w:cs="Calibri"/>
          <w:i/>
        </w:rPr>
        <w:t>pNonce</w:t>
      </w:r>
      <w:r>
        <w:rPr>
          <w:rFonts w:cs="Calibri"/>
        </w:rPr>
        <w:t xml:space="preserve"> may be NULL </w:t>
      </w:r>
      <w:r>
        <w:rPr>
          <w:rFonts w:cs="Calibri"/>
          <w:i/>
        </w:rPr>
        <w:t>if</w:t>
      </w:r>
      <w:r>
        <w:rPr>
          <w:rFonts w:cs="Calibri"/>
        </w:rPr>
        <w:t xml:space="preserve"> </w:t>
      </w:r>
      <w:r>
        <w:rPr>
          <w:rFonts w:cs="Calibri"/>
          <w:i/>
        </w:rPr>
        <w:t>ulNonceLen</w:t>
      </w:r>
      <w:r>
        <w:rPr>
          <w:rFonts w:cs="Calibri"/>
        </w:rPr>
        <w:t xml:space="preserve"> is 0.</w:t>
      </w:r>
    </w:p>
    <w:p>
      <w:pPr>
        <w:pStyle w:val="Normal"/>
        <w:numPr>
          <w:ilvl w:val="0"/>
          <w:numId w:val="52"/>
        </w:numPr>
        <w:suppressAutoHyphens w:val="true"/>
        <w:spacing w:before="120" w:after="0"/>
        <w:jc w:val="both"/>
        <w:rPr>
          <w:rFonts w:cs="Calibri"/>
        </w:rPr>
      </w:pPr>
      <w:r>
        <w:rPr>
          <w:rFonts w:cs="Calibri"/>
        </w:rPr>
        <w:t xml:space="preserve">Set the AAD data </w:t>
      </w:r>
      <w:r>
        <w:rPr>
          <w:rFonts w:cs="Calibri"/>
          <w:i/>
        </w:rPr>
        <w:t>pAAD</w:t>
      </w:r>
      <w:r>
        <w:rPr>
          <w:rFonts w:cs="Calibri"/>
        </w:rPr>
        <w:t xml:space="preserve"> and size </w:t>
      </w:r>
      <w:r>
        <w:rPr>
          <w:rFonts w:cs="Calibri"/>
          <w:i/>
        </w:rPr>
        <w:t>ulAADLen</w:t>
      </w:r>
      <w:r>
        <w:rPr>
          <w:rFonts w:cs="Calibri"/>
        </w:rPr>
        <w:t xml:space="preserve"> in the parameter block. </w:t>
      </w:r>
      <w:r>
        <w:rPr>
          <w:rFonts w:cs="Calibri"/>
          <w:i/>
        </w:rPr>
        <w:t>pAAD m</w:t>
      </w:r>
      <w:r>
        <w:rPr>
          <w:rFonts w:cs="Calibri"/>
        </w:rPr>
        <w:t xml:space="preserve">ay be NULL if </w:t>
      </w:r>
      <w:r>
        <w:rPr>
          <w:rFonts w:cs="Calibri"/>
          <w:i/>
        </w:rPr>
        <w:t>ulAADLen</w:t>
      </w:r>
      <w:r>
        <w:rPr>
          <w:rFonts w:cs="Calibri"/>
        </w:rPr>
        <w:t xml:space="preserve"> is 0.</w:t>
      </w:r>
    </w:p>
    <w:p>
      <w:pPr>
        <w:pStyle w:val="Normal"/>
        <w:numPr>
          <w:ilvl w:val="0"/>
          <w:numId w:val="52"/>
        </w:numPr>
        <w:suppressAutoHyphens w:val="true"/>
        <w:spacing w:before="120" w:after="0"/>
        <w:jc w:val="both"/>
        <w:rPr>
          <w:rFonts w:cs="Calibri"/>
        </w:rPr>
      </w:pPr>
      <w:r>
        <w:rPr>
          <w:rFonts w:cs="Calibri"/>
        </w:rPr>
        <w:t xml:space="preserve">Set the MAC length </w:t>
      </w:r>
      <w:r>
        <w:rPr>
          <w:rFonts w:cs="Calibri"/>
          <w:i/>
        </w:rPr>
        <w:t>ulMACLen</w:t>
      </w:r>
      <w:r>
        <w:rPr>
          <w:rFonts w:cs="Calibri"/>
        </w:rPr>
        <w:t xml:space="preserve"> in the parameter block.</w:t>
      </w:r>
    </w:p>
    <w:p>
      <w:pPr>
        <w:pStyle w:val="Normal"/>
        <w:numPr>
          <w:ilvl w:val="0"/>
          <w:numId w:val="52"/>
        </w:numPr>
        <w:suppressAutoHyphens w:val="true"/>
        <w:spacing w:before="120" w:after="0"/>
        <w:jc w:val="both"/>
        <w:rPr>
          <w:rFonts w:cs="Calibri"/>
        </w:rPr>
      </w:pPr>
      <w:r>
        <w:rPr>
          <w:rFonts w:cs="Calibri"/>
        </w:rPr>
        <w:t xml:space="preserve">Call C_DecryptInit() for </w:t>
      </w:r>
      <w:r>
        <w:rPr>
          <w:rFonts w:cs="Calibri"/>
          <w:b/>
        </w:rPr>
        <w:t>CKM_AES_CCM</w:t>
      </w:r>
      <w:r>
        <w:rPr>
          <w:rFonts w:cs="Calibri"/>
        </w:rPr>
        <w:t xml:space="preserve"> mechanism with parameters and key </w:t>
      </w:r>
      <w:r>
        <w:rPr>
          <w:rFonts w:cs="Calibri"/>
          <w:i/>
        </w:rPr>
        <w:t>K</w:t>
      </w:r>
      <w:r>
        <w:rPr>
          <w:rFonts w:cs="Calibri"/>
        </w:rPr>
        <w:t>.</w:t>
      </w:r>
    </w:p>
    <w:p>
      <w:pPr>
        <w:pStyle w:val="Normal"/>
        <w:numPr>
          <w:ilvl w:val="0"/>
          <w:numId w:val="50"/>
        </w:numPr>
        <w:suppressAutoHyphens w:val="true"/>
        <w:spacing w:before="120" w:after="0"/>
        <w:jc w:val="both"/>
        <w:rPr>
          <w:rFonts w:cs="Calibri"/>
        </w:rPr>
      </w:pPr>
      <w:r>
        <w:rPr>
          <w:rFonts w:cs="Calibri"/>
        </w:rPr>
        <w:t xml:space="preserve">Call C_Decrypt(), C_DecryptUpdate(), or C_DecryptFinal(), for the ciphertext, including the appended MAC, obtaining plaintext output. The total length of data processed must be </w:t>
      </w:r>
      <w:r>
        <w:rPr>
          <w:rFonts w:cs="Calibri"/>
          <w:i/>
        </w:rPr>
        <w:t xml:space="preserve">ulDataLen + ulMACLen. Note: since </w:t>
      </w:r>
      <w:r>
        <w:rPr>
          <w:rFonts w:cs="Calibri"/>
          <w:b/>
          <w:bCs/>
          <w:i/>
        </w:rPr>
        <w:t>CKM_AES_CCM</w:t>
      </w:r>
      <w:r>
        <w:rPr>
          <w:rFonts w:cs="Calibri"/>
          <w:i/>
        </w:rPr>
        <w:t xml:space="preserve"> is an  AEAD cipher, no data should be returned until C_Decrypt() or C_DecryptFinal().</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alibri"/>
        </w:rPr>
      </w:pPr>
      <w:r>
        <w:rPr>
          <w:rFonts w:cs="Calibri"/>
        </w:rPr>
        <w:t xml:space="preserve">The key type for </w:t>
      </w:r>
      <w:r>
        <w:rPr>
          <w:rFonts w:cs="Calibri"/>
          <w:i/>
        </w:rPr>
        <w:t>K</w:t>
      </w:r>
      <w:r>
        <w:rPr>
          <w:rFonts w:cs="Calibri"/>
        </w:rPr>
        <w:t xml:space="preserve"> must be compatible with </w:t>
      </w:r>
      <w:r>
        <w:rPr>
          <w:rFonts w:cs="Calibri"/>
          <w:b/>
        </w:rPr>
        <w:t>CKM_AES_ECB</w:t>
      </w:r>
      <w:r>
        <w:rPr>
          <w:rFonts w:cs="Calibri"/>
        </w:rPr>
        <w:t xml:space="preserve"> and the C_EncryptInit/C_DecryptInit calls shall behave, with respect to K, as if they were called directly with </w:t>
      </w:r>
      <w:r>
        <w:rPr>
          <w:rFonts w:cs="Calibri"/>
          <w:b/>
        </w:rPr>
        <w:t>CKM_AES_ECB</w:t>
      </w:r>
      <w:r>
        <w:rPr>
          <w:rFonts w:cs="Calibri"/>
        </w:rPr>
        <w:t xml:space="preserve">, </w:t>
      </w:r>
      <w:r>
        <w:rPr>
          <w:rFonts w:cs="Calibri"/>
          <w:i/>
        </w:rPr>
        <w:t>K</w:t>
      </w:r>
      <w:r>
        <w:rPr>
          <w:rFonts w:cs="Calibri"/>
        </w:rPr>
        <w:t xml:space="preserve"> and NULL parameters.</w:t>
      </w:r>
    </w:p>
    <w:p>
      <w:pPr>
        <w:pStyle w:val="Normal"/>
        <w:numPr>
          <w:ilvl w:val="0"/>
          <w:numId w:val="3"/>
        </w:numPr>
        <w:spacing w:before="120" w:after="0"/>
        <w:jc w:val="both"/>
        <w:rPr/>
      </w:pPr>
      <w:r>
        <w:rPr/>
        <w:t>MessageEncrypt:</w:t>
      </w:r>
    </w:p>
    <w:p>
      <w:pPr>
        <w:pStyle w:val="Normal"/>
        <w:numPr>
          <w:ilvl w:val="0"/>
          <w:numId w:val="61"/>
        </w:numPr>
        <w:suppressAutoHyphens w:val="true"/>
        <w:spacing w:before="120" w:after="0"/>
        <w:jc w:val="both"/>
        <w:rPr/>
      </w:pPr>
      <w:r>
        <w:rPr/>
        <w:t xml:space="preserve">Set the IV length </w:t>
      </w:r>
      <w:r>
        <w:rPr>
          <w:i/>
        </w:rPr>
        <w:t>ulIvLen</w:t>
      </w:r>
      <w:r>
        <w:rPr/>
        <w:t xml:space="preserve"> in the parameter block.</w:t>
      </w:r>
    </w:p>
    <w:p>
      <w:pPr>
        <w:pStyle w:val="Normal"/>
        <w:numPr>
          <w:ilvl w:val="0"/>
          <w:numId w:val="61"/>
        </w:numPr>
        <w:suppressAutoHyphens w:val="true"/>
        <w:spacing w:before="120" w:after="0"/>
        <w:jc w:val="both"/>
        <w:rPr/>
      </w:pPr>
      <w:r>
        <w:rPr/>
        <w:t>Set the tag data to hold the pTag returned from C_EncryptMessage or the final C_EncryptMessageNext</w:t>
      </w:r>
    </w:p>
    <w:p>
      <w:pPr>
        <w:pStyle w:val="Normal"/>
        <w:numPr>
          <w:ilvl w:val="0"/>
          <w:numId w:val="61"/>
        </w:numPr>
        <w:suppressAutoHyphens w:val="true"/>
        <w:spacing w:before="120" w:after="0"/>
        <w:jc w:val="both"/>
        <w:rPr/>
      </w:pPr>
      <w:r>
        <w:rPr/>
        <w:t xml:space="preserve">Set the IV data to hold the </w:t>
      </w:r>
      <w:r>
        <w:rPr>
          <w:i/>
        </w:rPr>
        <w:t>pIv</w:t>
      </w:r>
      <w:r>
        <w:rPr/>
        <w:t xml:space="preserve"> returned from C_EncryptMessage and C_EncryptMessageBegin. If ulIvFixedBits is not zero, then the most significant bits of pIV contains the fixed IV. If ivGenerator is set to CKG_NO_GENERATe, pIv is an input parameter with the full IV.</w:t>
      </w:r>
    </w:p>
    <w:p>
      <w:pPr>
        <w:pStyle w:val="Normal"/>
        <w:numPr>
          <w:ilvl w:val="0"/>
          <w:numId w:val="61"/>
        </w:numPr>
        <w:suppressAutoHyphens w:val="true"/>
        <w:spacing w:before="120" w:after="0"/>
        <w:jc w:val="both"/>
        <w:rPr/>
      </w:pPr>
      <w:r>
        <w:rPr/>
        <w:t xml:space="preserve">Set the ulIvFixedBits and ivGenerator fields in the parameter block. </w:t>
      </w:r>
    </w:p>
    <w:p>
      <w:pPr>
        <w:pStyle w:val="Normal"/>
        <w:numPr>
          <w:ilvl w:val="0"/>
          <w:numId w:val="61"/>
        </w:numPr>
        <w:suppressAutoHyphens w:val="true"/>
        <w:spacing w:before="120" w:after="0"/>
        <w:jc w:val="both"/>
        <w:rPr/>
      </w:pPr>
      <w:r>
        <w:rPr/>
        <w:t xml:space="preserve">Set the tag length </w:t>
      </w:r>
      <w:r>
        <w:rPr>
          <w:i/>
        </w:rPr>
        <w:t>ulTagBits</w:t>
      </w:r>
      <w:r>
        <w:rPr/>
        <w:t xml:space="preserve"> in the parameter block.</w:t>
      </w:r>
    </w:p>
    <w:p>
      <w:pPr>
        <w:pStyle w:val="Normal"/>
        <w:numPr>
          <w:ilvl w:val="0"/>
          <w:numId w:val="61"/>
        </w:numPr>
        <w:suppressAutoHyphens w:val="true"/>
        <w:spacing w:before="120" w:after="0"/>
        <w:jc w:val="both"/>
        <w:rPr/>
      </w:pPr>
      <w:r>
        <w:rPr/>
        <w:t xml:space="preserve">Call C_MessageEncryptInit() for </w:t>
      </w:r>
      <w:r>
        <w:rPr>
          <w:b/>
        </w:rPr>
        <w:t>CKM_AES_GCM</w:t>
      </w:r>
      <w:r>
        <w:rPr/>
        <w:t xml:space="preserve"> mechanism key </w:t>
      </w:r>
      <w:r>
        <w:rPr>
          <w:i/>
        </w:rPr>
        <w:t>K</w:t>
      </w:r>
      <w:r>
        <w:rPr/>
        <w:t>.</w:t>
      </w:r>
    </w:p>
    <w:p>
      <w:pPr>
        <w:pStyle w:val="Normal"/>
        <w:numPr>
          <w:ilvl w:val="0"/>
          <w:numId w:val="61"/>
        </w:numPr>
        <w:suppressAutoHyphens w:val="true"/>
        <w:spacing w:before="120" w:after="0"/>
        <w:jc w:val="both"/>
        <w:rPr/>
      </w:pPr>
      <w:r>
        <w:rPr/>
        <w:t>Call C_EncryptMessage(), or C_EncryptMessageBegin followed by C_EncryptMessageNext()*</w:t>
      </w:r>
      <w:r>
        <w:rPr>
          <w:rStyle w:val="FootnoteAnchor1"/>
        </w:rPr>
        <w:footnoteReference w:id="6"/>
      </w:r>
      <w:r>
        <w:rPr/>
        <w:t xml:space="preserve"> mechanism parameter is passed to all three of these functions.</w:t>
      </w:r>
    </w:p>
    <w:p>
      <w:pPr>
        <w:pStyle w:val="Normal"/>
        <w:numPr>
          <w:ilvl w:val="0"/>
          <w:numId w:val="61"/>
        </w:numPr>
        <w:suppressAutoHyphens w:val="true"/>
        <w:spacing w:before="120" w:after="0"/>
        <w:jc w:val="both"/>
        <w:rPr/>
      </w:pPr>
      <w:r>
        <w:rPr/>
        <w:t>Call C_MessageEncryptFinal() to close the message decryption.</w:t>
      </w:r>
    </w:p>
    <w:p>
      <w:pPr>
        <w:pStyle w:val="Normal"/>
        <w:numPr>
          <w:ilvl w:val="0"/>
          <w:numId w:val="3"/>
        </w:numPr>
        <w:suppressAutoHyphens w:val="true"/>
        <w:spacing w:before="120" w:after="0"/>
        <w:ind w:left="720" w:hanging="0"/>
        <w:jc w:val="both"/>
        <w:rPr/>
      </w:pPr>
      <w:r>
        <w:rPr/>
      </w:r>
    </w:p>
    <w:p>
      <w:pPr>
        <w:pStyle w:val="Normal"/>
        <w:numPr>
          <w:ilvl w:val="0"/>
          <w:numId w:val="3"/>
        </w:numPr>
        <w:spacing w:before="120" w:after="0"/>
        <w:jc w:val="both"/>
        <w:rPr/>
      </w:pPr>
      <w:r>
        <w:rPr/>
        <w:t>MessageDecrypt:</w:t>
      </w:r>
    </w:p>
    <w:p>
      <w:pPr>
        <w:pStyle w:val="Normal"/>
        <w:numPr>
          <w:ilvl w:val="0"/>
          <w:numId w:val="61"/>
        </w:numPr>
        <w:suppressAutoHyphens w:val="true"/>
        <w:spacing w:before="120" w:after="0"/>
        <w:jc w:val="both"/>
        <w:rPr/>
      </w:pPr>
      <w:r>
        <w:rPr/>
        <w:t xml:space="preserve">Set the IV length </w:t>
      </w:r>
      <w:r>
        <w:rPr>
          <w:i/>
        </w:rPr>
        <w:t>ulIvLen</w:t>
      </w:r>
      <w:r>
        <w:rPr/>
        <w:t xml:space="preserve"> in the parameter block.</w:t>
      </w:r>
    </w:p>
    <w:p>
      <w:pPr>
        <w:pStyle w:val="Normal"/>
        <w:numPr>
          <w:ilvl w:val="0"/>
          <w:numId w:val="61"/>
        </w:numPr>
        <w:suppressAutoHyphens w:val="true"/>
        <w:spacing w:before="120" w:after="0"/>
        <w:jc w:val="both"/>
        <w:rPr/>
      </w:pPr>
      <w:r>
        <w:rPr/>
        <w:t xml:space="preserve">Set the IV data </w:t>
      </w:r>
      <w:r>
        <w:rPr>
          <w:i/>
        </w:rPr>
        <w:t>pIv</w:t>
      </w:r>
      <w:r>
        <w:rPr/>
        <w:t xml:space="preserve"> in the parameter block. </w:t>
      </w:r>
      <w:r>
        <w:rPr>
          <w:i/>
        </w:rPr>
        <w:t>pIV</w:t>
      </w:r>
      <w:r>
        <w:rPr/>
        <w:t xml:space="preserve"> may be NULL </w:t>
      </w:r>
      <w:r>
        <w:rPr>
          <w:i/>
        </w:rPr>
        <w:t>if</w:t>
      </w:r>
      <w:r>
        <w:rPr/>
        <w:t xml:space="preserve"> </w:t>
      </w:r>
      <w:r>
        <w:rPr>
          <w:i/>
        </w:rPr>
        <w:t>ulIvLen</w:t>
      </w:r>
      <w:r>
        <w:rPr/>
        <w:t xml:space="preserve"> is 0.</w:t>
      </w:r>
    </w:p>
    <w:p>
      <w:pPr>
        <w:pStyle w:val="Normal"/>
        <w:numPr>
          <w:ilvl w:val="0"/>
          <w:numId w:val="61"/>
        </w:numPr>
        <w:suppressAutoHyphens w:val="true"/>
        <w:spacing w:before="120" w:after="0"/>
        <w:jc w:val="both"/>
        <w:rPr/>
      </w:pPr>
      <w:r>
        <w:rPr/>
        <w:t xml:space="preserve">Set the tag length </w:t>
      </w:r>
      <w:r>
        <w:rPr>
          <w:i/>
        </w:rPr>
        <w:t>ulTagBits</w:t>
      </w:r>
      <w:r>
        <w:rPr/>
        <w:t xml:space="preserve"> in the parameter block.</w:t>
      </w:r>
    </w:p>
    <w:p>
      <w:pPr>
        <w:pStyle w:val="Normal"/>
        <w:numPr>
          <w:ilvl w:val="0"/>
          <w:numId w:val="61"/>
        </w:numPr>
        <w:suppressAutoHyphens w:val="true"/>
        <w:spacing w:before="120" w:after="0"/>
        <w:jc w:val="both"/>
        <w:rPr/>
      </w:pPr>
      <w:r>
        <w:rPr/>
        <w:t>The ulIvFixedBits and ivGeneration fields are ignored.</w:t>
      </w:r>
    </w:p>
    <w:p>
      <w:pPr>
        <w:pStyle w:val="Normal"/>
        <w:numPr>
          <w:ilvl w:val="0"/>
          <w:numId w:val="61"/>
        </w:numPr>
        <w:suppressAutoHyphens w:val="true"/>
        <w:spacing w:before="120" w:after="0"/>
        <w:jc w:val="both"/>
        <w:rPr/>
      </w:pPr>
      <w:r>
        <w:rPr/>
        <w:t>Set the tag data pTag in the parameter block before C_DecryptMessage or the final C_DecryptMessageNext()</w:t>
      </w:r>
    </w:p>
    <w:p>
      <w:pPr>
        <w:pStyle w:val="Normal"/>
        <w:numPr>
          <w:ilvl w:val="0"/>
          <w:numId w:val="61"/>
        </w:numPr>
        <w:suppressAutoHyphens w:val="true"/>
        <w:spacing w:before="120" w:after="0"/>
        <w:jc w:val="both"/>
        <w:rPr/>
      </w:pPr>
      <w:r>
        <w:rPr/>
        <w:t xml:space="preserve">Call C_MessageDecryptInit() for </w:t>
      </w:r>
      <w:r>
        <w:rPr>
          <w:b/>
        </w:rPr>
        <w:t>CKM_AES_GCM</w:t>
      </w:r>
      <w:r>
        <w:rPr/>
        <w:t xml:space="preserve"> mechanism key </w:t>
      </w:r>
      <w:r>
        <w:rPr>
          <w:i/>
        </w:rPr>
        <w:t>K</w:t>
      </w:r>
      <w:r>
        <w:rPr/>
        <w:t>.</w:t>
      </w:r>
    </w:p>
    <w:p>
      <w:pPr>
        <w:pStyle w:val="Normal"/>
        <w:numPr>
          <w:ilvl w:val="0"/>
          <w:numId w:val="61"/>
        </w:numPr>
        <w:suppressAutoHyphens w:val="true"/>
        <w:spacing w:before="120" w:after="0"/>
        <w:jc w:val="both"/>
        <w:rPr/>
      </w:pPr>
      <w:r>
        <w:rPr/>
        <w:t>Call C_DecryptMessage(), or C_DecryptMessageBegin followed by C_DecryptMessageNext()*</w:t>
      </w:r>
      <w:r>
        <w:rPr>
          <w:rStyle w:val="FootnoteAnchor1"/>
        </w:rPr>
        <w:footnoteReference w:id="7"/>
      </w:r>
      <w:r>
        <w:rPr/>
        <w:t xml:space="preserve"> the mechanism parameter is passed to all three of these functions.</w:t>
      </w:r>
    </w:p>
    <w:p>
      <w:pPr>
        <w:pStyle w:val="Normal"/>
        <w:numPr>
          <w:ilvl w:val="0"/>
          <w:numId w:val="3"/>
        </w:numPr>
        <w:suppressAutoHyphens w:val="true"/>
        <w:spacing w:before="120" w:after="0"/>
        <w:ind w:left="360" w:hanging="0"/>
        <w:jc w:val="both"/>
        <w:rPr/>
      </w:pPr>
      <w:r>
        <w:rPr/>
        <w:t xml:space="preserve">In </w:t>
      </w:r>
      <w:r>
        <w:rPr>
          <w:i/>
        </w:rPr>
        <w:t>pIv</w:t>
      </w:r>
      <w:r>
        <w:rPr/>
        <w:t xml:space="preserve"> the least significant bit of the initialization vector is the rightmost bit. </w:t>
      </w:r>
      <w:r>
        <w:rPr>
          <w:i/>
        </w:rPr>
        <w:t>ulIvLen</w:t>
      </w:r>
      <w:r>
        <w:rPr/>
        <w:t xml:space="preserve"> is the length of the initialization vector in bytes.</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pPr>
      <w:r>
        <w:rPr/>
        <w:t>On MessageEncrypt, the meaning of ivGenerator is as follows: CKG_NO_GENERATE means the IV is passed in on MessageEncrypt and no internal IV Generation is done. CKG_GENERATE means that the non-fixed portion of the IV is generated by the module internally. The generation method is not defined. CKG_GENERATE_COUNTER means that the non-fixed portion of the IV is generated by the module internally by use of an incrementing counter. CKG_GENERATE_RANDOM means that the non-fixed portion of the IV is generated by the module internally using a PRNG. In any case the entire IV, including the fixed portion is returned in pIV.</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pPr>
      <w:r>
        <w:rP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pPr>
      <w:r>
        <w:rPr/>
        <w:t>Modules must implement CKG_GENERATE. Modules may also reject ulIvFixedBits values which are too large. Zero is always an acceptable value for ulIvFixedBits.</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pPr>
      <w:r>
        <w:rP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pPr>
      <w:r>
        <w:rPr/>
        <w:t xml:space="preserve">In Encrypt and Decrypt the tag is appended to the cipher text and the least significant bit of the tag is the rightmost bit and the tag bits are the rightmost </w:t>
      </w:r>
      <w:r>
        <w:rPr>
          <w:i/>
        </w:rPr>
        <w:t>ulTagBits</w:t>
      </w:r>
      <w:r>
        <w:rPr/>
        <w:t xml:space="preserve"> bits. In MessageEncrypt the tag is returned in the pTag filed of CK_GCM_AEAD_PARAMS. In MesssageDecrypt the tag is provided by the pTag field of CK_GCM_AEAD_PARAMS. The application should provide at least 16 bytes of space for the tag.</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pPr>
      <w:r>
        <w:rP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pPr>
      <w:r>
        <w:rPr/>
        <w:t xml:space="preserve">The key type for </w:t>
      </w:r>
      <w:r>
        <w:rPr>
          <w:i/>
        </w:rPr>
        <w:t>K</w:t>
      </w:r>
      <w:r>
        <w:rPr/>
        <w:t xml:space="preserve"> must be compatible with </w:t>
      </w:r>
      <w:r>
        <w:rPr>
          <w:b/>
        </w:rPr>
        <w:t>CKM_AES_ECB</w:t>
      </w:r>
      <w:r>
        <w:rPr/>
        <w:t xml:space="preserve"> and the C_EncryptInit/C_DecryptInit calls shall behave, with respect to </w:t>
      </w:r>
      <w:r>
        <w:rPr>
          <w:i/>
        </w:rPr>
        <w:t>K</w:t>
      </w:r>
      <w:r>
        <w:rPr/>
        <w:t xml:space="preserve">, as if they were called directly with </w:t>
      </w:r>
      <w:r>
        <w:rPr>
          <w:b/>
        </w:rPr>
        <w:t>CKM_AES_ECB</w:t>
      </w:r>
      <w:r>
        <w:rPr/>
        <w:t xml:space="preserve">, </w:t>
      </w:r>
      <w:r>
        <w:rPr>
          <w:i/>
        </w:rPr>
        <w:t>K</w:t>
      </w:r>
      <w:r>
        <w:rPr/>
        <w:t xml:space="preserve"> and NULL parameters.</w:t>
      </w:r>
    </w:p>
    <w:p>
      <w:pPr>
        <w:pStyle w:val="Normal"/>
        <w:numPr>
          <w:ilvl w:val="0"/>
          <w:numId w:val="3"/>
        </w:numPr>
        <w:spacing w:before="0" w:after="0"/>
        <w:rPr/>
      </w:pPr>
      <w:r>
        <w:rPr/>
      </w:r>
      <w:r>
        <w:br w:type="page"/>
      </w:r>
    </w:p>
    <w:p>
      <w:pPr>
        <w:pStyle w:val="Heading3"/>
        <w:numPr>
          <w:ilvl w:val="2"/>
          <w:numId w:val="3"/>
        </w:numPr>
        <w:rPr/>
      </w:pPr>
      <w:r>
        <w:rPr/>
        <w:t xml:space="preserve"> </w:t>
      </w:r>
      <w:bookmarkStart w:id="1284" w:name="_Toc516500748"/>
      <w:bookmarkEnd w:id="1284"/>
      <w:r>
        <w:rPr/>
        <w:t>AES-CCM authenticated Encryption / Decryption</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For IPsec (RFC 4309) and also for use in ZFS encryption.  Generic CCM mode is described in [RFC 3610].</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To set up for AES-CCM use the following process, where </w:t>
      </w:r>
      <w:r>
        <w:rPr>
          <w:i/>
        </w:rPr>
        <w:t>K</w:t>
      </w:r>
      <w:r>
        <w:rPr/>
        <w:t xml:space="preserve"> (key), nonce and additional authenticated data are as described in [RFC 3610].</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Encrypt:</w:t>
      </w:r>
    </w:p>
    <w:p>
      <w:pPr>
        <w:pStyle w:val="Normal"/>
        <w:numPr>
          <w:ilvl w:val="0"/>
          <w:numId w:val="62"/>
        </w:numPr>
        <w:suppressAutoHyphens w:val="true"/>
        <w:spacing w:before="120" w:after="0"/>
        <w:jc w:val="both"/>
        <w:rPr/>
      </w:pPr>
      <w:r>
        <w:rPr/>
        <w:t xml:space="preserve">Set the message/data length </w:t>
      </w:r>
      <w:r>
        <w:rPr>
          <w:i/>
        </w:rPr>
        <w:t>ulDataLen</w:t>
      </w:r>
      <w:r>
        <w:rPr/>
        <w:t xml:space="preserve"> in the parameter block.</w:t>
      </w:r>
    </w:p>
    <w:p>
      <w:pPr>
        <w:pStyle w:val="Normal"/>
        <w:numPr>
          <w:ilvl w:val="0"/>
          <w:numId w:val="62"/>
        </w:numPr>
        <w:suppressAutoHyphens w:val="true"/>
        <w:spacing w:before="120" w:after="0"/>
        <w:jc w:val="both"/>
        <w:rPr/>
      </w:pPr>
      <w:r>
        <w:rPr/>
        <w:t xml:space="preserve">Set the nonce length </w:t>
      </w:r>
      <w:r>
        <w:rPr>
          <w:i/>
        </w:rPr>
        <w:t>ulNonceLen</w:t>
      </w:r>
      <w:r>
        <w:rPr/>
        <w:t xml:space="preserve"> and the nonce data </w:t>
      </w:r>
      <w:r>
        <w:rPr>
          <w:i/>
        </w:rPr>
        <w:t>pNonce</w:t>
      </w:r>
      <w:r>
        <w:rPr/>
        <w:t xml:space="preserve"> in the parameter block. </w:t>
      </w:r>
      <w:r>
        <w:rPr>
          <w:i/>
        </w:rPr>
        <w:t>pNonce</w:t>
      </w:r>
      <w:r>
        <w:rPr/>
        <w:t xml:space="preserve"> may be NULL </w:t>
      </w:r>
      <w:r>
        <w:rPr>
          <w:i/>
        </w:rPr>
        <w:t>if</w:t>
      </w:r>
      <w:r>
        <w:rPr/>
        <w:t xml:space="preserve"> </w:t>
      </w:r>
      <w:r>
        <w:rPr>
          <w:i/>
        </w:rPr>
        <w:t>ulNonceLen</w:t>
      </w:r>
      <w:r>
        <w:rPr/>
        <w:t xml:space="preserve"> is 0.</w:t>
      </w:r>
    </w:p>
    <w:p>
      <w:pPr>
        <w:pStyle w:val="Normal"/>
        <w:numPr>
          <w:ilvl w:val="0"/>
          <w:numId w:val="62"/>
        </w:numPr>
        <w:suppressAutoHyphens w:val="true"/>
        <w:spacing w:before="120" w:after="0"/>
        <w:jc w:val="both"/>
        <w:rPr/>
      </w:pPr>
      <w:r>
        <w:rPr/>
        <w:t xml:space="preserve">Set the AAD data </w:t>
      </w:r>
      <w:r>
        <w:rPr>
          <w:i/>
        </w:rPr>
        <w:t>pAAD</w:t>
      </w:r>
      <w:r>
        <w:rPr/>
        <w:t xml:space="preserve"> and size </w:t>
      </w:r>
      <w:r>
        <w:rPr>
          <w:i/>
        </w:rPr>
        <w:t>ulAADLen</w:t>
      </w:r>
      <w:r>
        <w:rPr/>
        <w:t xml:space="preserve"> in the parameter block. </w:t>
      </w:r>
      <w:r>
        <w:rPr>
          <w:i/>
        </w:rPr>
        <w:t>pAAD m</w:t>
      </w:r>
      <w:r>
        <w:rPr/>
        <w:t xml:space="preserve">ay be NULL if </w:t>
      </w:r>
      <w:r>
        <w:rPr>
          <w:i/>
        </w:rPr>
        <w:t>ulAADLen</w:t>
      </w:r>
      <w:r>
        <w:rPr/>
        <w:t xml:space="preserve"> is 0.</w:t>
      </w:r>
    </w:p>
    <w:p>
      <w:pPr>
        <w:pStyle w:val="Normal"/>
        <w:numPr>
          <w:ilvl w:val="0"/>
          <w:numId w:val="62"/>
        </w:numPr>
        <w:suppressAutoHyphens w:val="true"/>
        <w:spacing w:before="120" w:after="0"/>
        <w:jc w:val="both"/>
        <w:rPr/>
      </w:pPr>
      <w:r>
        <w:rPr/>
        <w:t xml:space="preserve">Set the MAC length </w:t>
      </w:r>
      <w:r>
        <w:rPr>
          <w:i/>
        </w:rPr>
        <w:t>ulMACLen</w:t>
      </w:r>
      <w:r>
        <w:rPr/>
        <w:t xml:space="preserve"> in the parameter block.</w:t>
      </w:r>
    </w:p>
    <w:p>
      <w:pPr>
        <w:pStyle w:val="Normal"/>
        <w:numPr>
          <w:ilvl w:val="0"/>
          <w:numId w:val="62"/>
        </w:numPr>
        <w:suppressAutoHyphens w:val="true"/>
        <w:spacing w:before="120" w:after="0"/>
        <w:jc w:val="both"/>
        <w:rPr/>
      </w:pPr>
      <w:r>
        <w:rPr/>
        <w:t xml:space="preserve">Call C_EncryptInit() for </w:t>
      </w:r>
      <w:r>
        <w:rPr>
          <w:b/>
        </w:rPr>
        <w:t>CKM_AES_CCM</w:t>
      </w:r>
      <w:r>
        <w:rPr/>
        <w:t xml:space="preserve"> mechanism with parameters and key </w:t>
      </w:r>
      <w:r>
        <w:rPr>
          <w:i/>
        </w:rPr>
        <w:t>K</w:t>
      </w:r>
      <w:r>
        <w:rPr/>
        <w:t>.</w:t>
      </w:r>
    </w:p>
    <w:p>
      <w:pPr>
        <w:pStyle w:val="Normal"/>
        <w:numPr>
          <w:ilvl w:val="0"/>
          <w:numId w:val="62"/>
        </w:numPr>
        <w:suppressAutoHyphens w:val="true"/>
        <w:spacing w:before="120" w:after="0"/>
        <w:jc w:val="both"/>
        <w:rPr>
          <w:rFonts w:cs="Calibri"/>
        </w:rPr>
      </w:pPr>
      <w:r>
        <w:rPr/>
        <w:t xml:space="preserve">Call C_Encrypt(),C_DecryptUpdate(), or C_EncryptFinal(), for the plaintext obtaining ciphertext output obtaining the final ciphertext output and the MAC. The total length of data processed must be </w:t>
      </w:r>
      <w:r>
        <w:rPr>
          <w:i/>
        </w:rPr>
        <w:t>ulDataLen. The output length will be ulDataLen + ulMACLen.</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alibri"/>
        </w:rPr>
      </w:pPr>
      <w:r>
        <w:rPr>
          <w:rFonts w:cs="Calibri"/>
        </w:rPr>
        <w:t>Decrypt:</w:t>
      </w:r>
    </w:p>
    <w:p>
      <w:pPr>
        <w:pStyle w:val="Normal"/>
        <w:numPr>
          <w:ilvl w:val="0"/>
          <w:numId w:val="63"/>
        </w:numPr>
        <w:suppressAutoHyphens w:val="true"/>
        <w:spacing w:before="120" w:after="0"/>
        <w:jc w:val="both"/>
        <w:rPr>
          <w:rFonts w:cs="Calibri"/>
        </w:rPr>
      </w:pPr>
      <w:r>
        <w:rPr>
          <w:rFonts w:cs="Calibri"/>
        </w:rPr>
        <w:t xml:space="preserve">Set the message/data length </w:t>
      </w:r>
      <w:r>
        <w:rPr>
          <w:rFonts w:cs="Calibri"/>
          <w:i/>
        </w:rPr>
        <w:t>ulDataLen</w:t>
      </w:r>
      <w:r>
        <w:rPr>
          <w:rFonts w:cs="Calibri"/>
        </w:rPr>
        <w:t xml:space="preserve"> in the parameter block. This length should not include the length of the MAC that is appended to the cipher text.</w:t>
      </w:r>
    </w:p>
    <w:p>
      <w:pPr>
        <w:pStyle w:val="Normal"/>
        <w:numPr>
          <w:ilvl w:val="0"/>
          <w:numId w:val="63"/>
        </w:numPr>
        <w:suppressAutoHyphens w:val="true"/>
        <w:spacing w:before="120" w:after="0"/>
        <w:jc w:val="both"/>
        <w:rPr>
          <w:rFonts w:cs="Calibri"/>
        </w:rPr>
      </w:pPr>
      <w:r>
        <w:rPr>
          <w:rFonts w:cs="Calibri"/>
        </w:rPr>
        <w:t xml:space="preserve">the nonce length </w:t>
      </w:r>
      <w:r>
        <w:rPr>
          <w:rFonts w:cs="Calibri"/>
          <w:i/>
        </w:rPr>
        <w:t>ulNonceLen</w:t>
      </w:r>
      <w:r>
        <w:rPr>
          <w:rFonts w:cs="Calibri"/>
        </w:rPr>
        <w:t xml:space="preserve"> and the nonce data </w:t>
      </w:r>
      <w:r>
        <w:rPr>
          <w:rFonts w:cs="Calibri"/>
          <w:i/>
        </w:rPr>
        <w:t>pNonce</w:t>
      </w:r>
      <w:r>
        <w:rPr>
          <w:rFonts w:cs="Calibri"/>
        </w:rPr>
        <w:t xml:space="preserve"> in the parameter block. </w:t>
      </w:r>
      <w:r>
        <w:rPr>
          <w:rFonts w:cs="Calibri"/>
          <w:i/>
        </w:rPr>
        <w:t>pNonce</w:t>
      </w:r>
      <w:r>
        <w:rPr>
          <w:rFonts w:cs="Calibri"/>
        </w:rPr>
        <w:t xml:space="preserve"> may be NULL </w:t>
      </w:r>
      <w:r>
        <w:rPr>
          <w:rFonts w:cs="Calibri"/>
          <w:i/>
        </w:rPr>
        <w:t>if</w:t>
      </w:r>
      <w:r>
        <w:rPr>
          <w:rFonts w:cs="Calibri"/>
        </w:rPr>
        <w:t xml:space="preserve"> </w:t>
      </w:r>
      <w:r>
        <w:rPr>
          <w:rFonts w:cs="Calibri"/>
          <w:i/>
        </w:rPr>
        <w:t>ulNonceLen</w:t>
      </w:r>
      <w:r>
        <w:rPr>
          <w:rFonts w:cs="Calibri"/>
        </w:rPr>
        <w:t xml:space="preserve"> is 0.</w:t>
      </w:r>
    </w:p>
    <w:p>
      <w:pPr>
        <w:pStyle w:val="Normal"/>
        <w:numPr>
          <w:ilvl w:val="0"/>
          <w:numId w:val="63"/>
        </w:numPr>
        <w:suppressAutoHyphens w:val="true"/>
        <w:spacing w:before="120" w:after="0"/>
        <w:jc w:val="both"/>
        <w:rPr>
          <w:rFonts w:cs="Calibri"/>
        </w:rPr>
      </w:pPr>
      <w:r>
        <w:rPr>
          <w:rFonts w:cs="Calibri"/>
        </w:rPr>
        <w:t xml:space="preserve">Set the AAD data </w:t>
      </w:r>
      <w:r>
        <w:rPr>
          <w:rFonts w:cs="Calibri"/>
          <w:i/>
        </w:rPr>
        <w:t>pAAD</w:t>
      </w:r>
      <w:r>
        <w:rPr>
          <w:rFonts w:cs="Calibri"/>
        </w:rPr>
        <w:t xml:space="preserve"> and size </w:t>
      </w:r>
      <w:r>
        <w:rPr>
          <w:rFonts w:cs="Calibri"/>
          <w:i/>
        </w:rPr>
        <w:t>ulAADLen</w:t>
      </w:r>
      <w:r>
        <w:rPr>
          <w:rFonts w:cs="Calibri"/>
        </w:rPr>
        <w:t xml:space="preserve"> in the parameter block. </w:t>
      </w:r>
      <w:r>
        <w:rPr>
          <w:rFonts w:cs="Calibri"/>
          <w:i/>
        </w:rPr>
        <w:t>pAAD m</w:t>
      </w:r>
      <w:r>
        <w:rPr>
          <w:rFonts w:cs="Calibri"/>
        </w:rPr>
        <w:t xml:space="preserve">ay be NULL if </w:t>
      </w:r>
      <w:r>
        <w:rPr>
          <w:rFonts w:cs="Calibri"/>
          <w:i/>
        </w:rPr>
        <w:t>ulAADLen</w:t>
      </w:r>
      <w:r>
        <w:rPr>
          <w:rFonts w:cs="Calibri"/>
        </w:rPr>
        <w:t xml:space="preserve"> is 0.</w:t>
      </w:r>
    </w:p>
    <w:p>
      <w:pPr>
        <w:pStyle w:val="Normal"/>
        <w:numPr>
          <w:ilvl w:val="0"/>
          <w:numId w:val="63"/>
        </w:numPr>
        <w:suppressAutoHyphens w:val="true"/>
        <w:spacing w:before="120" w:after="0"/>
        <w:jc w:val="both"/>
        <w:rPr>
          <w:rFonts w:cs="Calibri"/>
        </w:rPr>
      </w:pPr>
      <w:r>
        <w:rPr>
          <w:rFonts w:cs="Calibri"/>
        </w:rPr>
        <w:t xml:space="preserve">Set the MAC length </w:t>
      </w:r>
      <w:r>
        <w:rPr>
          <w:rFonts w:cs="Calibri"/>
          <w:i/>
        </w:rPr>
        <w:t>ulMACLen</w:t>
      </w:r>
      <w:r>
        <w:rPr>
          <w:rFonts w:cs="Calibri"/>
        </w:rPr>
        <w:t xml:space="preserve"> in the parameter block.</w:t>
      </w:r>
    </w:p>
    <w:p>
      <w:pPr>
        <w:pStyle w:val="Normal"/>
        <w:numPr>
          <w:ilvl w:val="0"/>
          <w:numId w:val="63"/>
        </w:numPr>
        <w:suppressAutoHyphens w:val="true"/>
        <w:spacing w:before="120" w:after="0"/>
        <w:jc w:val="both"/>
        <w:rPr>
          <w:rFonts w:cs="Calibri"/>
        </w:rPr>
      </w:pPr>
      <w:r>
        <w:rPr>
          <w:rFonts w:cs="Calibri"/>
        </w:rPr>
        <w:t xml:space="preserve">Call C_DecryptInit() for </w:t>
      </w:r>
      <w:r>
        <w:rPr>
          <w:rFonts w:cs="Calibri"/>
          <w:b/>
        </w:rPr>
        <w:t>CKM_AES_CCM</w:t>
      </w:r>
      <w:r>
        <w:rPr>
          <w:rFonts w:cs="Calibri"/>
        </w:rPr>
        <w:t xml:space="preserve"> mechanism with parameters and key </w:t>
      </w:r>
      <w:r>
        <w:rPr>
          <w:rFonts w:cs="Calibri"/>
          <w:i/>
        </w:rPr>
        <w:t>K</w:t>
      </w:r>
      <w:r>
        <w:rPr>
          <w:rFonts w:cs="Calibri"/>
        </w:rPr>
        <w:t>.</w:t>
      </w:r>
    </w:p>
    <w:p>
      <w:pPr>
        <w:pStyle w:val="Normal"/>
        <w:numPr>
          <w:ilvl w:val="0"/>
          <w:numId w:val="62"/>
        </w:numPr>
        <w:suppressAutoHyphens w:val="true"/>
        <w:spacing w:before="120" w:after="0"/>
        <w:jc w:val="both"/>
        <w:rPr>
          <w:rFonts w:cs="Arial"/>
        </w:rPr>
      </w:pPr>
      <w:r>
        <w:rPr>
          <w:rFonts w:cs="Calibri"/>
        </w:rPr>
        <w:t xml:space="preserve">Call C_Decrypt(), C_DecryptUpdate(), or C_DecryptFinal(), for the ciphertext, including the appended MAC, obtaining plaintext output. The total length of data processed must be </w:t>
      </w:r>
      <w:r>
        <w:rPr>
          <w:rFonts w:cs="Calibri"/>
          <w:i/>
        </w:rPr>
        <w:t xml:space="preserve">ulDataLen + ulMACLen. Note: since </w:t>
      </w:r>
      <w:r>
        <w:rPr>
          <w:rFonts w:cs="Calibri"/>
          <w:b/>
          <w:bCs/>
          <w:i/>
        </w:rPr>
        <w:t>CKM_AES_CCM</w:t>
      </w:r>
      <w:r>
        <w:rPr>
          <w:rFonts w:cs="Calibri"/>
          <w:i/>
        </w:rPr>
        <w:t xml:space="preserve"> is an AEAD cipher, no data should be returned until C_Decrypt() or C_DecryptFinal().</w:t>
      </w:r>
    </w:p>
    <w:p>
      <w:pPr>
        <w:pStyle w:val="Normal"/>
        <w:numPr>
          <w:ilvl w:val="0"/>
          <w:numId w:val="3"/>
        </w:numPr>
        <w:spacing w:before="120" w:after="0"/>
        <w:jc w:val="both"/>
        <w:rPr/>
      </w:pPr>
      <w:r>
        <w:rPr/>
        <w:t>MessageEncrypt:</w:t>
      </w:r>
    </w:p>
    <w:p>
      <w:pPr>
        <w:pStyle w:val="Normal"/>
        <w:numPr>
          <w:ilvl w:val="0"/>
          <w:numId w:val="62"/>
        </w:numPr>
        <w:suppressAutoHyphens w:val="true"/>
        <w:spacing w:before="120" w:after="0"/>
        <w:jc w:val="both"/>
        <w:rPr/>
      </w:pPr>
      <w:r>
        <w:rPr/>
        <w:t xml:space="preserve">Set the message/data length </w:t>
      </w:r>
      <w:r>
        <w:rPr>
          <w:i/>
        </w:rPr>
        <w:t>ulDataLen</w:t>
      </w:r>
      <w:r>
        <w:rPr/>
        <w:t xml:space="preserve"> in the parameter block.</w:t>
      </w:r>
    </w:p>
    <w:p>
      <w:pPr>
        <w:pStyle w:val="Normal"/>
        <w:numPr>
          <w:ilvl w:val="0"/>
          <w:numId w:val="62"/>
        </w:numPr>
        <w:suppressAutoHyphens w:val="true"/>
        <w:spacing w:before="120" w:after="0"/>
        <w:jc w:val="both"/>
        <w:rPr>
          <w:rFonts w:cs="Calibri"/>
        </w:rPr>
      </w:pPr>
      <w:r>
        <w:rPr/>
        <w:t xml:space="preserve">Set the nonce length </w:t>
      </w:r>
      <w:r>
        <w:rPr>
          <w:i/>
        </w:rPr>
        <w:t>ulNonceLen</w:t>
      </w:r>
      <w:r>
        <w:rPr/>
        <w:t xml:space="preserve"> and </w:t>
      </w:r>
      <w:r>
        <w:rPr>
          <w:i/>
        </w:rPr>
        <w:t>pNonce</w:t>
      </w:r>
      <w:r>
        <w:rPr/>
        <w:t xml:space="preserve"> to space to old the nonce data. </w:t>
      </w:r>
      <w:r>
        <w:rPr>
          <w:i/>
        </w:rPr>
        <w:t>pNonce</w:t>
      </w:r>
      <w:r>
        <w:rPr/>
        <w:t xml:space="preserve"> may be NULL </w:t>
      </w:r>
      <w:r>
        <w:rPr>
          <w:i/>
        </w:rPr>
        <w:t>if</w:t>
      </w:r>
      <w:r>
        <w:rPr/>
        <w:t xml:space="preserve"> </w:t>
      </w:r>
      <w:r>
        <w:rPr>
          <w:i/>
        </w:rPr>
        <w:t>ulNonceLen</w:t>
      </w:r>
      <w:r>
        <w:rPr/>
        <w:t xml:space="preserve"> is 0. </w:t>
      </w:r>
      <w:r>
        <w:rPr>
          <w:i/>
        </w:rPr>
        <w:t xml:space="preserve">pNonce </w:t>
      </w:r>
      <w:r>
        <w:rPr/>
        <w:t>will be returned from C_EncryptMessage and C_EncryptMessageBegin.</w:t>
      </w:r>
    </w:p>
    <w:p>
      <w:pPr>
        <w:pStyle w:val="Normal"/>
        <w:numPr>
          <w:ilvl w:val="0"/>
          <w:numId w:val="62"/>
        </w:numPr>
        <w:suppressAutoHyphens w:val="true"/>
        <w:spacing w:before="120" w:after="0"/>
        <w:jc w:val="both"/>
        <w:rPr>
          <w:rFonts w:cs="Arial"/>
        </w:rPr>
      </w:pPr>
      <w:r>
        <w:rPr>
          <w:rFonts w:cs="Calibri"/>
        </w:rPr>
        <w:t xml:space="preserve">Set the MAC length </w:t>
      </w:r>
      <w:r>
        <w:rPr>
          <w:rFonts w:cs="Calibri"/>
          <w:i/>
        </w:rPr>
        <w:t>ulMACLen</w:t>
      </w:r>
      <w:r>
        <w:rPr>
          <w:rFonts w:cs="Calibri"/>
        </w:rPr>
        <w:t xml:space="preserve"> in the parameter block.</w:t>
      </w:r>
    </w:p>
    <w:p>
      <w:pPr>
        <w:pStyle w:val="Normal"/>
        <w:numPr>
          <w:ilvl w:val="0"/>
          <w:numId w:val="62"/>
        </w:numPr>
        <w:suppressAutoHyphens w:val="true"/>
        <w:spacing w:before="120" w:after="0"/>
        <w:jc w:val="both"/>
        <w:rPr/>
      </w:pPr>
      <w:r>
        <w:rPr/>
        <w:t>Set the MAC data to hold the pMAC returned from C_EncryptMessage or the final C_EncryptMessageNextIf ulMACFixedBits is not zero, then the most significant bits of pMAC contains the fixed MAC. If macGenerator is set to CKG_NO_GENERATE, pMAC is an input parameter with the full MAC.</w:t>
      </w:r>
    </w:p>
    <w:p>
      <w:pPr>
        <w:pStyle w:val="Normal"/>
        <w:numPr>
          <w:ilvl w:val="0"/>
          <w:numId w:val="62"/>
        </w:numPr>
        <w:suppressAutoHyphens w:val="true"/>
        <w:spacing w:before="120" w:after="0"/>
        <w:jc w:val="both"/>
        <w:rPr/>
      </w:pPr>
      <w:r>
        <w:rPr/>
        <w:t xml:space="preserve">Set the ullMACFixedBits and macGeneration fields in the parameter block. </w:t>
      </w:r>
    </w:p>
    <w:p>
      <w:pPr>
        <w:pStyle w:val="Normal"/>
        <w:numPr>
          <w:ilvl w:val="0"/>
          <w:numId w:val="62"/>
        </w:numPr>
        <w:suppressAutoHyphens w:val="true"/>
        <w:spacing w:before="120" w:after="0"/>
        <w:jc w:val="both"/>
        <w:rPr/>
      </w:pPr>
      <w:r>
        <w:rPr/>
        <w:t xml:space="preserve">Call C_MessageEncryptInit() for </w:t>
      </w:r>
      <w:r>
        <w:rPr>
          <w:b/>
        </w:rPr>
        <w:t>CKM_AES_CCM</w:t>
      </w:r>
      <w:r>
        <w:rPr/>
        <w:t xml:space="preserve"> mechanism key </w:t>
      </w:r>
      <w:r>
        <w:rPr>
          <w:i/>
        </w:rPr>
        <w:t>K</w:t>
      </w:r>
      <w:r>
        <w:rPr/>
        <w:t>.</w:t>
      </w:r>
    </w:p>
    <w:p>
      <w:pPr>
        <w:pStyle w:val="Normal"/>
        <w:numPr>
          <w:ilvl w:val="0"/>
          <w:numId w:val="62"/>
        </w:numPr>
        <w:suppressAutoHyphens w:val="true"/>
        <w:spacing w:before="120" w:after="0"/>
        <w:jc w:val="both"/>
        <w:rPr/>
      </w:pPr>
      <w:r>
        <w:rPr/>
        <w:t>Call C_EncryptMessage(), or C_EncryptMessageBegin followed by C_EncryptMessageNext()*</w:t>
      </w:r>
      <w:r>
        <w:rPr>
          <w:rStyle w:val="FootnoteAnchor1"/>
        </w:rPr>
        <w:footnoteReference w:id="8"/>
      </w:r>
      <w:r>
        <w:rPr/>
        <w:t>.. The mechanism parameter is passed to  all three functions.</w:t>
      </w:r>
    </w:p>
    <w:p>
      <w:pPr>
        <w:pStyle w:val="Normal"/>
        <w:numPr>
          <w:ilvl w:val="0"/>
          <w:numId w:val="62"/>
        </w:numPr>
        <w:suppressAutoHyphens w:val="true"/>
        <w:spacing w:before="120" w:after="0"/>
        <w:jc w:val="both"/>
        <w:rPr/>
      </w:pPr>
      <w:r>
        <w:rPr/>
        <w:t>Call C_MessageEncryptFinal() to close the message decryption.</w:t>
      </w:r>
    </w:p>
    <w:p>
      <w:pPr>
        <w:pStyle w:val="Normal"/>
        <w:numPr>
          <w:ilvl w:val="0"/>
          <w:numId w:val="62"/>
        </w:numPr>
        <w:suppressAutoHyphens w:val="true"/>
        <w:spacing w:before="120" w:after="0"/>
        <w:jc w:val="both"/>
        <w:rPr/>
      </w:pPr>
      <w:r>
        <w:rPr/>
        <w:t>The MAC is returned in pMac of the CK_CCM_AEAD_PARAM structure.The application should provide at least 16 bytes of space for the MAC.</w:t>
      </w:r>
    </w:p>
    <w:p>
      <w:pPr>
        <w:pStyle w:val="Normal"/>
        <w:numPr>
          <w:ilvl w:val="0"/>
          <w:numId w:val="3"/>
        </w:numPr>
        <w:spacing w:before="120" w:after="0"/>
        <w:jc w:val="both"/>
        <w:rPr>
          <w:rFonts w:cs="Calibri"/>
        </w:rPr>
      </w:pPr>
      <w:r>
        <w:rPr/>
        <w:t>MessageDecrypt:</w:t>
      </w:r>
    </w:p>
    <w:p>
      <w:pPr>
        <w:pStyle w:val="Normal"/>
        <w:numPr>
          <w:ilvl w:val="0"/>
          <w:numId w:val="62"/>
        </w:numPr>
        <w:suppressAutoHyphens w:val="true"/>
        <w:spacing w:before="120" w:after="0"/>
        <w:jc w:val="both"/>
        <w:rPr>
          <w:rFonts w:cs="Calibri"/>
        </w:rPr>
      </w:pPr>
      <w:r>
        <w:rPr>
          <w:rFonts w:cs="Calibri"/>
        </w:rPr>
        <w:t xml:space="preserve">Set the message/data length </w:t>
      </w:r>
      <w:r>
        <w:rPr>
          <w:rFonts w:cs="Calibri"/>
          <w:i/>
        </w:rPr>
        <w:t>ulDataLen</w:t>
      </w:r>
      <w:r>
        <w:rPr>
          <w:rFonts w:cs="Calibri"/>
        </w:rPr>
        <w:t xml:space="preserve"> in the parameter block. This length should not include the length of the MAC that is appended to the cipher text.</w:t>
      </w:r>
    </w:p>
    <w:p>
      <w:pPr>
        <w:pStyle w:val="Normal"/>
        <w:numPr>
          <w:ilvl w:val="0"/>
          <w:numId w:val="62"/>
        </w:numPr>
        <w:suppressAutoHyphens w:val="true"/>
        <w:spacing w:before="120" w:after="0"/>
        <w:jc w:val="both"/>
        <w:rPr>
          <w:rFonts w:cs="Arial"/>
        </w:rPr>
      </w:pPr>
      <w:r>
        <w:rPr>
          <w:rFonts w:cs="Calibri"/>
        </w:rPr>
        <w:t xml:space="preserve">Set the nonce length </w:t>
      </w:r>
      <w:r>
        <w:rPr>
          <w:rFonts w:cs="Calibri"/>
          <w:i/>
        </w:rPr>
        <w:t>ulNonceLen</w:t>
      </w:r>
      <w:r>
        <w:rPr>
          <w:rFonts w:cs="Calibri"/>
        </w:rPr>
        <w:t xml:space="preserve"> and the nonce data </w:t>
      </w:r>
      <w:r>
        <w:rPr>
          <w:rFonts w:cs="Calibri"/>
          <w:i/>
        </w:rPr>
        <w:t>pNonce</w:t>
      </w:r>
      <w:r>
        <w:rPr>
          <w:rFonts w:cs="Calibri"/>
        </w:rPr>
        <w:t xml:space="preserve"> in the parameter block. </w:t>
      </w:r>
      <w:r>
        <w:rPr>
          <w:rFonts w:cs="Calibri"/>
          <w:i/>
        </w:rPr>
        <w:t>pNonce</w:t>
      </w:r>
      <w:r>
        <w:rPr>
          <w:rFonts w:cs="Calibri"/>
        </w:rPr>
        <w:t xml:space="preserve"> may be NULL </w:t>
      </w:r>
      <w:r>
        <w:rPr>
          <w:rFonts w:cs="Calibri"/>
          <w:i/>
        </w:rPr>
        <w:t>if</w:t>
      </w:r>
      <w:r>
        <w:rPr>
          <w:rFonts w:cs="Calibri"/>
        </w:rPr>
        <w:t xml:space="preserve"> </w:t>
      </w:r>
      <w:r>
        <w:rPr>
          <w:rFonts w:cs="Calibri"/>
          <w:i/>
        </w:rPr>
        <w:t>ulNonceLen</w:t>
      </w:r>
      <w:r>
        <w:rPr>
          <w:rFonts w:cs="Calibri"/>
        </w:rPr>
        <w:t xml:space="preserve"> is 0.</w:t>
      </w:r>
    </w:p>
    <w:p>
      <w:pPr>
        <w:pStyle w:val="Normal"/>
        <w:numPr>
          <w:ilvl w:val="0"/>
          <w:numId w:val="62"/>
        </w:numPr>
        <w:suppressAutoHyphens w:val="true"/>
        <w:spacing w:before="120" w:after="0"/>
        <w:jc w:val="both"/>
        <w:rPr/>
      </w:pPr>
      <w:r>
        <w:rPr>
          <w:rFonts w:cs="Calibri"/>
        </w:rPr>
        <w:t xml:space="preserve">The ullNonceFixedBits and nonceGenerator fields in the parameter block are ignored. </w:t>
      </w:r>
    </w:p>
    <w:p>
      <w:pPr>
        <w:pStyle w:val="Normal"/>
        <w:numPr>
          <w:ilvl w:val="0"/>
          <w:numId w:val="62"/>
        </w:numPr>
        <w:suppressAutoHyphens w:val="true"/>
        <w:spacing w:before="120" w:after="0"/>
        <w:jc w:val="both"/>
        <w:rPr/>
      </w:pPr>
      <w:r>
        <w:rPr>
          <w:rFonts w:cs="Calibri"/>
        </w:rPr>
        <w:t xml:space="preserve">Set the MAC length </w:t>
      </w:r>
      <w:r>
        <w:rPr>
          <w:rFonts w:cs="Calibri"/>
          <w:i/>
        </w:rPr>
        <w:t>ulMACLen</w:t>
      </w:r>
      <w:r>
        <w:rPr>
          <w:rFonts w:cs="Calibri"/>
        </w:rPr>
        <w:t xml:space="preserve"> in the parameter block.</w:t>
      </w:r>
    </w:p>
    <w:p>
      <w:pPr>
        <w:pStyle w:val="Normal"/>
        <w:numPr>
          <w:ilvl w:val="0"/>
          <w:numId w:val="62"/>
        </w:numPr>
        <w:suppressAutoHyphens w:val="true"/>
        <w:spacing w:before="120" w:after="0"/>
        <w:jc w:val="both"/>
        <w:rPr/>
      </w:pPr>
      <w:r>
        <w:rPr/>
        <w:t>Set the MAC data pMAC in the parameter block before C_DecryptMessage or the final C_DecryptMessageNext()</w:t>
      </w:r>
    </w:p>
    <w:p>
      <w:pPr>
        <w:pStyle w:val="Normal"/>
        <w:numPr>
          <w:ilvl w:val="0"/>
          <w:numId w:val="62"/>
        </w:numPr>
        <w:suppressAutoHyphens w:val="true"/>
        <w:spacing w:before="120" w:after="0"/>
        <w:jc w:val="both"/>
        <w:rPr/>
      </w:pPr>
      <w:r>
        <w:rPr/>
        <w:t xml:space="preserve">Call C_MessageDecryptInit() for </w:t>
      </w:r>
      <w:r>
        <w:rPr>
          <w:b/>
        </w:rPr>
        <w:t>CKM_AES_CCM</w:t>
      </w:r>
      <w:r>
        <w:rPr/>
        <w:t xml:space="preserve"> mechanism key </w:t>
      </w:r>
      <w:r>
        <w:rPr>
          <w:i/>
        </w:rPr>
        <w:t>K</w:t>
      </w:r>
      <w:r>
        <w:rPr/>
        <w:t>.</w:t>
      </w:r>
    </w:p>
    <w:p>
      <w:pPr>
        <w:pStyle w:val="Normal"/>
        <w:numPr>
          <w:ilvl w:val="0"/>
          <w:numId w:val="62"/>
        </w:numPr>
        <w:suppressAutoHyphens w:val="true"/>
        <w:spacing w:before="120" w:after="0"/>
        <w:jc w:val="both"/>
        <w:rPr/>
      </w:pPr>
      <w:r>
        <w:rPr/>
        <w:t>Call C_DecryptMessage(), or C_DecryptMessageBegin followed by C_DecryptMessageNext()*</w:t>
      </w:r>
      <w:r>
        <w:rPr>
          <w:rStyle w:val="FootnoteAnchor1"/>
        </w:rPr>
        <w:footnoteReference w:id="9"/>
      </w:r>
      <w:r>
        <w:rPr/>
        <w:t>. The mechanism parameter is passed to all three functions.</w:t>
      </w:r>
    </w:p>
    <w:p>
      <w:pPr>
        <w:pStyle w:val="Normal"/>
        <w:numPr>
          <w:ilvl w:val="0"/>
          <w:numId w:val="62"/>
        </w:numPr>
        <w:suppressAutoHyphens w:val="true"/>
        <w:spacing w:before="120" w:after="0"/>
        <w:jc w:val="both"/>
        <w:rPr/>
      </w:pPr>
      <w:r>
        <w:rPr/>
        <w:t>Call C_MessageDecryptFinal() to close the message decryption</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In </w:t>
      </w:r>
      <w:r>
        <w:rPr>
          <w:i/>
        </w:rPr>
        <w:t>pNonce</w:t>
      </w:r>
      <w:r>
        <w:rPr/>
        <w:t xml:space="preserve"> the least significant bit of the initialization vector is the rightmost bit. </w:t>
      </w:r>
      <w:r>
        <w:rPr>
          <w:i/>
        </w:rPr>
        <w:t>ulNonceLen</w:t>
      </w:r>
      <w:r>
        <w:rPr/>
        <w:t xml:space="preserve"> is the length of the nonce in bytes.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On MessageEncrypt, the meaning of nonceGenerator is as follows: CKG_NO_GENERATE means the nonce is passed in on MessageEncrypt and no internal MAC Generation is done. CKG_GENERATE means that the non-fixed portion of the nonce is generated by the module internally. The generation method is not defined. CKG_GENERATE_COUNTER means that the non-fixed portion of the nonce is generated by the module internally by use of an incrementing counter. CKG_GENERATE_RANDOM means that the non-fixed portion of the nonce is generated by the module internally using a PRNG. In any case the entire nonce, including the fixed portion is returned in pNonce.</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i/>
          <w:i/>
        </w:rPr>
      </w:pPr>
      <w:r>
        <w:rPr/>
        <w:t>Modules must implement CKG_GENERATE. Modules may also reject ulNonceFixedBits values which are too large. Zero is always an acceptable value for ulNonceFixedBits.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jc w:val="both"/>
        <w:rPr/>
      </w:pPr>
      <w:r>
        <w:rPr>
          <w:i/>
        </w:rPr>
        <w:t>In Encrypt and Decrypt the nonce is appended to the cipher text and the least significant byte of the nonce is the rightmost byte and the nonce bytes are the rightmost ulMACBytes bytes. In MessageEncrypt the nonce is returned in the pMAC field of CK_CCM_AEAD_PARAMS. In MesssageDecrypt the none is provided by the pMAC field of CK_CCM_AEAD_PARAMS. The application should provide at least 16 bytes of space for the MAC.</w:t>
      </w:r>
    </w:p>
    <w:p>
      <w:pPr>
        <w:sectPr>
          <w:footerReference w:type="default" r:id="rId63"/>
          <w:footnotePr>
            <w:numFmt w:val="decimal"/>
          </w:footnotePr>
          <w:type w:val="nextPage"/>
          <w:pgSz w:w="12240" w:h="15840"/>
          <w:pgMar w:left="1440" w:right="1440" w:header="0" w:top="1440" w:footer="720" w:bottom="777" w:gutter="0"/>
          <w:lnNumType w:countBy="1" w:restart="continuous" w:distance="283"/>
          <w:pgNumType w:fmt="decimal"/>
          <w:formProt w:val="false"/>
          <w:textDirection w:val="lrTb"/>
          <w:docGrid w:type="default" w:linePitch="240" w:charSpace="2047"/>
        </w:sect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rPr>
        <w:t xml:space="preserve">The key type for </w:t>
      </w:r>
      <w:r>
        <w:rPr>
          <w:rFonts w:cs="Calibri"/>
          <w:i/>
        </w:rPr>
        <w:t>K</w:t>
      </w:r>
      <w:r>
        <w:rPr>
          <w:rFonts w:cs="Calibri"/>
        </w:rPr>
        <w:t xml:space="preserve"> must be compatible with </w:t>
      </w:r>
      <w:r>
        <w:rPr>
          <w:rFonts w:cs="Calibri"/>
          <w:b/>
        </w:rPr>
        <w:t>CKM_AES_ECB</w:t>
      </w:r>
      <w:r>
        <w:rPr>
          <w:rFonts w:cs="Calibri"/>
        </w:rPr>
        <w:t xml:space="preserve"> and the C_EncryptInit/C_DecryptInit calls shall behave, with respect to K, as if they were called directly with </w:t>
      </w:r>
      <w:r>
        <w:rPr>
          <w:rFonts w:cs="Calibri"/>
          <w:b/>
        </w:rPr>
        <w:t>CKM_AES_ECB</w:t>
      </w:r>
      <w:r>
        <w:rPr>
          <w:rFonts w:cs="Calibri"/>
        </w:rPr>
        <w:t xml:space="preserve">, </w:t>
      </w:r>
      <w:r>
        <w:rPr>
          <w:rFonts w:cs="Calibri"/>
          <w:i/>
        </w:rPr>
        <w:t>K</w:t>
      </w:r>
      <w:r>
        <w:rPr>
          <w:rFonts w:cs="Calibri"/>
        </w:rPr>
        <w:t xml:space="preserve"> and NULL parameters.</w:t>
      </w:r>
    </w:p>
    <w:p>
      <w:pPr>
        <w:pStyle w:val="Heading3"/>
        <w:numPr>
          <w:ilvl w:val="2"/>
          <w:numId w:val="2"/>
        </w:numPr>
        <w:rPr/>
      </w:pPr>
      <w:bookmarkStart w:id="1285" w:name="_Toc516500749"/>
      <w:bookmarkStart w:id="1286" w:name="_Toc416960071"/>
      <w:bookmarkStart w:id="1287" w:name="_Toc395187825"/>
      <w:bookmarkStart w:id="1288" w:name="_Toc391471187"/>
      <w:bookmarkStart w:id="1289" w:name="_Toc370634469"/>
      <w:bookmarkEnd w:id="1285"/>
      <w:bookmarkEnd w:id="1286"/>
      <w:bookmarkEnd w:id="1287"/>
      <w:bookmarkEnd w:id="1288"/>
      <w:bookmarkEnd w:id="1289"/>
      <w:r>
        <w:rPr/>
        <w:t>AES-GMAC</w:t>
      </w:r>
    </w:p>
    <w:p>
      <w:pPr>
        <w:pStyle w:val="Normal"/>
        <w:numPr>
          <w:ilvl w:val="0"/>
          <w:numId w:val="3"/>
        </w:numPr>
        <w:rPr/>
      </w:pPr>
      <w:r>
        <w:rPr/>
        <w:t xml:space="preserve">AES-GMAC, denoted </w:t>
      </w:r>
      <w:r>
        <w:rPr>
          <w:b/>
        </w:rPr>
        <w:t>CKM_AES_GMAC</w:t>
      </w:r>
      <w:r>
        <w:rPr/>
        <w:t>, is a mechanism for single and multiple-part signatures and verification.  It is described in NIST Special Publication 800-38D [GMAC].  GMAC is a special case of GCM that authenticates only the Additional Authenticated Data (AAD) part of the GCM mechanism parameters.  When GMAC is used with C_Sign or C_Verify, pData points to the AAD.  GMAC does not use plaintext or ciphertext.</w:t>
      </w:r>
    </w:p>
    <w:p>
      <w:pPr>
        <w:pStyle w:val="Normal"/>
        <w:numPr>
          <w:ilvl w:val="0"/>
          <w:numId w:val="3"/>
        </w:numPr>
        <w:rPr/>
      </w:pPr>
      <w:r>
        <w:rPr/>
        <w:t xml:space="preserve">The signature produced by GMAC, also referred to as a Tag, the tag’s length is determined by the CK_GMAC_PARAMS field </w:t>
      </w:r>
      <w:r>
        <w:rPr>
          <w:i/>
        </w:rPr>
        <w:t>ulTagBits</w:t>
      </w:r>
      <w:r>
        <w:rPr/>
        <w:t>.</w:t>
      </w:r>
    </w:p>
    <w:p>
      <w:pPr>
        <w:pStyle w:val="Normal"/>
        <w:numPr>
          <w:ilvl w:val="0"/>
          <w:numId w:val="3"/>
        </w:numPr>
        <w:rPr/>
      </w:pPr>
      <w:r>
        <w:rPr/>
        <w:t xml:space="preserve">The IV length is determined by the CK_GMAC_PARAMS field </w:t>
      </w:r>
      <w:r>
        <w:rPr>
          <w:i/>
        </w:rPr>
        <w:t>ulIvLen</w:t>
      </w:r>
      <w:r>
        <w:rPr/>
        <w:t>.</w:t>
      </w:r>
    </w:p>
    <w:p>
      <w:pPr>
        <w:pStyle w:val="Normal"/>
        <w:numPr>
          <w:ilvl w:val="0"/>
          <w:numId w:val="3"/>
        </w:numPr>
        <w:rPr/>
      </w:pPr>
      <w:r>
        <w:rPr/>
        <w:t>Constraints on key types and the length of data are summarized in the following table:</w:t>
      </w:r>
    </w:p>
    <w:p>
      <w:pPr>
        <w:pStyle w:val="Caption1"/>
        <w:numPr>
          <w:ilvl w:val="0"/>
          <w:numId w:val="3"/>
        </w:numPr>
        <w:rPr/>
      </w:pPr>
      <w:r>
        <w:rPr/>
        <w:t xml:space="preserve">Table </w:t>
      </w:r>
      <w:r>
        <w:rPr>
          <w:szCs w:val="18"/>
        </w:rPr>
        <w:fldChar w:fldCharType="begin"/>
      </w:r>
      <w:r>
        <w:instrText> SEQ Table \* ARABIC </w:instrText>
      </w:r>
      <w:r>
        <w:fldChar w:fldCharType="separate"/>
      </w:r>
      <w:r>
        <w:t>70</w:t>
      </w:r>
      <w:r>
        <w:fldChar w:fldCharType="end"/>
      </w:r>
      <w:r>
        <w:rPr/>
        <w:t>, AES-GMAC: Key And Data Length</w:t>
      </w:r>
    </w:p>
    <w:tbl>
      <w:tblPr>
        <w:tblW w:w="828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276"/>
        <w:gridCol w:w="1526"/>
        <w:gridCol w:w="1491"/>
        <w:gridCol w:w="3987"/>
      </w:tblGrid>
      <w:tr>
        <w:trPr>
          <w:tblHeader w:val="true"/>
        </w:trPr>
        <w:tc>
          <w:tcPr>
            <w:tcW w:w="1276"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526"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both"/>
              <w:rPr>
                <w:rFonts w:ascii="Arial" w:hAnsi="Arial" w:cs="Arial"/>
                <w:b/>
                <w:b/>
                <w:sz w:val="20"/>
              </w:rPr>
            </w:pPr>
            <w:r>
              <w:rPr>
                <w:rFonts w:cs="Arial" w:ascii="Arial" w:hAnsi="Arial"/>
                <w:b/>
                <w:sz w:val="20"/>
              </w:rPr>
              <w:t>Key type</w:t>
            </w:r>
          </w:p>
        </w:tc>
        <w:tc>
          <w:tcPr>
            <w:tcW w:w="1491"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987"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276"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C_Sign</w:t>
            </w:r>
          </w:p>
        </w:tc>
        <w:tc>
          <w:tcPr>
            <w:tcW w:w="15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CKK_AES</w:t>
            </w:r>
          </w:p>
        </w:tc>
        <w:tc>
          <w:tcPr>
            <w:tcW w:w="14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&lt; 2^64</w:t>
            </w:r>
          </w:p>
        </w:tc>
        <w:tc>
          <w:tcPr>
            <w:tcW w:w="398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Depends on param’s ulTagBits</w:t>
            </w:r>
          </w:p>
        </w:tc>
      </w:tr>
      <w:tr>
        <w:trPr/>
        <w:tc>
          <w:tcPr>
            <w:tcW w:w="1276"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52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CKK_AES</w:t>
            </w:r>
          </w:p>
        </w:tc>
        <w:tc>
          <w:tcPr>
            <w:tcW w:w="14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&lt; 2^64</w:t>
            </w:r>
          </w:p>
        </w:tc>
        <w:tc>
          <w:tcPr>
            <w:tcW w:w="398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Depends on param’s ulTagBits</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alibri"/>
        </w:rPr>
      </w:pPr>
      <w:r>
        <w:rPr>
          <w:rFonts w:cs="Calibri"/>
        </w:rPr>
        <w:t xml:space="preserve">For this mechanism, the ulMinKeySize and ulMaxKeySize fields of the </w:t>
      </w:r>
      <w:r>
        <w:rPr>
          <w:rFonts w:cs="Calibri"/>
          <w:b/>
        </w:rPr>
        <w:t xml:space="preserve">CK_MECHANISM_INFO </w:t>
      </w:r>
      <w:r>
        <w:rPr>
          <w:rFonts w:cs="Calibri"/>
        </w:rPr>
        <w:t>structure specify the supported range of AES key sizes, in bytes.</w:t>
      </w:r>
    </w:p>
    <w:p>
      <w:pPr>
        <w:pStyle w:val="Heading3"/>
        <w:numPr>
          <w:ilvl w:val="2"/>
          <w:numId w:val="2"/>
        </w:numPr>
        <w:rPr/>
      </w:pPr>
      <w:bookmarkStart w:id="1290" w:name="_Toc222284778"/>
      <w:bookmarkStart w:id="1291" w:name="_Toc228807239"/>
      <w:bookmarkStart w:id="1292" w:name="_Toc228894709"/>
      <w:bookmarkStart w:id="1293" w:name="_Toc516500750"/>
      <w:bookmarkStart w:id="1294" w:name="_Toc416960072"/>
      <w:bookmarkStart w:id="1295" w:name="_Toc395187826"/>
      <w:bookmarkStart w:id="1296" w:name="_Toc391471188"/>
      <w:bookmarkStart w:id="1297" w:name="_Toc370634475"/>
      <w:bookmarkStart w:id="1298" w:name="_Toc222284780"/>
      <w:bookmarkStart w:id="1299" w:name="_Toc228807244"/>
      <w:bookmarkStart w:id="1300" w:name="_Toc228894714"/>
      <w:bookmarkEnd w:id="1290"/>
      <w:bookmarkEnd w:id="1291"/>
      <w:bookmarkEnd w:id="1292"/>
      <w:bookmarkEnd w:id="1293"/>
      <w:bookmarkEnd w:id="1294"/>
      <w:bookmarkEnd w:id="1295"/>
      <w:bookmarkEnd w:id="1296"/>
      <w:bookmarkEnd w:id="1297"/>
      <w:bookmarkEnd w:id="1298"/>
      <w:bookmarkEnd w:id="1299"/>
      <w:bookmarkEnd w:id="1300"/>
      <w:r>
        <w:rPr/>
        <w:t>AES GCM and CCM Mechanism parameters</w:t>
      </w:r>
    </w:p>
    <w:p>
      <w:pPr>
        <w:pStyle w:val="Name"/>
        <w:numPr>
          <w:ilvl w:val="0"/>
          <w:numId w:val="9"/>
        </w:numPr>
        <w:tabs>
          <w:tab w:val="left" w:pos="720" w:leader="none"/>
        </w:tabs>
        <w:rPr>
          <w:rFonts w:ascii="Arial" w:hAnsi="Arial" w:cs="Arial"/>
        </w:rPr>
      </w:pPr>
      <w:bookmarkStart w:id="1301" w:name="_Toc222284781"/>
      <w:bookmarkStart w:id="1302" w:name="_Toc228807245"/>
      <w:r>
        <w:rPr>
          <w:rFonts w:cs="Arial" w:ascii="Arial" w:hAnsi="Arial"/>
          <w:lang w:val="en-US"/>
        </w:rPr>
        <w:t>CK_GENERATOR_FUNCTION</w:t>
      </w:r>
    </w:p>
    <w:p>
      <w:pPr>
        <w:pStyle w:val="Name"/>
        <w:tabs>
          <w:tab w:val="left" w:pos="720" w:leader="none"/>
        </w:tabs>
        <w:ind w:left="360" w:hanging="0"/>
        <w:rPr>
          <w:rFonts w:ascii="Arial" w:hAnsi="Arial" w:cs="Arial"/>
          <w:b w:val="false"/>
          <w:b w:val="false"/>
          <w:sz w:val="20"/>
          <w:lang w:val="en-US"/>
        </w:rPr>
      </w:pPr>
      <w:r>
        <w:rPr>
          <w:rFonts w:cs="Arial" w:ascii="Arial" w:hAnsi="Arial"/>
          <w:b w:val="false"/>
          <w:sz w:val="20"/>
          <w:lang w:val="en-US"/>
        </w:rPr>
        <w:t>Functions to generate unique IVs and nonces.</w:t>
      </w:r>
    </w:p>
    <w:p>
      <w:pPr>
        <w:pStyle w:val="Name"/>
        <w:tabs>
          <w:tab w:val="left" w:pos="720" w:leader="none"/>
        </w:tabs>
        <w:ind w:left="360" w:hanging="0"/>
        <w:rPr>
          <w:rFonts w:ascii="Courier New" w:hAnsi="Courier New" w:cs="Courier New"/>
          <w:b w:val="false"/>
          <w:b w:val="false"/>
          <w:szCs w:val="24"/>
          <w:lang w:val="en-US"/>
        </w:rPr>
      </w:pPr>
      <w:r>
        <w:rPr>
          <w:rFonts w:cs="Courier New" w:ascii="Courier New" w:hAnsi="Courier New"/>
          <w:b w:val="false"/>
          <w:szCs w:val="24"/>
          <w:lang w:val="en-US"/>
        </w:rPr>
        <w:t>typedef CK_ULONG CK_GENERATOR_FUCNTION;</w:t>
      </w:r>
    </w:p>
    <w:p>
      <w:pPr>
        <w:pStyle w:val="Name"/>
        <w:numPr>
          <w:ilvl w:val="0"/>
          <w:numId w:val="9"/>
        </w:numPr>
        <w:tabs>
          <w:tab w:val="left" w:pos="720" w:leader="none"/>
        </w:tabs>
        <w:rPr>
          <w:rFonts w:ascii="Arial" w:hAnsi="Arial" w:cs="Arial"/>
        </w:rPr>
      </w:pPr>
      <w:bookmarkStart w:id="1303" w:name="_Toc222284781"/>
      <w:bookmarkStart w:id="1304" w:name="_Toc228807245"/>
      <w:bookmarkEnd w:id="1303"/>
      <w:bookmarkEnd w:id="1304"/>
      <w:r>
        <w:rPr>
          <w:rFonts w:cs="Arial" w:ascii="Arial" w:hAnsi="Arial"/>
        </w:rPr>
        <w:t>CK_GCM_PARAMS; CK_GCM_PARAMS_PTR</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CK_GCM_PARAMS is a structure that provides the parameters to the CKM_AES_GCM mechanism.  It is defined as follows:</w:t>
      </w:r>
    </w:p>
    <w:p>
      <w:pPr>
        <w:pStyle w:val="CCode"/>
        <w:numPr>
          <w:ilvl w:val="0"/>
          <w:numId w:val="3"/>
        </w:numPr>
        <w:rPr>
          <w:highlight w:val="yellow"/>
        </w:rPr>
      </w:pPr>
      <w:r>
        <w:rPr>
          <w:highlight w:val="yellow"/>
        </w:rPr>
        <w:t>typedef struct CK_GCM_PARAMS {</w:t>
      </w:r>
    </w:p>
    <w:p>
      <w:pPr>
        <w:pStyle w:val="CCode"/>
        <w:numPr>
          <w:ilvl w:val="0"/>
          <w:numId w:val="3"/>
        </w:numPr>
        <w:rPr>
          <w:highlight w:val="yellow"/>
        </w:rPr>
      </w:pPr>
      <w:r>
        <w:rPr>
          <w:highlight w:val="yellow"/>
        </w:rPr>
        <w:t xml:space="preserve">  </w:t>
      </w:r>
      <w:r>
        <w:rPr>
          <w:highlight w:val="yellow"/>
        </w:rPr>
        <w:t>CK_BYTE_PTR pIv;</w:t>
      </w:r>
    </w:p>
    <w:p>
      <w:pPr>
        <w:pStyle w:val="CCode"/>
        <w:numPr>
          <w:ilvl w:val="0"/>
          <w:numId w:val="3"/>
        </w:numPr>
        <w:rPr>
          <w:highlight w:val="yellow"/>
        </w:rPr>
      </w:pPr>
      <w:r>
        <w:rPr>
          <w:highlight w:val="yellow"/>
        </w:rPr>
        <w:t xml:space="preserve">  </w:t>
      </w:r>
      <w:r>
        <w:rPr>
          <w:highlight w:val="yellow"/>
        </w:rPr>
        <w:t>CK_ULONG ulIvLen;</w:t>
      </w:r>
    </w:p>
    <w:p>
      <w:pPr>
        <w:pStyle w:val="CCode"/>
        <w:numPr>
          <w:ilvl w:val="0"/>
          <w:numId w:val="3"/>
        </w:numPr>
        <w:rPr>
          <w:highlight w:val="yellow"/>
        </w:rPr>
      </w:pPr>
      <w:r>
        <w:rPr>
          <w:highlight w:val="yellow"/>
        </w:rPr>
        <w:t xml:space="preserve">  </w:t>
      </w:r>
      <w:r>
        <w:rPr>
          <w:highlight w:val="yellow"/>
        </w:rPr>
        <w:t>CK_BYTE_PTR pAAD;</w:t>
      </w:r>
    </w:p>
    <w:p>
      <w:pPr>
        <w:pStyle w:val="CCode"/>
        <w:numPr>
          <w:ilvl w:val="0"/>
          <w:numId w:val="3"/>
        </w:numPr>
        <w:rPr>
          <w:highlight w:val="yellow"/>
        </w:rPr>
      </w:pPr>
      <w:r>
        <w:rPr>
          <w:highlight w:val="yellow"/>
        </w:rPr>
        <w:t xml:space="preserve">  </w:t>
      </w:r>
      <w:r>
        <w:rPr>
          <w:highlight w:val="yellow"/>
        </w:rPr>
        <w:t>CK_ULONG ulAADLen;</w:t>
      </w:r>
    </w:p>
    <w:p>
      <w:pPr>
        <w:pStyle w:val="CCode"/>
        <w:numPr>
          <w:ilvl w:val="0"/>
          <w:numId w:val="3"/>
        </w:numPr>
        <w:rPr>
          <w:highlight w:val="yellow"/>
        </w:rPr>
      </w:pPr>
      <w:r>
        <w:rPr>
          <w:highlight w:val="yellow"/>
        </w:rPr>
        <w:t xml:space="preserve">  </w:t>
      </w:r>
      <w:r>
        <w:rPr>
          <w:highlight w:val="yellow"/>
        </w:rPr>
        <w:t>CK_ULONG ulTagBits;</w:t>
      </w:r>
    </w:p>
    <w:p>
      <w:pPr>
        <w:pStyle w:val="CCode"/>
        <w:numPr>
          <w:ilvl w:val="0"/>
          <w:numId w:val="3"/>
        </w:numPr>
        <w:rPr/>
      </w:pPr>
      <w:r>
        <w:rPr>
          <w:highlight w:val="yellow"/>
        </w:rPr>
        <w:t>} CK_GCM_PARAMS;</w:t>
      </w:r>
    </w:p>
    <w:p>
      <w:pPr>
        <w:pStyle w:val="Normal"/>
        <w:numPr>
          <w:ilvl w:val="0"/>
          <w:numId w:val="3"/>
        </w:numPr>
        <w:rPr/>
      </w:pPr>
      <w:r>
        <w:rPr/>
        <w:t>The fields of the structure have the following meanings:</w:t>
      </w:r>
    </w:p>
    <w:p>
      <w:pPr>
        <w:pStyle w:val="Definition1"/>
        <w:numPr>
          <w:ilvl w:val="0"/>
          <w:numId w:val="3"/>
        </w:numPr>
        <w:rPr/>
      </w:pPr>
      <w:r>
        <w:rPr/>
        <w:tab/>
        <w:t>pIv</w:t>
        <w:tab/>
        <w:t>pointer to initialization vector</w:t>
      </w:r>
    </w:p>
    <w:p>
      <w:pPr>
        <w:pStyle w:val="Definition1"/>
        <w:numPr>
          <w:ilvl w:val="0"/>
          <w:numId w:val="3"/>
        </w:numPr>
        <w:rPr/>
      </w:pPr>
      <w:r>
        <w:rPr/>
        <w:tab/>
        <w:t>ulIvLen</w:t>
        <w:tab/>
        <w:t>length of initialization vector in bytes. The length of the initialization vector can be any number between 1 and (2^32) - 1.  96-bit (12 byte) IV values can be processed more efficiently, so that length is recommended for situations in which efficiency is critical.</w:t>
      </w:r>
    </w:p>
    <w:p>
      <w:pPr>
        <w:pStyle w:val="Definition1"/>
        <w:numPr>
          <w:ilvl w:val="0"/>
          <w:numId w:val="3"/>
        </w:numPr>
        <w:rPr/>
      </w:pPr>
      <w:r>
        <w:rPr/>
        <w:tab/>
        <w:t>pAAD</w:t>
        <w:tab/>
        <w:t>pointer to additional authentication data. This data is authenticated but not encrypted.</w:t>
      </w:r>
    </w:p>
    <w:p>
      <w:pPr>
        <w:pStyle w:val="Definition1"/>
        <w:numPr>
          <w:ilvl w:val="0"/>
          <w:numId w:val="3"/>
        </w:numPr>
        <w:rPr/>
      </w:pPr>
      <w:r>
        <w:rPr/>
        <w:tab/>
        <w:t>ulAADLen</w:t>
        <w:tab/>
        <w:t>length of pAAD in bytes.  The length of the AAD can be any number between 0 and (2^32) – 1.</w:t>
      </w:r>
    </w:p>
    <w:p>
      <w:pPr>
        <w:pStyle w:val="Definition1"/>
        <w:numPr>
          <w:ilvl w:val="0"/>
          <w:numId w:val="3"/>
        </w:numPr>
        <w:rPr/>
      </w:pPr>
      <w:r>
        <w:rPr/>
        <w:tab/>
        <w:t>ulTagBits</w:t>
        <w:tab/>
        <w:t>length of authentication tag (output following cipher text) in bits. Can be any value between 0 and 128.</w:t>
        <w:tab/>
        <w:tab/>
        <w:tab/>
        <w:tab/>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highlight w:val="green"/>
        </w:rPr>
      </w:pPr>
      <w:r>
        <w:rPr>
          <w:b/>
          <w:highlight w:val="green"/>
        </w:rPr>
        <w:t>CK</w:t>
      </w:r>
      <w:r>
        <w:rPr>
          <w:highlight w:val="green"/>
        </w:rPr>
        <w:t>_GCM_PARAMS_PTR is a pointer to a CK_GCM_PARAMS.</w:t>
      </w:r>
    </w:p>
    <w:p>
      <w:pPr>
        <w:pStyle w:val="Normal"/>
        <w:numPr>
          <w:ilvl w:val="0"/>
          <w:numId w:val="3"/>
        </w:numPr>
        <w:spacing w:before="0" w:after="0"/>
        <w:rPr>
          <w:highlight w:val="green"/>
        </w:rPr>
      </w:pPr>
      <w:r>
        <w:rPr>
          <w:highlight w:val="green"/>
        </w:rPr>
      </w:r>
      <w:r>
        <w:br w:type="page"/>
      </w:r>
    </w:p>
    <w:p>
      <w:pPr>
        <w:pStyle w:val="Name"/>
        <w:numPr>
          <w:ilvl w:val="0"/>
          <w:numId w:val="9"/>
        </w:numPr>
        <w:tabs>
          <w:tab w:val="left" w:pos="720" w:leader="none"/>
        </w:tabs>
        <w:rPr>
          <w:rFonts w:ascii="Arial" w:hAnsi="Arial" w:cs="Arial"/>
        </w:rPr>
      </w:pPr>
      <w:r>
        <w:rPr>
          <w:rFonts w:cs="Arial" w:ascii="Arial" w:hAnsi="Arial"/>
        </w:rPr>
        <w:t>CK_GCM_AEAD_PARAMS; CK_GCM_AEAD_PARAMS_PTR</w:t>
      </w:r>
    </w:p>
    <w:p>
      <w:pPr>
        <w:pStyle w:val="Normal"/>
        <w:numPr>
          <w:ilvl w:val="0"/>
          <w:numId w:val="3"/>
        </w:numPr>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highlight w:val="yellow"/>
        </w:rPr>
      </w:pPr>
      <w:r>
        <w:rPr/>
        <w:t>CK_GCM_PARAMS is a structure that provides the parameters to the CKM_AES_GCM mechanism.  It is defined as follows:</w:t>
      </w:r>
    </w:p>
    <w:p>
      <w:pPr>
        <w:pStyle w:val="CCode"/>
        <w:numPr>
          <w:ilvl w:val="0"/>
          <w:numId w:val="3"/>
        </w:numPr>
        <w:rPr>
          <w:rFonts w:eastAsia="Courier New"/>
          <w:highlight w:val="yellow"/>
        </w:rPr>
      </w:pPr>
      <w:r>
        <w:rPr>
          <w:shd w:fill="FFFF00" w:val="clear"/>
        </w:rPr>
        <w:t>typedef struct CK_GCM_AEAD_PARAMS {</w:t>
      </w:r>
    </w:p>
    <w:p>
      <w:pPr>
        <w:pStyle w:val="CCode"/>
        <w:numPr>
          <w:ilvl w:val="0"/>
          <w:numId w:val="3"/>
        </w:numPr>
        <w:rPr>
          <w:rFonts w:eastAsia="Courier New"/>
          <w:highlight w:val="yellow"/>
        </w:rPr>
      </w:pPr>
      <w:r>
        <w:rPr>
          <w:rFonts w:eastAsia="Courier New"/>
          <w:shd w:fill="FFFF00" w:val="clear"/>
        </w:rPr>
        <w:t xml:space="preserve">  </w:t>
      </w:r>
      <w:r>
        <w:rPr>
          <w:shd w:fill="FFFF00" w:val="clear"/>
        </w:rPr>
        <w:t>CK_BYTE_PTR pIv;</w:t>
      </w:r>
    </w:p>
    <w:p>
      <w:pPr>
        <w:pStyle w:val="CCode"/>
        <w:numPr>
          <w:ilvl w:val="0"/>
          <w:numId w:val="3"/>
        </w:numPr>
        <w:rPr>
          <w:rFonts w:eastAsia="PMingLiU"/>
        </w:rPr>
      </w:pPr>
      <w:r>
        <w:rPr>
          <w:rFonts w:eastAsia="Courier New"/>
          <w:shd w:fill="FFFF00" w:val="clear"/>
        </w:rPr>
        <w:t xml:space="preserve">  </w:t>
      </w:r>
      <w:r>
        <w:rPr>
          <w:shd w:fill="FFFF00" w:val="clear"/>
        </w:rPr>
        <w:t>CK_ULONG ulIvLen;</w:t>
      </w:r>
    </w:p>
    <w:p>
      <w:pPr>
        <w:pStyle w:val="CCode"/>
        <w:numPr>
          <w:ilvl w:val="0"/>
          <w:numId w:val="3"/>
        </w:numPr>
        <w:rPr>
          <w:rFonts w:eastAsia="Courier New"/>
          <w:highlight w:val="yellow"/>
        </w:rPr>
      </w:pPr>
      <w:r>
        <w:rPr>
          <w:rFonts w:eastAsia="Courier New"/>
          <w:shd w:fill="FFFF00" w:val="clear"/>
        </w:rPr>
        <w:t xml:space="preserve">  </w:t>
      </w:r>
      <w:r>
        <w:rPr>
          <w:shd w:fill="FFFF00" w:val="clear"/>
        </w:rPr>
        <w:t>CK_ULONG ulIvFixedBits;</w:t>
      </w:r>
    </w:p>
    <w:p>
      <w:pPr>
        <w:pStyle w:val="CCode"/>
        <w:numPr>
          <w:ilvl w:val="0"/>
          <w:numId w:val="3"/>
        </w:numPr>
        <w:rPr>
          <w:rFonts w:eastAsia="PMingLiU"/>
        </w:rPr>
      </w:pPr>
      <w:r>
        <w:rPr>
          <w:rFonts w:eastAsia="Courier New"/>
          <w:shd w:fill="FFFF00" w:val="clear"/>
        </w:rPr>
        <w:t xml:space="preserve">  </w:t>
      </w:r>
      <w:r>
        <w:rPr>
          <w:shd w:fill="FFFF00" w:val="clear"/>
        </w:rPr>
        <w:t>CK_GENERATOR_FUNCTION ivGenerator;</w:t>
      </w:r>
    </w:p>
    <w:p>
      <w:pPr>
        <w:pStyle w:val="CCode"/>
        <w:numPr>
          <w:ilvl w:val="0"/>
          <w:numId w:val="3"/>
        </w:numPr>
        <w:rPr/>
      </w:pPr>
      <w:r>
        <w:rPr>
          <w:rFonts w:eastAsia="Courier New"/>
          <w:shd w:fill="FFFF00" w:val="clear"/>
        </w:rPr>
        <w:t xml:space="preserve">  </w:t>
      </w:r>
      <w:r>
        <w:rPr>
          <w:shd w:fill="FFFF00" w:val="clear"/>
        </w:rPr>
        <w:t>CK_BYTE_PTR pTag;</w:t>
      </w:r>
    </w:p>
    <w:p>
      <w:pPr>
        <w:pStyle w:val="CCode"/>
        <w:numPr>
          <w:ilvl w:val="0"/>
          <w:numId w:val="3"/>
        </w:numPr>
        <w:rPr>
          <w:highlight w:val="yellow"/>
        </w:rPr>
      </w:pPr>
      <w:r>
        <w:rPr>
          <w:rFonts w:eastAsia="Courier New"/>
          <w:shd w:fill="FFFF00" w:val="clear"/>
        </w:rPr>
        <w:t xml:space="preserve">  </w:t>
      </w:r>
      <w:r>
        <w:rPr>
          <w:shd w:fill="FFFF00" w:val="clear"/>
        </w:rPr>
        <w:t>CK_ULONG ulTagBits;</w:t>
      </w:r>
    </w:p>
    <w:p>
      <w:pPr>
        <w:pStyle w:val="CCode"/>
        <w:numPr>
          <w:ilvl w:val="0"/>
          <w:numId w:val="3"/>
        </w:numPr>
        <w:rPr/>
      </w:pPr>
      <w:r>
        <w:rPr>
          <w:shd w:fill="FFFF00" w:val="clear"/>
        </w:rPr>
        <w:t>} CK_GCM_PARAMS;</w:t>
      </w:r>
    </w:p>
    <w:p>
      <w:pPr>
        <w:pStyle w:val="Normal"/>
        <w:numPr>
          <w:ilvl w:val="0"/>
          <w:numId w:val="3"/>
        </w:numPr>
        <w:rPr/>
      </w:pPr>
      <w:r>
        <w:rPr/>
        <w:t>The fields of the structure have the following meanings:</w:t>
      </w:r>
    </w:p>
    <w:p>
      <w:pPr>
        <w:pStyle w:val="Definition1"/>
        <w:numPr>
          <w:ilvl w:val="0"/>
          <w:numId w:val="3"/>
        </w:numPr>
        <w:rPr/>
      </w:pPr>
      <w:r>
        <w:rPr/>
        <w:tab/>
        <w:t>pIv</w:t>
        <w:tab/>
        <w:t>pointer to initialization vector</w:t>
      </w:r>
    </w:p>
    <w:p>
      <w:pPr>
        <w:pStyle w:val="Definition1"/>
        <w:numPr>
          <w:ilvl w:val="0"/>
          <w:numId w:val="3"/>
        </w:numPr>
        <w:rPr/>
      </w:pPr>
      <w:r>
        <w:rPr/>
        <w:tab/>
        <w:t>ulIvLen</w:t>
        <w:tab/>
        <w:t>length of initialization vector in bytes. The length of the initialization vector can be any number between 1 and 2</w:t>
      </w:r>
      <w:r>
        <w:rPr>
          <w:szCs w:val="24"/>
        </w:rPr>
        <w:t>56</w:t>
      </w:r>
      <w:r>
        <w:rPr/>
        <w:t>. 96-bit (12 byte) IV values can be processed more efficiently, so that length is recommended for situations in which efficiency is critical.</w:t>
      </w:r>
    </w:p>
    <w:p>
      <w:pPr>
        <w:pStyle w:val="Definition1"/>
        <w:numPr>
          <w:ilvl w:val="0"/>
          <w:numId w:val="3"/>
        </w:numPr>
        <w:rPr/>
      </w:pPr>
      <w:r>
        <w:rPr/>
        <w:tab/>
        <w:t>ulIvFixedBits</w:t>
        <w:tab/>
        <w:t>number of bits of the original  IV to preserve when generating an new IV. These bits are counted from the Most significant bits (to the right).</w:t>
      </w:r>
    </w:p>
    <w:p>
      <w:pPr>
        <w:pStyle w:val="Definition1"/>
        <w:numPr>
          <w:ilvl w:val="0"/>
          <w:numId w:val="3"/>
        </w:numPr>
        <w:rPr/>
      </w:pPr>
      <w:r>
        <w:rPr/>
        <w:tab/>
        <w:t>ivGenerator</w:t>
        <w:tab/>
        <w:t>Function used to generate a new IV. Each IV must be unique for a given session.</w:t>
      </w:r>
    </w:p>
    <w:p>
      <w:pPr>
        <w:pStyle w:val="Definition1"/>
        <w:numPr>
          <w:ilvl w:val="0"/>
          <w:numId w:val="3"/>
        </w:numPr>
        <w:rPr/>
      </w:pPr>
      <w:r>
        <w:rPr>
          <w:rFonts w:eastAsia="Arial"/>
        </w:rPr>
        <w:t xml:space="preserve">                                  </w:t>
      </w:r>
      <w:r>
        <w:rPr>
          <w:rFonts w:eastAsia="Arial"/>
        </w:rPr>
        <w:t>p</w:t>
      </w:r>
      <w:r>
        <w:rPr/>
        <w:t>Tag</w:t>
        <w:tab/>
        <w:tab/>
        <w:t>location of the authentication tag which is returned on MessageEncrypt, and provided on MessageDecrypt.</w:t>
      </w:r>
    </w:p>
    <w:p>
      <w:pPr>
        <w:pStyle w:val="Definition1"/>
        <w:numPr>
          <w:ilvl w:val="0"/>
          <w:numId w:val="3"/>
        </w:numPr>
        <w:rPr>
          <w:b/>
          <w:b/>
          <w:highlight w:val="green"/>
        </w:rPr>
      </w:pPr>
      <w:r>
        <w:rPr/>
        <w:tab/>
        <w:t>ulTagBits</w:t>
        <w:tab/>
        <w:t>length of authentication tag  in bits. Can be any value between 0 and 128.</w:t>
        <w:tab/>
        <w:tab/>
        <w:tab/>
        <w:tab/>
      </w:r>
    </w:p>
    <w:p>
      <w:pPr>
        <w:pStyle w:val="Normal"/>
        <w:numPr>
          <w:ilvl w:val="0"/>
          <w:numId w:val="3"/>
        </w:numPr>
        <w:tabs>
          <w:tab w:val="left" w:pos="916" w:leader="none"/>
          <w:tab w:val="left" w:pos="1832" w:leader="none"/>
          <w:tab w:val="left" w:pos="2748" w:leader="none"/>
          <w:tab w:val="right" w:pos="2880" w:leader="none"/>
          <w:tab w:val="left" w:pos="3312"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shd w:fill="00FF00" w:val="clear"/>
        </w:rPr>
        <w:t>CK</w:t>
      </w:r>
      <w:r>
        <w:rPr>
          <w:shd w:fill="00FF00" w:val="clear"/>
        </w:rPr>
        <w:t>_GCM_AEAD_PARAMS_PTR is a pointer to a CK_GCM_AEAD_PARAMS.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ame"/>
        <w:numPr>
          <w:ilvl w:val="0"/>
          <w:numId w:val="9"/>
        </w:numPr>
        <w:rPr>
          <w:rFonts w:ascii="Arial" w:hAnsi="Arial" w:cs="Arial"/>
        </w:rPr>
      </w:pPr>
      <w:bookmarkStart w:id="1305" w:name="_Toc222284782"/>
      <w:bookmarkStart w:id="1306" w:name="_Toc228807246"/>
      <w:bookmarkEnd w:id="1305"/>
      <w:bookmarkEnd w:id="1306"/>
      <w:r>
        <w:rPr>
          <w:rFonts w:cs="Arial" w:ascii="Arial" w:hAnsi="Arial"/>
        </w:rPr>
        <w:t>CK_CCM_PARAMS; CK_CCM_PARAMS_PTR</w:t>
      </w:r>
    </w:p>
    <w:p>
      <w:pPr>
        <w:pStyle w:val="Normal"/>
        <w:numPr>
          <w:ilvl w:val="0"/>
          <w:numId w:val="3"/>
        </w:numPr>
        <w:rPr/>
      </w:pPr>
      <w:r>
        <w:rPr>
          <w:b/>
        </w:rPr>
        <w:t>CK_CCM_PARAMS</w:t>
      </w:r>
      <w:r>
        <w:rPr/>
        <w:t xml:space="preserve"> is a structure that provides the parameters to the </w:t>
      </w:r>
      <w:r>
        <w:rPr>
          <w:b/>
        </w:rPr>
        <w:t>CKM_AES_CCM</w:t>
      </w:r>
      <w:r>
        <w:rPr/>
        <w:t xml:space="preserve"> mechanism.  It is defined as follows:</w:t>
      </w:r>
    </w:p>
    <w:p>
      <w:pPr>
        <w:pStyle w:val="CCode"/>
        <w:numPr>
          <w:ilvl w:val="0"/>
          <w:numId w:val="3"/>
        </w:numPr>
        <w:rPr>
          <w:highlight w:val="yellow"/>
        </w:rPr>
      </w:pPr>
      <w:r>
        <w:rPr>
          <w:highlight w:val="yellow"/>
        </w:rPr>
        <w:t>typedef struct CK_CCM_PARAMS {</w:t>
      </w:r>
    </w:p>
    <w:p>
      <w:pPr>
        <w:pStyle w:val="CCode"/>
        <w:numPr>
          <w:ilvl w:val="0"/>
          <w:numId w:val="3"/>
        </w:numPr>
        <w:rPr>
          <w:highlight w:val="yellow"/>
        </w:rPr>
      </w:pPr>
      <w:r>
        <w:rPr>
          <w:highlight w:val="yellow"/>
        </w:rPr>
        <w:tab/>
        <w:t>CK_ULONG ulDataLen; /*plaintext or ciphertext*/</w:t>
      </w:r>
    </w:p>
    <w:p>
      <w:pPr>
        <w:pStyle w:val="CCode"/>
        <w:numPr>
          <w:ilvl w:val="0"/>
          <w:numId w:val="3"/>
        </w:numPr>
        <w:rPr>
          <w:highlight w:val="yellow"/>
        </w:rPr>
      </w:pPr>
      <w:r>
        <w:rPr>
          <w:highlight w:val="yellow"/>
        </w:rPr>
        <w:tab/>
        <w:t>CK_BYTE_PTR pNonce;</w:t>
      </w:r>
    </w:p>
    <w:p>
      <w:pPr>
        <w:pStyle w:val="CCode"/>
        <w:numPr>
          <w:ilvl w:val="0"/>
          <w:numId w:val="3"/>
        </w:numPr>
        <w:rPr>
          <w:highlight w:val="yellow"/>
        </w:rPr>
      </w:pPr>
      <w:r>
        <w:rPr>
          <w:highlight w:val="yellow"/>
        </w:rPr>
        <w:tab/>
        <w:t>CK_ULONG ulNonceLen;</w:t>
      </w:r>
    </w:p>
    <w:p>
      <w:pPr>
        <w:pStyle w:val="CCode"/>
        <w:numPr>
          <w:ilvl w:val="0"/>
          <w:numId w:val="3"/>
        </w:numPr>
        <w:rPr>
          <w:highlight w:val="yellow"/>
        </w:rPr>
      </w:pPr>
      <w:r>
        <w:rPr>
          <w:highlight w:val="yellow"/>
        </w:rPr>
        <w:tab/>
        <w:t>CK_BYTE_PTR pAAD;</w:t>
      </w:r>
    </w:p>
    <w:p>
      <w:pPr>
        <w:pStyle w:val="CCode"/>
        <w:numPr>
          <w:ilvl w:val="0"/>
          <w:numId w:val="3"/>
        </w:numPr>
        <w:rPr>
          <w:highlight w:val="yellow"/>
        </w:rPr>
      </w:pPr>
      <w:r>
        <w:rPr>
          <w:highlight w:val="yellow"/>
        </w:rPr>
        <w:tab/>
        <w:t>CK_ULONG ulAADLen;</w:t>
      </w:r>
    </w:p>
    <w:p>
      <w:pPr>
        <w:pStyle w:val="CCode"/>
        <w:numPr>
          <w:ilvl w:val="0"/>
          <w:numId w:val="3"/>
        </w:numPr>
        <w:rPr>
          <w:highlight w:val="yellow"/>
        </w:rPr>
      </w:pPr>
      <w:r>
        <w:rPr>
          <w:highlight w:val="yellow"/>
        </w:rPr>
        <w:tab/>
        <w:t>CK_ULONG ulMACLen;</w:t>
      </w:r>
    </w:p>
    <w:p>
      <w:pPr>
        <w:pStyle w:val="CCode"/>
        <w:numPr>
          <w:ilvl w:val="0"/>
          <w:numId w:val="3"/>
        </w:numPr>
        <w:rPr/>
      </w:pPr>
      <w:r>
        <w:rPr>
          <w:highlight w:val="yellow"/>
        </w:rPr>
        <w:t>} CK_CCM_PARAMS;</w:t>
      </w:r>
    </w:p>
    <w:p>
      <w:pPr>
        <w:pStyle w:val="Normal"/>
        <w:numPr>
          <w:ilvl w:val="0"/>
          <w:numId w:val="3"/>
        </w:numPr>
        <w:rPr/>
      </w:pPr>
      <w:r>
        <w:rPr/>
        <w:t>The fields of the structure have the following meanings, where L is the size in bytes of the data length’s length (2 &lt;= L &lt;= 8):</w:t>
      </w:r>
    </w:p>
    <w:p>
      <w:pPr>
        <w:pStyle w:val="Definition1"/>
        <w:numPr>
          <w:ilvl w:val="0"/>
          <w:numId w:val="3"/>
        </w:numPr>
        <w:rPr/>
      </w:pPr>
      <w:r>
        <w:rPr/>
        <w:tab/>
        <w:t>ulDataLen</w:t>
        <w:tab/>
        <w:t>length of the data where 0 &lt;= ulDataLen &lt; 2^(</w:t>
      </w:r>
      <w:r>
        <w:rPr>
          <w:szCs w:val="24"/>
        </w:rPr>
        <w:t>8L)</w:t>
      </w:r>
      <w:r>
        <w:rPr/>
        <w:t xml:space="preserve">. </w:t>
      </w:r>
    </w:p>
    <w:p>
      <w:pPr>
        <w:pStyle w:val="Definition1"/>
        <w:numPr>
          <w:ilvl w:val="0"/>
          <w:numId w:val="3"/>
        </w:numPr>
        <w:rPr/>
      </w:pPr>
      <w:r>
        <w:rPr/>
        <w:tab/>
        <w:t>pNonce</w:t>
        <w:tab/>
        <w:t>the nonce.</w:t>
      </w:r>
    </w:p>
    <w:p>
      <w:pPr>
        <w:pStyle w:val="Definition1"/>
        <w:numPr>
          <w:ilvl w:val="0"/>
          <w:numId w:val="3"/>
        </w:numPr>
        <w:rPr/>
      </w:pPr>
      <w:r>
        <w:rPr/>
        <w:tab/>
        <w:t>ulNonceLen</w:t>
        <w:tab/>
        <w:t>length of pNonce in bytes where 7 &lt;= ulNonceLen &lt;= 13.</w:t>
      </w:r>
    </w:p>
    <w:p>
      <w:pPr>
        <w:pStyle w:val="Definition1"/>
        <w:numPr>
          <w:ilvl w:val="0"/>
          <w:numId w:val="3"/>
        </w:numPr>
        <w:rPr/>
      </w:pPr>
      <w:r>
        <w:rPr/>
        <w:tab/>
        <w:t>pAAD</w:t>
        <w:tab/>
        <w:t>Additional authentication data. This data is authenticated but not encrypted.</w:t>
      </w:r>
    </w:p>
    <w:p>
      <w:pPr>
        <w:pStyle w:val="Definition1"/>
        <w:numPr>
          <w:ilvl w:val="0"/>
          <w:numId w:val="3"/>
        </w:numPr>
        <w:rPr/>
      </w:pPr>
      <w:r>
        <w:rPr/>
        <w:tab/>
        <w:t>ulAADLen</w:t>
        <w:tab/>
        <w:t>length of pAuthData in bytes where 0 &lt;= ulAADLen &lt;= (2^32) - 1.</w:t>
      </w:r>
    </w:p>
    <w:p>
      <w:pPr>
        <w:pStyle w:val="Definition1"/>
        <w:numPr>
          <w:ilvl w:val="0"/>
          <w:numId w:val="3"/>
        </w:numPr>
        <w:rPr/>
      </w:pPr>
      <w:r>
        <w:rPr/>
        <w:t xml:space="preserve"> </w:t>
      </w:r>
      <w:r>
        <w:rPr/>
        <w:tab/>
        <w:t>ulMACLen</w:t>
        <w:tab/>
        <w:t>length of the MAC (output following cipher text) in bytes. Valid values are 4, 6, 8, 10, 12, 14, and 16.</w:t>
      </w:r>
    </w:p>
    <w:p>
      <w:pPr>
        <w:pStyle w:val="Normal"/>
        <w:numPr>
          <w:ilvl w:val="0"/>
          <w:numId w:val="3"/>
        </w:numPr>
        <w:rPr>
          <w:highlight w:val="green"/>
        </w:rPr>
      </w:pPr>
      <w:r>
        <w:rPr>
          <w:highlight w:val="green"/>
        </w:rPr>
        <w:t>CK_CCM_PARAMS_PTR is a pointer to a CK_CCM_PARAMS.</w:t>
      </w:r>
    </w:p>
    <w:p>
      <w:pPr>
        <w:pStyle w:val="Name"/>
        <w:numPr>
          <w:ilvl w:val="0"/>
          <w:numId w:val="9"/>
        </w:numPr>
        <w:rPr>
          <w:rFonts w:ascii="Arial" w:hAnsi="Arial" w:cs="Arial"/>
        </w:rPr>
      </w:pPr>
      <w:r>
        <w:rPr>
          <w:rFonts w:cs="Arial" w:ascii="Arial" w:hAnsi="Arial"/>
          <w:lang w:val="en-US"/>
        </w:rPr>
        <w:t>CK_CCM_AEAD_PARAMS; CK_CCM_AEAD_PARAMS_PTR</w:t>
      </w:r>
    </w:p>
    <w:p>
      <w:pPr>
        <w:pStyle w:val="Normal"/>
        <w:numPr>
          <w:ilvl w:val="0"/>
          <w:numId w:val="3"/>
        </w:numPr>
        <w:rPr>
          <w:highlight w:val="yellow"/>
        </w:rPr>
      </w:pPr>
      <w:r>
        <w:rPr>
          <w:b/>
        </w:rPr>
        <w:t>CK_CCM_PARAMS</w:t>
      </w:r>
      <w:r>
        <w:rPr/>
        <w:t xml:space="preserve"> is a structure that provides the parameters to the </w:t>
      </w:r>
      <w:r>
        <w:rPr>
          <w:b/>
        </w:rPr>
        <w:t>CKM_AES_CCM</w:t>
      </w:r>
      <w:r>
        <w:rPr/>
        <w:t xml:space="preserve"> mechanism.  It is defined as follows:</w:t>
      </w:r>
    </w:p>
    <w:p>
      <w:pPr>
        <w:pStyle w:val="CCode"/>
        <w:numPr>
          <w:ilvl w:val="0"/>
          <w:numId w:val="3"/>
        </w:numPr>
        <w:rPr>
          <w:highlight w:val="yellow"/>
        </w:rPr>
      </w:pPr>
      <w:r>
        <w:rPr>
          <w:shd w:fill="FFFF00" w:val="clear"/>
        </w:rPr>
        <w:t>typedef struct CK_CCM_AEAD_PARAMS {</w:t>
      </w:r>
    </w:p>
    <w:p>
      <w:pPr>
        <w:pStyle w:val="CCode"/>
        <w:numPr>
          <w:ilvl w:val="0"/>
          <w:numId w:val="3"/>
        </w:numPr>
        <w:rPr>
          <w:highlight w:val="yellow"/>
        </w:rPr>
      </w:pPr>
      <w:r>
        <w:rPr>
          <w:shd w:fill="FFFF00" w:val="clear"/>
        </w:rPr>
        <w:tab/>
        <w:t>CK_ULONG ulDataLen; /*plaintext or ciphertext*/</w:t>
      </w:r>
    </w:p>
    <w:p>
      <w:pPr>
        <w:pStyle w:val="CCode"/>
        <w:numPr>
          <w:ilvl w:val="0"/>
          <w:numId w:val="3"/>
        </w:numPr>
        <w:rPr>
          <w:highlight w:val="yellow"/>
        </w:rPr>
      </w:pPr>
      <w:r>
        <w:rPr>
          <w:shd w:fill="FFFF00" w:val="clear"/>
        </w:rPr>
        <w:tab/>
        <w:t>CK_BYTE_PTR pNonce;</w:t>
      </w:r>
    </w:p>
    <w:p>
      <w:pPr>
        <w:pStyle w:val="CCode"/>
        <w:numPr>
          <w:ilvl w:val="0"/>
          <w:numId w:val="3"/>
        </w:numPr>
        <w:rPr/>
      </w:pPr>
      <w:r>
        <w:rPr>
          <w:shd w:fill="FFFF00" w:val="clear"/>
        </w:rPr>
        <w:tab/>
        <w:t>CK_ULONG ulNonceLen;</w:t>
      </w:r>
    </w:p>
    <w:p>
      <w:pPr>
        <w:pStyle w:val="CCode"/>
        <w:numPr>
          <w:ilvl w:val="0"/>
          <w:numId w:val="3"/>
        </w:numPr>
        <w:rPr>
          <w:rFonts w:eastAsia="Courier New"/>
          <w:highlight w:val="yellow"/>
        </w:rPr>
      </w:pPr>
      <w:r>
        <w:rPr>
          <w:rFonts w:eastAsia="Courier New"/>
          <w:shd w:fill="FFFF00" w:val="clear"/>
        </w:rPr>
        <w:t xml:space="preserve">   </w:t>
      </w:r>
      <w:r>
        <w:rPr>
          <w:shd w:fill="FFFF00" w:val="clear"/>
        </w:rPr>
        <w:t>CK_ULONG ulNonceFixedBits;</w:t>
      </w:r>
    </w:p>
    <w:p>
      <w:pPr>
        <w:pStyle w:val="CCode"/>
        <w:numPr>
          <w:ilvl w:val="0"/>
          <w:numId w:val="3"/>
        </w:numPr>
        <w:rPr>
          <w:rFonts w:eastAsia="PMingLiU"/>
        </w:rPr>
      </w:pPr>
      <w:r>
        <w:rPr>
          <w:rFonts w:eastAsia="Courier New"/>
          <w:shd w:fill="FFFF00" w:val="clear"/>
        </w:rPr>
        <w:t xml:space="preserve">   </w:t>
      </w:r>
      <w:r>
        <w:rPr>
          <w:shd w:fill="FFFF00" w:val="clear"/>
        </w:rPr>
        <w:t>CK_GENERATOR_FUNCTION nonceGenerator;</w:t>
      </w:r>
    </w:p>
    <w:p>
      <w:pPr>
        <w:pStyle w:val="CCode"/>
        <w:numPr>
          <w:ilvl w:val="0"/>
          <w:numId w:val="3"/>
        </w:numPr>
        <w:rPr/>
      </w:pPr>
      <w:r>
        <w:rPr>
          <w:rFonts w:eastAsia="Courier New"/>
          <w:shd w:fill="FFFF00" w:val="clear"/>
        </w:rPr>
        <w:t xml:space="preserve">   </w:t>
      </w:r>
      <w:r>
        <w:rPr>
          <w:shd w:fill="FFFF00" w:val="clear"/>
        </w:rPr>
        <w:t>CK_BYTE_PTR pMAC;</w:t>
      </w:r>
    </w:p>
    <w:p>
      <w:pPr>
        <w:pStyle w:val="CCode"/>
        <w:numPr>
          <w:ilvl w:val="0"/>
          <w:numId w:val="3"/>
        </w:numPr>
        <w:rPr>
          <w:highlight w:val="yellow"/>
        </w:rPr>
      </w:pPr>
      <w:r>
        <w:rPr>
          <w:shd w:fill="FFFF00" w:val="clear"/>
        </w:rPr>
        <w:tab/>
        <w:t>CK_ULONG ulMACLen;</w:t>
      </w:r>
    </w:p>
    <w:p>
      <w:pPr>
        <w:pStyle w:val="CCode"/>
        <w:numPr>
          <w:ilvl w:val="0"/>
          <w:numId w:val="3"/>
        </w:numPr>
        <w:rPr/>
      </w:pPr>
      <w:r>
        <w:rPr>
          <w:shd w:fill="FFFF00" w:val="clear"/>
        </w:rPr>
        <w:t>} CK_CCM_PARAMS;</w:t>
      </w:r>
    </w:p>
    <w:p>
      <w:pPr>
        <w:pStyle w:val="Normal"/>
        <w:numPr>
          <w:ilvl w:val="0"/>
          <w:numId w:val="3"/>
        </w:numPr>
        <w:rPr/>
      </w:pPr>
      <w:r>
        <w:rPr/>
        <w:t>The fields of the structure have the following meanings, where L is the size in bytes of the data length’s length (2 &lt; L &lt; 8):</w:t>
      </w:r>
    </w:p>
    <w:p>
      <w:pPr>
        <w:pStyle w:val="Definition1"/>
        <w:numPr>
          <w:ilvl w:val="0"/>
          <w:numId w:val="3"/>
        </w:numPr>
        <w:rPr/>
      </w:pPr>
      <w:r>
        <w:rPr/>
        <w:tab/>
        <w:t>ulDataLen</w:t>
        <w:tab/>
        <w:t>length of the data where 0 &lt;= ulDataLen &lt; 2</w:t>
      </w:r>
      <w:r>
        <w:rPr>
          <w:szCs w:val="24"/>
        </w:rPr>
        <w:t>8L</w:t>
      </w:r>
      <w:r>
        <w:rPr/>
        <w:t xml:space="preserve">. </w:t>
      </w:r>
    </w:p>
    <w:p>
      <w:pPr>
        <w:pStyle w:val="Definition1"/>
        <w:numPr>
          <w:ilvl w:val="0"/>
          <w:numId w:val="3"/>
        </w:numPr>
        <w:rPr/>
      </w:pPr>
      <w:r>
        <w:rPr/>
        <w:tab/>
        <w:t>pNonce</w:t>
        <w:tab/>
        <w:t>the nonce.</w:t>
      </w:r>
    </w:p>
    <w:p>
      <w:pPr>
        <w:pStyle w:val="Definition1"/>
        <w:numPr>
          <w:ilvl w:val="0"/>
          <w:numId w:val="3"/>
        </w:numPr>
        <w:rPr/>
      </w:pPr>
      <w:r>
        <w:rPr/>
        <w:tab/>
        <w:t>ulNonceLen</w:t>
        <w:tab/>
        <w:t>length of pNonce (&lt;= 15-L) in bytes.</w:t>
      </w:r>
    </w:p>
    <w:p>
      <w:pPr>
        <w:pStyle w:val="Definition1"/>
        <w:numPr>
          <w:ilvl w:val="0"/>
          <w:numId w:val="3"/>
        </w:numPr>
        <w:rPr/>
      </w:pPr>
      <w:r>
        <w:rPr/>
        <w:tab/>
        <w:t>ulNonceFixedBits</w:t>
        <w:tab/>
        <w:t>number of bits of the original  nonce to preserve when generating an new nonce. These bits are counted from the Most significant bits (to the right).</w:t>
      </w:r>
    </w:p>
    <w:p>
      <w:pPr>
        <w:pStyle w:val="Definition1"/>
        <w:numPr>
          <w:ilvl w:val="0"/>
          <w:numId w:val="3"/>
        </w:numPr>
        <w:rPr/>
      </w:pPr>
      <w:r>
        <w:rPr/>
        <w:tab/>
        <w:t>nonceGenerator</w:t>
        <w:tab/>
        <w:t>Function used to generate a new nonce. Each nonce must be unique for a given session.</w:t>
      </w:r>
    </w:p>
    <w:p>
      <w:pPr>
        <w:pStyle w:val="Definition1"/>
        <w:numPr>
          <w:ilvl w:val="0"/>
          <w:numId w:val="3"/>
        </w:numPr>
        <w:rPr/>
      </w:pPr>
      <w:r>
        <w:rPr>
          <w:rFonts w:eastAsia="Arial"/>
        </w:rPr>
        <w:t xml:space="preserve">                                  </w:t>
      </w:r>
      <w:r>
        <w:rPr>
          <w:rFonts w:eastAsia="Arial"/>
        </w:rPr>
        <w:t>p</w:t>
      </w:r>
      <w:r>
        <w:rPr/>
        <w:t>MAC</w:t>
        <w:tab/>
        <w:t>location of the CCM MAC returned on MessageEncrypt, provided on MessageDecrypt</w:t>
      </w:r>
    </w:p>
    <w:p>
      <w:pPr>
        <w:pStyle w:val="Definition1"/>
        <w:numPr>
          <w:ilvl w:val="0"/>
          <w:numId w:val="3"/>
        </w:numPr>
        <w:rPr>
          <w:highlight w:val="green"/>
        </w:rPr>
      </w:pPr>
      <w:r>
        <w:rPr>
          <w:rFonts w:eastAsia="Arial"/>
        </w:rPr>
        <w:t xml:space="preserve"> </w:t>
      </w:r>
      <w:r>
        <w:rPr/>
        <w:tab/>
        <w:t>ulMACLen</w:t>
        <w:tab/>
        <w:t>length of the MAC (output following cipher text) in bytes. Valid values are 4, 6, 8, 10, 12, 14, and 16.</w:t>
      </w:r>
    </w:p>
    <w:p>
      <w:pPr>
        <w:pStyle w:val="Normal"/>
        <w:numPr>
          <w:ilvl w:val="0"/>
          <w:numId w:val="3"/>
        </w:numPr>
        <w:rPr>
          <w:highlight w:val="green"/>
        </w:rPr>
      </w:pPr>
      <w:r>
        <w:rPr>
          <w:shd w:fill="00FF00" w:val="clear"/>
        </w:rPr>
        <w:t>CK_CCM_AEAD_PARAMS_PTR is a pointer to a CK_CCM_AEAD_PARAMS.</w:t>
      </w:r>
    </w:p>
    <w:p>
      <w:pPr>
        <w:pStyle w:val="Normal"/>
        <w:numPr>
          <w:ilvl w:val="0"/>
          <w:numId w:val="3"/>
        </w:numPr>
        <w:rPr/>
      </w:pPr>
      <w:r>
        <w:rPr/>
      </w:r>
    </w:p>
    <w:p>
      <w:pPr>
        <w:pStyle w:val="Heading3"/>
        <w:numPr>
          <w:ilvl w:val="2"/>
          <w:numId w:val="2"/>
        </w:numPr>
        <w:rPr/>
      </w:pPr>
      <w:bookmarkStart w:id="1307" w:name="_Toc516500751"/>
      <w:bookmarkStart w:id="1308" w:name="_Toc416960073"/>
      <w:bookmarkStart w:id="1309" w:name="_Toc395187827"/>
      <w:bookmarkStart w:id="1310" w:name="_Toc391471189"/>
      <w:bookmarkStart w:id="1311" w:name="_Toc370634476"/>
      <w:bookmarkStart w:id="1312" w:name="_Toc222284783"/>
      <w:bookmarkStart w:id="1313" w:name="_Toc228807247"/>
      <w:bookmarkStart w:id="1314" w:name="_Toc228894715"/>
      <w:bookmarkEnd w:id="1307"/>
      <w:bookmarkEnd w:id="1308"/>
      <w:bookmarkEnd w:id="1309"/>
      <w:bookmarkEnd w:id="1310"/>
      <w:bookmarkEnd w:id="1311"/>
      <w:bookmarkEnd w:id="1312"/>
      <w:bookmarkEnd w:id="1313"/>
      <w:bookmarkEnd w:id="1314"/>
      <w:r>
        <w:rPr/>
        <w:t>AES-GCM authenticated Encryption / Decryption</w:t>
      </w:r>
    </w:p>
    <w:p>
      <w:pPr>
        <w:pStyle w:val="Normal"/>
        <w:numPr>
          <w:ilvl w:val="0"/>
          <w:numId w:val="3"/>
        </w:numPr>
        <w:rPr>
          <w:color w:val="000000"/>
        </w:rPr>
      </w:pPr>
      <w:r>
        <w:rPr/>
        <w:t xml:space="preserve">Generic GCM mode is described in [GCM]. To set up for AES-GCM use the following process, where </w:t>
      </w:r>
      <w:r>
        <w:rPr>
          <w:i/>
        </w:rPr>
        <w:t>K</w:t>
      </w:r>
      <w:r>
        <w:rPr/>
        <w:t xml:space="preserve"> (key) and </w:t>
      </w:r>
      <w:r>
        <w:rPr>
          <w:i/>
        </w:rPr>
        <w:t>AAD</w:t>
      </w:r>
      <w:r>
        <w:rPr/>
        <w:t xml:space="preserve"> (additional authenticated data) are as described in [GCM].</w:t>
      </w:r>
    </w:p>
    <w:p>
      <w:pPr>
        <w:pStyle w:val="Normal"/>
        <w:numPr>
          <w:ilvl w:val="0"/>
          <w:numId w:val="3"/>
        </w:numPr>
        <w:rPr/>
      </w:pPr>
      <w:r>
        <w:rPr/>
        <w:t>Encrypt:</w:t>
      </w:r>
    </w:p>
    <w:p>
      <w:pPr>
        <w:pStyle w:val="Normal"/>
        <w:numPr>
          <w:ilvl w:val="0"/>
          <w:numId w:val="6"/>
        </w:numPr>
        <w:rPr/>
      </w:pPr>
      <w:r>
        <w:rPr/>
        <w:t xml:space="preserve">Set the IV length </w:t>
      </w:r>
      <w:r>
        <w:rPr>
          <w:i/>
        </w:rPr>
        <w:t>ulIvLen</w:t>
      </w:r>
      <w:r>
        <w:rPr/>
        <w:t xml:space="preserve"> in the parameter block.</w:t>
      </w:r>
    </w:p>
    <w:p>
      <w:pPr>
        <w:pStyle w:val="Normal"/>
        <w:numPr>
          <w:ilvl w:val="0"/>
          <w:numId w:val="6"/>
        </w:numPr>
        <w:rPr/>
      </w:pPr>
      <w:r>
        <w:rPr/>
        <w:t xml:space="preserve">Set the IV data </w:t>
      </w:r>
      <w:r>
        <w:rPr>
          <w:i/>
        </w:rPr>
        <w:t>pIv</w:t>
      </w:r>
      <w:r>
        <w:rPr/>
        <w:t xml:space="preserve"> in the parameter block.</w:t>
      </w:r>
    </w:p>
    <w:p>
      <w:pPr>
        <w:pStyle w:val="Normal"/>
        <w:numPr>
          <w:ilvl w:val="0"/>
          <w:numId w:val="6"/>
        </w:numPr>
        <w:rPr/>
      </w:pPr>
      <w:r>
        <w:rPr/>
        <w:t xml:space="preserve">Set the AAD data </w:t>
      </w:r>
      <w:r>
        <w:rPr>
          <w:i/>
        </w:rPr>
        <w:t>pAAD</w:t>
      </w:r>
      <w:r>
        <w:rPr/>
        <w:t xml:space="preserve"> and size </w:t>
      </w:r>
      <w:r>
        <w:rPr>
          <w:i/>
        </w:rPr>
        <w:t>ulAADLen</w:t>
      </w:r>
      <w:r>
        <w:rPr/>
        <w:t xml:space="preserve"> in the parameter block. </w:t>
      </w:r>
      <w:r>
        <w:rPr>
          <w:i/>
        </w:rPr>
        <w:t>pAAD m</w:t>
      </w:r>
      <w:r>
        <w:rPr/>
        <w:t xml:space="preserve">ay be NULL if </w:t>
      </w:r>
      <w:r>
        <w:rPr>
          <w:i/>
        </w:rPr>
        <w:t>ulAADLen</w:t>
      </w:r>
      <w:r>
        <w:rPr/>
        <w:t xml:space="preserve"> is 0.</w:t>
      </w:r>
    </w:p>
    <w:p>
      <w:pPr>
        <w:pStyle w:val="Normal"/>
        <w:numPr>
          <w:ilvl w:val="0"/>
          <w:numId w:val="6"/>
        </w:numPr>
        <w:rPr/>
      </w:pPr>
      <w:r>
        <w:rPr/>
        <w:t xml:space="preserve">Set the tag length </w:t>
      </w:r>
      <w:r>
        <w:rPr>
          <w:i/>
        </w:rPr>
        <w:t>ulTagBits</w:t>
      </w:r>
      <w:r>
        <w:rPr/>
        <w:t xml:space="preserve"> in the parameter block.</w:t>
      </w:r>
    </w:p>
    <w:p>
      <w:pPr>
        <w:pStyle w:val="Normal"/>
        <w:numPr>
          <w:ilvl w:val="0"/>
          <w:numId w:val="6"/>
        </w:numPr>
        <w:rPr/>
      </w:pPr>
      <w:r>
        <w:rPr/>
        <w:t xml:space="preserve">Call C_EncryptInit() for </w:t>
      </w:r>
      <w:r>
        <w:rPr>
          <w:b/>
        </w:rPr>
        <w:t>CKM_AES_GCM</w:t>
      </w:r>
      <w:r>
        <w:rPr/>
        <w:t xml:space="preserve"> mechanism with parameters and key </w:t>
      </w:r>
      <w:r>
        <w:rPr>
          <w:i/>
        </w:rPr>
        <w:t>K</w:t>
      </w:r>
      <w:r>
        <w:rPr/>
        <w:t>.</w:t>
      </w:r>
    </w:p>
    <w:p>
      <w:pPr>
        <w:pStyle w:val="Normal"/>
        <w:numPr>
          <w:ilvl w:val="0"/>
          <w:numId w:val="6"/>
        </w:numPr>
        <w:rPr/>
      </w:pPr>
      <w:r>
        <w:rPr/>
        <w:t>Call C_Encrypt(), or C_EncryptUpdate()*</w:t>
      </w:r>
      <w:bookmarkStart w:id="1315" w:name="_Ref194895262"/>
      <w:bookmarkEnd w:id="1315"/>
      <w:r>
        <w:rPr>
          <w:rStyle w:val="FootnoteAnchor1"/>
        </w:rPr>
        <w:footnoteReference w:id="10"/>
      </w:r>
      <w:r>
        <w:rPr/>
        <w:t xml:space="preserve"> C_EncryptFinal(), for the plaintext obtaining ciphertext and authentication tag output.</w:t>
      </w:r>
    </w:p>
    <w:p>
      <w:pPr>
        <w:pStyle w:val="Normal"/>
        <w:numPr>
          <w:ilvl w:val="0"/>
          <w:numId w:val="3"/>
        </w:numPr>
        <w:rPr/>
      </w:pPr>
      <w:r>
        <w:rPr/>
        <w:t>Decrypt:</w:t>
      </w:r>
    </w:p>
    <w:p>
      <w:pPr>
        <w:pStyle w:val="Normal"/>
        <w:numPr>
          <w:ilvl w:val="0"/>
          <w:numId w:val="27"/>
        </w:numPr>
        <w:rPr/>
      </w:pPr>
      <w:r>
        <w:rPr/>
        <w:t xml:space="preserve">Set the IV length </w:t>
      </w:r>
      <w:r>
        <w:rPr>
          <w:i/>
        </w:rPr>
        <w:t>ulIvLen</w:t>
      </w:r>
      <w:r>
        <w:rPr/>
        <w:t xml:space="preserve"> in the parameter block.</w:t>
      </w:r>
    </w:p>
    <w:p>
      <w:pPr>
        <w:pStyle w:val="Normal"/>
        <w:numPr>
          <w:ilvl w:val="0"/>
          <w:numId w:val="27"/>
        </w:numPr>
        <w:rPr/>
      </w:pPr>
      <w:r>
        <w:rPr/>
        <w:t xml:space="preserve">Set the IV data </w:t>
      </w:r>
      <w:r>
        <w:rPr>
          <w:i/>
        </w:rPr>
        <w:t>pIv</w:t>
      </w:r>
      <w:r>
        <w:rPr/>
        <w:t xml:space="preserve"> in the parameter block.</w:t>
      </w:r>
    </w:p>
    <w:p>
      <w:pPr>
        <w:pStyle w:val="Normal"/>
        <w:numPr>
          <w:ilvl w:val="0"/>
          <w:numId w:val="27"/>
        </w:numPr>
        <w:rPr/>
      </w:pPr>
      <w:r>
        <w:rPr/>
        <w:t xml:space="preserve">Set the AAD data </w:t>
      </w:r>
      <w:r>
        <w:rPr>
          <w:i/>
        </w:rPr>
        <w:t>pAAD</w:t>
      </w:r>
      <w:r>
        <w:rPr/>
        <w:t xml:space="preserve"> and size </w:t>
      </w:r>
      <w:r>
        <w:rPr>
          <w:i/>
        </w:rPr>
        <w:t>ulAADLen</w:t>
      </w:r>
      <w:r>
        <w:rPr/>
        <w:t xml:space="preserve"> in the parameter block. </w:t>
      </w:r>
      <w:r>
        <w:rPr>
          <w:i/>
        </w:rPr>
        <w:t>pAAD m</w:t>
      </w:r>
      <w:r>
        <w:rPr/>
        <w:t>ay be NULL if ulAADLen is 0.</w:t>
      </w:r>
    </w:p>
    <w:p>
      <w:pPr>
        <w:pStyle w:val="Normal"/>
        <w:numPr>
          <w:ilvl w:val="0"/>
          <w:numId w:val="27"/>
        </w:numPr>
        <w:rPr/>
      </w:pPr>
      <w:r>
        <w:rPr/>
        <w:t xml:space="preserve">Set the tag length </w:t>
      </w:r>
      <w:r>
        <w:rPr>
          <w:i/>
        </w:rPr>
        <w:t>ulTagBits</w:t>
      </w:r>
      <w:r>
        <w:rPr/>
        <w:t xml:space="preserve"> in the parameter block.</w:t>
      </w:r>
    </w:p>
    <w:p>
      <w:pPr>
        <w:pStyle w:val="Normal"/>
        <w:numPr>
          <w:ilvl w:val="0"/>
          <w:numId w:val="27"/>
        </w:numPr>
        <w:rPr/>
      </w:pPr>
      <w:r>
        <w:rPr/>
        <w:t xml:space="preserve">Call C_DecryptInit() for </w:t>
      </w:r>
      <w:r>
        <w:rPr>
          <w:b/>
        </w:rPr>
        <w:t>CKM_AES_GCM</w:t>
      </w:r>
      <w:r>
        <w:rPr/>
        <w:t xml:space="preserve"> mechanism with parameters and key </w:t>
      </w:r>
      <w:r>
        <w:rPr>
          <w:i/>
        </w:rPr>
        <w:t>K</w:t>
      </w:r>
      <w:r>
        <w:rPr/>
        <w:t>.</w:t>
      </w:r>
    </w:p>
    <w:p>
      <w:pPr>
        <w:pStyle w:val="Normal"/>
        <w:numPr>
          <w:ilvl w:val="0"/>
          <w:numId w:val="27"/>
        </w:numPr>
        <w:rPr/>
      </w:pPr>
      <w:r>
        <w:rPr/>
        <w:t>Call C_Decrypt(), or C_DecryptUpdate()*</w:t>
      </w:r>
      <w:r>
        <w:rPr>
          <w:vertAlign w:val="superscript"/>
        </w:rPr>
        <w:t>1</w:t>
      </w:r>
      <w:r>
        <w:rPr/>
        <w:t xml:space="preserve"> C_DecryptFinal(), for the ciphertext, including the appended tag, obtaining plaintext output.</w:t>
      </w:r>
    </w:p>
    <w:p>
      <w:pPr>
        <w:pStyle w:val="Normal"/>
        <w:numPr>
          <w:ilvl w:val="0"/>
          <w:numId w:val="3"/>
        </w:numPr>
        <w:rPr/>
      </w:pPr>
      <w:r>
        <w:rPr/>
        <w:t xml:space="preserve">In </w:t>
      </w:r>
      <w:r>
        <w:rPr>
          <w:i/>
        </w:rPr>
        <w:t>pIv</w:t>
      </w:r>
      <w:r>
        <w:rPr/>
        <w:t xml:space="preserve"> the least significant bit of the initialization vector is the rightmost bit. </w:t>
      </w:r>
      <w:r>
        <w:rPr>
          <w:i/>
        </w:rPr>
        <w:t>ulIvLen</w:t>
      </w:r>
      <w:r>
        <w:rPr/>
        <w:t xml:space="preserve"> is the length of the initialization vector in bytes.</w:t>
      </w:r>
    </w:p>
    <w:p>
      <w:pPr>
        <w:pStyle w:val="Normal"/>
        <w:numPr>
          <w:ilvl w:val="0"/>
          <w:numId w:val="3"/>
        </w:numPr>
        <w:rPr/>
      </w:pPr>
      <w:r>
        <w:rPr/>
        <w:t xml:space="preserve">The tag is appended to the cipher text and the least significant bit of the tag is the rightmost bit and the tag bits are the rightmost </w:t>
      </w:r>
      <w:r>
        <w:rPr>
          <w:i/>
        </w:rPr>
        <w:t>ulTagBits</w:t>
      </w:r>
      <w:r>
        <w:rPr/>
        <w:t xml:space="preserve"> bits.</w:t>
      </w:r>
    </w:p>
    <w:p>
      <w:pPr>
        <w:pStyle w:val="Normal"/>
        <w:numPr>
          <w:ilvl w:val="0"/>
          <w:numId w:val="3"/>
        </w:numPr>
        <w:rPr/>
      </w:pPr>
      <w:r>
        <w:rPr/>
        <w:t xml:space="preserve">The key type for </w:t>
      </w:r>
      <w:r>
        <w:rPr>
          <w:i/>
        </w:rPr>
        <w:t>K</w:t>
      </w:r>
      <w:r>
        <w:rPr/>
        <w:t xml:space="preserve"> must be compatible with </w:t>
      </w:r>
      <w:r>
        <w:rPr>
          <w:b/>
        </w:rPr>
        <w:t>CKM_AES_ECB</w:t>
      </w:r>
      <w:r>
        <w:rPr/>
        <w:t xml:space="preserve"> and the C_EncryptInit/C_DecryptInit calls shall behave, with respect to </w:t>
      </w:r>
      <w:r>
        <w:rPr>
          <w:i/>
        </w:rPr>
        <w:t>K</w:t>
      </w:r>
      <w:r>
        <w:rPr/>
        <w:t xml:space="preserve">, as if they were called directly with </w:t>
      </w:r>
      <w:r>
        <w:rPr>
          <w:b/>
        </w:rPr>
        <w:t>CKM_AES_ECB</w:t>
      </w:r>
      <w:r>
        <w:rPr/>
        <w:t xml:space="preserve">, </w:t>
      </w:r>
      <w:r>
        <w:rPr>
          <w:i/>
        </w:rPr>
        <w:t>K</w:t>
      </w:r>
      <w:r>
        <w:rPr/>
        <w:t xml:space="preserve"> and NULL parameters.</w:t>
      </w:r>
    </w:p>
    <w:p>
      <w:pPr>
        <w:pStyle w:val="Heading3"/>
        <w:numPr>
          <w:ilvl w:val="2"/>
          <w:numId w:val="2"/>
        </w:numPr>
        <w:rPr/>
      </w:pPr>
      <w:bookmarkStart w:id="1316" w:name="_Toc516500752"/>
      <w:bookmarkStart w:id="1317" w:name="_Toc416960074"/>
      <w:bookmarkStart w:id="1318" w:name="_Toc395187828"/>
      <w:bookmarkStart w:id="1319" w:name="_Toc391471190"/>
      <w:bookmarkStart w:id="1320" w:name="_Toc370634477"/>
      <w:bookmarkStart w:id="1321" w:name="_Toc222284784"/>
      <w:bookmarkStart w:id="1322" w:name="_Toc228807248"/>
      <w:bookmarkStart w:id="1323" w:name="_Toc228894716"/>
      <w:bookmarkEnd w:id="1316"/>
      <w:bookmarkEnd w:id="1317"/>
      <w:bookmarkEnd w:id="1318"/>
      <w:bookmarkEnd w:id="1319"/>
      <w:bookmarkEnd w:id="1320"/>
      <w:bookmarkEnd w:id="1321"/>
      <w:bookmarkEnd w:id="1322"/>
      <w:bookmarkEnd w:id="1323"/>
      <w:r>
        <w:rPr/>
        <w:t>AES-CCM authenticated Encryption / Decryption</w:t>
      </w:r>
    </w:p>
    <w:p>
      <w:pPr>
        <w:pStyle w:val="Normal"/>
        <w:numPr>
          <w:ilvl w:val="0"/>
          <w:numId w:val="3"/>
        </w:numPr>
        <w:rPr/>
      </w:pPr>
      <w:r>
        <w:rPr/>
        <w:t>For IPsec (RFC 4309) and also for use in ZFS encryption. Generic CCM mode is described in [RFC 3610].</w:t>
      </w:r>
    </w:p>
    <w:p>
      <w:pPr>
        <w:pStyle w:val="Normal"/>
        <w:numPr>
          <w:ilvl w:val="0"/>
          <w:numId w:val="3"/>
        </w:numPr>
        <w:rPr/>
      </w:pPr>
      <w:r>
        <w:rPr/>
        <w:t xml:space="preserve">To set up for AES-CCM use the following process, where </w:t>
      </w:r>
      <w:r>
        <w:rPr>
          <w:i/>
        </w:rPr>
        <w:t>K</w:t>
      </w:r>
      <w:r>
        <w:rPr/>
        <w:t xml:space="preserve"> (key), nonce and additional authenticated data are as described in [RFC 3610].</w:t>
      </w:r>
    </w:p>
    <w:p>
      <w:pPr>
        <w:pStyle w:val="Normal"/>
        <w:numPr>
          <w:ilvl w:val="0"/>
          <w:numId w:val="3"/>
        </w:numPr>
        <w:rPr/>
      </w:pPr>
      <w:r>
        <w:rPr/>
        <w:t>Encrypt:</w:t>
      </w:r>
    </w:p>
    <w:p>
      <w:pPr>
        <w:pStyle w:val="Normal"/>
        <w:numPr>
          <w:ilvl w:val="0"/>
          <w:numId w:val="8"/>
        </w:numPr>
        <w:rPr/>
      </w:pPr>
      <w:r>
        <w:rPr/>
        <w:t xml:space="preserve">Set the message/data length </w:t>
      </w:r>
      <w:r>
        <w:rPr>
          <w:i/>
        </w:rPr>
        <w:t>ulDataLen</w:t>
      </w:r>
      <w:r>
        <w:rPr/>
        <w:t xml:space="preserve"> in the parameter block.</w:t>
      </w:r>
    </w:p>
    <w:p>
      <w:pPr>
        <w:pStyle w:val="Normal"/>
        <w:numPr>
          <w:ilvl w:val="0"/>
          <w:numId w:val="8"/>
        </w:numPr>
        <w:rPr/>
      </w:pPr>
      <w:r>
        <w:rPr/>
        <w:t xml:space="preserve">Set the nonce length </w:t>
      </w:r>
      <w:r>
        <w:rPr>
          <w:i/>
        </w:rPr>
        <w:t>ulNonceLen</w:t>
      </w:r>
      <w:r>
        <w:rPr/>
        <w:t xml:space="preserve"> and the nonce data </w:t>
      </w:r>
      <w:r>
        <w:rPr>
          <w:i/>
        </w:rPr>
        <w:t>pNonce</w:t>
      </w:r>
      <w:r>
        <w:rPr/>
        <w:t xml:space="preserve"> in the parameter block. Set the AAD data </w:t>
      </w:r>
      <w:r>
        <w:rPr>
          <w:i/>
        </w:rPr>
        <w:t>pAAD</w:t>
      </w:r>
      <w:r>
        <w:rPr/>
        <w:t xml:space="preserve"> and size </w:t>
      </w:r>
      <w:r>
        <w:rPr>
          <w:i/>
        </w:rPr>
        <w:t>ulAADLen</w:t>
      </w:r>
      <w:r>
        <w:rPr/>
        <w:t xml:space="preserve"> in the parameter block. </w:t>
      </w:r>
      <w:r>
        <w:rPr>
          <w:i/>
        </w:rPr>
        <w:t>pAAD m</w:t>
      </w:r>
      <w:r>
        <w:rPr/>
        <w:t xml:space="preserve">ay be NULL if </w:t>
      </w:r>
      <w:r>
        <w:rPr>
          <w:i/>
        </w:rPr>
        <w:t>ulAADLen</w:t>
      </w:r>
      <w:r>
        <w:rPr/>
        <w:t xml:space="preserve"> is 0.</w:t>
      </w:r>
    </w:p>
    <w:p>
      <w:pPr>
        <w:pStyle w:val="Normal"/>
        <w:numPr>
          <w:ilvl w:val="0"/>
          <w:numId w:val="8"/>
        </w:numPr>
        <w:rPr/>
      </w:pPr>
      <w:r>
        <w:rPr/>
        <w:t xml:space="preserve">Set the AAD data </w:t>
      </w:r>
      <w:r>
        <w:rPr>
          <w:i/>
        </w:rPr>
        <w:t>pAAD</w:t>
      </w:r>
      <w:r>
        <w:rPr/>
        <w:t xml:space="preserve"> and size </w:t>
      </w:r>
      <w:r>
        <w:rPr>
          <w:i/>
        </w:rPr>
        <w:t>ulAADLen</w:t>
      </w:r>
      <w:r>
        <w:rPr/>
        <w:t xml:space="preserve"> in the parameter block. </w:t>
      </w:r>
      <w:r>
        <w:rPr>
          <w:i/>
        </w:rPr>
        <w:t>pAAD m</w:t>
      </w:r>
      <w:r>
        <w:rPr/>
        <w:t xml:space="preserve">ay be NULL if </w:t>
      </w:r>
      <w:r>
        <w:rPr>
          <w:i/>
        </w:rPr>
        <w:t>ulAADLen</w:t>
      </w:r>
      <w:r>
        <w:rPr/>
        <w:t xml:space="preserve"> is 0.</w:t>
      </w:r>
    </w:p>
    <w:p>
      <w:pPr>
        <w:pStyle w:val="Normal"/>
        <w:numPr>
          <w:ilvl w:val="0"/>
          <w:numId w:val="8"/>
        </w:numPr>
        <w:rPr/>
      </w:pPr>
      <w:r>
        <w:rPr/>
        <w:t xml:space="preserve">Set the MAC length </w:t>
      </w:r>
      <w:r>
        <w:rPr>
          <w:i/>
        </w:rPr>
        <w:t>ulMACLen</w:t>
      </w:r>
      <w:r>
        <w:rPr/>
        <w:t xml:space="preserve"> in the parameter block.</w:t>
      </w:r>
    </w:p>
    <w:p>
      <w:pPr>
        <w:pStyle w:val="Normal"/>
        <w:numPr>
          <w:ilvl w:val="0"/>
          <w:numId w:val="8"/>
        </w:numPr>
        <w:rPr/>
      </w:pPr>
      <w:r>
        <w:rPr/>
        <w:t xml:space="preserve">Call C_EncryptInit() for </w:t>
      </w:r>
      <w:r>
        <w:rPr>
          <w:b/>
        </w:rPr>
        <w:t>CKM_AES_CCM</w:t>
      </w:r>
      <w:r>
        <w:rPr/>
        <w:t xml:space="preserve"> mechanism with parameters and key </w:t>
      </w:r>
      <w:r>
        <w:rPr>
          <w:i/>
        </w:rPr>
        <w:t>K</w:t>
      </w:r>
      <w:r>
        <w:rPr/>
        <w:t>.</w:t>
      </w:r>
    </w:p>
    <w:p>
      <w:pPr>
        <w:pStyle w:val="Normal"/>
        <w:numPr>
          <w:ilvl w:val="0"/>
          <w:numId w:val="8"/>
        </w:numPr>
        <w:rPr/>
      </w:pPr>
      <w:r>
        <w:rPr/>
        <w:t>Call C_Encrypt(), or C_EncryptUpdate()*</w:t>
      </w:r>
      <w:r>
        <w:fldChar w:fldCharType="begin"/>
      </w:r>
      <w:r>
        <w:instrText>NOTEREF _Ref194895262 \h  \* MERGEFORMAT</w:instrText>
      </w:r>
      <w:r>
        <w:fldChar w:fldCharType="separate"/>
      </w:r>
      <w:bookmarkStart w:id="1324" w:name="__Fieldmark__25977_2046220651"/>
      <w:r>
        <w:rPr/>
      </w:r>
      <w:r>
        <w:rPr>
          <w:vertAlign w:val="superscript"/>
        </w:rPr>
        <w:t>4</w:t>
      </w:r>
      <w:r>
        <w:rPr/>
      </w:r>
      <w:r>
        <w:fldChar w:fldCharType="end"/>
      </w:r>
      <w:bookmarkEnd w:id="1324"/>
      <w:r>
        <w:rPr/>
        <w:t xml:space="preserve"> C_EncryptFinal(), for the plaintext obtaining ciphertext output obtaining the final ciphertext output and the MAC. The total length of data processed must be </w:t>
      </w:r>
      <w:r>
        <w:rPr>
          <w:i/>
        </w:rPr>
        <w:t>ulDataLen. The output length will be ulDataLen + ulMACLen.</w:t>
      </w:r>
    </w:p>
    <w:p>
      <w:pPr>
        <w:pStyle w:val="Normal"/>
        <w:numPr>
          <w:ilvl w:val="0"/>
          <w:numId w:val="3"/>
        </w:numPr>
        <w:rPr/>
      </w:pPr>
      <w:r>
        <w:rPr/>
        <w:t>Decrypt:</w:t>
      </w:r>
    </w:p>
    <w:p>
      <w:pPr>
        <w:pStyle w:val="Normal"/>
        <w:numPr>
          <w:ilvl w:val="0"/>
          <w:numId w:val="28"/>
        </w:numPr>
        <w:rPr/>
      </w:pPr>
      <w:r>
        <w:rPr/>
        <w:t xml:space="preserve">Set the message/data length </w:t>
      </w:r>
      <w:r>
        <w:rPr>
          <w:i/>
        </w:rPr>
        <w:t>ulDataLen</w:t>
      </w:r>
      <w:r>
        <w:rPr/>
        <w:t xml:space="preserve"> in the parameter block. This length should not include the length of the MAC that is appended to the cipher text.</w:t>
      </w:r>
    </w:p>
    <w:p>
      <w:pPr>
        <w:pStyle w:val="Normal"/>
        <w:numPr>
          <w:ilvl w:val="0"/>
          <w:numId w:val="28"/>
        </w:numPr>
        <w:rPr/>
      </w:pPr>
      <w:r>
        <w:rPr/>
        <w:t xml:space="preserve">Set the nonce length </w:t>
      </w:r>
      <w:r>
        <w:rPr>
          <w:i/>
        </w:rPr>
        <w:t>ulNonceLen</w:t>
      </w:r>
      <w:r>
        <w:rPr/>
        <w:t xml:space="preserve"> and the nonce data </w:t>
      </w:r>
      <w:r>
        <w:rPr>
          <w:i/>
        </w:rPr>
        <w:t>pNonce</w:t>
      </w:r>
      <w:r>
        <w:rPr/>
        <w:t xml:space="preserve"> in the parameter block. Set the AAD data </w:t>
      </w:r>
      <w:r>
        <w:rPr>
          <w:i/>
        </w:rPr>
        <w:t>pAAD</w:t>
      </w:r>
      <w:r>
        <w:rPr/>
        <w:t xml:space="preserve"> and size </w:t>
      </w:r>
      <w:r>
        <w:rPr>
          <w:i/>
        </w:rPr>
        <w:t>ulAADLen</w:t>
      </w:r>
      <w:r>
        <w:rPr/>
        <w:t xml:space="preserve"> in the parameter block. </w:t>
      </w:r>
      <w:r>
        <w:rPr>
          <w:i/>
        </w:rPr>
        <w:t>pAAD m</w:t>
      </w:r>
      <w:r>
        <w:rPr/>
        <w:t xml:space="preserve">ay be NULL if </w:t>
      </w:r>
      <w:r>
        <w:rPr>
          <w:i/>
        </w:rPr>
        <w:t>ulAADLen</w:t>
      </w:r>
      <w:r>
        <w:rPr/>
        <w:t xml:space="preserve"> is 0.</w:t>
      </w:r>
    </w:p>
    <w:p>
      <w:pPr>
        <w:pStyle w:val="Normal"/>
        <w:numPr>
          <w:ilvl w:val="0"/>
          <w:numId w:val="28"/>
        </w:numPr>
        <w:rPr/>
      </w:pPr>
      <w:r>
        <w:rPr/>
        <w:t xml:space="preserve">Set the AAD data </w:t>
      </w:r>
      <w:r>
        <w:rPr>
          <w:i/>
        </w:rPr>
        <w:t>pAAD</w:t>
      </w:r>
      <w:r>
        <w:rPr/>
        <w:t xml:space="preserve"> and size </w:t>
      </w:r>
      <w:r>
        <w:rPr>
          <w:i/>
        </w:rPr>
        <w:t>ulAADLen</w:t>
      </w:r>
      <w:r>
        <w:rPr/>
        <w:t xml:space="preserve"> in the parameter block. </w:t>
      </w:r>
      <w:r>
        <w:rPr>
          <w:i/>
        </w:rPr>
        <w:t>pAAD m</w:t>
      </w:r>
      <w:r>
        <w:rPr/>
        <w:t xml:space="preserve">ay be NULL if </w:t>
      </w:r>
      <w:r>
        <w:rPr>
          <w:i/>
        </w:rPr>
        <w:t>ulAADLen</w:t>
      </w:r>
      <w:r>
        <w:rPr/>
        <w:t xml:space="preserve"> is 0.</w:t>
      </w:r>
    </w:p>
    <w:p>
      <w:pPr>
        <w:pStyle w:val="Normal"/>
        <w:numPr>
          <w:ilvl w:val="0"/>
          <w:numId w:val="28"/>
        </w:numPr>
        <w:rPr/>
      </w:pPr>
      <w:r>
        <w:rPr/>
        <w:t xml:space="preserve">Set the MAC length </w:t>
      </w:r>
      <w:r>
        <w:rPr>
          <w:i/>
        </w:rPr>
        <w:t>ulMACLen</w:t>
      </w:r>
      <w:r>
        <w:rPr/>
        <w:t xml:space="preserve"> in the parameter block.</w:t>
      </w:r>
    </w:p>
    <w:p>
      <w:pPr>
        <w:pStyle w:val="Normal"/>
        <w:numPr>
          <w:ilvl w:val="0"/>
          <w:numId w:val="28"/>
        </w:numPr>
        <w:rPr/>
      </w:pPr>
      <w:r>
        <w:rPr/>
        <w:t xml:space="preserve">Call C_DecryptInit() for </w:t>
      </w:r>
      <w:r>
        <w:rPr>
          <w:b/>
        </w:rPr>
        <w:t>CKM_AES_CCM</w:t>
      </w:r>
      <w:r>
        <w:rPr/>
        <w:t xml:space="preserve"> mechanism with parameters and key </w:t>
      </w:r>
      <w:r>
        <w:rPr>
          <w:i/>
        </w:rPr>
        <w:t>K</w:t>
      </w:r>
      <w:r>
        <w:rPr/>
        <w:t>.</w:t>
      </w:r>
    </w:p>
    <w:p>
      <w:pPr>
        <w:pStyle w:val="Normal"/>
        <w:numPr>
          <w:ilvl w:val="0"/>
          <w:numId w:val="28"/>
        </w:numPr>
        <w:rPr/>
      </w:pPr>
      <w:r>
        <w:rPr/>
        <w:t>Call C_Decrypt(), or C_DecryptUpdate()*</w:t>
      </w:r>
      <w:r>
        <w:fldChar w:fldCharType="begin"/>
      </w:r>
      <w:r>
        <w:instrText>NOTEREF _Ref194895262 \h  \* MERGEFORMAT</w:instrText>
      </w:r>
      <w:r>
        <w:fldChar w:fldCharType="separate"/>
      </w:r>
      <w:bookmarkStart w:id="1325" w:name="__Fieldmark__26020_2046220651"/>
      <w:r>
        <w:rPr/>
      </w:r>
      <w:r>
        <w:rPr>
          <w:vertAlign w:val="superscript"/>
        </w:rPr>
        <w:t>4</w:t>
      </w:r>
      <w:r>
        <w:rPr/>
      </w:r>
      <w:r>
        <w:fldChar w:fldCharType="end"/>
      </w:r>
      <w:bookmarkEnd w:id="1325"/>
      <w:r>
        <w:rPr/>
        <w:t xml:space="preserve"> C_DecryptFinal(), for the ciphertext, including the appended MAC, obtaining plaintext output. The total length of data processed must be </w:t>
      </w:r>
      <w:r>
        <w:rPr>
          <w:i/>
        </w:rPr>
        <w:t>ulDataLen + ulMACLen.</w:t>
      </w:r>
    </w:p>
    <w:p>
      <w:pPr>
        <w:pStyle w:val="Normal"/>
        <w:numPr>
          <w:ilvl w:val="0"/>
          <w:numId w:val="3"/>
        </w:numPr>
        <w:rPr/>
      </w:pPr>
      <w:r>
        <w:rPr/>
        <w:t xml:space="preserve">The key type for </w:t>
      </w:r>
      <w:r>
        <w:rPr>
          <w:i/>
        </w:rPr>
        <w:t>K</w:t>
      </w:r>
      <w:r>
        <w:rPr/>
        <w:t xml:space="preserve"> must be compatible with </w:t>
      </w:r>
      <w:r>
        <w:rPr>
          <w:b/>
        </w:rPr>
        <w:t>CKM_AES_ECB</w:t>
      </w:r>
      <w:r>
        <w:rPr/>
        <w:t xml:space="preserve"> and the C_EncryptInit/C_DecryptInit calls shall behave, with respect to K, as if they were called directly with </w:t>
      </w:r>
      <w:r>
        <w:rPr>
          <w:b/>
        </w:rPr>
        <w:t>CKM_AES_ECB</w:t>
      </w:r>
      <w:r>
        <w:rPr/>
        <w:t xml:space="preserve">, </w:t>
      </w:r>
      <w:r>
        <w:rPr>
          <w:i/>
        </w:rPr>
        <w:t>K</w:t>
      </w:r>
      <w:r>
        <w:rPr/>
        <w:t xml:space="preserve"> and NULL parameters.</w:t>
      </w:r>
    </w:p>
    <w:p>
      <w:pPr>
        <w:pStyle w:val="Heading2"/>
        <w:numPr>
          <w:ilvl w:val="1"/>
          <w:numId w:val="2"/>
        </w:numPr>
        <w:rPr/>
      </w:pPr>
      <w:bookmarkStart w:id="1326" w:name="_Toc516500753"/>
      <w:bookmarkStart w:id="1327" w:name="_Toc416960075"/>
      <w:bookmarkStart w:id="1328" w:name="_Toc395187829"/>
      <w:bookmarkStart w:id="1329" w:name="_Toc391471191"/>
      <w:bookmarkStart w:id="1330" w:name="_Toc370634478"/>
      <w:bookmarkStart w:id="1331" w:name="_Toc228807249"/>
      <w:bookmarkStart w:id="1332" w:name="_Toc228894717"/>
      <w:bookmarkEnd w:id="1326"/>
      <w:bookmarkEnd w:id="1327"/>
      <w:bookmarkEnd w:id="1328"/>
      <w:bookmarkEnd w:id="1329"/>
      <w:bookmarkEnd w:id="1330"/>
      <w:bookmarkEnd w:id="1331"/>
      <w:bookmarkEnd w:id="1332"/>
      <w:r>
        <w:rPr/>
        <w:t>AES CMAC</w:t>
      </w:r>
    </w:p>
    <w:p>
      <w:pPr>
        <w:pStyle w:val="Caption1"/>
        <w:numPr>
          <w:ilvl w:val="0"/>
          <w:numId w:val="3"/>
        </w:numPr>
        <w:rPr/>
      </w:pPr>
      <w:bookmarkStart w:id="1333" w:name="_Toc76209814"/>
      <w:bookmarkStart w:id="1334" w:name="_Toc228807532"/>
      <w:r>
        <w:rPr/>
        <w:t xml:space="preserve">Table </w:t>
      </w:r>
      <w:r>
        <w:rPr>
          <w:szCs w:val="18"/>
        </w:rPr>
        <w:fldChar w:fldCharType="begin"/>
      </w:r>
      <w:r>
        <w:instrText> SEQ Table \* ARABIC </w:instrText>
      </w:r>
      <w:r>
        <w:fldChar w:fldCharType="separate"/>
      </w:r>
      <w:r>
        <w:t>71</w:t>
      </w:r>
      <w:r>
        <w:fldChar w:fldCharType="end"/>
      </w:r>
      <w:bookmarkEnd w:id="1333"/>
      <w:bookmarkEnd w:id="1334"/>
      <w:r>
        <w:rPr/>
        <w:t>, Mechanisms vs. Functions</w:t>
      </w:r>
    </w:p>
    <w:tbl>
      <w:tblPr>
        <w:tblW w:w="9175"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10"/>
        <w:gridCol w:w="975"/>
        <w:gridCol w:w="786"/>
        <w:gridCol w:w="580"/>
        <w:gridCol w:w="843"/>
        <w:gridCol w:w="675"/>
        <w:gridCol w:w="963"/>
        <w:gridCol w:w="842"/>
      </w:tblGrid>
      <w:tr>
        <w:trPr>
          <w:tblHeader w:val="true"/>
        </w:trPr>
        <w:tc>
          <w:tcPr>
            <w:tcW w:w="3510"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5664"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CKM_AES_CMAC_GENERAL</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CKM_AES_CMAC</w:t>
            </w:r>
          </w:p>
        </w:tc>
        <w:tc>
          <w:tcPr>
            <w:tcW w:w="9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rPr/>
      </w:pPr>
      <w:r>
        <w:rPr>
          <w:vertAlign w:val="superscript"/>
        </w:rPr>
        <w:t>1</w:t>
      </w:r>
      <w:r>
        <w:rPr/>
        <w:t xml:space="preserve"> </w:t>
      </w:r>
      <w:r>
        <w:rPr>
          <w:rStyle w:val="Footnotereference"/>
        </w:rPr>
        <w:t>SR = SignRecover, VR = VerifyRecover</w:t>
      </w:r>
      <w:r>
        <w:rPr/>
        <w:t>.</w:t>
      </w:r>
    </w:p>
    <w:p>
      <w:pPr>
        <w:pStyle w:val="Heading3"/>
        <w:numPr>
          <w:ilvl w:val="2"/>
          <w:numId w:val="2"/>
        </w:numPr>
        <w:rPr/>
      </w:pPr>
      <w:bookmarkStart w:id="1335" w:name="_Toc516500754"/>
      <w:bookmarkStart w:id="1336" w:name="_Toc416960076"/>
      <w:bookmarkStart w:id="1337" w:name="_Toc395187830"/>
      <w:bookmarkStart w:id="1338" w:name="_Toc391471192"/>
      <w:bookmarkStart w:id="1339" w:name="_Toc370634479"/>
      <w:bookmarkStart w:id="1340" w:name="_Toc234043806"/>
      <w:bookmarkStart w:id="1341" w:name="_Toc228807250"/>
      <w:bookmarkStart w:id="1342" w:name="_Toc228894718"/>
      <w:bookmarkEnd w:id="1335"/>
      <w:bookmarkEnd w:id="1336"/>
      <w:bookmarkEnd w:id="1337"/>
      <w:bookmarkEnd w:id="1338"/>
      <w:bookmarkEnd w:id="1339"/>
      <w:bookmarkEnd w:id="1340"/>
      <w:bookmarkEnd w:id="1341"/>
      <w:bookmarkEnd w:id="1342"/>
      <w:r>
        <w:rPr/>
        <w:t>Definitions</w:t>
      </w:r>
    </w:p>
    <w:p>
      <w:pPr>
        <w:pStyle w:val="Normal"/>
        <w:numPr>
          <w:ilvl w:val="0"/>
          <w:numId w:val="3"/>
        </w:numPr>
        <w:rPr/>
      </w:pPr>
      <w:r>
        <w:rPr/>
        <w:t>Mechanisms:</w:t>
      </w:r>
    </w:p>
    <w:p>
      <w:pPr>
        <w:pStyle w:val="Normal"/>
        <w:numPr>
          <w:ilvl w:val="0"/>
          <w:numId w:val="3"/>
        </w:numPr>
        <w:ind w:left="720" w:hanging="0"/>
        <w:rPr/>
      </w:pPr>
      <w:r>
        <w:rPr/>
        <w:t xml:space="preserve">CKM_AES_CMAC_GENERAL                    </w:t>
      </w:r>
    </w:p>
    <w:p>
      <w:pPr>
        <w:pStyle w:val="Normal"/>
        <w:numPr>
          <w:ilvl w:val="0"/>
          <w:numId w:val="3"/>
        </w:numPr>
        <w:ind w:left="720" w:hanging="0"/>
        <w:rPr/>
      </w:pPr>
      <w:r>
        <w:rPr/>
        <w:t xml:space="preserve">CKM_AES_CMAC                    </w:t>
      </w:r>
    </w:p>
    <w:p>
      <w:pPr>
        <w:pStyle w:val="Heading3"/>
        <w:numPr>
          <w:ilvl w:val="2"/>
          <w:numId w:val="2"/>
        </w:numPr>
        <w:rPr/>
      </w:pPr>
      <w:bookmarkStart w:id="1343" w:name="_Toc516500755"/>
      <w:bookmarkStart w:id="1344" w:name="_Toc416960077"/>
      <w:bookmarkStart w:id="1345" w:name="_Toc395187831"/>
      <w:bookmarkStart w:id="1346" w:name="_Toc391471193"/>
      <w:bookmarkStart w:id="1347" w:name="_Toc370634480"/>
      <w:bookmarkStart w:id="1348" w:name="_Toc234043807"/>
      <w:bookmarkStart w:id="1349" w:name="_Toc228807251"/>
      <w:bookmarkStart w:id="1350" w:name="_Toc228894719"/>
      <w:bookmarkEnd w:id="1343"/>
      <w:bookmarkEnd w:id="1344"/>
      <w:bookmarkEnd w:id="1345"/>
      <w:bookmarkEnd w:id="1346"/>
      <w:bookmarkEnd w:id="1347"/>
      <w:bookmarkEnd w:id="1348"/>
      <w:bookmarkEnd w:id="1349"/>
      <w:bookmarkEnd w:id="1350"/>
      <w:r>
        <w:rPr/>
        <w:t>Mechanism parameters</w:t>
      </w:r>
    </w:p>
    <w:p>
      <w:pPr>
        <w:pStyle w:val="Normal"/>
        <w:numPr>
          <w:ilvl w:val="0"/>
          <w:numId w:val="3"/>
        </w:numPr>
        <w:rPr/>
      </w:pPr>
      <w:r>
        <w:rPr/>
        <w:t xml:space="preserve">CKM_AES_CMAC_GENERAL uses the existing </w:t>
      </w:r>
      <w:r>
        <w:rPr>
          <w:b/>
        </w:rPr>
        <w:t xml:space="preserve">CK_MAC_GENERAL_PARAMS </w:t>
      </w:r>
      <w:r>
        <w:rPr/>
        <w:t>structure. CKM_AES_CMAC does not use a mechanism parameter.</w:t>
      </w:r>
    </w:p>
    <w:p>
      <w:pPr>
        <w:pStyle w:val="Heading3"/>
        <w:numPr>
          <w:ilvl w:val="2"/>
          <w:numId w:val="2"/>
        </w:numPr>
        <w:rPr/>
      </w:pPr>
      <w:bookmarkStart w:id="1351" w:name="_Toc516500756"/>
      <w:bookmarkStart w:id="1352" w:name="_Toc416960078"/>
      <w:bookmarkStart w:id="1353" w:name="_Toc395187832"/>
      <w:bookmarkStart w:id="1354" w:name="_Toc391471194"/>
      <w:bookmarkStart w:id="1355" w:name="_Toc370634481"/>
      <w:bookmarkStart w:id="1356" w:name="_Toc234043808"/>
      <w:bookmarkStart w:id="1357" w:name="_Toc228807252"/>
      <w:bookmarkStart w:id="1358" w:name="_Toc228894720"/>
      <w:bookmarkEnd w:id="1351"/>
      <w:bookmarkEnd w:id="1352"/>
      <w:bookmarkEnd w:id="1353"/>
      <w:bookmarkEnd w:id="1354"/>
      <w:bookmarkEnd w:id="1355"/>
      <w:bookmarkEnd w:id="1356"/>
      <w:bookmarkEnd w:id="1357"/>
      <w:bookmarkEnd w:id="1358"/>
      <w:r>
        <w:rPr/>
        <w:t>General-length AES-CMAC</w:t>
      </w:r>
    </w:p>
    <w:p>
      <w:pPr>
        <w:pStyle w:val="Normal"/>
        <w:numPr>
          <w:ilvl w:val="0"/>
          <w:numId w:val="3"/>
        </w:numPr>
        <w:rPr/>
      </w:pPr>
      <w:r>
        <w:rPr/>
        <w:t xml:space="preserve">General-length AES-CMAC, denoted </w:t>
      </w:r>
      <w:r>
        <w:rPr>
          <w:b/>
        </w:rPr>
        <w:t>CKM_AES_CMAC_GENERAL</w:t>
      </w:r>
      <w:r>
        <w:rPr/>
        <w:t xml:space="preserve">, is a mechanism for single- and multiple-part signatures and verification, based on </w:t>
      </w:r>
      <w:r>
        <w:rPr>
          <w:b/>
        </w:rPr>
        <w:t>[</w:t>
      </w:r>
      <w:r>
        <w:rPr/>
        <w:t>NIST SP800-38B</w:t>
      </w:r>
      <w:r>
        <w:rPr>
          <w:b/>
        </w:rPr>
        <w:t xml:space="preserve">] </w:t>
      </w:r>
      <w:r>
        <w:rPr/>
        <w:t>and</w:t>
      </w:r>
      <w:r>
        <w:rPr>
          <w:b/>
        </w:rPr>
        <w:t xml:space="preserve"> [</w:t>
      </w:r>
      <w:r>
        <w:rPr/>
        <w:t>RFC 4493</w:t>
      </w:r>
      <w:r>
        <w:rPr>
          <w:b/>
        </w:rPr>
        <w:t>]</w:t>
      </w:r>
      <w:r>
        <w:rPr/>
        <w:t>.</w:t>
      </w:r>
    </w:p>
    <w:p>
      <w:pPr>
        <w:pStyle w:val="Normal"/>
        <w:numPr>
          <w:ilvl w:val="0"/>
          <w:numId w:val="3"/>
        </w:numPr>
        <w:rPr/>
      </w:pPr>
      <w:r>
        <w:rPr/>
        <w:t xml:space="preserve">It has a parameter, a </w:t>
      </w:r>
      <w:r>
        <w:rPr>
          <w:b/>
        </w:rPr>
        <w:t xml:space="preserve">CK_MAC_GENERAL_PARAMS </w:t>
      </w:r>
      <w:r>
        <w:rPr/>
        <w:t>structure, which specifies the output length desired from the mechanism.</w:t>
      </w:r>
    </w:p>
    <w:p>
      <w:pPr>
        <w:pStyle w:val="Normal"/>
        <w:numPr>
          <w:ilvl w:val="0"/>
          <w:numId w:val="3"/>
        </w:numPr>
        <w:rPr/>
      </w:pPr>
      <w:r>
        <w:rPr/>
        <w:t>The output bytes from this mechanism are taken from the start of the final AES cipher block produced in the MACing process.</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1359" w:name="_Toc228807533"/>
      <w:r>
        <w:rPr/>
        <w:t xml:space="preserve">Table </w:t>
      </w:r>
      <w:r>
        <w:rPr>
          <w:szCs w:val="18"/>
        </w:rPr>
        <w:fldChar w:fldCharType="begin"/>
      </w:r>
      <w:r>
        <w:instrText> SEQ Table \* ARABIC </w:instrText>
      </w:r>
      <w:r>
        <w:fldChar w:fldCharType="separate"/>
      </w:r>
      <w:r>
        <w:t>72</w:t>
      </w:r>
      <w:r>
        <w:fldChar w:fldCharType="end"/>
      </w:r>
      <w:bookmarkEnd w:id="1359"/>
      <w:r>
        <w:rPr/>
        <w:t>, General-length AES-CMAC: Key And Data Length</w:t>
      </w:r>
    </w:p>
    <w:tbl>
      <w:tblPr>
        <w:tblW w:w="828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276"/>
        <w:gridCol w:w="1526"/>
        <w:gridCol w:w="1491"/>
        <w:gridCol w:w="3987"/>
      </w:tblGrid>
      <w:tr>
        <w:trPr>
          <w:tblHeader w:val="true"/>
        </w:trPr>
        <w:tc>
          <w:tcPr>
            <w:tcW w:w="1276"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526"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both"/>
              <w:rPr>
                <w:rFonts w:ascii="Arial" w:hAnsi="Arial" w:cs="Arial"/>
                <w:b/>
                <w:b/>
                <w:sz w:val="20"/>
              </w:rPr>
            </w:pPr>
            <w:r>
              <w:rPr>
                <w:rFonts w:cs="Arial" w:ascii="Arial" w:hAnsi="Arial"/>
                <w:b/>
                <w:sz w:val="20"/>
              </w:rPr>
              <w:t>Key type</w:t>
            </w:r>
          </w:p>
        </w:tc>
        <w:tc>
          <w:tcPr>
            <w:tcW w:w="1491"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987"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276"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C_Sign</w:t>
            </w:r>
          </w:p>
        </w:tc>
        <w:tc>
          <w:tcPr>
            <w:tcW w:w="15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CKK_AES</w:t>
            </w:r>
          </w:p>
        </w:tc>
        <w:tc>
          <w:tcPr>
            <w:tcW w:w="14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98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1-block size, as specified in parameters</w:t>
            </w:r>
          </w:p>
        </w:tc>
      </w:tr>
      <w:tr>
        <w:trPr/>
        <w:tc>
          <w:tcPr>
            <w:tcW w:w="1276"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52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CKK_AES</w:t>
            </w:r>
          </w:p>
        </w:tc>
        <w:tc>
          <w:tcPr>
            <w:tcW w:w="14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98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1-block size, as specified in parameters</w:t>
            </w:r>
          </w:p>
        </w:tc>
      </w:tr>
    </w:tbl>
    <w:p>
      <w:pPr>
        <w:pStyle w:val="Normal"/>
        <w:numPr>
          <w:ilvl w:val="0"/>
          <w:numId w:val="3"/>
        </w:numPr>
        <w:rPr/>
      </w:pPr>
      <w:r>
        <w:rPr/>
        <w:t>References [NIST SP800-38B] and [RFC 4493] recommend that the output MAC is not truncated to less than 64 bits. The MAC length must be specified before the communication starts, and must not be changed during the lifetime of the key. It is the caller’s responsibility to follow these rules.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AES key sizes, in bytes.</w:t>
      </w:r>
    </w:p>
    <w:p>
      <w:pPr>
        <w:pStyle w:val="Heading3"/>
        <w:numPr>
          <w:ilvl w:val="2"/>
          <w:numId w:val="2"/>
        </w:numPr>
        <w:rPr/>
      </w:pPr>
      <w:bookmarkStart w:id="1360" w:name="_Toc516500757"/>
      <w:bookmarkStart w:id="1361" w:name="_Toc416960079"/>
      <w:bookmarkStart w:id="1362" w:name="_Toc395187833"/>
      <w:bookmarkStart w:id="1363" w:name="_Toc391471195"/>
      <w:bookmarkStart w:id="1364" w:name="_Toc370634482"/>
      <w:bookmarkStart w:id="1365" w:name="_Toc234043809"/>
      <w:bookmarkStart w:id="1366" w:name="_Toc228807253"/>
      <w:bookmarkStart w:id="1367" w:name="_Toc228894721"/>
      <w:bookmarkEnd w:id="1360"/>
      <w:bookmarkEnd w:id="1361"/>
      <w:bookmarkEnd w:id="1362"/>
      <w:bookmarkEnd w:id="1363"/>
      <w:bookmarkEnd w:id="1364"/>
      <w:bookmarkEnd w:id="1365"/>
      <w:bookmarkEnd w:id="1366"/>
      <w:bookmarkEnd w:id="1367"/>
      <w:r>
        <w:rPr/>
        <w:t>AES-CMAC</w:t>
      </w:r>
    </w:p>
    <w:p>
      <w:pPr>
        <w:pStyle w:val="Normal"/>
        <w:numPr>
          <w:ilvl w:val="0"/>
          <w:numId w:val="3"/>
        </w:numPr>
        <w:rPr/>
      </w:pPr>
      <w:r>
        <w:rPr/>
        <w:t xml:space="preserve">AES-CMAC, denoted </w:t>
      </w:r>
      <w:r>
        <w:rPr>
          <w:b/>
        </w:rPr>
        <w:t>CKM_AES_CMAC</w:t>
      </w:r>
      <w:r>
        <w:rPr/>
        <w:t>, is a special case of the general-length AES-CMAC mechanism. AES-MAC always produces and verifies MACs that are a full block size in length, the default output length specified by [RFC 4493].</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1368" w:name="_Toc228807534"/>
      <w:r>
        <w:rPr/>
        <w:t xml:space="preserve">Table </w:t>
      </w:r>
      <w:r>
        <w:rPr>
          <w:szCs w:val="18"/>
        </w:rPr>
        <w:fldChar w:fldCharType="begin"/>
      </w:r>
      <w:r>
        <w:instrText> SEQ Table \* ARABIC </w:instrText>
      </w:r>
      <w:r>
        <w:fldChar w:fldCharType="separate"/>
      </w:r>
      <w:r>
        <w:t>73</w:t>
      </w:r>
      <w:r>
        <w:fldChar w:fldCharType="end"/>
      </w:r>
      <w:bookmarkEnd w:id="1368"/>
      <w:r>
        <w:rPr/>
        <w:t>, AES-CMAC: Key And Data Length</w:t>
      </w:r>
    </w:p>
    <w:tbl>
      <w:tblPr>
        <w:tblW w:w="828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276"/>
        <w:gridCol w:w="1526"/>
        <w:gridCol w:w="1491"/>
        <w:gridCol w:w="3987"/>
      </w:tblGrid>
      <w:tr>
        <w:trPr>
          <w:tblHeader w:val="true"/>
        </w:trPr>
        <w:tc>
          <w:tcPr>
            <w:tcW w:w="1276"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526"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both"/>
              <w:rPr>
                <w:rFonts w:ascii="Arial" w:hAnsi="Arial" w:cs="Arial"/>
                <w:b/>
                <w:b/>
                <w:sz w:val="20"/>
              </w:rPr>
            </w:pPr>
            <w:r>
              <w:rPr>
                <w:rFonts w:cs="Arial" w:ascii="Arial" w:hAnsi="Arial"/>
                <w:b/>
                <w:sz w:val="20"/>
              </w:rPr>
              <w:t>Key type</w:t>
            </w:r>
          </w:p>
        </w:tc>
        <w:tc>
          <w:tcPr>
            <w:tcW w:w="1491"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987"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276"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C_Sign</w:t>
            </w:r>
          </w:p>
        </w:tc>
        <w:tc>
          <w:tcPr>
            <w:tcW w:w="15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CKK_AES</w:t>
            </w:r>
          </w:p>
        </w:tc>
        <w:tc>
          <w:tcPr>
            <w:tcW w:w="14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98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Block size (16 bytes)</w:t>
            </w:r>
          </w:p>
        </w:tc>
      </w:tr>
      <w:tr>
        <w:trPr/>
        <w:tc>
          <w:tcPr>
            <w:tcW w:w="1276"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52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CKK_AES</w:t>
            </w:r>
          </w:p>
        </w:tc>
        <w:tc>
          <w:tcPr>
            <w:tcW w:w="14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98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Block size (16 bytes)</w:t>
            </w:r>
          </w:p>
        </w:tc>
      </w:tr>
    </w:tbl>
    <w:p>
      <w:pPr>
        <w:pStyle w:val="Normal"/>
        <w:numPr>
          <w:ilvl w:val="0"/>
          <w:numId w:val="3"/>
        </w:numPr>
        <w:rPr/>
      </w:pPr>
      <w:r>
        <w:rPr/>
        <w:t>References [NIST SP800-38B] and [RFC 4493] recommend that the output MAC is not truncated to less than 64 bits. The MAC length must be specified before the communication starts, and must not be changed during the lifetime of the key. It is the caller’s responsibility to follow these rules.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AES key sizes, in bytes.</w:t>
      </w:r>
    </w:p>
    <w:p>
      <w:pPr>
        <w:pStyle w:val="Normal"/>
        <w:numPr>
          <w:ilvl w:val="0"/>
          <w:numId w:val="3"/>
        </w:numPr>
        <w:spacing w:before="0" w:after="0"/>
        <w:rPr/>
      </w:pPr>
      <w:r>
        <w:rPr/>
      </w:r>
      <w:r>
        <w:br w:type="page"/>
      </w:r>
    </w:p>
    <w:p>
      <w:pPr>
        <w:pStyle w:val="Heading2"/>
        <w:numPr>
          <w:ilvl w:val="1"/>
          <w:numId w:val="2"/>
        </w:numPr>
        <w:rPr>
          <w:lang w:val="de-CH"/>
        </w:rPr>
      </w:pPr>
      <w:bookmarkStart w:id="1369" w:name="_Toc516500758"/>
      <w:bookmarkEnd w:id="1369"/>
      <w:r>
        <w:rPr/>
        <w:t>AES XTS</w:t>
      </w:r>
    </w:p>
    <w:p>
      <w:pPr>
        <w:pStyle w:val="Caption1"/>
        <w:numPr>
          <w:ilvl w:val="0"/>
          <w:numId w:val="3"/>
        </w:numPr>
        <w:rPr/>
      </w:pPr>
      <w:r>
        <w:rPr/>
        <w:t xml:space="preserve">Table </w:t>
      </w:r>
      <w:r>
        <w:rPr>
          <w:szCs w:val="18"/>
        </w:rPr>
        <w:fldChar w:fldCharType="begin"/>
      </w:r>
      <w:r>
        <w:instrText> SEQ Table \* ARABIC </w:instrText>
      </w:r>
      <w:r>
        <w:fldChar w:fldCharType="separate"/>
      </w:r>
      <w:r>
        <w:t>74</w:t>
      </w:r>
      <w:r>
        <w:fldChar w:fldCharType="end"/>
      </w:r>
      <w:r>
        <w:rPr/>
        <w:t>, Mechanisms vs. Functions</w:t>
      </w:r>
    </w:p>
    <w:tbl>
      <w:tblPr>
        <w:tblW w:w="9175"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10"/>
        <w:gridCol w:w="975"/>
        <w:gridCol w:w="786"/>
        <w:gridCol w:w="580"/>
        <w:gridCol w:w="843"/>
        <w:gridCol w:w="675"/>
        <w:gridCol w:w="963"/>
        <w:gridCol w:w="842"/>
      </w:tblGrid>
      <w:tr>
        <w:trPr>
          <w:tblHeader w:val="true"/>
        </w:trPr>
        <w:tc>
          <w:tcPr>
            <w:tcW w:w="3510"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5664"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CKM_AES_XTS</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CKM_AES_XTS_KEY_GEN</w:t>
            </w:r>
          </w:p>
        </w:tc>
        <w:tc>
          <w:tcPr>
            <w:tcW w:w="9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1370" w:name="_Toc516500759"/>
      <w:bookmarkEnd w:id="1370"/>
      <w:r>
        <w:rPr/>
        <w:t>Definitions</w:t>
      </w:r>
    </w:p>
    <w:p>
      <w:pPr>
        <w:pStyle w:val="Normal"/>
        <w:numPr>
          <w:ilvl w:val="0"/>
          <w:numId w:val="3"/>
        </w:numPr>
        <w:rPr/>
      </w:pPr>
      <w:r>
        <w:rPr/>
        <w:t>This section defines the key type “CKK_AES_XTS” for type CK_KEY_TYPE as used in the CKA_KEY_TYPE attribute of key objects.</w:t>
      </w:r>
    </w:p>
    <w:p>
      <w:pPr>
        <w:pStyle w:val="Normal"/>
        <w:numPr>
          <w:ilvl w:val="0"/>
          <w:numId w:val="3"/>
        </w:numPr>
        <w:rPr/>
      </w:pPr>
      <w:r>
        <w:rPr/>
        <w:t>Mechanisms:</w:t>
      </w:r>
    </w:p>
    <w:p>
      <w:pPr>
        <w:pStyle w:val="Normal"/>
        <w:numPr>
          <w:ilvl w:val="0"/>
          <w:numId w:val="3"/>
        </w:numPr>
        <w:rPr/>
      </w:pPr>
      <w:r>
        <w:rPr/>
        <w:tab/>
        <w:t>CKM_AES_XTS</w:t>
      </w:r>
    </w:p>
    <w:p>
      <w:pPr>
        <w:pStyle w:val="Normal"/>
        <w:numPr>
          <w:ilvl w:val="0"/>
          <w:numId w:val="3"/>
        </w:numPr>
        <w:rPr/>
      </w:pPr>
      <w:r>
        <w:rPr/>
        <w:tab/>
        <w:t>CKM_AES_CTS_KEY_GEN</w:t>
      </w:r>
    </w:p>
    <w:p>
      <w:pPr>
        <w:pStyle w:val="Heading3"/>
        <w:numPr>
          <w:ilvl w:val="2"/>
          <w:numId w:val="2"/>
        </w:numPr>
        <w:rPr/>
      </w:pPr>
      <w:bookmarkStart w:id="1371" w:name="_Toc516500760"/>
      <w:bookmarkEnd w:id="1371"/>
      <w:r>
        <w:rPr/>
        <w:t>AES-XTS secret key objects</w:t>
      </w:r>
    </w:p>
    <w:p>
      <w:pPr>
        <w:pStyle w:val="Caption1"/>
        <w:numPr>
          <w:ilvl w:val="0"/>
          <w:numId w:val="3"/>
        </w:numPr>
        <w:rPr/>
      </w:pPr>
      <w:r>
        <w:rPr/>
        <w:t xml:space="preserve">Table </w:t>
      </w:r>
      <w:r>
        <w:rPr>
          <w:szCs w:val="18"/>
        </w:rPr>
        <w:fldChar w:fldCharType="begin"/>
      </w:r>
      <w:r>
        <w:instrText> SEQ Table \* ARABIC </w:instrText>
      </w:r>
      <w:r>
        <w:fldChar w:fldCharType="separate"/>
      </w:r>
      <w:r>
        <w:t>75</w:t>
      </w:r>
      <w:r>
        <w:fldChar w:fldCharType="end"/>
      </w:r>
      <w:r>
        <w:rPr/>
        <w:t>, AES-XTS Secret Key Object Attributes</w:t>
      </w:r>
    </w:p>
    <w:tbl>
      <w:tblPr>
        <w:tblW w:w="675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250"/>
        <w:gridCol w:w="1350"/>
        <w:gridCol w:w="3150"/>
      </w:tblGrid>
      <w:tr>
        <w:trPr>
          <w:tblHeader w:val="true"/>
        </w:trPr>
        <w:tc>
          <w:tcPr>
            <w:tcW w:w="225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35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315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25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3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315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Key value (32 or 64 bytes)</w:t>
            </w:r>
          </w:p>
        </w:tc>
      </w:tr>
      <w:tr>
        <w:trPr/>
        <w:tc>
          <w:tcPr>
            <w:tcW w:w="225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CKA_VALUE_LEN</w:t>
            </w:r>
            <w:r>
              <w:rPr>
                <w:rFonts w:cs="Arial" w:ascii="Arial" w:hAnsi="Arial"/>
                <w:sz w:val="20"/>
                <w:vertAlign w:val="superscript"/>
              </w:rPr>
              <w:t>2,3,6</w:t>
            </w:r>
          </w:p>
        </w:tc>
        <w:tc>
          <w:tcPr>
            <w:tcW w:w="135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315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Length in bytes of key value</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vertAlign w:val="superscript"/>
        </w:rPr>
        <w:t xml:space="preserve">- </w:t>
      </w:r>
      <w:r>
        <w:rPr>
          <w:rStyle w:val="Footnotereference"/>
        </w:rPr>
        <w:t>Refer to [PKCS11-Base]  table 10 for footnotes</w:t>
      </w:r>
    </w:p>
    <w:p>
      <w:pPr>
        <w:pStyle w:val="Heading3"/>
        <w:numPr>
          <w:ilvl w:val="2"/>
          <w:numId w:val="2"/>
        </w:numPr>
        <w:rPr/>
      </w:pPr>
      <w:bookmarkStart w:id="1372" w:name="_Toc516500761"/>
      <w:bookmarkEnd w:id="1372"/>
      <w:r>
        <w:rPr/>
        <w:t>AES-XTS key generation</w:t>
      </w:r>
    </w:p>
    <w:p>
      <w:pPr>
        <w:pStyle w:val="Normal"/>
        <w:numPr>
          <w:ilvl w:val="0"/>
          <w:numId w:val="3"/>
        </w:numPr>
        <w:rPr/>
      </w:pPr>
      <w:r>
        <w:rPr/>
        <w:t xml:space="preserve">The double-length AES-XTS key generation mechanism, denoted </w:t>
      </w:r>
      <w:r>
        <w:rPr>
          <w:b/>
        </w:rPr>
        <w:t>CKM_AES_XTS_KEY_GEN</w:t>
      </w:r>
      <w:r>
        <w:rPr/>
        <w:t>, is a key generation mechanism for double-length AES-XTS keys.</w:t>
      </w:r>
    </w:p>
    <w:p>
      <w:pPr>
        <w:pStyle w:val="Normal"/>
        <w:numPr>
          <w:ilvl w:val="0"/>
          <w:numId w:val="3"/>
        </w:numPr>
        <w:rPr/>
      </w:pPr>
      <w:r>
        <w:rPr/>
        <w:t>The mechanism generates AES-XTS keys with a particular length in bytes as specified in the CKA_VALUE_LEN attributes of the template for the key.</w:t>
      </w:r>
    </w:p>
    <w:p>
      <w:pPr>
        <w:pStyle w:val="Normal"/>
        <w:numPr>
          <w:ilvl w:val="0"/>
          <w:numId w:val="3"/>
        </w:numPr>
        <w:rPr/>
      </w:pPr>
      <w:r>
        <w:rPr/>
        <w:t>This mechanism contributes the CKA_CLASS, CKA_KEY_TYPE, and CKA_VALUE attributes to the new key. Other attributes supported by the double-length AES-XTS key type (specifically, the flags indicating which functions the key supports) may be specified in the template for the key, or else are assigned default initial values.</w:t>
      </w:r>
    </w:p>
    <w:p>
      <w:pPr>
        <w:pStyle w:val="Normal"/>
        <w:numPr>
          <w:ilvl w:val="0"/>
          <w:numId w:val="3"/>
        </w:numPr>
        <w:rPr/>
      </w:pPr>
      <w:r>
        <w:rPr/>
        <w:t>For this mechanism, the ulMinKeySize and ulMaxKeySize fields of the CK_MECHANISM_INFO structure specify the supported range of AES-XTS key sizes, in bytes.</w:t>
      </w:r>
    </w:p>
    <w:p>
      <w:pPr>
        <w:pStyle w:val="Heading3"/>
        <w:numPr>
          <w:ilvl w:val="2"/>
          <w:numId w:val="2"/>
        </w:numPr>
        <w:rPr/>
      </w:pPr>
      <w:bookmarkStart w:id="1373" w:name="_Toc516500762"/>
      <w:bookmarkEnd w:id="1373"/>
      <w:r>
        <w:rPr/>
        <w:t>AES-XTS</w:t>
      </w:r>
    </w:p>
    <w:p>
      <w:pPr>
        <w:pStyle w:val="Normal"/>
        <w:numPr>
          <w:ilvl w:val="0"/>
          <w:numId w:val="3"/>
        </w:numPr>
        <w:rPr/>
      </w:pPr>
      <w:r>
        <w:rPr/>
        <w:t xml:space="preserve">AES-XTS (XEX-based Tweaked CodeBook mode with CipherText Stealing), denoted </w:t>
      </w:r>
      <w:r>
        <w:rPr>
          <w:b/>
        </w:rPr>
        <w:t>CKM_AES_XTS</w:t>
      </w:r>
      <w:r>
        <w:rPr/>
        <w:t>, isa mechanism for single- and multiple-part encryption and decryption. It is specified in NIST SP800-38E.</w:t>
      </w:r>
    </w:p>
    <w:p>
      <w:pPr>
        <w:pStyle w:val="Normal"/>
        <w:numPr>
          <w:ilvl w:val="0"/>
          <w:numId w:val="3"/>
        </w:numPr>
        <w:rPr/>
      </w:pPr>
      <w:r>
        <w:rPr/>
        <w:t>Its single parameter is a Data Unit Sequence Number 16 bytes long. Supported key lengths are 32 and 64 bytes. Keys are internally split into half-length sub-keys of 16 and 32 bytes respectively. Constraintson key types and the length of data are summarized in the following table:</w:t>
      </w:r>
    </w:p>
    <w:p>
      <w:pPr>
        <w:pStyle w:val="Normal"/>
        <w:numPr>
          <w:ilvl w:val="0"/>
          <w:numId w:val="3"/>
        </w:numPr>
        <w:spacing w:before="0" w:after="0"/>
        <w:rPr/>
      </w:pPr>
      <w:r>
        <w:rPr/>
      </w:r>
      <w:r>
        <w:br w:type="page"/>
      </w:r>
    </w:p>
    <w:p>
      <w:pPr>
        <w:pStyle w:val="Caption1"/>
        <w:numPr>
          <w:ilvl w:val="0"/>
          <w:numId w:val="3"/>
        </w:numPr>
        <w:rPr/>
      </w:pPr>
      <w:r>
        <w:rPr/>
        <w:t xml:space="preserve">Table </w:t>
      </w:r>
      <w:r>
        <w:rPr>
          <w:szCs w:val="18"/>
        </w:rPr>
        <w:fldChar w:fldCharType="begin"/>
      </w:r>
      <w:r>
        <w:instrText> SEQ Table \* ARABIC </w:instrText>
      </w:r>
      <w:r>
        <w:fldChar w:fldCharType="separate"/>
      </w:r>
      <w:r>
        <w:t>76</w:t>
      </w:r>
      <w:r>
        <w:fldChar w:fldCharType="end"/>
      </w:r>
      <w:r>
        <w:rPr/>
        <w:t>, AES-XTS: Key And Data Length</w:t>
      </w:r>
    </w:p>
    <w:tbl>
      <w:tblPr>
        <w:tblW w:w="909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349"/>
        <w:gridCol w:w="1710"/>
        <w:gridCol w:w="2070"/>
        <w:gridCol w:w="2160"/>
        <w:gridCol w:w="1801"/>
      </w:tblGrid>
      <w:tr>
        <w:trPr>
          <w:tblHeader w:val="true"/>
        </w:trPr>
        <w:tc>
          <w:tcPr>
            <w:tcW w:w="1349"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71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207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16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c>
          <w:tcPr>
            <w:tcW w:w="1801"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Comments</w:t>
            </w:r>
          </w:p>
        </w:tc>
      </w:tr>
      <w:tr>
        <w:trPr/>
        <w:tc>
          <w:tcPr>
            <w:tcW w:w="134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17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de-DE"/>
              </w:rPr>
            </w:pPr>
            <w:r>
              <w:rPr>
                <w:rFonts w:cs="Arial" w:ascii="Arial" w:hAnsi="Arial"/>
                <w:sz w:val="20"/>
                <w:lang w:val="de-DE"/>
              </w:rPr>
              <w:t>CKK_AES_XTS</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 ≥ block size (16 bytes)</w:t>
            </w:r>
          </w:p>
        </w:tc>
        <w:tc>
          <w:tcPr>
            <w:tcW w:w="21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8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34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171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de-DE"/>
              </w:rPr>
            </w:pPr>
            <w:r>
              <w:rPr>
                <w:rFonts w:cs="Arial" w:ascii="Arial" w:hAnsi="Arial"/>
                <w:sz w:val="20"/>
                <w:lang w:val="de-DE"/>
              </w:rPr>
              <w:t>CKK_AES_XTS</w:t>
            </w:r>
          </w:p>
        </w:tc>
        <w:tc>
          <w:tcPr>
            <w:tcW w:w="20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 ≥ block size (16 bytes)</w:t>
            </w:r>
          </w:p>
        </w:tc>
        <w:tc>
          <w:tcPr>
            <w:tcW w:w="216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80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bl>
    <w:p>
      <w:pPr>
        <w:pStyle w:val="Normal"/>
        <w:numPr>
          <w:ilvl w:val="0"/>
          <w:numId w:val="3"/>
        </w:numPr>
        <w:rPr/>
      </w:pPr>
      <w:r>
        <w:rPr/>
      </w:r>
    </w:p>
    <w:p>
      <w:pPr>
        <w:pStyle w:val="Heading2"/>
        <w:numPr>
          <w:ilvl w:val="1"/>
          <w:numId w:val="2"/>
        </w:numPr>
        <w:rPr>
          <w:lang w:val="de-CH"/>
        </w:rPr>
      </w:pPr>
      <w:bookmarkStart w:id="1374" w:name="_Toc516500763"/>
      <w:bookmarkStart w:id="1375" w:name="_Toc416960080"/>
      <w:bookmarkStart w:id="1376" w:name="_Toc395187834"/>
      <w:bookmarkStart w:id="1377" w:name="_Toc391471196"/>
      <w:bookmarkStart w:id="1378" w:name="_Toc370634483"/>
      <w:bookmarkStart w:id="1379" w:name="_Toc228807254"/>
      <w:bookmarkStart w:id="1380" w:name="_Toc228894722"/>
      <w:bookmarkEnd w:id="1374"/>
      <w:bookmarkEnd w:id="1375"/>
      <w:bookmarkEnd w:id="1376"/>
      <w:bookmarkEnd w:id="1377"/>
      <w:bookmarkEnd w:id="1378"/>
      <w:bookmarkEnd w:id="1379"/>
      <w:bookmarkEnd w:id="1380"/>
      <w:r>
        <w:rPr/>
        <w:t>AES Key Wrap</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77</w:t>
      </w:r>
      <w:r>
        <w:fldChar w:fldCharType="end"/>
      </w:r>
      <w:r>
        <w:rPr>
          <w:i/>
          <w:sz w:val="18"/>
          <w:szCs w:val="18"/>
        </w:rPr>
        <w:t>, AES Key Wrap Mechanisms vs. Functions</w:t>
      </w:r>
    </w:p>
    <w:p>
      <w:pPr>
        <w:pStyle w:val="Normal"/>
        <w:numPr>
          <w:ilvl w:val="0"/>
          <w:numId w:val="3"/>
        </w:numPr>
        <w:rPr>
          <w:lang w:eastAsia="x-none"/>
        </w:rPr>
      </w:pPr>
      <w:r>
        <w:rPr>
          <w:lang w:eastAsia="x-none"/>
        </w:rPr>
      </w:r>
    </w:p>
    <w:tbl>
      <w:tblPr>
        <w:tblW w:w="8580" w:type="dxa"/>
        <w:jc w:val="left"/>
        <w:tblInd w:w="8" w:type="dxa"/>
        <w:tblBorders>
          <w:top w:val="single" w:sz="6" w:space="0" w:color="000001"/>
          <w:left w:val="single" w:sz="6" w:space="0" w:color="000001"/>
          <w:bottom w:val="single" w:sz="6" w:space="0" w:color="00000A"/>
          <w:right w:val="single" w:sz="6" w:space="0" w:color="00000A"/>
          <w:insideH w:val="single" w:sz="6" w:space="0" w:color="00000A"/>
          <w:insideV w:val="single" w:sz="6" w:space="0" w:color="00000A"/>
        </w:tblBorders>
        <w:tblCellMar>
          <w:top w:w="0" w:type="dxa"/>
          <w:left w:w="-7" w:type="dxa"/>
          <w:bottom w:w="0" w:type="dxa"/>
          <w:right w:w="0" w:type="dxa"/>
        </w:tblCellMar>
        <w:tblLook w:val="04a0" w:noVBand="1" w:noHBand="0" w:lastColumn="0" w:firstColumn="1" w:lastRow="0" w:firstRow="1"/>
      </w:tblPr>
      <w:tblGrid>
        <w:gridCol w:w="3510"/>
        <w:gridCol w:w="810"/>
        <w:gridCol w:w="706"/>
        <w:gridCol w:w="530"/>
        <w:gridCol w:w="706"/>
        <w:gridCol w:w="618"/>
        <w:gridCol w:w="874"/>
        <w:gridCol w:w="825"/>
      </w:tblGrid>
      <w:tr>
        <w:trPr>
          <w:cantSplit w:val="true"/>
        </w:trPr>
        <w:tc>
          <w:tcPr>
            <w:tcW w:w="3510" w:type="dxa"/>
            <w:tcBorders>
              <w:top w:val="single" w:sz="6" w:space="0" w:color="000001"/>
              <w:left w:val="single" w:sz="6" w:space="0" w:color="000001"/>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SmallFont"/>
              <w:numPr>
                <w:ilvl w:val="0"/>
                <w:numId w:val="3"/>
              </w:numPr>
              <w:spacing w:before="0" w:after="40"/>
              <w:jc w:val="left"/>
              <w:rPr>
                <w:rFonts w:ascii="Arial" w:hAnsi="Arial" w:cs="Arial"/>
                <w:sz w:val="20"/>
              </w:rPr>
            </w:pPr>
            <w:bookmarkStart w:id="1381" w:name="_Toc215378699"/>
            <w:bookmarkStart w:id="1382" w:name="_Toc215378699"/>
            <w:r>
              <w:rPr>
                <w:rFonts w:cs="Arial" w:ascii="Arial" w:hAnsi="Arial"/>
                <w:sz w:val="20"/>
              </w:rPr>
            </w:r>
          </w:p>
        </w:tc>
        <w:tc>
          <w:tcPr>
            <w:tcW w:w="5069" w:type="dxa"/>
            <w:gridSpan w:val="7"/>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cantSplit w:val="true"/>
        </w:trPr>
        <w:tc>
          <w:tcPr>
            <w:tcW w:w="35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8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3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sz w:val="20"/>
                <w:lang w:val="sv-SE"/>
              </w:rPr>
            </w:pPr>
            <w:r>
              <w:rPr>
                <w:rFonts w:cs="Arial" w:ascii="Arial" w:hAnsi="Arial"/>
                <w:b/>
                <w:position w:val="8"/>
                <w:sz w:val="20"/>
                <w:lang w:val="sv-SE"/>
              </w:rPr>
              <w:t>VR</w:t>
            </w:r>
            <w:r>
              <w:rPr>
                <w:rFonts w:cs="Arial" w:ascii="Arial" w:hAnsi="Arial"/>
                <w:position w:val="8"/>
                <w:sz w:val="20"/>
                <w:lang w:val="sv-SE"/>
              </w:rPr>
              <w:t>1</w:t>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18"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874"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25"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cantSplit w:val="true"/>
        </w:trPr>
        <w:tc>
          <w:tcPr>
            <w:tcW w:w="35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jc w:val="left"/>
              <w:rPr>
                <w:rFonts w:ascii="Arial" w:hAnsi="Arial" w:cs="Arial"/>
                <w:sz w:val="20"/>
              </w:rPr>
            </w:pPr>
            <w:r>
              <w:rPr>
                <w:rFonts w:cs="Arial" w:ascii="Arial" w:hAnsi="Arial"/>
                <w:color w:val="000000"/>
                <w:sz w:val="20"/>
              </w:rPr>
              <w:t>CKM_AES_KEY_WRAP</w:t>
            </w:r>
          </w:p>
        </w:tc>
        <w:tc>
          <w:tcPr>
            <w:tcW w:w="8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18"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74"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25"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cantSplit w:val="true"/>
        </w:trPr>
        <w:tc>
          <w:tcPr>
            <w:tcW w:w="35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jc w:val="left"/>
              <w:rPr>
                <w:rFonts w:ascii="Arial" w:hAnsi="Arial" w:cs="Arial"/>
                <w:sz w:val="20"/>
              </w:rPr>
            </w:pPr>
            <w:r>
              <w:rPr>
                <w:rFonts w:cs="Arial" w:ascii="Arial" w:hAnsi="Arial"/>
                <w:color w:val="000000"/>
                <w:sz w:val="20"/>
              </w:rPr>
              <w:t>CKM_AES_KEY_WRAP_PAD</w:t>
            </w:r>
            <w:r>
              <w:rPr>
                <w:rFonts w:cs="Arial" w:ascii="Arial" w:hAnsi="Arial"/>
                <w:sz w:val="20"/>
              </w:rPr>
              <w:t xml:space="preserve"> </w:t>
            </w:r>
          </w:p>
        </w:tc>
        <w:tc>
          <w:tcPr>
            <w:tcW w:w="8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18"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74"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25"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cantSplit w:val="true"/>
        </w:trPr>
        <w:tc>
          <w:tcPr>
            <w:tcW w:w="35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jc w:val="left"/>
              <w:rPr>
                <w:rFonts w:ascii="Arial" w:hAnsi="Arial" w:cs="Arial"/>
                <w:color w:val="000000"/>
                <w:sz w:val="20"/>
              </w:rPr>
            </w:pPr>
            <w:r>
              <w:rPr>
                <w:rFonts w:cs="Arial" w:ascii="Arial" w:hAnsi="Arial"/>
                <w:color w:val="000000"/>
                <w:sz w:val="20"/>
              </w:rPr>
              <w:t>CKM_AES_KEY_WRAP_KWP</w:t>
            </w:r>
          </w:p>
        </w:tc>
        <w:tc>
          <w:tcPr>
            <w:tcW w:w="8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18"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74"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25"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cantSplit w:val="true"/>
        </w:trPr>
        <w:tc>
          <w:tcPr>
            <w:tcW w:w="8579" w:type="dxa"/>
            <w:gridSpan w:val="8"/>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keepNext/>
              <w:numPr>
                <w:ilvl w:val="0"/>
                <w:numId w:val="3"/>
              </w:numPr>
              <w:spacing w:before="0" w:after="40"/>
              <w:jc w:val="left"/>
              <w:rPr>
                <w:rFonts w:ascii="Arial" w:hAnsi="Arial" w:cs="Arial"/>
                <w:sz w:val="20"/>
              </w:rPr>
            </w:pPr>
            <w:r>
              <w:rPr>
                <w:rFonts w:cs="Arial" w:ascii="Arial" w:hAnsi="Arial"/>
                <w:position w:val="8"/>
                <w:sz w:val="20"/>
              </w:rPr>
              <w:t>1</w:t>
            </w:r>
            <w:r>
              <w:rPr>
                <w:rFonts w:cs="Arial" w:ascii="Arial" w:hAnsi="Arial"/>
                <w:sz w:val="20"/>
              </w:rPr>
              <w:t>SR = SignRecover, VR = VerifyRecover</w:t>
            </w:r>
          </w:p>
        </w:tc>
      </w:tr>
    </w:tbl>
    <w:p>
      <w:pPr>
        <w:pStyle w:val="Heading3"/>
        <w:numPr>
          <w:ilvl w:val="2"/>
          <w:numId w:val="2"/>
        </w:numPr>
        <w:rPr/>
      </w:pPr>
      <w:bookmarkStart w:id="1383" w:name="_Toc215378699"/>
      <w:bookmarkStart w:id="1384" w:name="_Toc516500764"/>
      <w:bookmarkStart w:id="1385" w:name="_Toc416960081"/>
      <w:bookmarkStart w:id="1386" w:name="_Toc395187835"/>
      <w:bookmarkStart w:id="1387" w:name="_Toc391471197"/>
      <w:bookmarkStart w:id="1388" w:name="_Toc370634484"/>
      <w:bookmarkStart w:id="1389" w:name="_Toc228807255"/>
      <w:bookmarkStart w:id="1390" w:name="_Toc228894723"/>
      <w:bookmarkEnd w:id="1383"/>
      <w:bookmarkEnd w:id="1384"/>
      <w:bookmarkEnd w:id="1385"/>
      <w:bookmarkEnd w:id="1386"/>
      <w:bookmarkEnd w:id="1387"/>
      <w:bookmarkEnd w:id="1388"/>
      <w:bookmarkEnd w:id="1389"/>
      <w:bookmarkEnd w:id="1390"/>
      <w:r>
        <w:rPr/>
        <w:t>Definitions</w:t>
      </w:r>
    </w:p>
    <w:p>
      <w:pPr>
        <w:pStyle w:val="Normal"/>
        <w:numPr>
          <w:ilvl w:val="0"/>
          <w:numId w:val="3"/>
        </w:numPr>
        <w:rPr/>
      </w:pPr>
      <w:r>
        <w:rPr/>
        <w:t>Mechanisms:</w:t>
      </w:r>
    </w:p>
    <w:p>
      <w:pPr>
        <w:pStyle w:val="Normal"/>
        <w:numPr>
          <w:ilvl w:val="0"/>
          <w:numId w:val="3"/>
        </w:numPr>
        <w:ind w:left="720" w:hanging="0"/>
        <w:rPr/>
      </w:pPr>
      <w:r>
        <w:rPr/>
        <w:t>CKM_AES_KEY_WRAP</w:t>
      </w:r>
    </w:p>
    <w:p>
      <w:pPr>
        <w:pStyle w:val="Normal"/>
        <w:numPr>
          <w:ilvl w:val="0"/>
          <w:numId w:val="3"/>
        </w:numPr>
        <w:ind w:left="720" w:hanging="0"/>
        <w:rPr/>
      </w:pPr>
      <w:r>
        <w:rPr/>
        <w:t>CKM_AES_KEY_WRAP_PAD</w:t>
      </w:r>
    </w:p>
    <w:p>
      <w:pPr>
        <w:pStyle w:val="Normal"/>
        <w:numPr>
          <w:ilvl w:val="0"/>
          <w:numId w:val="3"/>
        </w:numPr>
        <w:ind w:left="720" w:hanging="0"/>
        <w:rPr/>
      </w:pPr>
      <w:r>
        <w:rPr/>
        <w:t>CKM_AES_KEY_WRAP_KWP</w:t>
      </w:r>
    </w:p>
    <w:p>
      <w:pPr>
        <w:pStyle w:val="Heading3"/>
        <w:numPr>
          <w:ilvl w:val="2"/>
          <w:numId w:val="2"/>
        </w:numPr>
        <w:rPr/>
      </w:pPr>
      <w:bookmarkStart w:id="1391" w:name="_Toc516500765"/>
      <w:bookmarkStart w:id="1392" w:name="_Toc416960082"/>
      <w:bookmarkStart w:id="1393" w:name="_Toc395187836"/>
      <w:bookmarkStart w:id="1394" w:name="_Toc391471198"/>
      <w:bookmarkStart w:id="1395" w:name="_Toc370634485"/>
      <w:bookmarkStart w:id="1396" w:name="_Toc215378700"/>
      <w:bookmarkStart w:id="1397" w:name="_Toc228807256"/>
      <w:bookmarkStart w:id="1398" w:name="_Toc228894724"/>
      <w:bookmarkEnd w:id="1391"/>
      <w:bookmarkEnd w:id="1392"/>
      <w:bookmarkEnd w:id="1393"/>
      <w:bookmarkEnd w:id="1394"/>
      <w:bookmarkEnd w:id="1395"/>
      <w:bookmarkEnd w:id="1396"/>
      <w:bookmarkEnd w:id="1397"/>
      <w:bookmarkEnd w:id="1398"/>
      <w:r>
        <w:rPr/>
        <w:t>AES Key Wrap Mechanism parameters</w:t>
      </w:r>
    </w:p>
    <w:p>
      <w:pPr>
        <w:pStyle w:val="Normal"/>
        <w:numPr>
          <w:ilvl w:val="0"/>
          <w:numId w:val="3"/>
        </w:numPr>
        <w:rPr/>
      </w:pPr>
      <w:bookmarkStart w:id="1399" w:name="_Toc416960083"/>
      <w:bookmarkStart w:id="1400" w:name="_Toc395187837"/>
      <w:bookmarkStart w:id="1401" w:name="_Toc391471199"/>
      <w:bookmarkStart w:id="1402" w:name="_Toc370634486"/>
      <w:bookmarkStart w:id="1403" w:name="_Toc215378701"/>
      <w:bookmarkStart w:id="1404" w:name="_Toc228807257"/>
      <w:bookmarkStart w:id="1405" w:name="_Toc228894725"/>
      <w:r>
        <w:rPr/>
        <w:t>The mechanisms will accept an optional mechanism parameter as the Initialization vector which, if present, must be a fixed size array of 8 bytes for CKM_AES_KEY_WRAP and CKM_AES_KEY_WRAP_PAD, resp. 4 bytes for CKM_AES_KEY_WRAP_KWP; and, if NULL, will use the default initial value defined in Section 4.3 resp. 6.2 / 6.3 of [AES KEYWRAP].</w:t>
      </w:r>
    </w:p>
    <w:p>
      <w:pPr>
        <w:pStyle w:val="Normal"/>
        <w:numPr>
          <w:ilvl w:val="0"/>
          <w:numId w:val="3"/>
        </w:numPr>
        <w:rPr/>
      </w:pPr>
      <w:r>
        <w:rPr/>
        <w:t>The type of this parameter is CK_BYTE_PTR and the pointer points to the array of bytes to be used as the initial value. The length shall be either 0 and the pointer NULL; or 8 for CKM_AES_KEY_WRAP / CKM_AES_KEY_WRAP_PAD, resp. 4 for CKM_AES_KEY_WRAP_KWP, and the pointer non-NULL.</w:t>
      </w:r>
    </w:p>
    <w:p>
      <w:pPr>
        <w:pStyle w:val="Heading3"/>
        <w:numPr>
          <w:ilvl w:val="2"/>
          <w:numId w:val="2"/>
        </w:numPr>
        <w:rPr/>
      </w:pPr>
      <w:bookmarkStart w:id="1406" w:name="_Toc416960083"/>
      <w:bookmarkStart w:id="1407" w:name="_Toc395187837"/>
      <w:bookmarkStart w:id="1408" w:name="_Toc391471199"/>
      <w:bookmarkStart w:id="1409" w:name="_Toc370634486"/>
      <w:bookmarkStart w:id="1410" w:name="_Toc215378701"/>
      <w:bookmarkStart w:id="1411" w:name="_Toc228807257"/>
      <w:bookmarkStart w:id="1412" w:name="_Toc228894725"/>
      <w:bookmarkStart w:id="1413" w:name="_Toc516500766"/>
      <w:r>
        <w:rPr/>
        <w:t>AES Key Wrap</w:t>
      </w:r>
      <w:bookmarkEnd w:id="1406"/>
      <w:bookmarkEnd w:id="1407"/>
      <w:bookmarkEnd w:id="1408"/>
      <w:bookmarkEnd w:id="1409"/>
      <w:bookmarkEnd w:id="1410"/>
      <w:bookmarkEnd w:id="1411"/>
      <w:bookmarkEnd w:id="1412"/>
      <w:bookmarkEnd w:id="1413"/>
      <w:r>
        <w:rPr/>
        <w:t xml:space="preserve"> </w:t>
      </w:r>
    </w:p>
    <w:p>
      <w:pPr>
        <w:pStyle w:val="Normal"/>
        <w:numPr>
          <w:ilvl w:val="0"/>
          <w:numId w:val="3"/>
        </w:numPr>
        <w:rPr/>
      </w:pPr>
      <w:r>
        <w:rPr/>
        <w:t>The mechanisms support only single-part operations, single part wrapping and unwrapping, and single-part encryption and decryption.</w:t>
      </w:r>
    </w:p>
    <w:p>
      <w:pPr>
        <w:pStyle w:val="Normal"/>
        <w:numPr>
          <w:ilvl w:val="0"/>
          <w:numId w:val="3"/>
        </w:numPr>
        <w:rPr/>
      </w:pPr>
      <w:bookmarkStart w:id="1414" w:name="_Toc416960084"/>
      <w:bookmarkStart w:id="1415" w:name="_Toc395187838"/>
      <w:bookmarkStart w:id="1416" w:name="_Toc391471200"/>
      <w:bookmarkStart w:id="1417" w:name="_Toc370634487"/>
      <w:bookmarkStart w:id="1418" w:name="_Toc228807258"/>
      <w:bookmarkStart w:id="1419" w:name="_Toc228894726"/>
      <w:r>
        <w:rPr/>
        <w:t>The CKM_AES_KEY_WRAP mechanism can only wrap a key resp. encrypt a block of data whose size is an exact multiple of the AES Key Wrap algorithm block size. Wrapping / encryption is done as defined in Section 6.2 of [AES KEYWRAP].</w:t>
      </w:r>
    </w:p>
    <w:p>
      <w:pPr>
        <w:pStyle w:val="Normal"/>
        <w:numPr>
          <w:ilvl w:val="0"/>
          <w:numId w:val="3"/>
        </w:numPr>
        <w:rPr/>
      </w:pPr>
      <w:r>
        <w:rPr/>
        <w:t>The CKM_AES_KEY_WRAP_PAD mechanism can wrap a key or encrypt a block of data of any length. It does the padding detailed in PKCS #7 of inputs (keys or data blocks), always producing wrapped output that is larger than the input key/data to be wrapped. This padding is done by the token before being passed to the AES key wrap algorithm, which then wraps / encrypts the padded block of data as defined in Section 6.2 of [AES KEYWRAP].</w:t>
      </w:r>
    </w:p>
    <w:p>
      <w:pPr>
        <w:pStyle w:val="Normal"/>
        <w:numPr>
          <w:ilvl w:val="0"/>
          <w:numId w:val="3"/>
        </w:numPr>
        <w:rPr/>
      </w:pPr>
      <w:r>
        <w:rPr/>
        <w:t>The CKM_AES_KEY_WRAP_KWP mechanism can wrap a key or encrypt block of data of any length. The input is padded and wrapped / encrypted as defined in Section 6.3 of [AES KEYWRAP], which produces same results as RFC 5649.</w:t>
      </w:r>
    </w:p>
    <w:p>
      <w:pPr>
        <w:pStyle w:val="Heading2"/>
        <w:numPr>
          <w:ilvl w:val="1"/>
          <w:numId w:val="2"/>
        </w:numPr>
        <w:rPr/>
      </w:pPr>
      <w:bookmarkStart w:id="1420" w:name="_Toc72656332"/>
      <w:bookmarkStart w:id="1421" w:name="_Toc416960084"/>
      <w:bookmarkStart w:id="1422" w:name="_Toc395187838"/>
      <w:bookmarkStart w:id="1423" w:name="_Toc391471200"/>
      <w:bookmarkStart w:id="1424" w:name="_Toc370634487"/>
      <w:bookmarkStart w:id="1425" w:name="_Toc228807258"/>
      <w:bookmarkStart w:id="1426" w:name="_Toc228894726"/>
      <w:bookmarkStart w:id="1427" w:name="_Toc516500767"/>
      <w:bookmarkEnd w:id="1420"/>
      <w:bookmarkEnd w:id="1421"/>
      <w:bookmarkEnd w:id="1422"/>
      <w:bookmarkEnd w:id="1423"/>
      <w:bookmarkEnd w:id="1424"/>
      <w:bookmarkEnd w:id="1425"/>
      <w:bookmarkEnd w:id="1426"/>
      <w:bookmarkEnd w:id="1427"/>
      <w:r>
        <w:rPr/>
        <w:t>Key derivation by data encryption – DES &amp; AES</w:t>
      </w:r>
    </w:p>
    <w:p>
      <w:pPr>
        <w:pStyle w:val="Normal"/>
        <w:numPr>
          <w:ilvl w:val="0"/>
          <w:numId w:val="3"/>
        </w:numPr>
        <w:rPr/>
      </w:pPr>
      <w:r>
        <w:rPr/>
        <w:t>These mechanisms allow derivation of keys using the result of an encryption operation as the key value. They are for use with the C_DeriveKey function.</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78</w:t>
      </w:r>
      <w:r>
        <w:fldChar w:fldCharType="end"/>
      </w:r>
      <w:r>
        <w:rPr>
          <w:i/>
          <w:sz w:val="18"/>
          <w:szCs w:val="18"/>
        </w:rPr>
        <w:t>, Key derivation by data encryption Mechanisms vs. Functions</w:t>
      </w:r>
    </w:p>
    <w:tbl>
      <w:tblPr>
        <w:tblW w:w="9219"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53"/>
        <w:gridCol w:w="976"/>
        <w:gridCol w:w="785"/>
        <w:gridCol w:w="581"/>
        <w:gridCol w:w="842"/>
        <w:gridCol w:w="675"/>
        <w:gridCol w:w="963"/>
        <w:gridCol w:w="843"/>
      </w:tblGrid>
      <w:tr>
        <w:trPr>
          <w:tblHeader w:val="true"/>
        </w:trPr>
        <w:tc>
          <w:tcPr>
            <w:tcW w:w="3553"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1428" w:name="_Toc72656333"/>
            <w:bookmarkStart w:id="1429" w:name="_Toc72656333"/>
            <w:r>
              <w:rPr>
                <w:rFonts w:cs="Arial" w:ascii="Arial" w:hAnsi="Arial"/>
                <w:sz w:val="20"/>
              </w:rPr>
            </w:r>
          </w:p>
        </w:tc>
        <w:tc>
          <w:tcPr>
            <w:tcW w:w="5665"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53"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5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CCode"/>
              <w:numPr>
                <w:ilvl w:val="0"/>
                <w:numId w:val="3"/>
              </w:numPr>
              <w:ind w:left="0" w:hanging="0"/>
              <w:rPr>
                <w:rFonts w:ascii="Arial" w:hAnsi="Arial" w:cs="Arial"/>
                <w:sz w:val="20"/>
                <w:lang w:val="fr-CH"/>
              </w:rPr>
            </w:pPr>
            <w:r>
              <w:rPr>
                <w:rFonts w:cs="Arial" w:ascii="Arial" w:hAnsi="Arial"/>
                <w:sz w:val="20"/>
                <w:lang w:val="fr-CH"/>
              </w:rPr>
              <w:t>CKM_DES_ECB_ENCRYPT_DATA</w:t>
            </w:r>
          </w:p>
        </w:tc>
        <w:tc>
          <w:tcPr>
            <w:tcW w:w="9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CH"/>
              </w:rPr>
            </w:pPr>
            <w:r>
              <w:rPr>
                <w:rFonts w:cs="Arial" w:ascii="Arial" w:hAnsi="Arial"/>
                <w:sz w:val="20"/>
                <w:lang w:val="fr-CH"/>
              </w:rPr>
            </w:r>
          </w:p>
        </w:tc>
        <w:tc>
          <w:tcPr>
            <w:tcW w:w="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CH"/>
              </w:rPr>
            </w:pPr>
            <w:r>
              <w:rPr>
                <w:rFonts w:cs="Arial" w:ascii="Arial" w:hAnsi="Arial"/>
                <w:sz w:val="20"/>
                <w:lang w:val="fr-CH"/>
              </w:rPr>
            </w:r>
          </w:p>
        </w:tc>
        <w:tc>
          <w:tcPr>
            <w:tcW w:w="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CH"/>
              </w:rPr>
            </w:pPr>
            <w:r>
              <w:rPr>
                <w:rFonts w:cs="Arial" w:ascii="Arial" w:hAnsi="Arial"/>
                <w:sz w:val="20"/>
                <w:lang w:val="fr-CH"/>
              </w:rPr>
            </w:r>
          </w:p>
        </w:tc>
        <w:tc>
          <w:tcPr>
            <w:tcW w:w="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CH"/>
              </w:rPr>
            </w:pPr>
            <w:r>
              <w:rPr>
                <w:rFonts w:cs="Arial" w:ascii="Arial" w:hAnsi="Arial"/>
                <w:sz w:val="20"/>
                <w:lang w:val="fr-CH"/>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CH"/>
              </w:rPr>
            </w:pPr>
            <w:r>
              <w:rPr>
                <w:rFonts w:cs="Arial" w:ascii="Arial" w:hAnsi="Arial"/>
                <w:sz w:val="20"/>
                <w:lang w:val="fr-CH"/>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CH"/>
              </w:rPr>
            </w:pPr>
            <w:r>
              <w:rPr>
                <w:rFonts w:cs="Arial" w:ascii="Arial" w:hAnsi="Arial"/>
                <w:sz w:val="20"/>
                <w:lang w:val="fr-CH"/>
              </w:rPr>
            </w:r>
          </w:p>
        </w:tc>
        <w:tc>
          <w:tcPr>
            <w:tcW w:w="84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55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CCode"/>
              <w:numPr>
                <w:ilvl w:val="0"/>
                <w:numId w:val="3"/>
              </w:numPr>
              <w:ind w:left="0" w:hanging="0"/>
              <w:rPr>
                <w:rFonts w:ascii="Arial" w:hAnsi="Arial" w:cs="Arial"/>
                <w:sz w:val="20"/>
                <w:lang w:val="fr-FR"/>
              </w:rPr>
            </w:pPr>
            <w:r>
              <w:rPr>
                <w:rFonts w:cs="Arial" w:ascii="Arial" w:hAnsi="Arial"/>
                <w:sz w:val="20"/>
                <w:lang w:val="fr-FR"/>
              </w:rPr>
              <w:t>CKM_DES_CBC_ENCRYPT_DATA</w:t>
            </w:r>
          </w:p>
        </w:tc>
        <w:tc>
          <w:tcPr>
            <w:tcW w:w="9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FR"/>
              </w:rPr>
            </w:pPr>
            <w:r>
              <w:rPr>
                <w:rFonts w:cs="Arial" w:ascii="Arial" w:hAnsi="Arial"/>
                <w:sz w:val="20"/>
                <w:lang w:val="fr-FR"/>
              </w:rPr>
            </w:r>
          </w:p>
        </w:tc>
        <w:tc>
          <w:tcPr>
            <w:tcW w:w="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FR"/>
              </w:rPr>
            </w:pPr>
            <w:r>
              <w:rPr>
                <w:rFonts w:cs="Arial" w:ascii="Arial" w:hAnsi="Arial"/>
                <w:sz w:val="20"/>
                <w:lang w:val="fr-FR"/>
              </w:rPr>
            </w:r>
          </w:p>
        </w:tc>
        <w:tc>
          <w:tcPr>
            <w:tcW w:w="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FR"/>
              </w:rPr>
            </w:pPr>
            <w:r>
              <w:rPr>
                <w:rFonts w:cs="Arial" w:ascii="Arial" w:hAnsi="Arial"/>
                <w:sz w:val="20"/>
                <w:lang w:val="fr-FR"/>
              </w:rPr>
            </w:r>
          </w:p>
        </w:tc>
        <w:tc>
          <w:tcPr>
            <w:tcW w:w="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FR"/>
              </w:rPr>
            </w:pPr>
            <w:r>
              <w:rPr>
                <w:rFonts w:cs="Arial" w:ascii="Arial" w:hAnsi="Arial"/>
                <w:sz w:val="20"/>
                <w:lang w:val="fr-FR"/>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FR"/>
              </w:rPr>
            </w:pPr>
            <w:r>
              <w:rPr>
                <w:rFonts w:cs="Arial" w:ascii="Arial" w:hAnsi="Arial"/>
                <w:sz w:val="20"/>
                <w:lang w:val="fr-FR"/>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FR"/>
              </w:rPr>
            </w:pPr>
            <w:r>
              <w:rPr>
                <w:rFonts w:cs="Arial" w:ascii="Arial" w:hAnsi="Arial"/>
                <w:sz w:val="20"/>
                <w:lang w:val="fr-FR"/>
              </w:rPr>
            </w:r>
          </w:p>
        </w:tc>
        <w:tc>
          <w:tcPr>
            <w:tcW w:w="84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55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CCode"/>
              <w:numPr>
                <w:ilvl w:val="0"/>
                <w:numId w:val="3"/>
              </w:numPr>
              <w:ind w:left="0" w:hanging="0"/>
              <w:rPr>
                <w:rFonts w:ascii="Arial" w:hAnsi="Arial" w:cs="Arial"/>
                <w:sz w:val="20"/>
                <w:lang w:val="fr-CH"/>
              </w:rPr>
            </w:pPr>
            <w:r>
              <w:rPr>
                <w:rFonts w:cs="Arial" w:ascii="Arial" w:hAnsi="Arial"/>
                <w:sz w:val="20"/>
                <w:lang w:val="fr-CH"/>
              </w:rPr>
              <w:t>CKM_DES3_ECB_ENCRYPT_DATA</w:t>
            </w:r>
          </w:p>
        </w:tc>
        <w:tc>
          <w:tcPr>
            <w:tcW w:w="9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CH"/>
              </w:rPr>
            </w:pPr>
            <w:r>
              <w:rPr>
                <w:rFonts w:cs="Arial" w:ascii="Arial" w:hAnsi="Arial"/>
                <w:sz w:val="20"/>
                <w:lang w:val="fr-CH"/>
              </w:rPr>
            </w:r>
          </w:p>
        </w:tc>
        <w:tc>
          <w:tcPr>
            <w:tcW w:w="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CH"/>
              </w:rPr>
            </w:pPr>
            <w:r>
              <w:rPr>
                <w:rFonts w:cs="Arial" w:ascii="Arial" w:hAnsi="Arial"/>
                <w:sz w:val="20"/>
                <w:lang w:val="fr-CH"/>
              </w:rPr>
            </w:r>
          </w:p>
        </w:tc>
        <w:tc>
          <w:tcPr>
            <w:tcW w:w="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CH"/>
              </w:rPr>
            </w:pPr>
            <w:r>
              <w:rPr>
                <w:rFonts w:cs="Arial" w:ascii="Arial" w:hAnsi="Arial"/>
                <w:sz w:val="20"/>
                <w:lang w:val="fr-CH"/>
              </w:rPr>
            </w:r>
          </w:p>
        </w:tc>
        <w:tc>
          <w:tcPr>
            <w:tcW w:w="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CH"/>
              </w:rPr>
            </w:pPr>
            <w:r>
              <w:rPr>
                <w:rFonts w:cs="Arial" w:ascii="Arial" w:hAnsi="Arial"/>
                <w:sz w:val="20"/>
                <w:lang w:val="fr-CH"/>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CH"/>
              </w:rPr>
            </w:pPr>
            <w:r>
              <w:rPr>
                <w:rFonts w:cs="Arial" w:ascii="Arial" w:hAnsi="Arial"/>
                <w:sz w:val="20"/>
                <w:lang w:val="fr-CH"/>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CH"/>
              </w:rPr>
            </w:pPr>
            <w:r>
              <w:rPr>
                <w:rFonts w:cs="Arial" w:ascii="Arial" w:hAnsi="Arial"/>
                <w:sz w:val="20"/>
                <w:lang w:val="fr-CH"/>
              </w:rPr>
            </w:r>
          </w:p>
        </w:tc>
        <w:tc>
          <w:tcPr>
            <w:tcW w:w="84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55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CCode"/>
              <w:numPr>
                <w:ilvl w:val="0"/>
                <w:numId w:val="3"/>
              </w:numPr>
              <w:ind w:left="0" w:hanging="0"/>
              <w:rPr>
                <w:rFonts w:ascii="Arial" w:hAnsi="Arial" w:cs="Arial"/>
                <w:sz w:val="20"/>
                <w:lang w:val="fr-FR"/>
              </w:rPr>
            </w:pPr>
            <w:r>
              <w:rPr>
                <w:rFonts w:cs="Arial" w:ascii="Arial" w:hAnsi="Arial"/>
                <w:sz w:val="20"/>
                <w:lang w:val="fr-FR"/>
              </w:rPr>
              <w:t>CKM_DES3_CBC_ENCRYPT_DATA</w:t>
            </w:r>
          </w:p>
        </w:tc>
        <w:tc>
          <w:tcPr>
            <w:tcW w:w="9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FR"/>
              </w:rPr>
            </w:pPr>
            <w:r>
              <w:rPr>
                <w:rFonts w:cs="Arial" w:ascii="Arial" w:hAnsi="Arial"/>
                <w:sz w:val="20"/>
                <w:lang w:val="fr-FR"/>
              </w:rPr>
            </w:r>
          </w:p>
        </w:tc>
        <w:tc>
          <w:tcPr>
            <w:tcW w:w="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FR"/>
              </w:rPr>
            </w:pPr>
            <w:r>
              <w:rPr>
                <w:rFonts w:cs="Arial" w:ascii="Arial" w:hAnsi="Arial"/>
                <w:sz w:val="20"/>
                <w:lang w:val="fr-FR"/>
              </w:rPr>
            </w:r>
          </w:p>
        </w:tc>
        <w:tc>
          <w:tcPr>
            <w:tcW w:w="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FR"/>
              </w:rPr>
            </w:pPr>
            <w:r>
              <w:rPr>
                <w:rFonts w:cs="Arial" w:ascii="Arial" w:hAnsi="Arial"/>
                <w:sz w:val="20"/>
                <w:lang w:val="fr-FR"/>
              </w:rPr>
            </w:r>
          </w:p>
        </w:tc>
        <w:tc>
          <w:tcPr>
            <w:tcW w:w="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FR"/>
              </w:rPr>
            </w:pPr>
            <w:r>
              <w:rPr>
                <w:rFonts w:cs="Arial" w:ascii="Arial" w:hAnsi="Arial"/>
                <w:sz w:val="20"/>
                <w:lang w:val="fr-FR"/>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FR"/>
              </w:rPr>
            </w:pPr>
            <w:r>
              <w:rPr>
                <w:rFonts w:cs="Arial" w:ascii="Arial" w:hAnsi="Arial"/>
                <w:sz w:val="20"/>
                <w:lang w:val="fr-FR"/>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fr-FR"/>
              </w:rPr>
            </w:pPr>
            <w:r>
              <w:rPr>
                <w:rFonts w:cs="Arial" w:ascii="Arial" w:hAnsi="Arial"/>
                <w:sz w:val="20"/>
                <w:lang w:val="fr-FR"/>
              </w:rPr>
            </w:r>
          </w:p>
        </w:tc>
        <w:tc>
          <w:tcPr>
            <w:tcW w:w="84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55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CCode"/>
              <w:numPr>
                <w:ilvl w:val="0"/>
                <w:numId w:val="3"/>
              </w:numPr>
              <w:ind w:left="0" w:hanging="0"/>
              <w:rPr>
                <w:rFonts w:ascii="Arial" w:hAnsi="Arial" w:cs="Arial"/>
                <w:sz w:val="20"/>
              </w:rPr>
            </w:pPr>
            <w:r>
              <w:rPr>
                <w:rFonts w:cs="Arial" w:ascii="Arial" w:hAnsi="Arial"/>
                <w:sz w:val="20"/>
              </w:rPr>
              <w:t>CKM_AES_ECB_ENCRYPT_DATA</w:t>
            </w:r>
          </w:p>
        </w:tc>
        <w:tc>
          <w:tcPr>
            <w:tcW w:w="9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553"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CKM_AES_CBC_ENCRYPT_DATA</w:t>
            </w:r>
          </w:p>
        </w:tc>
        <w:tc>
          <w:tcPr>
            <w:tcW w:w="97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bl>
    <w:p>
      <w:pPr>
        <w:pStyle w:val="Heading3"/>
        <w:numPr>
          <w:ilvl w:val="2"/>
          <w:numId w:val="2"/>
        </w:numPr>
        <w:rPr/>
      </w:pPr>
      <w:bookmarkStart w:id="1430" w:name="_Toc72656333"/>
      <w:bookmarkStart w:id="1431" w:name="_Toc516500768"/>
      <w:bookmarkStart w:id="1432" w:name="_Toc416960085"/>
      <w:bookmarkStart w:id="1433" w:name="_Toc395187839"/>
      <w:bookmarkStart w:id="1434" w:name="_Toc391471201"/>
      <w:bookmarkStart w:id="1435" w:name="_Toc370634488"/>
      <w:bookmarkStart w:id="1436" w:name="_Toc228807259"/>
      <w:bookmarkStart w:id="1437" w:name="_Toc228894727"/>
      <w:bookmarkEnd w:id="1430"/>
      <w:bookmarkEnd w:id="1431"/>
      <w:bookmarkEnd w:id="1432"/>
      <w:bookmarkEnd w:id="1433"/>
      <w:bookmarkEnd w:id="1434"/>
      <w:bookmarkEnd w:id="1435"/>
      <w:bookmarkEnd w:id="1436"/>
      <w:bookmarkEnd w:id="1437"/>
      <w:r>
        <w:rPr/>
        <w:t>Definitions</w:t>
      </w:r>
    </w:p>
    <w:p>
      <w:pPr>
        <w:pStyle w:val="Normal"/>
        <w:numPr>
          <w:ilvl w:val="0"/>
          <w:numId w:val="3"/>
        </w:numPr>
        <w:rPr>
          <w:lang w:val="de-DE"/>
        </w:rPr>
      </w:pPr>
      <w:r>
        <w:rPr>
          <w:lang w:val="de-DE"/>
        </w:rPr>
        <w:t>Mechanisms:</w:t>
      </w:r>
    </w:p>
    <w:p>
      <w:pPr>
        <w:pStyle w:val="Normal"/>
        <w:numPr>
          <w:ilvl w:val="0"/>
          <w:numId w:val="3"/>
        </w:numPr>
        <w:ind w:left="720" w:hanging="0"/>
        <w:rPr/>
      </w:pPr>
      <w:r>
        <w:rPr/>
        <w:t>CKM_DES_ECB_ENCRYPT_DATA</w:t>
      </w:r>
    </w:p>
    <w:p>
      <w:pPr>
        <w:pStyle w:val="Normal"/>
        <w:numPr>
          <w:ilvl w:val="0"/>
          <w:numId w:val="3"/>
        </w:numPr>
        <w:ind w:left="720" w:hanging="0"/>
        <w:rPr/>
      </w:pPr>
      <w:r>
        <w:rPr/>
        <w:t>CKM_DES_CBC_ENCRYPT_DATA</w:t>
      </w:r>
    </w:p>
    <w:p>
      <w:pPr>
        <w:pStyle w:val="Normal"/>
        <w:numPr>
          <w:ilvl w:val="0"/>
          <w:numId w:val="3"/>
        </w:numPr>
        <w:ind w:left="720" w:hanging="0"/>
        <w:rPr/>
      </w:pPr>
      <w:r>
        <w:rPr/>
        <w:t>CKM_DES3_ECB_ENCRYPT_DATA</w:t>
      </w:r>
    </w:p>
    <w:p>
      <w:pPr>
        <w:pStyle w:val="Normal"/>
        <w:numPr>
          <w:ilvl w:val="0"/>
          <w:numId w:val="3"/>
        </w:numPr>
        <w:ind w:left="720" w:hanging="0"/>
        <w:rPr/>
      </w:pPr>
      <w:r>
        <w:rPr/>
        <w:t>CKM_DES3_CBC_ENCRYPT_DATA</w:t>
      </w:r>
    </w:p>
    <w:p>
      <w:pPr>
        <w:pStyle w:val="Normal"/>
        <w:numPr>
          <w:ilvl w:val="0"/>
          <w:numId w:val="3"/>
        </w:numPr>
        <w:ind w:left="720" w:hanging="0"/>
        <w:rPr/>
      </w:pPr>
      <w:r>
        <w:rPr/>
        <w:t>CKM_AES_ECB_ENCRYPT_DATA</w:t>
      </w:r>
    </w:p>
    <w:p>
      <w:pPr>
        <w:pStyle w:val="Normal"/>
        <w:numPr>
          <w:ilvl w:val="0"/>
          <w:numId w:val="3"/>
        </w:numPr>
        <w:ind w:left="720" w:hanging="0"/>
        <w:rPr/>
      </w:pPr>
      <w:r>
        <w:rPr/>
        <w:t>CKM_AES_CBC_ENCRYPT_DATA</w:t>
      </w:r>
    </w:p>
    <w:p>
      <w:pPr>
        <w:pStyle w:val="CCode"/>
        <w:numPr>
          <w:ilvl w:val="0"/>
          <w:numId w:val="3"/>
        </w:numPr>
        <w:rPr>
          <w:rFonts w:ascii="Arial" w:hAnsi="Arial"/>
        </w:rPr>
      </w:pPr>
      <w:r>
        <w:rPr>
          <w:rFonts w:ascii="Arial" w:hAnsi="Arial"/>
        </w:rPr>
      </w:r>
    </w:p>
    <w:p>
      <w:pPr>
        <w:pStyle w:val="CCode"/>
        <w:numPr>
          <w:ilvl w:val="0"/>
          <w:numId w:val="3"/>
        </w:numPr>
        <w:rPr>
          <w:highlight w:val="yellow"/>
        </w:rPr>
      </w:pPr>
      <w:r>
        <w:rPr>
          <w:highlight w:val="yellow"/>
        </w:rPr>
        <w:t>typedef struct CK_DES_CBC_ENCRYPT_DATA_PARAMS {</w:t>
      </w:r>
    </w:p>
    <w:p>
      <w:pPr>
        <w:pStyle w:val="CCode"/>
        <w:numPr>
          <w:ilvl w:val="0"/>
          <w:numId w:val="3"/>
        </w:numPr>
        <w:rPr>
          <w:highlight w:val="yellow"/>
        </w:rPr>
      </w:pPr>
      <w:r>
        <w:rPr>
          <w:highlight w:val="yellow"/>
        </w:rPr>
        <w:t xml:space="preserve">  </w:t>
      </w:r>
      <w:r>
        <w:rPr>
          <w:highlight w:val="yellow"/>
        </w:rPr>
        <w:t>CK_BYTE      iv[8];</w:t>
      </w:r>
    </w:p>
    <w:p>
      <w:pPr>
        <w:pStyle w:val="CCode"/>
        <w:numPr>
          <w:ilvl w:val="0"/>
          <w:numId w:val="3"/>
        </w:numPr>
        <w:rPr>
          <w:highlight w:val="yellow"/>
        </w:rPr>
      </w:pPr>
      <w:r>
        <w:rPr>
          <w:highlight w:val="yellow"/>
        </w:rPr>
        <w:t xml:space="preserve">  </w:t>
      </w:r>
      <w:r>
        <w:rPr>
          <w:highlight w:val="yellow"/>
        </w:rPr>
        <w:t>CK_BYTE_PTR  pData;</w:t>
      </w:r>
    </w:p>
    <w:p>
      <w:pPr>
        <w:pStyle w:val="CCode"/>
        <w:numPr>
          <w:ilvl w:val="0"/>
          <w:numId w:val="3"/>
        </w:numPr>
        <w:rPr>
          <w:highlight w:val="yellow"/>
        </w:rPr>
      </w:pPr>
      <w:r>
        <w:rPr>
          <w:highlight w:val="yellow"/>
        </w:rPr>
        <w:t xml:space="preserve">  </w:t>
      </w:r>
      <w:r>
        <w:rPr>
          <w:highlight w:val="yellow"/>
        </w:rPr>
        <w:t>CK_ULONG     length;</w:t>
      </w:r>
    </w:p>
    <w:p>
      <w:pPr>
        <w:pStyle w:val="CCode"/>
        <w:numPr>
          <w:ilvl w:val="0"/>
          <w:numId w:val="3"/>
        </w:numPr>
        <w:rPr>
          <w:highlight w:val="yellow"/>
        </w:rPr>
      </w:pPr>
      <w:r>
        <w:rPr>
          <w:highlight w:val="yellow"/>
        </w:rPr>
        <w:t>} CK_DES_CBC_ENCRYPT_DATA_PARAMS;</w:t>
      </w:r>
    </w:p>
    <w:p>
      <w:pPr>
        <w:pStyle w:val="CCode"/>
        <w:numPr>
          <w:ilvl w:val="0"/>
          <w:numId w:val="3"/>
        </w:numPr>
        <w:rPr>
          <w:highlight w:val="yellow"/>
        </w:rPr>
      </w:pPr>
      <w:r>
        <w:rPr>
          <w:highlight w:val="yellow"/>
        </w:rPr>
        <w:t>typedef CK_DES_CBC_ENCRYPT_DATA_PARAMS CK_PTR CK_DES_CBC_ENCRYPT_DATA_PARAMS_PTR;</w:t>
      </w:r>
    </w:p>
    <w:p>
      <w:pPr>
        <w:pStyle w:val="CCode"/>
        <w:numPr>
          <w:ilvl w:val="0"/>
          <w:numId w:val="3"/>
        </w:numPr>
        <w:rPr>
          <w:highlight w:val="yellow"/>
        </w:rPr>
      </w:pPr>
      <w:r>
        <w:rPr>
          <w:highlight w:val="yellow"/>
        </w:rPr>
      </w:r>
    </w:p>
    <w:p>
      <w:pPr>
        <w:pStyle w:val="CCode"/>
        <w:numPr>
          <w:ilvl w:val="0"/>
          <w:numId w:val="3"/>
        </w:numPr>
        <w:rPr>
          <w:highlight w:val="yellow"/>
        </w:rPr>
      </w:pPr>
      <w:r>
        <w:rPr>
          <w:highlight w:val="yellow"/>
        </w:rPr>
        <w:t>typedef struct CK_AES_CBC_ENCRYPT_DATA_PARAMS {</w:t>
      </w:r>
    </w:p>
    <w:p>
      <w:pPr>
        <w:pStyle w:val="CCode"/>
        <w:numPr>
          <w:ilvl w:val="0"/>
          <w:numId w:val="3"/>
        </w:numPr>
        <w:rPr>
          <w:highlight w:val="yellow"/>
        </w:rPr>
      </w:pPr>
      <w:r>
        <w:rPr>
          <w:highlight w:val="yellow"/>
        </w:rPr>
        <w:t xml:space="preserve">  </w:t>
      </w:r>
      <w:r>
        <w:rPr>
          <w:highlight w:val="yellow"/>
        </w:rPr>
        <w:t>CK_BYTE      iv[16];</w:t>
      </w:r>
    </w:p>
    <w:p>
      <w:pPr>
        <w:pStyle w:val="CCode"/>
        <w:numPr>
          <w:ilvl w:val="0"/>
          <w:numId w:val="3"/>
        </w:numPr>
        <w:rPr>
          <w:highlight w:val="yellow"/>
        </w:rPr>
      </w:pPr>
      <w:r>
        <w:rPr>
          <w:highlight w:val="yellow"/>
        </w:rPr>
        <w:t xml:space="preserve">  </w:t>
      </w:r>
      <w:r>
        <w:rPr>
          <w:highlight w:val="yellow"/>
        </w:rPr>
        <w:t>CK_BYTE_PTR  pData;</w:t>
      </w:r>
    </w:p>
    <w:p>
      <w:pPr>
        <w:pStyle w:val="CCode"/>
        <w:numPr>
          <w:ilvl w:val="0"/>
          <w:numId w:val="3"/>
        </w:numPr>
        <w:rPr>
          <w:highlight w:val="yellow"/>
        </w:rPr>
      </w:pPr>
      <w:r>
        <w:rPr>
          <w:highlight w:val="yellow"/>
        </w:rPr>
        <w:t xml:space="preserve">  </w:t>
      </w:r>
      <w:r>
        <w:rPr>
          <w:highlight w:val="yellow"/>
        </w:rPr>
        <w:t>CK_ULONG     length;</w:t>
      </w:r>
    </w:p>
    <w:p>
      <w:pPr>
        <w:pStyle w:val="CCode"/>
        <w:numPr>
          <w:ilvl w:val="0"/>
          <w:numId w:val="3"/>
        </w:numPr>
        <w:rPr>
          <w:highlight w:val="yellow"/>
        </w:rPr>
      </w:pPr>
      <w:r>
        <w:rPr>
          <w:highlight w:val="yellow"/>
        </w:rPr>
        <w:t>} CK_AES_CBC_ENCRYPT_DATA_PARAMS;</w:t>
      </w:r>
    </w:p>
    <w:p>
      <w:pPr>
        <w:pStyle w:val="CCode"/>
        <w:numPr>
          <w:ilvl w:val="0"/>
          <w:numId w:val="3"/>
        </w:numPr>
        <w:rPr>
          <w:highlight w:val="yellow"/>
        </w:rPr>
      </w:pPr>
      <w:r>
        <w:rPr>
          <w:highlight w:val="yellow"/>
        </w:rPr>
        <w:t>typedef CK_AES_CBC_ENCRYPT_DATA_PARAMS CK_PTR</w:t>
      </w:r>
    </w:p>
    <w:p>
      <w:pPr>
        <w:pStyle w:val="CCode"/>
        <w:numPr>
          <w:ilvl w:val="0"/>
          <w:numId w:val="3"/>
        </w:numPr>
        <w:rPr/>
      </w:pPr>
      <w:r>
        <w:rPr>
          <w:highlight w:val="yellow"/>
        </w:rPr>
        <w:t>CK_AES_CBC_ENCRYPT_DATA_PARAMS_PTR;</w:t>
      </w:r>
    </w:p>
    <w:p>
      <w:pPr>
        <w:pStyle w:val="Heading3"/>
        <w:numPr>
          <w:ilvl w:val="2"/>
          <w:numId w:val="2"/>
        </w:numPr>
        <w:rPr/>
      </w:pPr>
      <w:bookmarkStart w:id="1438" w:name="_Toc516500769"/>
      <w:bookmarkStart w:id="1439" w:name="_Toc416960086"/>
      <w:bookmarkStart w:id="1440" w:name="_Toc395187840"/>
      <w:bookmarkStart w:id="1441" w:name="_Toc391471202"/>
      <w:bookmarkStart w:id="1442" w:name="_Toc370634489"/>
      <w:bookmarkStart w:id="1443" w:name="_Toc72656334"/>
      <w:bookmarkStart w:id="1444" w:name="_Toc228807260"/>
      <w:bookmarkStart w:id="1445" w:name="_Toc228894728"/>
      <w:bookmarkEnd w:id="1438"/>
      <w:bookmarkEnd w:id="1439"/>
      <w:bookmarkEnd w:id="1440"/>
      <w:bookmarkEnd w:id="1441"/>
      <w:bookmarkEnd w:id="1442"/>
      <w:bookmarkEnd w:id="1443"/>
      <w:bookmarkEnd w:id="1444"/>
      <w:bookmarkEnd w:id="1445"/>
      <w:r>
        <w:rPr/>
        <w:t>Mechanism Parameters</w:t>
      </w:r>
    </w:p>
    <w:p>
      <w:pPr>
        <w:pStyle w:val="Normal"/>
        <w:numPr>
          <w:ilvl w:val="0"/>
          <w:numId w:val="3"/>
        </w:numPr>
        <w:rPr/>
      </w:pPr>
      <w:r>
        <w:rPr/>
        <w:t xml:space="preserve">Uses CK_KEY_DERIVATION_STRING_DATA as defined in section </w:t>
      </w:r>
      <w:r>
        <w:rPr/>
        <w:fldChar w:fldCharType="begin"/>
      </w:r>
      <w:r>
        <w:instrText> REF _Ref72657107 \r \h </w:instrText>
      </w:r>
      <w:r>
        <w:fldChar w:fldCharType="separate"/>
      </w:r>
      <w:r>
        <w:t>2.33.2</w:t>
      </w:r>
      <w:r>
        <w:fldChar w:fldCharType="end"/>
      </w:r>
    </w:p>
    <w:p>
      <w:pPr>
        <w:pStyle w:val="Caption1"/>
        <w:numPr>
          <w:ilvl w:val="0"/>
          <w:numId w:val="3"/>
        </w:numPr>
        <w:rPr/>
      </w:pPr>
      <w:bookmarkStart w:id="1446" w:name="_Toc228807535"/>
      <w:r>
        <w:rPr/>
        <w:t xml:space="preserve">Table </w:t>
      </w:r>
      <w:r>
        <w:rPr>
          <w:szCs w:val="18"/>
        </w:rPr>
        <w:fldChar w:fldCharType="begin"/>
      </w:r>
      <w:r>
        <w:instrText> SEQ Table \* ARABIC </w:instrText>
      </w:r>
      <w:r>
        <w:fldChar w:fldCharType="separate"/>
      </w:r>
      <w:r>
        <w:t>79</w:t>
      </w:r>
      <w:r>
        <w:fldChar w:fldCharType="end"/>
      </w:r>
      <w:bookmarkEnd w:id="1446"/>
      <w:r>
        <w:rPr/>
        <w:t>, Mechanism Parameters</w:t>
      </w:r>
    </w:p>
    <w:tbl>
      <w:tblPr>
        <w:tblW w:w="8857"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3708"/>
        <w:gridCol w:w="5148"/>
      </w:tblGrid>
      <w:tr>
        <w:trPr/>
        <w:tc>
          <w:tcPr>
            <w:tcW w:w="3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
              <w:numPr>
                <w:ilvl w:val="0"/>
                <w:numId w:val="3"/>
              </w:numPr>
              <w:spacing w:before="0" w:after="40"/>
              <w:rPr>
                <w:rFonts w:ascii="Arial" w:hAnsi="Arial" w:cs="Arial"/>
                <w:sz w:val="20"/>
              </w:rPr>
            </w:pPr>
            <w:r>
              <w:rPr>
                <w:rFonts w:cs="Arial" w:ascii="Arial" w:hAnsi="Arial"/>
                <w:sz w:val="20"/>
              </w:rPr>
              <w:t>CKM_DES_ECB_ENCRYPT_DATA</w:t>
              <w:br/>
              <w:t>CKM_DES3_ECB_ENCRYPT_DATA</w:t>
            </w:r>
          </w:p>
        </w:tc>
        <w:tc>
          <w:tcPr>
            <w:tcW w:w="51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
              <w:numPr>
                <w:ilvl w:val="0"/>
                <w:numId w:val="3"/>
              </w:numPr>
              <w:spacing w:before="0" w:after="40"/>
              <w:rPr>
                <w:rFonts w:ascii="Arial" w:hAnsi="Arial" w:cs="Arial"/>
                <w:sz w:val="20"/>
              </w:rPr>
            </w:pPr>
            <w:r>
              <w:rPr>
                <w:rFonts w:cs="Arial" w:ascii="Arial" w:hAnsi="Arial"/>
                <w:sz w:val="20"/>
              </w:rPr>
              <w:t>Uses CK_KEY_DERIVATION_STRING_DATA structure. Parameter is the data to be encrypted and must be a multiple of 8 bytes long.</w:t>
            </w:r>
          </w:p>
        </w:tc>
      </w:tr>
      <w:tr>
        <w:trPr/>
        <w:tc>
          <w:tcPr>
            <w:tcW w:w="3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
              <w:numPr>
                <w:ilvl w:val="0"/>
                <w:numId w:val="3"/>
              </w:numPr>
              <w:spacing w:before="0" w:after="40"/>
              <w:rPr>
                <w:rFonts w:ascii="Arial" w:hAnsi="Arial" w:cs="Arial"/>
                <w:sz w:val="20"/>
              </w:rPr>
            </w:pPr>
            <w:r>
              <w:rPr>
                <w:rFonts w:cs="Arial" w:ascii="Arial" w:hAnsi="Arial"/>
                <w:sz w:val="20"/>
              </w:rPr>
              <w:t>CKM_AES_ECB_ENCRYPT_DATA</w:t>
            </w:r>
          </w:p>
        </w:tc>
        <w:tc>
          <w:tcPr>
            <w:tcW w:w="51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
              <w:numPr>
                <w:ilvl w:val="0"/>
                <w:numId w:val="3"/>
              </w:numPr>
              <w:spacing w:before="0" w:after="40"/>
              <w:rPr>
                <w:rFonts w:ascii="Arial" w:hAnsi="Arial" w:cs="Arial"/>
                <w:sz w:val="20"/>
              </w:rPr>
            </w:pPr>
            <w:r>
              <w:rPr>
                <w:rFonts w:cs="Arial" w:ascii="Arial" w:hAnsi="Arial"/>
                <w:sz w:val="20"/>
              </w:rPr>
              <w:t>Uses CK_KEY_DERIVATION_STRING_DATA structure. Parameter is the data to be encrypted and must be a multiple of 16 long.</w:t>
            </w:r>
          </w:p>
        </w:tc>
      </w:tr>
      <w:tr>
        <w:trPr/>
        <w:tc>
          <w:tcPr>
            <w:tcW w:w="3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
              <w:numPr>
                <w:ilvl w:val="0"/>
                <w:numId w:val="3"/>
              </w:numPr>
              <w:rPr>
                <w:rFonts w:ascii="Arial" w:hAnsi="Arial" w:cs="Arial"/>
                <w:sz w:val="20"/>
              </w:rPr>
            </w:pPr>
            <w:r>
              <w:rPr>
                <w:rFonts w:cs="Arial" w:ascii="Arial" w:hAnsi="Arial"/>
                <w:sz w:val="20"/>
              </w:rPr>
              <w:t>CKM_DES_CBC_ENCRYPT_DATA</w:t>
            </w:r>
          </w:p>
          <w:p>
            <w:pPr>
              <w:pStyle w:val="Table"/>
              <w:numPr>
                <w:ilvl w:val="0"/>
                <w:numId w:val="3"/>
              </w:numPr>
              <w:spacing w:before="0" w:after="40"/>
              <w:rPr>
                <w:rFonts w:ascii="Arial" w:hAnsi="Arial" w:cs="Arial"/>
                <w:sz w:val="20"/>
              </w:rPr>
            </w:pPr>
            <w:r>
              <w:rPr>
                <w:rFonts w:cs="Arial" w:ascii="Arial" w:hAnsi="Arial"/>
                <w:sz w:val="20"/>
              </w:rPr>
              <w:t>CKM_DES3_CBC_ENCRYPT_DATA</w:t>
            </w:r>
          </w:p>
        </w:tc>
        <w:tc>
          <w:tcPr>
            <w:tcW w:w="51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
              <w:numPr>
                <w:ilvl w:val="0"/>
                <w:numId w:val="3"/>
              </w:numPr>
              <w:spacing w:before="0" w:after="40"/>
              <w:rPr>
                <w:rFonts w:ascii="Arial" w:hAnsi="Arial" w:cs="Arial"/>
                <w:sz w:val="20"/>
              </w:rPr>
            </w:pPr>
            <w:r>
              <w:rPr>
                <w:rFonts w:cs="Arial" w:ascii="Arial" w:hAnsi="Arial"/>
                <w:sz w:val="20"/>
                <w:lang w:val="fr-CH"/>
              </w:rPr>
              <w:t xml:space="preserve">Uses CK_DES_CBC_ENCRYPT_DATA_PARAMS. </w:t>
            </w:r>
            <w:r>
              <w:rPr>
                <w:rFonts w:cs="Arial" w:ascii="Arial" w:hAnsi="Arial"/>
                <w:sz w:val="20"/>
              </w:rPr>
              <w:t>Parameter is an 8 byte IV value followed by the data. The data value part must be a multiple of 8 bytes long.</w:t>
            </w:r>
          </w:p>
        </w:tc>
      </w:tr>
      <w:tr>
        <w:trPr/>
        <w:tc>
          <w:tcPr>
            <w:tcW w:w="3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
              <w:numPr>
                <w:ilvl w:val="0"/>
                <w:numId w:val="3"/>
              </w:numPr>
              <w:spacing w:before="0" w:after="40"/>
              <w:rPr>
                <w:rFonts w:ascii="Arial" w:hAnsi="Arial" w:cs="Arial"/>
                <w:sz w:val="20"/>
              </w:rPr>
            </w:pPr>
            <w:r>
              <w:rPr>
                <w:rFonts w:cs="Arial" w:ascii="Arial" w:hAnsi="Arial"/>
                <w:sz w:val="20"/>
              </w:rPr>
              <w:t>CKM_AES_CBC_ENCRYPT_DATA</w:t>
            </w:r>
          </w:p>
        </w:tc>
        <w:tc>
          <w:tcPr>
            <w:tcW w:w="51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
              <w:numPr>
                <w:ilvl w:val="0"/>
                <w:numId w:val="3"/>
              </w:numPr>
              <w:rPr>
                <w:rFonts w:ascii="Arial" w:hAnsi="Arial" w:cs="Arial"/>
                <w:sz w:val="20"/>
              </w:rPr>
            </w:pPr>
            <w:r>
              <w:rPr>
                <w:rFonts w:cs="Arial" w:ascii="Arial" w:hAnsi="Arial"/>
                <w:sz w:val="20"/>
              </w:rPr>
              <w:t>Uses CK_AES_CBC_ENCRYPT_DATA_PARAMS. Parameter is an 16 byte IV value followed by the data. The data value part</w:t>
            </w:r>
          </w:p>
          <w:p>
            <w:pPr>
              <w:pStyle w:val="Table"/>
              <w:numPr>
                <w:ilvl w:val="0"/>
                <w:numId w:val="3"/>
              </w:numPr>
              <w:spacing w:before="0" w:after="40"/>
              <w:rPr>
                <w:rFonts w:ascii="Arial" w:hAnsi="Arial" w:cs="Arial"/>
                <w:sz w:val="20"/>
              </w:rPr>
            </w:pPr>
            <w:r>
              <w:rPr>
                <w:rFonts w:cs="Arial" w:ascii="Arial" w:hAnsi="Arial"/>
                <w:sz w:val="20"/>
              </w:rPr>
              <w:t>must be a multiple of 16 bytes long.</w:t>
            </w:r>
          </w:p>
        </w:tc>
      </w:tr>
    </w:tbl>
    <w:p>
      <w:pPr>
        <w:pStyle w:val="Heading3"/>
        <w:numPr>
          <w:ilvl w:val="2"/>
          <w:numId w:val="2"/>
        </w:numPr>
        <w:rPr/>
      </w:pPr>
      <w:bookmarkStart w:id="1447" w:name="_Toc516500770"/>
      <w:bookmarkStart w:id="1448" w:name="_Toc416960087"/>
      <w:bookmarkStart w:id="1449" w:name="_Toc395187841"/>
      <w:bookmarkStart w:id="1450" w:name="_Toc391471203"/>
      <w:bookmarkStart w:id="1451" w:name="_Toc370634490"/>
      <w:bookmarkStart w:id="1452" w:name="_Toc72656335"/>
      <w:bookmarkStart w:id="1453" w:name="_Toc228807261"/>
      <w:bookmarkStart w:id="1454" w:name="_Toc228894729"/>
      <w:bookmarkEnd w:id="1447"/>
      <w:bookmarkEnd w:id="1448"/>
      <w:bookmarkEnd w:id="1449"/>
      <w:bookmarkEnd w:id="1450"/>
      <w:bookmarkEnd w:id="1451"/>
      <w:bookmarkEnd w:id="1452"/>
      <w:bookmarkEnd w:id="1453"/>
      <w:bookmarkEnd w:id="1454"/>
      <w:r>
        <w:rPr/>
        <w:t>Mechanism Description</w:t>
      </w:r>
    </w:p>
    <w:p>
      <w:pPr>
        <w:pStyle w:val="Normal"/>
        <w:numPr>
          <w:ilvl w:val="0"/>
          <w:numId w:val="3"/>
        </w:numPr>
        <w:rPr/>
      </w:pPr>
      <w:r>
        <w:rPr/>
        <w:t xml:space="preserve">The mechanisms will function by performing the encryption over the data provided using the base key. The resulting cipher text shall be used to create the key value of the resulting key. If not all the cipher text is used then the part discarded will be from the trailing end (least significant bytes) of the cipher text data. The derived key shall be defined by the attribute template supplied but constrained by the length of cipher text available for the key value and other normal PKCS11 derivation constraints. </w:t>
      </w:r>
    </w:p>
    <w:p>
      <w:pPr>
        <w:pStyle w:val="Normal"/>
        <w:numPr>
          <w:ilvl w:val="0"/>
          <w:numId w:val="3"/>
        </w:numPr>
        <w:rPr/>
      </w:pPr>
      <w:r>
        <w:rPr/>
        <w:t xml:space="preserve">Attribute template handling, attribute defaulting and key value preparation will operate as per the SHA-1 Key Derivation mechanism in section </w:t>
      </w:r>
      <w:r>
        <w:rPr/>
        <w:fldChar w:fldCharType="begin"/>
      </w:r>
      <w:r>
        <w:instrText> REF _Ref47931671 \r \h </w:instrText>
      </w:r>
      <w:r>
        <w:fldChar w:fldCharType="separate"/>
      </w:r>
      <w:r>
        <w:t>2.20.5</w:t>
      </w:r>
      <w:r>
        <w:fldChar w:fldCharType="end"/>
      </w:r>
      <w:r>
        <w:rPr/>
        <w:t>.</w:t>
      </w:r>
    </w:p>
    <w:p>
      <w:pPr>
        <w:pStyle w:val="Normal"/>
        <w:numPr>
          <w:ilvl w:val="0"/>
          <w:numId w:val="3"/>
        </w:numPr>
        <w:rPr/>
      </w:pPr>
      <w:r>
        <w:rPr/>
        <w:t>If the data is too short to make the requested key then the mechanism returns CKR_DATA_LEN_RANGE.</w:t>
      </w:r>
    </w:p>
    <w:p>
      <w:pPr>
        <w:pStyle w:val="Heading2"/>
        <w:numPr>
          <w:ilvl w:val="1"/>
          <w:numId w:val="2"/>
        </w:numPr>
        <w:rPr>
          <w:lang w:val="de-CH"/>
        </w:rPr>
      </w:pPr>
      <w:bookmarkStart w:id="1455" w:name="_Toc385058053"/>
      <w:bookmarkStart w:id="1456" w:name="_Toc405794860"/>
      <w:bookmarkStart w:id="1457" w:name="_Toc516500771"/>
      <w:bookmarkStart w:id="1458" w:name="_Toc416960088"/>
      <w:bookmarkStart w:id="1459" w:name="_Toc395187842"/>
      <w:bookmarkStart w:id="1460" w:name="_Toc391471204"/>
      <w:bookmarkStart w:id="1461" w:name="_Toc370634491"/>
      <w:bookmarkStart w:id="1462" w:name="_Toc72656336"/>
      <w:bookmarkStart w:id="1463" w:name="_Toc228807262"/>
      <w:bookmarkStart w:id="1464" w:name="_Toc228894730"/>
      <w:bookmarkEnd w:id="1455"/>
      <w:bookmarkEnd w:id="1456"/>
      <w:bookmarkEnd w:id="1457"/>
      <w:bookmarkEnd w:id="1458"/>
      <w:bookmarkEnd w:id="1459"/>
      <w:bookmarkEnd w:id="1460"/>
      <w:bookmarkEnd w:id="1461"/>
      <w:bookmarkEnd w:id="1462"/>
      <w:bookmarkEnd w:id="1463"/>
      <w:bookmarkEnd w:id="1464"/>
      <w:r>
        <w:rPr/>
        <w:t>Double and Triple-length DES</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80</w:t>
      </w:r>
      <w:r>
        <w:fldChar w:fldCharType="end"/>
      </w:r>
      <w:r>
        <w:rPr>
          <w:i/>
          <w:sz w:val="18"/>
          <w:szCs w:val="18"/>
        </w:rPr>
        <w:t>, Double and Triple-Length DES Mechanisms vs. Functions</w:t>
      </w:r>
    </w:p>
    <w:tbl>
      <w:tblPr>
        <w:tblW w:w="9175"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10"/>
        <w:gridCol w:w="975"/>
        <w:gridCol w:w="786"/>
        <w:gridCol w:w="580"/>
        <w:gridCol w:w="843"/>
        <w:gridCol w:w="675"/>
        <w:gridCol w:w="963"/>
        <w:gridCol w:w="842"/>
      </w:tblGrid>
      <w:tr>
        <w:trPr>
          <w:tblHeader w:val="true"/>
        </w:trPr>
        <w:tc>
          <w:tcPr>
            <w:tcW w:w="3510"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1465" w:name="_Toc72656337"/>
            <w:bookmarkStart w:id="1466" w:name="_Toc72656337"/>
            <w:r>
              <w:rPr>
                <w:rFonts w:cs="Arial" w:ascii="Arial" w:hAnsi="Arial"/>
                <w:sz w:val="20"/>
              </w:rPr>
            </w:r>
          </w:p>
        </w:tc>
        <w:tc>
          <w:tcPr>
            <w:tcW w:w="5664"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CKM_DES2_KEY_GEN</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CKM_DES3_KEY_GEN</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CKM_DES3_ECB</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CKM_DES3_CBC</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CKM_DES3_CBC_PAD</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CKM_DES3_MAC_GENERAL</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CKM_DES3_MAC</w:t>
            </w:r>
          </w:p>
        </w:tc>
        <w:tc>
          <w:tcPr>
            <w:tcW w:w="9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1467" w:name="_Toc72656337"/>
      <w:bookmarkStart w:id="1468" w:name="_Toc385058054"/>
      <w:bookmarkStart w:id="1469" w:name="_Toc405794861"/>
      <w:bookmarkStart w:id="1470" w:name="_Toc516500772"/>
      <w:bookmarkStart w:id="1471" w:name="_Toc416960089"/>
      <w:bookmarkStart w:id="1472" w:name="_Toc395187843"/>
      <w:bookmarkStart w:id="1473" w:name="_Toc391471205"/>
      <w:bookmarkStart w:id="1474" w:name="_Toc370634492"/>
      <w:bookmarkStart w:id="1475" w:name="_Toc228807263"/>
      <w:bookmarkStart w:id="1476" w:name="_Toc228894731"/>
      <w:bookmarkEnd w:id="1467"/>
      <w:bookmarkEnd w:id="1470"/>
      <w:bookmarkEnd w:id="1471"/>
      <w:bookmarkEnd w:id="1472"/>
      <w:bookmarkEnd w:id="1473"/>
      <w:bookmarkEnd w:id="1474"/>
      <w:bookmarkEnd w:id="1475"/>
      <w:bookmarkEnd w:id="1476"/>
      <w:r>
        <w:rPr/>
        <w:t>Definitions</w:t>
      </w:r>
    </w:p>
    <w:p>
      <w:pPr>
        <w:pStyle w:val="Normal"/>
        <w:numPr>
          <w:ilvl w:val="0"/>
          <w:numId w:val="3"/>
        </w:numPr>
        <w:rPr/>
      </w:pPr>
      <w:r>
        <w:rPr/>
        <w:t>This section defines the key type “CKK_DES2” and “CKK_DES3” for type CK_KEY_TYPE as used in the CKA_KEY_TYPE attribute of key objects.</w:t>
      </w:r>
    </w:p>
    <w:p>
      <w:pPr>
        <w:pStyle w:val="Normal"/>
        <w:numPr>
          <w:ilvl w:val="0"/>
          <w:numId w:val="3"/>
        </w:numPr>
        <w:rPr>
          <w:lang w:val="de-DE"/>
        </w:rPr>
      </w:pPr>
      <w:r>
        <w:rPr>
          <w:lang w:val="de-DE"/>
        </w:rPr>
        <w:t>Mechanisms:</w:t>
      </w:r>
    </w:p>
    <w:p>
      <w:pPr>
        <w:pStyle w:val="Normal"/>
        <w:numPr>
          <w:ilvl w:val="0"/>
          <w:numId w:val="3"/>
        </w:numPr>
        <w:ind w:left="720" w:hanging="0"/>
        <w:rPr>
          <w:lang w:val="de-DE"/>
        </w:rPr>
      </w:pPr>
      <w:r>
        <w:rPr>
          <w:lang w:val="de-DE"/>
        </w:rPr>
        <w:t xml:space="preserve">CKM_DES2_KEY_GEN               </w:t>
      </w:r>
    </w:p>
    <w:p>
      <w:pPr>
        <w:pStyle w:val="Normal"/>
        <w:numPr>
          <w:ilvl w:val="0"/>
          <w:numId w:val="3"/>
        </w:numPr>
        <w:ind w:left="720" w:hanging="0"/>
        <w:rPr>
          <w:lang w:val="de-DE"/>
        </w:rPr>
      </w:pPr>
      <w:r>
        <w:rPr>
          <w:lang w:val="de-DE"/>
        </w:rPr>
        <w:t xml:space="preserve">CKM_DES3_KEY_GEN               </w:t>
      </w:r>
    </w:p>
    <w:p>
      <w:pPr>
        <w:pStyle w:val="Normal"/>
        <w:numPr>
          <w:ilvl w:val="0"/>
          <w:numId w:val="3"/>
        </w:numPr>
        <w:ind w:left="720" w:hanging="0"/>
        <w:rPr>
          <w:lang w:val="de-DE"/>
        </w:rPr>
      </w:pPr>
      <w:r>
        <w:rPr>
          <w:lang w:val="de-DE"/>
        </w:rPr>
        <w:t xml:space="preserve">CKM_DES3_ECB                   </w:t>
      </w:r>
    </w:p>
    <w:p>
      <w:pPr>
        <w:pStyle w:val="Normal"/>
        <w:numPr>
          <w:ilvl w:val="0"/>
          <w:numId w:val="3"/>
        </w:numPr>
        <w:ind w:left="720" w:hanging="0"/>
        <w:rPr>
          <w:lang w:val="de-DE"/>
        </w:rPr>
      </w:pPr>
      <w:r>
        <w:rPr>
          <w:lang w:val="de-DE"/>
        </w:rPr>
        <w:t xml:space="preserve">CKM_DES3_CBC                   </w:t>
      </w:r>
    </w:p>
    <w:p>
      <w:pPr>
        <w:pStyle w:val="Normal"/>
        <w:numPr>
          <w:ilvl w:val="0"/>
          <w:numId w:val="3"/>
        </w:numPr>
        <w:ind w:left="720" w:hanging="0"/>
        <w:rPr>
          <w:lang w:val="de-DE"/>
        </w:rPr>
      </w:pPr>
      <w:r>
        <w:rPr>
          <w:lang w:val="de-DE"/>
        </w:rPr>
        <w:t xml:space="preserve">CKM_DES3_MAC                   </w:t>
      </w:r>
    </w:p>
    <w:p>
      <w:pPr>
        <w:pStyle w:val="Normal"/>
        <w:numPr>
          <w:ilvl w:val="0"/>
          <w:numId w:val="3"/>
        </w:numPr>
        <w:ind w:left="720" w:hanging="0"/>
        <w:rPr>
          <w:lang w:val="de-DE"/>
        </w:rPr>
      </w:pPr>
      <w:r>
        <w:rPr>
          <w:lang w:val="de-DE"/>
        </w:rPr>
        <w:t xml:space="preserve">CKM_DES3_MAC_GENERAL           </w:t>
      </w:r>
    </w:p>
    <w:p>
      <w:pPr>
        <w:pStyle w:val="Normal"/>
        <w:numPr>
          <w:ilvl w:val="0"/>
          <w:numId w:val="3"/>
        </w:numPr>
        <w:ind w:left="720" w:hanging="0"/>
        <w:rPr/>
      </w:pPr>
      <w:r>
        <w:rPr/>
        <w:t xml:space="preserve">CKM_DES3_CBC_PAD               </w:t>
      </w:r>
    </w:p>
    <w:p>
      <w:pPr>
        <w:pStyle w:val="Heading3"/>
        <w:numPr>
          <w:ilvl w:val="2"/>
          <w:numId w:val="2"/>
        </w:numPr>
        <w:rPr/>
      </w:pPr>
      <w:bookmarkStart w:id="1477" w:name="_Toc516500773"/>
      <w:bookmarkStart w:id="1478" w:name="_Toc416960090"/>
      <w:bookmarkStart w:id="1479" w:name="_Toc395187844"/>
      <w:bookmarkStart w:id="1480" w:name="_Toc391471206"/>
      <w:bookmarkStart w:id="1481" w:name="_Toc370634493"/>
      <w:bookmarkStart w:id="1482" w:name="_Toc322855294"/>
      <w:bookmarkStart w:id="1483" w:name="_Toc322945136"/>
      <w:bookmarkStart w:id="1484" w:name="_Toc323000703"/>
      <w:bookmarkStart w:id="1485" w:name="_Toc323024098"/>
      <w:bookmarkStart w:id="1486" w:name="_Toc323205430"/>
      <w:bookmarkStart w:id="1487" w:name="_Toc323610860"/>
      <w:bookmarkStart w:id="1488" w:name="_Toc383864867"/>
      <w:bookmarkStart w:id="1489" w:name="_Toc385057875"/>
      <w:bookmarkStart w:id="1490" w:name="_Toc405794692"/>
      <w:bookmarkStart w:id="1491" w:name="_Toc72656338"/>
      <w:bookmarkStart w:id="1492" w:name="_Toc228807264"/>
      <w:bookmarkStart w:id="1493" w:name="_Toc228894732"/>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r>
        <w:rPr/>
        <w:t>DES2 secret key objects</w:t>
      </w:r>
    </w:p>
    <w:p>
      <w:pPr>
        <w:pStyle w:val="Normal"/>
        <w:numPr>
          <w:ilvl w:val="0"/>
          <w:numId w:val="3"/>
        </w:numPr>
        <w:rPr/>
      </w:pPr>
      <w:r>
        <w:rPr/>
        <w:t xml:space="preserve">DES2 secret key objects (object class </w:t>
      </w:r>
      <w:r>
        <w:rPr>
          <w:b/>
        </w:rPr>
        <w:t xml:space="preserve">CKO_SECRET_KEY, </w:t>
      </w:r>
      <w:r>
        <w:rPr/>
        <w:t xml:space="preserve">key type </w:t>
      </w:r>
      <w:r>
        <w:rPr>
          <w:b/>
        </w:rPr>
        <w:t>CKK_DES2</w:t>
      </w:r>
      <w:r>
        <w:rPr/>
        <w:t>) hold double-length DES keys.  The following table defines the DES2 secret key object attributes, in addition to the common attributes defined for this object class:</w:t>
      </w:r>
    </w:p>
    <w:p>
      <w:pPr>
        <w:pStyle w:val="Caption1"/>
        <w:numPr>
          <w:ilvl w:val="0"/>
          <w:numId w:val="3"/>
        </w:numPr>
        <w:rPr/>
      </w:pPr>
      <w:bookmarkStart w:id="1494" w:name="_Toc323204896"/>
      <w:bookmarkStart w:id="1495" w:name="_Toc383864531"/>
      <w:bookmarkStart w:id="1496" w:name="_Toc405795000"/>
      <w:bookmarkStart w:id="1497" w:name="_Toc228807536"/>
      <w:bookmarkStart w:id="1498" w:name="_Toc319314021"/>
      <w:bookmarkStart w:id="1499" w:name="_Toc319314563"/>
      <w:bookmarkStart w:id="1500" w:name="_Toc319314978"/>
      <w:bookmarkStart w:id="1501" w:name="_Toc319315850"/>
      <w:r>
        <w:rPr/>
        <w:t xml:space="preserve">Table </w:t>
      </w:r>
      <w:r>
        <w:rPr>
          <w:szCs w:val="18"/>
        </w:rPr>
        <w:fldChar w:fldCharType="begin"/>
      </w:r>
      <w:r>
        <w:instrText> SEQ Table \* ARABIC </w:instrText>
      </w:r>
      <w:r>
        <w:fldChar w:fldCharType="separate"/>
      </w:r>
      <w:r>
        <w:t>81</w:t>
      </w:r>
      <w:r>
        <w:fldChar w:fldCharType="end"/>
      </w:r>
      <w:r>
        <w:rPr/>
        <w:t>, DES2 Secret Key Object</w:t>
      </w:r>
      <w:bookmarkEnd w:id="1498"/>
      <w:bookmarkEnd w:id="1499"/>
      <w:bookmarkEnd w:id="1500"/>
      <w:bookmarkEnd w:id="1501"/>
      <w:bookmarkEnd w:id="1494"/>
      <w:bookmarkEnd w:id="1495"/>
      <w:bookmarkEnd w:id="1496"/>
      <w:bookmarkEnd w:id="1497"/>
      <w:r>
        <w:rPr/>
        <w:t xml:space="preserve"> Attributes</w:t>
      </w:r>
    </w:p>
    <w:tbl>
      <w:tblPr>
        <w:tblW w:w="675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250"/>
        <w:gridCol w:w="1350"/>
        <w:gridCol w:w="3150"/>
      </w:tblGrid>
      <w:tr>
        <w:trPr>
          <w:tblHeader w:val="true"/>
        </w:trPr>
        <w:tc>
          <w:tcPr>
            <w:tcW w:w="225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35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315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25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35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315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Key value (always 16 bytes long)</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DES2 keys must always have their parity bits properly set as described in FIPS PUB 46-3 (</w:t>
      </w:r>
      <w:r>
        <w:rPr>
          <w:i/>
        </w:rPr>
        <w:t>i.e.</w:t>
      </w:r>
      <w:r>
        <w:rPr/>
        <w:t>, each of the DES keys comprising a DES2 key must have its parity bits properly set).  Attempting to create or unwrap a DES2 key with incorrect parity will return an error.</w:t>
      </w:r>
    </w:p>
    <w:p>
      <w:pPr>
        <w:pStyle w:val="Normal"/>
        <w:numPr>
          <w:ilvl w:val="0"/>
          <w:numId w:val="3"/>
        </w:numPr>
        <w:rPr/>
      </w:pPr>
      <w:r>
        <w:rPr/>
        <w:t>The following is a sample template for creating a double-length DES secret key object:</w:t>
      </w:r>
    </w:p>
    <w:p>
      <w:pPr>
        <w:pStyle w:val="CCode"/>
        <w:numPr>
          <w:ilvl w:val="0"/>
          <w:numId w:val="3"/>
        </w:numPr>
        <w:rPr/>
      </w:pPr>
      <w:r>
        <w:rPr/>
        <w:t>CK_OBJECT_CLASS class = CKO_SECRET_KEY;</w:t>
      </w:r>
    </w:p>
    <w:p>
      <w:pPr>
        <w:pStyle w:val="CCode"/>
        <w:numPr>
          <w:ilvl w:val="0"/>
          <w:numId w:val="3"/>
        </w:numPr>
        <w:rPr/>
      </w:pPr>
      <w:r>
        <w:rPr/>
        <w:t>CK_KEY_TYPE keyType = CKK_DES2;</w:t>
      </w:r>
    </w:p>
    <w:p>
      <w:pPr>
        <w:pStyle w:val="CCode"/>
        <w:numPr>
          <w:ilvl w:val="0"/>
          <w:numId w:val="3"/>
        </w:numPr>
        <w:rPr/>
      </w:pPr>
      <w:r>
        <w:rPr/>
        <w:t>CK_UTF8CHAR label[] = “A DES2 secret key object”;</w:t>
      </w:r>
    </w:p>
    <w:p>
      <w:pPr>
        <w:pStyle w:val="CCode"/>
        <w:numPr>
          <w:ilvl w:val="0"/>
          <w:numId w:val="3"/>
        </w:numPr>
        <w:rPr/>
      </w:pPr>
      <w:r>
        <w:rPr/>
        <w:t>CK_BYTE value[16]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{CKA_ENCRYPT, &amp;true, sizeof(true)},</w:t>
      </w:r>
    </w:p>
    <w:p>
      <w:pPr>
        <w:pStyle w:val="CCode"/>
        <w:numPr>
          <w:ilvl w:val="0"/>
          <w:numId w:val="3"/>
        </w:numPr>
        <w:rPr/>
      </w:pPr>
      <w:r>
        <w:rPr/>
        <w:t xml:space="preserve">  </w:t>
      </w:r>
      <w:r>
        <w:rPr/>
        <w:t>{CKA_VALUE, value, sizeof(value)}</w:t>
      </w:r>
    </w:p>
    <w:p>
      <w:pPr>
        <w:pStyle w:val="CCode"/>
        <w:numPr>
          <w:ilvl w:val="0"/>
          <w:numId w:val="3"/>
        </w:numPr>
        <w:rPr/>
      </w:pPr>
      <w:r>
        <w:rPr/>
        <w:t>};</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bookmarkStart w:id="1502" w:name="_Toc322855295"/>
      <w:bookmarkStart w:id="1503" w:name="_Toc322945137"/>
      <w:bookmarkStart w:id="1504" w:name="_Toc323000704"/>
      <w:bookmarkStart w:id="1505" w:name="_Toc323024099"/>
      <w:bookmarkStart w:id="1506" w:name="_Toc323205431"/>
      <w:bookmarkStart w:id="1507" w:name="_Toc323610861"/>
      <w:bookmarkStart w:id="1508" w:name="_Toc383864868"/>
      <w:bookmarkStart w:id="1509" w:name="_Toc385057876"/>
      <w:bookmarkStart w:id="1510" w:name="_Toc405794693"/>
      <w:bookmarkStart w:id="1511" w:name="_Toc322855295"/>
      <w:bookmarkStart w:id="1512" w:name="_Toc322945137"/>
      <w:bookmarkStart w:id="1513" w:name="_Toc323000704"/>
      <w:bookmarkStart w:id="1514" w:name="_Toc323024099"/>
      <w:bookmarkStart w:id="1515" w:name="_Toc323205431"/>
      <w:bookmarkStart w:id="1516" w:name="_Toc323610861"/>
      <w:bookmarkStart w:id="1517" w:name="_Toc383864868"/>
      <w:bookmarkStart w:id="1518" w:name="_Toc385057876"/>
      <w:bookmarkStart w:id="1519" w:name="_Toc405794693"/>
      <w:r>
        <w:rPr/>
      </w:r>
    </w:p>
    <w:p>
      <w:pPr>
        <w:pStyle w:val="Normal"/>
        <w:numPr>
          <w:ilvl w:val="0"/>
          <w:numId w:val="3"/>
        </w:numPr>
        <w:rPr/>
      </w:pPr>
      <w:r>
        <w:rPr/>
        <w:t>CKA_CHECK_VALUE: The value of this attribute is derived from the key object by taking the first three bytes of the ECB encryption of a single block of null (0x00) bytes, using the default cipher associated with the key type of the secret key object.</w:t>
      </w:r>
    </w:p>
    <w:p>
      <w:pPr>
        <w:pStyle w:val="Heading3"/>
        <w:numPr>
          <w:ilvl w:val="2"/>
          <w:numId w:val="2"/>
        </w:numPr>
        <w:rPr/>
      </w:pPr>
      <w:bookmarkStart w:id="1520" w:name="_Toc322855295"/>
      <w:bookmarkStart w:id="1521" w:name="_Toc322945137"/>
      <w:bookmarkStart w:id="1522" w:name="_Toc323000704"/>
      <w:bookmarkStart w:id="1523" w:name="_Toc323024099"/>
      <w:bookmarkStart w:id="1524" w:name="_Toc323205431"/>
      <w:bookmarkStart w:id="1525" w:name="_Toc323610861"/>
      <w:bookmarkStart w:id="1526" w:name="_Toc383864868"/>
      <w:bookmarkStart w:id="1527" w:name="_Toc385057876"/>
      <w:bookmarkStart w:id="1528" w:name="_Toc405794693"/>
      <w:bookmarkStart w:id="1529" w:name="_Toc516500774"/>
      <w:bookmarkStart w:id="1530" w:name="_Toc416960091"/>
      <w:bookmarkStart w:id="1531" w:name="_Toc395187845"/>
      <w:bookmarkStart w:id="1532" w:name="_Toc391471207"/>
      <w:bookmarkStart w:id="1533" w:name="_Toc370634494"/>
      <w:bookmarkStart w:id="1534" w:name="_Toc72656339"/>
      <w:bookmarkStart w:id="1535" w:name="_Toc228807265"/>
      <w:bookmarkStart w:id="1536" w:name="_Toc228894733"/>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r>
        <w:rPr/>
        <w:t>DES3 secret key objects</w:t>
      </w:r>
    </w:p>
    <w:p>
      <w:pPr>
        <w:pStyle w:val="Normal"/>
        <w:numPr>
          <w:ilvl w:val="0"/>
          <w:numId w:val="3"/>
        </w:numPr>
        <w:rPr/>
      </w:pPr>
      <w:r>
        <w:rPr/>
        <w:t xml:space="preserve">DES3 secret key objects (object class </w:t>
      </w:r>
      <w:r>
        <w:rPr>
          <w:b/>
        </w:rPr>
        <w:t xml:space="preserve">CKO_SECRET_KEY, </w:t>
      </w:r>
      <w:r>
        <w:rPr/>
        <w:t xml:space="preserve">key type </w:t>
      </w:r>
      <w:r>
        <w:rPr>
          <w:b/>
        </w:rPr>
        <w:t>CKK_DES3</w:t>
      </w:r>
      <w:r>
        <w:rPr/>
        <w:t>) hold triple-length DES keys.  The following table defines the DES3 secret key object attributes, in addition to the common attributes defined for this object class:</w:t>
      </w:r>
    </w:p>
    <w:p>
      <w:pPr>
        <w:pStyle w:val="Caption1"/>
        <w:numPr>
          <w:ilvl w:val="0"/>
          <w:numId w:val="3"/>
        </w:numPr>
        <w:rPr/>
      </w:pPr>
      <w:bookmarkStart w:id="1537" w:name="_Toc323204897"/>
      <w:bookmarkStart w:id="1538" w:name="_Toc383864532"/>
      <w:bookmarkStart w:id="1539" w:name="_Toc405795001"/>
      <w:bookmarkStart w:id="1540" w:name="_Toc228807537"/>
      <w:bookmarkStart w:id="1541" w:name="_Toc319314022"/>
      <w:bookmarkStart w:id="1542" w:name="_Toc319314564"/>
      <w:bookmarkStart w:id="1543" w:name="_Toc319314979"/>
      <w:bookmarkStart w:id="1544" w:name="_Toc319315851"/>
      <w:r>
        <w:rPr/>
        <w:t xml:space="preserve">Table </w:t>
      </w:r>
      <w:r>
        <w:rPr>
          <w:szCs w:val="18"/>
        </w:rPr>
        <w:fldChar w:fldCharType="begin"/>
      </w:r>
      <w:r>
        <w:instrText> SEQ Table \* ARABIC </w:instrText>
      </w:r>
      <w:r>
        <w:fldChar w:fldCharType="separate"/>
      </w:r>
      <w:r>
        <w:t>82</w:t>
      </w:r>
      <w:r>
        <w:fldChar w:fldCharType="end"/>
      </w:r>
      <w:r>
        <w:rPr/>
        <w:t>, DES3 Secret Key Object</w:t>
      </w:r>
      <w:bookmarkEnd w:id="1541"/>
      <w:bookmarkEnd w:id="1542"/>
      <w:bookmarkEnd w:id="1543"/>
      <w:bookmarkEnd w:id="1544"/>
      <w:bookmarkEnd w:id="1537"/>
      <w:bookmarkEnd w:id="1538"/>
      <w:bookmarkEnd w:id="1539"/>
      <w:bookmarkEnd w:id="1540"/>
      <w:r>
        <w:rPr/>
        <w:t xml:space="preserve"> Attributes</w:t>
      </w:r>
    </w:p>
    <w:tbl>
      <w:tblPr>
        <w:tblW w:w="675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250"/>
        <w:gridCol w:w="1350"/>
        <w:gridCol w:w="3150"/>
      </w:tblGrid>
      <w:tr>
        <w:trPr>
          <w:tblHeader w:val="true"/>
        </w:trPr>
        <w:tc>
          <w:tcPr>
            <w:tcW w:w="225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35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315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25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35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315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Key value (always 24 bytes long)</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DES3 keys must always have their parity bits properly set as described in FIPS PUB 46-3 (</w:t>
      </w:r>
      <w:r>
        <w:rPr>
          <w:i/>
        </w:rPr>
        <w:t>i.e.</w:t>
      </w:r>
      <w:r>
        <w:rPr/>
        <w:t>, each of the DES keys comprising a DES3 key must have its parity bits properly set).  Attempting to create or unwrap a DES3 key with incorrect parity will return an error.</w:t>
      </w:r>
    </w:p>
    <w:p>
      <w:pPr>
        <w:pStyle w:val="Normal"/>
        <w:numPr>
          <w:ilvl w:val="0"/>
          <w:numId w:val="3"/>
        </w:numPr>
        <w:rPr/>
      </w:pPr>
      <w:r>
        <w:rPr/>
        <w:t>The following is a sample template for creating a triple-length DES secret key object:</w:t>
      </w:r>
    </w:p>
    <w:p>
      <w:pPr>
        <w:pStyle w:val="CCode"/>
        <w:numPr>
          <w:ilvl w:val="0"/>
          <w:numId w:val="3"/>
        </w:numPr>
        <w:rPr/>
      </w:pPr>
      <w:r>
        <w:rPr/>
        <w:t>CK_OBJECT_CLASS class = CKO_SECRET_KEY;</w:t>
      </w:r>
    </w:p>
    <w:p>
      <w:pPr>
        <w:pStyle w:val="CCode"/>
        <w:numPr>
          <w:ilvl w:val="0"/>
          <w:numId w:val="3"/>
        </w:numPr>
        <w:rPr/>
      </w:pPr>
      <w:r>
        <w:rPr/>
        <w:t>CK_KEY_TYPE keyType = CKK_DES3;</w:t>
      </w:r>
    </w:p>
    <w:p>
      <w:pPr>
        <w:pStyle w:val="CCode"/>
        <w:numPr>
          <w:ilvl w:val="0"/>
          <w:numId w:val="3"/>
        </w:numPr>
        <w:rPr/>
      </w:pPr>
      <w:r>
        <w:rPr/>
        <w:t>CK_UTF8CHAR label[] = “A DES3 secret key object”;</w:t>
      </w:r>
    </w:p>
    <w:p>
      <w:pPr>
        <w:pStyle w:val="CCode"/>
        <w:numPr>
          <w:ilvl w:val="0"/>
          <w:numId w:val="3"/>
        </w:numPr>
        <w:rPr/>
      </w:pPr>
      <w:r>
        <w:rPr/>
        <w:t>CK_BYTE value[24]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{CKA_ENCRYPT, &amp;true, sizeof(true)},</w:t>
      </w:r>
    </w:p>
    <w:p>
      <w:pPr>
        <w:pStyle w:val="CCode"/>
        <w:numPr>
          <w:ilvl w:val="0"/>
          <w:numId w:val="3"/>
        </w:numPr>
        <w:rPr/>
      </w:pPr>
      <w:r>
        <w:rPr/>
        <w:t xml:space="preserve">  </w:t>
      </w:r>
      <w:r>
        <w:rPr/>
        <w:t>{CKA_VALUE, value, sizeof(value)}</w:t>
      </w:r>
    </w:p>
    <w:p>
      <w:pPr>
        <w:pStyle w:val="CCode"/>
        <w:numPr>
          <w:ilvl w:val="0"/>
          <w:numId w:val="3"/>
        </w:numPr>
        <w:rPr/>
      </w:pPr>
      <w:r>
        <w:rPr/>
        <w:t>};</w:t>
      </w:r>
    </w:p>
    <w:p>
      <w:pPr>
        <w:pStyle w:val="CCode"/>
        <w:numPr>
          <w:ilvl w:val="0"/>
          <w:numId w:val="3"/>
        </w:numPr>
        <w:rPr>
          <w:rFonts w:ascii="Arial" w:hAnsi="Arial"/>
        </w:rPr>
      </w:pPr>
      <w:r>
        <w:rPr>
          <w:rFonts w:ascii="Arial" w:hAnsi="Arial"/>
        </w:rPr>
      </w:r>
    </w:p>
    <w:p>
      <w:pPr>
        <w:pStyle w:val="Normal"/>
        <w:numPr>
          <w:ilvl w:val="0"/>
          <w:numId w:val="3"/>
        </w:numPr>
        <w:rPr/>
      </w:pPr>
      <w:r>
        <w:rPr/>
        <w:t>CKA_CHECK_VALUE: The value of this attribute is derived from the key object by taking the first three bytes of the ECB encryption of a single block of null (0x00) bytes, using the default cipher associated with the key type of the secret key object.</w:t>
      </w:r>
    </w:p>
    <w:p>
      <w:pPr>
        <w:pStyle w:val="Heading3"/>
        <w:numPr>
          <w:ilvl w:val="2"/>
          <w:numId w:val="2"/>
        </w:numPr>
        <w:rPr/>
      </w:pPr>
      <w:bookmarkStart w:id="1545" w:name="_Toc322855328"/>
      <w:bookmarkStart w:id="1546" w:name="_Toc322945170"/>
      <w:bookmarkStart w:id="1547" w:name="_Toc323000737"/>
      <w:bookmarkStart w:id="1548" w:name="_Toc323024188"/>
      <w:bookmarkStart w:id="1549" w:name="_Toc323205522"/>
      <w:bookmarkStart w:id="1550" w:name="_Toc323610951"/>
      <w:bookmarkStart w:id="1551" w:name="_Toc383864968"/>
      <w:bookmarkStart w:id="1552" w:name="_Toc385058054"/>
      <w:bookmarkStart w:id="1553" w:name="_Toc405794861"/>
      <w:bookmarkStart w:id="1554" w:name="_Toc516500775"/>
      <w:bookmarkStart w:id="1555" w:name="_Toc416960092"/>
      <w:bookmarkStart w:id="1556" w:name="_Toc395187846"/>
      <w:bookmarkStart w:id="1557" w:name="_Toc391471208"/>
      <w:bookmarkStart w:id="1558" w:name="_Toc370634495"/>
      <w:bookmarkStart w:id="1559" w:name="_Toc72656340"/>
      <w:bookmarkStart w:id="1560" w:name="_Toc228807266"/>
      <w:bookmarkStart w:id="1561" w:name="_Toc22889473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r>
        <w:rPr/>
        <w:t>Double-length DES key generation</w:t>
      </w:r>
    </w:p>
    <w:p>
      <w:pPr>
        <w:pStyle w:val="Normal"/>
        <w:numPr>
          <w:ilvl w:val="0"/>
          <w:numId w:val="3"/>
        </w:numPr>
        <w:rPr/>
      </w:pPr>
      <w:r>
        <w:rPr/>
        <w:t xml:space="preserve">The double-length DES key generation mechanism, denoted </w:t>
      </w:r>
      <w:r>
        <w:rPr>
          <w:b/>
        </w:rPr>
        <w:t>CKM_DES2_KEY_GEN</w:t>
      </w:r>
      <w:r>
        <w:rPr/>
        <w:t>, is a key generation mechanism for double-length DES keys.  The DES keys making up a double-length DES key both have their parity bits set properly, as specified in FIPS PUB 46-3.</w:t>
      </w:r>
    </w:p>
    <w:p>
      <w:pPr>
        <w:pStyle w:val="Normal"/>
        <w:numPr>
          <w:ilvl w:val="0"/>
          <w:numId w:val="3"/>
        </w:numPr>
        <w:rPr/>
      </w:pPr>
      <w:r>
        <w:rPr/>
        <w:t>It does not have a parameter.</w:t>
      </w:r>
    </w:p>
    <w:p>
      <w:pPr>
        <w:pStyle w:val="Normal"/>
        <w:numPr>
          <w:ilvl w:val="0"/>
          <w:numId w:val="3"/>
        </w:numPr>
        <w:rPr/>
      </w:pPr>
      <w:r>
        <w:rPr/>
        <w:t>The mechanism contributes the</w:t>
      </w:r>
      <w:r>
        <w:rPr>
          <w:b/>
        </w:rPr>
        <w:t xml:space="preserve"> CKA_CLASS</w:t>
      </w:r>
      <w:r>
        <w:rPr/>
        <w:t xml:space="preserve">, </w:t>
      </w:r>
      <w:r>
        <w:rPr>
          <w:b/>
        </w:rPr>
        <w:t>CKA_KEY_TYPE</w:t>
      </w:r>
      <w:r>
        <w:rPr/>
        <w:t xml:space="preserve">, and </w:t>
      </w:r>
      <w:r>
        <w:rPr>
          <w:b/>
        </w:rPr>
        <w:t>CKA_VALUE</w:t>
      </w:r>
      <w:r>
        <w:rPr/>
        <w:t xml:space="preserve"> attributes to the new key. Other attributes supported by the double-length DES key type (specifically, the flags indicating which functions the key supports) may be specified in the template for the key, or else are assigned default initial values.</w:t>
      </w:r>
    </w:p>
    <w:p>
      <w:pPr>
        <w:pStyle w:val="Normal"/>
        <w:numPr>
          <w:ilvl w:val="0"/>
          <w:numId w:val="3"/>
        </w:numPr>
        <w:rPr/>
      </w:pPr>
      <w:r>
        <w:rPr/>
        <w:t xml:space="preserve">Double-length DES keys can be used with all the same mechanisms as triple-DES keys: </w:t>
      </w:r>
      <w:r>
        <w:rPr>
          <w:b/>
        </w:rPr>
        <w:t>CKM_DES3_ECB</w:t>
      </w:r>
      <w:r>
        <w:rPr/>
        <w:t xml:space="preserve">, </w:t>
      </w:r>
      <w:r>
        <w:rPr>
          <w:b/>
        </w:rPr>
        <w:t>CKM_DES3_CBC</w:t>
      </w:r>
      <w:r>
        <w:rPr/>
        <w:t xml:space="preserve">, </w:t>
      </w:r>
      <w:r>
        <w:rPr>
          <w:b/>
        </w:rPr>
        <w:t>CKM_DES3_CBC_PAD</w:t>
      </w:r>
      <w:r>
        <w:rPr/>
        <w:t xml:space="preserve">, </w:t>
      </w:r>
      <w:r>
        <w:rPr>
          <w:b/>
        </w:rPr>
        <w:t>CKM_DES3_MAC_GENERAL</w:t>
      </w:r>
      <w:r>
        <w:rPr/>
        <w:t xml:space="preserve">, and </w:t>
      </w:r>
      <w:r>
        <w:rPr>
          <w:b/>
        </w:rPr>
        <w:t>CKM_DES3_MAC</w:t>
      </w:r>
      <w:r>
        <w:rPr/>
        <w:t>.  Triple-DES encryption with a double-length DES key is equivalent to encryption with a triple-length DES key with K1=K3 as specified in FIPS PUB 46-3.</w:t>
      </w:r>
    </w:p>
    <w:p>
      <w:pPr>
        <w:pStyle w:val="Normal"/>
        <w:numPr>
          <w:ilvl w:val="0"/>
          <w:numId w:val="3"/>
        </w:numPr>
        <w:rPr/>
      </w:pPr>
      <w:bookmarkStart w:id="1562" w:name="_Toc385058055"/>
      <w:bookmarkStart w:id="1563" w:name="_Toc322855333"/>
      <w:bookmarkStart w:id="1564" w:name="_Toc322945175"/>
      <w:bookmarkStart w:id="1565" w:name="_Toc323000742"/>
      <w:bookmarkStart w:id="1566" w:name="_Toc323024193"/>
      <w:bookmarkEnd w:id="1562"/>
      <w:bookmarkEnd w:id="1563"/>
      <w:bookmarkEnd w:id="1564"/>
      <w:bookmarkEnd w:id="1565"/>
      <w:bookmarkEnd w:id="1566"/>
      <w:r>
        <w:rPr/>
        <w:t>When double-length DES keys are generated, it is token-dependent whether or not it is possible for either of the component DES keys to be “weak” or “semi-weak” keys.</w:t>
      </w:r>
    </w:p>
    <w:p>
      <w:pPr>
        <w:pStyle w:val="Heading3"/>
        <w:numPr>
          <w:ilvl w:val="2"/>
          <w:numId w:val="2"/>
        </w:numPr>
        <w:rPr/>
      </w:pPr>
      <w:bookmarkStart w:id="1567" w:name="_Toc516500776"/>
      <w:bookmarkStart w:id="1568" w:name="_Toc416960093"/>
      <w:bookmarkStart w:id="1569" w:name="_Toc395187847"/>
      <w:bookmarkStart w:id="1570" w:name="_Toc391471209"/>
      <w:bookmarkStart w:id="1571" w:name="_Toc370634496"/>
      <w:bookmarkStart w:id="1572" w:name="_Toc72656341"/>
      <w:bookmarkStart w:id="1573" w:name="_Toc228807267"/>
      <w:bookmarkStart w:id="1574" w:name="_Toc228894735"/>
      <w:bookmarkEnd w:id="1567"/>
      <w:bookmarkEnd w:id="1568"/>
      <w:bookmarkEnd w:id="1569"/>
      <w:bookmarkEnd w:id="1570"/>
      <w:bookmarkEnd w:id="1571"/>
      <w:bookmarkEnd w:id="1572"/>
      <w:bookmarkEnd w:id="1573"/>
      <w:bookmarkEnd w:id="1574"/>
      <w:r>
        <w:rPr/>
        <w:t>Triple-length DES Order of Operations</w:t>
      </w:r>
    </w:p>
    <w:p>
      <w:pPr>
        <w:pStyle w:val="Normal"/>
        <w:numPr>
          <w:ilvl w:val="0"/>
          <w:numId w:val="3"/>
        </w:numPr>
        <w:rPr/>
      </w:pPr>
      <w:r>
        <w:rPr/>
        <w:t>Triple-length DES encryptions are carried out as specified in FIPS PUB 46-3: encrypt, decrypt, encrypt. Decryptions are carried out with the opposite three steps: decrypt, encrypt, decrypt. The mathematical representations of the encrypt and decrypt operations are as follows:</w:t>
      </w:r>
    </w:p>
    <w:p>
      <w:pPr>
        <w:pStyle w:val="CCode"/>
        <w:numPr>
          <w:ilvl w:val="0"/>
          <w:numId w:val="3"/>
        </w:numPr>
        <w:rPr/>
      </w:pPr>
      <w:r>
        <w:rPr/>
        <w:t>DES3-E({K1,K2,K3}, P) = E(K3, D(K2, E(K1, P)))</w:t>
      </w:r>
    </w:p>
    <w:p>
      <w:pPr>
        <w:pStyle w:val="CCode"/>
        <w:numPr>
          <w:ilvl w:val="0"/>
          <w:numId w:val="3"/>
        </w:numPr>
        <w:rPr/>
      </w:pPr>
      <w:r>
        <w:rPr/>
        <w:t>DES3-D({K1,K2,K3}, C) = D(K1, E(K2, D(K3, P)))</w:t>
      </w:r>
    </w:p>
    <w:p>
      <w:pPr>
        <w:pStyle w:val="Heading3"/>
        <w:numPr>
          <w:ilvl w:val="2"/>
          <w:numId w:val="2"/>
        </w:numPr>
        <w:rPr/>
      </w:pPr>
      <w:bookmarkStart w:id="1575" w:name="_Toc516500777"/>
      <w:bookmarkStart w:id="1576" w:name="_Toc416960094"/>
      <w:bookmarkStart w:id="1577" w:name="_Toc395187848"/>
      <w:bookmarkStart w:id="1578" w:name="_Toc391471210"/>
      <w:bookmarkStart w:id="1579" w:name="_Toc370634497"/>
      <w:bookmarkStart w:id="1580" w:name="_Toc72656342"/>
      <w:bookmarkStart w:id="1581" w:name="_Toc228807268"/>
      <w:bookmarkStart w:id="1582" w:name="_Toc228894736"/>
      <w:bookmarkEnd w:id="1575"/>
      <w:bookmarkEnd w:id="1576"/>
      <w:bookmarkEnd w:id="1577"/>
      <w:bookmarkEnd w:id="1578"/>
      <w:bookmarkEnd w:id="1579"/>
      <w:bookmarkEnd w:id="1580"/>
      <w:bookmarkEnd w:id="1581"/>
      <w:bookmarkEnd w:id="1582"/>
      <w:r>
        <w:rPr/>
        <w:t>Triple-length DES in CBC Mode</w:t>
      </w:r>
    </w:p>
    <w:p>
      <w:pPr>
        <w:pStyle w:val="Normal"/>
        <w:numPr>
          <w:ilvl w:val="0"/>
          <w:numId w:val="3"/>
        </w:numPr>
        <w:rPr/>
      </w:pPr>
      <w:r>
        <w:rPr/>
        <w:t>Triple-length DES operations in CBC mode, with double or triple-length keys, are performed using outer CBC as defined in X9.52. X9.52 describes this mode as TCBC. The mathematical representations of the CBC encrypt and decrypt operations are as follows:</w:t>
      </w:r>
    </w:p>
    <w:p>
      <w:pPr>
        <w:pStyle w:val="CCode"/>
        <w:numPr>
          <w:ilvl w:val="0"/>
          <w:numId w:val="3"/>
        </w:numPr>
        <w:rPr>
          <w:lang w:val="it-IT"/>
        </w:rPr>
      </w:pPr>
      <w:r>
        <w:rPr>
          <w:lang w:val="it-IT"/>
        </w:rPr>
        <w:t>DES3-CBC-E({K1,K2,K3}, P) = E(K3, D(K2, E(K1, P + I)))</w:t>
      </w:r>
    </w:p>
    <w:p>
      <w:pPr>
        <w:pStyle w:val="CCode"/>
        <w:numPr>
          <w:ilvl w:val="0"/>
          <w:numId w:val="3"/>
        </w:numPr>
        <w:rPr>
          <w:lang w:val="it-IT"/>
        </w:rPr>
      </w:pPr>
      <w:r>
        <w:rPr>
          <w:lang w:val="it-IT"/>
        </w:rPr>
        <w:t>DES3-CBC-D({K1,K2,K3}, C) = D(K1, E(K2, D(K3, P))) + I</w:t>
      </w:r>
    </w:p>
    <w:p>
      <w:pPr>
        <w:pStyle w:val="Normal"/>
        <w:numPr>
          <w:ilvl w:val="0"/>
          <w:numId w:val="3"/>
        </w:numPr>
        <w:rPr/>
      </w:pPr>
      <w:r>
        <w:rPr/>
        <w:t xml:space="preserve">The value </w:t>
      </w:r>
      <w:r>
        <w:rPr>
          <w:i/>
        </w:rPr>
        <w:t>I</w:t>
      </w:r>
      <w:r>
        <w:rPr/>
        <w:t xml:space="preserve"> is either an 8-byte initialization vector or the previous block of cipher text that is added to the current input block. The addition operation is used is addition modulo-2 (XOR).</w:t>
      </w:r>
    </w:p>
    <w:p>
      <w:pPr>
        <w:pStyle w:val="Heading3"/>
        <w:numPr>
          <w:ilvl w:val="2"/>
          <w:numId w:val="2"/>
        </w:numPr>
        <w:rPr/>
      </w:pPr>
      <w:bookmarkStart w:id="1583" w:name="_Toc405794862"/>
      <w:bookmarkStart w:id="1584" w:name="_Toc516500778"/>
      <w:bookmarkStart w:id="1585" w:name="_Toc416960095"/>
      <w:bookmarkStart w:id="1586" w:name="_Toc395187849"/>
      <w:bookmarkStart w:id="1587" w:name="_Toc391471211"/>
      <w:bookmarkStart w:id="1588" w:name="_Toc370634498"/>
      <w:bookmarkStart w:id="1589" w:name="_Toc72656343"/>
      <w:bookmarkStart w:id="1590" w:name="_Toc228807269"/>
      <w:bookmarkStart w:id="1591" w:name="_Toc228894737"/>
      <w:bookmarkEnd w:id="1583"/>
      <w:bookmarkEnd w:id="1584"/>
      <w:bookmarkEnd w:id="1585"/>
      <w:bookmarkEnd w:id="1586"/>
      <w:bookmarkEnd w:id="1587"/>
      <w:bookmarkEnd w:id="1588"/>
      <w:bookmarkEnd w:id="1589"/>
      <w:bookmarkEnd w:id="1590"/>
      <w:bookmarkEnd w:id="1591"/>
      <w:r>
        <w:rPr/>
        <w:t>DES and Triple length DES in OFB Mode</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83</w:t>
      </w:r>
      <w:r>
        <w:fldChar w:fldCharType="end"/>
      </w:r>
      <w:r>
        <w:rPr>
          <w:i/>
          <w:sz w:val="18"/>
          <w:szCs w:val="18"/>
        </w:rPr>
        <w:t>, DES and Triple Length DES in OFB Mode Mechanisms vs. Functions</w:t>
      </w:r>
    </w:p>
    <w:tbl>
      <w:tblPr>
        <w:tblW w:w="9175"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10"/>
        <w:gridCol w:w="975"/>
        <w:gridCol w:w="786"/>
        <w:gridCol w:w="580"/>
        <w:gridCol w:w="843"/>
        <w:gridCol w:w="675"/>
        <w:gridCol w:w="963"/>
        <w:gridCol w:w="842"/>
      </w:tblGrid>
      <w:tr>
        <w:trPr>
          <w:tblHeader w:val="true"/>
        </w:trPr>
        <w:tc>
          <w:tcPr>
            <w:tcW w:w="3510"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5664"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CKM_DES_OFB64</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jc w:val="both"/>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CKM_DES_OFB8</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jc w:val="both"/>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CKM_DES_CFB64</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jc w:val="both"/>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CKM_DES_CFB8</w:t>
            </w:r>
          </w:p>
        </w:tc>
        <w:tc>
          <w:tcPr>
            <w:tcW w:w="9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jc w:val="both"/>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numPr>
          <w:ilvl w:val="0"/>
          <w:numId w:val="3"/>
        </w:numPr>
        <w:rPr/>
      </w:pPr>
      <w:r>
        <w:rPr/>
        <w:t xml:space="preserve">Cipher DES has a output feedback mode, DES-OFB, denoted </w:t>
      </w:r>
      <w:r>
        <w:rPr>
          <w:b/>
        </w:rPr>
        <w:t xml:space="preserve">CKM_DES_OFB8 </w:t>
      </w:r>
      <w:r>
        <w:rPr>
          <w:bCs/>
        </w:rPr>
        <w:t>and</w:t>
      </w:r>
      <w:r>
        <w:rPr>
          <w:b/>
        </w:rPr>
        <w:t xml:space="preserve"> CKM_DES_OFB64</w:t>
      </w:r>
      <w:r>
        <w:rPr/>
        <w:t>.  It is a mechanism for single and multiple-part encryption and decryption with DES.</w:t>
      </w:r>
    </w:p>
    <w:p>
      <w:pPr>
        <w:pStyle w:val="Normal"/>
        <w:numPr>
          <w:ilvl w:val="0"/>
          <w:numId w:val="3"/>
        </w:numPr>
        <w:rPr/>
      </w:pPr>
      <w:r>
        <w:rPr/>
        <w:t>It has a parameter, an initialization vector for this mode.  The initialization vector has the same length as the block size.</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1592" w:name="_Toc228807538"/>
      <w:r>
        <w:rPr/>
        <w:t xml:space="preserve">Table </w:t>
      </w:r>
      <w:r>
        <w:rPr>
          <w:szCs w:val="18"/>
        </w:rPr>
        <w:fldChar w:fldCharType="begin"/>
      </w:r>
      <w:r>
        <w:instrText> SEQ Table \* ARABIC </w:instrText>
      </w:r>
      <w:r>
        <w:fldChar w:fldCharType="separate"/>
      </w:r>
      <w:r>
        <w:t>84</w:t>
      </w:r>
      <w:r>
        <w:fldChar w:fldCharType="end"/>
      </w:r>
      <w:bookmarkEnd w:id="1592"/>
      <w:r>
        <w:rPr/>
        <w:t>, OFB: Key And Data Length</w:t>
      </w:r>
    </w:p>
    <w:tbl>
      <w:tblPr>
        <w:tblW w:w="846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709"/>
        <w:gridCol w:w="1531"/>
        <w:gridCol w:w="1080"/>
        <w:gridCol w:w="2790"/>
        <w:gridCol w:w="1350"/>
      </w:tblGrid>
      <w:tr>
        <w:trPr>
          <w:tblHeader w:val="true"/>
        </w:trPr>
        <w:tc>
          <w:tcPr>
            <w:tcW w:w="1709"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531"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08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79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c>
          <w:tcPr>
            <w:tcW w:w="135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Comments</w:t>
            </w:r>
          </w:p>
        </w:tc>
      </w:tr>
      <w:tr>
        <w:trPr/>
        <w:tc>
          <w:tcPr>
            <w:tcW w:w="17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de-DE"/>
              </w:rPr>
            </w:pPr>
            <w:r>
              <w:rPr>
                <w:rFonts w:cs="Arial" w:ascii="Arial" w:hAnsi="Arial"/>
                <w:sz w:val="20"/>
                <w:lang w:val="de-DE"/>
              </w:rPr>
              <w:t>CKK_DES, CKK_DES2, CKK_DES3</w:t>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7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35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0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153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de-DE"/>
              </w:rPr>
            </w:pPr>
            <w:r>
              <w:rPr>
                <w:rFonts w:cs="Arial" w:ascii="Arial" w:hAnsi="Arial"/>
                <w:sz w:val="20"/>
                <w:lang w:val="de-DE"/>
              </w:rPr>
              <w:t>CKK_DES, CKK_DES2, CKK_DES3</w:t>
            </w:r>
          </w:p>
        </w:tc>
        <w:tc>
          <w:tcPr>
            <w:tcW w:w="10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7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35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bl>
    <w:p>
      <w:pPr>
        <w:pStyle w:val="Normal"/>
        <w:numPr>
          <w:ilvl w:val="0"/>
          <w:numId w:val="3"/>
        </w:numPr>
        <w:rPr/>
      </w:pPr>
      <w:r>
        <w:rPr/>
        <w:t xml:space="preserve">For this mechanism the </w:t>
      </w:r>
      <w:r>
        <w:rPr>
          <w:b/>
        </w:rPr>
        <w:t>CK_MECHANISM_INFO</w:t>
      </w:r>
      <w:r>
        <w:rPr/>
        <w:t xml:space="preserve"> structure is as specified for CBC mode.</w:t>
      </w:r>
    </w:p>
    <w:p>
      <w:pPr>
        <w:pStyle w:val="Heading3"/>
        <w:numPr>
          <w:ilvl w:val="2"/>
          <w:numId w:val="2"/>
        </w:numPr>
        <w:rPr/>
      </w:pPr>
      <w:bookmarkStart w:id="1593" w:name="_Toc516500779"/>
      <w:bookmarkStart w:id="1594" w:name="_Toc416960096"/>
      <w:bookmarkStart w:id="1595" w:name="_Toc395187850"/>
      <w:bookmarkStart w:id="1596" w:name="_Toc391471212"/>
      <w:bookmarkStart w:id="1597" w:name="_Toc370634499"/>
      <w:bookmarkStart w:id="1598" w:name="_Toc72656344"/>
      <w:bookmarkStart w:id="1599" w:name="_Toc228807270"/>
      <w:bookmarkStart w:id="1600" w:name="_Toc228894738"/>
      <w:bookmarkEnd w:id="1593"/>
      <w:bookmarkEnd w:id="1594"/>
      <w:bookmarkEnd w:id="1595"/>
      <w:bookmarkEnd w:id="1596"/>
      <w:bookmarkEnd w:id="1597"/>
      <w:bookmarkEnd w:id="1598"/>
      <w:bookmarkEnd w:id="1599"/>
      <w:bookmarkEnd w:id="1600"/>
      <w:r>
        <w:rPr/>
        <w:t>DES and Triple length DES in CFB Mode</w:t>
      </w:r>
    </w:p>
    <w:p>
      <w:pPr>
        <w:pStyle w:val="Normal"/>
        <w:numPr>
          <w:ilvl w:val="0"/>
          <w:numId w:val="3"/>
        </w:numPr>
        <w:rPr/>
      </w:pPr>
      <w:r>
        <w:rPr/>
        <w:t xml:space="preserve">Cipher DES has a cipher feedback mode, DES-CFB, denoted </w:t>
      </w:r>
      <w:r>
        <w:rPr>
          <w:b/>
        </w:rPr>
        <w:t xml:space="preserve">CKM_DES_CFB8 </w:t>
      </w:r>
      <w:r>
        <w:rPr>
          <w:bCs/>
        </w:rPr>
        <w:t>and</w:t>
      </w:r>
      <w:r>
        <w:rPr>
          <w:b/>
        </w:rPr>
        <w:t xml:space="preserve"> CKM_DES_CFB64</w:t>
      </w:r>
      <w:r>
        <w:rPr/>
        <w:t>.  It is a mechanism for single and multiple-part encryption and decryption with DES.</w:t>
      </w:r>
    </w:p>
    <w:p>
      <w:pPr>
        <w:pStyle w:val="Normal"/>
        <w:numPr>
          <w:ilvl w:val="0"/>
          <w:numId w:val="3"/>
        </w:numPr>
        <w:rPr/>
      </w:pPr>
      <w:r>
        <w:rPr/>
        <w:t>It has a parameter, an initialization vector for this mode.  The initialization vector has the same length as the block size.</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1601" w:name="_Toc228807539"/>
      <w:r>
        <w:rPr/>
        <w:t xml:space="preserve">Table </w:t>
      </w:r>
      <w:r>
        <w:rPr>
          <w:szCs w:val="18"/>
        </w:rPr>
        <w:fldChar w:fldCharType="begin"/>
      </w:r>
      <w:r>
        <w:instrText> SEQ Table \* ARABIC </w:instrText>
      </w:r>
      <w:r>
        <w:fldChar w:fldCharType="separate"/>
      </w:r>
      <w:r>
        <w:t>85</w:t>
      </w:r>
      <w:r>
        <w:fldChar w:fldCharType="end"/>
      </w:r>
      <w:bookmarkEnd w:id="1601"/>
      <w:r>
        <w:rPr/>
        <w:t>, CFB: Key And Data Length</w:t>
      </w:r>
    </w:p>
    <w:tbl>
      <w:tblPr>
        <w:tblW w:w="846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709"/>
        <w:gridCol w:w="1531"/>
        <w:gridCol w:w="1080"/>
        <w:gridCol w:w="2790"/>
        <w:gridCol w:w="1350"/>
      </w:tblGrid>
      <w:tr>
        <w:trPr>
          <w:tblHeader w:val="true"/>
        </w:trPr>
        <w:tc>
          <w:tcPr>
            <w:tcW w:w="1709"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531"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08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79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c>
          <w:tcPr>
            <w:tcW w:w="135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Comments</w:t>
            </w:r>
          </w:p>
        </w:tc>
      </w:tr>
      <w:tr>
        <w:trPr/>
        <w:tc>
          <w:tcPr>
            <w:tcW w:w="17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de-DE"/>
              </w:rPr>
            </w:pPr>
            <w:r>
              <w:rPr>
                <w:rFonts w:cs="Arial" w:ascii="Arial" w:hAnsi="Arial"/>
                <w:sz w:val="20"/>
                <w:lang w:val="de-DE"/>
              </w:rPr>
              <w:t>CKK_DES, CKK_DES2, CKK_DES3</w:t>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7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35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0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153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de-DE"/>
              </w:rPr>
            </w:pPr>
            <w:r>
              <w:rPr>
                <w:rFonts w:cs="Arial" w:ascii="Arial" w:hAnsi="Arial"/>
                <w:sz w:val="20"/>
                <w:lang w:val="de-DE"/>
              </w:rPr>
              <w:t>CKK_DES, CKK_DES2, CKK_DES3</w:t>
            </w:r>
          </w:p>
        </w:tc>
        <w:tc>
          <w:tcPr>
            <w:tcW w:w="10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7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35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bl>
    <w:p>
      <w:pPr>
        <w:pStyle w:val="Normal"/>
        <w:numPr>
          <w:ilvl w:val="0"/>
          <w:numId w:val="3"/>
        </w:numPr>
        <w:rPr/>
      </w:pPr>
      <w:r>
        <w:rPr/>
        <w:t xml:space="preserve">For this mechanism the </w:t>
      </w:r>
      <w:r>
        <w:rPr>
          <w:b/>
        </w:rPr>
        <w:t>CK_MECHANISM_INFO</w:t>
      </w:r>
      <w:r>
        <w:rPr/>
        <w:t xml:space="preserve"> structure is as specified for CBC mode.</w:t>
      </w:r>
    </w:p>
    <w:p>
      <w:pPr>
        <w:pStyle w:val="Heading2"/>
        <w:numPr>
          <w:ilvl w:val="1"/>
          <w:numId w:val="2"/>
        </w:numPr>
        <w:rPr/>
      </w:pPr>
      <w:bookmarkStart w:id="1602" w:name="_Toc385058055"/>
      <w:bookmarkStart w:id="1603" w:name="_Toc322855333"/>
      <w:bookmarkStart w:id="1604" w:name="_Toc322945175"/>
      <w:bookmarkStart w:id="1605" w:name="_Toc323000742"/>
      <w:bookmarkStart w:id="1606" w:name="_Toc323024193"/>
      <w:bookmarkStart w:id="1607" w:name="_Toc405794862"/>
      <w:bookmarkStart w:id="1608" w:name="_Toc322855335"/>
      <w:bookmarkStart w:id="1609" w:name="_Toc322945177"/>
      <w:bookmarkStart w:id="1610" w:name="_Toc323000744"/>
      <w:bookmarkStart w:id="1611" w:name="_Toc323024195"/>
      <w:bookmarkStart w:id="1612" w:name="_Toc323205529"/>
      <w:bookmarkStart w:id="1613" w:name="_Toc323610958"/>
      <w:bookmarkStart w:id="1614" w:name="_Toc383864975"/>
      <w:bookmarkStart w:id="1615" w:name="_Toc405794902"/>
      <w:bookmarkStart w:id="1616" w:name="_Toc72656393"/>
      <w:bookmarkStart w:id="1617" w:name="_Toc516500780"/>
      <w:bookmarkStart w:id="1618" w:name="_Toc416960097"/>
      <w:bookmarkStart w:id="1619" w:name="_Toc395187851"/>
      <w:bookmarkStart w:id="1620" w:name="_Toc391471213"/>
      <w:bookmarkStart w:id="1621" w:name="_Toc370634500"/>
      <w:bookmarkStart w:id="1622" w:name="_Toc234043810"/>
      <w:bookmarkStart w:id="1623" w:name="_Toc228807271"/>
      <w:bookmarkStart w:id="1624" w:name="_Toc228894739"/>
      <w:bookmarkStart w:id="1625" w:name="_Toc76209575"/>
      <w:bookmarkEnd w:id="1602"/>
      <w:bookmarkEnd w:id="1603"/>
      <w:bookmarkEnd w:id="1604"/>
      <w:bookmarkEnd w:id="1605"/>
      <w:bookmarkEnd w:id="1606"/>
      <w:bookmarkEnd w:id="1607"/>
      <w:r>
        <w:rPr/>
        <w:t>Double and Triple-length DES</w:t>
      </w:r>
      <w:bookmarkEnd w:id="1625"/>
      <w:bookmarkEnd w:id="1617"/>
      <w:bookmarkEnd w:id="1618"/>
      <w:bookmarkEnd w:id="1619"/>
      <w:bookmarkEnd w:id="1620"/>
      <w:bookmarkEnd w:id="1621"/>
      <w:bookmarkEnd w:id="1622"/>
      <w:bookmarkEnd w:id="1623"/>
      <w:bookmarkEnd w:id="1624"/>
      <w:r>
        <w:rPr/>
        <w:t xml:space="preserve"> CMAC</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86</w:t>
      </w:r>
      <w:r>
        <w:fldChar w:fldCharType="end"/>
      </w:r>
      <w:r>
        <w:rPr>
          <w:i/>
          <w:sz w:val="18"/>
          <w:szCs w:val="18"/>
        </w:rPr>
        <w:t>, Double and Triple-length DES CMAC Mechanisms vs. Functions</w:t>
      </w:r>
    </w:p>
    <w:tbl>
      <w:tblPr>
        <w:tblW w:w="9175"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10"/>
        <w:gridCol w:w="975"/>
        <w:gridCol w:w="786"/>
        <w:gridCol w:w="580"/>
        <w:gridCol w:w="843"/>
        <w:gridCol w:w="675"/>
        <w:gridCol w:w="963"/>
        <w:gridCol w:w="842"/>
      </w:tblGrid>
      <w:tr>
        <w:trPr>
          <w:tblHeader w:val="true"/>
        </w:trPr>
        <w:tc>
          <w:tcPr>
            <w:tcW w:w="3510"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5664"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CKM_DES3_CMAC_GENERAL</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CKM_DES3_CMAC</w:t>
            </w:r>
          </w:p>
        </w:tc>
        <w:tc>
          <w:tcPr>
            <w:tcW w:w="9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rPr>
          <w:rStyle w:val="Footnotereference"/>
        </w:rPr>
      </w:pPr>
      <w:r>
        <w:rPr>
          <w:vertAlign w:val="superscript"/>
        </w:rPr>
        <w:t>1</w:t>
      </w:r>
      <w:r>
        <w:rPr/>
        <w:t xml:space="preserve"> </w:t>
      </w:r>
      <w:r>
        <w:rPr>
          <w:rStyle w:val="Footnotereference"/>
        </w:rPr>
        <w:t>SR = SignRecover, VR = VerifyRecover.</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numPr>
          <w:ilvl w:val="0"/>
          <w:numId w:val="3"/>
        </w:numPr>
        <w:rPr/>
      </w:pPr>
      <w:r>
        <w:rPr/>
        <w:t>The following additional DES3 mechanisms have been added.</w:t>
      </w:r>
    </w:p>
    <w:p>
      <w:pPr>
        <w:pStyle w:val="Heading3"/>
        <w:numPr>
          <w:ilvl w:val="2"/>
          <w:numId w:val="2"/>
        </w:numPr>
        <w:rPr/>
      </w:pPr>
      <w:bookmarkStart w:id="1626" w:name="_Toc516500781"/>
      <w:bookmarkStart w:id="1627" w:name="_Toc416960098"/>
      <w:bookmarkStart w:id="1628" w:name="_Toc395187852"/>
      <w:bookmarkStart w:id="1629" w:name="_Toc391471214"/>
      <w:bookmarkStart w:id="1630" w:name="_Toc370634501"/>
      <w:bookmarkStart w:id="1631" w:name="_Toc76209576"/>
      <w:bookmarkStart w:id="1632" w:name="_Toc234043811"/>
      <w:bookmarkStart w:id="1633" w:name="_Toc228807272"/>
      <w:bookmarkStart w:id="1634" w:name="_Toc228894740"/>
      <w:bookmarkEnd w:id="1626"/>
      <w:bookmarkEnd w:id="1627"/>
      <w:bookmarkEnd w:id="1628"/>
      <w:bookmarkEnd w:id="1629"/>
      <w:bookmarkEnd w:id="1630"/>
      <w:bookmarkEnd w:id="1631"/>
      <w:bookmarkEnd w:id="1632"/>
      <w:bookmarkEnd w:id="1633"/>
      <w:bookmarkEnd w:id="1634"/>
      <w:r>
        <w:rPr/>
        <w:t>Definitions</w:t>
      </w:r>
    </w:p>
    <w:p>
      <w:pPr>
        <w:pStyle w:val="Normal"/>
        <w:numPr>
          <w:ilvl w:val="0"/>
          <w:numId w:val="3"/>
        </w:numPr>
        <w:rPr>
          <w:lang w:val="de-DE"/>
        </w:rPr>
      </w:pPr>
      <w:r>
        <w:rPr>
          <w:lang w:val="de-DE"/>
        </w:rPr>
        <w:t>Mechanisms:</w:t>
      </w:r>
    </w:p>
    <w:p>
      <w:pPr>
        <w:pStyle w:val="Normal"/>
        <w:numPr>
          <w:ilvl w:val="0"/>
          <w:numId w:val="3"/>
        </w:numPr>
        <w:ind w:left="720" w:hanging="0"/>
        <w:rPr>
          <w:lang w:val="de-DE"/>
        </w:rPr>
      </w:pPr>
      <w:r>
        <w:rPr>
          <w:lang w:val="de-DE"/>
        </w:rPr>
        <w:t>CKM_</w:t>
      </w:r>
      <w:r>
        <w:rPr>
          <w:szCs w:val="20"/>
          <w:lang w:val="de-DE"/>
        </w:rPr>
        <w:t>DES3</w:t>
      </w:r>
      <w:r>
        <w:rPr>
          <w:lang w:val="de-DE"/>
        </w:rPr>
        <w:t xml:space="preserve">_CMAC_GENERAL           </w:t>
      </w:r>
    </w:p>
    <w:p>
      <w:pPr>
        <w:pStyle w:val="Normal"/>
        <w:numPr>
          <w:ilvl w:val="0"/>
          <w:numId w:val="3"/>
        </w:numPr>
        <w:ind w:left="720" w:hanging="0"/>
        <w:rPr>
          <w:lang w:val="de-DE"/>
        </w:rPr>
      </w:pPr>
      <w:r>
        <w:rPr>
          <w:lang w:val="de-DE"/>
        </w:rPr>
        <w:t xml:space="preserve">CKM_DES3_CMAC                   </w:t>
      </w:r>
    </w:p>
    <w:p>
      <w:pPr>
        <w:pStyle w:val="Heading3"/>
        <w:numPr>
          <w:ilvl w:val="2"/>
          <w:numId w:val="2"/>
        </w:numPr>
        <w:rPr/>
      </w:pPr>
      <w:bookmarkStart w:id="1635" w:name="_Toc516500782"/>
      <w:bookmarkStart w:id="1636" w:name="_Toc416960099"/>
      <w:bookmarkStart w:id="1637" w:name="_Toc395187853"/>
      <w:bookmarkStart w:id="1638" w:name="_Toc391471215"/>
      <w:bookmarkStart w:id="1639" w:name="_Toc370634502"/>
      <w:bookmarkStart w:id="1640" w:name="_Toc234043812"/>
      <w:bookmarkStart w:id="1641" w:name="_Toc228807273"/>
      <w:bookmarkStart w:id="1642" w:name="_Toc228894741"/>
      <w:bookmarkEnd w:id="1635"/>
      <w:bookmarkEnd w:id="1636"/>
      <w:bookmarkEnd w:id="1637"/>
      <w:bookmarkEnd w:id="1638"/>
      <w:bookmarkEnd w:id="1639"/>
      <w:bookmarkEnd w:id="1640"/>
      <w:bookmarkEnd w:id="1641"/>
      <w:bookmarkEnd w:id="1642"/>
      <w:r>
        <w:rPr/>
        <w:t>Mechanism parameters</w:t>
      </w:r>
    </w:p>
    <w:p>
      <w:pPr>
        <w:pStyle w:val="Normal"/>
        <w:numPr>
          <w:ilvl w:val="0"/>
          <w:numId w:val="3"/>
        </w:numPr>
        <w:rPr/>
      </w:pPr>
      <w:r>
        <w:rPr/>
        <w:t xml:space="preserve">CKM_DES3_CMAC_GENERAL uses the existing </w:t>
      </w:r>
      <w:r>
        <w:rPr>
          <w:b/>
        </w:rPr>
        <w:t xml:space="preserve">CK_MAC_GENERAL_PARAMS </w:t>
      </w:r>
      <w:r>
        <w:rPr/>
        <w:t xml:space="preserve">structure. </w:t>
      </w:r>
      <w:r>
        <w:rPr>
          <w:lang w:val="de-DE"/>
        </w:rPr>
        <w:t>CKM_DES3_CMAC does not use a mechanism parameter.</w:t>
      </w:r>
    </w:p>
    <w:p>
      <w:pPr>
        <w:pStyle w:val="Heading3"/>
        <w:numPr>
          <w:ilvl w:val="2"/>
          <w:numId w:val="2"/>
        </w:numPr>
        <w:rPr/>
      </w:pPr>
      <w:bookmarkStart w:id="1643" w:name="_Toc516500783"/>
      <w:bookmarkStart w:id="1644" w:name="_Toc416960100"/>
      <w:bookmarkStart w:id="1645" w:name="_Toc395187854"/>
      <w:bookmarkStart w:id="1646" w:name="_Toc391471216"/>
      <w:bookmarkStart w:id="1647" w:name="_Toc370634503"/>
      <w:bookmarkStart w:id="1648" w:name="_Toc234043813"/>
      <w:bookmarkStart w:id="1649" w:name="_Toc228807274"/>
      <w:bookmarkStart w:id="1650" w:name="_Toc228894742"/>
      <w:bookmarkEnd w:id="1643"/>
      <w:bookmarkEnd w:id="1644"/>
      <w:bookmarkEnd w:id="1645"/>
      <w:bookmarkEnd w:id="1646"/>
      <w:bookmarkEnd w:id="1647"/>
      <w:bookmarkEnd w:id="1648"/>
      <w:bookmarkEnd w:id="1649"/>
      <w:bookmarkEnd w:id="1650"/>
      <w:r>
        <w:rPr/>
        <w:t>General-length DES3-MAC</w:t>
      </w:r>
    </w:p>
    <w:p>
      <w:pPr>
        <w:pStyle w:val="Normal"/>
        <w:numPr>
          <w:ilvl w:val="0"/>
          <w:numId w:val="3"/>
        </w:numPr>
        <w:rPr/>
      </w:pPr>
      <w:r>
        <w:rPr/>
        <w:t xml:space="preserve">General-length DES3-CMAC, denoted </w:t>
      </w:r>
      <w:r>
        <w:rPr>
          <w:b/>
        </w:rPr>
        <w:t>CKM_DES3_CMAC_GENERAL</w:t>
      </w:r>
      <w:r>
        <w:rPr/>
        <w:t>, is a mechanism for single- and multiple-part signatures and verification with DES3 or DES2 keys, based on [NIST sp800-38b].</w:t>
      </w:r>
    </w:p>
    <w:p>
      <w:pPr>
        <w:pStyle w:val="Normal"/>
        <w:numPr>
          <w:ilvl w:val="0"/>
          <w:numId w:val="3"/>
        </w:numPr>
        <w:rPr/>
      </w:pPr>
      <w:r>
        <w:rPr/>
        <w:t xml:space="preserve">It has a parameter, a </w:t>
      </w:r>
      <w:r>
        <w:rPr>
          <w:b/>
        </w:rPr>
        <w:t xml:space="preserve">CK_MAC_GENERAL_PARAMS </w:t>
      </w:r>
      <w:r>
        <w:rPr/>
        <w:t>structure, which specifies the output length desired from the mechanism.</w:t>
      </w:r>
    </w:p>
    <w:p>
      <w:pPr>
        <w:pStyle w:val="Normal"/>
        <w:numPr>
          <w:ilvl w:val="0"/>
          <w:numId w:val="3"/>
        </w:numPr>
        <w:rPr/>
      </w:pPr>
      <w:r>
        <w:rPr/>
        <w:t>The output bytes from this mechanism are taken from the start of the final DES3 cipher block produced in the MACing process.</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1651" w:name="_Toc228807540"/>
      <w:r>
        <w:rPr/>
        <w:t xml:space="preserve">Table </w:t>
      </w:r>
      <w:r>
        <w:rPr>
          <w:szCs w:val="18"/>
        </w:rPr>
        <w:fldChar w:fldCharType="begin"/>
      </w:r>
      <w:r>
        <w:instrText> SEQ Table \* ARABIC </w:instrText>
      </w:r>
      <w:r>
        <w:fldChar w:fldCharType="separate"/>
      </w:r>
      <w:r>
        <w:t>87</w:t>
      </w:r>
      <w:r>
        <w:fldChar w:fldCharType="end"/>
      </w:r>
      <w:bookmarkEnd w:id="1651"/>
      <w:r>
        <w:rPr/>
        <w:t>, General-length DES3-CMAC: Key And Data Length</w:t>
      </w:r>
    </w:p>
    <w:tbl>
      <w:tblPr>
        <w:tblW w:w="828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276"/>
        <w:gridCol w:w="1526"/>
        <w:gridCol w:w="1491"/>
        <w:gridCol w:w="3987"/>
      </w:tblGrid>
      <w:tr>
        <w:trPr>
          <w:tblHeader w:val="true"/>
        </w:trPr>
        <w:tc>
          <w:tcPr>
            <w:tcW w:w="1276"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526"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both"/>
              <w:rPr>
                <w:rFonts w:ascii="Arial" w:hAnsi="Arial" w:cs="Arial"/>
                <w:b/>
                <w:b/>
                <w:sz w:val="20"/>
              </w:rPr>
            </w:pPr>
            <w:r>
              <w:rPr>
                <w:rFonts w:cs="Arial" w:ascii="Arial" w:hAnsi="Arial"/>
                <w:b/>
                <w:sz w:val="20"/>
              </w:rPr>
              <w:t>Key type</w:t>
            </w:r>
          </w:p>
        </w:tc>
        <w:tc>
          <w:tcPr>
            <w:tcW w:w="1491"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987"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276"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C_Sign</w:t>
            </w:r>
          </w:p>
        </w:tc>
        <w:tc>
          <w:tcPr>
            <w:tcW w:w="15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CKK_DES3</w:t>
              <w:br/>
              <w:t>CKK_DES2</w:t>
            </w:r>
          </w:p>
        </w:tc>
        <w:tc>
          <w:tcPr>
            <w:tcW w:w="14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98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1-block size, as specified in parameters</w:t>
            </w:r>
          </w:p>
        </w:tc>
      </w:tr>
      <w:tr>
        <w:trPr/>
        <w:tc>
          <w:tcPr>
            <w:tcW w:w="1276"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52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CKK_DES3</w:t>
              <w:br/>
              <w:t>CKK_DES2</w:t>
            </w:r>
          </w:p>
        </w:tc>
        <w:tc>
          <w:tcPr>
            <w:tcW w:w="14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98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1-block size, as specified in parameters</w:t>
            </w:r>
          </w:p>
        </w:tc>
      </w:tr>
    </w:tbl>
    <w:p>
      <w:pPr>
        <w:pStyle w:val="Normal"/>
        <w:numPr>
          <w:ilvl w:val="0"/>
          <w:numId w:val="3"/>
        </w:numPr>
        <w:rPr/>
      </w:pPr>
      <w:r>
        <w:rPr/>
        <w:t>Reference [NIST sp800-38b] recommends that the output MAC is not truncated to less than 64 bits (which means using the entire block for DES). The MAC length must be specified before the communication starts, and must not be changed during the lifetime of the key. It is the caller’s responsibility to follow these rules.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are not used </w:t>
      </w:r>
    </w:p>
    <w:p>
      <w:pPr>
        <w:pStyle w:val="Heading3"/>
        <w:numPr>
          <w:ilvl w:val="2"/>
          <w:numId w:val="2"/>
        </w:numPr>
        <w:rPr/>
      </w:pPr>
      <w:bookmarkStart w:id="1652" w:name="_Toc516500784"/>
      <w:bookmarkStart w:id="1653" w:name="_Toc416960101"/>
      <w:bookmarkStart w:id="1654" w:name="_Toc395187855"/>
      <w:bookmarkStart w:id="1655" w:name="_Toc391471217"/>
      <w:bookmarkStart w:id="1656" w:name="_Toc370634504"/>
      <w:bookmarkStart w:id="1657" w:name="_Toc234043814"/>
      <w:bookmarkStart w:id="1658" w:name="_Toc228807275"/>
      <w:bookmarkStart w:id="1659" w:name="_Toc228894743"/>
      <w:bookmarkEnd w:id="1652"/>
      <w:bookmarkEnd w:id="1653"/>
      <w:bookmarkEnd w:id="1654"/>
      <w:bookmarkEnd w:id="1655"/>
      <w:bookmarkEnd w:id="1656"/>
      <w:bookmarkEnd w:id="1657"/>
      <w:bookmarkEnd w:id="1658"/>
      <w:bookmarkEnd w:id="1659"/>
      <w:r>
        <w:rPr/>
        <w:t>DES3-CMAC</w:t>
      </w:r>
    </w:p>
    <w:p>
      <w:pPr>
        <w:pStyle w:val="Normal"/>
        <w:numPr>
          <w:ilvl w:val="0"/>
          <w:numId w:val="3"/>
        </w:numPr>
        <w:rPr/>
      </w:pPr>
      <w:r>
        <w:rPr/>
        <w:t xml:space="preserve">DES3-CMAC, denoted </w:t>
      </w:r>
      <w:r>
        <w:rPr>
          <w:b/>
        </w:rPr>
        <w:t>CKM_DES3_CMAC</w:t>
      </w:r>
      <w:r>
        <w:rPr/>
        <w:t>, is a special case of the general-length DES3-CMAC mechanism. DES3-MAC always produces and verifies MACs that are a full block size in length, since the DES3 block length is the minimum output length recommended by [NIST sp800-38b].</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1660" w:name="_Toc228807541"/>
      <w:r>
        <w:rPr/>
        <w:t xml:space="preserve">Table </w:t>
      </w:r>
      <w:r>
        <w:rPr>
          <w:szCs w:val="18"/>
        </w:rPr>
        <w:fldChar w:fldCharType="begin"/>
      </w:r>
      <w:r>
        <w:instrText> SEQ Table \* ARABIC </w:instrText>
      </w:r>
      <w:r>
        <w:fldChar w:fldCharType="separate"/>
      </w:r>
      <w:r>
        <w:t>88</w:t>
      </w:r>
      <w:r>
        <w:fldChar w:fldCharType="end"/>
      </w:r>
      <w:bookmarkEnd w:id="1660"/>
      <w:r>
        <w:rPr/>
        <w:t>, DES3-CMAC: Key And Data Length</w:t>
      </w:r>
    </w:p>
    <w:tbl>
      <w:tblPr>
        <w:tblW w:w="828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276"/>
        <w:gridCol w:w="1526"/>
        <w:gridCol w:w="1491"/>
        <w:gridCol w:w="3987"/>
      </w:tblGrid>
      <w:tr>
        <w:trPr>
          <w:tblHeader w:val="true"/>
        </w:trPr>
        <w:tc>
          <w:tcPr>
            <w:tcW w:w="1276"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526"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both"/>
              <w:rPr>
                <w:rFonts w:ascii="Arial" w:hAnsi="Arial" w:cs="Arial"/>
                <w:b/>
                <w:b/>
                <w:sz w:val="20"/>
              </w:rPr>
            </w:pPr>
            <w:r>
              <w:rPr>
                <w:rFonts w:cs="Arial" w:ascii="Arial" w:hAnsi="Arial"/>
                <w:b/>
                <w:sz w:val="20"/>
              </w:rPr>
              <w:t>Key type</w:t>
            </w:r>
          </w:p>
        </w:tc>
        <w:tc>
          <w:tcPr>
            <w:tcW w:w="1491"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987"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276"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C_Sign</w:t>
            </w:r>
          </w:p>
        </w:tc>
        <w:tc>
          <w:tcPr>
            <w:tcW w:w="15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CKK_DES3</w:t>
              <w:br/>
              <w:t>CKK_DES2</w:t>
            </w:r>
          </w:p>
        </w:tc>
        <w:tc>
          <w:tcPr>
            <w:tcW w:w="14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98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Block size (8 bytes)</w:t>
            </w:r>
          </w:p>
        </w:tc>
      </w:tr>
      <w:tr>
        <w:trPr/>
        <w:tc>
          <w:tcPr>
            <w:tcW w:w="1276"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52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CKK_DES3</w:t>
              <w:br/>
              <w:t>CKK_DES2</w:t>
            </w:r>
          </w:p>
        </w:tc>
        <w:tc>
          <w:tcPr>
            <w:tcW w:w="14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98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Block size (8 bytes)</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are not used.</w:t>
      </w:r>
    </w:p>
    <w:p>
      <w:pPr>
        <w:pStyle w:val="Heading2"/>
        <w:numPr>
          <w:ilvl w:val="1"/>
          <w:numId w:val="2"/>
        </w:numPr>
        <w:rPr>
          <w:lang w:val="de-CH"/>
        </w:rPr>
      </w:pPr>
      <w:bookmarkStart w:id="1661" w:name="_Toc405794902"/>
      <w:bookmarkStart w:id="1662" w:name="_Toc72656393"/>
      <w:bookmarkStart w:id="1663" w:name="_Toc516500785"/>
      <w:bookmarkStart w:id="1664" w:name="_Toc416960102"/>
      <w:bookmarkStart w:id="1665" w:name="_Toc395187856"/>
      <w:bookmarkStart w:id="1666" w:name="_Toc391471218"/>
      <w:bookmarkStart w:id="1667" w:name="_Toc370634505"/>
      <w:bookmarkStart w:id="1668" w:name="_Toc228807276"/>
      <w:bookmarkStart w:id="1669" w:name="_Toc228894744"/>
      <w:bookmarkEnd w:id="1661"/>
      <w:bookmarkEnd w:id="1662"/>
      <w:bookmarkEnd w:id="1663"/>
      <w:bookmarkEnd w:id="1664"/>
      <w:bookmarkEnd w:id="1665"/>
      <w:bookmarkEnd w:id="1666"/>
      <w:bookmarkEnd w:id="1667"/>
      <w:bookmarkEnd w:id="1668"/>
      <w:bookmarkEnd w:id="1669"/>
      <w:r>
        <w:rPr/>
        <w:t>SHA-1</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89</w:t>
      </w:r>
      <w:r>
        <w:fldChar w:fldCharType="end"/>
      </w:r>
      <w:r>
        <w:rPr>
          <w:i/>
          <w:sz w:val="18"/>
          <w:szCs w:val="18"/>
        </w:rPr>
        <w:t>, SHA-1 Mechanisms vs. Functions</w:t>
      </w:r>
    </w:p>
    <w:tbl>
      <w:tblPr>
        <w:tblW w:w="9175"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10"/>
        <w:gridCol w:w="975"/>
        <w:gridCol w:w="786"/>
        <w:gridCol w:w="580"/>
        <w:gridCol w:w="843"/>
        <w:gridCol w:w="675"/>
        <w:gridCol w:w="963"/>
        <w:gridCol w:w="842"/>
      </w:tblGrid>
      <w:tr>
        <w:trPr>
          <w:tblHeader w:val="true"/>
        </w:trPr>
        <w:tc>
          <w:tcPr>
            <w:tcW w:w="3510"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1670" w:name="_Toc72656394"/>
            <w:bookmarkStart w:id="1671" w:name="_Toc72656394"/>
            <w:r>
              <w:rPr>
                <w:rFonts w:cs="Arial" w:ascii="Arial" w:hAnsi="Arial"/>
                <w:sz w:val="20"/>
              </w:rPr>
            </w:r>
          </w:p>
        </w:tc>
        <w:tc>
          <w:tcPr>
            <w:tcW w:w="5664"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CKM_SHA_1</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rHeight w:val="291" w:hRule="atLeast"/>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CKM_SHA_1_HMAC_GENERAL</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CKM_SHA_1_HMAC</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Calibri" w:hAnsi="Calibri"/>
                <w:sz w:val="20"/>
              </w:rPr>
            </w:pPr>
            <w:r>
              <w:rPr>
                <w:rFonts w:ascii="Arial" w:hAnsi="Arial"/>
                <w:sz w:val="20"/>
              </w:rPr>
              <w:t>CKM_SHA1_KEY_DERIVATION</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Calibri" w:hAnsi="Calibri"/>
              </w:rPr>
            </w:pPr>
            <w:r>
              <w:rPr>
                <w:rFonts w:ascii="Calibri" w:hAnsi="Calibri"/>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Calibri" w:hAnsi="Calibri"/>
              </w:rPr>
            </w:pPr>
            <w:r>
              <w:rPr>
                <w:rFonts w:ascii="Calibri" w:hAnsi="Calibri"/>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Calibri" w:hAnsi="Calibri"/>
              </w:rPr>
            </w:pPr>
            <w:r>
              <w:rPr>
                <w:rFonts w:ascii="Calibri" w:hAnsi="Calibri"/>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Calibri" w:hAnsi="Calibri"/>
              </w:rPr>
            </w:pPr>
            <w:r>
              <w:rPr>
                <w:rFonts w:ascii="Calibri" w:hAnsi="Calibri"/>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Calibri" w:hAnsi="Calibri"/>
              </w:rPr>
            </w:pPr>
            <w:r>
              <w:rPr>
                <w:rFonts w:ascii="Calibri" w:hAnsi="Calibri"/>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Calibri" w:hAnsi="Calibri"/>
              </w:rPr>
            </w:pPr>
            <w:r>
              <w:rPr>
                <w:rFonts w:ascii="Calibri" w:hAnsi="Calibri"/>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rPr>
            </w:pPr>
            <w:r>
              <w:rPr>
                <w:rFonts w:eastAsia="Wingdings" w:cs="Wingdings" w:ascii="Wingdings" w:hAnsi="Wingdings"/>
              </w:rPr>
              <w:t></w:t>
            </w:r>
          </w:p>
        </w:tc>
      </w:tr>
      <w:tr>
        <w:trPr/>
        <w:tc>
          <w:tcPr>
            <w:tcW w:w="35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sz w:val="20"/>
              </w:rPr>
            </w:pPr>
            <w:r>
              <w:rPr>
                <w:rFonts w:ascii="Arial" w:hAnsi="Arial"/>
                <w:sz w:val="20"/>
              </w:rPr>
              <w:t>CKM_SHA_1_KEY_GEN</w:t>
            </w:r>
          </w:p>
        </w:tc>
        <w:tc>
          <w:tcPr>
            <w:tcW w:w="9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Calibri" w:hAnsi="Calibri"/>
              </w:rPr>
            </w:pPr>
            <w:r>
              <w:rPr>
                <w:rFonts w:ascii="Calibri" w:hAnsi="Calibri"/>
              </w:rPr>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Calibri" w:hAnsi="Calibri"/>
              </w:rPr>
            </w:pPr>
            <w:r>
              <w:rPr>
                <w:rFonts w:ascii="Calibri" w:hAnsi="Calibri"/>
              </w:rPr>
            </w:r>
          </w:p>
        </w:tc>
        <w:tc>
          <w:tcPr>
            <w:tcW w:w="5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Calibri" w:hAnsi="Calibri"/>
              </w:rPr>
            </w:pPr>
            <w:r>
              <w:rPr>
                <w:rFonts w:ascii="Calibri" w:hAnsi="Calibri"/>
              </w:rPr>
            </w:r>
          </w:p>
        </w:tc>
        <w:tc>
          <w:tcPr>
            <w:tcW w:w="8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Calibri" w:hAnsi="Calibri"/>
              </w:rPr>
            </w:pPr>
            <w:r>
              <w:rPr>
                <w:rFonts w:ascii="Calibri" w:hAnsi="Calibri"/>
              </w:rPr>
            </w:r>
          </w:p>
        </w:tc>
        <w:tc>
          <w:tcPr>
            <w:tcW w:w="6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Calibri" w:hAnsi="Calibri"/>
              </w:rPr>
            </w:pPr>
            <w:r>
              <w:rPr>
                <w:rFonts w:eastAsia="Wingdings" w:cs="Wingdings" w:ascii="Wingdings" w:hAnsi="Wingdings"/>
              </w:rPr>
              <w:t></w:t>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Calibri" w:hAnsi="Calibri"/>
              </w:rPr>
            </w:pPr>
            <w:r>
              <w:rPr>
                <w:rFonts w:ascii="Calibri" w:hAnsi="Calibri"/>
              </w:rPr>
            </w:r>
          </w:p>
        </w:tc>
        <w:tc>
          <w:tcPr>
            <w:tcW w:w="84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rPr>
            </w:pPr>
            <w:r>
              <w:rPr>
                <w:rFonts w:ascii="Arial" w:hAnsi="Arial"/>
              </w:rPr>
            </w:r>
          </w:p>
        </w:tc>
      </w:tr>
    </w:tbl>
    <w:p>
      <w:pPr>
        <w:pStyle w:val="Heading3"/>
        <w:numPr>
          <w:ilvl w:val="2"/>
          <w:numId w:val="2"/>
        </w:numPr>
        <w:rPr/>
      </w:pPr>
      <w:bookmarkStart w:id="1672" w:name="_Toc72656394"/>
      <w:bookmarkStart w:id="1673" w:name="_Toc405794903"/>
      <w:bookmarkStart w:id="1674" w:name="_Toc516500786"/>
      <w:bookmarkStart w:id="1675" w:name="_Toc416960103"/>
      <w:bookmarkStart w:id="1676" w:name="_Toc395187857"/>
      <w:bookmarkStart w:id="1677" w:name="_Toc391471219"/>
      <w:bookmarkStart w:id="1678" w:name="_Toc370634506"/>
      <w:bookmarkStart w:id="1679" w:name="_Toc228807277"/>
      <w:bookmarkStart w:id="1680" w:name="_Toc228894745"/>
      <w:bookmarkEnd w:id="1672"/>
      <w:bookmarkEnd w:id="1674"/>
      <w:bookmarkEnd w:id="1675"/>
      <w:bookmarkEnd w:id="1676"/>
      <w:bookmarkEnd w:id="1677"/>
      <w:bookmarkEnd w:id="1678"/>
      <w:bookmarkEnd w:id="1679"/>
      <w:bookmarkEnd w:id="1680"/>
      <w:r>
        <w:rPr/>
        <w:t>Definitions</w:t>
      </w:r>
    </w:p>
    <w:p>
      <w:pPr>
        <w:pStyle w:val="Normal"/>
        <w:numPr>
          <w:ilvl w:val="0"/>
          <w:numId w:val="3"/>
        </w:numPr>
        <w:rPr>
          <w:color w:val="FF0000"/>
        </w:rPr>
      </w:pPr>
      <w:r>
        <w:rPr>
          <w:color w:val="FF0000"/>
        </w:rPr>
        <w:t>This section defines the key type “CKK_SHA_1_HMAC” for type CK_KEY_TYPE as used in the CKA_KEY_TYPE attribute of key objects.</w:t>
      </w:r>
    </w:p>
    <w:p>
      <w:pPr>
        <w:pStyle w:val="Normal"/>
        <w:numPr>
          <w:ilvl w:val="0"/>
          <w:numId w:val="3"/>
        </w:numPr>
        <w:rPr/>
      </w:pPr>
      <w:r>
        <w:rPr/>
        <w:t>Mechanisms:</w:t>
      </w:r>
    </w:p>
    <w:p>
      <w:pPr>
        <w:pStyle w:val="Normal"/>
        <w:numPr>
          <w:ilvl w:val="0"/>
          <w:numId w:val="3"/>
        </w:numPr>
        <w:ind w:left="720" w:hanging="0"/>
        <w:rPr/>
      </w:pPr>
      <w:r>
        <w:rPr/>
        <w:t xml:space="preserve">CKM_SHA_1                      </w:t>
      </w:r>
    </w:p>
    <w:p>
      <w:pPr>
        <w:pStyle w:val="Normal"/>
        <w:numPr>
          <w:ilvl w:val="0"/>
          <w:numId w:val="3"/>
        </w:numPr>
        <w:ind w:left="720" w:hanging="0"/>
        <w:rPr/>
      </w:pPr>
      <w:r>
        <w:rPr/>
        <w:t xml:space="preserve">CKM_SHA_1_HMAC                 </w:t>
      </w:r>
    </w:p>
    <w:p>
      <w:pPr>
        <w:pStyle w:val="Normal"/>
        <w:numPr>
          <w:ilvl w:val="0"/>
          <w:numId w:val="3"/>
        </w:numPr>
        <w:ind w:left="720" w:hanging="0"/>
        <w:rPr/>
      </w:pPr>
      <w:r>
        <w:rPr/>
        <w:t xml:space="preserve">CKM_SHA_1_HMAC_GENERAL         </w:t>
      </w:r>
    </w:p>
    <w:p>
      <w:pPr>
        <w:pStyle w:val="Normal"/>
        <w:numPr>
          <w:ilvl w:val="0"/>
          <w:numId w:val="3"/>
        </w:numPr>
        <w:ind w:left="720" w:hanging="0"/>
        <w:rPr/>
      </w:pPr>
      <w:r>
        <w:rPr/>
        <w:t>CKM_SHA1_KEY_DERIVATION</w:t>
      </w:r>
    </w:p>
    <w:p>
      <w:pPr>
        <w:pStyle w:val="Normal"/>
        <w:numPr>
          <w:ilvl w:val="0"/>
          <w:numId w:val="3"/>
        </w:numPr>
        <w:ind w:firstLine="720"/>
        <w:rPr/>
      </w:pPr>
      <w:r>
        <w:rPr/>
        <w:t>CKM_SHA_1_KEY_GEN</w:t>
      </w:r>
    </w:p>
    <w:p>
      <w:pPr>
        <w:pStyle w:val="Normal"/>
        <w:numPr>
          <w:ilvl w:val="0"/>
          <w:numId w:val="3"/>
        </w:numPr>
        <w:rPr/>
      </w:pPr>
      <w:r>
        <w:rPr/>
        <w:t xml:space="preserve">        </w:t>
      </w:r>
    </w:p>
    <w:p>
      <w:pPr>
        <w:pStyle w:val="Heading3"/>
        <w:numPr>
          <w:ilvl w:val="2"/>
          <w:numId w:val="2"/>
        </w:numPr>
        <w:rPr/>
      </w:pPr>
      <w:bookmarkStart w:id="1681" w:name="_Toc322855335"/>
      <w:bookmarkStart w:id="1682" w:name="_Toc322945177"/>
      <w:bookmarkStart w:id="1683" w:name="_Toc323000744"/>
      <w:bookmarkStart w:id="1684" w:name="_Toc323024195"/>
      <w:bookmarkStart w:id="1685" w:name="_Toc323205529"/>
      <w:bookmarkStart w:id="1686" w:name="_Toc323610958"/>
      <w:bookmarkStart w:id="1687" w:name="_Toc383864975"/>
      <w:bookmarkStart w:id="1688" w:name="_Toc405794903"/>
      <w:bookmarkStart w:id="1689" w:name="_Toc516500787"/>
      <w:bookmarkStart w:id="1690" w:name="_Toc416960104"/>
      <w:bookmarkStart w:id="1691" w:name="_Toc395187858"/>
      <w:bookmarkStart w:id="1692" w:name="_Toc391471220"/>
      <w:bookmarkStart w:id="1693" w:name="_Toc370634507"/>
      <w:bookmarkStart w:id="1694" w:name="_Toc72656395"/>
      <w:bookmarkStart w:id="1695" w:name="_Toc228807278"/>
      <w:bookmarkStart w:id="1696" w:name="_Toc228894746"/>
      <w:r>
        <w:rPr/>
        <w:t>SHA-1</w:t>
      </w:r>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r>
        <w:rPr/>
        <w:t xml:space="preserve"> digest</w:t>
      </w:r>
    </w:p>
    <w:p>
      <w:pPr>
        <w:pStyle w:val="Normal"/>
        <w:numPr>
          <w:ilvl w:val="0"/>
          <w:numId w:val="3"/>
        </w:numPr>
        <w:rPr/>
      </w:pPr>
      <w:r>
        <w:rPr/>
        <w:t xml:space="preserve">The SHA-1 mechanism, denoted </w:t>
      </w:r>
      <w:r>
        <w:rPr>
          <w:b/>
        </w:rPr>
        <w:t>CKM_SHA_1</w:t>
      </w:r>
      <w:r>
        <w:rPr/>
        <w:t>, is a mechanism for message digesting, following the Secure Hash Algorithm with a 160-bit message digest defined in FIPS PUB 180-2.</w:t>
      </w:r>
    </w:p>
    <w:p>
      <w:pPr>
        <w:pStyle w:val="Normal"/>
        <w:numPr>
          <w:ilvl w:val="0"/>
          <w:numId w:val="3"/>
        </w:numPr>
        <w:rPr/>
      </w:pPr>
      <w:r>
        <w:rPr/>
        <w:t>It does not have a parameter.</w:t>
      </w:r>
    </w:p>
    <w:p>
      <w:pPr>
        <w:pStyle w:val="Normal"/>
        <w:numPr>
          <w:ilvl w:val="0"/>
          <w:numId w:val="3"/>
        </w:numPr>
        <w:rPr/>
      </w:pPr>
      <w:r>
        <w:rPr/>
        <w:t>Constraints on the length of input and output data are summarized in the following table.  For single-part digesting, the data and the digest may begin at the same location in memory.</w:t>
      </w:r>
    </w:p>
    <w:p>
      <w:pPr>
        <w:pStyle w:val="Caption1"/>
        <w:numPr>
          <w:ilvl w:val="0"/>
          <w:numId w:val="3"/>
        </w:numPr>
        <w:rPr/>
      </w:pPr>
      <w:bookmarkStart w:id="1697" w:name="_Toc323204915"/>
      <w:bookmarkStart w:id="1698" w:name="_Toc383864564"/>
      <w:bookmarkStart w:id="1699" w:name="_Toc405795056"/>
      <w:bookmarkStart w:id="1700" w:name="_Toc228807542"/>
      <w:r>
        <w:rPr/>
        <w:t xml:space="preserve">Table </w:t>
      </w:r>
      <w:r>
        <w:rPr/>
        <w:fldChar w:fldCharType="begin"/>
      </w:r>
      <w:r>
        <w:instrText> SEQ Table \* ARABIC </w:instrText>
      </w:r>
      <w:r>
        <w:fldChar w:fldCharType="separate"/>
      </w:r>
      <w:r>
        <w:t>90</w:t>
      </w:r>
      <w:r>
        <w:fldChar w:fldCharType="end"/>
      </w:r>
      <w:bookmarkEnd w:id="1697"/>
      <w:bookmarkEnd w:id="1698"/>
      <w:bookmarkEnd w:id="1699"/>
      <w:bookmarkEnd w:id="1700"/>
      <w:r>
        <w:rPr/>
        <w:t>, SHA-1: Data Length</w:t>
      </w:r>
    </w:p>
    <w:tbl>
      <w:tblPr>
        <w:tblW w:w="4218"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145"/>
        <w:gridCol w:w="1491"/>
        <w:gridCol w:w="1582"/>
      </w:tblGrid>
      <w:tr>
        <w:trPr>
          <w:tblHeader w:val="true"/>
        </w:trPr>
        <w:tc>
          <w:tcPr>
            <w:tcW w:w="1145"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491"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582"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Digest length</w:t>
            </w:r>
          </w:p>
        </w:tc>
      </w:tr>
      <w:tr>
        <w:trPr/>
        <w:tc>
          <w:tcPr>
            <w:tcW w:w="1145"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C_Digest</w:t>
            </w:r>
          </w:p>
        </w:tc>
        <w:tc>
          <w:tcPr>
            <w:tcW w:w="14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5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20</w:t>
            </w:r>
          </w:p>
        </w:tc>
      </w:tr>
    </w:tbl>
    <w:p>
      <w:pPr>
        <w:pStyle w:val="Heading3"/>
        <w:numPr>
          <w:ilvl w:val="2"/>
          <w:numId w:val="2"/>
        </w:numPr>
        <w:rPr/>
      </w:pPr>
      <w:bookmarkStart w:id="1701" w:name="_Toc516500788"/>
      <w:bookmarkStart w:id="1702" w:name="_Toc416960105"/>
      <w:bookmarkStart w:id="1703" w:name="_Toc395187859"/>
      <w:bookmarkStart w:id="1704" w:name="_Toc391471221"/>
      <w:bookmarkStart w:id="1705" w:name="_Toc370634508"/>
      <w:bookmarkStart w:id="1706" w:name="_Ref384785246"/>
      <w:bookmarkStart w:id="1707" w:name="_Toc405794904"/>
      <w:bookmarkStart w:id="1708" w:name="_Toc72656396"/>
      <w:bookmarkStart w:id="1709" w:name="_Toc228807279"/>
      <w:bookmarkStart w:id="1710" w:name="_Toc228894747"/>
      <w:bookmarkEnd w:id="1701"/>
      <w:bookmarkEnd w:id="1702"/>
      <w:bookmarkEnd w:id="1703"/>
      <w:bookmarkEnd w:id="1704"/>
      <w:bookmarkEnd w:id="1705"/>
      <w:bookmarkEnd w:id="1706"/>
      <w:bookmarkEnd w:id="1707"/>
      <w:bookmarkEnd w:id="1708"/>
      <w:bookmarkEnd w:id="1709"/>
      <w:bookmarkEnd w:id="1710"/>
      <w:r>
        <w:rPr/>
        <w:t>General-length SHA-1-HMAC</w:t>
      </w:r>
    </w:p>
    <w:p>
      <w:pPr>
        <w:pStyle w:val="Normal"/>
        <w:numPr>
          <w:ilvl w:val="0"/>
          <w:numId w:val="3"/>
        </w:numPr>
        <w:rPr/>
      </w:pPr>
      <w:r>
        <w:rPr/>
        <w:t xml:space="preserve">The general-length SHA-1-HMAC mechanism, denoted </w:t>
      </w:r>
      <w:r>
        <w:rPr>
          <w:b/>
        </w:rPr>
        <w:t>CKM_SHA_1_HMAC_GENERAL</w:t>
      </w:r>
      <w:r>
        <w:rPr/>
        <w:t>, is a mechanism for signatures and verification.  It uses the HMAC construction, based on the SHA-1 hash function.  The keys it uses are generic secret keys and CKK_SHA_1_HMAC.</w:t>
      </w:r>
    </w:p>
    <w:p>
      <w:pPr>
        <w:pStyle w:val="Normal"/>
        <w:numPr>
          <w:ilvl w:val="0"/>
          <w:numId w:val="3"/>
        </w:numPr>
        <w:rPr/>
      </w:pPr>
      <w:r>
        <w:rPr/>
        <w:t xml:space="preserve">It has a parameter, a </w:t>
      </w:r>
      <w:r>
        <w:rPr>
          <w:b/>
        </w:rPr>
        <w:t>CK_MAC_GENERAL_PARAMS</w:t>
      </w:r>
      <w:r>
        <w:rPr/>
        <w:t>, which holds the length in bytes of the desired output.  This length should be in the range 1-20 (the output size of SHA-1 is 20 bytes).  Signatures (MACs) produced by this mechanism will be taken from the start of the full 20-byte HMAC output.</w:t>
      </w:r>
    </w:p>
    <w:p>
      <w:pPr>
        <w:pStyle w:val="Caption1"/>
        <w:numPr>
          <w:ilvl w:val="0"/>
          <w:numId w:val="3"/>
        </w:numPr>
        <w:rPr/>
      </w:pPr>
      <w:bookmarkStart w:id="1711" w:name="_Toc405795057"/>
      <w:bookmarkStart w:id="1712" w:name="_Toc228807543"/>
      <w:r>
        <w:rPr/>
        <w:t xml:space="preserve">Table </w:t>
      </w:r>
      <w:r>
        <w:rPr>
          <w:szCs w:val="18"/>
        </w:rPr>
        <w:fldChar w:fldCharType="begin"/>
      </w:r>
      <w:r>
        <w:instrText> SEQ Table \* ARABIC </w:instrText>
      </w:r>
      <w:r>
        <w:fldChar w:fldCharType="separate"/>
      </w:r>
      <w:r>
        <w:t>91</w:t>
      </w:r>
      <w:r>
        <w:fldChar w:fldCharType="end"/>
      </w:r>
      <w:bookmarkEnd w:id="1711"/>
      <w:bookmarkEnd w:id="1712"/>
      <w:r>
        <w:rPr/>
        <w:t>, General-length SHA-1-HMAC: Key And Data Length</w:t>
      </w:r>
    </w:p>
    <w:tbl>
      <w:tblPr>
        <w:tblW w:w="792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530"/>
        <w:gridCol w:w="1620"/>
        <w:gridCol w:w="1390"/>
        <w:gridCol w:w="3380"/>
      </w:tblGrid>
      <w:tr>
        <w:trPr>
          <w:tblHeader w:val="true"/>
        </w:trPr>
        <w:tc>
          <w:tcPr>
            <w:tcW w:w="153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62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39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38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53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jc w:val="center"/>
              <w:rPr>
                <w:rFonts w:ascii="Arial" w:hAnsi="Arial" w:cs="Arial"/>
                <w:sz w:val="20"/>
              </w:rPr>
            </w:pPr>
            <w:r>
              <w:rPr>
                <w:rFonts w:cs="Arial" w:ascii="Arial" w:hAnsi="Arial"/>
                <w:sz w:val="20"/>
              </w:rPr>
              <w:t>generic secret</w:t>
            </w:r>
          </w:p>
          <w:p>
            <w:pPr>
              <w:pStyle w:val="Table"/>
              <w:keepNext/>
              <w:numPr>
                <w:ilvl w:val="0"/>
                <w:numId w:val="3"/>
              </w:numPr>
              <w:spacing w:before="0" w:after="40"/>
              <w:jc w:val="center"/>
              <w:rPr>
                <w:rFonts w:ascii="Arial" w:hAnsi="Arial" w:cs="Arial"/>
                <w:sz w:val="20"/>
              </w:rPr>
            </w:pPr>
            <w:r>
              <w:rPr>
                <w:rFonts w:cs="Arial" w:ascii="Arial" w:hAnsi="Arial"/>
                <w:sz w:val="20"/>
              </w:rPr>
              <w:t>CKK_SHA_1_HMAC</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38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1-20, depending on parameters</w:t>
            </w:r>
          </w:p>
        </w:tc>
      </w:tr>
      <w:tr>
        <w:trPr/>
        <w:tc>
          <w:tcPr>
            <w:tcW w:w="153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62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jc w:val="center"/>
              <w:rPr>
                <w:rFonts w:ascii="Arial" w:hAnsi="Arial" w:cs="Arial"/>
                <w:sz w:val="20"/>
              </w:rPr>
            </w:pPr>
            <w:r>
              <w:rPr>
                <w:rFonts w:cs="Arial" w:ascii="Arial" w:hAnsi="Arial"/>
                <w:sz w:val="20"/>
              </w:rPr>
              <w:t>generic secret</w:t>
            </w:r>
          </w:p>
          <w:p>
            <w:pPr>
              <w:pStyle w:val="Table"/>
              <w:keepNext/>
              <w:numPr>
                <w:ilvl w:val="0"/>
                <w:numId w:val="3"/>
              </w:numPr>
              <w:spacing w:before="0" w:after="40"/>
              <w:jc w:val="center"/>
              <w:rPr>
                <w:rFonts w:ascii="Arial" w:hAnsi="Arial" w:cs="Arial"/>
                <w:sz w:val="20"/>
              </w:rPr>
            </w:pPr>
            <w:r>
              <w:rPr>
                <w:rFonts w:cs="Arial" w:ascii="Arial" w:hAnsi="Arial"/>
                <w:sz w:val="20"/>
              </w:rPr>
              <w:t>CKK_SHA_1_HMAC</w:t>
            </w:r>
          </w:p>
        </w:tc>
        <w:tc>
          <w:tcPr>
            <w:tcW w:w="13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38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1-20, depending on parameters</w:t>
            </w:r>
          </w:p>
        </w:tc>
      </w:tr>
    </w:tbl>
    <w:p>
      <w:pPr>
        <w:pStyle w:val="Heading3"/>
        <w:numPr>
          <w:ilvl w:val="2"/>
          <w:numId w:val="2"/>
        </w:numPr>
        <w:rPr/>
      </w:pPr>
      <w:bookmarkStart w:id="1713" w:name="_Toc516500789"/>
      <w:bookmarkStart w:id="1714" w:name="_Toc416960106"/>
      <w:bookmarkStart w:id="1715" w:name="_Toc395187860"/>
      <w:bookmarkStart w:id="1716" w:name="_Toc391471222"/>
      <w:bookmarkStart w:id="1717" w:name="_Toc370634509"/>
      <w:bookmarkStart w:id="1718" w:name="_Toc405794905"/>
      <w:bookmarkStart w:id="1719" w:name="_Toc72656397"/>
      <w:bookmarkStart w:id="1720" w:name="_Toc228807280"/>
      <w:bookmarkStart w:id="1721" w:name="_Toc228894748"/>
      <w:bookmarkEnd w:id="1713"/>
      <w:bookmarkEnd w:id="1714"/>
      <w:bookmarkEnd w:id="1715"/>
      <w:bookmarkEnd w:id="1716"/>
      <w:bookmarkEnd w:id="1717"/>
      <w:bookmarkEnd w:id="1718"/>
      <w:bookmarkEnd w:id="1719"/>
      <w:bookmarkEnd w:id="1720"/>
      <w:bookmarkEnd w:id="1721"/>
      <w:r>
        <w:rPr/>
        <w:t>SHA-1-HMAC</w:t>
      </w:r>
    </w:p>
    <w:p>
      <w:pPr>
        <w:pStyle w:val="Normal"/>
        <w:numPr>
          <w:ilvl w:val="0"/>
          <w:numId w:val="3"/>
        </w:numPr>
        <w:rPr/>
      </w:pPr>
      <w:r>
        <w:rPr/>
        <w:t xml:space="preserve">The SHA-1-HMAC mechanism, denoted </w:t>
      </w:r>
      <w:r>
        <w:rPr>
          <w:b/>
        </w:rPr>
        <w:t>CKM_SHA_1_HMAC</w:t>
      </w:r>
      <w:r>
        <w:rPr/>
        <w:t xml:space="preserve">, is a special case of the general-length SHA-1-HMAC mechanism in Section </w:t>
      </w:r>
      <w:r>
        <w:rPr/>
        <w:fldChar w:fldCharType="begin"/>
      </w:r>
      <w:r>
        <w:instrText> REF _Ref384785246 \n \h </w:instrText>
      </w:r>
      <w:r>
        <w:fldChar w:fldCharType="separate"/>
      </w:r>
      <w:r>
        <w:t>2.20.3</w:t>
      </w:r>
      <w:r>
        <w:fldChar w:fldCharType="end"/>
      </w:r>
      <w:r>
        <w:rPr/>
        <w:t>.</w:t>
      </w:r>
    </w:p>
    <w:p>
      <w:pPr>
        <w:pStyle w:val="Normal"/>
        <w:numPr>
          <w:ilvl w:val="0"/>
          <w:numId w:val="3"/>
        </w:numPr>
        <w:rPr/>
      </w:pPr>
      <w:r>
        <w:rPr/>
        <w:t>It has no parameter, and always produces an output of length 20.</w:t>
      </w:r>
    </w:p>
    <w:p>
      <w:pPr>
        <w:pStyle w:val="Heading3"/>
        <w:numPr>
          <w:ilvl w:val="2"/>
          <w:numId w:val="2"/>
        </w:numPr>
        <w:rPr/>
      </w:pPr>
      <w:bookmarkStart w:id="1722" w:name="_Toc516500790"/>
      <w:bookmarkStart w:id="1723" w:name="_Toc416960107"/>
      <w:bookmarkStart w:id="1724" w:name="_Toc395187861"/>
      <w:bookmarkStart w:id="1725" w:name="_Toc391471223"/>
      <w:bookmarkStart w:id="1726" w:name="_Toc370634510"/>
      <w:bookmarkStart w:id="1727" w:name="_Toc405794906"/>
      <w:bookmarkStart w:id="1728" w:name="_Ref47495546"/>
      <w:bookmarkStart w:id="1729" w:name="_Ref47931671"/>
      <w:bookmarkStart w:id="1730" w:name="_Toc72656398"/>
      <w:bookmarkStart w:id="1731" w:name="_Toc228807281"/>
      <w:bookmarkStart w:id="1732" w:name="_Toc228894749"/>
      <w:bookmarkEnd w:id="1722"/>
      <w:bookmarkEnd w:id="1723"/>
      <w:bookmarkEnd w:id="1724"/>
      <w:bookmarkEnd w:id="1725"/>
      <w:bookmarkEnd w:id="1726"/>
      <w:bookmarkEnd w:id="1727"/>
      <w:bookmarkEnd w:id="1728"/>
      <w:bookmarkEnd w:id="1729"/>
      <w:bookmarkEnd w:id="1730"/>
      <w:bookmarkEnd w:id="1731"/>
      <w:bookmarkEnd w:id="1732"/>
      <w:r>
        <w:rPr/>
        <w:t>SHA-1 key derivation</w:t>
      </w:r>
    </w:p>
    <w:p>
      <w:pPr>
        <w:pStyle w:val="Normal"/>
        <w:numPr>
          <w:ilvl w:val="0"/>
          <w:numId w:val="3"/>
        </w:numPr>
        <w:rPr/>
      </w:pPr>
      <w:r>
        <w:rPr/>
        <w:t xml:space="preserve">SHA-1 key derivation, denoted </w:t>
      </w:r>
      <w:r>
        <w:rPr>
          <w:b/>
        </w:rPr>
        <w:t>CKM_SHA1_KEY_DERIVATION</w:t>
      </w:r>
      <w:r>
        <w:rPr/>
        <w:t xml:space="preserve">, is a mechanism which provides the capability of deriving a secret key by digesting the value of another secret key with SHA-1. </w:t>
      </w:r>
    </w:p>
    <w:p>
      <w:pPr>
        <w:pStyle w:val="Normal"/>
        <w:numPr>
          <w:ilvl w:val="0"/>
          <w:numId w:val="3"/>
        </w:numPr>
        <w:rPr/>
      </w:pPr>
      <w:r>
        <w:rPr/>
        <w:t>The value of the base key is digested once, and the result is used to make the value of derived secret key.</w:t>
      </w:r>
    </w:p>
    <w:p>
      <w:pPr>
        <w:pStyle w:val="Normal"/>
        <w:numPr>
          <w:ilvl w:val="0"/>
          <w:numId w:val="29"/>
        </w:numPr>
        <w:rPr/>
      </w:pPr>
      <w:r>
        <w:rPr/>
        <w:t>If no length or key type is provided in the template, then the key produced by this mechanism will be a generic secret key.  Its length will be 20 bytes (the output size of SHA-1).</w:t>
      </w:r>
    </w:p>
    <w:p>
      <w:pPr>
        <w:pStyle w:val="Normal"/>
        <w:numPr>
          <w:ilvl w:val="0"/>
          <w:numId w:val="29"/>
        </w:numPr>
        <w:rPr/>
      </w:pPr>
      <w:r>
        <w:rPr/>
        <w:t>If no key type is provided in the template, but a length is, then the key produced by this mechanism will be a generic secret key of the specified length.</w:t>
      </w:r>
    </w:p>
    <w:p>
      <w:pPr>
        <w:pStyle w:val="Normal"/>
        <w:numPr>
          <w:ilvl w:val="0"/>
          <w:numId w:val="29"/>
        </w:numPr>
        <w:rPr/>
      </w:pPr>
      <w:r>
        <w:rPr/>
        <w:t>If no length was provided in the template, but a key type is, then that key type must have a well-defined length.  If it does, then the key produced by this mechanism will be of the type specified in the template.  If it doesn’t, an error will be returned.</w:t>
      </w:r>
    </w:p>
    <w:p>
      <w:pPr>
        <w:pStyle w:val="Normal"/>
        <w:numPr>
          <w:ilvl w:val="0"/>
          <w:numId w:val="29"/>
        </w:numPr>
        <w:rPr/>
      </w:pPr>
      <w:r>
        <w:rPr/>
        <w:t>If both a key type and a length are provided in the template, the length must be compatible with that key type.  The key produced by this mechanism will be of the specified type and length.</w:t>
      </w:r>
    </w:p>
    <w:p>
      <w:pPr>
        <w:pStyle w:val="Normal"/>
        <w:numPr>
          <w:ilvl w:val="0"/>
          <w:numId w:val="3"/>
        </w:numPr>
        <w:rPr/>
      </w:pPr>
      <w:r>
        <w:rPr/>
        <w:t>If a DES, DES2, or CDMF key is derived with this mechanism, the parity bits of the key will be set properly.</w:t>
      </w:r>
    </w:p>
    <w:p>
      <w:pPr>
        <w:pStyle w:val="Normal"/>
        <w:numPr>
          <w:ilvl w:val="0"/>
          <w:numId w:val="3"/>
        </w:numPr>
        <w:rPr/>
      </w:pPr>
      <w:r>
        <w:rPr/>
        <w:t>If the requested type of key requires more than 20 bytes, such as DES3, an error is generated.</w:t>
      </w:r>
    </w:p>
    <w:p>
      <w:pPr>
        <w:pStyle w:val="Normal"/>
        <w:numPr>
          <w:ilvl w:val="0"/>
          <w:numId w:val="3"/>
        </w:numPr>
        <w:rPr/>
      </w:pPr>
      <w:r>
        <w:rPr/>
        <w:t>This mechanism has the following rules about key sensitivity and extractability:</w:t>
      </w:r>
    </w:p>
    <w:p>
      <w:pPr>
        <w:pStyle w:val="Normal"/>
        <w:numPr>
          <w:ilvl w:val="0"/>
          <w:numId w:val="30"/>
        </w:numPr>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30"/>
        </w:numPr>
        <w:rPr/>
      </w:pPr>
      <w:r>
        <w:rPr/>
        <w:t xml:space="preserve">If the base key has its </w:t>
      </w:r>
      <w:r>
        <w:rPr>
          <w:b/>
        </w:rPr>
        <w:t>CKA_ALWAYS_SENSITIVE</w:t>
      </w:r>
      <w:r>
        <w:rPr/>
        <w:t xml:space="preserve"> attribute set to CK_FALSE, then the derived key will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30"/>
        </w:numPr>
        <w:rPr/>
      </w:pPr>
      <w:r>
        <w:rPr/>
        <w:t xml:space="preserve">Similarly, if the base key has its </w:t>
      </w:r>
      <w:r>
        <w:rPr>
          <w:b/>
        </w:rPr>
        <w:t>CKA_NEVER_EXTRACTABLE</w:t>
      </w:r>
      <w:r>
        <w:rPr/>
        <w:t xml:space="preserve"> attribute set to CK_FALSE, then the derived key will,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Heading3"/>
        <w:numPr>
          <w:ilvl w:val="2"/>
          <w:numId w:val="2"/>
        </w:numPr>
        <w:rPr>
          <w:color w:val="000000" w:themeColor="text1"/>
        </w:rPr>
      </w:pPr>
      <w:bookmarkStart w:id="1733" w:name="_Toc516500791"/>
      <w:bookmarkEnd w:id="1733"/>
      <w:r>
        <w:rPr>
          <w:color w:val="000000" w:themeColor="text1"/>
        </w:rPr>
        <w:t>SHA-1 HMAC key generation</w:t>
      </w:r>
    </w:p>
    <w:p>
      <w:pPr>
        <w:pStyle w:val="Normal"/>
        <w:numPr>
          <w:ilvl w:val="0"/>
          <w:numId w:val="3"/>
        </w:numPr>
        <w:rPr>
          <w:color w:val="000000" w:themeColor="text1"/>
        </w:rPr>
      </w:pPr>
      <w:r>
        <w:rPr>
          <w:color w:val="000000" w:themeColor="text1"/>
        </w:rPr>
        <w:t xml:space="preserve">The SHA-1-HMAC key generation mechanism, denoted </w:t>
      </w:r>
      <w:r>
        <w:rPr>
          <w:b/>
          <w:color w:val="000000" w:themeColor="text1"/>
        </w:rPr>
        <w:t>CKM_SHA_1_KEY_GEN</w:t>
      </w:r>
      <w:r>
        <w:rPr>
          <w:color w:val="000000" w:themeColor="text1"/>
        </w:rPr>
        <w:t>, is a key generation mechanism for NIST’s SHA-1-HMAC.</w:t>
      </w:r>
    </w:p>
    <w:p>
      <w:pPr>
        <w:pStyle w:val="Normal"/>
        <w:numPr>
          <w:ilvl w:val="0"/>
          <w:numId w:val="3"/>
        </w:numPr>
        <w:rPr>
          <w:color w:val="000000" w:themeColor="text1"/>
        </w:rPr>
      </w:pPr>
      <w:r>
        <w:rPr>
          <w:color w:val="000000" w:themeColor="text1"/>
        </w:rPr>
        <w:t>It does not have a parameter.</w:t>
      </w:r>
    </w:p>
    <w:p>
      <w:pPr>
        <w:pStyle w:val="Normal"/>
        <w:numPr>
          <w:ilvl w:val="0"/>
          <w:numId w:val="3"/>
        </w:numPr>
        <w:rPr>
          <w:color w:val="000000" w:themeColor="text1"/>
        </w:rPr>
      </w:pPr>
      <w:r>
        <w:rPr>
          <w:color w:val="000000" w:themeColor="text1"/>
        </w:rPr>
        <w:t xml:space="preserve">The mechanism generates SHA-1-HMAC keys with a particular length in bytes, as specified in the </w:t>
      </w:r>
      <w:r>
        <w:rPr>
          <w:b/>
          <w:color w:val="000000" w:themeColor="text1"/>
        </w:rPr>
        <w:t>CKA_VALUE_LEN</w:t>
      </w:r>
      <w:r>
        <w:rPr>
          <w:color w:val="000000" w:themeColor="text1"/>
        </w:rPr>
        <w:t xml:space="preserve"> attribute of the template for the key.</w:t>
      </w:r>
    </w:p>
    <w:p>
      <w:pPr>
        <w:pStyle w:val="Normal"/>
        <w:numPr>
          <w:ilvl w:val="0"/>
          <w:numId w:val="3"/>
        </w:numPr>
        <w:rPr>
          <w:color w:val="000000" w:themeColor="text1"/>
        </w:rPr>
      </w:pPr>
      <w:r>
        <w:rPr>
          <w:color w:val="000000" w:themeColor="text1"/>
        </w:rPr>
        <w:t xml:space="preserve">The mechanism contributes the </w:t>
      </w:r>
      <w:r>
        <w:rPr>
          <w:b/>
          <w:color w:val="000000" w:themeColor="text1"/>
        </w:rPr>
        <w:t>CKA_CLASS</w:t>
      </w:r>
      <w:r>
        <w:rPr>
          <w:color w:val="000000" w:themeColor="text1"/>
        </w:rPr>
        <w:t xml:space="preserve">, </w:t>
      </w:r>
      <w:r>
        <w:rPr>
          <w:b/>
          <w:color w:val="000000" w:themeColor="text1"/>
        </w:rPr>
        <w:t>CKA_KEY_TYPE</w:t>
      </w:r>
      <w:r>
        <w:rPr>
          <w:color w:val="000000" w:themeColor="text1"/>
        </w:rPr>
        <w:t xml:space="preserve">, and </w:t>
      </w:r>
      <w:r>
        <w:rPr>
          <w:b/>
          <w:color w:val="000000" w:themeColor="text1"/>
        </w:rPr>
        <w:t>CKA_VALUE</w:t>
      </w:r>
      <w:r>
        <w:rPr>
          <w:color w:val="000000" w:themeColor="text1"/>
        </w:rPr>
        <w:t xml:space="preserve"> attributes to the new key. Other attributes supported by the SHA-1-HMAC key type (specifically, the flags indicating which functions the key supports) may be specified in the template for the key, or else are assigned default initial values.</w:t>
      </w:r>
    </w:p>
    <w:p>
      <w:pPr>
        <w:pStyle w:val="Normal"/>
        <w:numPr>
          <w:ilvl w:val="0"/>
          <w:numId w:val="3"/>
        </w:numPr>
        <w:rPr>
          <w:color w:val="000000" w:themeColor="text1"/>
        </w:rPr>
      </w:pPr>
      <w:r>
        <w:rPr>
          <w:color w:val="000000" w:themeColor="text1"/>
        </w:rPr>
        <w:t xml:space="preserve">For this mechanism, the </w:t>
      </w:r>
      <w:r>
        <w:rPr>
          <w:i/>
          <w:color w:val="000000" w:themeColor="text1"/>
        </w:rPr>
        <w:t>ulMinKeySize</w:t>
      </w:r>
      <w:r>
        <w:rPr>
          <w:color w:val="000000" w:themeColor="text1"/>
        </w:rPr>
        <w:t xml:space="preserve"> and </w:t>
      </w:r>
      <w:r>
        <w:rPr>
          <w:i/>
          <w:color w:val="000000" w:themeColor="text1"/>
        </w:rPr>
        <w:t>ulMaxKeySize</w:t>
      </w:r>
      <w:r>
        <w:rPr>
          <w:color w:val="000000" w:themeColor="text1"/>
        </w:rPr>
        <w:t xml:space="preserve"> fields of the </w:t>
      </w:r>
      <w:r>
        <w:rPr>
          <w:b/>
          <w:color w:val="000000" w:themeColor="text1"/>
        </w:rPr>
        <w:t>CK_MECHANISM_INFO</w:t>
      </w:r>
      <w:r>
        <w:rPr>
          <w:color w:val="000000" w:themeColor="text1"/>
        </w:rPr>
        <w:t xml:space="preserve"> structure specify the supported range of </w:t>
      </w:r>
      <w:r>
        <w:rPr>
          <w:b/>
          <w:bCs/>
          <w:color w:val="000000" w:themeColor="text1"/>
        </w:rPr>
        <w:t>CKM_SHA_1_HMAC</w:t>
      </w:r>
      <w:r>
        <w:rPr>
          <w:color w:val="000000" w:themeColor="text1"/>
        </w:rPr>
        <w:t xml:space="preserve"> key sizes, in bytes.</w:t>
      </w:r>
    </w:p>
    <w:p>
      <w:pPr>
        <w:pStyle w:val="Heading2"/>
        <w:numPr>
          <w:ilvl w:val="1"/>
          <w:numId w:val="2"/>
        </w:numPr>
        <w:rPr>
          <w:lang w:val="de-CH"/>
        </w:rPr>
      </w:pPr>
      <w:bookmarkStart w:id="1734" w:name="_Toc405794907"/>
      <w:bookmarkStart w:id="1735" w:name="_Toc72656399"/>
      <w:bookmarkStart w:id="1736" w:name="_Toc516500792"/>
      <w:bookmarkStart w:id="1737" w:name="_Toc416960108"/>
      <w:bookmarkStart w:id="1738" w:name="_Toc395187862"/>
      <w:bookmarkStart w:id="1739" w:name="_Toc391471224"/>
      <w:bookmarkStart w:id="1740" w:name="_Toc370634511"/>
      <w:bookmarkStart w:id="1741" w:name="_Toc151796111"/>
      <w:bookmarkStart w:id="1742" w:name="_Toc228807282"/>
      <w:bookmarkStart w:id="1743" w:name="_Toc228894750"/>
      <w:bookmarkEnd w:id="1734"/>
      <w:bookmarkEnd w:id="1736"/>
      <w:bookmarkEnd w:id="1737"/>
      <w:bookmarkEnd w:id="1738"/>
      <w:bookmarkEnd w:id="1739"/>
      <w:bookmarkEnd w:id="1740"/>
      <w:bookmarkEnd w:id="1741"/>
      <w:bookmarkEnd w:id="1742"/>
      <w:bookmarkEnd w:id="1743"/>
      <w:r>
        <w:rPr/>
        <w:t>SHA-224</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92</w:t>
      </w:r>
      <w:r>
        <w:fldChar w:fldCharType="end"/>
      </w:r>
      <w:r>
        <w:rPr>
          <w:i/>
          <w:sz w:val="18"/>
          <w:szCs w:val="18"/>
        </w:rPr>
        <w:t>, SHA-224 Mechanisms vs. Functions</w:t>
      </w:r>
    </w:p>
    <w:tbl>
      <w:tblPr>
        <w:tblW w:w="855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192"/>
        <w:gridCol w:w="923"/>
        <w:gridCol w:w="743"/>
        <w:gridCol w:w="549"/>
        <w:gridCol w:w="796"/>
        <w:gridCol w:w="639"/>
        <w:gridCol w:w="911"/>
        <w:gridCol w:w="796"/>
      </w:tblGrid>
      <w:tr>
        <w:trPr>
          <w:tblHeader w:val="true"/>
        </w:trPr>
        <w:tc>
          <w:tcPr>
            <w:tcW w:w="3192"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1744" w:name="_Toc151796112"/>
            <w:bookmarkStart w:id="1745" w:name="_Toc151796112"/>
            <w:r>
              <w:rPr>
                <w:rFonts w:cs="Arial" w:ascii="Arial" w:hAnsi="Arial"/>
                <w:sz w:val="20"/>
              </w:rPr>
            </w:r>
          </w:p>
        </w:tc>
        <w:tc>
          <w:tcPr>
            <w:tcW w:w="5357"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192"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79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192"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CKM_SHA224</w:t>
            </w:r>
          </w:p>
        </w:tc>
        <w:tc>
          <w:tcPr>
            <w:tcW w:w="92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spacing w:before="0" w:after="40"/>
              <w:rPr>
                <w:rFonts w:ascii="Arial" w:hAnsi="Arial" w:cs="Arial"/>
                <w:sz w:val="20"/>
              </w:rPr>
            </w:pPr>
            <w:r>
              <w:rPr>
                <w:rFonts w:cs="Arial" w:ascii="Arial" w:hAnsi="Arial"/>
                <w:sz w:val="20"/>
              </w:rPr>
            </w:r>
          </w:p>
        </w:tc>
        <w:tc>
          <w:tcPr>
            <w:tcW w:w="7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spacing w:before="0" w:after="40"/>
              <w:rPr>
                <w:rFonts w:ascii="Arial" w:hAnsi="Arial" w:cs="Arial"/>
                <w:sz w:val="20"/>
              </w:rPr>
            </w:pPr>
            <w:r>
              <w:rPr>
                <w:rFonts w:cs="Arial" w:ascii="Arial" w:hAnsi="Arial"/>
                <w:sz w:val="20"/>
              </w:rPr>
            </w:r>
          </w:p>
        </w:tc>
        <w:tc>
          <w:tcPr>
            <w:tcW w:w="54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spacing w:before="0" w:after="40"/>
              <w:rPr>
                <w:rFonts w:ascii="Arial" w:hAnsi="Arial" w:cs="Arial"/>
                <w:sz w:val="20"/>
              </w:rPr>
            </w:pPr>
            <w:r>
              <w:rPr>
                <w:rFonts w:cs="Arial" w:ascii="Arial" w:hAnsi="Arial"/>
                <w:sz w:val="20"/>
              </w:rPr>
            </w:r>
          </w:p>
        </w:tc>
        <w:tc>
          <w:tcPr>
            <w:tcW w:w="79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spacing w:before="0" w:after="40"/>
              <w:rPr>
                <w:rFonts w:ascii="Arial" w:hAnsi="Arial" w:cs="Arial"/>
                <w:sz w:val="20"/>
              </w:rPr>
            </w:pPr>
            <w:r>
              <w:rPr>
                <w:rFonts w:eastAsia="Wingdings" w:cs="Wingdings" w:ascii="Wingdings" w:hAnsi="Wingdings"/>
                <w:sz w:val="20"/>
              </w:rPr>
              <w:t></w:t>
            </w:r>
          </w:p>
        </w:tc>
        <w:tc>
          <w:tcPr>
            <w:tcW w:w="63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spacing w:before="0" w:after="40"/>
              <w:rPr>
                <w:rFonts w:ascii="Arial" w:hAnsi="Arial" w:cs="Arial"/>
                <w:sz w:val="20"/>
              </w:rPr>
            </w:pPr>
            <w:r>
              <w:rPr>
                <w:rFonts w:cs="Arial" w:ascii="Arial" w:hAnsi="Arial"/>
                <w:sz w:val="20"/>
              </w:rPr>
            </w:r>
          </w:p>
        </w:tc>
        <w:tc>
          <w:tcPr>
            <w:tcW w:w="91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spacing w:before="0" w:after="40"/>
              <w:rPr>
                <w:rFonts w:ascii="Arial" w:hAnsi="Arial" w:cs="Arial"/>
                <w:sz w:val="20"/>
              </w:rPr>
            </w:pPr>
            <w:r>
              <w:rPr>
                <w:rFonts w:cs="Arial" w:ascii="Arial" w:hAnsi="Arial"/>
                <w:sz w:val="20"/>
              </w:rPr>
            </w:r>
          </w:p>
        </w:tc>
        <w:tc>
          <w:tcPr>
            <w:tcW w:w="796"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sz w:val="20"/>
              </w:rPr>
            </w:pPr>
            <w:r>
              <w:rPr>
                <w:rFonts w:cs="Arial" w:ascii="Arial" w:hAnsi="Arial"/>
                <w:sz w:val="20"/>
              </w:rPr>
            </w:r>
          </w:p>
        </w:tc>
      </w:tr>
      <w:tr>
        <w:trPr/>
        <w:tc>
          <w:tcPr>
            <w:tcW w:w="3192"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CKM_SHA224_HMAC</w:t>
            </w:r>
          </w:p>
        </w:tc>
        <w:tc>
          <w:tcPr>
            <w:tcW w:w="9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92"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CKM_SHA224_HMAC_GENERAL</w:t>
            </w:r>
          </w:p>
        </w:tc>
        <w:tc>
          <w:tcPr>
            <w:tcW w:w="92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4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6"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92"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CKM_SHA224_RSA_PKCS</w:t>
            </w:r>
          </w:p>
        </w:tc>
        <w:tc>
          <w:tcPr>
            <w:tcW w:w="9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92"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CKM_SHA224_RSA_PKCS_PSS</w:t>
            </w:r>
          </w:p>
        </w:tc>
        <w:tc>
          <w:tcPr>
            <w:tcW w:w="9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7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192"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CKM_SHA224_KEY_DERIVATION</w:t>
            </w:r>
          </w:p>
        </w:tc>
        <w:tc>
          <w:tcPr>
            <w:tcW w:w="9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192"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CKM_SHA224_KEY_GEN</w:t>
            </w:r>
          </w:p>
        </w:tc>
        <w:tc>
          <w:tcPr>
            <w:tcW w:w="92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1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1746" w:name="_Toc151796112"/>
      <w:bookmarkStart w:id="1747" w:name="_Toc516500793"/>
      <w:bookmarkStart w:id="1748" w:name="_Toc416960109"/>
      <w:bookmarkStart w:id="1749" w:name="_Toc395187863"/>
      <w:bookmarkStart w:id="1750" w:name="_Toc391471225"/>
      <w:bookmarkStart w:id="1751" w:name="_Toc370634512"/>
      <w:bookmarkStart w:id="1752" w:name="_Toc228807283"/>
      <w:bookmarkStart w:id="1753" w:name="_Toc228894751"/>
      <w:bookmarkEnd w:id="1746"/>
      <w:bookmarkEnd w:id="1747"/>
      <w:bookmarkEnd w:id="1748"/>
      <w:bookmarkEnd w:id="1749"/>
      <w:bookmarkEnd w:id="1750"/>
      <w:bookmarkEnd w:id="1751"/>
      <w:bookmarkEnd w:id="1752"/>
      <w:bookmarkEnd w:id="1753"/>
      <w:r>
        <w:rPr/>
        <w:t>Definitions</w:t>
      </w:r>
    </w:p>
    <w:p>
      <w:pPr>
        <w:pStyle w:val="Normal"/>
        <w:numPr>
          <w:ilvl w:val="0"/>
          <w:numId w:val="3"/>
        </w:numPr>
        <w:rPr>
          <w:color w:val="000000" w:themeColor="text1"/>
        </w:rPr>
      </w:pPr>
      <w:r>
        <w:rPr>
          <w:color w:val="000000" w:themeColor="text1"/>
        </w:rPr>
        <w:t>This section defines the key type “CKK_SHA224_HMAC” for type CK_KEY_TYPE as used in the CKA_KEY_TYPE attribute of key objects.</w:t>
      </w:r>
    </w:p>
    <w:p>
      <w:pPr>
        <w:pStyle w:val="Normal"/>
        <w:numPr>
          <w:ilvl w:val="0"/>
          <w:numId w:val="3"/>
        </w:numPr>
        <w:rPr/>
      </w:pPr>
      <w:r>
        <w:rPr/>
        <w:t>Mechanisms:</w:t>
      </w:r>
    </w:p>
    <w:p>
      <w:pPr>
        <w:pStyle w:val="Normal"/>
        <w:numPr>
          <w:ilvl w:val="0"/>
          <w:numId w:val="3"/>
        </w:numPr>
        <w:ind w:left="720" w:hanging="0"/>
        <w:rPr/>
      </w:pPr>
      <w:r>
        <w:rPr/>
        <w:t xml:space="preserve">CKM_SHA224                     </w:t>
      </w:r>
    </w:p>
    <w:p>
      <w:pPr>
        <w:pStyle w:val="Normal"/>
        <w:numPr>
          <w:ilvl w:val="0"/>
          <w:numId w:val="3"/>
        </w:numPr>
        <w:ind w:left="720" w:hanging="0"/>
        <w:rPr/>
      </w:pPr>
      <w:r>
        <w:rPr/>
        <w:t xml:space="preserve">CKM_SHA224_HMAC                </w:t>
      </w:r>
    </w:p>
    <w:p>
      <w:pPr>
        <w:pStyle w:val="Normal"/>
        <w:numPr>
          <w:ilvl w:val="0"/>
          <w:numId w:val="3"/>
        </w:numPr>
        <w:ind w:left="720" w:hanging="0"/>
        <w:rPr/>
      </w:pPr>
      <w:r>
        <w:rPr/>
        <w:t xml:space="preserve">CKM_SHA224_HMAC_GENERAL        </w:t>
      </w:r>
    </w:p>
    <w:p>
      <w:pPr>
        <w:pStyle w:val="Normal"/>
        <w:numPr>
          <w:ilvl w:val="0"/>
          <w:numId w:val="3"/>
        </w:numPr>
        <w:ind w:left="720" w:hanging="0"/>
        <w:rPr/>
      </w:pPr>
      <w:r>
        <w:rPr/>
        <w:t xml:space="preserve">CKM_SHA224_KEY_DERIVATION   </w:t>
      </w:r>
    </w:p>
    <w:p>
      <w:pPr>
        <w:pStyle w:val="Normal"/>
        <w:numPr>
          <w:ilvl w:val="0"/>
          <w:numId w:val="3"/>
        </w:numPr>
        <w:ind w:left="720" w:hanging="0"/>
        <w:rPr/>
      </w:pPr>
      <w:r>
        <w:rPr/>
        <w:t xml:space="preserve">CKM_SHA224_KEY_GEN   </w:t>
      </w:r>
    </w:p>
    <w:p>
      <w:pPr>
        <w:pStyle w:val="Heading3"/>
        <w:numPr>
          <w:ilvl w:val="2"/>
          <w:numId w:val="2"/>
        </w:numPr>
        <w:rPr/>
      </w:pPr>
      <w:bookmarkStart w:id="1754" w:name="_Toc516500794"/>
      <w:bookmarkStart w:id="1755" w:name="_Toc416960110"/>
      <w:bookmarkStart w:id="1756" w:name="_Toc395187864"/>
      <w:bookmarkStart w:id="1757" w:name="_Toc391471226"/>
      <w:bookmarkStart w:id="1758" w:name="_Toc370634513"/>
      <w:bookmarkStart w:id="1759" w:name="_Toc151796113"/>
      <w:bookmarkStart w:id="1760" w:name="_Toc228807284"/>
      <w:bookmarkStart w:id="1761" w:name="_Toc228894752"/>
      <w:bookmarkEnd w:id="1754"/>
      <w:bookmarkEnd w:id="1755"/>
      <w:bookmarkEnd w:id="1756"/>
      <w:bookmarkEnd w:id="1757"/>
      <w:bookmarkEnd w:id="1758"/>
      <w:bookmarkEnd w:id="1759"/>
      <w:bookmarkEnd w:id="1760"/>
      <w:bookmarkEnd w:id="1761"/>
      <w:r>
        <w:rPr/>
        <w:t>SHA-224 digest</w:t>
      </w:r>
    </w:p>
    <w:p>
      <w:pPr>
        <w:pStyle w:val="Normal"/>
        <w:numPr>
          <w:ilvl w:val="0"/>
          <w:numId w:val="3"/>
        </w:numPr>
        <w:rPr/>
      </w:pPr>
      <w:r>
        <w:rPr/>
        <w:t xml:space="preserve">The SHA-224 mechanism, denoted </w:t>
      </w:r>
      <w:r>
        <w:rPr>
          <w:b/>
        </w:rPr>
        <w:t>CKM_SHA224</w:t>
      </w:r>
      <w:r>
        <w:rPr/>
        <w:t xml:space="preserve">, is a mechanism for message digesting, following the Secure Hash Algorithm with a 224-bit message digest defined in </w:t>
      </w:r>
      <w:r>
        <w:rPr/>
        <w:fldChar w:fldCharType="begin"/>
      </w:r>
      <w:r>
        <w:instrText> REF _Ref148505765 \r \h </w:instrText>
      </w:r>
      <w:r>
        <w:fldChar w:fldCharType="separate"/>
      </w:r>
      <w:r>
        <w:t>78</w:t>
      </w:r>
      <w:r>
        <w:fldChar w:fldCharType="end"/>
      </w:r>
      <w:r>
        <w:rPr/>
        <w:t>.</w:t>
      </w:r>
    </w:p>
    <w:p>
      <w:pPr>
        <w:pStyle w:val="Normal"/>
        <w:numPr>
          <w:ilvl w:val="0"/>
          <w:numId w:val="3"/>
        </w:numPr>
        <w:rPr/>
      </w:pPr>
      <w:r>
        <w:rPr/>
        <w:t>It does not have a parameter.</w:t>
      </w:r>
    </w:p>
    <w:p>
      <w:pPr>
        <w:pStyle w:val="Normal"/>
        <w:numPr>
          <w:ilvl w:val="0"/>
          <w:numId w:val="3"/>
        </w:numPr>
        <w:rPr/>
      </w:pPr>
      <w:r>
        <w:rPr/>
        <w:t>Constraints on the length of input and output data are summarized in the following table.  For single-part digesting, the data and the digest may begin at the same location in memory.</w:t>
      </w:r>
    </w:p>
    <w:p>
      <w:pPr>
        <w:pStyle w:val="Caption1"/>
        <w:numPr>
          <w:ilvl w:val="0"/>
          <w:numId w:val="3"/>
        </w:numPr>
        <w:rPr/>
      </w:pPr>
      <w:bookmarkStart w:id="1762" w:name="_Toc151796152"/>
      <w:bookmarkStart w:id="1763" w:name="_Toc228807544"/>
      <w:r>
        <w:rPr/>
        <w:t xml:space="preserve">Table </w:t>
      </w:r>
      <w:r>
        <w:rPr/>
        <w:fldChar w:fldCharType="begin"/>
      </w:r>
      <w:r>
        <w:instrText> SEQ Table \* ARABIC </w:instrText>
      </w:r>
      <w:r>
        <w:fldChar w:fldCharType="separate"/>
      </w:r>
      <w:r>
        <w:t>93</w:t>
      </w:r>
      <w:r>
        <w:fldChar w:fldCharType="end"/>
      </w:r>
      <w:bookmarkEnd w:id="1762"/>
      <w:bookmarkEnd w:id="1763"/>
      <w:r>
        <w:rPr/>
        <w:t>, SHA-224: Data Length</w:t>
      </w:r>
    </w:p>
    <w:tbl>
      <w:tblPr>
        <w:tblW w:w="4219"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260"/>
        <w:gridCol w:w="1377"/>
        <w:gridCol w:w="1582"/>
      </w:tblGrid>
      <w:tr>
        <w:trPr>
          <w:tblHeader w:val="true"/>
        </w:trPr>
        <w:tc>
          <w:tcPr>
            <w:tcW w:w="126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377"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582"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Digest length</w:t>
            </w:r>
          </w:p>
        </w:tc>
      </w:tr>
      <w:tr>
        <w:trPr/>
        <w:tc>
          <w:tcPr>
            <w:tcW w:w="126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Calibri" w:hAnsi="Calibri"/>
              </w:rPr>
            </w:pPr>
            <w:r>
              <w:rPr>
                <w:rFonts w:ascii="Arial" w:hAnsi="Arial"/>
              </w:rPr>
              <w:t>C_Digest</w:t>
            </w:r>
          </w:p>
        </w:tc>
        <w:tc>
          <w:tcPr>
            <w:tcW w:w="137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Calibri" w:hAnsi="Calibri"/>
              </w:rPr>
            </w:pPr>
            <w:r>
              <w:rPr>
                <w:rFonts w:ascii="Arial" w:hAnsi="Arial"/>
              </w:rPr>
              <w:t>any</w:t>
            </w:r>
          </w:p>
        </w:tc>
        <w:tc>
          <w:tcPr>
            <w:tcW w:w="15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rPr>
            </w:pPr>
            <w:r>
              <w:rPr>
                <w:rFonts w:ascii="Arial" w:hAnsi="Arial"/>
              </w:rPr>
              <w:t>28</w:t>
            </w:r>
          </w:p>
        </w:tc>
      </w:tr>
    </w:tbl>
    <w:p>
      <w:pPr>
        <w:pStyle w:val="Heading3"/>
        <w:numPr>
          <w:ilvl w:val="2"/>
          <w:numId w:val="2"/>
        </w:numPr>
        <w:rPr/>
      </w:pPr>
      <w:bookmarkStart w:id="1764" w:name="_Toc516500795"/>
      <w:bookmarkStart w:id="1765" w:name="_Toc416960111"/>
      <w:bookmarkStart w:id="1766" w:name="_Toc395187865"/>
      <w:bookmarkStart w:id="1767" w:name="_Toc391471227"/>
      <w:bookmarkStart w:id="1768" w:name="_Toc370634514"/>
      <w:bookmarkStart w:id="1769" w:name="_Toc151796114"/>
      <w:bookmarkStart w:id="1770" w:name="_Toc228807285"/>
      <w:bookmarkStart w:id="1771" w:name="_Toc228894753"/>
      <w:bookmarkEnd w:id="1764"/>
      <w:bookmarkEnd w:id="1765"/>
      <w:bookmarkEnd w:id="1766"/>
      <w:bookmarkEnd w:id="1767"/>
      <w:bookmarkEnd w:id="1768"/>
      <w:bookmarkEnd w:id="1769"/>
      <w:bookmarkEnd w:id="1770"/>
      <w:bookmarkEnd w:id="1771"/>
      <w:r>
        <w:rPr/>
        <w:t>General-length SHA-224-HMAC</w:t>
      </w:r>
    </w:p>
    <w:p>
      <w:pPr>
        <w:pStyle w:val="Normal"/>
        <w:numPr>
          <w:ilvl w:val="0"/>
          <w:numId w:val="3"/>
        </w:numPr>
        <w:rPr/>
      </w:pPr>
      <w:r>
        <w:rPr/>
        <w:t xml:space="preserve">The general-length SHA-224-HMAC mechanism, denoted </w:t>
      </w:r>
      <w:r>
        <w:rPr>
          <w:b/>
        </w:rPr>
        <w:t>CKM_SHA224_HMAC_GENERAL</w:t>
      </w:r>
      <w:r>
        <w:rPr/>
        <w:t>, is the same as the general-length SHA-1-HMAC mechanism except that it uses the HMAC construction based on the SHA-224 hash function and length of the output should be in the range 1-28. The keys it uses are generic secret keys and CKK_SHA224_HMAC. FIPS-198 compliant tokens may require the key length to be at least 14 bytes; that is, half the size of the SHA-224 hash output.</w:t>
      </w:r>
    </w:p>
    <w:p>
      <w:pPr>
        <w:pStyle w:val="Normal"/>
        <w:numPr>
          <w:ilvl w:val="0"/>
          <w:numId w:val="3"/>
        </w:numPr>
        <w:rPr/>
      </w:pPr>
      <w:r>
        <w:rPr/>
        <w:t xml:space="preserve">It has a parameter, a </w:t>
      </w:r>
      <w:r>
        <w:rPr>
          <w:b/>
        </w:rPr>
        <w:t>CK_MAC_GENERAL_PARAMS</w:t>
      </w:r>
      <w:r>
        <w:rPr/>
        <w:t>, which holds the length in bytes of the desired output. This length should be in the range 1-28 (the output size of SHA-224 is 28 bytes). FIPS-198 compliant tokens may constrain the output length to be at least 4 or 14 (half the maximum length). Signatures (MACs) produced by this mechanism will be taken from the start of the full 28-byte HMAC output.</w:t>
      </w:r>
    </w:p>
    <w:p>
      <w:pPr>
        <w:pStyle w:val="Caption1"/>
        <w:numPr>
          <w:ilvl w:val="0"/>
          <w:numId w:val="3"/>
        </w:numPr>
        <w:rPr/>
      </w:pPr>
      <w:bookmarkStart w:id="1772" w:name="_Toc151796153"/>
      <w:bookmarkStart w:id="1773" w:name="_Toc228807545"/>
      <w:r>
        <w:rPr/>
        <w:t xml:space="preserve">Table </w:t>
      </w:r>
      <w:r>
        <w:rPr>
          <w:i w:val="false"/>
          <w:szCs w:val="18"/>
        </w:rPr>
        <w:fldChar w:fldCharType="begin"/>
      </w:r>
      <w:r>
        <w:instrText> SEQ Table \* ARABIC </w:instrText>
      </w:r>
      <w:r>
        <w:fldChar w:fldCharType="separate"/>
      </w:r>
      <w:r>
        <w:t>94</w:t>
      </w:r>
      <w:r>
        <w:fldChar w:fldCharType="end"/>
      </w:r>
      <w:bookmarkEnd w:id="1772"/>
      <w:bookmarkEnd w:id="1773"/>
      <w:r>
        <w:rPr/>
        <w:t>, General-length SHA-224-HMAC: Key And Data Length</w:t>
      </w:r>
    </w:p>
    <w:tbl>
      <w:tblPr>
        <w:tblW w:w="792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530"/>
        <w:gridCol w:w="1620"/>
        <w:gridCol w:w="1390"/>
        <w:gridCol w:w="3380"/>
      </w:tblGrid>
      <w:tr>
        <w:trPr>
          <w:tblHeader w:val="true"/>
        </w:trPr>
        <w:tc>
          <w:tcPr>
            <w:tcW w:w="153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62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39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38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53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jc w:val="center"/>
              <w:rPr>
                <w:rFonts w:ascii="Arial" w:hAnsi="Arial" w:cs="Arial"/>
                <w:sz w:val="20"/>
              </w:rPr>
            </w:pPr>
            <w:r>
              <w:rPr>
                <w:rFonts w:cs="Arial" w:ascii="Arial" w:hAnsi="Arial"/>
                <w:sz w:val="20"/>
              </w:rPr>
              <w:t>generic secret</w:t>
            </w:r>
          </w:p>
          <w:p>
            <w:pPr>
              <w:pStyle w:val="Table"/>
              <w:keepNext/>
              <w:numPr>
                <w:ilvl w:val="0"/>
                <w:numId w:val="3"/>
              </w:numPr>
              <w:spacing w:before="0" w:after="40"/>
              <w:jc w:val="center"/>
              <w:rPr>
                <w:rFonts w:ascii="Arial" w:hAnsi="Arial" w:cs="Arial"/>
                <w:sz w:val="20"/>
              </w:rPr>
            </w:pPr>
            <w:r>
              <w:rPr>
                <w:rFonts w:cs="Arial" w:ascii="Arial" w:hAnsi="Arial"/>
                <w:sz w:val="20"/>
              </w:rPr>
              <w:t>CKK_SHA224_HMAC</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38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1-28, depending on parameters</w:t>
            </w:r>
          </w:p>
        </w:tc>
      </w:tr>
      <w:tr>
        <w:trPr/>
        <w:tc>
          <w:tcPr>
            <w:tcW w:w="153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62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jc w:val="center"/>
              <w:rPr>
                <w:rFonts w:ascii="Arial" w:hAnsi="Arial" w:cs="Arial"/>
                <w:sz w:val="20"/>
              </w:rPr>
            </w:pPr>
            <w:r>
              <w:rPr>
                <w:rFonts w:cs="Arial" w:ascii="Arial" w:hAnsi="Arial"/>
                <w:sz w:val="20"/>
              </w:rPr>
              <w:t>generic secret</w:t>
            </w:r>
          </w:p>
          <w:p>
            <w:pPr>
              <w:pStyle w:val="Table"/>
              <w:keepNext/>
              <w:numPr>
                <w:ilvl w:val="0"/>
                <w:numId w:val="3"/>
              </w:numPr>
              <w:spacing w:before="0" w:after="40"/>
              <w:jc w:val="center"/>
              <w:rPr>
                <w:rFonts w:ascii="Arial" w:hAnsi="Arial" w:cs="Arial"/>
                <w:sz w:val="20"/>
              </w:rPr>
            </w:pPr>
            <w:r>
              <w:rPr>
                <w:rFonts w:cs="Arial" w:ascii="Arial" w:hAnsi="Arial"/>
                <w:sz w:val="20"/>
              </w:rPr>
              <w:t>CKK_SHA224_HMAC</w:t>
            </w:r>
          </w:p>
        </w:tc>
        <w:tc>
          <w:tcPr>
            <w:tcW w:w="13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38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1-28, depending on parameters</w:t>
            </w:r>
          </w:p>
        </w:tc>
      </w:tr>
    </w:tbl>
    <w:p>
      <w:pPr>
        <w:pStyle w:val="Heading3"/>
        <w:numPr>
          <w:ilvl w:val="2"/>
          <w:numId w:val="2"/>
        </w:numPr>
        <w:rPr/>
      </w:pPr>
      <w:bookmarkStart w:id="1774" w:name="_Toc516500796"/>
      <w:bookmarkStart w:id="1775" w:name="_Toc416960112"/>
      <w:bookmarkStart w:id="1776" w:name="_Toc395187866"/>
      <w:bookmarkStart w:id="1777" w:name="_Toc391471228"/>
      <w:bookmarkStart w:id="1778" w:name="_Toc370634515"/>
      <w:bookmarkStart w:id="1779" w:name="_Toc151796115"/>
      <w:bookmarkStart w:id="1780" w:name="_Toc228807286"/>
      <w:bookmarkStart w:id="1781" w:name="_Toc228894754"/>
      <w:bookmarkEnd w:id="1774"/>
      <w:bookmarkEnd w:id="1775"/>
      <w:bookmarkEnd w:id="1776"/>
      <w:bookmarkEnd w:id="1777"/>
      <w:bookmarkEnd w:id="1778"/>
      <w:bookmarkEnd w:id="1779"/>
      <w:bookmarkEnd w:id="1780"/>
      <w:bookmarkEnd w:id="1781"/>
      <w:r>
        <w:rPr/>
        <w:t>SHA-224-HMAC</w:t>
      </w:r>
    </w:p>
    <w:p>
      <w:pPr>
        <w:pStyle w:val="Normal"/>
        <w:numPr>
          <w:ilvl w:val="0"/>
          <w:numId w:val="3"/>
        </w:numPr>
        <w:rPr/>
      </w:pPr>
      <w:r>
        <w:rPr/>
        <w:t xml:space="preserve">The SHA-224-HMAC mechanism, denoted </w:t>
      </w:r>
      <w:r>
        <w:rPr>
          <w:b/>
        </w:rPr>
        <w:t>CKM_SHA224_HMAC</w:t>
      </w:r>
      <w:r>
        <w:rPr/>
        <w:t>, is a special case of the general-length SHA-224-HMAC mechanism.</w:t>
      </w:r>
    </w:p>
    <w:p>
      <w:pPr>
        <w:pStyle w:val="Normal"/>
        <w:numPr>
          <w:ilvl w:val="0"/>
          <w:numId w:val="3"/>
        </w:numPr>
        <w:rPr/>
      </w:pPr>
      <w:r>
        <w:rPr/>
        <w:t>It has no parameter, and always produces an output of length 28.</w:t>
      </w:r>
    </w:p>
    <w:p>
      <w:pPr>
        <w:pStyle w:val="Heading3"/>
        <w:numPr>
          <w:ilvl w:val="2"/>
          <w:numId w:val="2"/>
        </w:numPr>
        <w:rPr/>
      </w:pPr>
      <w:bookmarkStart w:id="1782" w:name="_Toc516500797"/>
      <w:bookmarkStart w:id="1783" w:name="_Toc416960113"/>
      <w:bookmarkStart w:id="1784" w:name="_Toc395187867"/>
      <w:bookmarkStart w:id="1785" w:name="_Toc391471229"/>
      <w:bookmarkStart w:id="1786" w:name="_Toc370634516"/>
      <w:bookmarkStart w:id="1787" w:name="_Toc151796116"/>
      <w:bookmarkStart w:id="1788" w:name="_Toc228807287"/>
      <w:bookmarkStart w:id="1789" w:name="_Toc228894755"/>
      <w:bookmarkEnd w:id="1782"/>
      <w:bookmarkEnd w:id="1783"/>
      <w:bookmarkEnd w:id="1784"/>
      <w:bookmarkEnd w:id="1785"/>
      <w:bookmarkEnd w:id="1786"/>
      <w:bookmarkEnd w:id="1787"/>
      <w:bookmarkEnd w:id="1788"/>
      <w:bookmarkEnd w:id="1789"/>
      <w:r>
        <w:rPr/>
        <w:t>SHA-224 key derivation</w:t>
      </w:r>
    </w:p>
    <w:p>
      <w:pPr>
        <w:pStyle w:val="Normal"/>
        <w:numPr>
          <w:ilvl w:val="0"/>
          <w:numId w:val="3"/>
        </w:numPr>
        <w:rPr>
          <w:color w:val="000000" w:themeColor="text1"/>
        </w:rPr>
      </w:pPr>
      <w:r>
        <w:rPr/>
        <w:t xml:space="preserve">SHA-224 key derivation, denoted </w:t>
      </w:r>
      <w:r>
        <w:rPr>
          <w:b/>
        </w:rPr>
        <w:t>CKM_SHA224_KEY_DERIVATION</w:t>
      </w:r>
      <w:r>
        <w:rPr/>
        <w:t xml:space="preserve">, is the same as the SHA-1 key derivation mechanism in Section 12.21.5 except that it uses the SHA-224 hash function and the relevant length is 28 bytes. </w:t>
      </w:r>
    </w:p>
    <w:p>
      <w:pPr>
        <w:pStyle w:val="Heading3"/>
        <w:numPr>
          <w:ilvl w:val="2"/>
          <w:numId w:val="2"/>
        </w:numPr>
        <w:rPr>
          <w:color w:val="000000" w:themeColor="text1"/>
        </w:rPr>
      </w:pPr>
      <w:bookmarkStart w:id="1790" w:name="_Toc516500798"/>
      <w:bookmarkEnd w:id="1790"/>
      <w:r>
        <w:rPr>
          <w:color w:val="000000" w:themeColor="text1"/>
        </w:rPr>
        <w:t>SHA-224 HMAC key generation</w:t>
      </w:r>
    </w:p>
    <w:p>
      <w:pPr>
        <w:pStyle w:val="Normal"/>
        <w:numPr>
          <w:ilvl w:val="0"/>
          <w:numId w:val="3"/>
        </w:numPr>
        <w:rPr>
          <w:color w:val="000000" w:themeColor="text1"/>
        </w:rPr>
      </w:pPr>
      <w:r>
        <w:rPr>
          <w:color w:val="000000" w:themeColor="text1"/>
        </w:rPr>
        <w:t xml:space="preserve">The SHA-224-HMAC key generation mechanism, denoted </w:t>
      </w:r>
      <w:r>
        <w:rPr>
          <w:b/>
          <w:color w:val="000000" w:themeColor="text1"/>
        </w:rPr>
        <w:t>CKM_SHA224_KEY_GEN</w:t>
      </w:r>
      <w:r>
        <w:rPr>
          <w:color w:val="000000" w:themeColor="text1"/>
        </w:rPr>
        <w:t>, is a key generation mechanism for NIST’s SHA224-HMAC.</w:t>
      </w:r>
    </w:p>
    <w:p>
      <w:pPr>
        <w:pStyle w:val="Normal"/>
        <w:numPr>
          <w:ilvl w:val="0"/>
          <w:numId w:val="3"/>
        </w:numPr>
        <w:rPr>
          <w:color w:val="000000" w:themeColor="text1"/>
        </w:rPr>
      </w:pPr>
      <w:r>
        <w:rPr>
          <w:color w:val="000000" w:themeColor="text1"/>
        </w:rPr>
        <w:t>It does not have a parameter.</w:t>
      </w:r>
    </w:p>
    <w:p>
      <w:pPr>
        <w:pStyle w:val="Normal"/>
        <w:numPr>
          <w:ilvl w:val="0"/>
          <w:numId w:val="3"/>
        </w:numPr>
        <w:rPr>
          <w:color w:val="000000" w:themeColor="text1"/>
        </w:rPr>
      </w:pPr>
      <w:r>
        <w:rPr>
          <w:color w:val="000000" w:themeColor="text1"/>
        </w:rPr>
        <w:t xml:space="preserve">The mechanism generates SHA224-HMAC keys with a particular length in bytes, as specified in the </w:t>
      </w:r>
      <w:r>
        <w:rPr>
          <w:b/>
          <w:color w:val="000000" w:themeColor="text1"/>
        </w:rPr>
        <w:t>CKA_VALUE_LEN</w:t>
      </w:r>
      <w:r>
        <w:rPr>
          <w:color w:val="000000" w:themeColor="text1"/>
        </w:rPr>
        <w:t xml:space="preserve"> attribute of the template for the key.</w:t>
      </w:r>
    </w:p>
    <w:p>
      <w:pPr>
        <w:pStyle w:val="Normal"/>
        <w:numPr>
          <w:ilvl w:val="0"/>
          <w:numId w:val="3"/>
        </w:numPr>
        <w:rPr>
          <w:color w:val="000000" w:themeColor="text1"/>
        </w:rPr>
      </w:pPr>
      <w:r>
        <w:rPr>
          <w:color w:val="000000" w:themeColor="text1"/>
        </w:rPr>
        <w:t xml:space="preserve">The mechanism contributes the </w:t>
      </w:r>
      <w:r>
        <w:rPr>
          <w:b/>
          <w:color w:val="000000" w:themeColor="text1"/>
        </w:rPr>
        <w:t>CKA_CLASS</w:t>
      </w:r>
      <w:r>
        <w:rPr>
          <w:color w:val="000000" w:themeColor="text1"/>
        </w:rPr>
        <w:t xml:space="preserve">, </w:t>
      </w:r>
      <w:r>
        <w:rPr>
          <w:b/>
          <w:color w:val="000000" w:themeColor="text1"/>
        </w:rPr>
        <w:t>CKA_KEY_TYPE</w:t>
      </w:r>
      <w:r>
        <w:rPr>
          <w:color w:val="000000" w:themeColor="text1"/>
        </w:rPr>
        <w:t xml:space="preserve">, and </w:t>
      </w:r>
      <w:r>
        <w:rPr>
          <w:b/>
          <w:color w:val="000000" w:themeColor="text1"/>
        </w:rPr>
        <w:t>CKA_VALUE</w:t>
      </w:r>
      <w:r>
        <w:rPr>
          <w:color w:val="000000" w:themeColor="text1"/>
        </w:rPr>
        <w:t xml:space="preserve"> attributes to the new key. Other attributes supported by the SHA224-HMAC key type (specifically, the flags indicating which functions the key supports) may be specified in the template for the key, or else are assigned default initial values.</w:t>
      </w:r>
    </w:p>
    <w:p>
      <w:pPr>
        <w:pStyle w:val="Normal"/>
        <w:numPr>
          <w:ilvl w:val="0"/>
          <w:numId w:val="3"/>
        </w:numPr>
        <w:rPr>
          <w:color w:val="000000" w:themeColor="text1"/>
        </w:rPr>
      </w:pPr>
      <w:r>
        <w:rPr>
          <w:color w:val="000000" w:themeColor="text1"/>
        </w:rPr>
        <w:t xml:space="preserve">For this mechanism, the </w:t>
      </w:r>
      <w:r>
        <w:rPr>
          <w:i/>
          <w:color w:val="000000" w:themeColor="text1"/>
        </w:rPr>
        <w:t>ulMinKeySize</w:t>
      </w:r>
      <w:r>
        <w:rPr>
          <w:color w:val="000000" w:themeColor="text1"/>
        </w:rPr>
        <w:t xml:space="preserve"> and </w:t>
      </w:r>
      <w:r>
        <w:rPr>
          <w:i/>
          <w:color w:val="000000" w:themeColor="text1"/>
        </w:rPr>
        <w:t>ulMaxKeySize</w:t>
      </w:r>
      <w:r>
        <w:rPr>
          <w:color w:val="000000" w:themeColor="text1"/>
        </w:rPr>
        <w:t xml:space="preserve"> fields of the </w:t>
      </w:r>
      <w:r>
        <w:rPr>
          <w:b/>
          <w:color w:val="000000" w:themeColor="text1"/>
        </w:rPr>
        <w:t>CK_MECHANISM_INFO</w:t>
      </w:r>
      <w:r>
        <w:rPr>
          <w:color w:val="000000" w:themeColor="text1"/>
        </w:rPr>
        <w:t xml:space="preserve"> structure specify the supported range of </w:t>
      </w:r>
      <w:r>
        <w:rPr>
          <w:b/>
          <w:bCs/>
          <w:color w:val="000000" w:themeColor="text1"/>
        </w:rPr>
        <w:t>CKM_SHA224_HMAC</w:t>
      </w:r>
      <w:r>
        <w:rPr>
          <w:color w:val="000000" w:themeColor="text1"/>
        </w:rPr>
        <w:t xml:space="preserve"> key sizes, in bytes.</w:t>
      </w:r>
    </w:p>
    <w:p>
      <w:pPr>
        <w:pStyle w:val="Heading2"/>
        <w:numPr>
          <w:ilvl w:val="1"/>
          <w:numId w:val="2"/>
        </w:numPr>
        <w:rPr>
          <w:lang w:val="de-CH"/>
        </w:rPr>
      </w:pPr>
      <w:bookmarkStart w:id="1791" w:name="_Toc72656399"/>
      <w:bookmarkStart w:id="1792" w:name="_Toc516500799"/>
      <w:bookmarkStart w:id="1793" w:name="_Toc416960114"/>
      <w:bookmarkStart w:id="1794" w:name="_Toc395187868"/>
      <w:bookmarkStart w:id="1795" w:name="_Toc391471230"/>
      <w:bookmarkStart w:id="1796" w:name="_Toc370634517"/>
      <w:bookmarkStart w:id="1797" w:name="_Toc228807288"/>
      <w:bookmarkStart w:id="1798" w:name="_Toc228894756"/>
      <w:bookmarkEnd w:id="1791"/>
      <w:bookmarkEnd w:id="1792"/>
      <w:bookmarkEnd w:id="1793"/>
      <w:bookmarkEnd w:id="1794"/>
      <w:bookmarkEnd w:id="1795"/>
      <w:bookmarkEnd w:id="1796"/>
      <w:bookmarkEnd w:id="1797"/>
      <w:bookmarkEnd w:id="1798"/>
      <w:r>
        <w:rPr/>
        <w:t>SHA-256</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95</w:t>
      </w:r>
      <w:r>
        <w:fldChar w:fldCharType="end"/>
      </w:r>
      <w:r>
        <w:rPr>
          <w:i/>
          <w:sz w:val="18"/>
          <w:szCs w:val="18"/>
        </w:rPr>
        <w:t>, SHA-256 Mechanisms vs. Functions</w:t>
      </w:r>
    </w:p>
    <w:tbl>
      <w:tblPr>
        <w:tblW w:w="9175"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10"/>
        <w:gridCol w:w="975"/>
        <w:gridCol w:w="786"/>
        <w:gridCol w:w="580"/>
        <w:gridCol w:w="843"/>
        <w:gridCol w:w="675"/>
        <w:gridCol w:w="963"/>
        <w:gridCol w:w="842"/>
      </w:tblGrid>
      <w:tr>
        <w:trPr>
          <w:tblHeader w:val="true"/>
        </w:trPr>
        <w:tc>
          <w:tcPr>
            <w:tcW w:w="3510"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1799" w:name="_Toc72656400"/>
            <w:bookmarkStart w:id="1800" w:name="_Toc72656400"/>
            <w:r>
              <w:rPr>
                <w:rFonts w:cs="Arial" w:ascii="Arial" w:hAnsi="Arial"/>
                <w:sz w:val="20"/>
              </w:rPr>
            </w:r>
          </w:p>
        </w:tc>
        <w:tc>
          <w:tcPr>
            <w:tcW w:w="5664"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CKM_SHA256</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CKM_SHA256_HMAC_GENERAL</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CKM_SHA256_HMAC</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CKM_SHA256_KEY_DERIVATION</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5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CKM_SHA256_KEY_GEN</w:t>
            </w:r>
          </w:p>
        </w:tc>
        <w:tc>
          <w:tcPr>
            <w:tcW w:w="9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1801" w:name="_Toc72656400"/>
      <w:bookmarkStart w:id="1802" w:name="_Toc516500800"/>
      <w:bookmarkStart w:id="1803" w:name="_Toc416960115"/>
      <w:bookmarkStart w:id="1804" w:name="_Toc395187869"/>
      <w:bookmarkStart w:id="1805" w:name="_Toc391471231"/>
      <w:bookmarkStart w:id="1806" w:name="_Toc370634518"/>
      <w:bookmarkStart w:id="1807" w:name="_Toc228807289"/>
      <w:bookmarkStart w:id="1808" w:name="_Toc228894757"/>
      <w:bookmarkEnd w:id="1801"/>
      <w:bookmarkEnd w:id="1802"/>
      <w:bookmarkEnd w:id="1803"/>
      <w:bookmarkEnd w:id="1804"/>
      <w:bookmarkEnd w:id="1805"/>
      <w:bookmarkEnd w:id="1806"/>
      <w:bookmarkEnd w:id="1807"/>
      <w:bookmarkEnd w:id="1808"/>
      <w:r>
        <w:rPr/>
        <w:t>Definitions</w:t>
      </w:r>
    </w:p>
    <w:p>
      <w:pPr>
        <w:pStyle w:val="Normal"/>
        <w:numPr>
          <w:ilvl w:val="0"/>
          <w:numId w:val="3"/>
        </w:numPr>
        <w:rPr>
          <w:color w:val="000000" w:themeColor="text1"/>
        </w:rPr>
      </w:pPr>
      <w:r>
        <w:rPr>
          <w:color w:val="000000" w:themeColor="text1"/>
        </w:rPr>
        <w:t>This section defines the key type “CKK_SHA256_HMAC” for type CK_KEY_TYPE as used in the CKA_KEY_TYPE attribute of key objects.</w:t>
      </w:r>
    </w:p>
    <w:p>
      <w:pPr>
        <w:pStyle w:val="Normal"/>
        <w:numPr>
          <w:ilvl w:val="0"/>
          <w:numId w:val="3"/>
        </w:numPr>
        <w:rPr/>
      </w:pPr>
      <w:r>
        <w:rPr/>
        <w:t>Mechanisms:</w:t>
      </w:r>
    </w:p>
    <w:p>
      <w:pPr>
        <w:pStyle w:val="Normal"/>
        <w:numPr>
          <w:ilvl w:val="0"/>
          <w:numId w:val="3"/>
        </w:numPr>
        <w:ind w:left="720" w:hanging="0"/>
        <w:rPr/>
      </w:pPr>
      <w:r>
        <w:rPr/>
        <w:t xml:space="preserve">CKM_SHA256                     </w:t>
      </w:r>
    </w:p>
    <w:p>
      <w:pPr>
        <w:pStyle w:val="Normal"/>
        <w:numPr>
          <w:ilvl w:val="0"/>
          <w:numId w:val="3"/>
        </w:numPr>
        <w:ind w:left="720" w:hanging="0"/>
        <w:rPr/>
      </w:pPr>
      <w:r>
        <w:rPr/>
        <w:t xml:space="preserve">CKM_SHA256_HMAC                </w:t>
      </w:r>
    </w:p>
    <w:p>
      <w:pPr>
        <w:pStyle w:val="Normal"/>
        <w:numPr>
          <w:ilvl w:val="0"/>
          <w:numId w:val="3"/>
        </w:numPr>
        <w:ind w:left="720" w:hanging="0"/>
        <w:rPr/>
      </w:pPr>
      <w:r>
        <w:rPr/>
        <w:t xml:space="preserve">CKM_SHA256_HMAC_GENERAL        </w:t>
      </w:r>
    </w:p>
    <w:p>
      <w:pPr>
        <w:pStyle w:val="Normal"/>
        <w:numPr>
          <w:ilvl w:val="0"/>
          <w:numId w:val="3"/>
        </w:numPr>
        <w:ind w:left="720" w:hanging="0"/>
        <w:rPr/>
      </w:pPr>
      <w:r>
        <w:rPr/>
        <w:t>CKM_SHA256_KEY_DERIVATION</w:t>
      </w:r>
    </w:p>
    <w:p>
      <w:pPr>
        <w:pStyle w:val="Normal"/>
        <w:numPr>
          <w:ilvl w:val="0"/>
          <w:numId w:val="3"/>
        </w:numPr>
        <w:ind w:left="720" w:hanging="0"/>
        <w:rPr/>
      </w:pPr>
      <w:r>
        <w:rPr/>
        <w:t xml:space="preserve">CKM_SHA256_KEY_GEN </w:t>
      </w:r>
    </w:p>
    <w:p>
      <w:pPr>
        <w:pStyle w:val="Heading3"/>
        <w:numPr>
          <w:ilvl w:val="2"/>
          <w:numId w:val="2"/>
        </w:numPr>
        <w:rPr/>
      </w:pPr>
      <w:bookmarkStart w:id="1809" w:name="_Toc516500801"/>
      <w:bookmarkStart w:id="1810" w:name="_Toc416960116"/>
      <w:bookmarkStart w:id="1811" w:name="_Toc395187870"/>
      <w:bookmarkStart w:id="1812" w:name="_Toc391471232"/>
      <w:bookmarkStart w:id="1813" w:name="_Toc370634519"/>
      <w:bookmarkStart w:id="1814" w:name="_Toc72656401"/>
      <w:bookmarkStart w:id="1815" w:name="_Toc228807290"/>
      <w:bookmarkStart w:id="1816" w:name="_Toc228894758"/>
      <w:bookmarkEnd w:id="1809"/>
      <w:bookmarkEnd w:id="1810"/>
      <w:bookmarkEnd w:id="1811"/>
      <w:bookmarkEnd w:id="1812"/>
      <w:bookmarkEnd w:id="1813"/>
      <w:bookmarkEnd w:id="1814"/>
      <w:bookmarkEnd w:id="1815"/>
      <w:bookmarkEnd w:id="1816"/>
      <w:r>
        <w:rPr/>
        <w:t>SHA-256 digest</w:t>
      </w:r>
    </w:p>
    <w:p>
      <w:pPr>
        <w:pStyle w:val="Normal"/>
        <w:numPr>
          <w:ilvl w:val="0"/>
          <w:numId w:val="3"/>
        </w:numPr>
        <w:rPr/>
      </w:pPr>
      <w:r>
        <w:rPr/>
        <w:t xml:space="preserve">The SHA-256 mechanism, denoted </w:t>
      </w:r>
      <w:r>
        <w:rPr>
          <w:b/>
        </w:rPr>
        <w:t>CKM_SHA256</w:t>
      </w:r>
      <w:r>
        <w:rPr/>
        <w:t>, is a mechanism for message digesting, following the Secure Hash Algorithm with a 256-bit message digest defined in FIPS PUB 180-2.</w:t>
      </w:r>
    </w:p>
    <w:p>
      <w:pPr>
        <w:pStyle w:val="Normal"/>
        <w:numPr>
          <w:ilvl w:val="0"/>
          <w:numId w:val="3"/>
        </w:numPr>
        <w:rPr/>
      </w:pPr>
      <w:r>
        <w:rPr/>
        <w:t>It does not have a parameter.</w:t>
      </w:r>
    </w:p>
    <w:p>
      <w:pPr>
        <w:pStyle w:val="Normal"/>
        <w:numPr>
          <w:ilvl w:val="0"/>
          <w:numId w:val="3"/>
        </w:numPr>
        <w:rPr/>
      </w:pPr>
      <w:r>
        <w:rPr/>
        <w:t>Constraints on the length of input and output data are summarized in the following table.  For single-part digesting, the data and the digest may begin at the same location in memory.</w:t>
      </w:r>
    </w:p>
    <w:p>
      <w:pPr>
        <w:pStyle w:val="Caption1"/>
        <w:numPr>
          <w:ilvl w:val="0"/>
          <w:numId w:val="3"/>
        </w:numPr>
        <w:rPr/>
      </w:pPr>
      <w:bookmarkStart w:id="1817" w:name="_Toc228807546"/>
      <w:r>
        <w:rPr/>
        <w:t xml:space="preserve">Table </w:t>
      </w:r>
      <w:r>
        <w:rPr>
          <w:szCs w:val="18"/>
        </w:rPr>
        <w:fldChar w:fldCharType="begin"/>
      </w:r>
      <w:r>
        <w:instrText> SEQ Table \* ARABIC </w:instrText>
      </w:r>
      <w:r>
        <w:fldChar w:fldCharType="separate"/>
      </w:r>
      <w:r>
        <w:t>96</w:t>
      </w:r>
      <w:r>
        <w:fldChar w:fldCharType="end"/>
      </w:r>
      <w:bookmarkEnd w:id="1817"/>
      <w:r>
        <w:rPr/>
        <w:t>, SHA-256: Data Length</w:t>
      </w:r>
    </w:p>
    <w:tbl>
      <w:tblPr>
        <w:tblW w:w="4218"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145"/>
        <w:gridCol w:w="1491"/>
        <w:gridCol w:w="1582"/>
      </w:tblGrid>
      <w:tr>
        <w:trPr>
          <w:tblHeader w:val="true"/>
        </w:trPr>
        <w:tc>
          <w:tcPr>
            <w:tcW w:w="1145"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491"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582"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Digest length</w:t>
            </w:r>
          </w:p>
        </w:tc>
      </w:tr>
      <w:tr>
        <w:trPr/>
        <w:tc>
          <w:tcPr>
            <w:tcW w:w="1145"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C_Digest</w:t>
            </w:r>
          </w:p>
        </w:tc>
        <w:tc>
          <w:tcPr>
            <w:tcW w:w="14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5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32</w:t>
            </w:r>
          </w:p>
        </w:tc>
      </w:tr>
    </w:tbl>
    <w:p>
      <w:pPr>
        <w:pStyle w:val="Heading3"/>
        <w:numPr>
          <w:ilvl w:val="2"/>
          <w:numId w:val="2"/>
        </w:numPr>
        <w:rPr/>
      </w:pPr>
      <w:bookmarkStart w:id="1818" w:name="_Toc516500802"/>
      <w:bookmarkStart w:id="1819" w:name="_Toc416960117"/>
      <w:bookmarkStart w:id="1820" w:name="_Toc395187871"/>
      <w:bookmarkStart w:id="1821" w:name="_Toc391471233"/>
      <w:bookmarkStart w:id="1822" w:name="_Toc370634520"/>
      <w:bookmarkStart w:id="1823" w:name="_Ref47495209"/>
      <w:bookmarkStart w:id="1824" w:name="_Toc72656402"/>
      <w:bookmarkStart w:id="1825" w:name="_Toc228807291"/>
      <w:bookmarkStart w:id="1826" w:name="_Toc228894759"/>
      <w:bookmarkEnd w:id="1818"/>
      <w:bookmarkEnd w:id="1819"/>
      <w:bookmarkEnd w:id="1820"/>
      <w:bookmarkEnd w:id="1821"/>
      <w:bookmarkEnd w:id="1822"/>
      <w:bookmarkEnd w:id="1823"/>
      <w:bookmarkEnd w:id="1824"/>
      <w:bookmarkEnd w:id="1825"/>
      <w:bookmarkEnd w:id="1826"/>
      <w:r>
        <w:rPr/>
        <w:t>General-length SHA-256-HMAC</w:t>
      </w:r>
    </w:p>
    <w:p>
      <w:pPr>
        <w:pStyle w:val="Normal"/>
        <w:numPr>
          <w:ilvl w:val="0"/>
          <w:numId w:val="3"/>
        </w:numPr>
        <w:rPr/>
      </w:pPr>
      <w:r>
        <w:rPr/>
        <w:t xml:space="preserve">The general-length SHA-256-HMAC mechanism, denoted </w:t>
      </w:r>
      <w:r>
        <w:rPr>
          <w:b/>
        </w:rPr>
        <w:t>CKM_SHA256_HMAC_GENERAL</w:t>
      </w:r>
      <w:r>
        <w:rPr/>
        <w:t xml:space="preserve">, is the same as the general-length SHA-1-HMAC mechanism in Section </w:t>
      </w:r>
      <w:r>
        <w:rPr/>
        <w:fldChar w:fldCharType="begin"/>
      </w:r>
      <w:r>
        <w:instrText> REF _Ref384785246 \n \h </w:instrText>
      </w:r>
      <w:r>
        <w:fldChar w:fldCharType="separate"/>
      </w:r>
      <w:r>
        <w:t>2.20.3</w:t>
      </w:r>
      <w:r>
        <w:fldChar w:fldCharType="end"/>
      </w:r>
      <w:r>
        <w:rPr/>
        <w:t>, except that it uses the HMAC construction based on the SHA-256 hash function and length of the output should be in the range 1-32. The keys it uses are generic secret keys and CKK_SHA256_HMAC. FIPS-198 compliant tokens may require the key length to be at least 16 bytes; that is, half the size of the SHA-256 hash output.</w:t>
      </w:r>
    </w:p>
    <w:p>
      <w:pPr>
        <w:pStyle w:val="Normal"/>
        <w:numPr>
          <w:ilvl w:val="0"/>
          <w:numId w:val="3"/>
        </w:numPr>
        <w:rPr/>
      </w:pPr>
      <w:r>
        <w:rPr/>
        <w:t xml:space="preserve">It has a parameter, a </w:t>
      </w:r>
      <w:r>
        <w:rPr>
          <w:rStyle w:val="HTMLTypewriter"/>
          <w:b/>
          <w:bCs/>
        </w:rPr>
        <w:t>CK_MAC_GENERAL_PARAMS</w:t>
      </w:r>
      <w:r>
        <w:rPr/>
        <w:t>, which holds the length in bytes of the desired output. This length should be in the range 1-32 (the output size of SHA-256 is 32 bytes). FIPS-198 compliant tokens may constrain the output length to be at least 4 or 16 (half the maximum length). Signatures (MACs) produced by this mechanism will be taken from the start of the full 32-byte HMAC output.</w:t>
      </w:r>
    </w:p>
    <w:p>
      <w:pPr>
        <w:pStyle w:val="Caption1"/>
        <w:numPr>
          <w:ilvl w:val="0"/>
          <w:numId w:val="3"/>
        </w:numPr>
        <w:rPr/>
      </w:pPr>
      <w:bookmarkStart w:id="1827" w:name="_Toc228807547"/>
      <w:r>
        <w:rPr/>
        <w:t xml:space="preserve">Table </w:t>
      </w:r>
      <w:r>
        <w:rPr>
          <w:szCs w:val="18"/>
        </w:rPr>
        <w:fldChar w:fldCharType="begin"/>
      </w:r>
      <w:r>
        <w:instrText> SEQ Table \* ARABIC </w:instrText>
      </w:r>
      <w:r>
        <w:fldChar w:fldCharType="separate"/>
      </w:r>
      <w:r>
        <w:t>97</w:t>
      </w:r>
      <w:r>
        <w:fldChar w:fldCharType="end"/>
      </w:r>
      <w:bookmarkEnd w:id="1827"/>
      <w:r>
        <w:rPr/>
        <w:t>, General-length SHA-256-HMAC: Key And Data Length</w:t>
      </w:r>
    </w:p>
    <w:tbl>
      <w:tblPr>
        <w:tblW w:w="792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530"/>
        <w:gridCol w:w="1620"/>
        <w:gridCol w:w="1390"/>
        <w:gridCol w:w="3380"/>
      </w:tblGrid>
      <w:tr>
        <w:trPr>
          <w:tblHeader w:val="true"/>
        </w:trPr>
        <w:tc>
          <w:tcPr>
            <w:tcW w:w="153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62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39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38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53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jc w:val="center"/>
              <w:rPr>
                <w:rFonts w:ascii="Arial" w:hAnsi="Arial" w:cs="Arial"/>
                <w:sz w:val="20"/>
              </w:rPr>
            </w:pPr>
            <w:r>
              <w:rPr>
                <w:rFonts w:cs="Arial" w:ascii="Arial" w:hAnsi="Arial"/>
                <w:sz w:val="20"/>
              </w:rPr>
              <w:t>generic secret,</w:t>
            </w:r>
          </w:p>
          <w:p>
            <w:pPr>
              <w:pStyle w:val="Table"/>
              <w:keepNext/>
              <w:numPr>
                <w:ilvl w:val="0"/>
                <w:numId w:val="3"/>
              </w:numPr>
              <w:spacing w:before="0" w:after="40"/>
              <w:jc w:val="center"/>
              <w:rPr>
                <w:rFonts w:ascii="Arial" w:hAnsi="Arial" w:cs="Arial"/>
                <w:sz w:val="20"/>
              </w:rPr>
            </w:pPr>
            <w:r>
              <w:rPr>
                <w:rFonts w:cs="Arial" w:ascii="Arial" w:hAnsi="Arial"/>
                <w:sz w:val="20"/>
              </w:rPr>
              <w:t>CKK_SHA256_HMAC</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38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1-32, depending on parameters</w:t>
            </w:r>
          </w:p>
        </w:tc>
      </w:tr>
      <w:tr>
        <w:trPr/>
        <w:tc>
          <w:tcPr>
            <w:tcW w:w="153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62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jc w:val="center"/>
              <w:rPr>
                <w:rFonts w:ascii="Arial" w:hAnsi="Arial" w:cs="Arial"/>
                <w:sz w:val="20"/>
              </w:rPr>
            </w:pPr>
            <w:r>
              <w:rPr>
                <w:rFonts w:cs="Arial" w:ascii="Arial" w:hAnsi="Arial"/>
                <w:sz w:val="20"/>
              </w:rPr>
              <w:t>generic secret,</w:t>
            </w:r>
          </w:p>
          <w:p>
            <w:pPr>
              <w:pStyle w:val="Table"/>
              <w:keepNext/>
              <w:numPr>
                <w:ilvl w:val="0"/>
                <w:numId w:val="3"/>
              </w:numPr>
              <w:spacing w:before="0" w:after="40"/>
              <w:jc w:val="center"/>
              <w:rPr>
                <w:rFonts w:ascii="Arial" w:hAnsi="Arial" w:cs="Arial"/>
                <w:sz w:val="20"/>
              </w:rPr>
            </w:pPr>
            <w:r>
              <w:rPr>
                <w:rFonts w:cs="Arial" w:ascii="Arial" w:hAnsi="Arial"/>
                <w:sz w:val="20"/>
              </w:rPr>
              <w:t>CKK_SHA256_HMAC</w:t>
            </w:r>
          </w:p>
        </w:tc>
        <w:tc>
          <w:tcPr>
            <w:tcW w:w="13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38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1-32, depending on parameters</w:t>
            </w:r>
          </w:p>
        </w:tc>
      </w:tr>
    </w:tbl>
    <w:p>
      <w:pPr>
        <w:pStyle w:val="Heading3"/>
        <w:numPr>
          <w:ilvl w:val="2"/>
          <w:numId w:val="2"/>
        </w:numPr>
        <w:rPr/>
      </w:pPr>
      <w:bookmarkStart w:id="1828" w:name="_Toc516500803"/>
      <w:bookmarkStart w:id="1829" w:name="_Toc416960118"/>
      <w:bookmarkStart w:id="1830" w:name="_Toc395187872"/>
      <w:bookmarkStart w:id="1831" w:name="_Toc391471234"/>
      <w:bookmarkStart w:id="1832" w:name="_Toc370634521"/>
      <w:bookmarkStart w:id="1833" w:name="_Toc72656403"/>
      <w:bookmarkStart w:id="1834" w:name="_Toc228807292"/>
      <w:bookmarkStart w:id="1835" w:name="_Toc228894760"/>
      <w:bookmarkEnd w:id="1828"/>
      <w:bookmarkEnd w:id="1829"/>
      <w:bookmarkEnd w:id="1830"/>
      <w:bookmarkEnd w:id="1831"/>
      <w:bookmarkEnd w:id="1832"/>
      <w:bookmarkEnd w:id="1833"/>
      <w:bookmarkEnd w:id="1834"/>
      <w:bookmarkEnd w:id="1835"/>
      <w:r>
        <w:rPr/>
        <w:t>SHA-256-HMAC</w:t>
      </w:r>
    </w:p>
    <w:p>
      <w:pPr>
        <w:pStyle w:val="Normal"/>
        <w:numPr>
          <w:ilvl w:val="0"/>
          <w:numId w:val="3"/>
        </w:numPr>
        <w:rPr/>
      </w:pPr>
      <w:r>
        <w:rPr/>
        <w:t xml:space="preserve">The SHA-256-HMAC mechanism, denoted </w:t>
      </w:r>
      <w:r>
        <w:rPr>
          <w:b/>
        </w:rPr>
        <w:t>CKM_SHA256_HMAC</w:t>
      </w:r>
      <w:r>
        <w:rPr/>
        <w:t xml:space="preserve">, is a special case of the general-length SHA-256-HMAC mechanism in Section </w:t>
      </w:r>
      <w:r>
        <w:rPr/>
        <w:fldChar w:fldCharType="begin"/>
      </w:r>
      <w:r>
        <w:instrText> REF _Ref47495209 \r \h </w:instrText>
      </w:r>
      <w:r>
        <w:fldChar w:fldCharType="separate"/>
      </w:r>
      <w:r>
        <w:t>2.22.3</w:t>
      </w:r>
      <w:r>
        <w:fldChar w:fldCharType="end"/>
      </w:r>
      <w:r>
        <w:rPr/>
        <w:t>.</w:t>
      </w:r>
    </w:p>
    <w:p>
      <w:pPr>
        <w:pStyle w:val="Normal"/>
        <w:numPr>
          <w:ilvl w:val="0"/>
          <w:numId w:val="3"/>
        </w:numPr>
        <w:rPr/>
      </w:pPr>
      <w:r>
        <w:rPr/>
        <w:t>It has no parameter, and always produces an output of length 32.</w:t>
      </w:r>
    </w:p>
    <w:p>
      <w:pPr>
        <w:pStyle w:val="Heading3"/>
        <w:numPr>
          <w:ilvl w:val="2"/>
          <w:numId w:val="2"/>
        </w:numPr>
        <w:rPr/>
      </w:pPr>
      <w:bookmarkStart w:id="1836" w:name="_Toc516500804"/>
      <w:bookmarkStart w:id="1837" w:name="_Toc416960119"/>
      <w:bookmarkStart w:id="1838" w:name="_Toc395187873"/>
      <w:bookmarkStart w:id="1839" w:name="_Toc391471235"/>
      <w:bookmarkStart w:id="1840" w:name="_Toc370634522"/>
      <w:bookmarkStart w:id="1841" w:name="_Toc72656404"/>
      <w:bookmarkStart w:id="1842" w:name="_Toc228807293"/>
      <w:bookmarkStart w:id="1843" w:name="_Toc228894761"/>
      <w:bookmarkEnd w:id="1836"/>
      <w:bookmarkEnd w:id="1837"/>
      <w:bookmarkEnd w:id="1838"/>
      <w:bookmarkEnd w:id="1839"/>
      <w:bookmarkEnd w:id="1840"/>
      <w:bookmarkEnd w:id="1841"/>
      <w:bookmarkEnd w:id="1842"/>
      <w:bookmarkEnd w:id="1843"/>
      <w:r>
        <w:rPr/>
        <w:t>SHA-256 key derivation</w:t>
      </w:r>
    </w:p>
    <w:p>
      <w:pPr>
        <w:pStyle w:val="Normal"/>
        <w:numPr>
          <w:ilvl w:val="0"/>
          <w:numId w:val="3"/>
        </w:numPr>
        <w:rPr/>
      </w:pPr>
      <w:r>
        <w:rPr/>
        <w:t xml:space="preserve">SHA-256 key derivation, denoted CKM_SHA256_KEY_DERIVATION, is the same as the SHA-1 key derivation mechanism in Section </w:t>
      </w:r>
      <w:r>
        <w:rPr/>
        <w:fldChar w:fldCharType="begin"/>
      </w:r>
      <w:r>
        <w:instrText> REF _Ref47495546 \r \h </w:instrText>
      </w:r>
      <w:r>
        <w:fldChar w:fldCharType="separate"/>
      </w:r>
      <w:r>
        <w:t>2.20.5</w:t>
      </w:r>
      <w:r>
        <w:fldChar w:fldCharType="end"/>
      </w:r>
      <w:r>
        <w:rPr/>
        <w:t xml:space="preserve">, except that it uses the SHA-256 hash function and the relevant length is 32 bytes. </w:t>
      </w:r>
    </w:p>
    <w:p>
      <w:pPr>
        <w:pStyle w:val="Heading3"/>
        <w:numPr>
          <w:ilvl w:val="2"/>
          <w:numId w:val="2"/>
        </w:numPr>
        <w:rPr>
          <w:color w:val="000000" w:themeColor="text1"/>
        </w:rPr>
      </w:pPr>
      <w:bookmarkStart w:id="1844" w:name="_Toc516500805"/>
      <w:bookmarkEnd w:id="1844"/>
      <w:r>
        <w:rPr>
          <w:color w:val="000000" w:themeColor="text1"/>
        </w:rPr>
        <w:t>SHA-256 HMAC key generation</w:t>
      </w:r>
    </w:p>
    <w:p>
      <w:pPr>
        <w:pStyle w:val="Normal"/>
        <w:numPr>
          <w:ilvl w:val="0"/>
          <w:numId w:val="3"/>
        </w:numPr>
        <w:rPr>
          <w:color w:val="000000" w:themeColor="text1"/>
        </w:rPr>
      </w:pPr>
      <w:r>
        <w:rPr>
          <w:color w:val="000000" w:themeColor="text1"/>
        </w:rPr>
        <w:t xml:space="preserve">The SHA-256-HMAC key generation mechanism, denoted </w:t>
      </w:r>
      <w:r>
        <w:rPr>
          <w:b/>
          <w:color w:val="000000" w:themeColor="text1"/>
        </w:rPr>
        <w:t>CKM_SHA256_KEY_GEN</w:t>
      </w:r>
      <w:r>
        <w:rPr>
          <w:color w:val="000000" w:themeColor="text1"/>
        </w:rPr>
        <w:t>, is a key generation mechanism for NIST’s SHA256-HMAC.</w:t>
      </w:r>
    </w:p>
    <w:p>
      <w:pPr>
        <w:pStyle w:val="Normal"/>
        <w:numPr>
          <w:ilvl w:val="0"/>
          <w:numId w:val="3"/>
        </w:numPr>
        <w:rPr>
          <w:color w:val="000000" w:themeColor="text1"/>
        </w:rPr>
      </w:pPr>
      <w:r>
        <w:rPr>
          <w:color w:val="000000" w:themeColor="text1"/>
        </w:rPr>
        <w:t>It does not have a parameter.</w:t>
      </w:r>
    </w:p>
    <w:p>
      <w:pPr>
        <w:pStyle w:val="Normal"/>
        <w:numPr>
          <w:ilvl w:val="0"/>
          <w:numId w:val="3"/>
        </w:numPr>
        <w:rPr>
          <w:color w:val="000000" w:themeColor="text1"/>
        </w:rPr>
      </w:pPr>
      <w:r>
        <w:rPr>
          <w:color w:val="000000" w:themeColor="text1"/>
        </w:rPr>
        <w:t xml:space="preserve">The mechanism generates SHA256-HMAC keys with a particular length in bytes, as specified in the </w:t>
      </w:r>
      <w:r>
        <w:rPr>
          <w:b/>
          <w:color w:val="000000" w:themeColor="text1"/>
        </w:rPr>
        <w:t>CKA_VALUE_LEN</w:t>
      </w:r>
      <w:r>
        <w:rPr>
          <w:color w:val="000000" w:themeColor="text1"/>
        </w:rPr>
        <w:t xml:space="preserve"> attribute of the template for the key.</w:t>
      </w:r>
    </w:p>
    <w:p>
      <w:pPr>
        <w:pStyle w:val="Normal"/>
        <w:numPr>
          <w:ilvl w:val="0"/>
          <w:numId w:val="3"/>
        </w:numPr>
        <w:rPr>
          <w:color w:val="000000" w:themeColor="text1"/>
        </w:rPr>
      </w:pPr>
      <w:r>
        <w:rPr>
          <w:color w:val="000000" w:themeColor="text1"/>
        </w:rPr>
        <w:t xml:space="preserve">The mechanism contributes the </w:t>
      </w:r>
      <w:r>
        <w:rPr>
          <w:b/>
          <w:color w:val="000000" w:themeColor="text1"/>
        </w:rPr>
        <w:t>CKA_CLASS</w:t>
      </w:r>
      <w:r>
        <w:rPr>
          <w:color w:val="000000" w:themeColor="text1"/>
        </w:rPr>
        <w:t xml:space="preserve">, </w:t>
      </w:r>
      <w:r>
        <w:rPr>
          <w:b/>
          <w:color w:val="000000" w:themeColor="text1"/>
        </w:rPr>
        <w:t>CKA_KEY_TYPE</w:t>
      </w:r>
      <w:r>
        <w:rPr>
          <w:color w:val="000000" w:themeColor="text1"/>
        </w:rPr>
        <w:t xml:space="preserve">, and </w:t>
      </w:r>
      <w:r>
        <w:rPr>
          <w:b/>
          <w:color w:val="000000" w:themeColor="text1"/>
        </w:rPr>
        <w:t>CKA_VALUE</w:t>
      </w:r>
      <w:r>
        <w:rPr>
          <w:color w:val="000000" w:themeColor="text1"/>
        </w:rPr>
        <w:t xml:space="preserve"> attributes to the new key. Other attributes supported by the SHA256-HMAC key type (specifically, the flags indicating which functions the key supports) may be specified in the template for the key, or else are assigned default initial values.</w:t>
      </w:r>
    </w:p>
    <w:p>
      <w:pPr>
        <w:pStyle w:val="Normal"/>
        <w:numPr>
          <w:ilvl w:val="0"/>
          <w:numId w:val="3"/>
        </w:numPr>
        <w:rPr>
          <w:color w:val="000000" w:themeColor="text1"/>
        </w:rPr>
      </w:pPr>
      <w:r>
        <w:rPr>
          <w:color w:val="000000" w:themeColor="text1"/>
        </w:rPr>
        <w:t xml:space="preserve">For this mechanism, the </w:t>
      </w:r>
      <w:r>
        <w:rPr>
          <w:i/>
          <w:color w:val="000000" w:themeColor="text1"/>
        </w:rPr>
        <w:t>ulMinKeySize</w:t>
      </w:r>
      <w:r>
        <w:rPr>
          <w:color w:val="000000" w:themeColor="text1"/>
        </w:rPr>
        <w:t xml:space="preserve"> and </w:t>
      </w:r>
      <w:r>
        <w:rPr>
          <w:i/>
          <w:color w:val="000000" w:themeColor="text1"/>
        </w:rPr>
        <w:t>ulMaxKeySize</w:t>
      </w:r>
      <w:r>
        <w:rPr>
          <w:color w:val="000000" w:themeColor="text1"/>
        </w:rPr>
        <w:t xml:space="preserve"> fields of the </w:t>
      </w:r>
      <w:r>
        <w:rPr>
          <w:b/>
          <w:color w:val="000000" w:themeColor="text1"/>
        </w:rPr>
        <w:t>CK_MECHANISM_INFO</w:t>
      </w:r>
      <w:r>
        <w:rPr>
          <w:color w:val="000000" w:themeColor="text1"/>
        </w:rPr>
        <w:t xml:space="preserve"> structure specify the supported range of </w:t>
      </w:r>
      <w:r>
        <w:rPr>
          <w:b/>
          <w:bCs/>
          <w:color w:val="000000" w:themeColor="text1"/>
        </w:rPr>
        <w:t>CKM_SHA256_HMAC</w:t>
      </w:r>
      <w:r>
        <w:rPr>
          <w:color w:val="000000" w:themeColor="text1"/>
        </w:rPr>
        <w:t xml:space="preserve"> key sizes, in bytes.</w:t>
      </w:r>
    </w:p>
    <w:p>
      <w:pPr>
        <w:pStyle w:val="Heading2"/>
        <w:numPr>
          <w:ilvl w:val="1"/>
          <w:numId w:val="2"/>
        </w:numPr>
        <w:rPr>
          <w:lang w:val="de-CH"/>
        </w:rPr>
      </w:pPr>
      <w:bookmarkStart w:id="1845" w:name="_Toc516500806"/>
      <w:bookmarkStart w:id="1846" w:name="_Toc416960120"/>
      <w:bookmarkStart w:id="1847" w:name="_Toc395187874"/>
      <w:bookmarkStart w:id="1848" w:name="_Toc391471236"/>
      <w:bookmarkStart w:id="1849" w:name="_Toc370634523"/>
      <w:bookmarkStart w:id="1850" w:name="_Toc72656405"/>
      <w:bookmarkStart w:id="1851" w:name="_Toc228807294"/>
      <w:bookmarkStart w:id="1852" w:name="_Toc228894762"/>
      <w:bookmarkEnd w:id="1845"/>
      <w:bookmarkEnd w:id="1846"/>
      <w:bookmarkEnd w:id="1847"/>
      <w:bookmarkEnd w:id="1848"/>
      <w:bookmarkEnd w:id="1849"/>
      <w:bookmarkEnd w:id="1850"/>
      <w:bookmarkEnd w:id="1851"/>
      <w:bookmarkEnd w:id="1852"/>
      <w:r>
        <w:rPr/>
        <w:t>SHA-384</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98</w:t>
      </w:r>
      <w:r>
        <w:fldChar w:fldCharType="end"/>
      </w:r>
      <w:r>
        <w:rPr>
          <w:i/>
          <w:sz w:val="18"/>
          <w:szCs w:val="18"/>
        </w:rPr>
        <w:t>, SHA-384 Mechanisms vs. Functions</w:t>
      </w:r>
    </w:p>
    <w:tbl>
      <w:tblPr>
        <w:tblW w:w="9175"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10"/>
        <w:gridCol w:w="975"/>
        <w:gridCol w:w="786"/>
        <w:gridCol w:w="580"/>
        <w:gridCol w:w="843"/>
        <w:gridCol w:w="675"/>
        <w:gridCol w:w="963"/>
        <w:gridCol w:w="842"/>
      </w:tblGrid>
      <w:tr>
        <w:trPr>
          <w:tblHeader w:val="true"/>
        </w:trPr>
        <w:tc>
          <w:tcPr>
            <w:tcW w:w="3510"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1853" w:name="_Toc72656406"/>
            <w:bookmarkStart w:id="1854" w:name="_Toc72656406"/>
            <w:r>
              <w:rPr>
                <w:rFonts w:cs="Arial" w:ascii="Arial" w:hAnsi="Arial"/>
                <w:sz w:val="20"/>
              </w:rPr>
            </w:r>
          </w:p>
        </w:tc>
        <w:tc>
          <w:tcPr>
            <w:tcW w:w="5664"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CKM_SHA384</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CKM_SHA384_HMAC_GENERAL</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CKM_SHA384_HMAC</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CKM_SHA384_KEY_DERIVATION</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5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CKM_SHA384_KEY_GEN</w:t>
            </w:r>
          </w:p>
        </w:tc>
        <w:tc>
          <w:tcPr>
            <w:tcW w:w="9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1855" w:name="_Toc72656406"/>
      <w:bookmarkStart w:id="1856" w:name="_Toc516500807"/>
      <w:bookmarkStart w:id="1857" w:name="_Toc416960121"/>
      <w:bookmarkStart w:id="1858" w:name="_Toc395187875"/>
      <w:bookmarkStart w:id="1859" w:name="_Toc391471237"/>
      <w:bookmarkStart w:id="1860" w:name="_Toc370634524"/>
      <w:bookmarkStart w:id="1861" w:name="_Toc228807295"/>
      <w:bookmarkStart w:id="1862" w:name="_Toc228894763"/>
      <w:bookmarkEnd w:id="1855"/>
      <w:bookmarkEnd w:id="1856"/>
      <w:bookmarkEnd w:id="1857"/>
      <w:bookmarkEnd w:id="1858"/>
      <w:bookmarkEnd w:id="1859"/>
      <w:bookmarkEnd w:id="1860"/>
      <w:bookmarkEnd w:id="1861"/>
      <w:bookmarkEnd w:id="1862"/>
      <w:r>
        <w:rPr/>
        <w:t>Definitions</w:t>
      </w:r>
    </w:p>
    <w:p>
      <w:pPr>
        <w:pStyle w:val="Normal"/>
        <w:numPr>
          <w:ilvl w:val="0"/>
          <w:numId w:val="3"/>
        </w:numPr>
        <w:rPr>
          <w:color w:val="000000" w:themeColor="text1"/>
        </w:rPr>
      </w:pPr>
      <w:r>
        <w:rPr>
          <w:color w:val="000000" w:themeColor="text1"/>
        </w:rPr>
        <w:t>This section defines the key type “CKK_SHA384_HMAC” for type CK_KEY_TYPE as used in the CKA_KEY_TYPE attribute of key objects.</w:t>
      </w:r>
    </w:p>
    <w:p>
      <w:pPr>
        <w:pStyle w:val="Normal"/>
        <w:numPr>
          <w:ilvl w:val="0"/>
          <w:numId w:val="3"/>
        </w:numPr>
        <w:ind w:left="720" w:hanging="0"/>
        <w:rPr/>
      </w:pPr>
      <w:r>
        <w:rPr/>
        <w:t xml:space="preserve">CKM_SHA384                     </w:t>
      </w:r>
    </w:p>
    <w:p>
      <w:pPr>
        <w:pStyle w:val="Normal"/>
        <w:numPr>
          <w:ilvl w:val="0"/>
          <w:numId w:val="3"/>
        </w:numPr>
        <w:ind w:left="720" w:hanging="0"/>
        <w:rPr/>
      </w:pPr>
      <w:r>
        <w:rPr/>
        <w:t xml:space="preserve">CKM_SHA384_HMAC                </w:t>
      </w:r>
    </w:p>
    <w:p>
      <w:pPr>
        <w:pStyle w:val="Normal"/>
        <w:numPr>
          <w:ilvl w:val="0"/>
          <w:numId w:val="3"/>
        </w:numPr>
        <w:ind w:left="720" w:hanging="0"/>
        <w:rPr/>
      </w:pPr>
      <w:r>
        <w:rPr/>
        <w:t xml:space="preserve">CKM_SHA384_HMAC_GENERAL        </w:t>
      </w:r>
    </w:p>
    <w:p>
      <w:pPr>
        <w:pStyle w:val="Normal"/>
        <w:numPr>
          <w:ilvl w:val="0"/>
          <w:numId w:val="3"/>
        </w:numPr>
        <w:ind w:left="720" w:hanging="0"/>
        <w:rPr/>
      </w:pPr>
      <w:r>
        <w:rPr/>
        <w:t>CKM_SHA384_KEY_DERIVATION</w:t>
      </w:r>
    </w:p>
    <w:p>
      <w:pPr>
        <w:pStyle w:val="Normal"/>
        <w:numPr>
          <w:ilvl w:val="0"/>
          <w:numId w:val="3"/>
        </w:numPr>
        <w:ind w:left="720" w:hanging="0"/>
        <w:rPr/>
      </w:pPr>
      <w:r>
        <w:rPr/>
        <w:t>CKM_SHA384_KEY_GEN</w:t>
      </w:r>
    </w:p>
    <w:p>
      <w:pPr>
        <w:pStyle w:val="Heading3"/>
        <w:numPr>
          <w:ilvl w:val="2"/>
          <w:numId w:val="2"/>
        </w:numPr>
        <w:rPr/>
      </w:pPr>
      <w:bookmarkStart w:id="1863" w:name="_Toc516500808"/>
      <w:bookmarkStart w:id="1864" w:name="_Toc416960122"/>
      <w:bookmarkStart w:id="1865" w:name="_Toc395187876"/>
      <w:bookmarkStart w:id="1866" w:name="_Toc391471238"/>
      <w:bookmarkStart w:id="1867" w:name="_Toc370634525"/>
      <w:bookmarkStart w:id="1868" w:name="_Toc72656407"/>
      <w:bookmarkStart w:id="1869" w:name="_Toc228807296"/>
      <w:bookmarkStart w:id="1870" w:name="_Toc228894764"/>
      <w:bookmarkEnd w:id="1863"/>
      <w:bookmarkEnd w:id="1864"/>
      <w:bookmarkEnd w:id="1865"/>
      <w:bookmarkEnd w:id="1866"/>
      <w:bookmarkEnd w:id="1867"/>
      <w:bookmarkEnd w:id="1868"/>
      <w:bookmarkEnd w:id="1869"/>
      <w:bookmarkEnd w:id="1870"/>
      <w:r>
        <w:rPr/>
        <w:t>SHA-384 digest</w:t>
      </w:r>
    </w:p>
    <w:p>
      <w:pPr>
        <w:pStyle w:val="Normal"/>
        <w:numPr>
          <w:ilvl w:val="0"/>
          <w:numId w:val="3"/>
        </w:numPr>
        <w:rPr/>
      </w:pPr>
      <w:r>
        <w:rPr/>
        <w:t xml:space="preserve">The SHA-384 mechanism, denoted </w:t>
      </w:r>
      <w:r>
        <w:rPr>
          <w:b/>
        </w:rPr>
        <w:t>CKM_SHA384</w:t>
      </w:r>
      <w:r>
        <w:rPr/>
        <w:t>, is a mechanism for message digesting, following the Secure Hash Algorithm with a 384-bit message digest defined in FIPS PUB 180-2.</w:t>
      </w:r>
    </w:p>
    <w:p>
      <w:pPr>
        <w:pStyle w:val="Normal"/>
        <w:numPr>
          <w:ilvl w:val="0"/>
          <w:numId w:val="3"/>
        </w:numPr>
        <w:rPr/>
      </w:pPr>
      <w:r>
        <w:rPr/>
        <w:t>It does not have a parameter.</w:t>
      </w:r>
    </w:p>
    <w:p>
      <w:pPr>
        <w:pStyle w:val="Normal"/>
        <w:numPr>
          <w:ilvl w:val="0"/>
          <w:numId w:val="3"/>
        </w:numPr>
        <w:rPr/>
      </w:pPr>
      <w:r>
        <w:rPr/>
        <w:t>Constraints on the length of input and output data are summarized in the following table.  For single-part digesting, the data and the digest may begin at the same location in memory.</w:t>
      </w:r>
    </w:p>
    <w:p>
      <w:pPr>
        <w:pStyle w:val="Caption1"/>
        <w:numPr>
          <w:ilvl w:val="0"/>
          <w:numId w:val="3"/>
        </w:numPr>
        <w:rPr/>
      </w:pPr>
      <w:bookmarkStart w:id="1871" w:name="_Toc228807548"/>
      <w:r>
        <w:rPr/>
        <w:t xml:space="preserve">Table </w:t>
      </w:r>
      <w:r>
        <w:rPr>
          <w:i w:val="false"/>
          <w:szCs w:val="18"/>
        </w:rPr>
        <w:fldChar w:fldCharType="begin"/>
      </w:r>
      <w:r>
        <w:instrText> SEQ Table \* ARABIC </w:instrText>
      </w:r>
      <w:r>
        <w:fldChar w:fldCharType="separate"/>
      </w:r>
      <w:r>
        <w:t>99</w:t>
      </w:r>
      <w:r>
        <w:fldChar w:fldCharType="end"/>
      </w:r>
      <w:bookmarkEnd w:id="1871"/>
      <w:r>
        <w:rPr/>
        <w:t>, SHA-384: Data Length</w:t>
      </w:r>
    </w:p>
    <w:tbl>
      <w:tblPr>
        <w:tblW w:w="4218"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145"/>
        <w:gridCol w:w="1491"/>
        <w:gridCol w:w="1582"/>
      </w:tblGrid>
      <w:tr>
        <w:trPr>
          <w:tblHeader w:val="true"/>
        </w:trPr>
        <w:tc>
          <w:tcPr>
            <w:tcW w:w="1145"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491"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582"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Digest length</w:t>
            </w:r>
          </w:p>
        </w:tc>
      </w:tr>
      <w:tr>
        <w:trPr/>
        <w:tc>
          <w:tcPr>
            <w:tcW w:w="1145"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C_Digest</w:t>
            </w:r>
          </w:p>
        </w:tc>
        <w:tc>
          <w:tcPr>
            <w:tcW w:w="14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5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48</w:t>
            </w:r>
          </w:p>
        </w:tc>
      </w:tr>
    </w:tbl>
    <w:p>
      <w:pPr>
        <w:pStyle w:val="Heading3"/>
        <w:numPr>
          <w:ilvl w:val="2"/>
          <w:numId w:val="2"/>
        </w:numPr>
        <w:rPr/>
      </w:pPr>
      <w:bookmarkStart w:id="1872" w:name="_Toc516500809"/>
      <w:bookmarkStart w:id="1873" w:name="_Toc416960123"/>
      <w:bookmarkStart w:id="1874" w:name="_Toc395187877"/>
      <w:bookmarkStart w:id="1875" w:name="_Toc391471239"/>
      <w:bookmarkStart w:id="1876" w:name="_Toc370634526"/>
      <w:bookmarkStart w:id="1877" w:name="_Toc72656408"/>
      <w:bookmarkStart w:id="1878" w:name="_Toc228807297"/>
      <w:bookmarkStart w:id="1879" w:name="_Toc228894765"/>
      <w:bookmarkEnd w:id="1872"/>
      <w:bookmarkEnd w:id="1873"/>
      <w:bookmarkEnd w:id="1874"/>
      <w:bookmarkEnd w:id="1875"/>
      <w:bookmarkEnd w:id="1876"/>
      <w:bookmarkEnd w:id="1877"/>
      <w:bookmarkEnd w:id="1878"/>
      <w:bookmarkEnd w:id="1879"/>
      <w:r>
        <w:rPr/>
        <w:t>General-length SHA-384-HMAC</w:t>
      </w:r>
    </w:p>
    <w:p>
      <w:pPr>
        <w:pStyle w:val="Normal"/>
        <w:numPr>
          <w:ilvl w:val="0"/>
          <w:numId w:val="3"/>
        </w:numPr>
        <w:rPr/>
      </w:pPr>
      <w:r>
        <w:rPr/>
        <w:t xml:space="preserve">The general-length SHA-384-HMAC mechanism, denoted </w:t>
      </w:r>
      <w:r>
        <w:rPr>
          <w:b/>
        </w:rPr>
        <w:t>CKM_SHA384_HMAC_GENERAL</w:t>
      </w:r>
      <w:r>
        <w:rPr/>
        <w:t xml:space="preserve">, is the same as the general-length SHA-1-HMAC mechanism in Section </w:t>
      </w:r>
      <w:r>
        <w:rPr/>
        <w:fldChar w:fldCharType="begin"/>
      </w:r>
      <w:r>
        <w:instrText> REF _Ref384785246 \n \h </w:instrText>
      </w:r>
      <w:r>
        <w:fldChar w:fldCharType="separate"/>
      </w:r>
      <w:r>
        <w:t>2.20.3</w:t>
      </w:r>
      <w:r>
        <w:fldChar w:fldCharType="end"/>
      </w:r>
      <w:r>
        <w:rPr/>
        <w:t>, except that it uses the HMAC construction based on the SHA-384 hash function and length of the output should be in the range 1-48.</w:t>
      </w:r>
    </w:p>
    <w:p>
      <w:pPr>
        <w:pStyle w:val="Normal"/>
        <w:numPr>
          <w:ilvl w:val="0"/>
          <w:numId w:val="3"/>
        </w:numPr>
        <w:rPr>
          <w:color w:val="000000" w:themeColor="text1"/>
        </w:rPr>
      </w:pPr>
      <w:r>
        <w:rPr>
          <w:color w:val="000000" w:themeColor="text1"/>
        </w:rPr>
        <w:t>The keys it uses are generic secret keys and CKK_SHA384_HMAC.  FIPS-198 compliant tokens may require the key length to be at least 24 bytes; that is, half the size of the SHA-384 hash output.</w:t>
      </w:r>
    </w:p>
    <w:p>
      <w:pPr>
        <w:pStyle w:val="Normal"/>
        <w:numPr>
          <w:ilvl w:val="0"/>
          <w:numId w:val="3"/>
        </w:numPr>
        <w:rPr>
          <w:color w:val="000000" w:themeColor="text1"/>
        </w:rPr>
      </w:pPr>
      <w:r>
        <w:rPr>
          <w:color w:val="000000" w:themeColor="text1"/>
        </w:rPr>
        <w:t xml:space="preserve">It has a parameter, a </w:t>
      </w:r>
      <w:r>
        <w:rPr>
          <w:rStyle w:val="HTMLTypewriter"/>
          <w:b/>
          <w:bCs/>
          <w:color w:val="000000" w:themeColor="text1"/>
        </w:rPr>
        <w:t>CK_MAC_GENERAL_PARAMS</w:t>
      </w:r>
      <w:r>
        <w:rPr>
          <w:color w:val="000000" w:themeColor="text1"/>
        </w:rPr>
        <w:t>, which holds the length in bytes of the desired output. This length should be in the range 0-48 (the output size of SHA-384 is 48 bytes). FIPS-198 compliant tokens may constrain the output length to be at least 4 or 24 (half the maximum length). Signatures (MACs) produced by this mechanism will be taken from the start of the full 48-byte HMAC output.</w:t>
      </w:r>
    </w:p>
    <w:p>
      <w:pPr>
        <w:pStyle w:val="Caption1"/>
        <w:numPr>
          <w:ilvl w:val="0"/>
          <w:numId w:val="3"/>
        </w:numPr>
        <w:rPr/>
      </w:pPr>
      <w:r>
        <w:rPr>
          <w:color w:val="000000" w:themeColor="text1"/>
        </w:rPr>
        <w:t xml:space="preserve">Table </w:t>
      </w:r>
      <w:r>
        <w:rPr>
          <w:color w:val="000000" w:themeColor="text1"/>
          <w:szCs w:val="18"/>
        </w:rPr>
        <w:fldChar w:fldCharType="begin"/>
      </w:r>
      <w:r>
        <w:instrText> SEQ Table \* ARABIC </w:instrText>
      </w:r>
      <w:r>
        <w:fldChar w:fldCharType="separate"/>
      </w:r>
      <w:r>
        <w:t>100</w:t>
      </w:r>
      <w:r>
        <w:fldChar w:fldCharType="end"/>
      </w:r>
      <w:r>
        <w:rPr>
          <w:color w:val="000000" w:themeColor="text1"/>
        </w:rPr>
        <w:t>, General-length SHA-384-HMAC: Key And Data Length</w:t>
      </w:r>
    </w:p>
    <w:tbl>
      <w:tblPr>
        <w:tblW w:w="792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530"/>
        <w:gridCol w:w="1620"/>
        <w:gridCol w:w="1390"/>
        <w:gridCol w:w="3380"/>
      </w:tblGrid>
      <w:tr>
        <w:trPr>
          <w:tblHeader w:val="true"/>
        </w:trPr>
        <w:tc>
          <w:tcPr>
            <w:tcW w:w="153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color w:val="000000" w:themeColor="text1"/>
                <w:sz w:val="20"/>
              </w:rPr>
            </w:pPr>
            <w:r>
              <w:rPr>
                <w:rFonts w:cs="Arial" w:ascii="Arial" w:hAnsi="Arial"/>
                <w:b/>
                <w:color w:val="000000" w:themeColor="text1"/>
                <w:sz w:val="20"/>
              </w:rPr>
              <w:t>Function</w:t>
            </w:r>
          </w:p>
        </w:tc>
        <w:tc>
          <w:tcPr>
            <w:tcW w:w="162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color w:val="000000" w:themeColor="text1"/>
                <w:sz w:val="20"/>
              </w:rPr>
            </w:pPr>
            <w:r>
              <w:rPr>
                <w:rFonts w:cs="Arial" w:ascii="Arial" w:hAnsi="Arial"/>
                <w:b/>
                <w:color w:val="000000" w:themeColor="text1"/>
                <w:sz w:val="20"/>
              </w:rPr>
              <w:t>Key type</w:t>
            </w:r>
          </w:p>
        </w:tc>
        <w:tc>
          <w:tcPr>
            <w:tcW w:w="139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color w:val="000000" w:themeColor="text1"/>
                <w:sz w:val="20"/>
              </w:rPr>
            </w:pPr>
            <w:r>
              <w:rPr>
                <w:rFonts w:cs="Arial" w:ascii="Arial" w:hAnsi="Arial"/>
                <w:b/>
                <w:color w:val="000000" w:themeColor="text1"/>
                <w:sz w:val="20"/>
              </w:rPr>
              <w:t>Data length</w:t>
            </w:r>
          </w:p>
        </w:tc>
        <w:tc>
          <w:tcPr>
            <w:tcW w:w="338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color w:val="000000" w:themeColor="text1"/>
                <w:sz w:val="20"/>
              </w:rPr>
            </w:pPr>
            <w:r>
              <w:rPr>
                <w:rFonts w:cs="Arial" w:ascii="Arial" w:hAnsi="Arial"/>
                <w:b/>
                <w:color w:val="000000" w:themeColor="text1"/>
                <w:sz w:val="20"/>
              </w:rPr>
              <w:t>Signature length</w:t>
            </w:r>
          </w:p>
        </w:tc>
      </w:tr>
      <w:tr>
        <w:trPr/>
        <w:tc>
          <w:tcPr>
            <w:tcW w:w="153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color w:val="000000" w:themeColor="text1"/>
                <w:sz w:val="20"/>
              </w:rPr>
            </w:pPr>
            <w:r>
              <w:rPr>
                <w:rFonts w:cs="Arial" w:ascii="Arial" w:hAnsi="Arial"/>
                <w:color w:val="000000" w:themeColor="text1"/>
                <w:sz w:val="20"/>
              </w:rPr>
              <w:t>C_Sign</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generic secret, CKK_SHA384_HMAC</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Any</w:t>
            </w:r>
          </w:p>
        </w:tc>
        <w:tc>
          <w:tcPr>
            <w:tcW w:w="338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1-48, depending on parameters</w:t>
            </w:r>
          </w:p>
        </w:tc>
      </w:tr>
      <w:tr>
        <w:trPr/>
        <w:tc>
          <w:tcPr>
            <w:tcW w:w="153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color w:val="000000" w:themeColor="text1"/>
                <w:sz w:val="20"/>
              </w:rPr>
            </w:pPr>
            <w:r>
              <w:rPr>
                <w:rFonts w:cs="Arial" w:ascii="Arial" w:hAnsi="Arial"/>
                <w:color w:val="000000" w:themeColor="text1"/>
                <w:sz w:val="20"/>
              </w:rPr>
              <w:t>C_Verify</w:t>
            </w:r>
          </w:p>
        </w:tc>
        <w:tc>
          <w:tcPr>
            <w:tcW w:w="162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jc w:val="center"/>
              <w:rPr>
                <w:rFonts w:ascii="Arial" w:hAnsi="Arial" w:cs="Arial"/>
                <w:color w:val="000000" w:themeColor="text1"/>
                <w:sz w:val="20"/>
              </w:rPr>
            </w:pPr>
            <w:r>
              <w:rPr>
                <w:rFonts w:cs="Arial" w:ascii="Arial" w:hAnsi="Arial"/>
                <w:color w:val="000000" w:themeColor="text1"/>
                <w:sz w:val="20"/>
              </w:rPr>
              <w:t>generic secret,</w:t>
            </w:r>
          </w:p>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CKK_SHA384_HMAC</w:t>
            </w:r>
          </w:p>
        </w:tc>
        <w:tc>
          <w:tcPr>
            <w:tcW w:w="13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Any</w:t>
            </w:r>
          </w:p>
        </w:tc>
        <w:tc>
          <w:tcPr>
            <w:tcW w:w="338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1-48, depending on parameters</w:t>
            </w:r>
          </w:p>
        </w:tc>
      </w:tr>
    </w:tbl>
    <w:p>
      <w:pPr>
        <w:pStyle w:val="Normal"/>
        <w:numPr>
          <w:ilvl w:val="0"/>
          <w:numId w:val="3"/>
        </w:numPr>
        <w:rPr/>
      </w:pPr>
      <w:r>
        <w:rPr/>
      </w:r>
    </w:p>
    <w:p>
      <w:pPr>
        <w:pStyle w:val="Heading3"/>
        <w:numPr>
          <w:ilvl w:val="2"/>
          <w:numId w:val="2"/>
        </w:numPr>
        <w:rPr/>
      </w:pPr>
      <w:bookmarkStart w:id="1880" w:name="_Toc516500810"/>
      <w:bookmarkStart w:id="1881" w:name="_Toc416960124"/>
      <w:bookmarkStart w:id="1882" w:name="_Toc395187878"/>
      <w:bookmarkStart w:id="1883" w:name="_Toc391471240"/>
      <w:bookmarkStart w:id="1884" w:name="_Toc370634527"/>
      <w:bookmarkStart w:id="1885" w:name="_Toc72656409"/>
      <w:bookmarkStart w:id="1886" w:name="_Toc228807298"/>
      <w:bookmarkStart w:id="1887" w:name="_Toc228894766"/>
      <w:bookmarkEnd w:id="1880"/>
      <w:bookmarkEnd w:id="1881"/>
      <w:bookmarkEnd w:id="1882"/>
      <w:bookmarkEnd w:id="1883"/>
      <w:bookmarkEnd w:id="1884"/>
      <w:bookmarkEnd w:id="1885"/>
      <w:bookmarkEnd w:id="1886"/>
      <w:bookmarkEnd w:id="1887"/>
      <w:r>
        <w:rPr/>
        <w:t>SHA-384-HMAC</w:t>
      </w:r>
    </w:p>
    <w:p>
      <w:pPr>
        <w:pStyle w:val="Normal"/>
        <w:numPr>
          <w:ilvl w:val="0"/>
          <w:numId w:val="3"/>
        </w:numPr>
        <w:rPr/>
      </w:pPr>
      <w:r>
        <w:rPr/>
        <w:t xml:space="preserve">The SHA-384-HMAC mechanism, denoted </w:t>
      </w:r>
      <w:r>
        <w:rPr>
          <w:b/>
        </w:rPr>
        <w:t>CKM_SHA384_HMAC</w:t>
      </w:r>
      <w:r>
        <w:rPr/>
        <w:t>, is a special case of the general-length SHA-384-HMAC mechanism.</w:t>
      </w:r>
    </w:p>
    <w:p>
      <w:pPr>
        <w:pStyle w:val="Normal"/>
        <w:numPr>
          <w:ilvl w:val="0"/>
          <w:numId w:val="3"/>
        </w:numPr>
        <w:rPr/>
      </w:pPr>
      <w:r>
        <w:rPr/>
        <w:t>It has no parameter, and always produces an output of length 48.</w:t>
      </w:r>
    </w:p>
    <w:p>
      <w:pPr>
        <w:pStyle w:val="Heading3"/>
        <w:numPr>
          <w:ilvl w:val="2"/>
          <w:numId w:val="2"/>
        </w:numPr>
        <w:rPr/>
      </w:pPr>
      <w:bookmarkStart w:id="1888" w:name="_Toc516500811"/>
      <w:bookmarkStart w:id="1889" w:name="_Toc416960125"/>
      <w:bookmarkStart w:id="1890" w:name="_Toc395187879"/>
      <w:bookmarkStart w:id="1891" w:name="_Toc391471241"/>
      <w:bookmarkStart w:id="1892" w:name="_Toc370634528"/>
      <w:bookmarkStart w:id="1893" w:name="_Toc72656410"/>
      <w:bookmarkStart w:id="1894" w:name="_Toc228807299"/>
      <w:bookmarkStart w:id="1895" w:name="_Toc228894767"/>
      <w:bookmarkEnd w:id="1888"/>
      <w:bookmarkEnd w:id="1889"/>
      <w:bookmarkEnd w:id="1890"/>
      <w:bookmarkEnd w:id="1891"/>
      <w:bookmarkEnd w:id="1892"/>
      <w:bookmarkEnd w:id="1893"/>
      <w:bookmarkEnd w:id="1894"/>
      <w:bookmarkEnd w:id="1895"/>
      <w:r>
        <w:rPr/>
        <w:t>SHA-384 key derivation</w:t>
      </w:r>
    </w:p>
    <w:p>
      <w:pPr>
        <w:pStyle w:val="Normal"/>
        <w:numPr>
          <w:ilvl w:val="0"/>
          <w:numId w:val="3"/>
        </w:numPr>
        <w:rPr/>
      </w:pPr>
      <w:r>
        <w:rPr/>
        <w:t xml:space="preserve">SHA-384 key derivation, denoted </w:t>
      </w:r>
      <w:r>
        <w:rPr>
          <w:b/>
        </w:rPr>
        <w:t>CKM_SHA384_KEY_DERIVATION</w:t>
      </w:r>
      <w:r>
        <w:rPr/>
        <w:t xml:space="preserve">, is the same as the SHA-1 key derivation mechanism in Section </w:t>
      </w:r>
      <w:r>
        <w:rPr/>
        <w:fldChar w:fldCharType="begin"/>
      </w:r>
      <w:r>
        <w:instrText> REF _Ref47495546 \r \h </w:instrText>
      </w:r>
      <w:r>
        <w:fldChar w:fldCharType="separate"/>
      </w:r>
      <w:r>
        <w:t>2.20.5</w:t>
      </w:r>
      <w:r>
        <w:fldChar w:fldCharType="end"/>
      </w:r>
      <w:r>
        <w:rPr/>
        <w:t xml:space="preserve">, except that it uses the SHA-384 hash function and the relevant length is 48 bytes. </w:t>
      </w:r>
    </w:p>
    <w:p>
      <w:pPr>
        <w:pStyle w:val="Heading3"/>
        <w:numPr>
          <w:ilvl w:val="2"/>
          <w:numId w:val="2"/>
        </w:numPr>
        <w:rPr>
          <w:color w:val="000000" w:themeColor="text1"/>
        </w:rPr>
      </w:pPr>
      <w:bookmarkStart w:id="1896" w:name="_Toc516500812"/>
      <w:bookmarkEnd w:id="1896"/>
      <w:r>
        <w:rPr>
          <w:color w:val="000000" w:themeColor="text1"/>
        </w:rPr>
        <w:t>SHA-384 HMAC key generation</w:t>
      </w:r>
    </w:p>
    <w:p>
      <w:pPr>
        <w:pStyle w:val="Normal"/>
        <w:numPr>
          <w:ilvl w:val="0"/>
          <w:numId w:val="3"/>
        </w:numPr>
        <w:rPr>
          <w:color w:val="000000" w:themeColor="text1"/>
        </w:rPr>
      </w:pPr>
      <w:r>
        <w:rPr>
          <w:color w:val="000000" w:themeColor="text1"/>
        </w:rPr>
        <w:t xml:space="preserve">The SHA-384-HMAC key generation mechanism, denoted </w:t>
      </w:r>
      <w:r>
        <w:rPr>
          <w:b/>
          <w:color w:val="000000" w:themeColor="text1"/>
        </w:rPr>
        <w:t>CKM_SHA384_KEY_GEN</w:t>
      </w:r>
      <w:r>
        <w:rPr>
          <w:color w:val="000000" w:themeColor="text1"/>
        </w:rPr>
        <w:t>, is a key generation mechanism for NIST’s SHA384-HMAC.</w:t>
      </w:r>
    </w:p>
    <w:p>
      <w:pPr>
        <w:pStyle w:val="Normal"/>
        <w:numPr>
          <w:ilvl w:val="0"/>
          <w:numId w:val="3"/>
        </w:numPr>
        <w:rPr>
          <w:color w:val="000000" w:themeColor="text1"/>
        </w:rPr>
      </w:pPr>
      <w:r>
        <w:rPr>
          <w:color w:val="000000" w:themeColor="text1"/>
        </w:rPr>
        <w:t>It does not have a parameter.</w:t>
      </w:r>
    </w:p>
    <w:p>
      <w:pPr>
        <w:pStyle w:val="Normal"/>
        <w:numPr>
          <w:ilvl w:val="0"/>
          <w:numId w:val="3"/>
        </w:numPr>
        <w:rPr>
          <w:color w:val="000000" w:themeColor="text1"/>
        </w:rPr>
      </w:pPr>
      <w:r>
        <w:rPr>
          <w:color w:val="000000" w:themeColor="text1"/>
        </w:rPr>
        <w:t xml:space="preserve">The mechanism generates SHA384-HMAC keys with a particular length in bytes, as specified in the </w:t>
      </w:r>
      <w:r>
        <w:rPr>
          <w:b/>
          <w:color w:val="000000" w:themeColor="text1"/>
        </w:rPr>
        <w:t>CKA_VALUE_LEN</w:t>
      </w:r>
      <w:r>
        <w:rPr>
          <w:color w:val="000000" w:themeColor="text1"/>
        </w:rPr>
        <w:t xml:space="preserve"> attribute of the template for the key.</w:t>
      </w:r>
    </w:p>
    <w:p>
      <w:pPr>
        <w:pStyle w:val="Normal"/>
        <w:numPr>
          <w:ilvl w:val="0"/>
          <w:numId w:val="3"/>
        </w:numPr>
        <w:rPr>
          <w:color w:val="000000" w:themeColor="text1"/>
        </w:rPr>
      </w:pPr>
      <w:r>
        <w:rPr>
          <w:color w:val="000000" w:themeColor="text1"/>
        </w:rPr>
        <w:t xml:space="preserve">The mechanism contributes the </w:t>
      </w:r>
      <w:r>
        <w:rPr>
          <w:b/>
          <w:color w:val="000000" w:themeColor="text1"/>
        </w:rPr>
        <w:t>CKA_CLASS</w:t>
      </w:r>
      <w:r>
        <w:rPr>
          <w:color w:val="000000" w:themeColor="text1"/>
        </w:rPr>
        <w:t xml:space="preserve">, </w:t>
      </w:r>
      <w:r>
        <w:rPr>
          <w:b/>
          <w:color w:val="000000" w:themeColor="text1"/>
        </w:rPr>
        <w:t>CKA_KEY_TYPE</w:t>
      </w:r>
      <w:r>
        <w:rPr>
          <w:color w:val="000000" w:themeColor="text1"/>
        </w:rPr>
        <w:t xml:space="preserve">, and </w:t>
      </w:r>
      <w:r>
        <w:rPr>
          <w:b/>
          <w:color w:val="000000" w:themeColor="text1"/>
        </w:rPr>
        <w:t>CKA_VALUE</w:t>
      </w:r>
      <w:r>
        <w:rPr>
          <w:color w:val="000000" w:themeColor="text1"/>
        </w:rPr>
        <w:t xml:space="preserve"> attributes to the new key. Other attributes supported by the SHA384-HMAC key type (specifically, the flags indicating which functions the key supports) may be specified in the template for the key, or else are assigned default initial values.</w:t>
      </w:r>
    </w:p>
    <w:p>
      <w:pPr>
        <w:pStyle w:val="Normal"/>
        <w:numPr>
          <w:ilvl w:val="0"/>
          <w:numId w:val="3"/>
        </w:numPr>
        <w:rPr>
          <w:color w:val="000000" w:themeColor="text1"/>
        </w:rPr>
      </w:pPr>
      <w:r>
        <w:rPr>
          <w:color w:val="000000" w:themeColor="text1"/>
        </w:rPr>
        <w:t xml:space="preserve">For this mechanism, the </w:t>
      </w:r>
      <w:r>
        <w:rPr>
          <w:i/>
          <w:color w:val="000000" w:themeColor="text1"/>
        </w:rPr>
        <w:t>ulMinKeySize</w:t>
      </w:r>
      <w:r>
        <w:rPr>
          <w:color w:val="000000" w:themeColor="text1"/>
        </w:rPr>
        <w:t xml:space="preserve"> and </w:t>
      </w:r>
      <w:r>
        <w:rPr>
          <w:i/>
          <w:color w:val="000000" w:themeColor="text1"/>
        </w:rPr>
        <w:t>ulMaxKeySize</w:t>
      </w:r>
      <w:r>
        <w:rPr>
          <w:color w:val="000000" w:themeColor="text1"/>
        </w:rPr>
        <w:t xml:space="preserve"> fields of the </w:t>
      </w:r>
      <w:r>
        <w:rPr>
          <w:b/>
          <w:color w:val="000000" w:themeColor="text1"/>
        </w:rPr>
        <w:t>CK_MECHANISM_INFO</w:t>
      </w:r>
      <w:r>
        <w:rPr>
          <w:color w:val="000000" w:themeColor="text1"/>
        </w:rPr>
        <w:t xml:space="preserve"> structure specify the supported range of </w:t>
      </w:r>
      <w:r>
        <w:rPr>
          <w:b/>
          <w:bCs/>
          <w:color w:val="000000" w:themeColor="text1"/>
        </w:rPr>
        <w:t>CKM_SHA384_HMAC</w:t>
      </w:r>
      <w:r>
        <w:rPr>
          <w:color w:val="000000" w:themeColor="text1"/>
        </w:rPr>
        <w:t xml:space="preserve"> key sizes, in bytes.</w:t>
      </w:r>
    </w:p>
    <w:p>
      <w:pPr>
        <w:pStyle w:val="Heading2"/>
        <w:numPr>
          <w:ilvl w:val="1"/>
          <w:numId w:val="2"/>
        </w:numPr>
        <w:rPr>
          <w:lang w:val="de-CH"/>
        </w:rPr>
      </w:pPr>
      <w:bookmarkStart w:id="1897" w:name="_Toc516500813"/>
      <w:bookmarkStart w:id="1898" w:name="_Toc416960126"/>
      <w:bookmarkStart w:id="1899" w:name="_Toc395187880"/>
      <w:bookmarkStart w:id="1900" w:name="_Toc391471242"/>
      <w:bookmarkStart w:id="1901" w:name="_Toc370634529"/>
      <w:bookmarkStart w:id="1902" w:name="_Toc72656411"/>
      <w:bookmarkStart w:id="1903" w:name="_Toc228807300"/>
      <w:bookmarkStart w:id="1904" w:name="_Toc228894768"/>
      <w:bookmarkEnd w:id="1897"/>
      <w:bookmarkEnd w:id="1898"/>
      <w:bookmarkEnd w:id="1899"/>
      <w:bookmarkEnd w:id="1900"/>
      <w:bookmarkEnd w:id="1901"/>
      <w:bookmarkEnd w:id="1902"/>
      <w:bookmarkEnd w:id="1903"/>
      <w:bookmarkEnd w:id="1904"/>
      <w:r>
        <w:rPr/>
        <w:t>SHA-512</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101</w:t>
      </w:r>
      <w:r>
        <w:fldChar w:fldCharType="end"/>
      </w:r>
      <w:r>
        <w:rPr>
          <w:i/>
          <w:sz w:val="18"/>
          <w:szCs w:val="18"/>
        </w:rPr>
        <w:t>, SHA-512 Mechanisms vs. Functions</w:t>
      </w:r>
    </w:p>
    <w:tbl>
      <w:tblPr>
        <w:tblW w:w="9175"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10"/>
        <w:gridCol w:w="975"/>
        <w:gridCol w:w="786"/>
        <w:gridCol w:w="580"/>
        <w:gridCol w:w="843"/>
        <w:gridCol w:w="675"/>
        <w:gridCol w:w="963"/>
        <w:gridCol w:w="842"/>
      </w:tblGrid>
      <w:tr>
        <w:trPr>
          <w:tblHeader w:val="true"/>
        </w:trPr>
        <w:tc>
          <w:tcPr>
            <w:tcW w:w="3510"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1905" w:name="_Toc72656412"/>
            <w:bookmarkStart w:id="1906" w:name="_Toc72656412"/>
            <w:r>
              <w:rPr>
                <w:rFonts w:cs="Arial" w:ascii="Arial" w:hAnsi="Arial"/>
                <w:sz w:val="20"/>
              </w:rPr>
            </w:r>
          </w:p>
        </w:tc>
        <w:tc>
          <w:tcPr>
            <w:tcW w:w="5664"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CKM_SHA512_HMAC_GENERAL</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CKM_SHA512_HMAC</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CKM_SHA512_KEY_DERIVATION</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5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CKM_SHA512_KEY_GEN</w:t>
            </w:r>
          </w:p>
        </w:tc>
        <w:tc>
          <w:tcPr>
            <w:tcW w:w="9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1907" w:name="_Toc72656412"/>
      <w:bookmarkStart w:id="1908" w:name="_Toc516500814"/>
      <w:bookmarkStart w:id="1909" w:name="_Toc416960127"/>
      <w:bookmarkStart w:id="1910" w:name="_Toc395187881"/>
      <w:bookmarkStart w:id="1911" w:name="_Toc391471243"/>
      <w:bookmarkStart w:id="1912" w:name="_Toc370634530"/>
      <w:bookmarkStart w:id="1913" w:name="_Toc228807301"/>
      <w:bookmarkStart w:id="1914" w:name="_Toc228894769"/>
      <w:bookmarkEnd w:id="1907"/>
      <w:bookmarkEnd w:id="1908"/>
      <w:bookmarkEnd w:id="1909"/>
      <w:bookmarkEnd w:id="1910"/>
      <w:bookmarkEnd w:id="1911"/>
      <w:bookmarkEnd w:id="1912"/>
      <w:bookmarkEnd w:id="1913"/>
      <w:bookmarkEnd w:id="1914"/>
      <w:r>
        <w:rPr/>
        <w:t>Definitions</w:t>
      </w:r>
    </w:p>
    <w:p>
      <w:pPr>
        <w:pStyle w:val="Normal"/>
        <w:numPr>
          <w:ilvl w:val="0"/>
          <w:numId w:val="3"/>
        </w:numPr>
        <w:rPr>
          <w:color w:val="000000" w:themeColor="text1"/>
        </w:rPr>
      </w:pPr>
      <w:r>
        <w:rPr>
          <w:color w:val="000000" w:themeColor="text1"/>
        </w:rPr>
        <w:t>This section defines the key type “CKK_SHA512_HMAC” for type CK_KEY_TYPE as used in the CKA_KEY_TYPE attribute of key objects.</w:t>
      </w:r>
    </w:p>
    <w:p>
      <w:pPr>
        <w:pStyle w:val="Normal"/>
        <w:numPr>
          <w:ilvl w:val="0"/>
          <w:numId w:val="3"/>
        </w:numPr>
        <w:rPr>
          <w:color w:val="000000" w:themeColor="text1"/>
        </w:rPr>
      </w:pPr>
      <w:r>
        <w:rPr>
          <w:color w:val="000000" w:themeColor="text1"/>
        </w:rPr>
        <w:t>Mechanisms:</w:t>
      </w:r>
    </w:p>
    <w:p>
      <w:pPr>
        <w:pStyle w:val="Normal"/>
        <w:numPr>
          <w:ilvl w:val="0"/>
          <w:numId w:val="3"/>
        </w:numPr>
        <w:ind w:firstLine="720"/>
        <w:rPr/>
      </w:pPr>
      <w:r>
        <w:rPr/>
        <w:t xml:space="preserve">CKM_SHA512                     </w:t>
      </w:r>
    </w:p>
    <w:p>
      <w:pPr>
        <w:pStyle w:val="Normal"/>
        <w:numPr>
          <w:ilvl w:val="0"/>
          <w:numId w:val="3"/>
        </w:numPr>
        <w:ind w:left="720" w:hanging="0"/>
        <w:rPr/>
      </w:pPr>
      <w:r>
        <w:rPr/>
        <w:t xml:space="preserve">CKM_SHA512_HMAC                </w:t>
      </w:r>
    </w:p>
    <w:p>
      <w:pPr>
        <w:pStyle w:val="Normal"/>
        <w:numPr>
          <w:ilvl w:val="0"/>
          <w:numId w:val="3"/>
        </w:numPr>
        <w:ind w:left="720" w:hanging="0"/>
        <w:rPr/>
      </w:pPr>
      <w:r>
        <w:rPr/>
        <w:t xml:space="preserve">CKM_SHA512_HMAC_GENERAL        </w:t>
      </w:r>
    </w:p>
    <w:p>
      <w:pPr>
        <w:pStyle w:val="Normal"/>
        <w:numPr>
          <w:ilvl w:val="0"/>
          <w:numId w:val="3"/>
        </w:numPr>
        <w:ind w:left="720" w:hanging="0"/>
        <w:rPr/>
      </w:pPr>
      <w:r>
        <w:rPr/>
        <w:t>CKM_SHA512_KEY_DERIVATION</w:t>
      </w:r>
    </w:p>
    <w:p>
      <w:pPr>
        <w:pStyle w:val="Normal"/>
        <w:numPr>
          <w:ilvl w:val="0"/>
          <w:numId w:val="3"/>
        </w:numPr>
        <w:ind w:left="720" w:hanging="0"/>
        <w:rPr/>
      </w:pPr>
      <w:r>
        <w:rPr/>
        <w:t>CKM_SHA512_KEY_GEN</w:t>
      </w:r>
    </w:p>
    <w:p>
      <w:pPr>
        <w:pStyle w:val="Heading3"/>
        <w:numPr>
          <w:ilvl w:val="2"/>
          <w:numId w:val="2"/>
        </w:numPr>
        <w:rPr/>
      </w:pPr>
      <w:bookmarkStart w:id="1915" w:name="_Toc516500815"/>
      <w:bookmarkStart w:id="1916" w:name="_Toc416960128"/>
      <w:bookmarkStart w:id="1917" w:name="_Toc395187882"/>
      <w:bookmarkStart w:id="1918" w:name="_Toc391471244"/>
      <w:bookmarkStart w:id="1919" w:name="_Toc370634531"/>
      <w:bookmarkStart w:id="1920" w:name="_Toc72656413"/>
      <w:bookmarkStart w:id="1921" w:name="_Toc228807302"/>
      <w:bookmarkStart w:id="1922" w:name="_Toc228894770"/>
      <w:bookmarkEnd w:id="1915"/>
      <w:bookmarkEnd w:id="1916"/>
      <w:bookmarkEnd w:id="1917"/>
      <w:bookmarkEnd w:id="1918"/>
      <w:bookmarkEnd w:id="1919"/>
      <w:bookmarkEnd w:id="1920"/>
      <w:bookmarkEnd w:id="1921"/>
      <w:bookmarkEnd w:id="1922"/>
      <w:r>
        <w:rPr/>
        <w:t>SHA-512 digest</w:t>
      </w:r>
    </w:p>
    <w:p>
      <w:pPr>
        <w:pStyle w:val="Normal"/>
        <w:numPr>
          <w:ilvl w:val="0"/>
          <w:numId w:val="3"/>
        </w:numPr>
        <w:rPr/>
      </w:pPr>
      <w:r>
        <w:rPr/>
        <w:t xml:space="preserve">The SHA-512 mechanism, denoted </w:t>
      </w:r>
      <w:r>
        <w:rPr>
          <w:b/>
        </w:rPr>
        <w:t>CKM_SHA512</w:t>
      </w:r>
      <w:r>
        <w:rPr/>
        <w:t>, is a mechanism for message digesting, following the Secure Hash Algorithm with a 512-bit message digest defined in FIPS PUB 180-2.</w:t>
      </w:r>
    </w:p>
    <w:p>
      <w:pPr>
        <w:pStyle w:val="Normal"/>
        <w:numPr>
          <w:ilvl w:val="0"/>
          <w:numId w:val="3"/>
        </w:numPr>
        <w:rPr/>
      </w:pPr>
      <w:r>
        <w:rPr/>
        <w:t>It does not have a parameter.</w:t>
      </w:r>
    </w:p>
    <w:p>
      <w:pPr>
        <w:pStyle w:val="Normal"/>
        <w:numPr>
          <w:ilvl w:val="0"/>
          <w:numId w:val="3"/>
        </w:numPr>
        <w:rPr/>
      </w:pPr>
      <w:r>
        <w:rPr/>
        <w:t>Constraints on the length of input and output data are summarized in the following table.  For single-part digesting, the data and the digest may begin at the same location in memory.</w:t>
      </w:r>
    </w:p>
    <w:p>
      <w:pPr>
        <w:pStyle w:val="Caption1"/>
        <w:numPr>
          <w:ilvl w:val="0"/>
          <w:numId w:val="3"/>
        </w:numPr>
        <w:rPr/>
      </w:pPr>
      <w:bookmarkStart w:id="1923" w:name="_Toc228807549"/>
      <w:r>
        <w:rPr/>
        <w:t xml:space="preserve">Table </w:t>
      </w:r>
      <w:r>
        <w:rPr>
          <w:szCs w:val="18"/>
        </w:rPr>
        <w:fldChar w:fldCharType="begin"/>
      </w:r>
      <w:r>
        <w:instrText> SEQ Table \* ARABIC </w:instrText>
      </w:r>
      <w:r>
        <w:fldChar w:fldCharType="separate"/>
      </w:r>
      <w:r>
        <w:t>102</w:t>
      </w:r>
      <w:r>
        <w:fldChar w:fldCharType="end"/>
      </w:r>
      <w:bookmarkEnd w:id="1923"/>
      <w:r>
        <w:rPr/>
        <w:t>, SHA-512: Data Length</w:t>
      </w:r>
    </w:p>
    <w:tbl>
      <w:tblPr>
        <w:tblW w:w="4218"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145"/>
        <w:gridCol w:w="1491"/>
        <w:gridCol w:w="1582"/>
      </w:tblGrid>
      <w:tr>
        <w:trPr>
          <w:tblHeader w:val="true"/>
        </w:trPr>
        <w:tc>
          <w:tcPr>
            <w:tcW w:w="1145"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491"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582"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Digest length</w:t>
            </w:r>
          </w:p>
        </w:tc>
      </w:tr>
      <w:tr>
        <w:trPr/>
        <w:tc>
          <w:tcPr>
            <w:tcW w:w="1145"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C_Digest</w:t>
            </w:r>
          </w:p>
        </w:tc>
        <w:tc>
          <w:tcPr>
            <w:tcW w:w="14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5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64</w:t>
            </w:r>
          </w:p>
        </w:tc>
      </w:tr>
    </w:tbl>
    <w:p>
      <w:pPr>
        <w:pStyle w:val="Heading3"/>
        <w:numPr>
          <w:ilvl w:val="2"/>
          <w:numId w:val="2"/>
        </w:numPr>
        <w:rPr/>
      </w:pPr>
      <w:bookmarkStart w:id="1924" w:name="_Toc516500816"/>
      <w:bookmarkStart w:id="1925" w:name="_Toc416960129"/>
      <w:bookmarkStart w:id="1926" w:name="_Toc395187883"/>
      <w:bookmarkStart w:id="1927" w:name="_Toc391471245"/>
      <w:bookmarkStart w:id="1928" w:name="_Toc370634532"/>
      <w:bookmarkStart w:id="1929" w:name="_Toc72656414"/>
      <w:bookmarkStart w:id="1930" w:name="_Toc228807303"/>
      <w:bookmarkStart w:id="1931" w:name="_Toc228894771"/>
      <w:bookmarkEnd w:id="1924"/>
      <w:bookmarkEnd w:id="1925"/>
      <w:bookmarkEnd w:id="1926"/>
      <w:bookmarkEnd w:id="1927"/>
      <w:bookmarkEnd w:id="1928"/>
      <w:bookmarkEnd w:id="1929"/>
      <w:bookmarkEnd w:id="1930"/>
      <w:bookmarkEnd w:id="1931"/>
      <w:r>
        <w:rPr/>
        <w:t>General-length SHA-512-HMAC</w:t>
      </w:r>
    </w:p>
    <w:p>
      <w:pPr>
        <w:pStyle w:val="Normal"/>
        <w:numPr>
          <w:ilvl w:val="0"/>
          <w:numId w:val="3"/>
        </w:numPr>
        <w:rPr/>
      </w:pPr>
      <w:r>
        <w:rPr/>
        <w:t xml:space="preserve">The general-length SHA-512-HMAC mechanism, denoted </w:t>
      </w:r>
      <w:r>
        <w:rPr>
          <w:b/>
        </w:rPr>
        <w:t>CKM_SHA512_HMAC_GENERAL</w:t>
      </w:r>
      <w:r>
        <w:rPr/>
        <w:t xml:space="preserve">, is the same as the general-length SHA-1-HMAC mechanism in Section </w:t>
      </w:r>
      <w:r>
        <w:rPr/>
        <w:fldChar w:fldCharType="begin"/>
      </w:r>
      <w:r>
        <w:instrText> REF _Ref384785246 \n \h </w:instrText>
      </w:r>
      <w:r>
        <w:fldChar w:fldCharType="separate"/>
      </w:r>
      <w:r>
        <w:t>2.20.3</w:t>
      </w:r>
      <w:r>
        <w:fldChar w:fldCharType="end"/>
      </w:r>
      <w:r>
        <w:rPr/>
        <w:t>, except that it uses the HMAC construction based on the SHA-512 hash function and length of the output should be in the range 1-64.</w:t>
      </w:r>
    </w:p>
    <w:p>
      <w:pPr>
        <w:pStyle w:val="Normal"/>
        <w:numPr>
          <w:ilvl w:val="0"/>
          <w:numId w:val="3"/>
        </w:numPr>
        <w:rPr>
          <w:color w:val="000000" w:themeColor="text1"/>
        </w:rPr>
      </w:pPr>
      <w:r>
        <w:rPr>
          <w:color w:val="000000" w:themeColor="text1"/>
        </w:rPr>
        <w:t>The keys it uses are generic secret keys and CKK_SHA512_HMAC.  FIPS-198 compliant tokens may require the key length to be at least 32 bytes; that is, half the size of the SHA-512 hash output.</w:t>
      </w:r>
    </w:p>
    <w:p>
      <w:pPr>
        <w:pStyle w:val="Normal"/>
        <w:numPr>
          <w:ilvl w:val="0"/>
          <w:numId w:val="3"/>
        </w:numPr>
        <w:rPr>
          <w:color w:val="000000" w:themeColor="text1"/>
        </w:rPr>
      </w:pPr>
      <w:r>
        <w:rPr>
          <w:color w:val="000000" w:themeColor="text1"/>
        </w:rPr>
        <w:t xml:space="preserve">It has a parameter, a </w:t>
      </w:r>
      <w:r>
        <w:rPr>
          <w:rStyle w:val="HTMLTypewriter"/>
          <w:b/>
          <w:bCs/>
          <w:color w:val="000000" w:themeColor="text1"/>
        </w:rPr>
        <w:t>CK_MAC_GENERAL_PARAMS</w:t>
      </w:r>
      <w:r>
        <w:rPr>
          <w:color w:val="000000" w:themeColor="text1"/>
        </w:rPr>
        <w:t>, which holds the length in bytes of the desired output. This length should be in the range 0-64 (the output size of SHA-512 is 64 bytes). FIPS-198 compliant tokens may constrain the output length to be at least 4 or 32 (half the maximum length). Signatures (MACs) produced by this mechanism will be taken from the start of the full 64-byte HMAC output.</w:t>
      </w:r>
    </w:p>
    <w:p>
      <w:pPr>
        <w:pStyle w:val="Caption1"/>
        <w:numPr>
          <w:ilvl w:val="0"/>
          <w:numId w:val="3"/>
        </w:numPr>
        <w:rPr/>
      </w:pPr>
      <w:r>
        <w:rPr>
          <w:color w:val="000000" w:themeColor="text1"/>
        </w:rPr>
        <w:t xml:space="preserve">Table </w:t>
      </w:r>
      <w:r>
        <w:rPr>
          <w:color w:val="000000" w:themeColor="text1"/>
          <w:szCs w:val="18"/>
        </w:rPr>
        <w:fldChar w:fldCharType="begin"/>
      </w:r>
      <w:r>
        <w:instrText> SEQ Table \* ARABIC </w:instrText>
      </w:r>
      <w:r>
        <w:fldChar w:fldCharType="separate"/>
      </w:r>
      <w:r>
        <w:t>103</w:t>
      </w:r>
      <w:r>
        <w:fldChar w:fldCharType="end"/>
      </w:r>
      <w:r>
        <w:rPr>
          <w:color w:val="000000" w:themeColor="text1"/>
        </w:rPr>
        <w:t>, General-length SHA-384-HMAC: Key And Data Length</w:t>
      </w:r>
    </w:p>
    <w:tbl>
      <w:tblPr>
        <w:tblW w:w="792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530"/>
        <w:gridCol w:w="1620"/>
        <w:gridCol w:w="1390"/>
        <w:gridCol w:w="3380"/>
      </w:tblGrid>
      <w:tr>
        <w:trPr>
          <w:tblHeader w:val="true"/>
        </w:trPr>
        <w:tc>
          <w:tcPr>
            <w:tcW w:w="153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color w:val="000000" w:themeColor="text1"/>
                <w:sz w:val="20"/>
              </w:rPr>
            </w:pPr>
            <w:r>
              <w:rPr>
                <w:rFonts w:cs="Arial" w:ascii="Arial" w:hAnsi="Arial"/>
                <w:b/>
                <w:color w:val="000000" w:themeColor="text1"/>
                <w:sz w:val="20"/>
              </w:rPr>
              <w:t>Function</w:t>
            </w:r>
          </w:p>
        </w:tc>
        <w:tc>
          <w:tcPr>
            <w:tcW w:w="162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color w:val="000000" w:themeColor="text1"/>
                <w:sz w:val="20"/>
              </w:rPr>
            </w:pPr>
            <w:r>
              <w:rPr>
                <w:rFonts w:cs="Arial" w:ascii="Arial" w:hAnsi="Arial"/>
                <w:b/>
                <w:color w:val="000000" w:themeColor="text1"/>
                <w:sz w:val="20"/>
              </w:rPr>
              <w:t>Key type</w:t>
            </w:r>
          </w:p>
        </w:tc>
        <w:tc>
          <w:tcPr>
            <w:tcW w:w="139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color w:val="000000" w:themeColor="text1"/>
                <w:sz w:val="20"/>
              </w:rPr>
            </w:pPr>
            <w:r>
              <w:rPr>
                <w:rFonts w:cs="Arial" w:ascii="Arial" w:hAnsi="Arial"/>
                <w:b/>
                <w:color w:val="000000" w:themeColor="text1"/>
                <w:sz w:val="20"/>
              </w:rPr>
              <w:t>Data length</w:t>
            </w:r>
          </w:p>
        </w:tc>
        <w:tc>
          <w:tcPr>
            <w:tcW w:w="338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color w:val="000000" w:themeColor="text1"/>
                <w:sz w:val="20"/>
              </w:rPr>
            </w:pPr>
            <w:r>
              <w:rPr>
                <w:rFonts w:cs="Arial" w:ascii="Arial" w:hAnsi="Arial"/>
                <w:b/>
                <w:color w:val="000000" w:themeColor="text1"/>
                <w:sz w:val="20"/>
              </w:rPr>
              <w:t>Signature length</w:t>
            </w:r>
          </w:p>
        </w:tc>
      </w:tr>
      <w:tr>
        <w:trPr/>
        <w:tc>
          <w:tcPr>
            <w:tcW w:w="153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color w:val="000000" w:themeColor="text1"/>
                <w:sz w:val="20"/>
              </w:rPr>
            </w:pPr>
            <w:r>
              <w:rPr>
                <w:rFonts w:cs="Arial" w:ascii="Arial" w:hAnsi="Arial"/>
                <w:color w:val="000000" w:themeColor="text1"/>
                <w:sz w:val="20"/>
              </w:rPr>
              <w:t>C_Sign</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generic secret, CKK_SHA512_HMAC</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Any</w:t>
            </w:r>
          </w:p>
        </w:tc>
        <w:tc>
          <w:tcPr>
            <w:tcW w:w="338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1-64, depending on parameters</w:t>
            </w:r>
          </w:p>
        </w:tc>
      </w:tr>
      <w:tr>
        <w:trPr/>
        <w:tc>
          <w:tcPr>
            <w:tcW w:w="153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color w:val="000000" w:themeColor="text1"/>
                <w:sz w:val="20"/>
              </w:rPr>
            </w:pPr>
            <w:r>
              <w:rPr>
                <w:rFonts w:cs="Arial" w:ascii="Arial" w:hAnsi="Arial"/>
                <w:color w:val="000000" w:themeColor="text1"/>
                <w:sz w:val="20"/>
              </w:rPr>
              <w:t>C_Verify</w:t>
            </w:r>
          </w:p>
        </w:tc>
        <w:tc>
          <w:tcPr>
            <w:tcW w:w="162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jc w:val="center"/>
              <w:rPr>
                <w:rFonts w:ascii="Arial" w:hAnsi="Arial" w:cs="Arial"/>
                <w:color w:val="000000" w:themeColor="text1"/>
                <w:sz w:val="20"/>
              </w:rPr>
            </w:pPr>
            <w:r>
              <w:rPr>
                <w:rFonts w:cs="Arial" w:ascii="Arial" w:hAnsi="Arial"/>
                <w:color w:val="000000" w:themeColor="text1"/>
                <w:sz w:val="20"/>
              </w:rPr>
              <w:t>generic secret,</w:t>
            </w:r>
          </w:p>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CKK_SHA512_HMAC</w:t>
            </w:r>
          </w:p>
        </w:tc>
        <w:tc>
          <w:tcPr>
            <w:tcW w:w="13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Any</w:t>
            </w:r>
          </w:p>
        </w:tc>
        <w:tc>
          <w:tcPr>
            <w:tcW w:w="338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1-64, depending on parameters</w:t>
            </w:r>
          </w:p>
        </w:tc>
      </w:tr>
    </w:tbl>
    <w:p>
      <w:pPr>
        <w:pStyle w:val="Normal"/>
        <w:numPr>
          <w:ilvl w:val="0"/>
          <w:numId w:val="3"/>
        </w:numPr>
        <w:rPr/>
      </w:pPr>
      <w:r>
        <w:rPr/>
      </w:r>
    </w:p>
    <w:p>
      <w:pPr>
        <w:pStyle w:val="Heading3"/>
        <w:numPr>
          <w:ilvl w:val="2"/>
          <w:numId w:val="2"/>
        </w:numPr>
        <w:rPr/>
      </w:pPr>
      <w:bookmarkStart w:id="1932" w:name="_Toc516500817"/>
      <w:bookmarkStart w:id="1933" w:name="_Toc416960130"/>
      <w:bookmarkStart w:id="1934" w:name="_Toc395187884"/>
      <w:bookmarkStart w:id="1935" w:name="_Toc391471246"/>
      <w:bookmarkStart w:id="1936" w:name="_Toc370634533"/>
      <w:bookmarkStart w:id="1937" w:name="_Toc72656415"/>
      <w:bookmarkStart w:id="1938" w:name="_Toc228807304"/>
      <w:bookmarkStart w:id="1939" w:name="_Toc228894772"/>
      <w:bookmarkEnd w:id="1932"/>
      <w:bookmarkEnd w:id="1933"/>
      <w:bookmarkEnd w:id="1934"/>
      <w:bookmarkEnd w:id="1935"/>
      <w:bookmarkEnd w:id="1936"/>
      <w:bookmarkEnd w:id="1937"/>
      <w:bookmarkEnd w:id="1938"/>
      <w:bookmarkEnd w:id="1939"/>
      <w:r>
        <w:rPr/>
        <w:t>SHA-512-HMAC</w:t>
      </w:r>
    </w:p>
    <w:p>
      <w:pPr>
        <w:pStyle w:val="Normal"/>
        <w:numPr>
          <w:ilvl w:val="0"/>
          <w:numId w:val="3"/>
        </w:numPr>
        <w:rPr/>
      </w:pPr>
      <w:r>
        <w:rPr/>
        <w:t xml:space="preserve">The SHA-512-HMAC mechanism, denoted </w:t>
      </w:r>
      <w:r>
        <w:rPr>
          <w:b/>
        </w:rPr>
        <w:t>CKM_SHA512_HMAC</w:t>
      </w:r>
      <w:r>
        <w:rPr/>
        <w:t>, is a special case of the general-length SHA-512-HMAC mechanism.</w:t>
      </w:r>
    </w:p>
    <w:p>
      <w:pPr>
        <w:pStyle w:val="Normal"/>
        <w:numPr>
          <w:ilvl w:val="0"/>
          <w:numId w:val="3"/>
        </w:numPr>
        <w:rPr/>
      </w:pPr>
      <w:r>
        <w:rPr/>
        <w:t>It has no parameter, and always produces an output of length 64.</w:t>
      </w:r>
    </w:p>
    <w:p>
      <w:pPr>
        <w:pStyle w:val="Heading3"/>
        <w:numPr>
          <w:ilvl w:val="2"/>
          <w:numId w:val="2"/>
        </w:numPr>
        <w:rPr/>
      </w:pPr>
      <w:bookmarkStart w:id="1940" w:name="_Toc516500818"/>
      <w:bookmarkStart w:id="1941" w:name="_Toc416960131"/>
      <w:bookmarkStart w:id="1942" w:name="_Toc395187885"/>
      <w:bookmarkStart w:id="1943" w:name="_Toc391471247"/>
      <w:bookmarkStart w:id="1944" w:name="_Toc370634534"/>
      <w:bookmarkStart w:id="1945" w:name="_Toc72656416"/>
      <w:bookmarkStart w:id="1946" w:name="_Toc228807305"/>
      <w:bookmarkStart w:id="1947" w:name="_Toc228894773"/>
      <w:bookmarkEnd w:id="1940"/>
      <w:bookmarkEnd w:id="1941"/>
      <w:bookmarkEnd w:id="1942"/>
      <w:bookmarkEnd w:id="1943"/>
      <w:bookmarkEnd w:id="1944"/>
      <w:bookmarkEnd w:id="1945"/>
      <w:bookmarkEnd w:id="1946"/>
      <w:bookmarkEnd w:id="1947"/>
      <w:r>
        <w:rPr/>
        <w:t>SHA-512 key derivation</w:t>
      </w:r>
    </w:p>
    <w:p>
      <w:pPr>
        <w:pStyle w:val="Normal"/>
        <w:numPr>
          <w:ilvl w:val="0"/>
          <w:numId w:val="3"/>
        </w:numPr>
        <w:rPr/>
      </w:pPr>
      <w:r>
        <w:rPr/>
        <w:t xml:space="preserve">SHA-512 key derivation, denoted </w:t>
      </w:r>
      <w:r>
        <w:rPr>
          <w:b/>
        </w:rPr>
        <w:t>CKM_SHA512_KEY_DERIVATION</w:t>
      </w:r>
      <w:r>
        <w:rPr/>
        <w:t xml:space="preserve">, is the same as the SHA-1 key derivation mechanism in Section </w:t>
      </w:r>
      <w:r>
        <w:rPr/>
        <w:fldChar w:fldCharType="begin"/>
      </w:r>
      <w:r>
        <w:instrText> REF _Ref47495546 \r \h </w:instrText>
      </w:r>
      <w:r>
        <w:fldChar w:fldCharType="separate"/>
      </w:r>
      <w:r>
        <w:t>2.20.5</w:t>
      </w:r>
      <w:r>
        <w:fldChar w:fldCharType="end"/>
      </w:r>
      <w:r>
        <w:rPr/>
        <w:t xml:space="preserve">, except that it uses the SHA-512 hash function and the relevant length is 64 bytes. </w:t>
      </w:r>
    </w:p>
    <w:p>
      <w:pPr>
        <w:pStyle w:val="Heading3"/>
        <w:numPr>
          <w:ilvl w:val="2"/>
          <w:numId w:val="2"/>
        </w:numPr>
        <w:rPr>
          <w:color w:val="000000" w:themeColor="text1"/>
        </w:rPr>
      </w:pPr>
      <w:bookmarkStart w:id="1948" w:name="_Toc516500819"/>
      <w:bookmarkEnd w:id="1948"/>
      <w:r>
        <w:rPr>
          <w:color w:val="000000" w:themeColor="text1"/>
        </w:rPr>
        <w:t>SHA-512 HMAC key generation</w:t>
      </w:r>
    </w:p>
    <w:p>
      <w:pPr>
        <w:pStyle w:val="Normal"/>
        <w:numPr>
          <w:ilvl w:val="0"/>
          <w:numId w:val="3"/>
        </w:numPr>
        <w:rPr>
          <w:color w:val="000000" w:themeColor="text1"/>
        </w:rPr>
      </w:pPr>
      <w:r>
        <w:rPr>
          <w:color w:val="000000" w:themeColor="text1"/>
        </w:rPr>
        <w:t xml:space="preserve">The SHA-512-HMAC key generation mechanism, denoted </w:t>
      </w:r>
      <w:r>
        <w:rPr>
          <w:b/>
          <w:color w:val="000000" w:themeColor="text1"/>
        </w:rPr>
        <w:t>CKM_SHA512_KEY_GEN</w:t>
      </w:r>
      <w:r>
        <w:rPr>
          <w:color w:val="000000" w:themeColor="text1"/>
        </w:rPr>
        <w:t>, is a key generation mechanism for NIST’s SHA512-HMAC.</w:t>
      </w:r>
    </w:p>
    <w:p>
      <w:pPr>
        <w:pStyle w:val="Normal"/>
        <w:numPr>
          <w:ilvl w:val="0"/>
          <w:numId w:val="3"/>
        </w:numPr>
        <w:rPr>
          <w:color w:val="000000" w:themeColor="text1"/>
        </w:rPr>
      </w:pPr>
      <w:r>
        <w:rPr>
          <w:color w:val="000000" w:themeColor="text1"/>
        </w:rPr>
        <w:t>It does not have a parameter.</w:t>
      </w:r>
    </w:p>
    <w:p>
      <w:pPr>
        <w:pStyle w:val="Normal"/>
        <w:numPr>
          <w:ilvl w:val="0"/>
          <w:numId w:val="3"/>
        </w:numPr>
        <w:rPr>
          <w:color w:val="000000" w:themeColor="text1"/>
        </w:rPr>
      </w:pPr>
      <w:r>
        <w:rPr>
          <w:color w:val="000000" w:themeColor="text1"/>
        </w:rPr>
        <w:t xml:space="preserve">The mechanism generates SHA512-HMAC keys with a particular length in bytes, as specified in the </w:t>
      </w:r>
      <w:r>
        <w:rPr>
          <w:b/>
          <w:color w:val="000000" w:themeColor="text1"/>
        </w:rPr>
        <w:t>CKA_VALUE_LEN</w:t>
      </w:r>
      <w:r>
        <w:rPr>
          <w:color w:val="000000" w:themeColor="text1"/>
        </w:rPr>
        <w:t xml:space="preserve"> attribute of the template for the key.</w:t>
      </w:r>
    </w:p>
    <w:p>
      <w:pPr>
        <w:pStyle w:val="Normal"/>
        <w:numPr>
          <w:ilvl w:val="0"/>
          <w:numId w:val="3"/>
        </w:numPr>
        <w:rPr>
          <w:color w:val="000000" w:themeColor="text1"/>
        </w:rPr>
      </w:pPr>
      <w:r>
        <w:rPr>
          <w:color w:val="000000" w:themeColor="text1"/>
        </w:rPr>
        <w:t xml:space="preserve">The mechanism contributes the </w:t>
      </w:r>
      <w:r>
        <w:rPr>
          <w:b/>
          <w:color w:val="000000" w:themeColor="text1"/>
        </w:rPr>
        <w:t>CKA_CLASS</w:t>
      </w:r>
      <w:r>
        <w:rPr>
          <w:color w:val="000000" w:themeColor="text1"/>
        </w:rPr>
        <w:t xml:space="preserve">, </w:t>
      </w:r>
      <w:r>
        <w:rPr>
          <w:b/>
          <w:color w:val="000000" w:themeColor="text1"/>
        </w:rPr>
        <w:t>CKA_KEY_TYPE</w:t>
      </w:r>
      <w:r>
        <w:rPr>
          <w:color w:val="000000" w:themeColor="text1"/>
        </w:rPr>
        <w:t xml:space="preserve">, and </w:t>
      </w:r>
      <w:r>
        <w:rPr>
          <w:b/>
          <w:color w:val="000000" w:themeColor="text1"/>
        </w:rPr>
        <w:t>CKA_VALUE</w:t>
      </w:r>
      <w:r>
        <w:rPr>
          <w:color w:val="000000" w:themeColor="text1"/>
        </w:rPr>
        <w:t xml:space="preserve"> attributes to the new key. Other attributes supported by the SHA512-HMAC key type (specifically, the flags indicating which functions the key supports) may be specified in the template for the key, or else are assigned default initial values.</w:t>
      </w:r>
    </w:p>
    <w:p>
      <w:pPr>
        <w:pStyle w:val="Normal"/>
        <w:numPr>
          <w:ilvl w:val="0"/>
          <w:numId w:val="3"/>
        </w:numPr>
        <w:rPr>
          <w:color w:val="000000" w:themeColor="text1"/>
        </w:rPr>
      </w:pPr>
      <w:r>
        <w:rPr>
          <w:color w:val="000000" w:themeColor="text1"/>
        </w:rPr>
        <w:t xml:space="preserve">For this mechanism, the </w:t>
      </w:r>
      <w:r>
        <w:rPr>
          <w:i/>
          <w:color w:val="000000" w:themeColor="text1"/>
        </w:rPr>
        <w:t>ulMinKeySize</w:t>
      </w:r>
      <w:r>
        <w:rPr>
          <w:color w:val="000000" w:themeColor="text1"/>
        </w:rPr>
        <w:t xml:space="preserve"> and </w:t>
      </w:r>
      <w:r>
        <w:rPr>
          <w:i/>
          <w:color w:val="000000" w:themeColor="text1"/>
        </w:rPr>
        <w:t>ulMaxKeySize</w:t>
      </w:r>
      <w:r>
        <w:rPr>
          <w:color w:val="000000" w:themeColor="text1"/>
        </w:rPr>
        <w:t xml:space="preserve"> fields of the </w:t>
      </w:r>
      <w:r>
        <w:rPr>
          <w:b/>
          <w:color w:val="000000" w:themeColor="text1"/>
        </w:rPr>
        <w:t>CK_MECHANISM_INFO</w:t>
      </w:r>
      <w:r>
        <w:rPr>
          <w:color w:val="000000" w:themeColor="text1"/>
        </w:rPr>
        <w:t xml:space="preserve"> structure specify the supported range of </w:t>
      </w:r>
      <w:r>
        <w:rPr>
          <w:b/>
          <w:bCs/>
          <w:color w:val="000000" w:themeColor="text1"/>
        </w:rPr>
        <w:t>CKM_SHA512_HMAC</w:t>
      </w:r>
      <w:r>
        <w:rPr>
          <w:color w:val="000000" w:themeColor="text1"/>
        </w:rPr>
        <w:t xml:space="preserve"> key sizes, in bytes.</w:t>
      </w:r>
    </w:p>
    <w:p>
      <w:pPr>
        <w:pStyle w:val="Heading2"/>
        <w:numPr>
          <w:ilvl w:val="1"/>
          <w:numId w:val="2"/>
        </w:numPr>
        <w:rPr>
          <w:lang w:val="de-CH"/>
        </w:rPr>
      </w:pPr>
      <w:r>
        <w:rPr/>
        <w:t xml:space="preserve"> </w:t>
      </w:r>
      <w:bookmarkStart w:id="1949" w:name="_Toc516500820"/>
      <w:bookmarkStart w:id="1950" w:name="_Toc416960132"/>
      <w:bookmarkStart w:id="1951" w:name="_Toc395187886"/>
      <w:bookmarkStart w:id="1952" w:name="_Toc391471248"/>
      <w:bookmarkStart w:id="1953" w:name="_Toc370634535"/>
      <w:bookmarkEnd w:id="1949"/>
      <w:bookmarkEnd w:id="1950"/>
      <w:bookmarkEnd w:id="1951"/>
      <w:bookmarkEnd w:id="1952"/>
      <w:bookmarkEnd w:id="1953"/>
      <w:r>
        <w:rPr/>
        <w:t>SHA-512/224</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104</w:t>
      </w:r>
      <w:r>
        <w:fldChar w:fldCharType="end"/>
      </w:r>
      <w:r>
        <w:rPr>
          <w:i/>
          <w:sz w:val="18"/>
          <w:szCs w:val="18"/>
        </w:rPr>
        <w:t>, SHA-512/224 Mechanisms vs. Functions</w:t>
      </w:r>
    </w:p>
    <w:tbl>
      <w:tblPr>
        <w:tblW w:w="9305" w:type="dxa"/>
        <w:jc w:val="left"/>
        <w:tblInd w:w="25"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735"/>
        <w:gridCol w:w="956"/>
        <w:gridCol w:w="772"/>
        <w:gridCol w:w="574"/>
        <w:gridCol w:w="828"/>
        <w:gridCol w:w="663"/>
        <w:gridCol w:w="946"/>
        <w:gridCol w:w="830"/>
      </w:tblGrid>
      <w:tr>
        <w:trPr>
          <w:tblHeader w:val="true"/>
        </w:trPr>
        <w:tc>
          <w:tcPr>
            <w:tcW w:w="3735"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5569"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735"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73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CKM_SHA512_224</w:t>
            </w:r>
          </w:p>
        </w:tc>
        <w:tc>
          <w:tcPr>
            <w:tcW w:w="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73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CKM_SHA512_224_HMAC_GENERAL</w:t>
            </w:r>
          </w:p>
        </w:tc>
        <w:tc>
          <w:tcPr>
            <w:tcW w:w="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73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CKM_SHA512_224_HMAC</w:t>
            </w:r>
          </w:p>
        </w:tc>
        <w:tc>
          <w:tcPr>
            <w:tcW w:w="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73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CKM_SHA512_224_KEY_DERIVATION</w:t>
            </w:r>
          </w:p>
        </w:tc>
        <w:tc>
          <w:tcPr>
            <w:tcW w:w="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735"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CKM_SHA512_224_KEY_GEN</w:t>
            </w:r>
          </w:p>
        </w:tc>
        <w:tc>
          <w:tcPr>
            <w:tcW w:w="95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4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1954" w:name="_Toc516500821"/>
      <w:bookmarkStart w:id="1955" w:name="_Toc416960133"/>
      <w:bookmarkStart w:id="1956" w:name="_Toc395187887"/>
      <w:bookmarkStart w:id="1957" w:name="_Toc391471249"/>
      <w:bookmarkStart w:id="1958" w:name="_Toc370634536"/>
      <w:bookmarkEnd w:id="1954"/>
      <w:bookmarkEnd w:id="1955"/>
      <w:bookmarkEnd w:id="1956"/>
      <w:bookmarkEnd w:id="1957"/>
      <w:bookmarkEnd w:id="1958"/>
      <w:r>
        <w:rPr/>
        <w:t>Definitions</w:t>
      </w:r>
    </w:p>
    <w:p>
      <w:pPr>
        <w:pStyle w:val="Normal"/>
        <w:numPr>
          <w:ilvl w:val="0"/>
          <w:numId w:val="3"/>
        </w:numPr>
        <w:rPr>
          <w:color w:val="000000" w:themeColor="text1"/>
        </w:rPr>
      </w:pPr>
      <w:r>
        <w:rPr>
          <w:color w:val="000000" w:themeColor="text1"/>
        </w:rPr>
        <w:t>This section defines the key type “CKK_SHA512_224_HMAC” for type CK_KEY_TYPE as used in the CKA_KEY_TYPE attribute of key objects.</w:t>
      </w:r>
    </w:p>
    <w:p>
      <w:pPr>
        <w:pStyle w:val="Normal"/>
        <w:numPr>
          <w:ilvl w:val="0"/>
          <w:numId w:val="3"/>
        </w:numPr>
        <w:rPr>
          <w:color w:val="000000" w:themeColor="text1"/>
        </w:rPr>
      </w:pPr>
      <w:r>
        <w:rPr>
          <w:color w:val="000000" w:themeColor="text1"/>
        </w:rPr>
        <w:t>Mechanisms:</w:t>
      </w:r>
    </w:p>
    <w:p>
      <w:pPr>
        <w:pStyle w:val="Normal"/>
        <w:numPr>
          <w:ilvl w:val="0"/>
          <w:numId w:val="3"/>
        </w:numPr>
        <w:ind w:left="720" w:hanging="0"/>
        <w:rPr/>
      </w:pPr>
      <w:r>
        <w:rPr/>
        <w:t xml:space="preserve">CKM_SHA512_224                     </w:t>
      </w:r>
    </w:p>
    <w:p>
      <w:pPr>
        <w:pStyle w:val="Normal"/>
        <w:numPr>
          <w:ilvl w:val="0"/>
          <w:numId w:val="3"/>
        </w:numPr>
        <w:ind w:left="720" w:hanging="0"/>
        <w:rPr/>
      </w:pPr>
      <w:r>
        <w:rPr/>
        <w:t xml:space="preserve">CKM_SHA512_224_HMAC                </w:t>
      </w:r>
    </w:p>
    <w:p>
      <w:pPr>
        <w:pStyle w:val="Normal"/>
        <w:numPr>
          <w:ilvl w:val="0"/>
          <w:numId w:val="3"/>
        </w:numPr>
        <w:ind w:left="720" w:hanging="0"/>
        <w:rPr/>
      </w:pPr>
      <w:r>
        <w:rPr/>
        <w:t xml:space="preserve">CKM_SHA512_224_HMAC_GENERAL        </w:t>
      </w:r>
    </w:p>
    <w:p>
      <w:pPr>
        <w:pStyle w:val="Normal"/>
        <w:numPr>
          <w:ilvl w:val="0"/>
          <w:numId w:val="3"/>
        </w:numPr>
        <w:ind w:left="720" w:hanging="0"/>
        <w:rPr/>
      </w:pPr>
      <w:r>
        <w:rPr/>
        <w:t>CKM_SHA512_224_KEY_DERIVATION</w:t>
      </w:r>
    </w:p>
    <w:p>
      <w:pPr>
        <w:pStyle w:val="Normal"/>
        <w:numPr>
          <w:ilvl w:val="0"/>
          <w:numId w:val="3"/>
        </w:numPr>
        <w:ind w:left="720" w:hanging="0"/>
        <w:rPr/>
      </w:pPr>
      <w:r>
        <w:rPr/>
        <w:t xml:space="preserve">CKM_SHA512_224_KEY_GEN </w:t>
      </w:r>
    </w:p>
    <w:p>
      <w:pPr>
        <w:pStyle w:val="Heading3"/>
        <w:numPr>
          <w:ilvl w:val="2"/>
          <w:numId w:val="2"/>
        </w:numPr>
        <w:rPr/>
      </w:pPr>
      <w:bookmarkStart w:id="1959" w:name="_Toc516500822"/>
      <w:bookmarkStart w:id="1960" w:name="_Toc416960134"/>
      <w:bookmarkStart w:id="1961" w:name="_Toc395187888"/>
      <w:bookmarkStart w:id="1962" w:name="_Toc391471250"/>
      <w:bookmarkStart w:id="1963" w:name="_Toc370634537"/>
      <w:bookmarkEnd w:id="1959"/>
      <w:bookmarkEnd w:id="1960"/>
      <w:bookmarkEnd w:id="1961"/>
      <w:bookmarkEnd w:id="1962"/>
      <w:bookmarkEnd w:id="1963"/>
      <w:r>
        <w:rPr/>
        <w:t>SHA-512/224 digest</w:t>
      </w:r>
    </w:p>
    <w:p>
      <w:pPr>
        <w:pStyle w:val="Normal"/>
        <w:numPr>
          <w:ilvl w:val="0"/>
          <w:numId w:val="3"/>
        </w:numPr>
        <w:rPr/>
      </w:pPr>
      <w:r>
        <w:rPr/>
        <w:t xml:space="preserve">The SHA-512/224 mechanism, denoted </w:t>
      </w:r>
      <w:r>
        <w:rPr>
          <w:b/>
        </w:rPr>
        <w:t>CKM_SHA512_224</w:t>
      </w:r>
      <w:r>
        <w:rPr/>
        <w:t xml:space="preserve">, is a mechanism for message digesting, following the Secure Hash Algorithm defined in FIPS PUB 180-4, section 5.3.6.  It is based on a 512-bit message digest with a distinct initial hash value and truncated to 224 bits.  </w:t>
      </w:r>
      <w:r>
        <w:rPr>
          <w:b/>
        </w:rPr>
        <w:t>CKM_SHA512_224</w:t>
      </w:r>
      <w:r>
        <w:rPr/>
        <w:t xml:space="preserve"> is the same as </w:t>
      </w:r>
      <w:r>
        <w:rPr>
          <w:b/>
        </w:rPr>
        <w:t xml:space="preserve">CKM_SHA512_T </w:t>
      </w:r>
      <w:r>
        <w:rPr/>
        <w:t>with a parameter value of 224.</w:t>
      </w:r>
    </w:p>
    <w:p>
      <w:pPr>
        <w:pStyle w:val="Normal"/>
        <w:numPr>
          <w:ilvl w:val="0"/>
          <w:numId w:val="3"/>
        </w:numPr>
        <w:rPr/>
      </w:pPr>
      <w:r>
        <w:rPr/>
        <w:t>It does not have a parameter.</w:t>
      </w:r>
    </w:p>
    <w:p>
      <w:pPr>
        <w:pStyle w:val="Normal"/>
        <w:numPr>
          <w:ilvl w:val="0"/>
          <w:numId w:val="3"/>
        </w:numPr>
        <w:rPr/>
      </w:pPr>
      <w:r>
        <w:rPr/>
        <w:t>Constraints on the length of input and output data are summarized in the following table.  For single-part digesting, the data and the digest may begin at the same location in memory.</w:t>
      </w:r>
    </w:p>
    <w:p>
      <w:pPr>
        <w:pStyle w:val="Caption1"/>
        <w:numPr>
          <w:ilvl w:val="0"/>
          <w:numId w:val="3"/>
        </w:numPr>
        <w:rPr/>
      </w:pPr>
      <w:r>
        <w:rPr/>
        <w:t xml:space="preserve">Table </w:t>
      </w:r>
      <w:r>
        <w:rPr>
          <w:szCs w:val="18"/>
        </w:rPr>
        <w:fldChar w:fldCharType="begin"/>
      </w:r>
      <w:r>
        <w:instrText> SEQ Table \* ARABIC </w:instrText>
      </w:r>
      <w:r>
        <w:fldChar w:fldCharType="separate"/>
      </w:r>
      <w:r>
        <w:t>105</w:t>
      </w:r>
      <w:r>
        <w:fldChar w:fldCharType="end"/>
      </w:r>
      <w:r>
        <w:rPr/>
        <w:t>, SHA-512/224: Data Length</w:t>
      </w:r>
    </w:p>
    <w:tbl>
      <w:tblPr>
        <w:tblW w:w="4218"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145"/>
        <w:gridCol w:w="1491"/>
        <w:gridCol w:w="1582"/>
      </w:tblGrid>
      <w:tr>
        <w:trPr>
          <w:tblHeader w:val="true"/>
        </w:trPr>
        <w:tc>
          <w:tcPr>
            <w:tcW w:w="1145"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491"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582"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Digest length</w:t>
            </w:r>
          </w:p>
        </w:tc>
      </w:tr>
      <w:tr>
        <w:trPr/>
        <w:tc>
          <w:tcPr>
            <w:tcW w:w="1145"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C_Digest</w:t>
            </w:r>
          </w:p>
        </w:tc>
        <w:tc>
          <w:tcPr>
            <w:tcW w:w="14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5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28</w:t>
            </w:r>
          </w:p>
        </w:tc>
      </w:tr>
    </w:tbl>
    <w:p>
      <w:pPr>
        <w:pStyle w:val="Heading3"/>
        <w:numPr>
          <w:ilvl w:val="2"/>
          <w:numId w:val="2"/>
        </w:numPr>
        <w:rPr/>
      </w:pPr>
      <w:bookmarkStart w:id="1964" w:name="_Toc516500823"/>
      <w:bookmarkStart w:id="1965" w:name="_Toc416960135"/>
      <w:bookmarkStart w:id="1966" w:name="_Toc395187889"/>
      <w:bookmarkStart w:id="1967" w:name="_Toc391471251"/>
      <w:bookmarkStart w:id="1968" w:name="_Toc370634538"/>
      <w:bookmarkEnd w:id="1964"/>
      <w:bookmarkEnd w:id="1965"/>
      <w:bookmarkEnd w:id="1966"/>
      <w:bookmarkEnd w:id="1967"/>
      <w:bookmarkEnd w:id="1968"/>
      <w:r>
        <w:rPr/>
        <w:t>General-length SHA-512/224-HMAC</w:t>
      </w:r>
    </w:p>
    <w:p>
      <w:pPr>
        <w:pStyle w:val="Normal"/>
        <w:numPr>
          <w:ilvl w:val="0"/>
          <w:numId w:val="3"/>
        </w:numPr>
        <w:rPr/>
      </w:pPr>
      <w:r>
        <w:rPr/>
        <w:t xml:space="preserve">The general-length SHA-512/224-HMAC mechanism, denoted </w:t>
      </w:r>
      <w:r>
        <w:rPr>
          <w:b/>
        </w:rPr>
        <w:t>CKM_SHA512_224_HMAC_GENERAL</w:t>
      </w:r>
      <w:r>
        <w:rPr/>
        <w:t xml:space="preserve">, is the same as the general-length SHA-1-HMAC mechanism in Section </w:t>
      </w:r>
      <w:r>
        <w:rPr/>
        <w:fldChar w:fldCharType="begin"/>
      </w:r>
      <w:r>
        <w:instrText> REF _Ref384785246 \n \h </w:instrText>
      </w:r>
      <w:r>
        <w:fldChar w:fldCharType="separate"/>
      </w:r>
      <w:r>
        <w:t>2.20.3</w:t>
      </w:r>
      <w:r>
        <w:fldChar w:fldCharType="end"/>
      </w:r>
      <w:r>
        <w:rPr/>
        <w:t xml:space="preserve">, except that it uses the HMAC construction based on the SHA-512/224 hash function and length of the output should be in the range 1-28.  </w:t>
      </w:r>
      <w:r>
        <w:rPr>
          <w:color w:val="000000" w:themeColor="text1"/>
        </w:rPr>
        <w:t>The keys it uses are generic secret keys and CKK_SHA512_224_HMAC.  FIPS-198 compliant tokens may require the key length to be at least 14 bytes; that is, half the size of the SHA-512/224 hash output.</w:t>
      </w:r>
    </w:p>
    <w:p>
      <w:pPr>
        <w:pStyle w:val="Normal"/>
        <w:numPr>
          <w:ilvl w:val="0"/>
          <w:numId w:val="3"/>
        </w:numPr>
        <w:rPr>
          <w:color w:val="000000" w:themeColor="text1"/>
        </w:rPr>
      </w:pPr>
      <w:r>
        <w:rPr>
          <w:color w:val="000000" w:themeColor="text1"/>
        </w:rPr>
        <w:t xml:space="preserve">It has a parameter, a </w:t>
      </w:r>
      <w:r>
        <w:rPr>
          <w:rStyle w:val="HTMLTypewriter"/>
          <w:b/>
          <w:bCs/>
          <w:color w:val="000000" w:themeColor="text1"/>
        </w:rPr>
        <w:t>CK_MAC_GENERAL_PARAMS</w:t>
      </w:r>
      <w:r>
        <w:rPr>
          <w:color w:val="000000" w:themeColor="text1"/>
        </w:rPr>
        <w:t>, which holds the length in bytes of the desired output. This length should be in the range 0-28 (the output size of SHA-512/224 is 28 bytes). FIPS-198 compliant tokens may constrain the output length to be at least 4 or 14 (half the maximum length). Signatures (MACs) produced by this mechanism will be taken from the start of the full 28-byte HMAC output.</w:t>
      </w:r>
    </w:p>
    <w:p>
      <w:pPr>
        <w:pStyle w:val="Normal"/>
        <w:numPr>
          <w:ilvl w:val="0"/>
          <w:numId w:val="3"/>
        </w:numPr>
        <w:spacing w:before="0" w:after="0"/>
        <w:rPr>
          <w:color w:val="000000" w:themeColor="text1"/>
        </w:rPr>
      </w:pPr>
      <w:r>
        <w:rPr>
          <w:color w:val="000000" w:themeColor="text1"/>
        </w:rPr>
      </w:r>
      <w:r>
        <w:br w:type="page"/>
      </w:r>
    </w:p>
    <w:p>
      <w:pPr>
        <w:pStyle w:val="Caption1"/>
        <w:numPr>
          <w:ilvl w:val="0"/>
          <w:numId w:val="3"/>
        </w:numPr>
        <w:rPr/>
      </w:pPr>
      <w:r>
        <w:rPr>
          <w:color w:val="000000" w:themeColor="text1"/>
        </w:rPr>
        <w:t xml:space="preserve">Table </w:t>
      </w:r>
      <w:r>
        <w:rPr>
          <w:color w:val="000000" w:themeColor="text1"/>
          <w:szCs w:val="18"/>
        </w:rPr>
        <w:fldChar w:fldCharType="begin"/>
      </w:r>
      <w:r>
        <w:instrText> SEQ Table \* ARABIC </w:instrText>
      </w:r>
      <w:r>
        <w:fldChar w:fldCharType="separate"/>
      </w:r>
      <w:r>
        <w:t>106</w:t>
      </w:r>
      <w:r>
        <w:fldChar w:fldCharType="end"/>
      </w:r>
      <w:r>
        <w:rPr>
          <w:color w:val="000000" w:themeColor="text1"/>
        </w:rPr>
        <w:t>, General-length SHA-384-HMAC: Key And Data Length</w:t>
      </w:r>
    </w:p>
    <w:tbl>
      <w:tblPr>
        <w:tblW w:w="792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530"/>
        <w:gridCol w:w="1620"/>
        <w:gridCol w:w="1390"/>
        <w:gridCol w:w="3380"/>
      </w:tblGrid>
      <w:tr>
        <w:trPr>
          <w:tblHeader w:val="true"/>
        </w:trPr>
        <w:tc>
          <w:tcPr>
            <w:tcW w:w="153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color w:val="000000" w:themeColor="text1"/>
                <w:sz w:val="20"/>
              </w:rPr>
            </w:pPr>
            <w:r>
              <w:rPr>
                <w:rFonts w:cs="Arial" w:ascii="Arial" w:hAnsi="Arial"/>
                <w:b/>
                <w:color w:val="000000" w:themeColor="text1"/>
                <w:sz w:val="20"/>
              </w:rPr>
              <w:t>Function</w:t>
            </w:r>
          </w:p>
        </w:tc>
        <w:tc>
          <w:tcPr>
            <w:tcW w:w="162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color w:val="000000" w:themeColor="text1"/>
                <w:sz w:val="20"/>
              </w:rPr>
            </w:pPr>
            <w:r>
              <w:rPr>
                <w:rFonts w:cs="Arial" w:ascii="Arial" w:hAnsi="Arial"/>
                <w:b/>
                <w:color w:val="000000" w:themeColor="text1"/>
                <w:sz w:val="20"/>
              </w:rPr>
              <w:t>Key type</w:t>
            </w:r>
          </w:p>
        </w:tc>
        <w:tc>
          <w:tcPr>
            <w:tcW w:w="139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color w:val="000000" w:themeColor="text1"/>
                <w:sz w:val="20"/>
              </w:rPr>
            </w:pPr>
            <w:r>
              <w:rPr>
                <w:rFonts w:cs="Arial" w:ascii="Arial" w:hAnsi="Arial"/>
                <w:b/>
                <w:color w:val="000000" w:themeColor="text1"/>
                <w:sz w:val="20"/>
              </w:rPr>
              <w:t>Data length</w:t>
            </w:r>
          </w:p>
        </w:tc>
        <w:tc>
          <w:tcPr>
            <w:tcW w:w="338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color w:val="000000" w:themeColor="text1"/>
                <w:sz w:val="20"/>
              </w:rPr>
            </w:pPr>
            <w:r>
              <w:rPr>
                <w:rFonts w:cs="Arial" w:ascii="Arial" w:hAnsi="Arial"/>
                <w:b/>
                <w:color w:val="000000" w:themeColor="text1"/>
                <w:sz w:val="20"/>
              </w:rPr>
              <w:t>Signature length</w:t>
            </w:r>
          </w:p>
        </w:tc>
      </w:tr>
      <w:tr>
        <w:trPr/>
        <w:tc>
          <w:tcPr>
            <w:tcW w:w="153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color w:val="000000" w:themeColor="text1"/>
                <w:sz w:val="20"/>
              </w:rPr>
            </w:pPr>
            <w:r>
              <w:rPr>
                <w:rFonts w:cs="Arial" w:ascii="Arial" w:hAnsi="Arial"/>
                <w:color w:val="000000" w:themeColor="text1"/>
                <w:sz w:val="20"/>
              </w:rPr>
              <w:t>C_Sign</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generic secret, CKK_SHA512_224_HMAC</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Any</w:t>
            </w:r>
          </w:p>
        </w:tc>
        <w:tc>
          <w:tcPr>
            <w:tcW w:w="338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1-28, depending on parameters</w:t>
            </w:r>
          </w:p>
        </w:tc>
      </w:tr>
      <w:tr>
        <w:trPr/>
        <w:tc>
          <w:tcPr>
            <w:tcW w:w="153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color w:val="000000" w:themeColor="text1"/>
                <w:sz w:val="20"/>
              </w:rPr>
            </w:pPr>
            <w:r>
              <w:rPr>
                <w:rFonts w:cs="Arial" w:ascii="Arial" w:hAnsi="Arial"/>
                <w:color w:val="000000" w:themeColor="text1"/>
                <w:sz w:val="20"/>
              </w:rPr>
              <w:t>C_Verify</w:t>
            </w:r>
          </w:p>
        </w:tc>
        <w:tc>
          <w:tcPr>
            <w:tcW w:w="162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jc w:val="center"/>
              <w:rPr>
                <w:rFonts w:ascii="Arial" w:hAnsi="Arial" w:cs="Arial"/>
                <w:color w:val="000000" w:themeColor="text1"/>
                <w:sz w:val="20"/>
              </w:rPr>
            </w:pPr>
            <w:r>
              <w:rPr>
                <w:rFonts w:cs="Arial" w:ascii="Arial" w:hAnsi="Arial"/>
                <w:color w:val="000000" w:themeColor="text1"/>
                <w:sz w:val="20"/>
              </w:rPr>
              <w:t>generic secret,</w:t>
            </w:r>
          </w:p>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CKK_SHA512_224_HMAC</w:t>
            </w:r>
          </w:p>
        </w:tc>
        <w:tc>
          <w:tcPr>
            <w:tcW w:w="13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Any</w:t>
            </w:r>
          </w:p>
        </w:tc>
        <w:tc>
          <w:tcPr>
            <w:tcW w:w="338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1-28, depending on parameters</w:t>
            </w:r>
          </w:p>
        </w:tc>
      </w:tr>
    </w:tbl>
    <w:p>
      <w:pPr>
        <w:pStyle w:val="Normal"/>
        <w:numPr>
          <w:ilvl w:val="0"/>
          <w:numId w:val="3"/>
        </w:numPr>
        <w:rPr/>
      </w:pPr>
      <w:r>
        <w:rPr/>
      </w:r>
    </w:p>
    <w:p>
      <w:pPr>
        <w:pStyle w:val="Heading3"/>
        <w:numPr>
          <w:ilvl w:val="2"/>
          <w:numId w:val="2"/>
        </w:numPr>
        <w:rPr/>
      </w:pPr>
      <w:bookmarkStart w:id="1969" w:name="_Toc516500824"/>
      <w:bookmarkStart w:id="1970" w:name="_Toc416960136"/>
      <w:bookmarkStart w:id="1971" w:name="_Toc395187890"/>
      <w:bookmarkStart w:id="1972" w:name="_Toc391471252"/>
      <w:bookmarkStart w:id="1973" w:name="_Toc370634539"/>
      <w:bookmarkEnd w:id="1969"/>
      <w:bookmarkEnd w:id="1970"/>
      <w:bookmarkEnd w:id="1971"/>
      <w:bookmarkEnd w:id="1972"/>
      <w:bookmarkEnd w:id="1973"/>
      <w:r>
        <w:rPr/>
        <w:t>SHA-512/224-HMAC</w:t>
      </w:r>
    </w:p>
    <w:p>
      <w:pPr>
        <w:pStyle w:val="Normal"/>
        <w:numPr>
          <w:ilvl w:val="0"/>
          <w:numId w:val="3"/>
        </w:numPr>
        <w:rPr/>
      </w:pPr>
      <w:r>
        <w:rPr/>
        <w:t xml:space="preserve">The SHA-512-HMAC mechanism, denoted </w:t>
      </w:r>
      <w:r>
        <w:rPr>
          <w:b/>
        </w:rPr>
        <w:t>CKM_SHA512_224_HMAC</w:t>
      </w:r>
      <w:r>
        <w:rPr/>
        <w:t>, is a special case of the general-length SHA-512/224-HMAC mechanism.</w:t>
      </w:r>
    </w:p>
    <w:p>
      <w:pPr>
        <w:pStyle w:val="Normal"/>
        <w:numPr>
          <w:ilvl w:val="0"/>
          <w:numId w:val="3"/>
        </w:numPr>
        <w:rPr/>
      </w:pPr>
      <w:r>
        <w:rPr/>
        <w:t>It has no parameter, and always produces an output of length 28.</w:t>
      </w:r>
    </w:p>
    <w:p>
      <w:pPr>
        <w:pStyle w:val="Heading3"/>
        <w:numPr>
          <w:ilvl w:val="2"/>
          <w:numId w:val="2"/>
        </w:numPr>
        <w:rPr/>
      </w:pPr>
      <w:bookmarkStart w:id="1974" w:name="_Toc516500825"/>
      <w:bookmarkStart w:id="1975" w:name="_Toc416960137"/>
      <w:bookmarkStart w:id="1976" w:name="_Toc395187891"/>
      <w:bookmarkStart w:id="1977" w:name="_Toc391471253"/>
      <w:bookmarkStart w:id="1978" w:name="_Toc370634540"/>
      <w:bookmarkEnd w:id="1974"/>
      <w:bookmarkEnd w:id="1975"/>
      <w:bookmarkEnd w:id="1976"/>
      <w:bookmarkEnd w:id="1977"/>
      <w:bookmarkEnd w:id="1978"/>
      <w:r>
        <w:rPr/>
        <w:t>SHA-512/224 key derivation</w:t>
      </w:r>
    </w:p>
    <w:p>
      <w:pPr>
        <w:pStyle w:val="Normal"/>
        <w:numPr>
          <w:ilvl w:val="0"/>
          <w:numId w:val="3"/>
        </w:numPr>
        <w:rPr/>
      </w:pPr>
      <w:r>
        <w:rPr/>
        <w:t xml:space="preserve">The SHA-512/224 key derivation, denoted </w:t>
      </w:r>
      <w:r>
        <w:rPr>
          <w:b/>
        </w:rPr>
        <w:t>CKM_SHA512_224_KEY_DERIVATION</w:t>
      </w:r>
      <w:r>
        <w:rPr/>
        <w:t>, is the same as the SHA-512 key derivation mechanism in section 2.25.5, except that it uses the SHA-512/224 hash function and the relevant length is 28 bytes.</w:t>
      </w:r>
    </w:p>
    <w:p>
      <w:pPr>
        <w:pStyle w:val="Heading3"/>
        <w:numPr>
          <w:ilvl w:val="2"/>
          <w:numId w:val="2"/>
        </w:numPr>
        <w:rPr>
          <w:color w:val="000000" w:themeColor="text1"/>
        </w:rPr>
      </w:pPr>
      <w:bookmarkStart w:id="1979" w:name="_Toc516500826"/>
      <w:bookmarkEnd w:id="1979"/>
      <w:r>
        <w:rPr>
          <w:color w:val="000000" w:themeColor="text1"/>
        </w:rPr>
        <w:t>SHA-512/224 HMAC key generation</w:t>
      </w:r>
    </w:p>
    <w:p>
      <w:pPr>
        <w:pStyle w:val="Normal"/>
        <w:numPr>
          <w:ilvl w:val="0"/>
          <w:numId w:val="3"/>
        </w:numPr>
        <w:rPr>
          <w:color w:val="000000" w:themeColor="text1"/>
        </w:rPr>
      </w:pPr>
      <w:r>
        <w:rPr>
          <w:color w:val="000000" w:themeColor="text1"/>
        </w:rPr>
        <w:t xml:space="preserve">The SHA-512/224-HMAC key generation mechanism, denoted </w:t>
      </w:r>
      <w:r>
        <w:rPr>
          <w:b/>
          <w:color w:val="000000" w:themeColor="text1"/>
        </w:rPr>
        <w:t>CKM_SHA512_224_KEY_GEN</w:t>
      </w:r>
      <w:r>
        <w:rPr>
          <w:color w:val="000000" w:themeColor="text1"/>
        </w:rPr>
        <w:t>, is a key generation mechanism for NIST’s SHA512/224-HMAC.</w:t>
      </w:r>
    </w:p>
    <w:p>
      <w:pPr>
        <w:pStyle w:val="Normal"/>
        <w:numPr>
          <w:ilvl w:val="0"/>
          <w:numId w:val="3"/>
        </w:numPr>
        <w:rPr>
          <w:color w:val="000000" w:themeColor="text1"/>
        </w:rPr>
      </w:pPr>
      <w:r>
        <w:rPr>
          <w:color w:val="000000" w:themeColor="text1"/>
        </w:rPr>
        <w:t>It does not have a parameter.</w:t>
      </w:r>
    </w:p>
    <w:p>
      <w:pPr>
        <w:pStyle w:val="Normal"/>
        <w:numPr>
          <w:ilvl w:val="0"/>
          <w:numId w:val="3"/>
        </w:numPr>
        <w:rPr>
          <w:color w:val="000000" w:themeColor="text1"/>
        </w:rPr>
      </w:pPr>
      <w:r>
        <w:rPr>
          <w:color w:val="000000" w:themeColor="text1"/>
        </w:rPr>
        <w:t xml:space="preserve">The mechanism generates SHA512/224-HMAC keys with a particular length in bytes, as specified in the </w:t>
      </w:r>
      <w:r>
        <w:rPr>
          <w:b/>
          <w:color w:val="000000" w:themeColor="text1"/>
        </w:rPr>
        <w:t>CKA_VALUE_LEN</w:t>
      </w:r>
      <w:r>
        <w:rPr>
          <w:color w:val="000000" w:themeColor="text1"/>
        </w:rPr>
        <w:t xml:space="preserve"> attribute of the template for the key.</w:t>
      </w:r>
    </w:p>
    <w:p>
      <w:pPr>
        <w:pStyle w:val="Normal"/>
        <w:numPr>
          <w:ilvl w:val="0"/>
          <w:numId w:val="3"/>
        </w:numPr>
        <w:rPr>
          <w:color w:val="000000" w:themeColor="text1"/>
        </w:rPr>
      </w:pPr>
      <w:r>
        <w:rPr>
          <w:color w:val="000000" w:themeColor="text1"/>
        </w:rPr>
        <w:t xml:space="preserve">The mechanism contributes the </w:t>
      </w:r>
      <w:r>
        <w:rPr>
          <w:b/>
          <w:color w:val="000000" w:themeColor="text1"/>
        </w:rPr>
        <w:t>CKA_CLASS</w:t>
      </w:r>
      <w:r>
        <w:rPr>
          <w:color w:val="000000" w:themeColor="text1"/>
        </w:rPr>
        <w:t xml:space="preserve">, </w:t>
      </w:r>
      <w:r>
        <w:rPr>
          <w:b/>
          <w:color w:val="000000" w:themeColor="text1"/>
        </w:rPr>
        <w:t>CKA_KEY_TYPE</w:t>
      </w:r>
      <w:r>
        <w:rPr>
          <w:color w:val="000000" w:themeColor="text1"/>
        </w:rPr>
        <w:t xml:space="preserve">, and </w:t>
      </w:r>
      <w:r>
        <w:rPr>
          <w:b/>
          <w:color w:val="000000" w:themeColor="text1"/>
        </w:rPr>
        <w:t>CKA_VALUE</w:t>
      </w:r>
      <w:r>
        <w:rPr>
          <w:color w:val="000000" w:themeColor="text1"/>
        </w:rPr>
        <w:t xml:space="preserve"> attributes to the new key. Other attributes supported by the SHA512/224-HMAC key type (specifically, the flags indicating which functions the key supports) may be specified in the template for the key, or else are assigned default initial values.</w:t>
      </w:r>
    </w:p>
    <w:p>
      <w:pPr>
        <w:pStyle w:val="Normal"/>
        <w:numPr>
          <w:ilvl w:val="0"/>
          <w:numId w:val="3"/>
        </w:numPr>
        <w:rPr>
          <w:color w:val="000000" w:themeColor="text1"/>
        </w:rPr>
      </w:pPr>
      <w:r>
        <w:rPr>
          <w:color w:val="000000" w:themeColor="text1"/>
        </w:rPr>
        <w:t xml:space="preserve">For this mechanism, the </w:t>
      </w:r>
      <w:r>
        <w:rPr>
          <w:i/>
          <w:color w:val="000000" w:themeColor="text1"/>
        </w:rPr>
        <w:t>ulMinKeySize</w:t>
      </w:r>
      <w:r>
        <w:rPr>
          <w:color w:val="000000" w:themeColor="text1"/>
        </w:rPr>
        <w:t xml:space="preserve"> and </w:t>
      </w:r>
      <w:r>
        <w:rPr>
          <w:i/>
          <w:color w:val="000000" w:themeColor="text1"/>
        </w:rPr>
        <w:t>ulMaxKeySize</w:t>
      </w:r>
      <w:r>
        <w:rPr>
          <w:color w:val="000000" w:themeColor="text1"/>
        </w:rPr>
        <w:t xml:space="preserve"> fields of the </w:t>
      </w:r>
      <w:r>
        <w:rPr>
          <w:b/>
          <w:color w:val="000000" w:themeColor="text1"/>
        </w:rPr>
        <w:t>CK_MECHANISM_INFO</w:t>
      </w:r>
      <w:r>
        <w:rPr>
          <w:color w:val="000000" w:themeColor="text1"/>
        </w:rPr>
        <w:t xml:space="preserve"> structure specify the supported range of </w:t>
      </w:r>
      <w:r>
        <w:rPr>
          <w:b/>
          <w:bCs/>
          <w:color w:val="000000" w:themeColor="text1"/>
        </w:rPr>
        <w:t>CKM_SHA512_224_HMAC</w:t>
      </w:r>
      <w:r>
        <w:rPr>
          <w:color w:val="000000" w:themeColor="text1"/>
        </w:rPr>
        <w:t xml:space="preserve"> key sizes, in bytes.</w:t>
      </w:r>
    </w:p>
    <w:p>
      <w:pPr>
        <w:pStyle w:val="Heading2"/>
        <w:numPr>
          <w:ilvl w:val="1"/>
          <w:numId w:val="2"/>
        </w:numPr>
        <w:rPr>
          <w:lang w:val="de-CH"/>
        </w:rPr>
      </w:pPr>
      <w:bookmarkStart w:id="1980" w:name="_Toc516500827"/>
      <w:bookmarkStart w:id="1981" w:name="_Toc416960138"/>
      <w:bookmarkStart w:id="1982" w:name="_Toc395187892"/>
      <w:bookmarkStart w:id="1983" w:name="_Toc391471254"/>
      <w:bookmarkStart w:id="1984" w:name="_Toc370634541"/>
      <w:bookmarkEnd w:id="1980"/>
      <w:bookmarkEnd w:id="1981"/>
      <w:bookmarkEnd w:id="1982"/>
      <w:bookmarkEnd w:id="1983"/>
      <w:bookmarkEnd w:id="1984"/>
      <w:r>
        <w:rPr/>
        <w:t>SHA-512/256</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107</w:t>
      </w:r>
      <w:r>
        <w:fldChar w:fldCharType="end"/>
      </w:r>
      <w:r>
        <w:rPr>
          <w:i/>
          <w:sz w:val="18"/>
          <w:szCs w:val="18"/>
        </w:rPr>
        <w:t>, SHA-512/256 Mechanisms vs. Functions</w:t>
      </w:r>
    </w:p>
    <w:tbl>
      <w:tblPr>
        <w:tblW w:w="9305" w:type="dxa"/>
        <w:jc w:val="left"/>
        <w:tblInd w:w="25"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735"/>
        <w:gridCol w:w="956"/>
        <w:gridCol w:w="772"/>
        <w:gridCol w:w="574"/>
        <w:gridCol w:w="828"/>
        <w:gridCol w:w="663"/>
        <w:gridCol w:w="946"/>
        <w:gridCol w:w="830"/>
      </w:tblGrid>
      <w:tr>
        <w:trPr>
          <w:tblHeader w:val="true"/>
        </w:trPr>
        <w:tc>
          <w:tcPr>
            <w:tcW w:w="3735"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5569"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735"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73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CKM_SHA512_256</w:t>
            </w:r>
          </w:p>
        </w:tc>
        <w:tc>
          <w:tcPr>
            <w:tcW w:w="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73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CKM_SHA512_256_HMAC_GENERAL</w:t>
            </w:r>
          </w:p>
        </w:tc>
        <w:tc>
          <w:tcPr>
            <w:tcW w:w="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73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CKM_SHA512_256_HMAC</w:t>
            </w:r>
          </w:p>
        </w:tc>
        <w:tc>
          <w:tcPr>
            <w:tcW w:w="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73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CKM_SHA512_256_KEY_DERIVATION</w:t>
            </w:r>
          </w:p>
        </w:tc>
        <w:tc>
          <w:tcPr>
            <w:tcW w:w="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735"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CKM_SHA512_256_KEY_GEN</w:t>
            </w:r>
          </w:p>
        </w:tc>
        <w:tc>
          <w:tcPr>
            <w:tcW w:w="95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4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1985" w:name="_Toc516500828"/>
      <w:bookmarkStart w:id="1986" w:name="_Toc416960139"/>
      <w:bookmarkStart w:id="1987" w:name="_Toc395187893"/>
      <w:bookmarkStart w:id="1988" w:name="_Toc391471255"/>
      <w:bookmarkStart w:id="1989" w:name="_Toc370634542"/>
      <w:bookmarkEnd w:id="1985"/>
      <w:bookmarkEnd w:id="1986"/>
      <w:bookmarkEnd w:id="1987"/>
      <w:bookmarkEnd w:id="1988"/>
      <w:bookmarkEnd w:id="1989"/>
      <w:r>
        <w:rPr/>
        <w:t>Definitions</w:t>
      </w:r>
    </w:p>
    <w:p>
      <w:pPr>
        <w:pStyle w:val="Normal"/>
        <w:numPr>
          <w:ilvl w:val="0"/>
          <w:numId w:val="3"/>
        </w:numPr>
        <w:rPr>
          <w:color w:val="000000" w:themeColor="text1"/>
        </w:rPr>
      </w:pPr>
      <w:r>
        <w:rPr>
          <w:color w:val="000000" w:themeColor="text1"/>
        </w:rPr>
        <w:t>This section defines the key type “CKK_SHA512_256_HMAC” for type CK_KEY_TYPE as used in the CKA_KEY_TYPE attribute of key objects.</w:t>
      </w:r>
    </w:p>
    <w:p>
      <w:pPr>
        <w:pStyle w:val="Normal"/>
        <w:numPr>
          <w:ilvl w:val="0"/>
          <w:numId w:val="3"/>
        </w:numPr>
        <w:rPr>
          <w:color w:val="000000" w:themeColor="text1"/>
        </w:rPr>
      </w:pPr>
      <w:r>
        <w:rPr>
          <w:color w:val="000000" w:themeColor="text1"/>
        </w:rPr>
        <w:t>Mechanisms:</w:t>
      </w:r>
    </w:p>
    <w:p>
      <w:pPr>
        <w:pStyle w:val="Normal"/>
        <w:numPr>
          <w:ilvl w:val="0"/>
          <w:numId w:val="3"/>
        </w:numPr>
        <w:ind w:left="720" w:hanging="0"/>
        <w:rPr/>
      </w:pPr>
      <w:r>
        <w:rPr/>
        <w:t xml:space="preserve">CKM_SHA512_256                    </w:t>
      </w:r>
    </w:p>
    <w:p>
      <w:pPr>
        <w:pStyle w:val="Normal"/>
        <w:numPr>
          <w:ilvl w:val="0"/>
          <w:numId w:val="3"/>
        </w:numPr>
        <w:ind w:left="720" w:hanging="0"/>
        <w:rPr/>
      </w:pPr>
      <w:r>
        <w:rPr/>
        <w:t xml:space="preserve">CKM_SHA512_256_HMAC                </w:t>
      </w:r>
    </w:p>
    <w:p>
      <w:pPr>
        <w:pStyle w:val="Normal"/>
        <w:numPr>
          <w:ilvl w:val="0"/>
          <w:numId w:val="3"/>
        </w:numPr>
        <w:ind w:left="720" w:hanging="0"/>
        <w:rPr/>
      </w:pPr>
      <w:r>
        <w:rPr/>
        <w:t xml:space="preserve">CKM_SHA512_256_HMAC_GENERAL        </w:t>
      </w:r>
    </w:p>
    <w:p>
      <w:pPr>
        <w:pStyle w:val="Normal"/>
        <w:numPr>
          <w:ilvl w:val="0"/>
          <w:numId w:val="3"/>
        </w:numPr>
        <w:ind w:left="720" w:hanging="0"/>
        <w:rPr/>
      </w:pPr>
      <w:r>
        <w:rPr/>
        <w:t>CKM_SHA512_256_KEY_DERIVATION</w:t>
      </w:r>
    </w:p>
    <w:p>
      <w:pPr>
        <w:pStyle w:val="Normal"/>
        <w:numPr>
          <w:ilvl w:val="0"/>
          <w:numId w:val="3"/>
        </w:numPr>
        <w:ind w:left="720" w:hanging="0"/>
        <w:rPr/>
      </w:pPr>
      <w:r>
        <w:rPr/>
        <w:t xml:space="preserve">CKM_SHA512_256_KEY_GEN </w:t>
      </w:r>
    </w:p>
    <w:p>
      <w:pPr>
        <w:pStyle w:val="Heading3"/>
        <w:numPr>
          <w:ilvl w:val="2"/>
          <w:numId w:val="2"/>
        </w:numPr>
        <w:rPr/>
      </w:pPr>
      <w:bookmarkStart w:id="1990" w:name="_Toc516500829"/>
      <w:bookmarkStart w:id="1991" w:name="_Toc416960140"/>
      <w:bookmarkStart w:id="1992" w:name="_Toc395187894"/>
      <w:bookmarkStart w:id="1993" w:name="_Toc391471256"/>
      <w:bookmarkStart w:id="1994" w:name="_Toc370634543"/>
      <w:bookmarkEnd w:id="1990"/>
      <w:bookmarkEnd w:id="1991"/>
      <w:bookmarkEnd w:id="1992"/>
      <w:bookmarkEnd w:id="1993"/>
      <w:bookmarkEnd w:id="1994"/>
      <w:r>
        <w:rPr/>
        <w:t>SHA-512/256 digest</w:t>
      </w:r>
    </w:p>
    <w:p>
      <w:pPr>
        <w:pStyle w:val="Normal"/>
        <w:numPr>
          <w:ilvl w:val="0"/>
          <w:numId w:val="3"/>
        </w:numPr>
        <w:rPr/>
      </w:pPr>
      <w:r>
        <w:rPr/>
        <w:t xml:space="preserve">The SHA-512/256 mechanism, denoted </w:t>
      </w:r>
      <w:r>
        <w:rPr>
          <w:b/>
        </w:rPr>
        <w:t>CKM_SHA512_256</w:t>
      </w:r>
      <w:r>
        <w:rPr/>
        <w:t xml:space="preserve">, is a mechanism for message digesting, following the Secure Hash Algorithm defined in FIPS PUB 180-4, section 5.3.6.  It is based on a 512-bit message digest with a distinct initial hash value and truncated to 256 bits.  </w:t>
      </w:r>
      <w:r>
        <w:rPr>
          <w:b/>
        </w:rPr>
        <w:t>CKM_SHA512_256</w:t>
      </w:r>
      <w:r>
        <w:rPr/>
        <w:t xml:space="preserve"> is the same as </w:t>
      </w:r>
      <w:r>
        <w:rPr>
          <w:b/>
        </w:rPr>
        <w:t xml:space="preserve">CKM_SHA512_T </w:t>
      </w:r>
      <w:r>
        <w:rPr/>
        <w:t>with a parameter value of 256.</w:t>
      </w:r>
    </w:p>
    <w:p>
      <w:pPr>
        <w:pStyle w:val="Normal"/>
        <w:numPr>
          <w:ilvl w:val="0"/>
          <w:numId w:val="3"/>
        </w:numPr>
        <w:rPr/>
      </w:pPr>
      <w:r>
        <w:rPr/>
        <w:t>It does not have a parameter.</w:t>
      </w:r>
    </w:p>
    <w:p>
      <w:pPr>
        <w:pStyle w:val="Normal"/>
        <w:numPr>
          <w:ilvl w:val="0"/>
          <w:numId w:val="3"/>
        </w:numPr>
        <w:rPr/>
      </w:pPr>
      <w:r>
        <w:rPr/>
        <w:t>Constraints on the length of input and output data are summarized in the following table.  For single-part digesting, the data and the digest may begin at the same location in memory.</w:t>
      </w:r>
    </w:p>
    <w:p>
      <w:pPr>
        <w:pStyle w:val="Caption1"/>
        <w:numPr>
          <w:ilvl w:val="0"/>
          <w:numId w:val="3"/>
        </w:numPr>
        <w:rPr/>
      </w:pPr>
      <w:r>
        <w:rPr/>
        <w:t xml:space="preserve">Table </w:t>
      </w:r>
      <w:r>
        <w:rPr>
          <w:szCs w:val="18"/>
        </w:rPr>
        <w:fldChar w:fldCharType="begin"/>
      </w:r>
      <w:r>
        <w:instrText> SEQ Table \* ARABIC </w:instrText>
      </w:r>
      <w:r>
        <w:fldChar w:fldCharType="separate"/>
      </w:r>
      <w:r>
        <w:t>108</w:t>
      </w:r>
      <w:r>
        <w:fldChar w:fldCharType="end"/>
      </w:r>
      <w:r>
        <w:rPr/>
        <w:t>, SHA-512/256: Data Length</w:t>
      </w:r>
    </w:p>
    <w:tbl>
      <w:tblPr>
        <w:tblW w:w="4218"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145"/>
        <w:gridCol w:w="1491"/>
        <w:gridCol w:w="1582"/>
      </w:tblGrid>
      <w:tr>
        <w:trPr>
          <w:tblHeader w:val="true"/>
        </w:trPr>
        <w:tc>
          <w:tcPr>
            <w:tcW w:w="1145"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491"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582"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Digest length</w:t>
            </w:r>
          </w:p>
        </w:tc>
      </w:tr>
      <w:tr>
        <w:trPr/>
        <w:tc>
          <w:tcPr>
            <w:tcW w:w="1145"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C_Digest</w:t>
            </w:r>
          </w:p>
        </w:tc>
        <w:tc>
          <w:tcPr>
            <w:tcW w:w="14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5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32</w:t>
            </w:r>
          </w:p>
        </w:tc>
      </w:tr>
    </w:tbl>
    <w:p>
      <w:pPr>
        <w:pStyle w:val="Heading3"/>
        <w:numPr>
          <w:ilvl w:val="2"/>
          <w:numId w:val="2"/>
        </w:numPr>
        <w:rPr/>
      </w:pPr>
      <w:bookmarkStart w:id="1995" w:name="_Toc516500830"/>
      <w:bookmarkStart w:id="1996" w:name="_Toc416960141"/>
      <w:bookmarkStart w:id="1997" w:name="_Toc395187895"/>
      <w:bookmarkStart w:id="1998" w:name="_Toc391471257"/>
      <w:bookmarkStart w:id="1999" w:name="_Toc370634544"/>
      <w:bookmarkEnd w:id="1995"/>
      <w:bookmarkEnd w:id="1996"/>
      <w:bookmarkEnd w:id="1997"/>
      <w:bookmarkEnd w:id="1998"/>
      <w:bookmarkEnd w:id="1999"/>
      <w:r>
        <w:rPr/>
        <w:t>General-length SHA-512/256-HMAC</w:t>
      </w:r>
    </w:p>
    <w:p>
      <w:pPr>
        <w:pStyle w:val="Normal"/>
        <w:numPr>
          <w:ilvl w:val="0"/>
          <w:numId w:val="3"/>
        </w:numPr>
        <w:rPr/>
      </w:pPr>
      <w:r>
        <w:rPr/>
        <w:t xml:space="preserve">The general-length SHA-512/256-HMAC mechanism, denoted </w:t>
      </w:r>
      <w:r>
        <w:rPr>
          <w:b/>
        </w:rPr>
        <w:t>CKM_SHA512_256_HMAC_GENERAL</w:t>
      </w:r>
      <w:r>
        <w:rPr/>
        <w:t xml:space="preserve">, is the same as the general-length SHA-1-HMAC mechanism in Section </w:t>
      </w:r>
      <w:r>
        <w:rPr/>
        <w:fldChar w:fldCharType="begin"/>
      </w:r>
      <w:r>
        <w:instrText> REF _Ref384785246 \n \h </w:instrText>
      </w:r>
      <w:r>
        <w:fldChar w:fldCharType="separate"/>
      </w:r>
      <w:r>
        <w:t>2.20.3</w:t>
      </w:r>
      <w:r>
        <w:fldChar w:fldCharType="end"/>
      </w:r>
      <w:r>
        <w:rPr/>
        <w:t xml:space="preserve">, except that it uses the HMAC construction based on the SHA-512/256 hash function and length of the output should be in the range 1-32.  </w:t>
      </w:r>
      <w:r>
        <w:rPr>
          <w:color w:val="000000" w:themeColor="text1"/>
        </w:rPr>
        <w:t>The keys it uses are generic secret keys and CKK_SHA512_256_HMAC.  FIPS-198 compliant tokens may require the key length to be at least 16 bytes; that is, half the size of the SHA-512/256 hash output.</w:t>
      </w:r>
    </w:p>
    <w:p>
      <w:pPr>
        <w:pStyle w:val="Normal"/>
        <w:numPr>
          <w:ilvl w:val="0"/>
          <w:numId w:val="3"/>
        </w:numPr>
        <w:rPr>
          <w:color w:val="000000" w:themeColor="text1"/>
        </w:rPr>
      </w:pPr>
      <w:r>
        <w:rPr>
          <w:color w:val="000000" w:themeColor="text1"/>
        </w:rPr>
        <w:t xml:space="preserve">It has a parameter, a </w:t>
      </w:r>
      <w:r>
        <w:rPr>
          <w:rStyle w:val="HTMLTypewriter"/>
          <w:b/>
          <w:bCs/>
          <w:color w:val="000000" w:themeColor="text1"/>
        </w:rPr>
        <w:t>CK_MAC_GENERAL_PARAMS</w:t>
      </w:r>
      <w:r>
        <w:rPr>
          <w:color w:val="000000" w:themeColor="text1"/>
        </w:rPr>
        <w:t>, which holds the length in bytes of the desired output. This length should be in the range 1-32 (the output size of SHA-512/256 is 32 bytes). FIPS-198 compliant tokens may constrain the output length to be at least 4 or 16 (half the maximum length). Signatures (MACs) produced by this mechanism will be taken from the start of the full 32-byte HMAC output.</w:t>
      </w:r>
    </w:p>
    <w:p>
      <w:pPr>
        <w:pStyle w:val="Caption1"/>
        <w:numPr>
          <w:ilvl w:val="0"/>
          <w:numId w:val="3"/>
        </w:numPr>
        <w:rPr/>
      </w:pPr>
      <w:r>
        <w:rPr>
          <w:color w:val="000000" w:themeColor="text1"/>
        </w:rPr>
        <w:t xml:space="preserve">Table </w:t>
      </w:r>
      <w:r>
        <w:rPr>
          <w:color w:val="000000" w:themeColor="text1"/>
          <w:szCs w:val="18"/>
        </w:rPr>
        <w:fldChar w:fldCharType="begin"/>
      </w:r>
      <w:r>
        <w:instrText> SEQ Table \* ARABIC </w:instrText>
      </w:r>
      <w:r>
        <w:fldChar w:fldCharType="separate"/>
      </w:r>
      <w:r>
        <w:t>109</w:t>
      </w:r>
      <w:r>
        <w:fldChar w:fldCharType="end"/>
      </w:r>
      <w:r>
        <w:rPr>
          <w:color w:val="000000" w:themeColor="text1"/>
        </w:rPr>
        <w:t>, General-length SHA-384-HMAC: Key And Data Length</w:t>
      </w:r>
    </w:p>
    <w:tbl>
      <w:tblPr>
        <w:tblW w:w="792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530"/>
        <w:gridCol w:w="1620"/>
        <w:gridCol w:w="1390"/>
        <w:gridCol w:w="3380"/>
      </w:tblGrid>
      <w:tr>
        <w:trPr>
          <w:tblHeader w:val="true"/>
        </w:trPr>
        <w:tc>
          <w:tcPr>
            <w:tcW w:w="153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color w:val="000000" w:themeColor="text1"/>
                <w:sz w:val="20"/>
              </w:rPr>
            </w:pPr>
            <w:r>
              <w:rPr>
                <w:rFonts w:cs="Arial" w:ascii="Arial" w:hAnsi="Arial"/>
                <w:b/>
                <w:color w:val="000000" w:themeColor="text1"/>
                <w:sz w:val="20"/>
              </w:rPr>
              <w:t>Function</w:t>
            </w:r>
          </w:p>
        </w:tc>
        <w:tc>
          <w:tcPr>
            <w:tcW w:w="162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color w:val="000000" w:themeColor="text1"/>
                <w:sz w:val="20"/>
              </w:rPr>
            </w:pPr>
            <w:r>
              <w:rPr>
                <w:rFonts w:cs="Arial" w:ascii="Arial" w:hAnsi="Arial"/>
                <w:b/>
                <w:color w:val="000000" w:themeColor="text1"/>
                <w:sz w:val="20"/>
              </w:rPr>
              <w:t>Key type</w:t>
            </w:r>
          </w:p>
        </w:tc>
        <w:tc>
          <w:tcPr>
            <w:tcW w:w="139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color w:val="000000" w:themeColor="text1"/>
                <w:sz w:val="20"/>
              </w:rPr>
            </w:pPr>
            <w:r>
              <w:rPr>
                <w:rFonts w:cs="Arial" w:ascii="Arial" w:hAnsi="Arial"/>
                <w:b/>
                <w:color w:val="000000" w:themeColor="text1"/>
                <w:sz w:val="20"/>
              </w:rPr>
              <w:t>Data length</w:t>
            </w:r>
          </w:p>
        </w:tc>
        <w:tc>
          <w:tcPr>
            <w:tcW w:w="338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color w:val="000000" w:themeColor="text1"/>
                <w:sz w:val="20"/>
              </w:rPr>
            </w:pPr>
            <w:r>
              <w:rPr>
                <w:rFonts w:cs="Arial" w:ascii="Arial" w:hAnsi="Arial"/>
                <w:b/>
                <w:color w:val="000000" w:themeColor="text1"/>
                <w:sz w:val="20"/>
              </w:rPr>
              <w:t>Signature length</w:t>
            </w:r>
          </w:p>
        </w:tc>
      </w:tr>
      <w:tr>
        <w:trPr/>
        <w:tc>
          <w:tcPr>
            <w:tcW w:w="153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color w:val="000000" w:themeColor="text1"/>
                <w:sz w:val="20"/>
              </w:rPr>
            </w:pPr>
            <w:r>
              <w:rPr>
                <w:rFonts w:cs="Arial" w:ascii="Arial" w:hAnsi="Arial"/>
                <w:color w:val="000000" w:themeColor="text1"/>
                <w:sz w:val="20"/>
              </w:rPr>
              <w:t>C_Sign</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generic secret, CKK_SHA512_256_HMAC</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Any</w:t>
            </w:r>
          </w:p>
        </w:tc>
        <w:tc>
          <w:tcPr>
            <w:tcW w:w="338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1-32, depending on parameters</w:t>
            </w:r>
          </w:p>
        </w:tc>
      </w:tr>
      <w:tr>
        <w:trPr/>
        <w:tc>
          <w:tcPr>
            <w:tcW w:w="153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color w:val="000000" w:themeColor="text1"/>
                <w:sz w:val="20"/>
              </w:rPr>
            </w:pPr>
            <w:r>
              <w:rPr>
                <w:rFonts w:cs="Arial" w:ascii="Arial" w:hAnsi="Arial"/>
                <w:color w:val="000000" w:themeColor="text1"/>
                <w:sz w:val="20"/>
              </w:rPr>
              <w:t>C_Verify</w:t>
            </w:r>
          </w:p>
        </w:tc>
        <w:tc>
          <w:tcPr>
            <w:tcW w:w="162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jc w:val="center"/>
              <w:rPr>
                <w:rFonts w:ascii="Arial" w:hAnsi="Arial" w:cs="Arial"/>
                <w:color w:val="000000" w:themeColor="text1"/>
                <w:sz w:val="20"/>
              </w:rPr>
            </w:pPr>
            <w:r>
              <w:rPr>
                <w:rFonts w:cs="Arial" w:ascii="Arial" w:hAnsi="Arial"/>
                <w:color w:val="000000" w:themeColor="text1"/>
                <w:sz w:val="20"/>
              </w:rPr>
              <w:t>generic secret,</w:t>
            </w:r>
          </w:p>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CKK_SHA512_256_HMAC</w:t>
            </w:r>
          </w:p>
        </w:tc>
        <w:tc>
          <w:tcPr>
            <w:tcW w:w="13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Any</w:t>
            </w:r>
          </w:p>
        </w:tc>
        <w:tc>
          <w:tcPr>
            <w:tcW w:w="338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color w:val="000000" w:themeColor="text1"/>
                <w:sz w:val="20"/>
              </w:rPr>
            </w:pPr>
            <w:r>
              <w:rPr>
                <w:rFonts w:cs="Arial" w:ascii="Arial" w:hAnsi="Arial"/>
                <w:color w:val="000000" w:themeColor="text1"/>
                <w:sz w:val="20"/>
              </w:rPr>
              <w:t>1-32, depending on parameters</w:t>
            </w:r>
          </w:p>
        </w:tc>
      </w:tr>
    </w:tbl>
    <w:p>
      <w:pPr>
        <w:pStyle w:val="Normal"/>
        <w:numPr>
          <w:ilvl w:val="0"/>
          <w:numId w:val="3"/>
        </w:numPr>
        <w:rPr/>
      </w:pPr>
      <w:r>
        <w:rPr/>
      </w:r>
    </w:p>
    <w:p>
      <w:pPr>
        <w:pStyle w:val="Heading3"/>
        <w:numPr>
          <w:ilvl w:val="2"/>
          <w:numId w:val="2"/>
        </w:numPr>
        <w:rPr/>
      </w:pPr>
      <w:bookmarkStart w:id="2000" w:name="_Toc516500831"/>
      <w:bookmarkStart w:id="2001" w:name="_Toc416960142"/>
      <w:bookmarkStart w:id="2002" w:name="_Toc395187896"/>
      <w:bookmarkStart w:id="2003" w:name="_Toc391471258"/>
      <w:bookmarkStart w:id="2004" w:name="_Toc370634545"/>
      <w:bookmarkEnd w:id="2000"/>
      <w:bookmarkEnd w:id="2001"/>
      <w:bookmarkEnd w:id="2002"/>
      <w:bookmarkEnd w:id="2003"/>
      <w:bookmarkEnd w:id="2004"/>
      <w:r>
        <w:rPr/>
        <w:t>SHA-512/256-HMAC</w:t>
      </w:r>
    </w:p>
    <w:p>
      <w:pPr>
        <w:pStyle w:val="Normal"/>
        <w:numPr>
          <w:ilvl w:val="0"/>
          <w:numId w:val="3"/>
        </w:numPr>
        <w:rPr/>
      </w:pPr>
      <w:r>
        <w:rPr/>
        <w:t xml:space="preserve">The SHA-512-HMAC mechanism, denoted </w:t>
      </w:r>
      <w:r>
        <w:rPr>
          <w:b/>
        </w:rPr>
        <w:t>CKM_SHA512_256_HMAC</w:t>
      </w:r>
      <w:r>
        <w:rPr/>
        <w:t>, is a special case of the general-length SHA-512/256-HMAC mechanism.</w:t>
      </w:r>
    </w:p>
    <w:p>
      <w:pPr>
        <w:pStyle w:val="Normal"/>
        <w:numPr>
          <w:ilvl w:val="0"/>
          <w:numId w:val="3"/>
        </w:numPr>
        <w:rPr/>
      </w:pPr>
      <w:r>
        <w:rPr/>
        <w:t>It has no parameter, and always produces an output of length 32.</w:t>
      </w:r>
    </w:p>
    <w:p>
      <w:pPr>
        <w:pStyle w:val="Heading3"/>
        <w:numPr>
          <w:ilvl w:val="2"/>
          <w:numId w:val="2"/>
        </w:numPr>
        <w:rPr/>
      </w:pPr>
      <w:bookmarkStart w:id="2005" w:name="_Toc516500832"/>
      <w:bookmarkStart w:id="2006" w:name="_Toc416960143"/>
      <w:bookmarkStart w:id="2007" w:name="_Toc395187897"/>
      <w:bookmarkStart w:id="2008" w:name="_Toc391471259"/>
      <w:bookmarkStart w:id="2009" w:name="_Toc370634546"/>
      <w:bookmarkEnd w:id="2005"/>
      <w:bookmarkEnd w:id="2006"/>
      <w:bookmarkEnd w:id="2007"/>
      <w:bookmarkEnd w:id="2008"/>
      <w:bookmarkEnd w:id="2009"/>
      <w:r>
        <w:rPr/>
        <w:t>SHA-512/256 key derivation</w:t>
      </w:r>
    </w:p>
    <w:p>
      <w:pPr>
        <w:pStyle w:val="Normal"/>
        <w:numPr>
          <w:ilvl w:val="0"/>
          <w:numId w:val="3"/>
        </w:numPr>
        <w:rPr/>
      </w:pPr>
      <w:r>
        <w:rPr/>
        <w:t xml:space="preserve">The SHA-512/256 key derivation, denoted </w:t>
      </w:r>
      <w:r>
        <w:rPr>
          <w:b/>
        </w:rPr>
        <w:t>CKM_SHA512_256_KEY_DERIVATION</w:t>
      </w:r>
      <w:r>
        <w:rPr/>
        <w:t>, is the same as the SHA-512 key derivation mechanism in section 2.25.5, except that it uses the SHA-512/256 hash function and the relevant length is 32 bytes.</w:t>
      </w:r>
    </w:p>
    <w:p>
      <w:pPr>
        <w:pStyle w:val="Heading3"/>
        <w:numPr>
          <w:ilvl w:val="2"/>
          <w:numId w:val="2"/>
        </w:numPr>
        <w:rPr>
          <w:color w:val="000000" w:themeColor="text1"/>
        </w:rPr>
      </w:pPr>
      <w:bookmarkStart w:id="2010" w:name="_Toc516500833"/>
      <w:bookmarkEnd w:id="2010"/>
      <w:r>
        <w:rPr>
          <w:color w:val="000000" w:themeColor="text1"/>
        </w:rPr>
        <w:t>SHA-512/256 HMAC key generation</w:t>
      </w:r>
    </w:p>
    <w:p>
      <w:pPr>
        <w:pStyle w:val="Normal"/>
        <w:numPr>
          <w:ilvl w:val="0"/>
          <w:numId w:val="3"/>
        </w:numPr>
        <w:rPr>
          <w:color w:val="000000" w:themeColor="text1"/>
        </w:rPr>
      </w:pPr>
      <w:r>
        <w:rPr>
          <w:color w:val="000000" w:themeColor="text1"/>
        </w:rPr>
        <w:t xml:space="preserve">The SHA-512/256-HMAC key generation mechanism, denoted </w:t>
      </w:r>
      <w:r>
        <w:rPr>
          <w:b/>
          <w:color w:val="000000" w:themeColor="text1"/>
        </w:rPr>
        <w:t>CKM_SHA512_256_KEY_GEN</w:t>
      </w:r>
      <w:r>
        <w:rPr>
          <w:color w:val="000000" w:themeColor="text1"/>
        </w:rPr>
        <w:t>, is a key generation mechanism for NIST’s SHA512/256-HMAC.</w:t>
      </w:r>
    </w:p>
    <w:p>
      <w:pPr>
        <w:pStyle w:val="Normal"/>
        <w:numPr>
          <w:ilvl w:val="0"/>
          <w:numId w:val="3"/>
        </w:numPr>
        <w:rPr>
          <w:color w:val="000000" w:themeColor="text1"/>
        </w:rPr>
      </w:pPr>
      <w:r>
        <w:rPr>
          <w:color w:val="000000" w:themeColor="text1"/>
        </w:rPr>
        <w:t>It does not have a parameter.</w:t>
      </w:r>
    </w:p>
    <w:p>
      <w:pPr>
        <w:pStyle w:val="Normal"/>
        <w:numPr>
          <w:ilvl w:val="0"/>
          <w:numId w:val="3"/>
        </w:numPr>
        <w:rPr>
          <w:color w:val="000000" w:themeColor="text1"/>
        </w:rPr>
      </w:pPr>
      <w:r>
        <w:rPr>
          <w:color w:val="000000" w:themeColor="text1"/>
        </w:rPr>
        <w:t xml:space="preserve">The mechanism generates SHA512/256-HMAC keys with a particular length in bytes, as specified in the </w:t>
      </w:r>
      <w:r>
        <w:rPr>
          <w:b/>
          <w:color w:val="000000" w:themeColor="text1"/>
        </w:rPr>
        <w:t>CKA_VALUE_LEN</w:t>
      </w:r>
      <w:r>
        <w:rPr>
          <w:color w:val="000000" w:themeColor="text1"/>
        </w:rPr>
        <w:t xml:space="preserve"> attribute of the template for the key.</w:t>
      </w:r>
    </w:p>
    <w:p>
      <w:pPr>
        <w:pStyle w:val="Normal"/>
        <w:numPr>
          <w:ilvl w:val="0"/>
          <w:numId w:val="3"/>
        </w:numPr>
        <w:rPr>
          <w:color w:val="000000" w:themeColor="text1"/>
        </w:rPr>
      </w:pPr>
      <w:r>
        <w:rPr>
          <w:color w:val="000000" w:themeColor="text1"/>
        </w:rPr>
        <w:t xml:space="preserve">The mechanism contributes the </w:t>
      </w:r>
      <w:r>
        <w:rPr>
          <w:b/>
          <w:color w:val="000000" w:themeColor="text1"/>
        </w:rPr>
        <w:t>CKA_CLASS</w:t>
      </w:r>
      <w:r>
        <w:rPr>
          <w:color w:val="000000" w:themeColor="text1"/>
        </w:rPr>
        <w:t xml:space="preserve">, </w:t>
      </w:r>
      <w:r>
        <w:rPr>
          <w:b/>
          <w:color w:val="000000" w:themeColor="text1"/>
        </w:rPr>
        <w:t>CKA_KEY_TYPE</w:t>
      </w:r>
      <w:r>
        <w:rPr>
          <w:color w:val="000000" w:themeColor="text1"/>
        </w:rPr>
        <w:t xml:space="preserve">, and </w:t>
      </w:r>
      <w:r>
        <w:rPr>
          <w:b/>
          <w:color w:val="000000" w:themeColor="text1"/>
        </w:rPr>
        <w:t>CKA_VALUE</w:t>
      </w:r>
      <w:r>
        <w:rPr>
          <w:color w:val="000000" w:themeColor="text1"/>
        </w:rPr>
        <w:t xml:space="preserve"> attributes to the new key. Other attributes supported by the SHA512/256-HMAC key type (specifically, the flags indicating which functions the key supports) may be specified in the template for the key, or else are assigned default initial values.</w:t>
      </w:r>
    </w:p>
    <w:p>
      <w:pPr>
        <w:pStyle w:val="Normal"/>
        <w:numPr>
          <w:ilvl w:val="0"/>
          <w:numId w:val="3"/>
        </w:numPr>
        <w:rPr>
          <w:color w:val="000000" w:themeColor="text1"/>
        </w:rPr>
      </w:pPr>
      <w:r>
        <w:rPr>
          <w:color w:val="000000" w:themeColor="text1"/>
        </w:rPr>
        <w:t xml:space="preserve">For this mechanism, the </w:t>
      </w:r>
      <w:r>
        <w:rPr>
          <w:i/>
          <w:color w:val="000000" w:themeColor="text1"/>
        </w:rPr>
        <w:t>ulMinKeySize</w:t>
      </w:r>
      <w:r>
        <w:rPr>
          <w:color w:val="000000" w:themeColor="text1"/>
        </w:rPr>
        <w:t xml:space="preserve"> and </w:t>
      </w:r>
      <w:r>
        <w:rPr>
          <w:i/>
          <w:color w:val="000000" w:themeColor="text1"/>
        </w:rPr>
        <w:t>ulMaxKeySize</w:t>
      </w:r>
      <w:r>
        <w:rPr>
          <w:color w:val="000000" w:themeColor="text1"/>
        </w:rPr>
        <w:t xml:space="preserve"> fields of the </w:t>
      </w:r>
      <w:r>
        <w:rPr>
          <w:b/>
          <w:color w:val="000000" w:themeColor="text1"/>
        </w:rPr>
        <w:t>CK_MECHANISM_INFO</w:t>
      </w:r>
      <w:r>
        <w:rPr>
          <w:color w:val="000000" w:themeColor="text1"/>
        </w:rPr>
        <w:t xml:space="preserve"> structure specify the supported range of </w:t>
      </w:r>
      <w:r>
        <w:rPr>
          <w:b/>
          <w:bCs/>
          <w:color w:val="000000" w:themeColor="text1"/>
        </w:rPr>
        <w:t>CKM_SHA512_256_HMAC</w:t>
      </w:r>
      <w:r>
        <w:rPr>
          <w:color w:val="000000" w:themeColor="text1"/>
        </w:rPr>
        <w:t xml:space="preserve"> key sizes, in bytes.</w:t>
      </w:r>
    </w:p>
    <w:p>
      <w:pPr>
        <w:pStyle w:val="Heading2"/>
        <w:numPr>
          <w:ilvl w:val="1"/>
          <w:numId w:val="2"/>
        </w:numPr>
        <w:rPr>
          <w:lang w:val="de-CH"/>
        </w:rPr>
      </w:pPr>
      <w:bookmarkStart w:id="2011" w:name="_Toc516500834"/>
      <w:bookmarkStart w:id="2012" w:name="_Toc416960144"/>
      <w:bookmarkStart w:id="2013" w:name="_Toc395187898"/>
      <w:bookmarkStart w:id="2014" w:name="_Toc391471260"/>
      <w:bookmarkStart w:id="2015" w:name="_Toc370634547"/>
      <w:bookmarkEnd w:id="2011"/>
      <w:bookmarkEnd w:id="2012"/>
      <w:bookmarkEnd w:id="2013"/>
      <w:bookmarkEnd w:id="2014"/>
      <w:bookmarkEnd w:id="2015"/>
      <w:r>
        <w:rPr/>
        <w:t>SHA-512/t</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110</w:t>
      </w:r>
      <w:r>
        <w:fldChar w:fldCharType="end"/>
      </w:r>
      <w:r>
        <w:rPr>
          <w:i/>
          <w:sz w:val="18"/>
          <w:szCs w:val="18"/>
        </w:rPr>
        <w:t>, SHA-512 / t Mechanisms vs. Functions</w:t>
      </w:r>
    </w:p>
    <w:tbl>
      <w:tblPr>
        <w:tblW w:w="9222"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85"/>
        <w:gridCol w:w="970"/>
        <w:gridCol w:w="782"/>
        <w:gridCol w:w="578"/>
        <w:gridCol w:w="839"/>
        <w:gridCol w:w="671"/>
        <w:gridCol w:w="959"/>
        <w:gridCol w:w="837"/>
      </w:tblGrid>
      <w:tr>
        <w:trPr>
          <w:tblHeader w:val="true"/>
        </w:trPr>
        <w:tc>
          <w:tcPr>
            <w:tcW w:w="3585"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5636"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85"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3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8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CKM_SHA512_T</w:t>
            </w:r>
          </w:p>
        </w:tc>
        <w:tc>
          <w:tcPr>
            <w:tcW w:w="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8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CKM_SHA512_T_HMAC_GENERAL</w:t>
            </w:r>
          </w:p>
        </w:tc>
        <w:tc>
          <w:tcPr>
            <w:tcW w:w="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8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CKM_SHA512_T_HMAC</w:t>
            </w:r>
          </w:p>
        </w:tc>
        <w:tc>
          <w:tcPr>
            <w:tcW w:w="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8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CKM_SHA512_T_KEY_DERIVATION</w:t>
            </w:r>
          </w:p>
        </w:tc>
        <w:tc>
          <w:tcPr>
            <w:tcW w:w="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585"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CKM_SHA512_T_KEY_GEN</w:t>
            </w:r>
          </w:p>
        </w:tc>
        <w:tc>
          <w:tcPr>
            <w:tcW w:w="9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5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3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2016" w:name="_Toc516500835"/>
      <w:bookmarkStart w:id="2017" w:name="_Toc416960145"/>
      <w:bookmarkStart w:id="2018" w:name="_Toc395187899"/>
      <w:bookmarkStart w:id="2019" w:name="_Toc391471261"/>
      <w:bookmarkStart w:id="2020" w:name="_Toc370634548"/>
      <w:bookmarkEnd w:id="2016"/>
      <w:bookmarkEnd w:id="2017"/>
      <w:bookmarkEnd w:id="2018"/>
      <w:bookmarkEnd w:id="2019"/>
      <w:bookmarkEnd w:id="2020"/>
      <w:r>
        <w:rPr/>
        <w:t>Definitions</w:t>
      </w:r>
    </w:p>
    <w:p>
      <w:pPr>
        <w:pStyle w:val="Normal"/>
        <w:numPr>
          <w:ilvl w:val="0"/>
          <w:numId w:val="3"/>
        </w:numPr>
        <w:rPr>
          <w:color w:val="000000" w:themeColor="text1"/>
        </w:rPr>
      </w:pPr>
      <w:r>
        <w:rPr>
          <w:color w:val="000000" w:themeColor="text1"/>
        </w:rPr>
        <w:t>This section defines the key type “CKK_SHA512_T_HMAC” for type CK_KEY_TYPE as used in the CKA_KEY_TYPE attribute of key objects.</w:t>
      </w:r>
    </w:p>
    <w:p>
      <w:pPr>
        <w:pStyle w:val="Normal"/>
        <w:numPr>
          <w:ilvl w:val="0"/>
          <w:numId w:val="3"/>
        </w:numPr>
        <w:rPr>
          <w:color w:val="000000" w:themeColor="text1"/>
        </w:rPr>
      </w:pPr>
      <w:r>
        <w:rPr>
          <w:color w:val="000000" w:themeColor="text1"/>
        </w:rPr>
        <w:t>Mechanisms:</w:t>
      </w:r>
    </w:p>
    <w:p>
      <w:pPr>
        <w:pStyle w:val="Normal"/>
        <w:numPr>
          <w:ilvl w:val="0"/>
          <w:numId w:val="3"/>
        </w:numPr>
        <w:ind w:left="720" w:hanging="0"/>
        <w:rPr/>
      </w:pPr>
      <w:r>
        <w:rPr/>
        <w:t xml:space="preserve">CKM_SHA512_T                  </w:t>
      </w:r>
    </w:p>
    <w:p>
      <w:pPr>
        <w:pStyle w:val="Normal"/>
        <w:numPr>
          <w:ilvl w:val="0"/>
          <w:numId w:val="3"/>
        </w:numPr>
        <w:ind w:left="720" w:hanging="0"/>
        <w:rPr/>
      </w:pPr>
      <w:r>
        <w:rPr/>
        <w:t xml:space="preserve">CKM_SHA512_T_HMAC                </w:t>
      </w:r>
    </w:p>
    <w:p>
      <w:pPr>
        <w:pStyle w:val="Normal"/>
        <w:numPr>
          <w:ilvl w:val="0"/>
          <w:numId w:val="3"/>
        </w:numPr>
        <w:ind w:left="720" w:hanging="0"/>
        <w:rPr/>
      </w:pPr>
      <w:r>
        <w:rPr/>
        <w:t xml:space="preserve">CKM_SHA512_T_HMAC_GENERAL        </w:t>
      </w:r>
    </w:p>
    <w:p>
      <w:pPr>
        <w:pStyle w:val="Normal"/>
        <w:numPr>
          <w:ilvl w:val="0"/>
          <w:numId w:val="3"/>
        </w:numPr>
        <w:ind w:left="720" w:hanging="0"/>
        <w:rPr/>
      </w:pPr>
      <w:r>
        <w:rPr/>
        <w:t>CKM_SHA512_T_KEY_DERIVATION</w:t>
      </w:r>
    </w:p>
    <w:p>
      <w:pPr>
        <w:pStyle w:val="Normal"/>
        <w:numPr>
          <w:ilvl w:val="0"/>
          <w:numId w:val="3"/>
        </w:numPr>
        <w:ind w:left="720" w:hanging="0"/>
        <w:rPr/>
      </w:pPr>
      <w:r>
        <w:rPr/>
      </w:r>
    </w:p>
    <w:p>
      <w:pPr>
        <w:pStyle w:val="Normal"/>
        <w:numPr>
          <w:ilvl w:val="0"/>
          <w:numId w:val="3"/>
        </w:numPr>
        <w:ind w:left="720" w:hanging="0"/>
        <w:rPr/>
      </w:pPr>
      <w:r>
        <w:rPr/>
        <w:t xml:space="preserve">CKK_SHA512_T_KEY_GEN      </w:t>
      </w:r>
    </w:p>
    <w:p>
      <w:pPr>
        <w:pStyle w:val="Heading3"/>
        <w:numPr>
          <w:ilvl w:val="2"/>
          <w:numId w:val="2"/>
        </w:numPr>
        <w:rPr/>
      </w:pPr>
      <w:bookmarkStart w:id="2021" w:name="_Toc516500836"/>
      <w:bookmarkStart w:id="2022" w:name="_Toc416960146"/>
      <w:bookmarkStart w:id="2023" w:name="_Toc395187900"/>
      <w:bookmarkStart w:id="2024" w:name="_Toc391471262"/>
      <w:bookmarkStart w:id="2025" w:name="_Toc370634549"/>
      <w:bookmarkEnd w:id="2021"/>
      <w:bookmarkEnd w:id="2022"/>
      <w:bookmarkEnd w:id="2023"/>
      <w:bookmarkEnd w:id="2024"/>
      <w:bookmarkEnd w:id="2025"/>
      <w:r>
        <w:rPr/>
        <w:t>SHA-512/t digest</w:t>
      </w:r>
    </w:p>
    <w:p>
      <w:pPr>
        <w:pStyle w:val="Normal"/>
        <w:numPr>
          <w:ilvl w:val="0"/>
          <w:numId w:val="3"/>
        </w:numPr>
        <w:rPr/>
      </w:pPr>
      <w:r>
        <w:rPr/>
        <w:t xml:space="preserve">The SHA-512/t mechanism, denoted </w:t>
      </w:r>
      <w:r>
        <w:rPr>
          <w:b/>
        </w:rPr>
        <w:t>CKM_SHA512_T</w:t>
      </w:r>
      <w:r>
        <w:rPr/>
        <w:t>, is a mechanism for message digesting, following the Secure Hash Algorithm defined in FIPS PUB 180-4, section 5.3.6.  It is based on a 512-bit message digest with a distinct initial hash value and truncated to t bits.</w:t>
      </w:r>
    </w:p>
    <w:p>
      <w:pPr>
        <w:pStyle w:val="Normal"/>
        <w:numPr>
          <w:ilvl w:val="0"/>
          <w:numId w:val="3"/>
        </w:numPr>
        <w:rPr/>
      </w:pPr>
      <w:r>
        <w:rPr/>
        <w:t xml:space="preserve">It has a parameter, a </w:t>
      </w:r>
      <w:r>
        <w:rPr>
          <w:b/>
        </w:rPr>
        <w:t>CK_MAC_GENERAL_PARAMS</w:t>
      </w:r>
      <w:r>
        <w:rPr/>
        <w:t>, which holds the value of t in bits.  The length in bytes of the desired output should be in the range of 0-</w:t>
      </w:r>
      <w:r>
        <w:rPr>
          <w:rFonts w:eastAsia="Arial Unicode MS" w:cs="Arial Unicode MS" w:ascii="Arial Unicode MS" w:hAnsi="Arial Unicode MS"/>
        </w:rPr>
        <w:t>⌈</w:t>
      </w:r>
      <w:r>
        <w:rPr/>
        <w:t xml:space="preserve"> t/8</w:t>
      </w:r>
      <w:r>
        <w:rPr>
          <w:rFonts w:eastAsia="Arial Unicode MS" w:cs="Arial Unicode MS" w:ascii="Arial Unicode MS" w:hAnsi="Arial Unicode MS"/>
        </w:rPr>
        <w:t>⌉</w:t>
      </w:r>
      <w:r>
        <w:rPr/>
        <w:t>, where 0 &lt; t &lt; 512, and t &lt;&gt; 384.</w:t>
      </w:r>
    </w:p>
    <w:p>
      <w:pPr>
        <w:pStyle w:val="Normal"/>
        <w:numPr>
          <w:ilvl w:val="0"/>
          <w:numId w:val="3"/>
        </w:numPr>
        <w:rPr/>
      </w:pPr>
      <w:r>
        <w:rPr/>
        <w:t>Constraints on the length of input and output data are summarized in the following table.  For single-part digesting, the data and the digest may begin at the same location in memory.</w:t>
      </w:r>
    </w:p>
    <w:p>
      <w:pPr>
        <w:pStyle w:val="Caption1"/>
        <w:numPr>
          <w:ilvl w:val="0"/>
          <w:numId w:val="3"/>
        </w:numPr>
        <w:rPr/>
      </w:pPr>
      <w:r>
        <w:rPr/>
        <w:t xml:space="preserve">Table </w:t>
      </w:r>
      <w:r>
        <w:rPr>
          <w:szCs w:val="18"/>
        </w:rPr>
        <w:fldChar w:fldCharType="begin"/>
      </w:r>
      <w:r>
        <w:instrText> SEQ Table \* ARABIC </w:instrText>
      </w:r>
      <w:r>
        <w:fldChar w:fldCharType="separate"/>
      </w:r>
      <w:r>
        <w:t>111</w:t>
      </w:r>
      <w:r>
        <w:fldChar w:fldCharType="end"/>
      </w:r>
      <w:r>
        <w:rPr/>
        <w:t>, SHA-512/256: Data Length</w:t>
      </w:r>
    </w:p>
    <w:tbl>
      <w:tblPr>
        <w:tblW w:w="720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440"/>
        <w:gridCol w:w="1980"/>
        <w:gridCol w:w="3781"/>
      </w:tblGrid>
      <w:tr>
        <w:trPr>
          <w:tblHeader w:val="true"/>
          <w:trHeight w:val="282" w:hRule="atLeast"/>
        </w:trPr>
        <w:tc>
          <w:tcPr>
            <w:tcW w:w="144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98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3781"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Digest length</w:t>
            </w:r>
          </w:p>
        </w:tc>
      </w:tr>
      <w:tr>
        <w:trPr>
          <w:trHeight w:val="255" w:hRule="atLeast"/>
        </w:trPr>
        <w:tc>
          <w:tcPr>
            <w:tcW w:w="144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C_Digest</w:t>
            </w:r>
          </w:p>
        </w:tc>
        <w:tc>
          <w:tcPr>
            <w:tcW w:w="19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78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eastAsia="Arial Unicode MS" w:cs="Arial Unicode MS" w:ascii="Arial Unicode MS" w:hAnsi="Arial Unicode MS"/>
              </w:rPr>
              <w:t>⌈</w:t>
            </w:r>
            <w:r>
              <w:rPr>
                <w:rFonts w:cs="Arial" w:ascii="Arial" w:hAnsi="Arial"/>
                <w:sz w:val="20"/>
              </w:rPr>
              <w:t>t/8</w:t>
            </w:r>
            <w:r>
              <w:rPr>
                <w:rFonts w:eastAsia="Arial Unicode MS" w:cs="Arial Unicode MS" w:ascii="Arial Unicode MS" w:hAnsi="Arial Unicode MS"/>
              </w:rPr>
              <w:t>⌉</w:t>
            </w:r>
            <w:r>
              <w:rPr>
                <w:rFonts w:cs="Arial" w:ascii="Arial" w:hAnsi="Arial"/>
                <w:sz w:val="20"/>
              </w:rPr>
              <w:t>, where 0 &lt; t &lt; 512, and t &lt;&gt; 384</w:t>
            </w:r>
          </w:p>
        </w:tc>
      </w:tr>
    </w:tbl>
    <w:p>
      <w:pPr>
        <w:pStyle w:val="Heading3"/>
        <w:numPr>
          <w:ilvl w:val="2"/>
          <w:numId w:val="2"/>
        </w:numPr>
        <w:rPr/>
      </w:pPr>
      <w:bookmarkStart w:id="2026" w:name="_Toc516500837"/>
      <w:bookmarkStart w:id="2027" w:name="_Toc416960147"/>
      <w:bookmarkStart w:id="2028" w:name="_Toc395187901"/>
      <w:bookmarkStart w:id="2029" w:name="_Toc391471263"/>
      <w:bookmarkStart w:id="2030" w:name="_Toc370634550"/>
      <w:bookmarkEnd w:id="2026"/>
      <w:bookmarkEnd w:id="2027"/>
      <w:bookmarkEnd w:id="2028"/>
      <w:bookmarkEnd w:id="2029"/>
      <w:bookmarkEnd w:id="2030"/>
      <w:r>
        <w:rPr/>
        <w:t>General-length SHA-512/t-HMAC</w:t>
      </w:r>
    </w:p>
    <w:p>
      <w:pPr>
        <w:pStyle w:val="Normal"/>
        <w:numPr>
          <w:ilvl w:val="0"/>
          <w:numId w:val="3"/>
        </w:numPr>
        <w:rPr/>
      </w:pPr>
      <w:r>
        <w:rPr/>
        <w:t xml:space="preserve">The general-length SHA-512/t-HMAC mechanism, denoted </w:t>
      </w:r>
      <w:r>
        <w:rPr>
          <w:b/>
        </w:rPr>
        <w:t>CKM_SHA512_T_HMAC_GENERAL</w:t>
      </w:r>
      <w:r>
        <w:rPr/>
        <w:t xml:space="preserve">, is the same as the general-length SHA-1-HMAC mechanism in Section </w:t>
      </w:r>
      <w:r>
        <w:rPr/>
        <w:fldChar w:fldCharType="begin"/>
      </w:r>
      <w:r>
        <w:instrText> REF _Ref384785246 \n \h </w:instrText>
      </w:r>
      <w:r>
        <w:fldChar w:fldCharType="separate"/>
      </w:r>
      <w:r>
        <w:t>2.20.3</w:t>
      </w:r>
      <w:r>
        <w:fldChar w:fldCharType="end"/>
      </w:r>
      <w:r>
        <w:rPr/>
        <w:t xml:space="preserve">, except that it uses the HMAC construction based on the SHA-512/t hash function and length of the output should be in the range 0 – </w:t>
      </w:r>
      <w:r>
        <w:rPr>
          <w:rFonts w:eastAsia="Arial Unicode MS" w:cs="Arial Unicode MS" w:ascii="Arial Unicode MS" w:hAnsi="Arial Unicode MS"/>
        </w:rPr>
        <w:t>⌈</w:t>
      </w:r>
      <w:r>
        <w:rPr/>
        <w:t>t/8</w:t>
      </w:r>
      <w:r>
        <w:rPr>
          <w:rFonts w:eastAsia="Arial Unicode MS" w:cs="Arial Unicode MS" w:ascii="Arial Unicode MS" w:hAnsi="Arial Unicode MS"/>
        </w:rPr>
        <w:t>⌉</w:t>
      </w:r>
      <w:r>
        <w:rPr/>
        <w:t>, where 0 &lt; t &lt; 512, and t &lt;&gt; 384.</w:t>
      </w:r>
    </w:p>
    <w:p>
      <w:pPr>
        <w:pStyle w:val="Heading3"/>
        <w:numPr>
          <w:ilvl w:val="2"/>
          <w:numId w:val="2"/>
        </w:numPr>
        <w:rPr/>
      </w:pPr>
      <w:bookmarkStart w:id="2031" w:name="_Toc516500838"/>
      <w:bookmarkStart w:id="2032" w:name="_Toc416960148"/>
      <w:bookmarkStart w:id="2033" w:name="_Toc395187902"/>
      <w:bookmarkStart w:id="2034" w:name="_Toc391471264"/>
      <w:bookmarkStart w:id="2035" w:name="_Toc370634551"/>
      <w:bookmarkEnd w:id="2031"/>
      <w:bookmarkEnd w:id="2032"/>
      <w:bookmarkEnd w:id="2033"/>
      <w:bookmarkEnd w:id="2034"/>
      <w:bookmarkEnd w:id="2035"/>
      <w:r>
        <w:rPr/>
        <w:t>SHA-512/t-HMAC</w:t>
      </w:r>
    </w:p>
    <w:p>
      <w:pPr>
        <w:pStyle w:val="Normal"/>
        <w:numPr>
          <w:ilvl w:val="0"/>
          <w:numId w:val="3"/>
        </w:numPr>
        <w:rPr/>
      </w:pPr>
      <w:r>
        <w:rPr/>
        <w:t xml:space="preserve">The SHA-512/t-HMAC mechanism, denoted </w:t>
      </w:r>
      <w:r>
        <w:rPr>
          <w:b/>
        </w:rPr>
        <w:t>CKM_SHA512_T_HMAC</w:t>
      </w:r>
      <w:r>
        <w:rPr/>
        <w:t>, is a special case of the general-length SHA-512/t-HMAC mechanism.</w:t>
      </w:r>
    </w:p>
    <w:p>
      <w:pPr>
        <w:pStyle w:val="Normal"/>
        <w:numPr>
          <w:ilvl w:val="0"/>
          <w:numId w:val="3"/>
        </w:numPr>
        <w:rPr/>
      </w:pPr>
      <w:r>
        <w:rPr/>
        <w:t xml:space="preserve">It has a parameter, a </w:t>
      </w:r>
      <w:r>
        <w:rPr>
          <w:b/>
        </w:rPr>
        <w:t>CK_MAC_GENERAL_PARAMS</w:t>
      </w:r>
      <w:r>
        <w:rPr/>
        <w:t>, which holds the value of t in bits.  The length in bytes of the desired output should be in the range of 0-</w:t>
      </w:r>
      <w:r>
        <w:rPr>
          <w:rFonts w:eastAsia="Arial Unicode MS" w:cs="Arial Unicode MS" w:ascii="Arial Unicode MS" w:hAnsi="Arial Unicode MS"/>
        </w:rPr>
        <w:t>⌈</w:t>
      </w:r>
      <w:r>
        <w:rPr/>
        <w:t>t/8</w:t>
      </w:r>
      <w:r>
        <w:rPr>
          <w:rFonts w:eastAsia="Arial Unicode MS" w:cs="Arial Unicode MS" w:ascii="Arial Unicode MS" w:hAnsi="Arial Unicode MS"/>
        </w:rPr>
        <w:t>⌉</w:t>
      </w:r>
      <w:r>
        <w:rPr/>
        <w:t>, where 0 &lt; t &lt; 512, and t &lt;&gt; 384.</w:t>
      </w:r>
    </w:p>
    <w:p>
      <w:pPr>
        <w:pStyle w:val="Heading3"/>
        <w:numPr>
          <w:ilvl w:val="2"/>
          <w:numId w:val="2"/>
        </w:numPr>
        <w:rPr/>
      </w:pPr>
      <w:bookmarkStart w:id="2036" w:name="_Toc516500839"/>
      <w:bookmarkStart w:id="2037" w:name="_Toc416960149"/>
      <w:bookmarkStart w:id="2038" w:name="_Toc395187903"/>
      <w:bookmarkStart w:id="2039" w:name="_Toc391471265"/>
      <w:bookmarkStart w:id="2040" w:name="_Toc370634552"/>
      <w:bookmarkEnd w:id="2036"/>
      <w:bookmarkEnd w:id="2037"/>
      <w:bookmarkEnd w:id="2038"/>
      <w:bookmarkEnd w:id="2039"/>
      <w:bookmarkEnd w:id="2040"/>
      <w:r>
        <w:rPr/>
        <w:t>SHA-512/t key derivation</w:t>
      </w:r>
    </w:p>
    <w:p>
      <w:pPr>
        <w:pStyle w:val="Normal"/>
        <w:numPr>
          <w:ilvl w:val="0"/>
          <w:numId w:val="3"/>
        </w:numPr>
        <w:rPr/>
      </w:pPr>
      <w:r>
        <w:rPr/>
        <w:t xml:space="preserve">The SHA-512/t key derivation, denoted </w:t>
      </w:r>
      <w:r>
        <w:rPr>
          <w:b/>
        </w:rPr>
        <w:t>CKM_SHA512_T_KEY_DERIVATION</w:t>
      </w:r>
      <w:r>
        <w:rPr/>
        <w:t xml:space="preserve">, is the same as the SHA-512 key derivation mechanism in section 2.25.5, except that it uses the SHA-512/t hash function and the relevant length is </w:t>
      </w:r>
      <w:r>
        <w:rPr>
          <w:rFonts w:eastAsia="Arial Unicode MS" w:cs="Arial Unicode MS" w:ascii="Arial Unicode MS" w:hAnsi="Arial Unicode MS"/>
        </w:rPr>
        <w:t>⌈</w:t>
      </w:r>
      <w:r>
        <w:rPr/>
        <w:t>t/8</w:t>
      </w:r>
      <w:r>
        <w:rPr>
          <w:rFonts w:eastAsia="Arial Unicode MS" w:cs="Arial Unicode MS" w:ascii="Arial Unicode MS" w:hAnsi="Arial Unicode MS"/>
        </w:rPr>
        <w:t xml:space="preserve">⌉ </w:t>
      </w:r>
      <w:r>
        <w:rPr/>
        <w:t>bytes, where 0 &lt; t &lt; 512, and t &lt;&gt; 384.</w:t>
      </w:r>
    </w:p>
    <w:p>
      <w:pPr>
        <w:pStyle w:val="Heading3"/>
        <w:numPr>
          <w:ilvl w:val="2"/>
          <w:numId w:val="2"/>
        </w:numPr>
        <w:rPr>
          <w:color w:val="000000" w:themeColor="text1"/>
        </w:rPr>
      </w:pPr>
      <w:bookmarkStart w:id="2041" w:name="_Toc516500840"/>
      <w:bookmarkEnd w:id="2041"/>
      <w:r>
        <w:rPr>
          <w:color w:val="000000" w:themeColor="text1"/>
        </w:rPr>
        <w:t>SHA-512/t HMAC key generation</w:t>
      </w:r>
    </w:p>
    <w:p>
      <w:pPr>
        <w:pStyle w:val="Normal"/>
        <w:numPr>
          <w:ilvl w:val="0"/>
          <w:numId w:val="3"/>
        </w:numPr>
        <w:rPr>
          <w:color w:val="000000" w:themeColor="text1"/>
        </w:rPr>
      </w:pPr>
      <w:r>
        <w:rPr>
          <w:color w:val="000000" w:themeColor="text1"/>
        </w:rPr>
        <w:t xml:space="preserve">The SHA-512/t-HMAC key generation mechanism, denoted </w:t>
      </w:r>
      <w:r>
        <w:rPr>
          <w:b/>
          <w:color w:val="000000" w:themeColor="text1"/>
        </w:rPr>
        <w:t>CKM_SHA512_T_KEY_GEN</w:t>
      </w:r>
      <w:r>
        <w:rPr>
          <w:color w:val="000000" w:themeColor="text1"/>
        </w:rPr>
        <w:t>, is a key generation mechanism for NIST’s SHA512/t-HMAC.</w:t>
      </w:r>
    </w:p>
    <w:p>
      <w:pPr>
        <w:pStyle w:val="Normal"/>
        <w:numPr>
          <w:ilvl w:val="0"/>
          <w:numId w:val="3"/>
        </w:numPr>
        <w:rPr>
          <w:color w:val="000000" w:themeColor="text1"/>
        </w:rPr>
      </w:pPr>
      <w:r>
        <w:rPr>
          <w:color w:val="000000" w:themeColor="text1"/>
        </w:rPr>
        <w:t>It does not have a parameter.</w:t>
      </w:r>
    </w:p>
    <w:p>
      <w:pPr>
        <w:pStyle w:val="Normal"/>
        <w:numPr>
          <w:ilvl w:val="0"/>
          <w:numId w:val="3"/>
        </w:numPr>
        <w:rPr>
          <w:color w:val="000000" w:themeColor="text1"/>
        </w:rPr>
      </w:pPr>
      <w:r>
        <w:rPr>
          <w:color w:val="000000" w:themeColor="text1"/>
        </w:rPr>
        <w:t xml:space="preserve">The mechanism generates SHA512/t-HMAC keys with a particular length in bytes, as specified in the </w:t>
      </w:r>
      <w:r>
        <w:rPr>
          <w:b/>
          <w:color w:val="000000" w:themeColor="text1"/>
        </w:rPr>
        <w:t>CKA_VALUE_LEN</w:t>
      </w:r>
      <w:r>
        <w:rPr>
          <w:color w:val="000000" w:themeColor="text1"/>
        </w:rPr>
        <w:t xml:space="preserve"> attribute of the template for the key.</w:t>
      </w:r>
    </w:p>
    <w:p>
      <w:pPr>
        <w:pStyle w:val="Normal"/>
        <w:numPr>
          <w:ilvl w:val="0"/>
          <w:numId w:val="3"/>
        </w:numPr>
        <w:rPr>
          <w:color w:val="000000" w:themeColor="text1"/>
        </w:rPr>
      </w:pPr>
      <w:r>
        <w:rPr>
          <w:color w:val="000000" w:themeColor="text1"/>
        </w:rPr>
        <w:t xml:space="preserve">The mechanism contributes the </w:t>
      </w:r>
      <w:r>
        <w:rPr>
          <w:b/>
          <w:color w:val="000000" w:themeColor="text1"/>
        </w:rPr>
        <w:t>CKA_CLASS</w:t>
      </w:r>
      <w:r>
        <w:rPr>
          <w:color w:val="000000" w:themeColor="text1"/>
        </w:rPr>
        <w:t xml:space="preserve">, </w:t>
      </w:r>
      <w:r>
        <w:rPr>
          <w:b/>
          <w:color w:val="000000" w:themeColor="text1"/>
        </w:rPr>
        <w:t>CKA_KEY_TYPE</w:t>
      </w:r>
      <w:r>
        <w:rPr>
          <w:color w:val="000000" w:themeColor="text1"/>
        </w:rPr>
        <w:t xml:space="preserve">, and </w:t>
      </w:r>
      <w:r>
        <w:rPr>
          <w:b/>
          <w:color w:val="000000" w:themeColor="text1"/>
        </w:rPr>
        <w:t>CKA_VALUE</w:t>
      </w:r>
      <w:r>
        <w:rPr>
          <w:color w:val="000000" w:themeColor="text1"/>
        </w:rPr>
        <w:t xml:space="preserve"> attributes to the new key. Other attributes supported by the SHA512/t-HMAC key type (specifically, the flags indicating which functions the key supports) may be specified in the template for the key, or else are assigned default initial values.</w:t>
      </w:r>
    </w:p>
    <w:p>
      <w:pPr>
        <w:pStyle w:val="Normal"/>
        <w:numPr>
          <w:ilvl w:val="0"/>
          <w:numId w:val="3"/>
        </w:numPr>
        <w:rPr/>
      </w:pPr>
      <w:r>
        <w:rPr>
          <w:color w:val="000000" w:themeColor="text1"/>
        </w:rPr>
        <w:t xml:space="preserve">For this mechanism, the </w:t>
      </w:r>
      <w:r>
        <w:rPr>
          <w:i/>
          <w:color w:val="000000" w:themeColor="text1"/>
        </w:rPr>
        <w:t>ulMinKeySize</w:t>
      </w:r>
      <w:r>
        <w:rPr>
          <w:color w:val="000000" w:themeColor="text1"/>
        </w:rPr>
        <w:t xml:space="preserve"> and </w:t>
      </w:r>
      <w:r>
        <w:rPr>
          <w:i/>
          <w:color w:val="000000" w:themeColor="text1"/>
        </w:rPr>
        <w:t>ulMaxKeySize</w:t>
      </w:r>
      <w:r>
        <w:rPr>
          <w:color w:val="000000" w:themeColor="text1"/>
        </w:rPr>
        <w:t xml:space="preserve"> fields of the </w:t>
      </w:r>
      <w:r>
        <w:rPr>
          <w:b/>
          <w:color w:val="000000" w:themeColor="text1"/>
        </w:rPr>
        <w:t>CK_MECHANISM_INFO</w:t>
      </w:r>
      <w:r>
        <w:rPr>
          <w:color w:val="000000" w:themeColor="text1"/>
        </w:rPr>
        <w:t xml:space="preserve"> structure specify the supported range of </w:t>
      </w:r>
      <w:r>
        <w:rPr>
          <w:b/>
          <w:bCs/>
          <w:color w:val="000000" w:themeColor="text1"/>
        </w:rPr>
        <w:t>CKM_SHA512_T_HMAC</w:t>
      </w:r>
      <w:r>
        <w:rPr>
          <w:color w:val="000000" w:themeColor="text1"/>
        </w:rPr>
        <w:t xml:space="preserve"> key sizes, in bytes</w:t>
      </w:r>
      <w:r>
        <w:rPr>
          <w:color w:val="FF0000"/>
        </w:rPr>
        <w:t>.</w:t>
      </w:r>
    </w:p>
    <w:p>
      <w:pPr>
        <w:pStyle w:val="Normal"/>
        <w:numPr>
          <w:ilvl w:val="0"/>
          <w:numId w:val="3"/>
        </w:numPr>
        <w:rPr/>
      </w:pPr>
      <w:r>
        <w:rPr/>
      </w:r>
      <w:r>
        <w:br w:type="page"/>
      </w:r>
    </w:p>
    <w:p>
      <w:pPr>
        <w:pStyle w:val="Heading2"/>
        <w:numPr>
          <w:ilvl w:val="1"/>
          <w:numId w:val="52"/>
        </w:numPr>
        <w:pBdr/>
        <w:tabs>
          <w:tab w:val="left" w:pos="0" w:leader="none"/>
        </w:tabs>
        <w:suppressAutoHyphens w:val="true"/>
        <w:ind w:left="576" w:hanging="576"/>
        <w:rPr>
          <w:i/>
          <w:i/>
          <w:sz w:val="20"/>
          <w:szCs w:val="18"/>
        </w:rPr>
      </w:pPr>
      <w:bookmarkStart w:id="2042" w:name="_Toc516500841"/>
      <w:bookmarkEnd w:id="2042"/>
      <w:r>
        <w:rPr/>
        <w:t>SHA3-224</w:t>
      </w:r>
    </w:p>
    <w:p>
      <w:pPr>
        <w:pStyle w:val="Normal"/>
        <w:numPr>
          <w:ilvl w:val="0"/>
          <w:numId w:val="3"/>
        </w:numPr>
        <w:rPr/>
      </w:pPr>
      <w:r>
        <w:rPr>
          <w:rFonts w:cs="Arial"/>
          <w:i/>
          <w:szCs w:val="18"/>
        </w:rPr>
        <w:t xml:space="preserve">Table </w:t>
      </w:r>
      <w:r>
        <w:rPr>
          <w:rFonts w:cs="Arial"/>
          <w:i/>
          <w:szCs w:val="18"/>
        </w:rPr>
        <w:fldChar w:fldCharType="begin"/>
      </w:r>
      <w:r>
        <w:instrText> SEQ "Table" \* ARABIC </w:instrText>
      </w:r>
      <w:r>
        <w:fldChar w:fldCharType="separate"/>
      </w:r>
      <w:r>
        <w:t>1</w:t>
      </w:r>
      <w:r>
        <w:fldChar w:fldCharType="end"/>
      </w:r>
      <w:r>
        <w:rPr>
          <w:rFonts w:cs="Arial"/>
          <w:i/>
          <w:szCs w:val="18"/>
        </w:rPr>
        <w:t>, SHA-224 Mechanisms vs. Functions</w:t>
      </w:r>
    </w:p>
    <w:tbl>
      <w:tblPr>
        <w:tblW w:w="9579" w:type="dxa"/>
        <w:jc w:val="left"/>
        <w:tblInd w:w="-290" w:type="dxa"/>
        <w:tblBorders>
          <w:top w:val="single" w:sz="12" w:space="0" w:color="000001"/>
          <w:left w:val="single" w:sz="12" w:space="0" w:color="000001"/>
        </w:tblBorders>
        <w:tblCellMar>
          <w:top w:w="0" w:type="dxa"/>
          <w:left w:w="100" w:type="dxa"/>
          <w:bottom w:w="0" w:type="dxa"/>
          <w:right w:w="115" w:type="dxa"/>
        </w:tblCellMar>
        <w:tblLook w:val="0000" w:noVBand="0" w:noHBand="0" w:lastColumn="0" w:firstColumn="0" w:lastRow="0" w:firstRow="0"/>
      </w:tblPr>
      <w:tblGrid>
        <w:gridCol w:w="3599"/>
        <w:gridCol w:w="1020"/>
        <w:gridCol w:w="780"/>
        <w:gridCol w:w="585"/>
        <w:gridCol w:w="841"/>
        <w:gridCol w:w="675"/>
        <w:gridCol w:w="975"/>
        <w:gridCol w:w="1102"/>
      </w:tblGrid>
      <w:tr>
        <w:trPr>
          <w:tblHeader w:val="true"/>
        </w:trPr>
        <w:tc>
          <w:tcPr>
            <w:tcW w:w="3599" w:type="dxa"/>
            <w:tcBorders>
              <w:top w:val="single" w:sz="12" w:space="0" w:color="000001"/>
              <w:left w:val="single" w:sz="12" w:space="0" w:color="000001"/>
            </w:tcBorders>
            <w:shd w:color="auto" w:fill="auto" w:val="clear"/>
            <w:tcMar>
              <w:left w:w="100" w:type="dxa"/>
            </w:tcMar>
          </w:tcPr>
          <w:p>
            <w:pPr>
              <w:pStyle w:val="TableSmallFont"/>
              <w:numPr>
                <w:ilvl w:val="0"/>
                <w:numId w:val="3"/>
              </w:numPr>
              <w:snapToGrid w:val="false"/>
              <w:spacing w:before="0" w:after="40"/>
              <w:jc w:val="left"/>
              <w:rPr/>
            </w:pPr>
            <w:r>
              <w:rPr/>
            </w:r>
          </w:p>
        </w:tc>
        <w:tc>
          <w:tcPr>
            <w:tcW w:w="5978"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pacing w:before="0" w:after="40"/>
              <w:rPr/>
            </w:pPr>
            <w:r>
              <w:rPr>
                <w:rFonts w:cs="Arial" w:ascii="Arial" w:hAnsi="Arial"/>
                <w:b/>
                <w:sz w:val="20"/>
              </w:rPr>
              <w:t>Functions</w:t>
            </w:r>
          </w:p>
        </w:tc>
      </w:tr>
      <w:tr>
        <w:trPr>
          <w:tblHeader w:val="true"/>
        </w:trPr>
        <w:tc>
          <w:tcPr>
            <w:tcW w:w="3599" w:type="dxa"/>
            <w:tcBorders>
              <w:left w:val="single" w:sz="12" w:space="0" w:color="000001"/>
              <w:bottom w:val="single" w:sz="6" w:space="0" w:color="000001"/>
              <w:insideH w:val="single" w:sz="6" w:space="0" w:color="000001"/>
            </w:tcBorders>
            <w:shd w:color="auto" w:fill="auto" w:val="clear"/>
            <w:tcMar>
              <w:left w:w="100" w:type="dxa"/>
            </w:tcMar>
          </w:tcPr>
          <w:p>
            <w:pPr>
              <w:pStyle w:val="TableSmallFont"/>
              <w:numPr>
                <w:ilvl w:val="0"/>
                <w:numId w:val="3"/>
              </w:numPr>
              <w:snapToGrid w:val="false"/>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102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lang w:val="sv-SE"/>
              </w:rPr>
            </w:pPr>
            <w:r>
              <w:rPr>
                <w:rFonts w:cs="Arial" w:ascii="Arial" w:hAnsi="Arial"/>
                <w:b/>
                <w:sz w:val="20"/>
              </w:rPr>
              <w:t>Verify</w:t>
            </w:r>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eastAsia="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eastAsia="Arial"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110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napToGrid w:val="false"/>
              <w:rPr>
                <w:rFonts w:ascii="Arial" w:hAnsi="Arial" w:cs="Arial"/>
                <w:b/>
                <w:b/>
                <w:sz w:val="20"/>
              </w:rPr>
            </w:pPr>
            <w:r>
              <w:rPr>
                <w:rFonts w:cs="Arial" w:ascii="Arial" w:hAnsi="Arial"/>
                <w:b/>
                <w:sz w:val="20"/>
              </w:rPr>
            </w:r>
          </w:p>
          <w:p>
            <w:pPr>
              <w:pStyle w:val="TableSmallFont"/>
              <w:numPr>
                <w:ilvl w:val="0"/>
                <w:numId w:val="3"/>
              </w:numPr>
              <w:spacing w:before="0" w:after="40"/>
              <w:rPr/>
            </w:pPr>
            <w:r>
              <w:rPr>
                <w:rFonts w:cs="Arial" w:ascii="Arial" w:hAnsi="Arial"/>
                <w:b/>
                <w:sz w:val="20"/>
              </w:rPr>
              <w:t>Derive</w:t>
            </w:r>
          </w:p>
        </w:tc>
      </w:tr>
      <w:tr>
        <w:trPr/>
        <w:tc>
          <w:tcPr>
            <w:tcW w:w="3599" w:type="dxa"/>
            <w:tcBorders>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CKM_SHA3_224</w:t>
            </w:r>
          </w:p>
        </w:tc>
        <w:tc>
          <w:tcPr>
            <w:tcW w:w="1020" w:type="dxa"/>
            <w:tcBorders>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spacing w:before="0" w:after="40"/>
              <w:rPr>
                <w:rFonts w:ascii="Arial" w:hAnsi="Arial" w:cs="Arial"/>
                <w:sz w:val="20"/>
              </w:rPr>
            </w:pPr>
            <w:r>
              <w:rPr>
                <w:rFonts w:cs="Arial" w:ascii="Arial" w:hAnsi="Arial"/>
                <w:sz w:val="20"/>
              </w:rPr>
            </w:r>
          </w:p>
        </w:tc>
        <w:tc>
          <w:tcPr>
            <w:tcW w:w="780" w:type="dxa"/>
            <w:tcBorders>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spacing w:before="0" w:after="40"/>
              <w:rPr>
                <w:rFonts w:ascii="Arial" w:hAnsi="Arial" w:cs="Arial"/>
                <w:sz w:val="20"/>
              </w:rPr>
            </w:pPr>
            <w:r>
              <w:rPr>
                <w:rFonts w:cs="Arial" w:ascii="Arial" w:hAnsi="Arial"/>
                <w:sz w:val="20"/>
              </w:rPr>
            </w:r>
          </w:p>
        </w:tc>
        <w:tc>
          <w:tcPr>
            <w:tcW w:w="585" w:type="dxa"/>
            <w:tcBorders>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spacing w:before="0" w:after="40"/>
              <w:rPr>
                <w:rFonts w:ascii="Arial" w:hAnsi="Arial" w:cs="Arial"/>
                <w:sz w:val="20"/>
              </w:rPr>
            </w:pPr>
            <w:r>
              <w:rPr>
                <w:rFonts w:cs="Arial" w:ascii="Arial" w:hAnsi="Arial"/>
                <w:sz w:val="20"/>
              </w:rPr>
            </w:r>
          </w:p>
        </w:tc>
        <w:tc>
          <w:tcPr>
            <w:tcW w:w="841" w:type="dxa"/>
            <w:tcBorders>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pacing w:before="0" w:after="40"/>
              <w:rPr>
                <w:rFonts w:ascii="Arial" w:hAnsi="Arial" w:cs="Arial"/>
                <w:sz w:val="20"/>
              </w:rPr>
            </w:pPr>
            <w:r>
              <w:rPr>
                <w:rFonts w:eastAsia="Wingdings" w:cs="Wingdings" w:ascii="Wingdings" w:hAnsi="Wingdings"/>
                <w:sz w:val="20"/>
              </w:rPr>
              <w:t></w:t>
            </w:r>
          </w:p>
        </w:tc>
        <w:tc>
          <w:tcPr>
            <w:tcW w:w="675" w:type="dxa"/>
            <w:tcBorders>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spacing w:before="0" w:after="40"/>
              <w:rPr>
                <w:rFonts w:ascii="Arial" w:hAnsi="Arial" w:cs="Arial"/>
                <w:sz w:val="20"/>
              </w:rPr>
            </w:pPr>
            <w:r>
              <w:rPr>
                <w:rFonts w:cs="Arial" w:ascii="Arial" w:hAnsi="Arial"/>
                <w:sz w:val="20"/>
              </w:rPr>
            </w:r>
          </w:p>
        </w:tc>
        <w:tc>
          <w:tcPr>
            <w:tcW w:w="975" w:type="dxa"/>
            <w:tcBorders>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spacing w:before="0" w:after="40"/>
              <w:rPr>
                <w:rFonts w:ascii="Arial" w:hAnsi="Arial" w:cs="Arial"/>
                <w:sz w:val="20"/>
              </w:rPr>
            </w:pPr>
            <w:r>
              <w:rPr>
                <w:rFonts w:cs="Arial" w:ascii="Arial" w:hAnsi="Arial"/>
                <w:sz w:val="20"/>
              </w:rPr>
            </w:r>
          </w:p>
        </w:tc>
        <w:tc>
          <w:tcPr>
            <w:tcW w:w="1102"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napToGrid w:val="false"/>
              <w:spacing w:before="0" w:after="40"/>
              <w:rPr>
                <w:rFonts w:ascii="Arial" w:hAnsi="Arial" w:cs="Arial"/>
                <w:sz w:val="20"/>
              </w:rPr>
            </w:pPr>
            <w:r>
              <w:rPr>
                <w:rFonts w:cs="Arial" w:ascii="Arial" w:hAnsi="Arial"/>
                <w:sz w:val="20"/>
              </w:rPr>
            </w:r>
          </w:p>
        </w:tc>
      </w:tr>
      <w:tr>
        <w:trPr/>
        <w:tc>
          <w:tcPr>
            <w:tcW w:w="3599"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CKM_SHA3_224_HMAC</w:t>
            </w:r>
          </w:p>
        </w:tc>
        <w:tc>
          <w:tcPr>
            <w:tcW w:w="102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tc>
          <w:tcPr>
            <w:tcW w:w="3599" w:type="dxa"/>
            <w:tcBorders>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CKM_SHA3_224_HMAC_GENERAL</w:t>
            </w:r>
          </w:p>
        </w:tc>
        <w:tc>
          <w:tcPr>
            <w:tcW w:w="1020" w:type="dxa"/>
            <w:tcBorders>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5" w:type="dxa"/>
            <w:tcBorders>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1" w:type="dxa"/>
            <w:tcBorders>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2"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tc>
          <w:tcPr>
            <w:tcW w:w="3599" w:type="dxa"/>
            <w:tcBorders>
              <w:top w:val="single" w:sz="6" w:space="0" w:color="000001"/>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CKM_SHA3_224_KEY_DERIVATION</w:t>
            </w:r>
          </w:p>
        </w:tc>
        <w:tc>
          <w:tcPr>
            <w:tcW w:w="102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1"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pacing w:before="0" w:after="40"/>
              <w:rPr/>
            </w:pPr>
            <w:r>
              <w:rPr>
                <w:rFonts w:eastAsia="Wingdings" w:cs="Wingdings" w:ascii="Wingdings" w:hAnsi="Wingdings"/>
                <w:sz w:val="20"/>
              </w:rPr>
              <w:t></w:t>
            </w:r>
          </w:p>
        </w:tc>
      </w:tr>
      <w:tr>
        <w:trPr/>
        <w:tc>
          <w:tcPr>
            <w:tcW w:w="3599" w:type="dxa"/>
            <w:tcBorders>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CKM_SHA3_224_KEY_GEN</w:t>
            </w:r>
          </w:p>
        </w:tc>
        <w:tc>
          <w:tcPr>
            <w:tcW w:w="102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1"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eastAsia="Wingdings" w:cs="Wingdings" w:ascii="Wingdings" w:hAnsi="Wingdings"/>
                <w:sz w:val="20"/>
              </w:rPr>
              <w:t></w:t>
            </w:r>
          </w:p>
        </w:tc>
        <w:tc>
          <w:tcPr>
            <w:tcW w:w="97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2" w:type="dxa"/>
            <w:tcBorders>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Wingdings" w:hAnsi="Wingdings" w:eastAsia="Wingdings" w:cs="Wingdings"/>
                <w:sz w:val="20"/>
              </w:rPr>
            </w:pPr>
            <w:r>
              <w:rPr>
                <w:rFonts w:eastAsia="Wingdings" w:cs="Wingdings" w:ascii="Wingdings" w:hAnsi="Wingdings"/>
                <w:sz w:val="20"/>
              </w:rPr>
            </w:r>
          </w:p>
        </w:tc>
      </w:tr>
    </w:tbl>
    <w:p>
      <w:pPr>
        <w:pStyle w:val="Heading3"/>
        <w:numPr>
          <w:ilvl w:val="2"/>
          <w:numId w:val="52"/>
        </w:numPr>
        <w:pBdr/>
        <w:tabs>
          <w:tab w:val="left" w:pos="0" w:leader="none"/>
        </w:tabs>
        <w:suppressAutoHyphens w:val="true"/>
        <w:ind w:left="1440" w:hanging="720"/>
        <w:rPr/>
      </w:pPr>
      <w:bookmarkStart w:id="2043" w:name="_Toc516500842"/>
      <w:bookmarkEnd w:id="2043"/>
      <w:r>
        <w:rPr/>
        <w:t>Definitions</w:t>
      </w:r>
    </w:p>
    <w:p>
      <w:pPr>
        <w:pStyle w:val="Normal"/>
        <w:numPr>
          <w:ilvl w:val="0"/>
          <w:numId w:val="3"/>
        </w:numPr>
        <w:rPr/>
      </w:pPr>
      <w:r>
        <w:rPr/>
        <w:t>Mechanisms:</w:t>
      </w:r>
    </w:p>
    <w:p>
      <w:pPr>
        <w:pStyle w:val="Normal"/>
        <w:numPr>
          <w:ilvl w:val="0"/>
          <w:numId w:val="3"/>
        </w:numPr>
        <w:ind w:left="720" w:hanging="0"/>
        <w:rPr/>
      </w:pPr>
      <w:r>
        <w:rPr/>
        <w:t xml:space="preserve">CKM_SHA3_224                     </w:t>
      </w:r>
    </w:p>
    <w:p>
      <w:pPr>
        <w:pStyle w:val="Normal"/>
        <w:numPr>
          <w:ilvl w:val="0"/>
          <w:numId w:val="3"/>
        </w:numPr>
        <w:ind w:left="720" w:hanging="0"/>
        <w:rPr/>
      </w:pPr>
      <w:r>
        <w:rPr/>
        <w:t xml:space="preserve">CKM_SHA3_224_HMAC                </w:t>
      </w:r>
    </w:p>
    <w:p>
      <w:pPr>
        <w:pStyle w:val="Normal"/>
        <w:numPr>
          <w:ilvl w:val="0"/>
          <w:numId w:val="3"/>
        </w:numPr>
        <w:ind w:left="720" w:hanging="0"/>
        <w:rPr/>
      </w:pPr>
      <w:r>
        <w:rPr/>
        <w:t xml:space="preserve">CKM_SHA3_224_HMAC_GENERAL        </w:t>
      </w:r>
    </w:p>
    <w:p>
      <w:pPr>
        <w:pStyle w:val="Normal"/>
        <w:numPr>
          <w:ilvl w:val="0"/>
          <w:numId w:val="3"/>
        </w:numPr>
        <w:ind w:left="720" w:hanging="0"/>
        <w:rPr/>
      </w:pPr>
      <w:r>
        <w:rPr/>
        <w:t xml:space="preserve">CKM_SHA3_224_KEY_DERIVATION </w:t>
      </w:r>
    </w:p>
    <w:p>
      <w:pPr>
        <w:pStyle w:val="Normal"/>
        <w:numPr>
          <w:ilvl w:val="0"/>
          <w:numId w:val="3"/>
        </w:numPr>
        <w:ind w:left="720" w:hanging="0"/>
        <w:rPr>
          <w:rFonts w:eastAsia="Arial"/>
        </w:rPr>
      </w:pPr>
      <w:r>
        <w:rPr/>
        <w:t>CKM_SHA3_224_KEY_GEN</w:t>
      </w:r>
    </w:p>
    <w:p>
      <w:pPr>
        <w:pStyle w:val="Normal"/>
        <w:numPr>
          <w:ilvl w:val="0"/>
          <w:numId w:val="3"/>
        </w:numPr>
        <w:ind w:left="720" w:hanging="0"/>
        <w:rPr/>
      </w:pPr>
      <w:r>
        <w:rPr>
          <w:rFonts w:eastAsia="Arial"/>
        </w:rPr>
        <w:t xml:space="preserve">  </w:t>
      </w:r>
    </w:p>
    <w:p>
      <w:pPr>
        <w:pStyle w:val="Normal"/>
        <w:numPr>
          <w:ilvl w:val="0"/>
          <w:numId w:val="3"/>
        </w:numPr>
        <w:ind w:left="720" w:hanging="0"/>
        <w:rPr/>
      </w:pPr>
      <w:r>
        <w:rPr/>
        <w:t>CKK_SHA3_224_HMAC</w:t>
      </w:r>
    </w:p>
    <w:p>
      <w:pPr>
        <w:pStyle w:val="Heading3"/>
        <w:numPr>
          <w:ilvl w:val="2"/>
          <w:numId w:val="52"/>
        </w:numPr>
        <w:pBdr/>
        <w:tabs>
          <w:tab w:val="left" w:pos="0" w:leader="none"/>
        </w:tabs>
        <w:suppressAutoHyphens w:val="true"/>
        <w:ind w:left="1440" w:hanging="720"/>
        <w:rPr/>
      </w:pPr>
      <w:bookmarkStart w:id="2044" w:name="_Toc516500843"/>
      <w:bookmarkEnd w:id="2044"/>
      <w:r>
        <w:rPr/>
        <w:t>SHA3-224 digest</w:t>
      </w:r>
    </w:p>
    <w:p>
      <w:pPr>
        <w:pStyle w:val="Normal"/>
        <w:numPr>
          <w:ilvl w:val="0"/>
          <w:numId w:val="3"/>
        </w:numPr>
        <w:rPr/>
      </w:pPr>
      <w:r>
        <w:rPr/>
        <w:t xml:space="preserve">The SHA3-224 mechanism, denoted </w:t>
      </w:r>
      <w:r>
        <w:rPr>
          <w:b/>
        </w:rPr>
        <w:t>CKM_SHA3_224</w:t>
      </w:r>
      <w:r>
        <w:rPr/>
        <w:t>, is a mechanism for message digesting, following the Secure Hash 3 Algorithm with a 224-bit message digest defined in FIPS Pub 202.</w:t>
      </w:r>
    </w:p>
    <w:p>
      <w:pPr>
        <w:pStyle w:val="Normal"/>
        <w:numPr>
          <w:ilvl w:val="0"/>
          <w:numId w:val="3"/>
        </w:numPr>
        <w:rPr/>
      </w:pPr>
      <w:r>
        <w:rPr/>
        <w:t>It does not have a parameter.</w:t>
      </w:r>
    </w:p>
    <w:p>
      <w:pPr>
        <w:pStyle w:val="Normal"/>
        <w:numPr>
          <w:ilvl w:val="0"/>
          <w:numId w:val="3"/>
        </w:numPr>
        <w:rPr/>
      </w:pPr>
      <w:r>
        <w:rPr/>
        <w:t>Constraints on the length of input and output data are summarized in the following table.  For single-part digesting, the data and the digest may begin at the same location in memory.</w:t>
      </w:r>
    </w:p>
    <w:p>
      <w:pPr>
        <w:pStyle w:val="Caption1"/>
        <w:numPr>
          <w:ilvl w:val="0"/>
          <w:numId w:val="3"/>
        </w:numPr>
        <w:rPr/>
      </w:pPr>
      <w:r>
        <w:rPr/>
        <w:t xml:space="preserve">Table </w:t>
      </w:r>
      <w:r>
        <w:rPr/>
        <w:fldChar w:fldCharType="begin"/>
      </w:r>
      <w:r>
        <w:instrText> SEQ "Table" \* ARABIC </w:instrText>
      </w:r>
      <w:r>
        <w:fldChar w:fldCharType="separate"/>
      </w:r>
      <w:r>
        <w:t>1</w:t>
      </w:r>
      <w:r>
        <w:fldChar w:fldCharType="end"/>
      </w:r>
      <w:r>
        <w:rPr/>
        <w:t>, SHA3-224: Data Length</w:t>
      </w:r>
    </w:p>
    <w:tbl>
      <w:tblPr>
        <w:tblW w:w="4488"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260"/>
        <w:gridCol w:w="1377"/>
        <w:gridCol w:w="1851"/>
      </w:tblGrid>
      <w:tr>
        <w:trPr>
          <w:tblHeader w:val="true"/>
        </w:trPr>
        <w:tc>
          <w:tcPr>
            <w:tcW w:w="1260"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377"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851"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b/>
                <w:sz w:val="20"/>
              </w:rPr>
              <w:t>Digest length</w:t>
            </w:r>
          </w:p>
        </w:tc>
      </w:tr>
      <w:tr>
        <w:trPr/>
        <w:tc>
          <w:tcPr>
            <w:tcW w:w="1260"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rFonts w:ascii="Arial" w:hAnsi="Arial" w:cs="Arial"/>
              </w:rPr>
            </w:pPr>
            <w:r>
              <w:rPr>
                <w:rFonts w:cs="Arial" w:ascii="Arial" w:hAnsi="Arial"/>
              </w:rPr>
              <w:t>C_Digest</w:t>
            </w:r>
          </w:p>
        </w:tc>
        <w:tc>
          <w:tcPr>
            <w:tcW w:w="1377"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rPr>
            </w:pPr>
            <w:r>
              <w:rPr>
                <w:rFonts w:cs="Arial" w:ascii="Arial" w:hAnsi="Arial"/>
              </w:rPr>
              <w:t>any</w:t>
            </w:r>
          </w:p>
        </w:tc>
        <w:tc>
          <w:tcPr>
            <w:tcW w:w="185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rPr>
              <w:t>28</w:t>
            </w:r>
          </w:p>
        </w:tc>
      </w:tr>
    </w:tbl>
    <w:p>
      <w:pPr>
        <w:pStyle w:val="Heading3"/>
        <w:numPr>
          <w:ilvl w:val="2"/>
          <w:numId w:val="52"/>
        </w:numPr>
        <w:pBdr/>
        <w:tabs>
          <w:tab w:val="left" w:pos="0" w:leader="none"/>
        </w:tabs>
        <w:suppressAutoHyphens w:val="true"/>
        <w:ind w:left="1440" w:hanging="720"/>
        <w:rPr/>
      </w:pPr>
      <w:bookmarkStart w:id="2045" w:name="_Toc516500844"/>
      <w:bookmarkEnd w:id="2045"/>
      <w:r>
        <w:rPr/>
        <w:t>General-length SHA3-224-HMAC</w:t>
      </w:r>
    </w:p>
    <w:p>
      <w:pPr>
        <w:pStyle w:val="Normal"/>
        <w:numPr>
          <w:ilvl w:val="0"/>
          <w:numId w:val="3"/>
        </w:numPr>
        <w:rPr/>
      </w:pPr>
      <w:r>
        <w:rPr/>
        <w:t xml:space="preserve">The general-length SHA3-224-HMAC mechanism, denoted </w:t>
      </w:r>
      <w:r>
        <w:rPr>
          <w:b/>
        </w:rPr>
        <w:t>CKM_SHA3_224_HMAC_GENERAL</w:t>
      </w:r>
      <w:r>
        <w:rPr/>
        <w:t>, is the same as the general-length SHA-1-HMAC mechanism in section</w:t>
      </w:r>
      <w:r>
        <w:rPr>
          <w:shd w:fill="FFFF00" w:val="clear"/>
        </w:rPr>
        <w:t xml:space="preserve"> 2.8.3 </w:t>
      </w:r>
      <w:r>
        <w:rPr/>
        <w:t>except that it uses the HMAC construction based on the SHA3-224 hash function and length of the output should be in the range 1-28. The keys it uses are generic secret keys and CKK_SHA3_224_HMAC. FIPS-198 compliant tokens may require the key length to be at least 14 bytes; that is, half the size of the SHA3-224 hash output.</w:t>
      </w:r>
    </w:p>
    <w:p>
      <w:pPr>
        <w:pStyle w:val="Normal"/>
        <w:numPr>
          <w:ilvl w:val="0"/>
          <w:numId w:val="3"/>
        </w:numPr>
        <w:rPr/>
      </w:pPr>
      <w:r>
        <w:rPr/>
        <w:t xml:space="preserve">It has a parameter, a </w:t>
      </w:r>
      <w:r>
        <w:rPr>
          <w:b/>
        </w:rPr>
        <w:t>CK_MAC_GENERAL_PARAMS</w:t>
      </w:r>
      <w:r>
        <w:rPr/>
        <w:t>, which holds the length in bytes of the desired output. This length should be in the range 1-28 (the output size of SHA3-224 is 28 bytes). FIPS-198 compliant tokens may constrain the output length to be at least 4 or 14 (half the maximum length). Signatures (MACs) produced by this mechanism shall be taken from the start of the full 28-byte HMAC output.</w:t>
      </w:r>
    </w:p>
    <w:p>
      <w:pPr>
        <w:pStyle w:val="Caption1"/>
        <w:numPr>
          <w:ilvl w:val="0"/>
          <w:numId w:val="3"/>
        </w:numPr>
        <w:rPr/>
      </w:pPr>
      <w:r>
        <w:rPr/>
        <w:t xml:space="preserve">Table </w:t>
      </w:r>
      <w:r>
        <w:rPr>
          <w:i w:val="false"/>
          <w:szCs w:val="18"/>
        </w:rPr>
        <w:fldChar w:fldCharType="begin"/>
      </w:r>
      <w:r>
        <w:instrText> SEQ "Table" \* ARABIC </w:instrText>
      </w:r>
      <w:r>
        <w:fldChar w:fldCharType="separate"/>
      </w:r>
      <w:r>
        <w:t>1</w:t>
      </w:r>
      <w:r>
        <w:fldChar w:fldCharType="end"/>
      </w:r>
      <w:r>
        <w:rPr/>
        <w:t>, General-length SHA3-224-HMAC: Key And Data Length</w:t>
      </w:r>
    </w:p>
    <w:tbl>
      <w:tblPr>
        <w:tblW w:w="8820"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530"/>
        <w:gridCol w:w="2430"/>
        <w:gridCol w:w="1350"/>
        <w:gridCol w:w="3509"/>
      </w:tblGrid>
      <w:tr>
        <w:trPr>
          <w:tblHeader w:val="true"/>
        </w:trPr>
        <w:tc>
          <w:tcPr>
            <w:tcW w:w="1530"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430"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350"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509"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b/>
                <w:sz w:val="20"/>
              </w:rPr>
              <w:t>Signature length</w:t>
            </w:r>
          </w:p>
        </w:tc>
      </w:tr>
      <w:tr>
        <w:trPr/>
        <w:tc>
          <w:tcPr>
            <w:tcW w:w="1530" w:type="dxa"/>
            <w:tcBorders>
              <w:top w:val="single" w:sz="6"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2430"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generic secret or CKK_SHA3_224_HMAC</w:t>
            </w:r>
          </w:p>
        </w:tc>
        <w:tc>
          <w:tcPr>
            <w:tcW w:w="1350"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50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1-28, depending on parameters</w:t>
            </w:r>
          </w:p>
        </w:tc>
      </w:tr>
      <w:tr>
        <w:trPr/>
        <w:tc>
          <w:tcPr>
            <w:tcW w:w="1530"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2430"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generic secret or CKK_SHA3_224_HMAC</w:t>
            </w:r>
          </w:p>
        </w:tc>
        <w:tc>
          <w:tcPr>
            <w:tcW w:w="1350"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50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1-28, depending on parameters</w:t>
            </w:r>
          </w:p>
        </w:tc>
      </w:tr>
    </w:tbl>
    <w:p>
      <w:pPr>
        <w:pStyle w:val="Heading3"/>
        <w:numPr>
          <w:ilvl w:val="2"/>
          <w:numId w:val="52"/>
        </w:numPr>
        <w:pBdr/>
        <w:tabs>
          <w:tab w:val="left" w:pos="0" w:leader="none"/>
        </w:tabs>
        <w:suppressAutoHyphens w:val="true"/>
        <w:ind w:left="1440" w:hanging="720"/>
        <w:rPr/>
      </w:pPr>
      <w:bookmarkStart w:id="2046" w:name="_Toc516500845"/>
      <w:bookmarkEnd w:id="2046"/>
      <w:r>
        <w:rPr/>
        <w:t>SHA3-224-HMAC</w:t>
      </w:r>
    </w:p>
    <w:p>
      <w:pPr>
        <w:pStyle w:val="Normal"/>
        <w:numPr>
          <w:ilvl w:val="0"/>
          <w:numId w:val="3"/>
        </w:numPr>
        <w:rPr/>
      </w:pPr>
      <w:r>
        <w:rPr/>
        <w:t xml:space="preserve">The SHA3-224-HMAC mechanism, denoted </w:t>
      </w:r>
      <w:r>
        <w:rPr>
          <w:b/>
        </w:rPr>
        <w:t>CKM_SHA3_224_HMAC</w:t>
      </w:r>
      <w:r>
        <w:rPr/>
        <w:t>, is a special case of the general-length SHA3-224-HMAC mechanism.</w:t>
      </w:r>
    </w:p>
    <w:p>
      <w:pPr>
        <w:pStyle w:val="Normal"/>
        <w:numPr>
          <w:ilvl w:val="0"/>
          <w:numId w:val="3"/>
        </w:numPr>
        <w:rPr/>
      </w:pPr>
      <w:r>
        <w:rPr/>
        <w:t>It has no parameter, and always produces an output of length 28.</w:t>
      </w:r>
    </w:p>
    <w:p>
      <w:pPr>
        <w:pStyle w:val="Heading3"/>
        <w:numPr>
          <w:ilvl w:val="2"/>
          <w:numId w:val="52"/>
        </w:numPr>
        <w:pBdr/>
        <w:tabs>
          <w:tab w:val="left" w:pos="0" w:leader="none"/>
        </w:tabs>
        <w:suppressAutoHyphens w:val="true"/>
        <w:ind w:left="1440" w:hanging="720"/>
        <w:rPr/>
      </w:pPr>
      <w:bookmarkStart w:id="2047" w:name="_Toc516500846"/>
      <w:bookmarkEnd w:id="2047"/>
      <w:r>
        <w:rPr/>
        <w:t>SHA3-224 key derivation</w:t>
      </w:r>
    </w:p>
    <w:p>
      <w:pPr>
        <w:pStyle w:val="Normal"/>
        <w:numPr>
          <w:ilvl w:val="0"/>
          <w:numId w:val="3"/>
        </w:numPr>
        <w:rPr/>
      </w:pPr>
      <w:r>
        <w:rPr/>
        <w:t xml:space="preserve">SHA-224 key derivation, denoted </w:t>
      </w:r>
      <w:r>
        <w:rPr>
          <w:b/>
        </w:rPr>
        <w:t>CKM_SHA3_224_KEY_DERIVATION</w:t>
      </w:r>
      <w:r>
        <w:rPr/>
        <w:t xml:space="preserve">, is the same as the SHA-1 key derivation mechanism in Section </w:t>
      </w:r>
      <w:r>
        <w:rPr>
          <w:shd w:fill="FFFF00" w:val="clear"/>
        </w:rPr>
        <w:t>2.18.5</w:t>
      </w:r>
      <w:r>
        <w:rPr/>
        <w:t xml:space="preserve"> except that it uses the SHA3-224 hash function and the relevant length is 28 bytes. </w:t>
      </w:r>
    </w:p>
    <w:p>
      <w:pPr>
        <w:pStyle w:val="Heading3"/>
        <w:numPr>
          <w:ilvl w:val="2"/>
          <w:numId w:val="52"/>
        </w:numPr>
        <w:pBdr/>
        <w:tabs>
          <w:tab w:val="left" w:pos="0" w:leader="none"/>
        </w:tabs>
        <w:suppressAutoHyphens w:val="true"/>
        <w:ind w:left="1440" w:hanging="720"/>
        <w:rPr/>
      </w:pPr>
      <w:bookmarkStart w:id="2048" w:name="_Toc516500847"/>
      <w:bookmarkEnd w:id="2048"/>
      <w:r>
        <w:rPr/>
        <w:t>SHA3-224 HMAC key generation</w:t>
      </w:r>
    </w:p>
    <w:p>
      <w:pPr>
        <w:pStyle w:val="Normal"/>
        <w:numPr>
          <w:ilvl w:val="0"/>
          <w:numId w:val="3"/>
        </w:numPr>
        <w:rPr/>
      </w:pPr>
      <w:r>
        <w:rPr/>
        <w:t xml:space="preserve">The SHA3-224-HMAC key generation mechanism, denoted </w:t>
      </w:r>
      <w:r>
        <w:rPr>
          <w:b/>
        </w:rPr>
        <w:t>CKM_SHA3_224_KEY_GEN</w:t>
      </w:r>
      <w:r>
        <w:rPr/>
        <w:t>, is a key generation mechanism for NIST’s SHA3-224-HMAC.</w:t>
      </w:r>
    </w:p>
    <w:p>
      <w:pPr>
        <w:pStyle w:val="Normal"/>
        <w:numPr>
          <w:ilvl w:val="0"/>
          <w:numId w:val="3"/>
        </w:numPr>
        <w:rPr/>
      </w:pPr>
      <w:r>
        <w:rPr/>
        <w:t>It does not have a parameter.</w:t>
      </w:r>
    </w:p>
    <w:p>
      <w:pPr>
        <w:pStyle w:val="Normal"/>
        <w:numPr>
          <w:ilvl w:val="0"/>
          <w:numId w:val="3"/>
        </w:numPr>
        <w:rPr/>
      </w:pPr>
      <w:r>
        <w:rPr/>
        <w:t xml:space="preserve">The mechanism generates SHA3-224-HMAC keys with a particular length in bytes, as specified in the </w:t>
      </w:r>
      <w:r>
        <w:rPr>
          <w:b/>
        </w:rPr>
        <w:t>CKA_VALUE_LEN</w:t>
      </w:r>
      <w:r>
        <w:rPr/>
        <w:t xml:space="preserve"> attribute of the template for the key.</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Other attributes supported by the SHA3-224-HMAC key type (specifically, the flags indicating which functions the key supports) may be specified in the template for the key,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w:t>
      </w:r>
      <w:r>
        <w:rPr>
          <w:b/>
          <w:bCs/>
        </w:rPr>
        <w:t>CKM_SHA3_224_HMAC</w:t>
      </w:r>
      <w:r>
        <w:rPr/>
        <w:t xml:space="preserve"> key sizes, in bytes.</w:t>
      </w:r>
    </w:p>
    <w:p>
      <w:pPr>
        <w:pStyle w:val="Heading2"/>
        <w:numPr>
          <w:ilvl w:val="0"/>
          <w:numId w:val="0"/>
        </w:numPr>
        <w:suppressAutoHyphens w:val="true"/>
        <w:rPr/>
      </w:pPr>
      <w:r>
        <w:rPr/>
      </w:r>
      <w:r>
        <w:br w:type="page"/>
      </w:r>
    </w:p>
    <w:p>
      <w:pPr>
        <w:pStyle w:val="Heading2"/>
        <w:numPr>
          <w:ilvl w:val="1"/>
          <w:numId w:val="52"/>
        </w:numPr>
        <w:pBdr/>
        <w:tabs>
          <w:tab w:val="left" w:pos="0" w:leader="none"/>
        </w:tabs>
        <w:suppressAutoHyphens w:val="true"/>
        <w:ind w:left="576" w:hanging="576"/>
        <w:rPr>
          <w:i/>
          <w:i/>
          <w:sz w:val="20"/>
          <w:szCs w:val="18"/>
        </w:rPr>
      </w:pPr>
      <w:bookmarkStart w:id="2049" w:name="_Toc516500848"/>
      <w:bookmarkEnd w:id="2049"/>
      <w:r>
        <w:rPr/>
        <w:t>SHA3-256</w:t>
      </w:r>
    </w:p>
    <w:p>
      <w:pPr>
        <w:pStyle w:val="Normal"/>
        <w:numPr>
          <w:ilvl w:val="0"/>
          <w:numId w:val="3"/>
        </w:numPr>
        <w:rPr/>
      </w:pPr>
      <w:r>
        <w:rPr>
          <w:rFonts w:cs="Arial"/>
          <w:i/>
          <w:szCs w:val="18"/>
        </w:rPr>
        <w:t xml:space="preserve">Table </w:t>
      </w:r>
      <w:r>
        <w:rPr>
          <w:rFonts w:cs="Arial"/>
          <w:i/>
          <w:szCs w:val="18"/>
        </w:rPr>
        <w:fldChar w:fldCharType="begin"/>
      </w:r>
      <w:r>
        <w:instrText> SEQ "Table" \* ARABIC </w:instrText>
      </w:r>
      <w:r>
        <w:fldChar w:fldCharType="separate"/>
      </w:r>
      <w:r>
        <w:t>1</w:t>
      </w:r>
      <w:r>
        <w:fldChar w:fldCharType="end"/>
      </w:r>
      <w:r>
        <w:rPr>
          <w:rFonts w:cs="Arial"/>
          <w:i/>
          <w:szCs w:val="18"/>
        </w:rPr>
        <w:t>, SHA3-256 Mechanisms vs. Functions</w:t>
      </w:r>
    </w:p>
    <w:tbl>
      <w:tblPr>
        <w:tblW w:w="9624" w:type="dxa"/>
        <w:jc w:val="left"/>
        <w:tblInd w:w="-200" w:type="dxa"/>
        <w:tblBorders>
          <w:top w:val="single" w:sz="12" w:space="0" w:color="000001"/>
          <w:left w:val="single" w:sz="12" w:space="0" w:color="000001"/>
        </w:tblBorders>
        <w:tblCellMar>
          <w:top w:w="0" w:type="dxa"/>
          <w:left w:w="100" w:type="dxa"/>
          <w:bottom w:w="0" w:type="dxa"/>
          <w:right w:w="115" w:type="dxa"/>
        </w:tblCellMar>
        <w:tblLook w:val="0000" w:noVBand="0" w:noHBand="0" w:lastColumn="0" w:firstColumn="0" w:lastRow="0" w:firstRow="0"/>
      </w:tblPr>
      <w:tblGrid>
        <w:gridCol w:w="3689"/>
        <w:gridCol w:w="975"/>
        <w:gridCol w:w="781"/>
        <w:gridCol w:w="585"/>
        <w:gridCol w:w="840"/>
        <w:gridCol w:w="676"/>
        <w:gridCol w:w="975"/>
        <w:gridCol w:w="1101"/>
      </w:tblGrid>
      <w:tr>
        <w:trPr>
          <w:tblHeader w:val="true"/>
        </w:trPr>
        <w:tc>
          <w:tcPr>
            <w:tcW w:w="3689" w:type="dxa"/>
            <w:tcBorders>
              <w:top w:val="single" w:sz="12" w:space="0" w:color="000001"/>
              <w:left w:val="single" w:sz="12" w:space="0" w:color="000001"/>
            </w:tcBorders>
            <w:shd w:color="auto" w:fill="auto" w:val="clear"/>
            <w:tcMar>
              <w:left w:w="100" w:type="dxa"/>
            </w:tcMar>
          </w:tcPr>
          <w:p>
            <w:pPr>
              <w:pStyle w:val="TableSmallFont"/>
              <w:numPr>
                <w:ilvl w:val="0"/>
                <w:numId w:val="3"/>
              </w:numPr>
              <w:snapToGrid w:val="false"/>
              <w:spacing w:before="0" w:after="40"/>
              <w:jc w:val="left"/>
              <w:rPr/>
            </w:pPr>
            <w:r>
              <w:rPr/>
            </w:r>
          </w:p>
        </w:tc>
        <w:tc>
          <w:tcPr>
            <w:tcW w:w="5933"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pacing w:before="0" w:after="40"/>
              <w:rPr/>
            </w:pPr>
            <w:r>
              <w:rPr>
                <w:rFonts w:cs="Arial" w:ascii="Arial" w:hAnsi="Arial"/>
                <w:b/>
                <w:sz w:val="20"/>
              </w:rPr>
              <w:t>Functions</w:t>
            </w:r>
          </w:p>
        </w:tc>
      </w:tr>
      <w:tr>
        <w:trPr>
          <w:tblHeader w:val="true"/>
        </w:trPr>
        <w:tc>
          <w:tcPr>
            <w:tcW w:w="3689" w:type="dxa"/>
            <w:tcBorders>
              <w:left w:val="single" w:sz="12" w:space="0" w:color="000001"/>
              <w:bottom w:val="single" w:sz="6" w:space="0" w:color="000001"/>
              <w:insideH w:val="single" w:sz="6" w:space="0" w:color="000001"/>
            </w:tcBorders>
            <w:shd w:color="auto" w:fill="auto" w:val="clear"/>
            <w:tcMar>
              <w:left w:w="100" w:type="dxa"/>
            </w:tcMar>
          </w:tcPr>
          <w:p>
            <w:pPr>
              <w:pStyle w:val="TableSmallFont"/>
              <w:numPr>
                <w:ilvl w:val="0"/>
                <w:numId w:val="3"/>
              </w:numPr>
              <w:snapToGrid w:val="false"/>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lang w:val="sv-SE"/>
              </w:rPr>
            </w:pPr>
            <w:r>
              <w:rPr>
                <w:rFonts w:cs="Arial" w:ascii="Arial" w:hAnsi="Arial"/>
                <w:b/>
                <w:sz w:val="20"/>
              </w:rPr>
              <w:t>Verify</w:t>
            </w:r>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rPr>
            </w:pPr>
            <w:r>
              <w:rPr>
                <w:rFonts w:cs="Arial" w:ascii="Arial" w:hAnsi="Arial"/>
                <w:b/>
                <w:sz w:val="20"/>
                <w:lang w:val="sv-SE"/>
              </w:rPr>
              <w:t>Digest</w:t>
            </w:r>
          </w:p>
        </w:tc>
        <w:tc>
          <w:tcPr>
            <w:tcW w:w="67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eastAsia="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eastAsia="Arial"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11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napToGrid w:val="false"/>
              <w:rPr>
                <w:rFonts w:ascii="Arial" w:hAnsi="Arial" w:cs="Arial"/>
                <w:b/>
                <w:b/>
                <w:sz w:val="20"/>
              </w:rPr>
            </w:pPr>
            <w:r>
              <w:rPr>
                <w:rFonts w:cs="Arial" w:ascii="Arial" w:hAnsi="Arial"/>
                <w:b/>
                <w:sz w:val="20"/>
              </w:rPr>
            </w:r>
          </w:p>
          <w:p>
            <w:pPr>
              <w:pStyle w:val="TableSmallFont"/>
              <w:numPr>
                <w:ilvl w:val="0"/>
                <w:numId w:val="3"/>
              </w:numPr>
              <w:spacing w:before="0" w:after="40"/>
              <w:rPr/>
            </w:pPr>
            <w:r>
              <w:rPr>
                <w:rFonts w:cs="Arial" w:ascii="Arial" w:hAnsi="Arial"/>
                <w:b/>
                <w:sz w:val="20"/>
              </w:rPr>
              <w:t>Derive</w:t>
            </w:r>
          </w:p>
        </w:tc>
      </w:tr>
      <w:tr>
        <w:trPr/>
        <w:tc>
          <w:tcPr>
            <w:tcW w:w="3689"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CKM_SHA3_256</w:t>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7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tc>
          <w:tcPr>
            <w:tcW w:w="3689"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CKM_SHA3_256_HMAC_GENERAL</w:t>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tc>
          <w:tcPr>
            <w:tcW w:w="3689"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CKM_SHA3_256_HMAC</w:t>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tc>
          <w:tcPr>
            <w:tcW w:w="3689"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CKM_SHA3_256_KEY_DERIVATION</w:t>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pacing w:before="0" w:after="40"/>
              <w:rPr/>
            </w:pPr>
            <w:r>
              <w:rPr>
                <w:rFonts w:eastAsia="Wingdings" w:cs="Wingdings" w:ascii="Wingdings" w:hAnsi="Wingdings"/>
                <w:sz w:val="20"/>
              </w:rPr>
              <w:t></w:t>
            </w:r>
          </w:p>
        </w:tc>
      </w:tr>
      <w:tr>
        <w:trPr/>
        <w:tc>
          <w:tcPr>
            <w:tcW w:w="3689" w:type="dxa"/>
            <w:tcBorders>
              <w:top w:val="single" w:sz="6" w:space="0" w:color="000001"/>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CKM_SHA3_256_KEY_GEN</w:t>
            </w:r>
          </w:p>
        </w:tc>
        <w:tc>
          <w:tcPr>
            <w:tcW w:w="9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1"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6"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eastAsia="Wingdings" w:cs="Wingdings" w:ascii="Wingdings" w:hAnsi="Wingdings"/>
                <w:sz w:val="20"/>
              </w:rPr>
              <w:t></w:t>
            </w:r>
          </w:p>
        </w:tc>
        <w:tc>
          <w:tcPr>
            <w:tcW w:w="9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Wingdings" w:hAnsi="Wingdings" w:eastAsia="Wingdings" w:cs="Wingdings"/>
                <w:sz w:val="20"/>
              </w:rPr>
            </w:pPr>
            <w:r>
              <w:rPr>
                <w:rFonts w:eastAsia="Wingdings" w:cs="Wingdings" w:ascii="Wingdings" w:hAnsi="Wingdings"/>
                <w:sz w:val="20"/>
              </w:rPr>
            </w:r>
          </w:p>
        </w:tc>
      </w:tr>
    </w:tbl>
    <w:p>
      <w:pPr>
        <w:pStyle w:val="Heading3"/>
        <w:numPr>
          <w:ilvl w:val="2"/>
          <w:numId w:val="52"/>
        </w:numPr>
        <w:pBdr/>
        <w:tabs>
          <w:tab w:val="left" w:pos="0" w:leader="none"/>
        </w:tabs>
        <w:suppressAutoHyphens w:val="true"/>
        <w:ind w:left="1440" w:hanging="720"/>
        <w:rPr/>
      </w:pPr>
      <w:bookmarkStart w:id="2050" w:name="_Toc516500849"/>
      <w:bookmarkEnd w:id="2050"/>
      <w:r>
        <w:rPr/>
        <w:t>Definitions</w:t>
      </w:r>
    </w:p>
    <w:p>
      <w:pPr>
        <w:pStyle w:val="Normal"/>
        <w:numPr>
          <w:ilvl w:val="0"/>
          <w:numId w:val="3"/>
        </w:numPr>
        <w:rPr/>
      </w:pPr>
      <w:r>
        <w:rPr/>
        <w:t>Mechanisms:</w:t>
      </w:r>
    </w:p>
    <w:p>
      <w:pPr>
        <w:pStyle w:val="Normal"/>
        <w:numPr>
          <w:ilvl w:val="0"/>
          <w:numId w:val="3"/>
        </w:numPr>
        <w:ind w:left="720" w:hanging="0"/>
        <w:rPr/>
      </w:pPr>
      <w:r>
        <w:rPr/>
        <w:t xml:space="preserve">CKM_SHA3_256                     </w:t>
      </w:r>
    </w:p>
    <w:p>
      <w:pPr>
        <w:pStyle w:val="Normal"/>
        <w:numPr>
          <w:ilvl w:val="0"/>
          <w:numId w:val="3"/>
        </w:numPr>
        <w:ind w:left="720" w:hanging="0"/>
        <w:rPr/>
      </w:pPr>
      <w:r>
        <w:rPr/>
        <w:t xml:space="preserve">CKM_SHA3_256_HMAC                </w:t>
      </w:r>
    </w:p>
    <w:p>
      <w:pPr>
        <w:pStyle w:val="Normal"/>
        <w:numPr>
          <w:ilvl w:val="0"/>
          <w:numId w:val="3"/>
        </w:numPr>
        <w:ind w:left="720" w:hanging="0"/>
        <w:rPr/>
      </w:pPr>
      <w:r>
        <w:rPr/>
        <w:t xml:space="preserve">CKM_SHA3_256_HMAC_GENERAL        </w:t>
      </w:r>
    </w:p>
    <w:p>
      <w:pPr>
        <w:pStyle w:val="Normal"/>
        <w:numPr>
          <w:ilvl w:val="0"/>
          <w:numId w:val="3"/>
        </w:numPr>
        <w:ind w:left="720" w:hanging="0"/>
        <w:rPr/>
      </w:pPr>
      <w:r>
        <w:rPr/>
        <w:t>CKM_SHA3_256_KEY_DERIVATION</w:t>
      </w:r>
    </w:p>
    <w:p>
      <w:pPr>
        <w:pStyle w:val="Normal"/>
        <w:numPr>
          <w:ilvl w:val="0"/>
          <w:numId w:val="3"/>
        </w:numPr>
        <w:ind w:left="720" w:hanging="0"/>
        <w:rPr/>
      </w:pPr>
      <w:r>
        <w:rPr/>
        <w:t>CKM_SHA3_256_KEY_GEN</w:t>
      </w:r>
    </w:p>
    <w:p>
      <w:pPr>
        <w:pStyle w:val="Normal"/>
        <w:numPr>
          <w:ilvl w:val="0"/>
          <w:numId w:val="3"/>
        </w:numPr>
        <w:ind w:left="720" w:hanging="0"/>
        <w:rPr/>
      </w:pPr>
      <w:r>
        <w:rPr/>
      </w:r>
    </w:p>
    <w:p>
      <w:pPr>
        <w:pStyle w:val="Normal"/>
        <w:numPr>
          <w:ilvl w:val="0"/>
          <w:numId w:val="3"/>
        </w:numPr>
        <w:ind w:left="720" w:hanging="0"/>
        <w:rPr/>
      </w:pPr>
      <w:r>
        <w:rPr/>
        <w:t xml:space="preserve">CKK_SHA3_256_HMAC      </w:t>
      </w:r>
    </w:p>
    <w:p>
      <w:pPr>
        <w:pStyle w:val="Heading3"/>
        <w:numPr>
          <w:ilvl w:val="2"/>
          <w:numId w:val="52"/>
        </w:numPr>
        <w:pBdr/>
        <w:tabs>
          <w:tab w:val="left" w:pos="0" w:leader="none"/>
        </w:tabs>
        <w:suppressAutoHyphens w:val="true"/>
        <w:ind w:left="1440" w:hanging="720"/>
        <w:rPr/>
      </w:pPr>
      <w:bookmarkStart w:id="2051" w:name="_Toc516500850"/>
      <w:bookmarkEnd w:id="2051"/>
      <w:r>
        <w:rPr/>
        <w:t>SHA3-256 digest</w:t>
      </w:r>
    </w:p>
    <w:p>
      <w:pPr>
        <w:pStyle w:val="Normal"/>
        <w:numPr>
          <w:ilvl w:val="0"/>
          <w:numId w:val="3"/>
        </w:numPr>
        <w:rPr/>
      </w:pPr>
      <w:r>
        <w:rPr/>
        <w:t xml:space="preserve">The SHA3-256 mechanism, denoted </w:t>
      </w:r>
      <w:r>
        <w:rPr>
          <w:b/>
        </w:rPr>
        <w:t>CKM_SHA3_256</w:t>
      </w:r>
      <w:r>
        <w:rPr/>
        <w:t>, is a mechanism for message digesting, following the Secure Hash 3 Algorithm with a 256-bit message digest defined in FIPS PUB 202.</w:t>
      </w:r>
    </w:p>
    <w:p>
      <w:pPr>
        <w:pStyle w:val="Normal"/>
        <w:numPr>
          <w:ilvl w:val="0"/>
          <w:numId w:val="3"/>
        </w:numPr>
        <w:rPr/>
      </w:pPr>
      <w:r>
        <w:rPr/>
        <w:t>It does not have a parameter.</w:t>
      </w:r>
    </w:p>
    <w:p>
      <w:pPr>
        <w:pStyle w:val="Normal"/>
        <w:numPr>
          <w:ilvl w:val="0"/>
          <w:numId w:val="3"/>
        </w:numPr>
        <w:rPr/>
      </w:pPr>
      <w:r>
        <w:rPr/>
        <w:t>Constraints on the length of input and output data are summarized in the following table.  For single-part digesting, the data and the digest may begin at the same location in memory.</w:t>
      </w:r>
    </w:p>
    <w:p>
      <w:pPr>
        <w:pStyle w:val="Caption1"/>
        <w:numPr>
          <w:ilvl w:val="0"/>
          <w:numId w:val="3"/>
        </w:numPr>
        <w:rPr/>
      </w:pPr>
      <w:r>
        <w:rPr/>
        <w:t xml:space="preserve">Table </w:t>
      </w:r>
      <w:r>
        <w:rPr>
          <w:szCs w:val="18"/>
        </w:rPr>
        <w:fldChar w:fldCharType="begin"/>
      </w:r>
      <w:r>
        <w:instrText> SEQ "Table" \* ARABIC </w:instrText>
      </w:r>
      <w:r>
        <w:fldChar w:fldCharType="separate"/>
      </w:r>
      <w:r>
        <w:t>1</w:t>
      </w:r>
      <w:r>
        <w:fldChar w:fldCharType="end"/>
      </w:r>
      <w:r>
        <w:rPr/>
        <w:t>, SHA3-256: Data Length</w:t>
      </w:r>
    </w:p>
    <w:tbl>
      <w:tblPr>
        <w:tblW w:w="4488"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145"/>
        <w:gridCol w:w="1491"/>
        <w:gridCol w:w="1852"/>
      </w:tblGrid>
      <w:tr>
        <w:trPr>
          <w:tblHeader w:val="true"/>
        </w:trPr>
        <w:tc>
          <w:tcPr>
            <w:tcW w:w="1145"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491"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852"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b/>
                <w:sz w:val="20"/>
              </w:rPr>
              <w:t>Digest length</w:t>
            </w:r>
          </w:p>
        </w:tc>
      </w:tr>
      <w:tr>
        <w:trPr/>
        <w:tc>
          <w:tcPr>
            <w:tcW w:w="1145"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C_Digest</w:t>
            </w:r>
          </w:p>
        </w:tc>
        <w:tc>
          <w:tcPr>
            <w:tcW w:w="1491"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85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32</w:t>
            </w:r>
          </w:p>
        </w:tc>
      </w:tr>
    </w:tbl>
    <w:p>
      <w:pPr>
        <w:pStyle w:val="Heading3"/>
        <w:numPr>
          <w:ilvl w:val="2"/>
          <w:numId w:val="52"/>
        </w:numPr>
        <w:pBdr/>
        <w:tabs>
          <w:tab w:val="left" w:pos="0" w:leader="none"/>
        </w:tabs>
        <w:suppressAutoHyphens w:val="true"/>
        <w:ind w:left="1440" w:hanging="720"/>
        <w:rPr/>
      </w:pPr>
      <w:bookmarkStart w:id="2052" w:name="_Toc516500851"/>
      <w:bookmarkEnd w:id="2052"/>
      <w:r>
        <w:rPr/>
        <w:t>General-length SHA3-256-HMAC</w:t>
      </w:r>
    </w:p>
    <w:p>
      <w:pPr>
        <w:pStyle w:val="Normal"/>
        <w:numPr>
          <w:ilvl w:val="0"/>
          <w:numId w:val="3"/>
        </w:numPr>
        <w:rPr/>
      </w:pPr>
      <w:r>
        <w:rPr/>
        <w:t xml:space="preserve">The general-length SHA3-256-HMAC mechanism, denoted </w:t>
      </w:r>
      <w:r>
        <w:rPr>
          <w:b/>
        </w:rPr>
        <w:t>CKM_SHA3_256_HMAC_GENERAL</w:t>
      </w:r>
      <w:r>
        <w:rPr/>
        <w:t xml:space="preserve">, is the same as the general-length SHA-1-HMAC mechanism in Section </w:t>
      </w:r>
      <w:r>
        <w:rPr>
          <w:shd w:fill="FFFF00" w:val="clear"/>
        </w:rPr>
        <w:t>2.8.3</w:t>
      </w:r>
      <w:r>
        <w:rPr/>
        <w:t>, except that it uses the HMAC construction based on the SHA3-256 hash function and length of the output should be in the range 1-32. The keys it uses are generic secret keys and CKK_SHA3_256_HMAC. FIPS-198 compliant tokens may require the key length to be at least 16 bytes; that is, half the size of the SHA3-256 hash output.</w:t>
      </w:r>
    </w:p>
    <w:p>
      <w:pPr>
        <w:pStyle w:val="Normal"/>
        <w:numPr>
          <w:ilvl w:val="0"/>
          <w:numId w:val="3"/>
        </w:numPr>
        <w:rPr/>
      </w:pPr>
      <w:r>
        <w:rPr/>
        <w:t xml:space="preserve">It has a parameter, a </w:t>
      </w:r>
      <w:r>
        <w:rPr>
          <w:rStyle w:val="HTMLTypewriter"/>
          <w:rFonts w:cs="Arial"/>
          <w:b/>
          <w:bCs/>
        </w:rPr>
        <w:t>CK_MAC_GENERAL_PARAMS</w:t>
      </w:r>
      <w:r>
        <w:rPr/>
        <w:t>, which holds the length in bytes of the desired output. This length should be in the range 1-32 (the output size of SHA3-256 is 32 bytes). FIPS-198 compliant tokens may constrain the output length to be at least 4 or 16 (half the maximum length). Signatures (MACs) produced by this mechanism shall be taken from the start of the full 32-byte HMAC output.</w:t>
      </w:r>
    </w:p>
    <w:p>
      <w:pPr>
        <w:pStyle w:val="Caption1"/>
        <w:numPr>
          <w:ilvl w:val="0"/>
          <w:numId w:val="3"/>
        </w:numPr>
        <w:rPr/>
      </w:pPr>
      <w:r>
        <w:rPr/>
        <w:t xml:space="preserve">Table </w:t>
      </w:r>
      <w:r>
        <w:rPr>
          <w:szCs w:val="18"/>
        </w:rPr>
        <w:fldChar w:fldCharType="begin"/>
      </w:r>
      <w:r>
        <w:instrText> SEQ "Table" \* ARABIC </w:instrText>
      </w:r>
      <w:r>
        <w:fldChar w:fldCharType="separate"/>
      </w:r>
      <w:r>
        <w:t>1</w:t>
      </w:r>
      <w:r>
        <w:fldChar w:fldCharType="end"/>
      </w:r>
      <w:r>
        <w:rPr/>
        <w:t>, General-length SHA3-256-HMAC: Key And Data Length</w:t>
      </w:r>
    </w:p>
    <w:tbl>
      <w:tblPr>
        <w:tblW w:w="9361"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530"/>
        <w:gridCol w:w="2610"/>
        <w:gridCol w:w="1530"/>
        <w:gridCol w:w="3690"/>
      </w:tblGrid>
      <w:tr>
        <w:trPr>
          <w:tblHeader w:val="true"/>
        </w:trPr>
        <w:tc>
          <w:tcPr>
            <w:tcW w:w="1530"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610"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530"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690"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b/>
                <w:sz w:val="20"/>
              </w:rPr>
              <w:t>Signature length</w:t>
            </w:r>
          </w:p>
        </w:tc>
      </w:tr>
      <w:tr>
        <w:trPr/>
        <w:tc>
          <w:tcPr>
            <w:tcW w:w="1530" w:type="dxa"/>
            <w:tcBorders>
              <w:top w:val="single" w:sz="6"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2610"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generic secret or CKK_SHA3_256_HMAC</w:t>
            </w:r>
          </w:p>
        </w:tc>
        <w:tc>
          <w:tcPr>
            <w:tcW w:w="1530"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69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1-32, depending on parameters</w:t>
            </w:r>
          </w:p>
        </w:tc>
      </w:tr>
      <w:tr>
        <w:trPr/>
        <w:tc>
          <w:tcPr>
            <w:tcW w:w="1530"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2610"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jc w:val="center"/>
              <w:rPr>
                <w:rFonts w:ascii="Arial" w:hAnsi="Arial" w:cs="Arial"/>
                <w:sz w:val="20"/>
              </w:rPr>
            </w:pPr>
            <w:r>
              <w:rPr>
                <w:rFonts w:cs="Arial" w:ascii="Arial" w:hAnsi="Arial"/>
                <w:sz w:val="20"/>
              </w:rPr>
              <w:t>generic secret or</w:t>
            </w:r>
          </w:p>
          <w:p>
            <w:pPr>
              <w:pStyle w:val="Table"/>
              <w:numPr>
                <w:ilvl w:val="0"/>
                <w:numId w:val="3"/>
              </w:numPr>
              <w:spacing w:before="0" w:after="40"/>
              <w:jc w:val="center"/>
              <w:rPr>
                <w:rFonts w:ascii="Arial" w:hAnsi="Arial" w:cs="Arial"/>
                <w:sz w:val="20"/>
              </w:rPr>
            </w:pPr>
            <w:r>
              <w:rPr>
                <w:rFonts w:cs="Arial" w:ascii="Arial" w:hAnsi="Arial"/>
                <w:sz w:val="20"/>
              </w:rPr>
              <w:t>CKK_SHA3_256_HMAC</w:t>
            </w:r>
          </w:p>
        </w:tc>
        <w:tc>
          <w:tcPr>
            <w:tcW w:w="1530"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69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1-32, depending on parameters</w:t>
            </w:r>
          </w:p>
        </w:tc>
      </w:tr>
    </w:tbl>
    <w:p>
      <w:pPr>
        <w:pStyle w:val="Heading3"/>
        <w:numPr>
          <w:ilvl w:val="2"/>
          <w:numId w:val="52"/>
        </w:numPr>
        <w:pBdr/>
        <w:tabs>
          <w:tab w:val="left" w:pos="0" w:leader="none"/>
        </w:tabs>
        <w:suppressAutoHyphens w:val="true"/>
        <w:ind w:left="1440" w:hanging="720"/>
        <w:rPr/>
      </w:pPr>
      <w:bookmarkStart w:id="2053" w:name="_Toc516500852"/>
      <w:bookmarkEnd w:id="2053"/>
      <w:r>
        <w:rPr/>
        <w:t>SHA3-256-HMAC</w:t>
      </w:r>
    </w:p>
    <w:p>
      <w:pPr>
        <w:pStyle w:val="Normal"/>
        <w:numPr>
          <w:ilvl w:val="0"/>
          <w:numId w:val="3"/>
        </w:numPr>
        <w:rPr/>
      </w:pPr>
      <w:r>
        <w:rPr/>
        <w:t xml:space="preserve">The SHA-256-HMAC mechanism, denoted </w:t>
      </w:r>
      <w:r>
        <w:rPr>
          <w:b/>
        </w:rPr>
        <w:t>CKM_SHA3_256_HMAC</w:t>
      </w:r>
      <w:r>
        <w:rPr/>
        <w:t xml:space="preserve">, is a special case of the general-length SHA-256-HMAC mechanism in Section </w:t>
      </w:r>
      <w:r>
        <w:rPr/>
        <w:fldChar w:fldCharType="begin"/>
      </w:r>
      <w:r>
        <w:instrText> REF _Ref47495209 \r \h </w:instrText>
      </w:r>
      <w:r>
        <w:fldChar w:fldCharType="separate"/>
      </w:r>
      <w:r>
        <w:t>2.22.3</w:t>
      </w:r>
      <w:r>
        <w:fldChar w:fldCharType="end"/>
      </w:r>
      <w:r>
        <w:rPr/>
        <w:t>.</w:t>
      </w:r>
    </w:p>
    <w:p>
      <w:pPr>
        <w:pStyle w:val="Normal"/>
        <w:numPr>
          <w:ilvl w:val="0"/>
          <w:numId w:val="3"/>
        </w:numPr>
        <w:rPr/>
      </w:pPr>
      <w:r>
        <w:rPr/>
        <w:t>It has no parameter, and always produces an output of length 32.</w:t>
      </w:r>
    </w:p>
    <w:p>
      <w:pPr>
        <w:pStyle w:val="Heading3"/>
        <w:numPr>
          <w:ilvl w:val="2"/>
          <w:numId w:val="52"/>
        </w:numPr>
        <w:pBdr/>
        <w:tabs>
          <w:tab w:val="left" w:pos="0" w:leader="none"/>
        </w:tabs>
        <w:suppressAutoHyphens w:val="true"/>
        <w:ind w:left="1440" w:hanging="720"/>
        <w:rPr/>
      </w:pPr>
      <w:bookmarkStart w:id="2054" w:name="_Toc516500853"/>
      <w:bookmarkEnd w:id="2054"/>
      <w:r>
        <w:rPr/>
        <w:t>SHA3-256 key derivation</w:t>
      </w:r>
    </w:p>
    <w:p>
      <w:pPr>
        <w:pStyle w:val="Normal"/>
        <w:numPr>
          <w:ilvl w:val="0"/>
          <w:numId w:val="3"/>
        </w:numPr>
        <w:rPr/>
      </w:pPr>
      <w:r>
        <w:rPr/>
        <w:t>SHA-256 key derivation, denoted CKM_SHA3_256_KEY_DERIVATION, is the same as the SHA-1 key derivation mechanism in Section</w:t>
      </w:r>
      <w:r>
        <w:rPr>
          <w:shd w:fill="FFFF00" w:val="clear"/>
        </w:rPr>
        <w:t xml:space="preserve"> 2.18.5</w:t>
      </w:r>
      <w:r>
        <w:rPr/>
        <w:t xml:space="preserve">, except that it uses the SHA3-256 hash function and the relevant length is 32 bytes. </w:t>
      </w:r>
    </w:p>
    <w:p>
      <w:pPr>
        <w:pStyle w:val="Heading3"/>
        <w:numPr>
          <w:ilvl w:val="2"/>
          <w:numId w:val="52"/>
        </w:numPr>
        <w:pBdr/>
        <w:tabs>
          <w:tab w:val="left" w:pos="0" w:leader="none"/>
        </w:tabs>
        <w:suppressAutoHyphens w:val="true"/>
        <w:ind w:left="1440" w:hanging="720"/>
        <w:rPr/>
      </w:pPr>
      <w:bookmarkStart w:id="2055" w:name="_Toc516500854"/>
      <w:bookmarkEnd w:id="2055"/>
      <w:r>
        <w:rPr/>
        <w:t>SHA3-256 HMAC key generation</w:t>
      </w:r>
    </w:p>
    <w:p>
      <w:pPr>
        <w:pStyle w:val="Normal"/>
        <w:numPr>
          <w:ilvl w:val="0"/>
          <w:numId w:val="3"/>
        </w:numPr>
        <w:rPr/>
      </w:pPr>
      <w:r>
        <w:rPr/>
        <w:t xml:space="preserve">The SHA3-256-HMAC key generation mechanism, denoted </w:t>
      </w:r>
      <w:r>
        <w:rPr>
          <w:b/>
        </w:rPr>
        <w:t>CKM_SHA3_256_KEY_GEN</w:t>
      </w:r>
      <w:r>
        <w:rPr/>
        <w:t>, is a key generation mechanism for NIST’s SHA3-256-HMAC.</w:t>
      </w:r>
    </w:p>
    <w:p>
      <w:pPr>
        <w:pStyle w:val="Normal"/>
        <w:numPr>
          <w:ilvl w:val="0"/>
          <w:numId w:val="3"/>
        </w:numPr>
        <w:rPr/>
      </w:pPr>
      <w:r>
        <w:rPr/>
        <w:t>It does not have a parameter.</w:t>
      </w:r>
    </w:p>
    <w:p>
      <w:pPr>
        <w:pStyle w:val="Normal"/>
        <w:numPr>
          <w:ilvl w:val="0"/>
          <w:numId w:val="3"/>
        </w:numPr>
        <w:rPr/>
      </w:pPr>
      <w:r>
        <w:rPr/>
        <w:t xml:space="preserve">The mechanism generates SHA3-256-HMAC keys with a particular length in bytes, as specified in the </w:t>
      </w:r>
      <w:r>
        <w:rPr>
          <w:b/>
        </w:rPr>
        <w:t>CKA_VALUE_LEN</w:t>
      </w:r>
      <w:r>
        <w:rPr/>
        <w:t xml:space="preserve"> attribute of the template for the key.</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Other attributes supported by the SHA3-256-HMAC key type (specifically, the flags indicating which functions the key supports) may be specified in the template for the key,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w:t>
      </w:r>
      <w:r>
        <w:rPr>
          <w:b/>
          <w:bCs/>
        </w:rPr>
        <w:t>CKM_SHA3_256_HMAC</w:t>
      </w:r>
      <w:r>
        <w:rPr/>
        <w:t xml:space="preserve"> key sizes, in bytes.</w:t>
      </w:r>
    </w:p>
    <w:p>
      <w:pPr>
        <w:pStyle w:val="Normal"/>
        <w:numPr>
          <w:ilvl w:val="0"/>
          <w:numId w:val="3"/>
        </w:numPr>
        <w:rPr/>
      </w:pPr>
      <w:r>
        <w:rPr/>
      </w:r>
    </w:p>
    <w:p>
      <w:pPr>
        <w:pStyle w:val="Heading2"/>
        <w:numPr>
          <w:ilvl w:val="0"/>
          <w:numId w:val="0"/>
        </w:numPr>
        <w:suppressAutoHyphens w:val="true"/>
        <w:rPr/>
      </w:pPr>
      <w:r>
        <w:rPr/>
      </w:r>
      <w:r>
        <w:br w:type="page"/>
      </w:r>
    </w:p>
    <w:p>
      <w:pPr>
        <w:pStyle w:val="Heading2"/>
        <w:numPr>
          <w:ilvl w:val="1"/>
          <w:numId w:val="52"/>
        </w:numPr>
        <w:pBdr/>
        <w:tabs>
          <w:tab w:val="left" w:pos="0" w:leader="none"/>
        </w:tabs>
        <w:suppressAutoHyphens w:val="true"/>
        <w:ind w:left="576" w:hanging="576"/>
        <w:rPr>
          <w:i/>
          <w:i/>
          <w:sz w:val="20"/>
          <w:szCs w:val="18"/>
        </w:rPr>
      </w:pPr>
      <w:bookmarkStart w:id="2056" w:name="_Toc516500855"/>
      <w:bookmarkEnd w:id="2056"/>
      <w:r>
        <w:rPr/>
        <w:t>SHA3-384</w:t>
      </w:r>
    </w:p>
    <w:p>
      <w:pPr>
        <w:pStyle w:val="Normal"/>
        <w:numPr>
          <w:ilvl w:val="0"/>
          <w:numId w:val="3"/>
        </w:numPr>
        <w:rPr/>
      </w:pPr>
      <w:r>
        <w:rPr>
          <w:rFonts w:cs="Arial"/>
          <w:i/>
          <w:szCs w:val="18"/>
        </w:rPr>
        <w:t xml:space="preserve">Table </w:t>
      </w:r>
      <w:r>
        <w:rPr>
          <w:rFonts w:cs="Arial"/>
          <w:i/>
          <w:szCs w:val="18"/>
        </w:rPr>
        <w:fldChar w:fldCharType="begin"/>
      </w:r>
      <w:r>
        <w:instrText> SEQ "Table" \* ARABIC </w:instrText>
      </w:r>
      <w:r>
        <w:fldChar w:fldCharType="separate"/>
      </w:r>
      <w:r>
        <w:t>1</w:t>
      </w:r>
      <w:r>
        <w:fldChar w:fldCharType="end"/>
      </w:r>
      <w:r>
        <w:rPr>
          <w:rFonts w:cs="Arial"/>
          <w:i/>
          <w:szCs w:val="18"/>
        </w:rPr>
        <w:t>, SHA3-384 Mechanisms vs. Functions</w:t>
      </w:r>
    </w:p>
    <w:tbl>
      <w:tblPr>
        <w:tblW w:w="9534" w:type="dxa"/>
        <w:jc w:val="left"/>
        <w:tblInd w:w="-110" w:type="dxa"/>
        <w:tblBorders>
          <w:top w:val="single" w:sz="12" w:space="0" w:color="000001"/>
          <w:left w:val="single" w:sz="12" w:space="0" w:color="000001"/>
        </w:tblBorders>
        <w:tblCellMar>
          <w:top w:w="0" w:type="dxa"/>
          <w:left w:w="100" w:type="dxa"/>
          <w:bottom w:w="0" w:type="dxa"/>
          <w:right w:w="115" w:type="dxa"/>
        </w:tblCellMar>
        <w:tblLook w:val="0000" w:noVBand="0" w:noHBand="0" w:lastColumn="0" w:firstColumn="0" w:lastRow="0" w:firstRow="0"/>
      </w:tblPr>
      <w:tblGrid>
        <w:gridCol w:w="3600"/>
        <w:gridCol w:w="975"/>
        <w:gridCol w:w="780"/>
        <w:gridCol w:w="585"/>
        <w:gridCol w:w="840"/>
        <w:gridCol w:w="675"/>
        <w:gridCol w:w="975"/>
        <w:gridCol w:w="1102"/>
      </w:tblGrid>
      <w:tr>
        <w:trPr>
          <w:tblHeader w:val="true"/>
        </w:trPr>
        <w:tc>
          <w:tcPr>
            <w:tcW w:w="3600" w:type="dxa"/>
            <w:tcBorders>
              <w:top w:val="single" w:sz="12" w:space="0" w:color="000001"/>
              <w:left w:val="single" w:sz="12" w:space="0" w:color="000001"/>
            </w:tcBorders>
            <w:shd w:color="auto" w:fill="auto" w:val="clear"/>
            <w:tcMar>
              <w:left w:w="100" w:type="dxa"/>
            </w:tcMar>
          </w:tcPr>
          <w:p>
            <w:pPr>
              <w:pStyle w:val="TableSmallFont"/>
              <w:numPr>
                <w:ilvl w:val="0"/>
                <w:numId w:val="3"/>
              </w:numPr>
              <w:snapToGrid w:val="false"/>
              <w:spacing w:before="0" w:after="40"/>
              <w:jc w:val="left"/>
              <w:rPr/>
            </w:pPr>
            <w:r>
              <w:rPr/>
            </w:r>
          </w:p>
        </w:tc>
        <w:tc>
          <w:tcPr>
            <w:tcW w:w="5932"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pacing w:before="0" w:after="40"/>
              <w:rPr/>
            </w:pPr>
            <w:r>
              <w:rPr>
                <w:rFonts w:cs="Arial" w:ascii="Arial" w:hAnsi="Arial"/>
                <w:b/>
                <w:sz w:val="20"/>
              </w:rPr>
              <w:t>Functions</w:t>
            </w:r>
          </w:p>
        </w:tc>
      </w:tr>
      <w:tr>
        <w:trPr>
          <w:tblHeader w:val="true"/>
        </w:trPr>
        <w:tc>
          <w:tcPr>
            <w:tcW w:w="3600" w:type="dxa"/>
            <w:tcBorders>
              <w:left w:val="single" w:sz="12" w:space="0" w:color="000001"/>
              <w:bottom w:val="single" w:sz="6" w:space="0" w:color="000001"/>
              <w:insideH w:val="single" w:sz="6" w:space="0" w:color="000001"/>
            </w:tcBorders>
            <w:shd w:color="auto" w:fill="auto" w:val="clear"/>
            <w:tcMar>
              <w:left w:w="100" w:type="dxa"/>
            </w:tcMar>
          </w:tcPr>
          <w:p>
            <w:pPr>
              <w:pStyle w:val="TableSmallFont"/>
              <w:numPr>
                <w:ilvl w:val="0"/>
                <w:numId w:val="3"/>
              </w:numPr>
              <w:snapToGrid w:val="false"/>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lang w:val="sv-SE"/>
              </w:rPr>
            </w:pPr>
            <w:r>
              <w:rPr>
                <w:rFonts w:cs="Arial" w:ascii="Arial" w:hAnsi="Arial"/>
                <w:b/>
                <w:sz w:val="20"/>
              </w:rPr>
              <w:t>Verify</w:t>
            </w:r>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eastAsia="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eastAsia="Arial"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110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napToGrid w:val="false"/>
              <w:rPr>
                <w:rFonts w:ascii="Arial" w:hAnsi="Arial" w:cs="Arial"/>
                <w:b/>
                <w:b/>
                <w:sz w:val="20"/>
              </w:rPr>
            </w:pPr>
            <w:r>
              <w:rPr>
                <w:rFonts w:cs="Arial" w:ascii="Arial" w:hAnsi="Arial"/>
                <w:b/>
                <w:sz w:val="20"/>
              </w:rPr>
            </w:r>
          </w:p>
          <w:p>
            <w:pPr>
              <w:pStyle w:val="TableSmallFont"/>
              <w:numPr>
                <w:ilvl w:val="0"/>
                <w:numId w:val="3"/>
              </w:numPr>
              <w:spacing w:before="0" w:after="40"/>
              <w:rPr/>
            </w:pPr>
            <w:r>
              <w:rPr>
                <w:rFonts w:cs="Arial" w:ascii="Arial" w:hAnsi="Arial"/>
                <w:b/>
                <w:sz w:val="20"/>
              </w:rPr>
              <w:t>Derive</w:t>
            </w:r>
          </w:p>
        </w:tc>
      </w:tr>
      <w:tr>
        <w:trPr/>
        <w:tc>
          <w:tcPr>
            <w:tcW w:w="3600"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CKM_SHA3_384</w:t>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tc>
          <w:tcPr>
            <w:tcW w:w="3600"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CKM_SHA3_384_HMAC_GENERAL</w:t>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tc>
          <w:tcPr>
            <w:tcW w:w="3600"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CKM_SHA3_384_HMAC</w:t>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tc>
          <w:tcPr>
            <w:tcW w:w="3600" w:type="dxa"/>
            <w:tcBorders>
              <w:top w:val="single" w:sz="6" w:space="0" w:color="000001"/>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CKM_SHA3_384_KEY_DERIVATION</w:t>
            </w:r>
          </w:p>
        </w:tc>
        <w:tc>
          <w:tcPr>
            <w:tcW w:w="9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pacing w:before="0" w:after="40"/>
              <w:rPr/>
            </w:pPr>
            <w:r>
              <w:rPr>
                <w:rFonts w:eastAsia="Wingdings" w:cs="Wingdings" w:ascii="Wingdings" w:hAnsi="Wingdings"/>
                <w:sz w:val="20"/>
              </w:rPr>
              <w:t></w:t>
            </w:r>
          </w:p>
        </w:tc>
      </w:tr>
      <w:tr>
        <w:trPr/>
        <w:tc>
          <w:tcPr>
            <w:tcW w:w="3600" w:type="dxa"/>
            <w:tcBorders>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CKM_SHA3_384_KEY_GEN</w:t>
            </w:r>
          </w:p>
        </w:tc>
        <w:tc>
          <w:tcPr>
            <w:tcW w:w="97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eastAsia="Wingdings" w:cs="Wingdings" w:ascii="Wingdings" w:hAnsi="Wingdings"/>
                <w:sz w:val="20"/>
              </w:rPr>
              <w:t></w:t>
            </w:r>
          </w:p>
        </w:tc>
        <w:tc>
          <w:tcPr>
            <w:tcW w:w="67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2" w:type="dxa"/>
            <w:tcBorders>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Wingdings" w:hAnsi="Wingdings" w:eastAsia="Wingdings" w:cs="Wingdings"/>
                <w:sz w:val="20"/>
              </w:rPr>
            </w:pPr>
            <w:r>
              <w:rPr>
                <w:rFonts w:eastAsia="Wingdings" w:cs="Wingdings" w:ascii="Wingdings" w:hAnsi="Wingdings"/>
                <w:sz w:val="20"/>
              </w:rPr>
            </w:r>
          </w:p>
        </w:tc>
      </w:tr>
    </w:tbl>
    <w:p>
      <w:pPr>
        <w:pStyle w:val="Heading3"/>
        <w:numPr>
          <w:ilvl w:val="2"/>
          <w:numId w:val="52"/>
        </w:numPr>
        <w:pBdr/>
        <w:tabs>
          <w:tab w:val="left" w:pos="0" w:leader="none"/>
        </w:tabs>
        <w:suppressAutoHyphens w:val="true"/>
        <w:ind w:left="1440" w:hanging="720"/>
        <w:rPr/>
      </w:pPr>
      <w:bookmarkStart w:id="2057" w:name="_Toc516500856"/>
      <w:bookmarkEnd w:id="2057"/>
      <w:r>
        <w:rPr/>
        <w:t>Definitions</w:t>
      </w:r>
    </w:p>
    <w:p>
      <w:pPr>
        <w:pStyle w:val="Normal"/>
        <w:numPr>
          <w:ilvl w:val="0"/>
          <w:numId w:val="3"/>
        </w:numPr>
        <w:ind w:left="720" w:hanging="0"/>
        <w:rPr/>
      </w:pPr>
      <w:r>
        <w:rPr/>
        <w:t xml:space="preserve">CKM_SHA3_384                     </w:t>
      </w:r>
    </w:p>
    <w:p>
      <w:pPr>
        <w:pStyle w:val="Normal"/>
        <w:numPr>
          <w:ilvl w:val="0"/>
          <w:numId w:val="3"/>
        </w:numPr>
        <w:ind w:left="720" w:hanging="0"/>
        <w:rPr/>
      </w:pPr>
      <w:r>
        <w:rPr/>
        <w:t xml:space="preserve">CKM_SHA3_384_HMAC                </w:t>
      </w:r>
    </w:p>
    <w:p>
      <w:pPr>
        <w:pStyle w:val="Normal"/>
        <w:numPr>
          <w:ilvl w:val="0"/>
          <w:numId w:val="3"/>
        </w:numPr>
        <w:ind w:left="720" w:hanging="0"/>
        <w:rPr/>
      </w:pPr>
      <w:r>
        <w:rPr/>
        <w:t xml:space="preserve">CKM_SHA3_384_HMAC_GENERAL        </w:t>
      </w:r>
    </w:p>
    <w:p>
      <w:pPr>
        <w:pStyle w:val="Normal"/>
        <w:numPr>
          <w:ilvl w:val="0"/>
          <w:numId w:val="3"/>
        </w:numPr>
        <w:ind w:left="720" w:hanging="0"/>
        <w:rPr/>
      </w:pPr>
      <w:r>
        <w:rPr/>
        <w:t>CKM_SHA3_384_KEY_DERIVATION</w:t>
      </w:r>
    </w:p>
    <w:p>
      <w:pPr>
        <w:pStyle w:val="Normal"/>
        <w:numPr>
          <w:ilvl w:val="0"/>
          <w:numId w:val="3"/>
        </w:numPr>
        <w:ind w:left="720" w:hanging="0"/>
        <w:rPr/>
      </w:pPr>
      <w:r>
        <w:rPr/>
        <w:t>CKM_SHA3_384_KEY_GEN</w:t>
      </w:r>
    </w:p>
    <w:p>
      <w:pPr>
        <w:pStyle w:val="Normal"/>
        <w:numPr>
          <w:ilvl w:val="0"/>
          <w:numId w:val="3"/>
        </w:numPr>
        <w:ind w:left="720" w:hanging="0"/>
        <w:rPr/>
      </w:pPr>
      <w:r>
        <w:rPr/>
      </w:r>
    </w:p>
    <w:p>
      <w:pPr>
        <w:pStyle w:val="Normal"/>
        <w:numPr>
          <w:ilvl w:val="0"/>
          <w:numId w:val="3"/>
        </w:numPr>
        <w:ind w:left="720" w:hanging="0"/>
        <w:rPr/>
      </w:pPr>
      <w:r>
        <w:rPr/>
        <w:t xml:space="preserve">CKK_SHA3_384_HMAC      </w:t>
      </w:r>
    </w:p>
    <w:p>
      <w:pPr>
        <w:pStyle w:val="Heading3"/>
        <w:numPr>
          <w:ilvl w:val="2"/>
          <w:numId w:val="52"/>
        </w:numPr>
        <w:pBdr/>
        <w:tabs>
          <w:tab w:val="left" w:pos="0" w:leader="none"/>
        </w:tabs>
        <w:suppressAutoHyphens w:val="true"/>
        <w:ind w:left="1440" w:hanging="720"/>
        <w:rPr/>
      </w:pPr>
      <w:bookmarkStart w:id="2058" w:name="_Toc516500857"/>
      <w:bookmarkEnd w:id="2058"/>
      <w:r>
        <w:rPr/>
        <w:t>SHA3-384 digest</w:t>
      </w:r>
    </w:p>
    <w:p>
      <w:pPr>
        <w:pStyle w:val="Normal"/>
        <w:numPr>
          <w:ilvl w:val="0"/>
          <w:numId w:val="3"/>
        </w:numPr>
        <w:rPr/>
      </w:pPr>
      <w:r>
        <w:rPr/>
        <w:t xml:space="preserve">The SHA3-384 mechanism, denoted </w:t>
      </w:r>
      <w:r>
        <w:rPr>
          <w:b/>
        </w:rPr>
        <w:t>CKM_SHA3_384</w:t>
      </w:r>
      <w:r>
        <w:rPr/>
        <w:t>, is a mechanism for message digesting, following the Secure Hash 3 Algorithm with a 384-bit message digest defined in FIPS PUB 202.</w:t>
      </w:r>
    </w:p>
    <w:p>
      <w:pPr>
        <w:pStyle w:val="Normal"/>
        <w:numPr>
          <w:ilvl w:val="0"/>
          <w:numId w:val="3"/>
        </w:numPr>
        <w:rPr/>
      </w:pPr>
      <w:r>
        <w:rPr/>
        <w:t>It does not have a parameter.</w:t>
      </w:r>
    </w:p>
    <w:p>
      <w:pPr>
        <w:pStyle w:val="Normal"/>
        <w:numPr>
          <w:ilvl w:val="0"/>
          <w:numId w:val="3"/>
        </w:numPr>
        <w:rPr/>
      </w:pPr>
      <w:r>
        <w:rPr/>
        <w:t>Constraints on the length of input and output data are summarized in the following table.  For single-part digesting, the data and the digest may begin at the same location in memory.</w:t>
      </w:r>
    </w:p>
    <w:p>
      <w:pPr>
        <w:pStyle w:val="Caption1"/>
        <w:numPr>
          <w:ilvl w:val="0"/>
          <w:numId w:val="3"/>
        </w:numPr>
        <w:rPr/>
      </w:pPr>
      <w:r>
        <w:rPr/>
        <w:t xml:space="preserve">Table </w:t>
      </w:r>
      <w:r>
        <w:rPr>
          <w:i w:val="false"/>
          <w:szCs w:val="18"/>
        </w:rPr>
        <w:fldChar w:fldCharType="begin"/>
      </w:r>
      <w:r>
        <w:instrText> SEQ "Table" \* ARABIC </w:instrText>
      </w:r>
      <w:r>
        <w:fldChar w:fldCharType="separate"/>
      </w:r>
      <w:r>
        <w:t>1</w:t>
      </w:r>
      <w:r>
        <w:fldChar w:fldCharType="end"/>
      </w:r>
      <w:r>
        <w:rPr/>
        <w:t>, SHA3-384: Data Length</w:t>
      </w:r>
    </w:p>
    <w:tbl>
      <w:tblPr>
        <w:tblW w:w="4488"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145"/>
        <w:gridCol w:w="1491"/>
        <w:gridCol w:w="1852"/>
      </w:tblGrid>
      <w:tr>
        <w:trPr>
          <w:tblHeader w:val="true"/>
        </w:trPr>
        <w:tc>
          <w:tcPr>
            <w:tcW w:w="1145"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491"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852"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b/>
                <w:sz w:val="20"/>
              </w:rPr>
              <w:t>Digest length</w:t>
            </w:r>
          </w:p>
        </w:tc>
      </w:tr>
      <w:tr>
        <w:trPr/>
        <w:tc>
          <w:tcPr>
            <w:tcW w:w="1145"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C_Digest</w:t>
            </w:r>
          </w:p>
        </w:tc>
        <w:tc>
          <w:tcPr>
            <w:tcW w:w="1491"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85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48</w:t>
            </w:r>
          </w:p>
        </w:tc>
      </w:tr>
    </w:tbl>
    <w:p>
      <w:pPr>
        <w:pStyle w:val="Heading3"/>
        <w:numPr>
          <w:ilvl w:val="2"/>
          <w:numId w:val="52"/>
        </w:numPr>
        <w:pBdr/>
        <w:tabs>
          <w:tab w:val="left" w:pos="0" w:leader="none"/>
        </w:tabs>
        <w:suppressAutoHyphens w:val="true"/>
        <w:ind w:left="1440" w:hanging="720"/>
        <w:rPr/>
      </w:pPr>
      <w:bookmarkStart w:id="2059" w:name="_Toc516500858"/>
      <w:bookmarkEnd w:id="2059"/>
      <w:r>
        <w:rPr/>
        <w:t>General-length SHA3-384-HMAC</w:t>
      </w:r>
    </w:p>
    <w:p>
      <w:pPr>
        <w:pStyle w:val="Normal"/>
        <w:numPr>
          <w:ilvl w:val="0"/>
          <w:numId w:val="3"/>
        </w:numPr>
        <w:rPr/>
      </w:pPr>
      <w:r>
        <w:rPr/>
        <w:t xml:space="preserve">The general-length SHA3-384-HMAC mechanism, denoted </w:t>
      </w:r>
      <w:r>
        <w:rPr>
          <w:b/>
        </w:rPr>
        <w:t>CKM_SHA3_384_HMAC_GENERAL</w:t>
      </w:r>
      <w:r>
        <w:rPr/>
        <w:t xml:space="preserve">, is the same as the general-length SHA-1-HMAC mechanism in Section </w:t>
      </w:r>
      <w:r>
        <w:rPr>
          <w:shd w:fill="FFFF00" w:val="clear"/>
        </w:rPr>
        <w:t>2.8.3</w:t>
      </w:r>
      <w:r>
        <w:rPr/>
        <w:t>, except that it uses the HMAC construction based on the SHA-384 hash function and length of the output should be in the range 1-48.The keys it uses are generic secret keys and CKK_SHA3_384_HMAC. FIPS-198 compliant tokens may require the key length to be at least 24 bytes; that is, half the size of the SHA3-384 hash output.</w:t>
      </w:r>
    </w:p>
    <w:p>
      <w:pPr>
        <w:pStyle w:val="Normal"/>
        <w:numPr>
          <w:ilvl w:val="0"/>
          <w:numId w:val="3"/>
        </w:numPr>
        <w:rPr/>
      </w:pPr>
      <w:r>
        <w:rPr/>
      </w:r>
    </w:p>
    <w:p>
      <w:pPr>
        <w:pStyle w:val="Normal"/>
        <w:numPr>
          <w:ilvl w:val="0"/>
          <w:numId w:val="3"/>
        </w:numPr>
        <w:rPr/>
      </w:pPr>
      <w:r>
        <w:rPr/>
        <w:t xml:space="preserve">It has a parameter, a </w:t>
      </w:r>
      <w:r>
        <w:rPr>
          <w:rStyle w:val="HTMLTypewriter"/>
          <w:rFonts w:cs="Arial"/>
          <w:b/>
          <w:bCs/>
        </w:rPr>
        <w:t>CK_MAC_GENERAL_PARAMS</w:t>
      </w:r>
      <w:r>
        <w:rPr/>
        <w:t>, which holds the length in bytes of the desired output. This length should be in the range 1-48 (the output size of SHA3-384 is 48 bytes). FIPS-198 compliant tokens may constrain the output length to be at least 4 or 24 (half the maximum length). Signatures (MACs) produced by this mechanism shall be taken from the start of the full 48-byte HMAC output.</w:t>
      </w:r>
    </w:p>
    <w:p>
      <w:pPr>
        <w:pStyle w:val="Caption1"/>
        <w:numPr>
          <w:ilvl w:val="0"/>
          <w:numId w:val="3"/>
        </w:numPr>
        <w:rPr/>
      </w:pPr>
      <w:r>
        <w:rPr/>
        <w:t xml:space="preserve">Table </w:t>
      </w:r>
      <w:r>
        <w:rPr>
          <w:szCs w:val="18"/>
        </w:rPr>
        <w:fldChar w:fldCharType="begin"/>
      </w:r>
      <w:r>
        <w:instrText> SEQ "Table" \* ARABIC </w:instrText>
      </w:r>
      <w:r>
        <w:fldChar w:fldCharType="separate"/>
      </w:r>
      <w:r>
        <w:t>1</w:t>
      </w:r>
      <w:r>
        <w:fldChar w:fldCharType="end"/>
      </w:r>
      <w:r>
        <w:rPr/>
        <w:t>, General-length SHA3-384-HMAC: Key And Data Length</w:t>
      </w:r>
    </w:p>
    <w:tbl>
      <w:tblPr>
        <w:tblW w:w="8640"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530"/>
        <w:gridCol w:w="2429"/>
        <w:gridCol w:w="1441"/>
        <w:gridCol w:w="3239"/>
      </w:tblGrid>
      <w:tr>
        <w:trPr>
          <w:tblHeader w:val="true"/>
        </w:trPr>
        <w:tc>
          <w:tcPr>
            <w:tcW w:w="1530"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429"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441"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239"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b/>
                <w:sz w:val="20"/>
              </w:rPr>
              <w:t>Signature length</w:t>
            </w:r>
          </w:p>
        </w:tc>
      </w:tr>
      <w:tr>
        <w:trPr/>
        <w:tc>
          <w:tcPr>
            <w:tcW w:w="1530" w:type="dxa"/>
            <w:tcBorders>
              <w:top w:val="single" w:sz="6"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2429"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jc w:val="center"/>
              <w:rPr>
                <w:rFonts w:ascii="Arial" w:hAnsi="Arial" w:cs="Arial"/>
                <w:sz w:val="20"/>
              </w:rPr>
            </w:pPr>
            <w:r>
              <w:rPr>
                <w:rFonts w:cs="Arial" w:ascii="Arial" w:hAnsi="Arial"/>
                <w:sz w:val="20"/>
              </w:rPr>
              <w:t>generic secret or</w:t>
            </w:r>
          </w:p>
          <w:p>
            <w:pPr>
              <w:pStyle w:val="Table"/>
              <w:numPr>
                <w:ilvl w:val="0"/>
                <w:numId w:val="3"/>
              </w:numPr>
              <w:spacing w:before="0" w:after="40"/>
              <w:jc w:val="center"/>
              <w:rPr>
                <w:rFonts w:ascii="Arial" w:hAnsi="Arial" w:cs="Arial"/>
                <w:sz w:val="20"/>
              </w:rPr>
            </w:pPr>
            <w:r>
              <w:rPr>
                <w:rFonts w:cs="Arial" w:ascii="Arial" w:hAnsi="Arial"/>
                <w:sz w:val="20"/>
              </w:rPr>
              <w:t>CKK_SHA3_384_HMAC</w:t>
            </w:r>
          </w:p>
        </w:tc>
        <w:tc>
          <w:tcPr>
            <w:tcW w:w="1441"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23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1-48, depending on parameters</w:t>
            </w:r>
          </w:p>
        </w:tc>
      </w:tr>
      <w:tr>
        <w:trPr/>
        <w:tc>
          <w:tcPr>
            <w:tcW w:w="1530"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2429"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jc w:val="center"/>
              <w:rPr>
                <w:rFonts w:ascii="Arial" w:hAnsi="Arial" w:cs="Arial"/>
                <w:sz w:val="20"/>
              </w:rPr>
            </w:pPr>
            <w:r>
              <w:rPr>
                <w:rFonts w:cs="Arial" w:ascii="Arial" w:hAnsi="Arial"/>
                <w:sz w:val="20"/>
              </w:rPr>
              <w:t>generic secret or</w:t>
            </w:r>
          </w:p>
          <w:p>
            <w:pPr>
              <w:pStyle w:val="Table"/>
              <w:numPr>
                <w:ilvl w:val="0"/>
                <w:numId w:val="3"/>
              </w:numPr>
              <w:spacing w:before="0" w:after="40"/>
              <w:jc w:val="center"/>
              <w:rPr>
                <w:rFonts w:ascii="Arial" w:hAnsi="Arial" w:cs="Arial"/>
                <w:sz w:val="20"/>
              </w:rPr>
            </w:pPr>
            <w:r>
              <w:rPr>
                <w:rFonts w:cs="Arial" w:ascii="Arial" w:hAnsi="Arial"/>
                <w:sz w:val="20"/>
              </w:rPr>
              <w:t>CKK_SHA3_384_HMAC</w:t>
            </w:r>
          </w:p>
        </w:tc>
        <w:tc>
          <w:tcPr>
            <w:tcW w:w="1441"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23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1-48, depending on parameters</w:t>
            </w:r>
          </w:p>
        </w:tc>
      </w:tr>
    </w:tbl>
    <w:p>
      <w:pPr>
        <w:pStyle w:val="Normal"/>
        <w:numPr>
          <w:ilvl w:val="0"/>
          <w:numId w:val="3"/>
        </w:numPr>
        <w:rPr/>
      </w:pPr>
      <w:r>
        <w:rPr/>
      </w:r>
    </w:p>
    <w:p>
      <w:pPr>
        <w:pStyle w:val="Heading3"/>
        <w:numPr>
          <w:ilvl w:val="2"/>
          <w:numId w:val="52"/>
        </w:numPr>
        <w:pBdr/>
        <w:tabs>
          <w:tab w:val="left" w:pos="0" w:leader="none"/>
        </w:tabs>
        <w:suppressAutoHyphens w:val="true"/>
        <w:ind w:left="1440" w:hanging="720"/>
        <w:rPr/>
      </w:pPr>
      <w:bookmarkStart w:id="2060" w:name="_Toc516500859"/>
      <w:bookmarkEnd w:id="2060"/>
      <w:r>
        <w:rPr/>
        <w:t>SHA3-384-HMAC</w:t>
      </w:r>
    </w:p>
    <w:p>
      <w:pPr>
        <w:pStyle w:val="Normal"/>
        <w:numPr>
          <w:ilvl w:val="0"/>
          <w:numId w:val="3"/>
        </w:numPr>
        <w:rPr/>
      </w:pPr>
      <w:r>
        <w:rPr/>
        <w:t xml:space="preserve">The SHA3-384-HMAC mechanism, denoted </w:t>
      </w:r>
      <w:r>
        <w:rPr>
          <w:b/>
        </w:rPr>
        <w:t>CKM_SHA3_384_HMAC</w:t>
      </w:r>
      <w:r>
        <w:rPr/>
        <w:t>, is a special case of the general-length SHA3-384-HMAC mechanism.</w:t>
      </w:r>
    </w:p>
    <w:p>
      <w:pPr>
        <w:pStyle w:val="Normal"/>
        <w:numPr>
          <w:ilvl w:val="0"/>
          <w:numId w:val="3"/>
        </w:numPr>
        <w:rPr/>
      </w:pPr>
      <w:r>
        <w:rPr/>
        <w:t>It has no parameter, and always produces an output of length 48.</w:t>
      </w:r>
    </w:p>
    <w:p>
      <w:pPr>
        <w:pStyle w:val="Heading3"/>
        <w:numPr>
          <w:ilvl w:val="2"/>
          <w:numId w:val="52"/>
        </w:numPr>
        <w:pBdr/>
        <w:tabs>
          <w:tab w:val="left" w:pos="0" w:leader="none"/>
        </w:tabs>
        <w:suppressAutoHyphens w:val="true"/>
        <w:ind w:left="1440" w:hanging="720"/>
        <w:rPr/>
      </w:pPr>
      <w:bookmarkStart w:id="2061" w:name="_Toc516500860"/>
      <w:bookmarkEnd w:id="2061"/>
      <w:r>
        <w:rPr/>
        <w:t>SHA3-384 key derivation</w:t>
      </w:r>
    </w:p>
    <w:p>
      <w:pPr>
        <w:pStyle w:val="Normal"/>
        <w:numPr>
          <w:ilvl w:val="0"/>
          <w:numId w:val="3"/>
        </w:numPr>
        <w:rPr/>
      </w:pPr>
      <w:r>
        <w:rPr/>
        <w:t xml:space="preserve">SHA3-384 key derivation, denoted </w:t>
      </w:r>
      <w:r>
        <w:rPr>
          <w:b/>
        </w:rPr>
        <w:t>CKM_SHA3_384_KEY_DERIVATION</w:t>
      </w:r>
      <w:r>
        <w:rPr/>
        <w:t xml:space="preserve">, is the same as the SHA-1 key derivation mechanism in Section </w:t>
      </w:r>
      <w:r>
        <w:rPr>
          <w:shd w:fill="FFFF00" w:val="clear"/>
        </w:rPr>
        <w:t>2.18.5</w:t>
      </w:r>
      <w:r>
        <w:rPr/>
        <w:t xml:space="preserve">, except that it uses the SHA-384 hash function and the relevant length is 48 bytes. </w:t>
      </w:r>
    </w:p>
    <w:p>
      <w:pPr>
        <w:pStyle w:val="Heading3"/>
        <w:numPr>
          <w:ilvl w:val="2"/>
          <w:numId w:val="52"/>
        </w:numPr>
        <w:pBdr/>
        <w:tabs>
          <w:tab w:val="left" w:pos="0" w:leader="none"/>
        </w:tabs>
        <w:suppressAutoHyphens w:val="true"/>
        <w:ind w:left="1440" w:hanging="720"/>
        <w:rPr/>
      </w:pPr>
      <w:bookmarkStart w:id="2062" w:name="_Toc516500861"/>
      <w:bookmarkEnd w:id="2062"/>
      <w:r>
        <w:rPr/>
        <w:t>SHA3-384 HMAC key generation</w:t>
      </w:r>
    </w:p>
    <w:p>
      <w:pPr>
        <w:pStyle w:val="Normal"/>
        <w:numPr>
          <w:ilvl w:val="0"/>
          <w:numId w:val="3"/>
        </w:numPr>
        <w:rPr/>
      </w:pPr>
      <w:r>
        <w:rPr/>
        <w:t xml:space="preserve">The SHA3-384-HMAC key generation mechanism, denoted </w:t>
      </w:r>
      <w:r>
        <w:rPr>
          <w:b/>
        </w:rPr>
        <w:t>CKM_SHA3_384_KEY_GEN</w:t>
      </w:r>
      <w:r>
        <w:rPr/>
        <w:t>, is a key generation mechanism for NIST’s SHA3-384-HMAC.</w:t>
      </w:r>
    </w:p>
    <w:p>
      <w:pPr>
        <w:pStyle w:val="Normal"/>
        <w:numPr>
          <w:ilvl w:val="0"/>
          <w:numId w:val="3"/>
        </w:numPr>
        <w:rPr/>
      </w:pPr>
      <w:r>
        <w:rPr/>
        <w:t>It does not have a parameter.</w:t>
      </w:r>
    </w:p>
    <w:p>
      <w:pPr>
        <w:pStyle w:val="Normal"/>
        <w:numPr>
          <w:ilvl w:val="0"/>
          <w:numId w:val="3"/>
        </w:numPr>
        <w:rPr/>
      </w:pPr>
      <w:r>
        <w:rPr/>
        <w:t xml:space="preserve">The mechanism generates SHA3-384-HMAC keys with a particular length in bytes, as specified in the </w:t>
      </w:r>
      <w:r>
        <w:rPr>
          <w:b/>
        </w:rPr>
        <w:t>CKA_VALUE_LEN</w:t>
      </w:r>
      <w:r>
        <w:rPr/>
        <w:t xml:space="preserve"> attribute of the template for the key.</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Other attributes supported by the SHA3-384-HMAC key type (specifically, the flags indicating which functions the key supports) may be specified in the template for the key, or else are assigned default initial values.</w:t>
      </w:r>
    </w:p>
    <w:p>
      <w:pPr>
        <w:pStyle w:val="Normal"/>
        <w:numPr>
          <w:ilvl w:val="0"/>
          <w:numId w:val="3"/>
        </w:numPr>
        <w:suppressAutoHyphens w:val="true"/>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w:t>
      </w:r>
      <w:r>
        <w:rPr>
          <w:b/>
          <w:bCs/>
        </w:rPr>
        <w:t>CKM_SHA3_384_HMAC</w:t>
      </w:r>
      <w:r>
        <w:rPr/>
        <w:t xml:space="preserve"> key sizes, in bytes.</w:t>
      </w:r>
      <w:r>
        <w:br w:type="page"/>
      </w:r>
    </w:p>
    <w:p>
      <w:pPr>
        <w:pStyle w:val="Heading2"/>
        <w:numPr>
          <w:ilvl w:val="1"/>
          <w:numId w:val="52"/>
        </w:numPr>
        <w:pBdr/>
        <w:tabs>
          <w:tab w:val="left" w:pos="0" w:leader="none"/>
        </w:tabs>
        <w:suppressAutoHyphens w:val="true"/>
        <w:ind w:left="576" w:hanging="576"/>
        <w:rPr>
          <w:i/>
          <w:i/>
          <w:sz w:val="20"/>
          <w:szCs w:val="18"/>
        </w:rPr>
      </w:pPr>
      <w:bookmarkStart w:id="2063" w:name="_Toc516500862"/>
      <w:bookmarkEnd w:id="2063"/>
      <w:r>
        <w:rPr/>
        <w:t>SHA3-512</w:t>
      </w:r>
    </w:p>
    <w:p>
      <w:pPr>
        <w:pStyle w:val="Normal"/>
        <w:numPr>
          <w:ilvl w:val="0"/>
          <w:numId w:val="3"/>
        </w:numPr>
        <w:rPr/>
      </w:pPr>
      <w:r>
        <w:rPr>
          <w:rFonts w:cs="Arial"/>
          <w:i/>
          <w:szCs w:val="18"/>
        </w:rPr>
        <w:t xml:space="preserve">Table </w:t>
      </w:r>
      <w:r>
        <w:rPr>
          <w:rFonts w:cs="Arial"/>
          <w:i/>
          <w:szCs w:val="18"/>
        </w:rPr>
        <w:fldChar w:fldCharType="begin"/>
      </w:r>
      <w:r>
        <w:instrText> SEQ "Table" \* ARABIC </w:instrText>
      </w:r>
      <w:r>
        <w:fldChar w:fldCharType="separate"/>
      </w:r>
      <w:r>
        <w:t>1</w:t>
      </w:r>
      <w:r>
        <w:fldChar w:fldCharType="end"/>
      </w:r>
      <w:r>
        <w:rPr>
          <w:rFonts w:cs="Arial"/>
          <w:i/>
          <w:szCs w:val="18"/>
        </w:rPr>
        <w:t>, SHA-512 Mechanisms vs. Functions</w:t>
      </w:r>
    </w:p>
    <w:tbl>
      <w:tblPr>
        <w:tblW w:w="9624" w:type="dxa"/>
        <w:jc w:val="left"/>
        <w:tblInd w:w="-200" w:type="dxa"/>
        <w:tblBorders>
          <w:top w:val="single" w:sz="12" w:space="0" w:color="000001"/>
          <w:left w:val="single" w:sz="12" w:space="0" w:color="000001"/>
        </w:tblBorders>
        <w:tblCellMar>
          <w:top w:w="0" w:type="dxa"/>
          <w:left w:w="100" w:type="dxa"/>
          <w:bottom w:w="0" w:type="dxa"/>
          <w:right w:w="115" w:type="dxa"/>
        </w:tblCellMar>
        <w:tblLook w:val="0000" w:noVBand="0" w:noHBand="0" w:lastColumn="0" w:firstColumn="0" w:lastRow="0" w:firstRow="0"/>
      </w:tblPr>
      <w:tblGrid>
        <w:gridCol w:w="3600"/>
        <w:gridCol w:w="990"/>
        <w:gridCol w:w="810"/>
        <w:gridCol w:w="540"/>
        <w:gridCol w:w="900"/>
        <w:gridCol w:w="706"/>
        <w:gridCol w:w="975"/>
        <w:gridCol w:w="1101"/>
      </w:tblGrid>
      <w:tr>
        <w:trPr>
          <w:tblHeader w:val="true"/>
        </w:trPr>
        <w:tc>
          <w:tcPr>
            <w:tcW w:w="3600" w:type="dxa"/>
            <w:tcBorders>
              <w:top w:val="single" w:sz="12" w:space="0" w:color="000001"/>
              <w:left w:val="single" w:sz="12" w:space="0" w:color="000001"/>
            </w:tcBorders>
            <w:shd w:color="auto" w:fill="auto" w:val="clear"/>
            <w:tcMar>
              <w:left w:w="100" w:type="dxa"/>
            </w:tcMar>
          </w:tcPr>
          <w:p>
            <w:pPr>
              <w:pStyle w:val="TableSmallFont"/>
              <w:numPr>
                <w:ilvl w:val="0"/>
                <w:numId w:val="3"/>
              </w:numPr>
              <w:snapToGrid w:val="false"/>
              <w:spacing w:before="0" w:after="40"/>
              <w:jc w:val="left"/>
              <w:rPr/>
            </w:pPr>
            <w:r>
              <w:rPr/>
            </w:r>
          </w:p>
        </w:tc>
        <w:tc>
          <w:tcPr>
            <w:tcW w:w="6022"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pacing w:before="0" w:after="40"/>
              <w:rPr/>
            </w:pPr>
            <w:r>
              <w:rPr>
                <w:rFonts w:cs="Arial" w:ascii="Arial" w:hAnsi="Arial"/>
                <w:b/>
                <w:sz w:val="20"/>
              </w:rPr>
              <w:t>Functions</w:t>
            </w:r>
          </w:p>
        </w:tc>
      </w:tr>
      <w:tr>
        <w:trPr>
          <w:tblHeader w:val="true"/>
        </w:trPr>
        <w:tc>
          <w:tcPr>
            <w:tcW w:w="3600" w:type="dxa"/>
            <w:tcBorders>
              <w:left w:val="single" w:sz="12" w:space="0" w:color="000001"/>
              <w:bottom w:val="single" w:sz="6" w:space="0" w:color="000001"/>
              <w:insideH w:val="single" w:sz="6" w:space="0" w:color="000001"/>
            </w:tcBorders>
            <w:shd w:color="auto" w:fill="auto" w:val="clear"/>
            <w:tcMar>
              <w:left w:w="100" w:type="dxa"/>
            </w:tcMar>
          </w:tcPr>
          <w:p>
            <w:pPr>
              <w:pStyle w:val="TableSmallFont"/>
              <w:numPr>
                <w:ilvl w:val="0"/>
                <w:numId w:val="3"/>
              </w:numPr>
              <w:snapToGrid w:val="false"/>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9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lang w:val="sv-SE"/>
              </w:rPr>
            </w:pPr>
            <w:r>
              <w:rPr>
                <w:rFonts w:cs="Arial" w:ascii="Arial" w:hAnsi="Arial"/>
                <w:b/>
                <w:sz w:val="20"/>
              </w:rPr>
              <w:t>Verify</w:t>
            </w:r>
          </w:p>
        </w:tc>
        <w:tc>
          <w:tcPr>
            <w:tcW w:w="5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90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rPr>
            </w:pPr>
            <w:r>
              <w:rPr>
                <w:rFonts w:cs="Arial" w:ascii="Arial" w:hAnsi="Arial"/>
                <w:b/>
                <w:sz w:val="20"/>
                <w:lang w:val="sv-SE"/>
              </w:rPr>
              <w:t>Digest</w:t>
            </w:r>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eastAsia="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eastAsia="Arial"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11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napToGrid w:val="false"/>
              <w:rPr>
                <w:rFonts w:ascii="Arial" w:hAnsi="Arial" w:cs="Arial"/>
                <w:b/>
                <w:b/>
                <w:sz w:val="20"/>
              </w:rPr>
            </w:pPr>
            <w:r>
              <w:rPr>
                <w:rFonts w:cs="Arial" w:ascii="Arial" w:hAnsi="Arial"/>
                <w:b/>
                <w:sz w:val="20"/>
              </w:rPr>
            </w:r>
          </w:p>
          <w:p>
            <w:pPr>
              <w:pStyle w:val="TableSmallFont"/>
              <w:numPr>
                <w:ilvl w:val="0"/>
                <w:numId w:val="3"/>
              </w:numPr>
              <w:spacing w:before="0" w:after="40"/>
              <w:rPr/>
            </w:pPr>
            <w:r>
              <w:rPr>
                <w:rFonts w:cs="Arial" w:ascii="Arial" w:hAnsi="Arial"/>
                <w:b/>
                <w:sz w:val="20"/>
              </w:rPr>
              <w:t>Derive</w:t>
            </w:r>
          </w:p>
        </w:tc>
      </w:tr>
      <w:tr>
        <w:trPr/>
        <w:tc>
          <w:tcPr>
            <w:tcW w:w="3600"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CKM_SHA3_512</w:t>
            </w:r>
          </w:p>
        </w:tc>
        <w:tc>
          <w:tcPr>
            <w:tcW w:w="99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tc>
          <w:tcPr>
            <w:tcW w:w="3600"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CKM_SHA3_512_HMAC_GENERAL</w:t>
            </w:r>
          </w:p>
        </w:tc>
        <w:tc>
          <w:tcPr>
            <w:tcW w:w="99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tc>
          <w:tcPr>
            <w:tcW w:w="3600"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CKM_SHA3_512_HMAC</w:t>
            </w:r>
          </w:p>
        </w:tc>
        <w:tc>
          <w:tcPr>
            <w:tcW w:w="99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trHeight w:val="352" w:hRule="atLeast"/>
        </w:trPr>
        <w:tc>
          <w:tcPr>
            <w:tcW w:w="3600" w:type="dxa"/>
            <w:tcBorders>
              <w:top w:val="single" w:sz="6" w:space="0" w:color="000001"/>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CKM_SHA3_512_KEY_DERIVATION</w:t>
            </w:r>
          </w:p>
        </w:tc>
        <w:tc>
          <w:tcPr>
            <w:tcW w:w="99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4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06"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pacing w:before="0" w:after="40"/>
              <w:rPr/>
            </w:pPr>
            <w:r>
              <w:rPr>
                <w:rFonts w:eastAsia="Wingdings" w:cs="Wingdings" w:ascii="Wingdings" w:hAnsi="Wingdings"/>
                <w:sz w:val="20"/>
              </w:rPr>
              <w:t></w:t>
            </w:r>
          </w:p>
        </w:tc>
      </w:tr>
      <w:tr>
        <w:trPr/>
        <w:tc>
          <w:tcPr>
            <w:tcW w:w="3600" w:type="dxa"/>
            <w:tcBorders>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CKM_SHA3_512_KEY_GEN</w:t>
            </w:r>
          </w:p>
        </w:tc>
        <w:tc>
          <w:tcPr>
            <w:tcW w:w="99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1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4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0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eastAsia="Wingdings" w:cs="Wingdings" w:ascii="Wingdings" w:hAnsi="Wingdings"/>
                <w:sz w:val="20"/>
              </w:rPr>
              <w:t></w:t>
            </w:r>
          </w:p>
        </w:tc>
        <w:tc>
          <w:tcPr>
            <w:tcW w:w="706"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01" w:type="dxa"/>
            <w:tcBorders>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Wingdings" w:hAnsi="Wingdings" w:eastAsia="Wingdings" w:cs="Wingdings"/>
                <w:sz w:val="20"/>
              </w:rPr>
            </w:pPr>
            <w:r>
              <w:rPr>
                <w:rFonts w:eastAsia="Wingdings" w:cs="Wingdings" w:ascii="Wingdings" w:hAnsi="Wingdings"/>
                <w:sz w:val="20"/>
              </w:rPr>
            </w:r>
          </w:p>
        </w:tc>
      </w:tr>
    </w:tbl>
    <w:p>
      <w:pPr>
        <w:pStyle w:val="Heading3"/>
        <w:numPr>
          <w:ilvl w:val="2"/>
          <w:numId w:val="52"/>
        </w:numPr>
        <w:pBdr/>
        <w:tabs>
          <w:tab w:val="left" w:pos="0" w:leader="none"/>
        </w:tabs>
        <w:suppressAutoHyphens w:val="true"/>
        <w:ind w:left="1440" w:hanging="720"/>
        <w:rPr/>
      </w:pPr>
      <w:bookmarkStart w:id="2064" w:name="_Toc516500863"/>
      <w:bookmarkEnd w:id="2064"/>
      <w:r>
        <w:rPr/>
        <w:t>Definitions</w:t>
      </w:r>
    </w:p>
    <w:p>
      <w:pPr>
        <w:pStyle w:val="Normal"/>
        <w:numPr>
          <w:ilvl w:val="0"/>
          <w:numId w:val="3"/>
        </w:numPr>
        <w:ind w:left="720" w:hanging="0"/>
        <w:rPr/>
      </w:pPr>
      <w:r>
        <w:rPr/>
        <w:t xml:space="preserve">CKM_SHA3_512                     </w:t>
      </w:r>
    </w:p>
    <w:p>
      <w:pPr>
        <w:pStyle w:val="Normal"/>
        <w:numPr>
          <w:ilvl w:val="0"/>
          <w:numId w:val="3"/>
        </w:numPr>
        <w:ind w:left="720" w:hanging="0"/>
        <w:rPr/>
      </w:pPr>
      <w:r>
        <w:rPr/>
        <w:t xml:space="preserve">CKM_SHA3_512_HMAC                </w:t>
      </w:r>
    </w:p>
    <w:p>
      <w:pPr>
        <w:pStyle w:val="Normal"/>
        <w:numPr>
          <w:ilvl w:val="0"/>
          <w:numId w:val="3"/>
        </w:numPr>
        <w:ind w:left="720" w:hanging="0"/>
        <w:rPr/>
      </w:pPr>
      <w:r>
        <w:rPr/>
        <w:t xml:space="preserve">CKM_SHA3_512_HMAC_GENERAL        </w:t>
      </w:r>
    </w:p>
    <w:p>
      <w:pPr>
        <w:pStyle w:val="Normal"/>
        <w:numPr>
          <w:ilvl w:val="0"/>
          <w:numId w:val="3"/>
        </w:numPr>
        <w:ind w:left="720" w:hanging="0"/>
        <w:rPr/>
      </w:pPr>
      <w:r>
        <w:rPr/>
        <w:t>CKM_SHA3_512_KEY_DERIVATION</w:t>
      </w:r>
    </w:p>
    <w:p>
      <w:pPr>
        <w:pStyle w:val="Normal"/>
        <w:numPr>
          <w:ilvl w:val="0"/>
          <w:numId w:val="3"/>
        </w:numPr>
        <w:ind w:left="720" w:hanging="0"/>
        <w:rPr/>
      </w:pPr>
      <w:r>
        <w:rPr/>
        <w:t>CKM_SHA3_512_KEY_GEN</w:t>
      </w:r>
    </w:p>
    <w:p>
      <w:pPr>
        <w:pStyle w:val="Normal"/>
        <w:numPr>
          <w:ilvl w:val="0"/>
          <w:numId w:val="3"/>
        </w:numPr>
        <w:ind w:left="720" w:hanging="0"/>
        <w:rPr/>
      </w:pPr>
      <w:r>
        <w:rPr/>
      </w:r>
    </w:p>
    <w:p>
      <w:pPr>
        <w:pStyle w:val="Normal"/>
        <w:numPr>
          <w:ilvl w:val="0"/>
          <w:numId w:val="3"/>
        </w:numPr>
        <w:ind w:left="720" w:hanging="0"/>
        <w:rPr/>
      </w:pPr>
      <w:r>
        <w:rPr/>
        <w:t xml:space="preserve">CKK_SHA3_512_HMAC      </w:t>
      </w:r>
    </w:p>
    <w:p>
      <w:pPr>
        <w:pStyle w:val="Heading3"/>
        <w:numPr>
          <w:ilvl w:val="2"/>
          <w:numId w:val="52"/>
        </w:numPr>
        <w:pBdr/>
        <w:tabs>
          <w:tab w:val="left" w:pos="0" w:leader="none"/>
        </w:tabs>
        <w:suppressAutoHyphens w:val="true"/>
        <w:ind w:left="1440" w:hanging="720"/>
        <w:rPr/>
      </w:pPr>
      <w:bookmarkStart w:id="2065" w:name="_Toc516500864"/>
      <w:bookmarkEnd w:id="2065"/>
      <w:r>
        <w:rPr/>
        <w:t>SHA3-512 digest</w:t>
      </w:r>
    </w:p>
    <w:p>
      <w:pPr>
        <w:pStyle w:val="Normal"/>
        <w:numPr>
          <w:ilvl w:val="0"/>
          <w:numId w:val="3"/>
        </w:numPr>
        <w:rPr/>
      </w:pPr>
      <w:r>
        <w:rPr/>
        <w:t xml:space="preserve">The SHA3-512 mechanism, denoted </w:t>
      </w:r>
      <w:r>
        <w:rPr>
          <w:b/>
        </w:rPr>
        <w:t>CKM_SHA3_512</w:t>
      </w:r>
      <w:r>
        <w:rPr/>
        <w:t>, is a mechanism for message digesting, following the Secure Hash 3 Algorithm with a 512-bit message digest defined in FIPS PUB 202.</w:t>
      </w:r>
    </w:p>
    <w:p>
      <w:pPr>
        <w:pStyle w:val="Normal"/>
        <w:numPr>
          <w:ilvl w:val="0"/>
          <w:numId w:val="3"/>
        </w:numPr>
        <w:rPr/>
      </w:pPr>
      <w:r>
        <w:rPr/>
        <w:t>It does not have a parameter.</w:t>
      </w:r>
    </w:p>
    <w:p>
      <w:pPr>
        <w:pStyle w:val="Normal"/>
        <w:numPr>
          <w:ilvl w:val="0"/>
          <w:numId w:val="3"/>
        </w:numPr>
        <w:rPr/>
      </w:pPr>
      <w:r>
        <w:rPr/>
        <w:t>Constraints on the length of input and output data are summarized in the following table.  For single-part digesting, the data and the digest may begin at the same location in memory.</w:t>
      </w:r>
    </w:p>
    <w:p>
      <w:pPr>
        <w:pStyle w:val="Caption1"/>
        <w:numPr>
          <w:ilvl w:val="0"/>
          <w:numId w:val="3"/>
        </w:numPr>
        <w:rPr/>
      </w:pPr>
      <w:r>
        <w:rPr/>
        <w:t xml:space="preserve">Table </w:t>
      </w:r>
      <w:r>
        <w:rPr>
          <w:szCs w:val="18"/>
        </w:rPr>
        <w:fldChar w:fldCharType="begin"/>
      </w:r>
      <w:r>
        <w:instrText> SEQ "Table" \* ARABIC </w:instrText>
      </w:r>
      <w:r>
        <w:fldChar w:fldCharType="separate"/>
      </w:r>
      <w:r>
        <w:t>1</w:t>
      </w:r>
      <w:r>
        <w:fldChar w:fldCharType="end"/>
      </w:r>
      <w:r>
        <w:rPr/>
        <w:t>, SHA3-512: Data Length</w:t>
      </w:r>
    </w:p>
    <w:tbl>
      <w:tblPr>
        <w:tblW w:w="4488"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145"/>
        <w:gridCol w:w="1491"/>
        <w:gridCol w:w="1852"/>
      </w:tblGrid>
      <w:tr>
        <w:trPr>
          <w:tblHeader w:val="true"/>
        </w:trPr>
        <w:tc>
          <w:tcPr>
            <w:tcW w:w="1145"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491"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852"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b/>
                <w:sz w:val="20"/>
              </w:rPr>
              <w:t>Digest length</w:t>
            </w:r>
          </w:p>
        </w:tc>
      </w:tr>
      <w:tr>
        <w:trPr/>
        <w:tc>
          <w:tcPr>
            <w:tcW w:w="1145"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C_Digest</w:t>
            </w:r>
          </w:p>
        </w:tc>
        <w:tc>
          <w:tcPr>
            <w:tcW w:w="1491"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85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64</w:t>
            </w:r>
          </w:p>
        </w:tc>
      </w:tr>
    </w:tbl>
    <w:p>
      <w:pPr>
        <w:pStyle w:val="Heading3"/>
        <w:numPr>
          <w:ilvl w:val="2"/>
          <w:numId w:val="52"/>
        </w:numPr>
        <w:pBdr/>
        <w:tabs>
          <w:tab w:val="left" w:pos="0" w:leader="none"/>
        </w:tabs>
        <w:suppressAutoHyphens w:val="true"/>
        <w:ind w:left="1440" w:hanging="720"/>
        <w:rPr/>
      </w:pPr>
      <w:bookmarkStart w:id="2066" w:name="_Toc516500865"/>
      <w:bookmarkEnd w:id="2066"/>
      <w:r>
        <w:rPr/>
        <w:t>General-length SHA3-512-HMAC</w:t>
      </w:r>
    </w:p>
    <w:p>
      <w:pPr>
        <w:pStyle w:val="Normal"/>
        <w:numPr>
          <w:ilvl w:val="0"/>
          <w:numId w:val="3"/>
        </w:numPr>
        <w:rPr/>
      </w:pPr>
      <w:r>
        <w:rPr/>
        <w:t xml:space="preserve">The general-length SHA3-512-HMAC mechanism, denoted </w:t>
      </w:r>
      <w:r>
        <w:rPr>
          <w:b/>
        </w:rPr>
        <w:t>CKM_SHA3_512_HMAC_GENERAL</w:t>
      </w:r>
      <w:r>
        <w:rPr/>
        <w:t xml:space="preserve">, is the same as the general-length SHA-1-HMAC mechanism in Section </w:t>
      </w:r>
      <w:r>
        <w:rPr>
          <w:shd w:fill="FFFF00" w:val="clear"/>
        </w:rPr>
        <w:t>2.8.3</w:t>
      </w:r>
      <w:r>
        <w:rPr/>
        <w:t>, except that it uses the HMAC construction based on the SHA3-512 hash function and length of the output should be in the range 1-64.The keys it uses are generic secret keys and CKK_SHA3_512_HMAC. FIPS-198 compliant tokens may require the key length to be at least 32 bytes; that is, half the size of the SHA3-512 hash output.</w:t>
      </w:r>
    </w:p>
    <w:p>
      <w:pPr>
        <w:pStyle w:val="Normal"/>
        <w:numPr>
          <w:ilvl w:val="0"/>
          <w:numId w:val="3"/>
        </w:numPr>
        <w:rPr/>
      </w:pPr>
      <w:r>
        <w:rPr/>
      </w:r>
    </w:p>
    <w:p>
      <w:pPr>
        <w:pStyle w:val="Normal"/>
        <w:numPr>
          <w:ilvl w:val="0"/>
          <w:numId w:val="3"/>
        </w:numPr>
        <w:rPr/>
      </w:pPr>
      <w:r>
        <w:rPr/>
        <w:t xml:space="preserve">It has a parameter, a </w:t>
      </w:r>
      <w:r>
        <w:rPr>
          <w:rStyle w:val="HTMLTypewriter"/>
          <w:rFonts w:cs="Arial"/>
          <w:b/>
          <w:bCs/>
        </w:rPr>
        <w:t>CK_MAC_GENERAL_PARAMS</w:t>
      </w:r>
      <w:r>
        <w:rPr/>
        <w:t>, which holds the length in bytes of the desired output. This length should be in the range 1-64 (the output size of SHA3-512 is 64 bytes). FIPS-198 compliant tokens may constrain the output length to be at least 4 or 32 (half the maximum length). Signatures (MACs) produced by this mechanism shall be taken from the start of the full 64-byte HMAC output.</w:t>
      </w:r>
    </w:p>
    <w:p>
      <w:pPr>
        <w:pStyle w:val="Caption1"/>
        <w:numPr>
          <w:ilvl w:val="0"/>
          <w:numId w:val="3"/>
        </w:numPr>
        <w:rPr/>
      </w:pPr>
      <w:r>
        <w:rPr/>
        <w:t xml:space="preserve">Table </w:t>
      </w:r>
      <w:r>
        <w:rPr>
          <w:szCs w:val="18"/>
        </w:rPr>
        <w:fldChar w:fldCharType="begin"/>
      </w:r>
      <w:r>
        <w:instrText> SEQ "Table" \* ARABIC </w:instrText>
      </w:r>
      <w:r>
        <w:fldChar w:fldCharType="separate"/>
      </w:r>
      <w:r>
        <w:t>1</w:t>
      </w:r>
      <w:r>
        <w:fldChar w:fldCharType="end"/>
      </w:r>
      <w:r>
        <w:rPr/>
        <w:t>, General-length SHA3-512-HMAC: Key And Data Length</w:t>
      </w:r>
    </w:p>
    <w:tbl>
      <w:tblPr>
        <w:tblW w:w="9090"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529"/>
        <w:gridCol w:w="2520"/>
        <w:gridCol w:w="1350"/>
        <w:gridCol w:w="3690"/>
      </w:tblGrid>
      <w:tr>
        <w:trPr>
          <w:tblHeader w:val="true"/>
        </w:trPr>
        <w:tc>
          <w:tcPr>
            <w:tcW w:w="1529"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520"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350"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690"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b/>
                <w:sz w:val="20"/>
              </w:rPr>
              <w:t>Signature length</w:t>
            </w:r>
          </w:p>
        </w:tc>
      </w:tr>
      <w:tr>
        <w:trPr/>
        <w:tc>
          <w:tcPr>
            <w:tcW w:w="1529" w:type="dxa"/>
            <w:tcBorders>
              <w:top w:val="single" w:sz="6"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2520"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generic secret or CKK_SHA3_512-HMAC</w:t>
            </w:r>
          </w:p>
        </w:tc>
        <w:tc>
          <w:tcPr>
            <w:tcW w:w="1350"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69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1-64, depending on parameters</w:t>
            </w:r>
          </w:p>
        </w:tc>
      </w:tr>
      <w:tr>
        <w:trPr/>
        <w:tc>
          <w:tcPr>
            <w:tcW w:w="1529"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2520"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generic secret or CKK_SHA3_512_HMAC</w:t>
            </w:r>
          </w:p>
        </w:tc>
        <w:tc>
          <w:tcPr>
            <w:tcW w:w="1350"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69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r>
              <w:rPr>
                <w:rFonts w:cs="Arial" w:ascii="Arial" w:hAnsi="Arial"/>
                <w:sz w:val="20"/>
              </w:rPr>
              <w:t>1-64, depending on parameters</w:t>
            </w:r>
          </w:p>
        </w:tc>
      </w:tr>
    </w:tbl>
    <w:p>
      <w:pPr>
        <w:pStyle w:val="Normal"/>
        <w:numPr>
          <w:ilvl w:val="0"/>
          <w:numId w:val="3"/>
        </w:numPr>
        <w:rPr/>
      </w:pPr>
      <w:r>
        <w:rPr/>
      </w:r>
    </w:p>
    <w:p>
      <w:pPr>
        <w:pStyle w:val="Heading3"/>
        <w:numPr>
          <w:ilvl w:val="2"/>
          <w:numId w:val="52"/>
        </w:numPr>
        <w:pBdr/>
        <w:tabs>
          <w:tab w:val="left" w:pos="0" w:leader="none"/>
        </w:tabs>
        <w:suppressAutoHyphens w:val="true"/>
        <w:ind w:left="1440" w:hanging="720"/>
        <w:rPr/>
      </w:pPr>
      <w:bookmarkStart w:id="2067" w:name="_Toc516500866"/>
      <w:bookmarkEnd w:id="2067"/>
      <w:r>
        <w:rPr/>
        <w:t>SHA3-512-HMAC</w:t>
      </w:r>
    </w:p>
    <w:p>
      <w:pPr>
        <w:pStyle w:val="Normal"/>
        <w:numPr>
          <w:ilvl w:val="0"/>
          <w:numId w:val="3"/>
        </w:numPr>
        <w:rPr/>
      </w:pPr>
      <w:r>
        <w:rPr/>
        <w:t xml:space="preserve">The SHA3-512-HMAC mechanism, denoted </w:t>
      </w:r>
      <w:r>
        <w:rPr>
          <w:b/>
        </w:rPr>
        <w:t>CKM_SHA3_512_HMAC</w:t>
      </w:r>
      <w:r>
        <w:rPr/>
        <w:t>, is a special case of the general-length SHA3-512-HMAC mechanism.</w:t>
      </w:r>
    </w:p>
    <w:p>
      <w:pPr>
        <w:pStyle w:val="Normal"/>
        <w:numPr>
          <w:ilvl w:val="0"/>
          <w:numId w:val="3"/>
        </w:numPr>
        <w:rPr/>
      </w:pPr>
      <w:r>
        <w:rPr/>
        <w:t>It has no parameter, and always produces an output of length 64.</w:t>
      </w:r>
    </w:p>
    <w:p>
      <w:pPr>
        <w:pStyle w:val="Heading3"/>
        <w:numPr>
          <w:ilvl w:val="2"/>
          <w:numId w:val="52"/>
        </w:numPr>
        <w:pBdr/>
        <w:tabs>
          <w:tab w:val="left" w:pos="0" w:leader="none"/>
        </w:tabs>
        <w:suppressAutoHyphens w:val="true"/>
        <w:ind w:left="1440" w:hanging="720"/>
        <w:rPr/>
      </w:pPr>
      <w:bookmarkStart w:id="2068" w:name="_Toc516500867"/>
      <w:bookmarkEnd w:id="2068"/>
      <w:r>
        <w:rPr/>
        <w:t>SHA3-512 key derivation</w:t>
      </w:r>
    </w:p>
    <w:p>
      <w:pPr>
        <w:pStyle w:val="Normal"/>
        <w:numPr>
          <w:ilvl w:val="0"/>
          <w:numId w:val="3"/>
        </w:numPr>
        <w:rPr/>
      </w:pPr>
      <w:r>
        <w:rPr/>
        <w:t xml:space="preserve">SHA3-512 key derivation, denoted </w:t>
      </w:r>
      <w:r>
        <w:rPr>
          <w:b/>
        </w:rPr>
        <w:t>CKM_SHA3_512_KEY_DERIVATION</w:t>
      </w:r>
      <w:r>
        <w:rPr/>
        <w:t>, is the same as the SHA-1 key derivation mechanism in Section</w:t>
      </w:r>
      <w:r>
        <w:rPr>
          <w:shd w:fill="FFFF00" w:val="clear"/>
        </w:rPr>
        <w:t xml:space="preserve"> 2.18.5</w:t>
      </w:r>
      <w:r>
        <w:rPr/>
        <w:t xml:space="preserve">, except that it uses the SHA-512 hash function and the relevant length is 64 bytes. </w:t>
      </w:r>
    </w:p>
    <w:p>
      <w:pPr>
        <w:pStyle w:val="Heading3"/>
        <w:numPr>
          <w:ilvl w:val="2"/>
          <w:numId w:val="52"/>
        </w:numPr>
        <w:pBdr/>
        <w:tabs>
          <w:tab w:val="left" w:pos="0" w:leader="none"/>
        </w:tabs>
        <w:suppressAutoHyphens w:val="true"/>
        <w:ind w:left="1440" w:hanging="720"/>
        <w:rPr/>
      </w:pPr>
      <w:bookmarkStart w:id="2069" w:name="_Toc516500868"/>
      <w:bookmarkEnd w:id="2069"/>
      <w:r>
        <w:rPr/>
        <w:t>SHA3-512 HMAC key generation</w:t>
      </w:r>
    </w:p>
    <w:p>
      <w:pPr>
        <w:pStyle w:val="Normal"/>
        <w:numPr>
          <w:ilvl w:val="0"/>
          <w:numId w:val="3"/>
        </w:numPr>
        <w:rPr/>
      </w:pPr>
      <w:r>
        <w:rPr/>
        <w:t xml:space="preserve">The SHA3-512-HMAC key generation mechanism, denoted </w:t>
      </w:r>
      <w:r>
        <w:rPr>
          <w:b/>
        </w:rPr>
        <w:t>CKM_SHA3_512_KEY_GEN</w:t>
      </w:r>
      <w:r>
        <w:rPr/>
        <w:t>, is a key generation mechanism for NIST’s SHA3-512-HMAC.</w:t>
      </w:r>
    </w:p>
    <w:p>
      <w:pPr>
        <w:pStyle w:val="Normal"/>
        <w:numPr>
          <w:ilvl w:val="0"/>
          <w:numId w:val="3"/>
        </w:numPr>
        <w:rPr/>
      </w:pPr>
      <w:r>
        <w:rPr/>
        <w:t>It does not have a parameter.</w:t>
      </w:r>
    </w:p>
    <w:p>
      <w:pPr>
        <w:pStyle w:val="Normal"/>
        <w:numPr>
          <w:ilvl w:val="0"/>
          <w:numId w:val="3"/>
        </w:numPr>
        <w:rPr/>
      </w:pPr>
      <w:r>
        <w:rPr/>
        <w:t xml:space="preserve">The mechanism generates SHA3-512-HMAC keys with a particular length in bytes, as specified in the </w:t>
      </w:r>
      <w:r>
        <w:rPr>
          <w:b/>
        </w:rPr>
        <w:t>CKA_VALUE_LEN</w:t>
      </w:r>
      <w:r>
        <w:rPr/>
        <w:t xml:space="preserve"> attribute of the template for the key.</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Other attributes supported by the SHA3-512-HMAC key type (specifically, the flags indicating which functions the key supports) may be specified in the template for the key,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w:t>
      </w:r>
      <w:r>
        <w:rPr>
          <w:b/>
          <w:bCs/>
        </w:rPr>
        <w:t>CKM_SHA3_512_HMAC</w:t>
      </w:r>
      <w:r>
        <w:rPr/>
        <w:t xml:space="preserve"> key sizes, in bytes.</w:t>
      </w:r>
    </w:p>
    <w:p>
      <w:pPr>
        <w:pStyle w:val="Heading2"/>
        <w:numPr>
          <w:ilvl w:val="0"/>
          <w:numId w:val="0"/>
        </w:numPr>
        <w:suppressAutoHyphens w:val="true"/>
        <w:rPr/>
      </w:pPr>
      <w:r>
        <w:rPr/>
      </w:r>
      <w:r>
        <w:br w:type="page"/>
      </w:r>
    </w:p>
    <w:p>
      <w:pPr>
        <w:pStyle w:val="Heading2"/>
        <w:numPr>
          <w:ilvl w:val="1"/>
          <w:numId w:val="52"/>
        </w:numPr>
        <w:pBdr/>
        <w:tabs>
          <w:tab w:val="left" w:pos="0" w:leader="none"/>
        </w:tabs>
        <w:suppressAutoHyphens w:val="true"/>
        <w:ind w:left="576" w:hanging="576"/>
        <w:rPr>
          <w:i/>
          <w:i/>
          <w:sz w:val="20"/>
          <w:szCs w:val="18"/>
        </w:rPr>
      </w:pPr>
      <w:bookmarkStart w:id="2070" w:name="_Toc516500869"/>
      <w:bookmarkEnd w:id="2070"/>
      <w:r>
        <w:rPr/>
        <w:t>SHAKE</w:t>
      </w:r>
    </w:p>
    <w:p>
      <w:pPr>
        <w:pStyle w:val="Normal"/>
        <w:numPr>
          <w:ilvl w:val="0"/>
          <w:numId w:val="3"/>
        </w:numPr>
        <w:rPr/>
      </w:pPr>
      <w:r>
        <w:rPr>
          <w:rFonts w:cs="Arial"/>
          <w:i/>
          <w:szCs w:val="18"/>
        </w:rPr>
        <w:t xml:space="preserve">Table </w:t>
      </w:r>
      <w:r>
        <w:rPr>
          <w:rFonts w:cs="Arial"/>
          <w:i/>
          <w:szCs w:val="18"/>
        </w:rPr>
        <w:fldChar w:fldCharType="begin"/>
      </w:r>
      <w:r>
        <w:instrText> SEQ "Table" \* ARABIC </w:instrText>
      </w:r>
      <w:r>
        <w:fldChar w:fldCharType="separate"/>
      </w:r>
      <w:r>
        <w:t>1</w:t>
      </w:r>
      <w:r>
        <w:fldChar w:fldCharType="end"/>
      </w:r>
      <w:r>
        <w:rPr>
          <w:rFonts w:cs="Arial"/>
          <w:i/>
          <w:szCs w:val="18"/>
        </w:rPr>
        <w:t>, SHA-512 Mechanisms vs. Functions</w:t>
      </w:r>
    </w:p>
    <w:tbl>
      <w:tblPr>
        <w:tblW w:w="9990" w:type="dxa"/>
        <w:jc w:val="left"/>
        <w:tblInd w:w="-200" w:type="dxa"/>
        <w:tblBorders>
          <w:top w:val="single" w:sz="12" w:space="0" w:color="000001"/>
          <w:left w:val="single" w:sz="12" w:space="0" w:color="000001"/>
        </w:tblBorders>
        <w:tblCellMar>
          <w:top w:w="0" w:type="dxa"/>
          <w:left w:w="100" w:type="dxa"/>
          <w:bottom w:w="0" w:type="dxa"/>
          <w:right w:w="115" w:type="dxa"/>
        </w:tblCellMar>
        <w:tblLook w:val="0000" w:noVBand="0" w:noHBand="0" w:lastColumn="0" w:firstColumn="0" w:lastRow="0" w:firstRow="0"/>
      </w:tblPr>
      <w:tblGrid>
        <w:gridCol w:w="3780"/>
        <w:gridCol w:w="990"/>
        <w:gridCol w:w="810"/>
        <w:gridCol w:w="629"/>
        <w:gridCol w:w="900"/>
        <w:gridCol w:w="721"/>
        <w:gridCol w:w="990"/>
        <w:gridCol w:w="1168"/>
      </w:tblGrid>
      <w:tr>
        <w:trPr>
          <w:tblHeader w:val="true"/>
        </w:trPr>
        <w:tc>
          <w:tcPr>
            <w:tcW w:w="3780" w:type="dxa"/>
            <w:tcBorders>
              <w:top w:val="single" w:sz="12" w:space="0" w:color="000001"/>
              <w:left w:val="single" w:sz="12" w:space="0" w:color="000001"/>
            </w:tcBorders>
            <w:shd w:color="auto" w:fill="auto" w:val="clear"/>
            <w:tcMar>
              <w:left w:w="100" w:type="dxa"/>
            </w:tcMar>
          </w:tcPr>
          <w:p>
            <w:pPr>
              <w:pStyle w:val="TableSmallFont"/>
              <w:numPr>
                <w:ilvl w:val="0"/>
                <w:numId w:val="3"/>
              </w:numPr>
              <w:snapToGrid w:val="false"/>
              <w:spacing w:before="0" w:after="40"/>
              <w:jc w:val="left"/>
              <w:rPr/>
            </w:pPr>
            <w:r>
              <w:rPr/>
            </w:r>
          </w:p>
        </w:tc>
        <w:tc>
          <w:tcPr>
            <w:tcW w:w="6208"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pacing w:before="0" w:after="40"/>
              <w:rPr/>
            </w:pPr>
            <w:r>
              <w:rPr>
                <w:rFonts w:cs="Arial" w:ascii="Arial" w:hAnsi="Arial"/>
                <w:b/>
                <w:sz w:val="20"/>
              </w:rPr>
              <w:t>Functions</w:t>
            </w:r>
          </w:p>
        </w:tc>
      </w:tr>
      <w:tr>
        <w:trPr>
          <w:tblHeader w:val="true"/>
        </w:trPr>
        <w:tc>
          <w:tcPr>
            <w:tcW w:w="3780" w:type="dxa"/>
            <w:tcBorders>
              <w:left w:val="single" w:sz="12" w:space="0" w:color="000001"/>
              <w:bottom w:val="single" w:sz="6" w:space="0" w:color="000001"/>
              <w:insideH w:val="single" w:sz="6" w:space="0" w:color="000001"/>
            </w:tcBorders>
            <w:shd w:color="auto" w:fill="auto" w:val="clear"/>
            <w:tcMar>
              <w:left w:w="100" w:type="dxa"/>
            </w:tcMar>
          </w:tcPr>
          <w:p>
            <w:pPr>
              <w:pStyle w:val="TableSmallFont"/>
              <w:numPr>
                <w:ilvl w:val="0"/>
                <w:numId w:val="3"/>
              </w:numPr>
              <w:snapToGrid w:val="false"/>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9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lang w:val="sv-SE"/>
              </w:rPr>
            </w:pPr>
            <w:r>
              <w:rPr>
                <w:rFonts w:cs="Arial" w:ascii="Arial" w:hAnsi="Arial"/>
                <w:b/>
                <w:sz w:val="20"/>
              </w:rPr>
              <w:t>Verify</w:t>
            </w:r>
          </w:p>
        </w:tc>
        <w:tc>
          <w:tcPr>
            <w:tcW w:w="629"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90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rPr>
            </w:pPr>
            <w:r>
              <w:rPr>
                <w:rFonts w:cs="Arial" w:ascii="Arial" w:hAnsi="Arial"/>
                <w:b/>
                <w:sz w:val="20"/>
                <w:lang w:val="sv-SE"/>
              </w:rPr>
              <w:t>Digest</w:t>
            </w:r>
          </w:p>
        </w:tc>
        <w:tc>
          <w:tcPr>
            <w:tcW w:w="72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eastAsia="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eastAsia="Arial"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9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11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napToGrid w:val="false"/>
              <w:rPr>
                <w:rFonts w:ascii="Arial" w:hAnsi="Arial" w:cs="Arial"/>
                <w:b/>
                <w:b/>
                <w:sz w:val="20"/>
              </w:rPr>
            </w:pPr>
            <w:r>
              <w:rPr>
                <w:rFonts w:cs="Arial" w:ascii="Arial" w:hAnsi="Arial"/>
                <w:b/>
                <w:sz w:val="20"/>
              </w:rPr>
            </w:r>
          </w:p>
          <w:p>
            <w:pPr>
              <w:pStyle w:val="TableSmallFont"/>
              <w:numPr>
                <w:ilvl w:val="0"/>
                <w:numId w:val="3"/>
              </w:numPr>
              <w:spacing w:before="0" w:after="40"/>
              <w:rPr/>
            </w:pPr>
            <w:r>
              <w:rPr>
                <w:rFonts w:cs="Arial" w:ascii="Arial" w:hAnsi="Arial"/>
                <w:b/>
                <w:sz w:val="20"/>
              </w:rPr>
              <w:t>Derive</w:t>
            </w:r>
          </w:p>
        </w:tc>
      </w:tr>
      <w:tr>
        <w:trPr/>
        <w:tc>
          <w:tcPr>
            <w:tcW w:w="3780"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CKM_SHAKE_128_KEY_DERIVATION</w:t>
            </w:r>
          </w:p>
        </w:tc>
        <w:tc>
          <w:tcPr>
            <w:tcW w:w="99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29"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2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9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pacing w:before="0" w:after="40"/>
              <w:rPr/>
            </w:pPr>
            <w:r>
              <w:rPr>
                <w:rFonts w:eastAsia="Wingdings" w:cs="Wingdings" w:ascii="Wingdings" w:hAnsi="Wingdings"/>
                <w:sz w:val="20"/>
              </w:rPr>
              <w:t></w:t>
            </w:r>
          </w:p>
        </w:tc>
      </w:tr>
      <w:tr>
        <w:trPr/>
        <w:tc>
          <w:tcPr>
            <w:tcW w:w="3780" w:type="dxa"/>
            <w:tcBorders>
              <w:top w:val="single" w:sz="6" w:space="0" w:color="000001"/>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CKM_SHAKE_256_KEY_DERIVATION</w:t>
            </w:r>
          </w:p>
        </w:tc>
        <w:tc>
          <w:tcPr>
            <w:tcW w:w="99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1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29"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21"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9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16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pacing w:before="0" w:after="40"/>
              <w:rPr/>
            </w:pPr>
            <w:r>
              <w:rPr>
                <w:rFonts w:eastAsia="Wingdings" w:cs="Wingdings" w:ascii="Wingdings" w:hAnsi="Wingdings"/>
                <w:sz w:val="20"/>
              </w:rPr>
              <w:t></w:t>
            </w:r>
          </w:p>
        </w:tc>
      </w:tr>
    </w:tbl>
    <w:p>
      <w:pPr>
        <w:pStyle w:val="Heading3"/>
        <w:numPr>
          <w:ilvl w:val="2"/>
          <w:numId w:val="52"/>
        </w:numPr>
        <w:pBdr/>
        <w:tabs>
          <w:tab w:val="left" w:pos="0" w:leader="none"/>
        </w:tabs>
        <w:suppressAutoHyphens w:val="true"/>
        <w:ind w:left="1440" w:hanging="720"/>
        <w:rPr/>
      </w:pPr>
      <w:bookmarkStart w:id="2071" w:name="_Toc516500870"/>
      <w:bookmarkEnd w:id="2071"/>
      <w:r>
        <w:rPr/>
        <w:t>Definitions</w:t>
      </w:r>
    </w:p>
    <w:p>
      <w:pPr>
        <w:pStyle w:val="Normal"/>
        <w:numPr>
          <w:ilvl w:val="0"/>
          <w:numId w:val="3"/>
        </w:numPr>
        <w:ind w:left="720" w:hanging="0"/>
        <w:rPr/>
      </w:pPr>
      <w:r>
        <w:rPr/>
        <w:t xml:space="preserve">CKM_SHAKE_128_KEY_DERIVATION                     </w:t>
      </w:r>
    </w:p>
    <w:p>
      <w:pPr>
        <w:pStyle w:val="Normal"/>
        <w:numPr>
          <w:ilvl w:val="0"/>
          <w:numId w:val="3"/>
        </w:numPr>
        <w:ind w:left="720" w:hanging="0"/>
        <w:rPr/>
      </w:pPr>
      <w:r>
        <w:rPr/>
        <w:t xml:space="preserve">CKM_SHAKE_256_KEY_DERIVATION   </w:t>
      </w:r>
    </w:p>
    <w:p>
      <w:pPr>
        <w:pStyle w:val="Heading3"/>
        <w:numPr>
          <w:ilvl w:val="2"/>
          <w:numId w:val="52"/>
        </w:numPr>
        <w:pBdr/>
        <w:tabs>
          <w:tab w:val="left" w:pos="0" w:leader="none"/>
        </w:tabs>
        <w:suppressAutoHyphens w:val="true"/>
        <w:ind w:left="1440" w:hanging="720"/>
        <w:rPr/>
      </w:pPr>
      <w:bookmarkStart w:id="2072" w:name="_Toc516500871"/>
      <w:bookmarkEnd w:id="2072"/>
      <w:r>
        <w:rPr/>
        <w:t>SHAKE Key Derivation</w:t>
      </w:r>
    </w:p>
    <w:p>
      <w:pPr>
        <w:pStyle w:val="Normal"/>
        <w:numPr>
          <w:ilvl w:val="0"/>
          <w:numId w:val="3"/>
        </w:numPr>
        <w:tabs>
          <w:tab w:val="left" w:pos="720" w:leader="none"/>
        </w:tabs>
        <w:rPr/>
      </w:pPr>
      <w:r>
        <w:rPr/>
        <w:t xml:space="preserve">SHAKE-128 and SHAKE-256 key derivation, denoted </w:t>
      </w:r>
      <w:r>
        <w:rPr>
          <w:b/>
        </w:rPr>
        <w:t>CKM_SHAKE_128_KEY_DERIVATION</w:t>
      </w:r>
      <w:r>
        <w:rPr/>
        <w:t xml:space="preserve"> and</w:t>
      </w:r>
      <w:r>
        <w:rPr>
          <w:b/>
        </w:rPr>
        <w:t xml:space="preserve"> CKM_SHAKE_256_KEY_DERIVATION</w:t>
      </w:r>
      <w:r>
        <w:rPr/>
        <w:t>, implements the SHAKE expansion function defined in FIPS 202 on the input key.</w:t>
      </w:r>
    </w:p>
    <w:p>
      <w:pPr>
        <w:pStyle w:val="Normal"/>
        <w:numPr>
          <w:ilvl w:val="0"/>
          <w:numId w:val="60"/>
        </w:numPr>
        <w:suppressAutoHyphens w:val="true"/>
        <w:rPr/>
      </w:pPr>
      <w:r>
        <w:rPr/>
        <w:t xml:space="preserve">If no length or key type is provided in the template a </w:t>
      </w:r>
      <w:r>
        <w:rPr>
          <w:b/>
          <w:bCs/>
        </w:rPr>
        <w:t>CKR_INVALID_TEMPLATE</w:t>
      </w:r>
      <w:r>
        <w:rPr/>
        <w:t xml:space="preserve"> error is generated.</w:t>
      </w:r>
    </w:p>
    <w:p>
      <w:pPr>
        <w:pStyle w:val="Normal"/>
        <w:numPr>
          <w:ilvl w:val="0"/>
          <w:numId w:val="60"/>
        </w:numPr>
        <w:suppressAutoHyphens w:val="true"/>
        <w:rPr/>
      </w:pPr>
      <w:r>
        <w:rPr/>
        <w:t>If no key type is provided in the template, but a length is, then the key produced by this mechanism shall be a generic secret key of the specified length.</w:t>
      </w:r>
    </w:p>
    <w:p>
      <w:pPr>
        <w:pStyle w:val="Normal"/>
        <w:numPr>
          <w:ilvl w:val="0"/>
          <w:numId w:val="60"/>
        </w:numPr>
        <w:suppressAutoHyphens w:val="true"/>
        <w:rPr/>
      </w:pPr>
      <w:r>
        <w:rPr/>
        <w:t>If no length was provided in the template, but a key type is, then that key type must have a well-defined length.  If it does, then the key produced by this mechanism shall be of the type specified in the template.  If it doesn’t, an error shall be returned.</w:t>
      </w:r>
    </w:p>
    <w:p>
      <w:pPr>
        <w:pStyle w:val="Normal"/>
        <w:numPr>
          <w:ilvl w:val="0"/>
          <w:numId w:val="60"/>
        </w:numPr>
        <w:suppressAutoHyphens w:val="true"/>
        <w:rPr/>
      </w:pPr>
      <w:r>
        <w:rPr/>
        <w:t>If both a key type and a length are provided in the template, the length must be compatible with that key type.  The key produced by this mechanism shall be of the specified type and length.</w:t>
      </w:r>
    </w:p>
    <w:p>
      <w:pPr>
        <w:pStyle w:val="Normal"/>
        <w:numPr>
          <w:ilvl w:val="0"/>
          <w:numId w:val="3"/>
        </w:numPr>
        <w:rPr/>
      </w:pPr>
      <w:r>
        <w:rPr/>
        <w:t>If a DES, DES2, or CDMF key is derived with this mechanism, the parity bits of the key shall be set properly.</w:t>
      </w:r>
    </w:p>
    <w:p>
      <w:pPr>
        <w:pStyle w:val="Normal"/>
        <w:numPr>
          <w:ilvl w:val="0"/>
          <w:numId w:val="3"/>
        </w:numPr>
        <w:rPr/>
      </w:pPr>
      <w:r>
        <w:rPr/>
        <w:t>This mechanism has the following rules about key sensitivity and extractability:</w:t>
      </w:r>
    </w:p>
    <w:p>
      <w:pPr>
        <w:pStyle w:val="Normal"/>
        <w:numPr>
          <w:ilvl w:val="0"/>
          <w:numId w:val="59"/>
        </w:numPr>
        <w:suppressAutoHyphens w:val="true"/>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59"/>
        </w:numPr>
        <w:suppressAutoHyphens w:val="true"/>
        <w:rPr/>
      </w:pPr>
      <w:r>
        <w:rPr/>
        <w:t xml:space="preserve">If the base key has its </w:t>
      </w:r>
      <w:r>
        <w:rPr>
          <w:b/>
        </w:rPr>
        <w:t>CKA_ALWAYS_SENSITIVE</w:t>
      </w:r>
      <w:r>
        <w:rPr/>
        <w:t xml:space="preserve"> attribute set to CK_FALSE, then the derived key shall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59"/>
        </w:numPr>
        <w:tabs>
          <w:tab w:val="left" w:pos="720" w:leader="none"/>
        </w:tabs>
        <w:suppressAutoHyphens w:val="true"/>
        <w:ind w:left="0" w:hanging="0"/>
        <w:rPr/>
      </w:pPr>
      <w:r>
        <w:rPr/>
        <w:t xml:space="preserve">Similarly, if the base key has its </w:t>
      </w:r>
      <w:r>
        <w:rPr>
          <w:b/>
        </w:rPr>
        <w:t>CKA_NEVER_EXTRACTABLE</w:t>
      </w:r>
      <w:r>
        <w:rPr/>
        <w:t xml:space="preserve"> attribute set to CK_FALSE, then the derived key shall,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Normal"/>
        <w:numPr>
          <w:ilvl w:val="0"/>
          <w:numId w:val="3"/>
        </w:numPr>
        <w:spacing w:before="0" w:after="0"/>
        <w:rPr/>
      </w:pPr>
      <w:ins w:id="3161" w:author="Microsoft Office User" w:date="2018-06-11T17:06:00Z">
        <w:r>
          <w:rPr/>
        </w:r>
      </w:ins>
      <w:r>
        <w:br w:type="page"/>
      </w:r>
    </w:p>
    <w:p>
      <w:pPr>
        <w:pStyle w:val="Heading2"/>
        <w:numPr>
          <w:ilvl w:val="0"/>
          <w:numId w:val="0"/>
        </w:numPr>
        <w:pBdr/>
        <w:suppressAutoHyphens w:val="true"/>
        <w:pPrChange w:id="0" w:author="Microsoft Office User" w:date="2018-06-11T17:09:00Z">
          <w:pPr>
            <w:tabs>
              <w:tab w:val="left" w:pos="0" w:leader="none"/>
            </w:tabs>
            <w:suppressAutoHyphens w:val="true"/>
            <w:pBdr/>
          </w:pPr>
        </w:pPrChange>
        <w:rPr/>
      </w:pPr>
      <w:bookmarkStart w:id="2073" w:name="_Toc516500872"/>
      <w:r>
        <w:rPr/>
        <w:t>2.2</w:t>
      </w:r>
      <w:ins w:id="3162" w:author="Microsoft Office User" w:date="2018-06-11T17:10:00Z">
        <w:r>
          <w:rPr/>
          <w:t>8</w:t>
        </w:r>
      </w:ins>
      <w:ins w:id="3163" w:author="Microsoft Office User" w:date="2018-06-11T17:08:00Z">
        <w:r>
          <w:rPr/>
          <w:t xml:space="preserve"> </w:t>
        </w:r>
      </w:ins>
      <w:ins w:id="3164" w:author="Microsoft Office User" w:date="2018-06-11T17:06:00Z">
        <w:bookmarkEnd w:id="2073"/>
        <w:r>
          <w:rPr/>
          <w:t>Blake2b-160</w:t>
        </w:r>
      </w:ins>
    </w:p>
    <w:p>
      <w:pPr>
        <w:pStyle w:val="Normal"/>
        <w:numPr>
          <w:ilvl w:val="0"/>
          <w:numId w:val="3"/>
        </w:numPr>
        <w:rPr/>
      </w:pPr>
      <w:ins w:id="3165" w:author="Microsoft Office User" w:date="2018-06-11T17:06:00Z">
        <w:r>
          <w:rPr>
            <w:rFonts w:cs="Arial"/>
            <w:i/>
            <w:szCs w:val="18"/>
          </w:rPr>
          <w:t xml:space="preserve">Table </w:t>
        </w:r>
      </w:ins>
      <w:r>
        <w:rPr>
          <w:rFonts w:cs="Arial"/>
          <w:i/>
          <w:szCs w:val="18"/>
        </w:rPr>
        <w:fldChar w:fldCharType="begin"/>
      </w:r>
      <w:r>
        <w:instrText> SEQ "Table" \* ARABIC </w:instrText>
      </w:r>
      <w:r>
        <w:fldChar w:fldCharType="separate"/>
      </w:r>
      <w:r>
        <w:t>1</w:t>
      </w:r>
      <w:r>
        <w:fldChar w:fldCharType="end"/>
      </w:r>
      <w:ins w:id="3166" w:author="Microsoft Office User" w:date="2018-06-11T17:06:00Z">
        <w:r>
          <w:rPr>
            <w:rFonts w:cs="Arial"/>
            <w:i/>
            <w:szCs w:val="18"/>
          </w:rPr>
          <w:t xml:space="preserve">, </w:t>
        </w:r>
      </w:ins>
      <w:ins w:id="3167" w:author="Microsoft Office User" w:date="2018-06-11T17:08:00Z">
        <w:r>
          <w:rPr>
            <w:rFonts w:cs="Arial"/>
            <w:i/>
            <w:szCs w:val="18"/>
          </w:rPr>
          <w:t>Blake2b</w:t>
        </w:r>
      </w:ins>
      <w:ins w:id="3168" w:author="Microsoft Office User" w:date="2018-06-11T17:06:00Z">
        <w:r>
          <w:rPr>
            <w:rFonts w:cs="Arial"/>
            <w:i/>
            <w:szCs w:val="18"/>
          </w:rPr>
          <w:t>-160 Mechanisms vs. Functions</w:t>
        </w:r>
      </w:ins>
    </w:p>
    <w:tbl>
      <w:tblPr>
        <w:tblW w:w="9909" w:type="dxa"/>
        <w:jc w:val="left"/>
        <w:tblInd w:w="-455" w:type="dxa"/>
        <w:tblBorders>
          <w:top w:val="single" w:sz="12" w:space="0" w:color="000001"/>
          <w:left w:val="single" w:sz="12" w:space="0" w:color="000001"/>
        </w:tblBorders>
        <w:tblCellMar>
          <w:top w:w="0" w:type="dxa"/>
          <w:left w:w="100" w:type="dxa"/>
          <w:bottom w:w="0" w:type="dxa"/>
          <w:right w:w="115" w:type="dxa"/>
        </w:tblCellMar>
        <w:tblLook w:val="0000" w:noVBand="0" w:noHBand="0" w:lastColumn="0" w:firstColumn="0" w:lastRow="0" w:firstRow="0"/>
      </w:tblPr>
      <w:tblGrid>
        <w:gridCol w:w="3599"/>
        <w:gridCol w:w="1020"/>
        <w:gridCol w:w="780"/>
        <w:gridCol w:w="585"/>
        <w:gridCol w:w="840"/>
        <w:gridCol w:w="675"/>
        <w:gridCol w:w="975"/>
        <w:gridCol w:w="1433"/>
      </w:tblGrid>
      <w:tr>
        <w:trPr>
          <w:tblHeader w:val="true"/>
          <w:ins w:id="3169" w:author="Microsoft Office User" w:date="2018-06-11T17:06:00Z"/>
        </w:trPr>
        <w:tc>
          <w:tcPr>
            <w:tcW w:w="3599" w:type="dxa"/>
            <w:tcBorders>
              <w:top w:val="single" w:sz="12" w:space="0" w:color="000001"/>
              <w:left w:val="single" w:sz="12" w:space="0" w:color="000001"/>
            </w:tcBorders>
            <w:shd w:color="auto" w:fill="auto" w:val="clear"/>
            <w:tcMar>
              <w:left w:w="100" w:type="dxa"/>
            </w:tcMar>
          </w:tcPr>
          <w:p>
            <w:pPr>
              <w:pStyle w:val="TableSmallFont"/>
              <w:numPr>
                <w:ilvl w:val="0"/>
                <w:numId w:val="3"/>
              </w:numPr>
              <w:snapToGrid w:val="false"/>
              <w:spacing w:before="0" w:after="40"/>
              <w:jc w:val="left"/>
              <w:rPr/>
            </w:pPr>
            <w:r>
              <w:rPr/>
            </w:r>
          </w:p>
        </w:tc>
        <w:tc>
          <w:tcPr>
            <w:tcW w:w="6308"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pacing w:before="0" w:after="40"/>
              <w:rPr/>
            </w:pPr>
            <w:ins w:id="3170" w:author="Microsoft Office User" w:date="2018-06-11T17:06:00Z">
              <w:r>
                <w:rPr>
                  <w:rFonts w:cs="Arial" w:ascii="Arial" w:hAnsi="Arial"/>
                  <w:b/>
                  <w:sz w:val="20"/>
                </w:rPr>
                <w:t>Functions</w:t>
              </w:r>
            </w:ins>
          </w:p>
        </w:tc>
      </w:tr>
      <w:tr>
        <w:trPr>
          <w:tblHeader w:val="true"/>
          <w:ins w:id="3171" w:author="Microsoft Office User" w:date="2018-06-11T17:06:00Z"/>
        </w:trPr>
        <w:tc>
          <w:tcPr>
            <w:tcW w:w="3599" w:type="dxa"/>
            <w:tcBorders>
              <w:left w:val="single" w:sz="12" w:space="0" w:color="000001"/>
              <w:bottom w:val="single" w:sz="6" w:space="0" w:color="000001"/>
              <w:insideH w:val="single" w:sz="6" w:space="0" w:color="000001"/>
            </w:tcBorders>
            <w:shd w:color="auto" w:fill="auto" w:val="clear"/>
            <w:tcMar>
              <w:left w:w="100" w:type="dxa"/>
            </w:tcMar>
          </w:tcPr>
          <w:p>
            <w:pPr>
              <w:pStyle w:val="TableSmallFont"/>
              <w:numPr>
                <w:ilvl w:val="0"/>
                <w:numId w:val="3"/>
              </w:numPr>
              <w:snapToGrid w:val="false"/>
              <w:jc w:val="left"/>
              <w:rPr>
                <w:rFonts w:ascii="Arial" w:hAnsi="Arial" w:cs="Arial"/>
                <w:b/>
                <w:b/>
                <w:sz w:val="20"/>
              </w:rPr>
            </w:pPr>
            <w:ins w:id="3172" w:author="Microsoft Office User" w:date="2018-06-11T17:06:00Z">
              <w:r>
                <w:rPr>
                  <w:rFonts w:cs="Arial" w:ascii="Arial" w:hAnsi="Arial"/>
                  <w:b/>
                  <w:sz w:val="20"/>
                </w:rPr>
              </w:r>
            </w:ins>
          </w:p>
          <w:p>
            <w:pPr>
              <w:pStyle w:val="TableSmallFont"/>
              <w:numPr>
                <w:ilvl w:val="0"/>
                <w:numId w:val="3"/>
              </w:numPr>
              <w:spacing w:before="0" w:after="40"/>
              <w:jc w:val="left"/>
              <w:rPr/>
            </w:pPr>
            <w:ins w:id="3173" w:author="Microsoft Office User" w:date="2018-06-11T17:06:00Z">
              <w:r>
                <w:rPr>
                  <w:rFonts w:cs="Arial" w:ascii="Arial" w:hAnsi="Arial"/>
                  <w:b/>
                  <w:sz w:val="20"/>
                </w:rPr>
                <w:t>Mechanism</w:t>
              </w:r>
            </w:ins>
          </w:p>
        </w:tc>
        <w:tc>
          <w:tcPr>
            <w:tcW w:w="102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174" w:author="Microsoft Office User" w:date="2018-06-11T17:06:00Z">
              <w:r>
                <w:rPr>
                  <w:rFonts w:cs="Arial" w:ascii="Arial" w:hAnsi="Arial"/>
                  <w:b/>
                  <w:sz w:val="20"/>
                </w:rPr>
                <w:t>Encrypt</w:t>
              </w:r>
            </w:ins>
          </w:p>
          <w:p>
            <w:pPr>
              <w:pStyle w:val="TableSmallFont"/>
              <w:numPr>
                <w:ilvl w:val="0"/>
                <w:numId w:val="3"/>
              </w:numPr>
              <w:rPr/>
            </w:pPr>
            <w:ins w:id="3175" w:author="Microsoft Office User" w:date="2018-06-11T17:06:00Z">
              <w:r>
                <w:rPr>
                  <w:rFonts w:cs="Arial" w:ascii="Arial" w:hAnsi="Arial"/>
                  <w:b/>
                  <w:sz w:val="20"/>
                </w:rPr>
                <w:t>&amp;</w:t>
              </w:r>
            </w:ins>
          </w:p>
          <w:p>
            <w:pPr>
              <w:pStyle w:val="TableSmallFont"/>
              <w:numPr>
                <w:ilvl w:val="0"/>
                <w:numId w:val="3"/>
              </w:numPr>
              <w:spacing w:before="0" w:after="40"/>
              <w:rPr/>
            </w:pPr>
            <w:ins w:id="3176" w:author="Microsoft Office User" w:date="2018-06-11T17:06:00Z">
              <w:r>
                <w:rPr>
                  <w:rFonts w:cs="Arial" w:ascii="Arial" w:hAnsi="Arial"/>
                  <w:b/>
                  <w:sz w:val="20"/>
                </w:rPr>
                <w:t>Decrypt</w:t>
              </w:r>
            </w:ins>
          </w:p>
        </w:tc>
        <w:tc>
          <w:tcPr>
            <w:tcW w:w="78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177" w:author="Microsoft Office User" w:date="2018-06-11T17:06:00Z">
              <w:r>
                <w:rPr>
                  <w:rFonts w:cs="Arial" w:ascii="Arial" w:hAnsi="Arial"/>
                  <w:b/>
                  <w:sz w:val="20"/>
                </w:rPr>
                <w:t>Sign</w:t>
              </w:r>
            </w:ins>
          </w:p>
          <w:p>
            <w:pPr>
              <w:pStyle w:val="TableSmallFont"/>
              <w:numPr>
                <w:ilvl w:val="0"/>
                <w:numId w:val="3"/>
              </w:numPr>
              <w:rPr/>
            </w:pPr>
            <w:ins w:id="3178" w:author="Microsoft Office User" w:date="2018-06-11T17:06:00Z">
              <w:r>
                <w:rPr>
                  <w:rFonts w:cs="Arial" w:ascii="Arial" w:hAnsi="Arial"/>
                  <w:b/>
                  <w:sz w:val="20"/>
                </w:rPr>
                <w:t>&amp;</w:t>
              </w:r>
            </w:ins>
          </w:p>
          <w:p>
            <w:pPr>
              <w:pStyle w:val="TableSmallFont"/>
              <w:numPr>
                <w:ilvl w:val="0"/>
                <w:numId w:val="3"/>
              </w:numPr>
              <w:spacing w:before="0" w:after="40"/>
              <w:rPr/>
            </w:pPr>
            <w:ins w:id="3179" w:author="Microsoft Office User" w:date="2018-06-11T17:06:00Z">
              <w:r>
                <w:rPr>
                  <w:rFonts w:cs="Arial" w:ascii="Arial" w:hAnsi="Arial"/>
                  <w:b/>
                  <w:sz w:val="20"/>
                </w:rPr>
                <w:t>Verify</w:t>
              </w:r>
            </w:ins>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180" w:author="Microsoft Office User" w:date="2018-06-11T17:06:00Z">
              <w:r>
                <w:rPr>
                  <w:rFonts w:cs="Arial" w:ascii="Arial" w:hAnsi="Arial"/>
                  <w:b/>
                  <w:sz w:val="20"/>
                  <w:lang w:val="sv-SE"/>
                </w:rPr>
                <w:t>SR</w:t>
              </w:r>
            </w:ins>
          </w:p>
          <w:p>
            <w:pPr>
              <w:pStyle w:val="TableSmallFont"/>
              <w:numPr>
                <w:ilvl w:val="0"/>
                <w:numId w:val="3"/>
              </w:numPr>
              <w:rPr/>
            </w:pPr>
            <w:ins w:id="3181" w:author="Microsoft Office User" w:date="2018-06-11T17:06:00Z">
              <w:r>
                <w:rPr>
                  <w:rFonts w:cs="Arial" w:ascii="Arial" w:hAnsi="Arial"/>
                  <w:b/>
                  <w:sz w:val="20"/>
                  <w:lang w:val="sv-SE"/>
                </w:rPr>
                <w:t>&amp;</w:t>
              </w:r>
            </w:ins>
          </w:p>
          <w:p>
            <w:pPr>
              <w:pStyle w:val="TableSmallFont"/>
              <w:numPr>
                <w:ilvl w:val="0"/>
                <w:numId w:val="3"/>
              </w:numPr>
              <w:spacing w:before="0" w:after="40"/>
              <w:rPr/>
            </w:pPr>
            <w:ins w:id="3182" w:author="Microsoft Office User" w:date="2018-06-11T17:06:00Z">
              <w:r>
                <w:rPr>
                  <w:rFonts w:cs="Arial" w:ascii="Arial" w:hAnsi="Arial"/>
                  <w:b/>
                  <w:sz w:val="20"/>
                  <w:lang w:val="sv-SE"/>
                </w:rPr>
                <w:t>VR</w:t>
              </w:r>
            </w:ins>
            <w:ins w:id="3183" w:author="Microsoft Office User" w:date="2018-06-11T17:06:00Z">
              <w:r>
                <w:rPr>
                  <w:rFonts w:cs="Arial" w:ascii="Arial" w:hAnsi="Arial"/>
                  <w:sz w:val="20"/>
                  <w:vertAlign w:val="superscript"/>
                  <w:lang w:val="sv-SE"/>
                </w:rPr>
                <w:t>1</w:t>
              </w:r>
            </w:ins>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rPr>
                <w:rFonts w:ascii="Arial" w:hAnsi="Arial" w:cs="Arial"/>
                <w:b/>
                <w:b/>
                <w:sz w:val="20"/>
                <w:lang w:val="sv-SE"/>
              </w:rPr>
            </w:pPr>
            <w:ins w:id="3184" w:author="Microsoft Office User" w:date="2018-06-11T17:06:00Z">
              <w:r>
                <w:rPr>
                  <w:rFonts w:cs="Arial" w:ascii="Arial" w:hAnsi="Arial"/>
                  <w:b/>
                  <w:sz w:val="20"/>
                  <w:lang w:val="sv-SE"/>
                </w:rPr>
              </w:r>
            </w:ins>
          </w:p>
          <w:p>
            <w:pPr>
              <w:pStyle w:val="TableSmallFont"/>
              <w:numPr>
                <w:ilvl w:val="0"/>
                <w:numId w:val="3"/>
              </w:numPr>
              <w:spacing w:before="0" w:after="40"/>
              <w:rPr/>
            </w:pPr>
            <w:ins w:id="3185" w:author="Microsoft Office User" w:date="2018-06-11T17:06:00Z">
              <w:r>
                <w:rPr>
                  <w:rFonts w:cs="Arial" w:ascii="Arial" w:hAnsi="Arial"/>
                  <w:b/>
                  <w:sz w:val="20"/>
                  <w:lang w:val="sv-SE"/>
                </w:rPr>
                <w:t>Digest</w:t>
              </w:r>
            </w:ins>
          </w:p>
        </w:tc>
        <w:tc>
          <w:tcPr>
            <w:tcW w:w="6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186" w:author="Microsoft Office User" w:date="2018-06-11T17:06:00Z">
              <w:r>
                <w:rPr>
                  <w:rFonts w:cs="Arial" w:ascii="Arial" w:hAnsi="Arial"/>
                  <w:b/>
                  <w:sz w:val="20"/>
                </w:rPr>
                <w:t>Gen.</w:t>
              </w:r>
            </w:ins>
          </w:p>
          <w:p>
            <w:pPr>
              <w:pStyle w:val="TableSmallFont"/>
              <w:numPr>
                <w:ilvl w:val="0"/>
                <w:numId w:val="3"/>
              </w:numPr>
              <w:rPr/>
            </w:pPr>
            <w:ins w:id="3187" w:author="Microsoft Office User" w:date="2018-06-11T17:06:00Z">
              <w:r>
                <w:rPr>
                  <w:rFonts w:eastAsia="Arial" w:cs="Arial" w:ascii="Arial" w:hAnsi="Arial"/>
                  <w:b/>
                  <w:sz w:val="20"/>
                </w:rPr>
                <w:t xml:space="preserve"> </w:t>
              </w:r>
            </w:ins>
            <w:ins w:id="3188" w:author="Microsoft Office User" w:date="2018-06-11T17:06:00Z">
              <w:r>
                <w:rPr>
                  <w:rFonts w:cs="Arial" w:ascii="Arial" w:hAnsi="Arial"/>
                  <w:b/>
                  <w:sz w:val="20"/>
                </w:rPr>
                <w:t>Key/</w:t>
              </w:r>
            </w:ins>
          </w:p>
          <w:p>
            <w:pPr>
              <w:pStyle w:val="TableSmallFont"/>
              <w:numPr>
                <w:ilvl w:val="0"/>
                <w:numId w:val="3"/>
              </w:numPr>
              <w:rPr/>
            </w:pPr>
            <w:ins w:id="3189" w:author="Microsoft Office User" w:date="2018-06-11T17:06:00Z">
              <w:r>
                <w:rPr>
                  <w:rFonts w:cs="Arial" w:ascii="Arial" w:hAnsi="Arial"/>
                  <w:b/>
                  <w:sz w:val="20"/>
                </w:rPr>
                <w:t>Key</w:t>
              </w:r>
            </w:ins>
          </w:p>
          <w:p>
            <w:pPr>
              <w:pStyle w:val="TableSmallFont"/>
              <w:numPr>
                <w:ilvl w:val="0"/>
                <w:numId w:val="3"/>
              </w:numPr>
              <w:spacing w:before="0" w:after="40"/>
              <w:rPr/>
            </w:pPr>
            <w:ins w:id="3190" w:author="Microsoft Office User" w:date="2018-06-11T17:06:00Z">
              <w:r>
                <w:rPr>
                  <w:rFonts w:cs="Arial" w:ascii="Arial" w:hAnsi="Arial"/>
                  <w:b/>
                  <w:sz w:val="20"/>
                </w:rPr>
                <w:t>Pair</w:t>
              </w:r>
            </w:ins>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191" w:author="Microsoft Office User" w:date="2018-06-11T17:06:00Z">
              <w:r>
                <w:rPr>
                  <w:rFonts w:cs="Arial" w:ascii="Arial" w:hAnsi="Arial"/>
                  <w:b/>
                  <w:sz w:val="20"/>
                </w:rPr>
                <w:t>Wrap</w:t>
              </w:r>
            </w:ins>
          </w:p>
          <w:p>
            <w:pPr>
              <w:pStyle w:val="TableSmallFont"/>
              <w:numPr>
                <w:ilvl w:val="0"/>
                <w:numId w:val="3"/>
              </w:numPr>
              <w:rPr/>
            </w:pPr>
            <w:ins w:id="3192" w:author="Microsoft Office User" w:date="2018-06-11T17:06:00Z">
              <w:r>
                <w:rPr>
                  <w:rFonts w:cs="Arial" w:ascii="Arial" w:hAnsi="Arial"/>
                  <w:b/>
                  <w:sz w:val="20"/>
                </w:rPr>
                <w:t>&amp;</w:t>
              </w:r>
            </w:ins>
          </w:p>
          <w:p>
            <w:pPr>
              <w:pStyle w:val="TableSmallFont"/>
              <w:numPr>
                <w:ilvl w:val="0"/>
                <w:numId w:val="3"/>
              </w:numPr>
              <w:spacing w:before="0" w:after="40"/>
              <w:rPr/>
            </w:pPr>
            <w:ins w:id="3193" w:author="Microsoft Office User" w:date="2018-06-11T17:06:00Z">
              <w:r>
                <w:rPr>
                  <w:rFonts w:cs="Arial" w:ascii="Arial" w:hAnsi="Arial"/>
                  <w:b/>
                  <w:sz w:val="20"/>
                </w:rPr>
                <w:t>Unwrap</w:t>
              </w:r>
            </w:ins>
          </w:p>
        </w:tc>
        <w:tc>
          <w:tcPr>
            <w:tcW w:w="143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napToGrid w:val="false"/>
              <w:rPr>
                <w:rFonts w:ascii="Arial" w:hAnsi="Arial" w:cs="Arial"/>
                <w:b/>
                <w:b/>
                <w:sz w:val="20"/>
              </w:rPr>
            </w:pPr>
            <w:ins w:id="3194" w:author="Microsoft Office User" w:date="2018-06-11T17:06:00Z">
              <w:r>
                <w:rPr>
                  <w:rFonts w:cs="Arial" w:ascii="Arial" w:hAnsi="Arial"/>
                  <w:b/>
                  <w:sz w:val="20"/>
                </w:rPr>
              </w:r>
            </w:ins>
          </w:p>
          <w:p>
            <w:pPr>
              <w:pStyle w:val="TableSmallFont"/>
              <w:numPr>
                <w:ilvl w:val="0"/>
                <w:numId w:val="3"/>
              </w:numPr>
              <w:spacing w:before="0" w:after="40"/>
              <w:rPr/>
            </w:pPr>
            <w:ins w:id="3195" w:author="Microsoft Office User" w:date="2018-06-11T17:06:00Z">
              <w:r>
                <w:rPr>
                  <w:rFonts w:cs="Arial" w:ascii="Arial" w:hAnsi="Arial"/>
                  <w:b/>
                  <w:sz w:val="20"/>
                </w:rPr>
                <w:t>Derive</w:t>
              </w:r>
            </w:ins>
          </w:p>
        </w:tc>
      </w:tr>
      <w:tr>
        <w:trPr>
          <w:ins w:id="3196" w:author="Microsoft Office User" w:date="2018-06-11T17:06:00Z"/>
        </w:trPr>
        <w:tc>
          <w:tcPr>
            <w:tcW w:w="3599" w:type="dxa"/>
            <w:tcBorders>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pPr>
            <w:ins w:id="3197" w:author="Microsoft Office User" w:date="2018-06-11T17:06:00Z">
              <w:r>
                <w:rPr>
                  <w:rFonts w:cs="Arial" w:ascii="Arial" w:hAnsi="Arial"/>
                  <w:sz w:val="20"/>
                </w:rPr>
                <w:t>CKM_BLAKE2B_160</w:t>
              </w:r>
            </w:ins>
          </w:p>
        </w:tc>
        <w:tc>
          <w:tcPr>
            <w:tcW w:w="1020" w:type="dxa"/>
            <w:tcBorders>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spacing w:before="0" w:after="40"/>
              <w:rPr>
                <w:rFonts w:ascii="Arial" w:hAnsi="Arial" w:cs="Arial"/>
                <w:sz w:val="20"/>
              </w:rPr>
            </w:pPr>
            <w:r>
              <w:rPr>
                <w:rFonts w:cs="Arial" w:ascii="Arial" w:hAnsi="Arial"/>
                <w:sz w:val="20"/>
              </w:rPr>
            </w:r>
          </w:p>
        </w:tc>
        <w:tc>
          <w:tcPr>
            <w:tcW w:w="780" w:type="dxa"/>
            <w:tcBorders>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spacing w:before="0" w:after="40"/>
              <w:rPr>
                <w:rFonts w:ascii="Arial" w:hAnsi="Arial" w:cs="Arial"/>
                <w:sz w:val="20"/>
              </w:rPr>
            </w:pPr>
            <w:r>
              <w:rPr>
                <w:rFonts w:cs="Arial" w:ascii="Arial" w:hAnsi="Arial"/>
                <w:sz w:val="20"/>
              </w:rPr>
            </w:r>
          </w:p>
        </w:tc>
        <w:tc>
          <w:tcPr>
            <w:tcW w:w="585" w:type="dxa"/>
            <w:tcBorders>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spacing w:before="0" w:after="40"/>
              <w:rPr>
                <w:rFonts w:ascii="Arial" w:hAnsi="Arial" w:cs="Arial"/>
                <w:sz w:val="20"/>
              </w:rPr>
            </w:pPr>
            <w:r>
              <w:rPr>
                <w:rFonts w:cs="Arial" w:ascii="Arial" w:hAnsi="Arial"/>
                <w:sz w:val="20"/>
              </w:rPr>
            </w:r>
          </w:p>
        </w:tc>
        <w:tc>
          <w:tcPr>
            <w:tcW w:w="840" w:type="dxa"/>
            <w:tcBorders>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pacing w:before="0" w:after="40"/>
              <w:rPr/>
            </w:pPr>
            <w:ins w:id="3198" w:author="Microsoft Office User" w:date="2018-06-11T17:06:00Z">
              <w:r>
                <w:rPr>
                  <w:rFonts w:eastAsia="Wingdings" w:cs="Wingdings" w:ascii="Wingdings" w:hAnsi="Wingdings"/>
                  <w:sz w:val="20"/>
                </w:rPr>
                <w:t></w:t>
              </w:r>
            </w:ins>
          </w:p>
        </w:tc>
        <w:tc>
          <w:tcPr>
            <w:tcW w:w="675" w:type="dxa"/>
            <w:tcBorders>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spacing w:before="0" w:after="40"/>
              <w:rPr>
                <w:rFonts w:ascii="Arial" w:hAnsi="Arial" w:cs="Arial"/>
                <w:sz w:val="20"/>
              </w:rPr>
            </w:pPr>
            <w:r>
              <w:rPr>
                <w:rFonts w:cs="Arial" w:ascii="Arial" w:hAnsi="Arial"/>
                <w:sz w:val="20"/>
              </w:rPr>
            </w:r>
          </w:p>
        </w:tc>
        <w:tc>
          <w:tcPr>
            <w:tcW w:w="975" w:type="dxa"/>
            <w:tcBorders>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spacing w:before="0" w:after="40"/>
              <w:rPr>
                <w:rFonts w:ascii="Arial" w:hAnsi="Arial" w:cs="Arial"/>
                <w:sz w:val="20"/>
              </w:rPr>
            </w:pPr>
            <w:r>
              <w:rPr>
                <w:rFonts w:cs="Arial" w:ascii="Arial" w:hAnsi="Arial"/>
                <w:sz w:val="20"/>
              </w:rPr>
            </w:r>
          </w:p>
        </w:tc>
        <w:tc>
          <w:tcPr>
            <w:tcW w:w="1433"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napToGrid w:val="false"/>
              <w:spacing w:before="0" w:after="40"/>
              <w:rPr>
                <w:rFonts w:ascii="Arial" w:hAnsi="Arial" w:cs="Arial"/>
                <w:sz w:val="20"/>
              </w:rPr>
            </w:pPr>
            <w:r>
              <w:rPr>
                <w:rFonts w:cs="Arial" w:ascii="Arial" w:hAnsi="Arial"/>
                <w:sz w:val="20"/>
              </w:rPr>
            </w:r>
          </w:p>
        </w:tc>
      </w:tr>
      <w:tr>
        <w:trPr>
          <w:ins w:id="3199" w:author="Microsoft Office User" w:date="2018-06-11T17:06:00Z"/>
        </w:trPr>
        <w:tc>
          <w:tcPr>
            <w:tcW w:w="3599"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pPr>
            <w:ins w:id="3200" w:author="Microsoft Office User" w:date="2018-06-11T17:06:00Z">
              <w:r>
                <w:rPr>
                  <w:rFonts w:cs="Arial" w:ascii="Arial" w:hAnsi="Arial"/>
                  <w:sz w:val="20"/>
                </w:rPr>
                <w:t>CKM_BLAKE2B_160_HMAC</w:t>
              </w:r>
            </w:ins>
          </w:p>
        </w:tc>
        <w:tc>
          <w:tcPr>
            <w:tcW w:w="102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pPr>
            <w:ins w:id="3201" w:author="Microsoft Office User" w:date="2018-06-11T17:06:00Z">
              <w:r>
                <w:rPr>
                  <w:rFonts w:eastAsia="Wingdings" w:cs="Wingdings" w:ascii="Wingdings" w:hAnsi="Wingdings"/>
                  <w:sz w:val="20"/>
                </w:rPr>
                <w:t></w:t>
              </w:r>
            </w:ins>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ins w:id="3202" w:author="Microsoft Office User" w:date="2018-06-11T17:06:00Z"/>
        </w:trPr>
        <w:tc>
          <w:tcPr>
            <w:tcW w:w="3599" w:type="dxa"/>
            <w:tcBorders>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pPr>
            <w:ins w:id="3203" w:author="Microsoft Office User" w:date="2018-06-11T17:06:00Z">
              <w:r>
                <w:rPr>
                  <w:rFonts w:cs="Arial" w:ascii="Arial" w:hAnsi="Arial"/>
                  <w:sz w:val="20"/>
                </w:rPr>
                <w:t>CKM_BLAKE2B_160_HMAC_GENERAL</w:t>
              </w:r>
            </w:ins>
          </w:p>
        </w:tc>
        <w:tc>
          <w:tcPr>
            <w:tcW w:w="1020" w:type="dxa"/>
            <w:tcBorders>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pPr>
            <w:ins w:id="3204" w:author="Microsoft Office User" w:date="2018-06-11T17:06:00Z">
              <w:r>
                <w:rPr>
                  <w:rFonts w:eastAsia="Wingdings" w:cs="Wingdings" w:ascii="Wingdings" w:hAnsi="Wingdings"/>
                  <w:sz w:val="20"/>
                </w:rPr>
                <w:t></w:t>
              </w:r>
            </w:ins>
          </w:p>
        </w:tc>
        <w:tc>
          <w:tcPr>
            <w:tcW w:w="585" w:type="dxa"/>
            <w:tcBorders>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3" w:type="dxa"/>
            <w:tcBorders>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ins w:id="3205" w:author="Microsoft Office User" w:date="2018-06-11T17:06:00Z"/>
        </w:trPr>
        <w:tc>
          <w:tcPr>
            <w:tcW w:w="3599" w:type="dxa"/>
            <w:tcBorders>
              <w:top w:val="single" w:sz="6" w:space="0" w:color="000001"/>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pPr>
            <w:ins w:id="3206" w:author="Microsoft Office User" w:date="2018-06-11T17:06:00Z">
              <w:r>
                <w:rPr>
                  <w:rFonts w:cs="Arial" w:ascii="Arial" w:hAnsi="Arial"/>
                  <w:sz w:val="20"/>
                </w:rPr>
                <w:t>CKM_BLAKE2B_160_KEY</w:t>
              </w:r>
            </w:ins>
            <w:ins w:id="3207" w:author="Microsoft Office User" w:date="2018-06-11T17:06:00Z">
              <w:r>
                <w:rPr>
                  <w:rFonts w:cs="Arial" w:ascii="Arial" w:hAnsi="Arial"/>
                  <w:sz w:val="20"/>
                  <w:lang w:eastAsia="zh-CN"/>
                </w:rPr>
                <w:t>_DERIVE</w:t>
              </w:r>
            </w:ins>
          </w:p>
        </w:tc>
        <w:tc>
          <w:tcPr>
            <w:tcW w:w="102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pacing w:before="0" w:after="40"/>
              <w:rPr/>
            </w:pPr>
            <w:ins w:id="3208" w:author="Microsoft Office User" w:date="2018-06-11T17:06:00Z">
              <w:r>
                <w:rPr>
                  <w:rFonts w:eastAsia="Wingdings" w:cs="Wingdings" w:ascii="Wingdings" w:hAnsi="Wingdings"/>
                  <w:sz w:val="20"/>
                </w:rPr>
                <w:t></w:t>
              </w:r>
            </w:ins>
          </w:p>
        </w:tc>
      </w:tr>
      <w:tr>
        <w:trPr>
          <w:ins w:id="3209" w:author="Microsoft Office User" w:date="2018-06-11T17:06:00Z"/>
        </w:trPr>
        <w:tc>
          <w:tcPr>
            <w:tcW w:w="3599" w:type="dxa"/>
            <w:tcBorders>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pPr>
            <w:ins w:id="3210" w:author="Microsoft Office User" w:date="2018-06-11T17:06:00Z">
              <w:r>
                <w:rPr>
                  <w:rFonts w:cs="Arial" w:ascii="Arial" w:hAnsi="Arial"/>
                  <w:sz w:val="20"/>
                </w:rPr>
                <w:t>CKM_BLAKE2B_160_KEY_GEN</w:t>
              </w:r>
            </w:ins>
          </w:p>
        </w:tc>
        <w:tc>
          <w:tcPr>
            <w:tcW w:w="102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pPr>
            <w:ins w:id="3211" w:author="Microsoft Office User" w:date="2018-06-11T17:06:00Z">
              <w:r>
                <w:rPr>
                  <w:rFonts w:eastAsia="Wingdings" w:cs="Wingdings" w:ascii="Wingdings" w:hAnsi="Wingdings"/>
                  <w:sz w:val="20"/>
                </w:rPr>
                <w:t></w:t>
              </w:r>
            </w:ins>
          </w:p>
        </w:tc>
        <w:tc>
          <w:tcPr>
            <w:tcW w:w="97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3" w:type="dxa"/>
            <w:tcBorders>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Wingdings" w:hAnsi="Wingdings" w:eastAsia="Wingdings" w:cs="Wingdings"/>
                <w:sz w:val="20"/>
              </w:rPr>
            </w:pPr>
            <w:r>
              <w:rPr>
                <w:rFonts w:eastAsia="Wingdings" w:cs="Wingdings" w:ascii="Wingdings" w:hAnsi="Wingdings"/>
                <w:sz w:val="20"/>
              </w:rPr>
            </w:r>
          </w:p>
        </w:tc>
      </w:tr>
    </w:tbl>
    <w:p>
      <w:pPr>
        <w:pStyle w:val="Heading3"/>
        <w:numPr>
          <w:ilvl w:val="2"/>
          <w:numId w:val="70"/>
        </w:numPr>
        <w:pBdr/>
        <w:suppressAutoHyphens w:val="true"/>
        <w:pPrChange w:id="0" w:author="Microsoft Office User" w:date="2018-06-11T17:09:00Z">
          <w:pPr>
            <w:tabs>
              <w:tab w:val="left" w:pos="0" w:leader="none"/>
            </w:tabs>
            <w:suppressAutoHyphens w:val="true"/>
            <w:pBdr/>
          </w:pPr>
        </w:pPrChange>
        <w:rPr/>
      </w:pPr>
      <w:ins w:id="3212" w:author="Microsoft Office User" w:date="2018-06-11T17:06:00Z">
        <w:bookmarkStart w:id="2074" w:name="_Toc516500873"/>
        <w:bookmarkEnd w:id="2074"/>
        <w:r>
          <w:rPr/>
          <w:t>Definitions</w:t>
        </w:r>
      </w:ins>
    </w:p>
    <w:p>
      <w:pPr>
        <w:pStyle w:val="Normal"/>
        <w:numPr>
          <w:ilvl w:val="0"/>
          <w:numId w:val="3"/>
        </w:numPr>
        <w:rPr/>
      </w:pPr>
      <w:ins w:id="3213" w:author="Microsoft Office User" w:date="2018-06-11T17:06:00Z">
        <w:r>
          <w:rPr/>
          <w:t>Mechanisms:</w:t>
        </w:r>
      </w:ins>
    </w:p>
    <w:p>
      <w:pPr>
        <w:pStyle w:val="Normal"/>
        <w:numPr>
          <w:ilvl w:val="0"/>
          <w:numId w:val="3"/>
        </w:numPr>
        <w:ind w:left="720" w:hanging="0"/>
        <w:rPr/>
      </w:pPr>
      <w:ins w:id="3214" w:author="Microsoft Office User" w:date="2018-06-11T17:06:00Z">
        <w:r>
          <w:rPr/>
          <w:t xml:space="preserve">CKM_BLAKE2B_160                     </w:t>
        </w:r>
      </w:ins>
    </w:p>
    <w:p>
      <w:pPr>
        <w:pStyle w:val="Normal"/>
        <w:numPr>
          <w:ilvl w:val="0"/>
          <w:numId w:val="3"/>
        </w:numPr>
        <w:ind w:left="720" w:hanging="0"/>
        <w:rPr/>
      </w:pPr>
      <w:ins w:id="3215" w:author="Microsoft Office User" w:date="2018-06-11T17:06:00Z">
        <w:r>
          <w:rPr/>
          <w:t xml:space="preserve">CKM_BLAKE2B_160_HMAC                </w:t>
        </w:r>
      </w:ins>
    </w:p>
    <w:p>
      <w:pPr>
        <w:pStyle w:val="Normal"/>
        <w:numPr>
          <w:ilvl w:val="0"/>
          <w:numId w:val="3"/>
        </w:numPr>
        <w:ind w:left="720" w:hanging="0"/>
        <w:rPr/>
      </w:pPr>
      <w:ins w:id="3216" w:author="Microsoft Office User" w:date="2018-06-11T17:06:00Z">
        <w:r>
          <w:rPr/>
          <w:t xml:space="preserve">CKM_BLAKE2B_160_HMAC_GENERAL        </w:t>
        </w:r>
      </w:ins>
    </w:p>
    <w:p>
      <w:pPr>
        <w:pStyle w:val="Normal"/>
        <w:numPr>
          <w:ilvl w:val="0"/>
          <w:numId w:val="3"/>
        </w:numPr>
        <w:ind w:left="720" w:hanging="0"/>
        <w:rPr/>
      </w:pPr>
      <w:ins w:id="3217" w:author="Microsoft Office User" w:date="2018-06-11T17:06:00Z">
        <w:r>
          <w:rPr/>
          <w:t>CKM_BLAKE2B_160_KEY</w:t>
        </w:r>
      </w:ins>
      <w:ins w:id="3218" w:author="Microsoft Office User" w:date="2018-06-11T17:06:00Z">
        <w:r>
          <w:rPr>
            <w:rFonts w:cs="Arial"/>
            <w:lang w:eastAsia="zh-CN"/>
          </w:rPr>
          <w:t>_DERIVE</w:t>
        </w:r>
      </w:ins>
      <w:ins w:id="3219" w:author="Microsoft Office User" w:date="2018-06-11T17:06:00Z">
        <w:r>
          <w:rPr/>
          <w:t xml:space="preserve"> </w:t>
        </w:r>
      </w:ins>
    </w:p>
    <w:p>
      <w:pPr>
        <w:pStyle w:val="Normal"/>
        <w:numPr>
          <w:ilvl w:val="0"/>
          <w:numId w:val="3"/>
        </w:numPr>
        <w:ind w:left="720" w:hanging="0"/>
        <w:rPr/>
      </w:pPr>
      <w:ins w:id="3220" w:author="Microsoft Office User" w:date="2018-06-11T17:06:00Z">
        <w:r>
          <w:rPr/>
          <w:t>CKM_BLAKE2B_160_KEY_GEN</w:t>
        </w:r>
      </w:ins>
    </w:p>
    <w:p>
      <w:pPr>
        <w:pStyle w:val="Normal"/>
        <w:numPr>
          <w:ilvl w:val="0"/>
          <w:numId w:val="3"/>
        </w:numPr>
        <w:ind w:left="720" w:hanging="0"/>
        <w:rPr/>
      </w:pPr>
      <w:ins w:id="3221" w:author="Microsoft Office User" w:date="2018-06-11T17:06:00Z">
        <w:r>
          <w:rPr/>
          <w:t>CKK_BLAKE2B_160_HMAC</w:t>
        </w:r>
      </w:ins>
    </w:p>
    <w:p>
      <w:pPr>
        <w:pStyle w:val="Heading3"/>
        <w:numPr>
          <w:ilvl w:val="2"/>
          <w:numId w:val="65"/>
        </w:numPr>
        <w:pBdr/>
        <w:suppressAutoHyphens w:val="true"/>
        <w:rPr/>
      </w:pPr>
      <w:ins w:id="3222" w:author="Microsoft Office User" w:date="2018-06-11T17:06:00Z">
        <w:bookmarkStart w:id="2075" w:name="_Toc516500874"/>
        <w:bookmarkEnd w:id="2075"/>
        <w:r>
          <w:rPr/>
          <w:t>BLAKE2B-160 digest</w:t>
        </w:r>
      </w:ins>
    </w:p>
    <w:p>
      <w:pPr>
        <w:pStyle w:val="Normal"/>
        <w:numPr>
          <w:ilvl w:val="0"/>
          <w:numId w:val="3"/>
        </w:numPr>
        <w:rPr/>
      </w:pPr>
      <w:ins w:id="3223" w:author="Microsoft Office User" w:date="2018-06-11T17:06:00Z">
        <w:r>
          <w:rPr/>
          <w:t xml:space="preserve">The BLAKE2B-160 mechanism, denoted </w:t>
        </w:r>
      </w:ins>
      <w:ins w:id="3224" w:author="Microsoft Office User" w:date="2018-06-11T17:06:00Z">
        <w:r>
          <w:rPr>
            <w:b/>
          </w:rPr>
          <w:t>CKM_BLAKE2B_160</w:t>
        </w:r>
      </w:ins>
      <w:ins w:id="3225" w:author="Microsoft Office User" w:date="2018-06-11T17:06:00Z">
        <w:r>
          <w:rPr/>
          <w:t xml:space="preserve">, is a mechanism for message digesting, following the Blake2b Algorithm with a 160-bit message digest without a key as defined in </w:t>
        </w:r>
      </w:ins>
      <w:hyperlink r:id="rId64">
        <w:ins w:id="3226" w:author="Microsoft Office User" w:date="2018-06-11T17:06:00Z">
          <w:r>
            <w:rPr>
              <w:webHidden/>
              <w:rStyle w:val="InternetLink"/>
            </w:rPr>
            <w:t>RFC 7693</w:t>
          </w:r>
        </w:ins>
      </w:hyperlink>
      <w:ins w:id="3227" w:author="Microsoft Office User" w:date="2018-06-11T17:06:00Z">
        <w:r>
          <w:rPr/>
          <w:t>.</w:t>
        </w:r>
      </w:ins>
    </w:p>
    <w:p>
      <w:pPr>
        <w:pStyle w:val="Normal"/>
        <w:numPr>
          <w:ilvl w:val="0"/>
          <w:numId w:val="3"/>
        </w:numPr>
        <w:rPr/>
      </w:pPr>
      <w:ins w:id="3228" w:author="Microsoft Office User" w:date="2018-06-11T17:06:00Z">
        <w:r>
          <w:rPr/>
          <w:t>It does not have a parameter.</w:t>
        </w:r>
      </w:ins>
    </w:p>
    <w:p>
      <w:pPr>
        <w:pStyle w:val="Normal"/>
        <w:numPr>
          <w:ilvl w:val="0"/>
          <w:numId w:val="3"/>
        </w:numPr>
        <w:rPr/>
      </w:pPr>
      <w:ins w:id="3229" w:author="Microsoft Office User" w:date="2018-06-11T17:06:00Z">
        <w:r>
          <w:rPr/>
          <w:t>Constraints on the length of input and output data are summarized in the following table.  For single-part digesting, the data and the digest may begin at the same location in memory.</w:t>
        </w:r>
      </w:ins>
    </w:p>
    <w:p>
      <w:pPr>
        <w:pStyle w:val="Caption1"/>
        <w:numPr>
          <w:ilvl w:val="0"/>
          <w:numId w:val="3"/>
        </w:numPr>
        <w:rPr/>
      </w:pPr>
      <w:ins w:id="3230" w:author="Microsoft Office User" w:date="2018-06-11T17:06:00Z">
        <w:r>
          <w:rPr/>
          <w:t xml:space="preserve">Table </w:t>
        </w:r>
      </w:ins>
      <w:r>
        <w:rPr/>
        <w:fldChar w:fldCharType="begin"/>
      </w:r>
      <w:r>
        <w:instrText> SEQ "Table" \* ARABIC </w:instrText>
      </w:r>
      <w:r>
        <w:fldChar w:fldCharType="separate"/>
      </w:r>
      <w:r>
        <w:t>1</w:t>
      </w:r>
      <w:r>
        <w:fldChar w:fldCharType="end"/>
      </w:r>
      <w:ins w:id="3231" w:author="Microsoft Office User" w:date="2018-06-11T17:06:00Z">
        <w:r>
          <w:rPr/>
          <w:t>, BLAKE2B-160: Data Length</w:t>
        </w:r>
      </w:ins>
    </w:p>
    <w:tbl>
      <w:tblPr>
        <w:tblW w:w="4818"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260"/>
        <w:gridCol w:w="1377"/>
        <w:gridCol w:w="2181"/>
      </w:tblGrid>
      <w:tr>
        <w:trPr>
          <w:tblHeader w:val="true"/>
          <w:ins w:id="3232" w:author="Microsoft Office User" w:date="2018-06-11T17:06:00Z"/>
        </w:trPr>
        <w:tc>
          <w:tcPr>
            <w:tcW w:w="1260"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pPr>
            <w:ins w:id="3233" w:author="Microsoft Office User" w:date="2018-06-11T17:06:00Z">
              <w:r>
                <w:rPr>
                  <w:rFonts w:cs="Arial" w:ascii="Arial" w:hAnsi="Arial"/>
                  <w:b/>
                  <w:sz w:val="20"/>
                </w:rPr>
                <w:t>Function</w:t>
              </w:r>
            </w:ins>
          </w:p>
        </w:tc>
        <w:tc>
          <w:tcPr>
            <w:tcW w:w="1377"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pPr>
            <w:ins w:id="3234" w:author="Microsoft Office User" w:date="2018-06-11T17:06:00Z">
              <w:r>
                <w:rPr>
                  <w:rFonts w:cs="Arial" w:ascii="Arial" w:hAnsi="Arial"/>
                  <w:b/>
                  <w:sz w:val="20"/>
                </w:rPr>
                <w:t>Input length</w:t>
              </w:r>
            </w:ins>
          </w:p>
        </w:tc>
        <w:tc>
          <w:tcPr>
            <w:tcW w:w="2181"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235" w:author="Microsoft Office User" w:date="2018-06-11T17:06:00Z">
              <w:r>
                <w:rPr>
                  <w:rFonts w:cs="Arial" w:ascii="Arial" w:hAnsi="Arial"/>
                  <w:b/>
                  <w:sz w:val="20"/>
                </w:rPr>
                <w:t>Digest length</w:t>
              </w:r>
            </w:ins>
          </w:p>
        </w:tc>
      </w:tr>
      <w:tr>
        <w:trPr>
          <w:ins w:id="3236" w:author="Microsoft Office User" w:date="2018-06-11T17:06:00Z"/>
        </w:trPr>
        <w:tc>
          <w:tcPr>
            <w:tcW w:w="1260"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pPr>
            <w:ins w:id="3237" w:author="Microsoft Office User" w:date="2018-06-11T17:06:00Z">
              <w:r>
                <w:rPr>
                  <w:rFonts w:cs="Arial" w:ascii="Arial" w:hAnsi="Arial"/>
                </w:rPr>
                <w:t>C_Digest</w:t>
              </w:r>
            </w:ins>
          </w:p>
        </w:tc>
        <w:tc>
          <w:tcPr>
            <w:tcW w:w="1377"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pPr>
            <w:ins w:id="3238" w:author="Microsoft Office User" w:date="2018-06-11T17:06:00Z">
              <w:r>
                <w:rPr>
                  <w:rFonts w:cs="Arial" w:ascii="Arial" w:hAnsi="Arial"/>
                </w:rPr>
                <w:t>any</w:t>
              </w:r>
            </w:ins>
          </w:p>
        </w:tc>
        <w:tc>
          <w:tcPr>
            <w:tcW w:w="218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239" w:author="Microsoft Office User" w:date="2018-06-11T17:06:00Z">
              <w:r>
                <w:rPr>
                  <w:rFonts w:cs="Arial" w:ascii="Arial" w:hAnsi="Arial"/>
                </w:rPr>
                <w:t>20</w:t>
              </w:r>
            </w:ins>
          </w:p>
        </w:tc>
      </w:tr>
    </w:tbl>
    <w:p>
      <w:pPr>
        <w:pStyle w:val="Heading3"/>
        <w:numPr>
          <w:ilvl w:val="2"/>
          <w:numId w:val="65"/>
        </w:numPr>
        <w:pBdr/>
        <w:suppressAutoHyphens w:val="true"/>
        <w:rPr/>
      </w:pPr>
      <w:ins w:id="3240" w:author="Microsoft Office User" w:date="2018-06-11T17:06:00Z">
        <w:bookmarkStart w:id="2076" w:name="_Toc516500875"/>
        <w:bookmarkEnd w:id="2076"/>
        <w:r>
          <w:rPr/>
          <w:t>General-length BLAKE2B-160-HMAC</w:t>
        </w:r>
      </w:ins>
    </w:p>
    <w:p>
      <w:pPr>
        <w:pStyle w:val="Normal"/>
        <w:numPr>
          <w:ilvl w:val="0"/>
          <w:numId w:val="3"/>
        </w:numPr>
        <w:rPr/>
      </w:pPr>
      <w:ins w:id="3241" w:author="Microsoft Office User" w:date="2018-06-11T17:06:00Z">
        <w:r>
          <w:rPr/>
          <w:t xml:space="preserve">The general-length BLAKE2B-160-HMAC mechanism, denoted </w:t>
        </w:r>
      </w:ins>
      <w:ins w:id="3242" w:author="Microsoft Office User" w:date="2018-06-11T17:06:00Z">
        <w:r>
          <w:rPr>
            <w:b/>
          </w:rPr>
          <w:t>CKM_BLAKE2B_160_HMAC_GENERAL</w:t>
        </w:r>
      </w:ins>
      <w:ins w:id="3243" w:author="Microsoft Office User" w:date="2018-06-11T17:06:00Z">
        <w:r>
          <w:rPr/>
          <w:t xml:space="preserve">, is the keyed variant of BLAKE2b-160 and length of the output should be in the range 1-20. The keys it uses are generic secret keys and CKK_BLAKE2B_160_HMAC. </w:t>
        </w:r>
      </w:ins>
    </w:p>
    <w:p>
      <w:pPr>
        <w:pStyle w:val="Normal"/>
        <w:numPr>
          <w:ilvl w:val="0"/>
          <w:numId w:val="3"/>
        </w:numPr>
        <w:rPr/>
      </w:pPr>
      <w:ins w:id="3244" w:author="Microsoft Office User" w:date="2018-06-11T17:06:00Z">
        <w:r>
          <w:rPr/>
          <w:t xml:space="preserve">It has a parameter, a </w:t>
        </w:r>
      </w:ins>
      <w:ins w:id="3245" w:author="Microsoft Office User" w:date="2018-06-11T17:06:00Z">
        <w:r>
          <w:rPr>
            <w:b/>
          </w:rPr>
          <w:t>CK_MAC_GENERAL_PARAMS</w:t>
        </w:r>
      </w:ins>
      <w:ins w:id="3246" w:author="Microsoft Office User" w:date="2018-06-11T17:06:00Z">
        <w:r>
          <w:rPr/>
          <w:t>, which holds the length in bytes of the desired output. This length should be in the range 1-20 (the output size of BLAKE2B-160 is 20 bytes).  Signatures (MACs) produced by this mechanism shall be taken from the start of the full 20-byte HMAC output.</w:t>
        </w:r>
      </w:ins>
    </w:p>
    <w:p>
      <w:pPr>
        <w:pStyle w:val="Caption1"/>
        <w:numPr>
          <w:ilvl w:val="0"/>
          <w:numId w:val="3"/>
        </w:numPr>
        <w:rPr/>
      </w:pPr>
      <w:ins w:id="3247" w:author="Microsoft Office User" w:date="2018-06-11T17:06:00Z">
        <w:r>
          <w:rPr/>
          <w:t xml:space="preserve">Table </w:t>
        </w:r>
      </w:ins>
      <w:r>
        <w:rPr>
          <w:i w:val="false"/>
          <w:szCs w:val="18"/>
        </w:rPr>
        <w:fldChar w:fldCharType="begin"/>
      </w:r>
      <w:r>
        <w:instrText> SEQ "Table" \* ARABIC </w:instrText>
      </w:r>
      <w:r>
        <w:fldChar w:fldCharType="separate"/>
      </w:r>
      <w:r>
        <w:t>1</w:t>
      </w:r>
      <w:r>
        <w:fldChar w:fldCharType="end"/>
      </w:r>
      <w:ins w:id="3248" w:author="Microsoft Office User" w:date="2018-06-11T17:06:00Z">
        <w:r>
          <w:rPr/>
          <w:t>, General-length BLAKE2B-160-HMAC: Key And Data Length</w:t>
        </w:r>
      </w:ins>
    </w:p>
    <w:tbl>
      <w:tblPr>
        <w:tblW w:w="9150"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529"/>
        <w:gridCol w:w="2431"/>
        <w:gridCol w:w="1349"/>
        <w:gridCol w:w="3840"/>
      </w:tblGrid>
      <w:tr>
        <w:trPr>
          <w:tblHeader w:val="true"/>
          <w:ins w:id="3249" w:author="Microsoft Office User" w:date="2018-06-11T17:06:00Z"/>
        </w:trPr>
        <w:tc>
          <w:tcPr>
            <w:tcW w:w="1529"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pPr>
            <w:ins w:id="3250" w:author="Microsoft Office User" w:date="2018-06-11T17:06:00Z">
              <w:r>
                <w:rPr>
                  <w:rFonts w:cs="Arial" w:ascii="Arial" w:hAnsi="Arial"/>
                  <w:b/>
                  <w:sz w:val="20"/>
                </w:rPr>
                <w:t>Function</w:t>
              </w:r>
            </w:ins>
          </w:p>
        </w:tc>
        <w:tc>
          <w:tcPr>
            <w:tcW w:w="2431"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rPr/>
            </w:pPr>
            <w:ins w:id="3251" w:author="Microsoft Office User" w:date="2018-06-11T17:06:00Z">
              <w:r>
                <w:rPr>
                  <w:rFonts w:cs="Arial" w:ascii="Arial" w:hAnsi="Arial"/>
                  <w:b/>
                  <w:sz w:val="20"/>
                </w:rPr>
                <w:t>Key type</w:t>
              </w:r>
            </w:ins>
          </w:p>
        </w:tc>
        <w:tc>
          <w:tcPr>
            <w:tcW w:w="1349"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pPr>
            <w:ins w:id="3252" w:author="Microsoft Office User" w:date="2018-06-11T17:06:00Z">
              <w:r>
                <w:rPr>
                  <w:rFonts w:cs="Arial" w:ascii="Arial" w:hAnsi="Arial"/>
                  <w:b/>
                  <w:sz w:val="20"/>
                </w:rPr>
                <w:t>Data length</w:t>
              </w:r>
            </w:ins>
          </w:p>
        </w:tc>
        <w:tc>
          <w:tcPr>
            <w:tcW w:w="3840"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253" w:author="Microsoft Office User" w:date="2018-06-11T17:06:00Z">
              <w:r>
                <w:rPr>
                  <w:rFonts w:cs="Arial" w:ascii="Arial" w:hAnsi="Arial"/>
                  <w:b/>
                  <w:sz w:val="20"/>
                </w:rPr>
                <w:t>Signature length</w:t>
              </w:r>
            </w:ins>
          </w:p>
        </w:tc>
      </w:tr>
      <w:tr>
        <w:trPr>
          <w:ins w:id="3254" w:author="Microsoft Office User" w:date="2018-06-11T17:06:00Z"/>
        </w:trPr>
        <w:tc>
          <w:tcPr>
            <w:tcW w:w="1529" w:type="dxa"/>
            <w:tcBorders>
              <w:top w:val="single" w:sz="6"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pPr>
            <w:ins w:id="3255" w:author="Microsoft Office User" w:date="2018-06-11T17:06:00Z">
              <w:r>
                <w:rPr>
                  <w:rFonts w:cs="Arial" w:ascii="Arial" w:hAnsi="Arial"/>
                  <w:sz w:val="20"/>
                </w:rPr>
                <w:t>C_Sign</w:t>
              </w:r>
            </w:ins>
          </w:p>
        </w:tc>
        <w:tc>
          <w:tcPr>
            <w:tcW w:w="2431"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pPr>
            <w:ins w:id="3256" w:author="Microsoft Office User" w:date="2018-06-11T17:06:00Z">
              <w:r>
                <w:rPr>
                  <w:rFonts w:cs="Arial" w:ascii="Arial" w:hAnsi="Arial"/>
                  <w:sz w:val="20"/>
                </w:rPr>
                <w:t>generic secret or CKK_BLAKE2B_160_HMAC</w:t>
              </w:r>
            </w:ins>
          </w:p>
        </w:tc>
        <w:tc>
          <w:tcPr>
            <w:tcW w:w="1349"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pPr>
            <w:ins w:id="3257" w:author="Microsoft Office User" w:date="2018-06-11T17:06:00Z">
              <w:r>
                <w:rPr>
                  <w:rFonts w:cs="Arial" w:ascii="Arial" w:hAnsi="Arial"/>
                  <w:sz w:val="20"/>
                </w:rPr>
                <w:t>Any</w:t>
              </w:r>
            </w:ins>
          </w:p>
        </w:tc>
        <w:tc>
          <w:tcPr>
            <w:tcW w:w="384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258" w:author="Microsoft Office User" w:date="2018-06-11T17:06:00Z">
              <w:r>
                <w:rPr>
                  <w:rFonts w:cs="Arial" w:ascii="Arial" w:hAnsi="Arial"/>
                  <w:sz w:val="20"/>
                </w:rPr>
                <w:t>1-20, depending on parameters</w:t>
              </w:r>
            </w:ins>
          </w:p>
        </w:tc>
      </w:tr>
      <w:tr>
        <w:trPr>
          <w:ins w:id="3259" w:author="Microsoft Office User" w:date="2018-06-11T17:06:00Z"/>
        </w:trPr>
        <w:tc>
          <w:tcPr>
            <w:tcW w:w="1529"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pPr>
            <w:ins w:id="3260" w:author="Microsoft Office User" w:date="2018-06-11T17:06:00Z">
              <w:r>
                <w:rPr>
                  <w:rFonts w:cs="Arial" w:ascii="Arial" w:hAnsi="Arial"/>
                  <w:sz w:val="20"/>
                </w:rPr>
                <w:t>C_Verify</w:t>
              </w:r>
            </w:ins>
          </w:p>
        </w:tc>
        <w:tc>
          <w:tcPr>
            <w:tcW w:w="2431"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pPr>
            <w:ins w:id="3261" w:author="Microsoft Office User" w:date="2018-06-11T17:06:00Z">
              <w:r>
                <w:rPr>
                  <w:rFonts w:cs="Arial" w:ascii="Arial" w:hAnsi="Arial"/>
                  <w:sz w:val="20"/>
                </w:rPr>
                <w:t>generic secret or CKK_BLAKE2B_160_HMAC</w:t>
              </w:r>
            </w:ins>
          </w:p>
        </w:tc>
        <w:tc>
          <w:tcPr>
            <w:tcW w:w="1349"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pPr>
            <w:ins w:id="3262" w:author="Microsoft Office User" w:date="2018-06-11T17:06:00Z">
              <w:r>
                <w:rPr>
                  <w:rFonts w:cs="Arial" w:ascii="Arial" w:hAnsi="Arial"/>
                  <w:sz w:val="20"/>
                </w:rPr>
                <w:t>Any</w:t>
              </w:r>
            </w:ins>
          </w:p>
        </w:tc>
        <w:tc>
          <w:tcPr>
            <w:tcW w:w="384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263" w:author="Microsoft Office User" w:date="2018-06-11T17:06:00Z">
              <w:r>
                <w:rPr>
                  <w:rFonts w:cs="Arial" w:ascii="Arial" w:hAnsi="Arial"/>
                  <w:sz w:val="20"/>
                </w:rPr>
                <w:t>1-20, depending on parameters</w:t>
              </w:r>
            </w:ins>
          </w:p>
        </w:tc>
      </w:tr>
    </w:tbl>
    <w:p>
      <w:pPr>
        <w:pStyle w:val="Heading3"/>
        <w:numPr>
          <w:ilvl w:val="2"/>
          <w:numId w:val="65"/>
        </w:numPr>
        <w:pBdr/>
        <w:suppressAutoHyphens w:val="true"/>
        <w:rPr/>
      </w:pPr>
      <w:ins w:id="3264" w:author="Microsoft Office User" w:date="2018-06-11T17:06:00Z">
        <w:bookmarkStart w:id="2077" w:name="_Toc516500876"/>
        <w:bookmarkEnd w:id="2077"/>
        <w:r>
          <w:rPr/>
          <w:t>BLAKE2B-160-HMAC</w:t>
        </w:r>
      </w:ins>
    </w:p>
    <w:p>
      <w:pPr>
        <w:pStyle w:val="Normal"/>
        <w:numPr>
          <w:ilvl w:val="0"/>
          <w:numId w:val="3"/>
        </w:numPr>
        <w:rPr/>
      </w:pPr>
      <w:ins w:id="3265" w:author="Microsoft Office User" w:date="2018-06-11T17:06:00Z">
        <w:r>
          <w:rPr/>
          <w:t xml:space="preserve">The BLAKE2B-160-HMAC mechanism, denoted </w:t>
        </w:r>
      </w:ins>
      <w:ins w:id="3266" w:author="Microsoft Office User" w:date="2018-06-11T17:06:00Z">
        <w:r>
          <w:rPr>
            <w:b/>
          </w:rPr>
          <w:t>CKM_BLAKE2B_160_HMAC</w:t>
        </w:r>
      </w:ins>
      <w:ins w:id="3267" w:author="Microsoft Office User" w:date="2018-06-11T17:06:00Z">
        <w:r>
          <w:rPr/>
          <w:t>, is a special case of the general-length BLAKE2B-160-HMAC mechanism.</w:t>
        </w:r>
      </w:ins>
    </w:p>
    <w:p>
      <w:pPr>
        <w:pStyle w:val="Normal"/>
        <w:numPr>
          <w:ilvl w:val="0"/>
          <w:numId w:val="3"/>
        </w:numPr>
        <w:rPr/>
      </w:pPr>
      <w:ins w:id="3268" w:author="Microsoft Office User" w:date="2018-06-11T17:06:00Z">
        <w:r>
          <w:rPr/>
          <w:t>It has no parameter, and always produces an output of length 20.</w:t>
        </w:r>
      </w:ins>
    </w:p>
    <w:p>
      <w:pPr>
        <w:pStyle w:val="Heading3"/>
        <w:numPr>
          <w:ilvl w:val="2"/>
          <w:numId w:val="65"/>
        </w:numPr>
        <w:pBdr/>
        <w:suppressAutoHyphens w:val="true"/>
        <w:rPr/>
      </w:pPr>
      <w:ins w:id="3269" w:author="Microsoft Office User" w:date="2018-06-11T17:06:00Z">
        <w:bookmarkStart w:id="2078" w:name="_Toc516500877"/>
        <w:bookmarkEnd w:id="2078"/>
        <w:r>
          <w:rPr/>
          <w:t>BLAKE2B-160 key derivation</w:t>
        </w:r>
      </w:ins>
    </w:p>
    <w:p>
      <w:pPr>
        <w:pStyle w:val="Normal"/>
        <w:numPr>
          <w:ilvl w:val="0"/>
          <w:numId w:val="3"/>
        </w:numPr>
        <w:rPr/>
      </w:pPr>
      <w:ins w:id="3270" w:author="Microsoft Office User" w:date="2018-06-11T17:06:00Z">
        <w:r>
          <w:rPr/>
          <w:t xml:space="preserve">BLAKE2B-160 key derivation, denoted </w:t>
        </w:r>
      </w:ins>
      <w:ins w:id="3271" w:author="Microsoft Office User" w:date="2018-06-11T17:06:00Z">
        <w:r>
          <w:rPr>
            <w:b/>
          </w:rPr>
          <w:t>CKM_BLAKE2B_160_KEY</w:t>
        </w:r>
      </w:ins>
      <w:ins w:id="3272" w:author="Microsoft Office User" w:date="2018-06-11T17:06:00Z">
        <w:r>
          <w:rPr>
            <w:rFonts w:cs="Arial"/>
            <w:b/>
            <w:lang w:eastAsia="zh-CN"/>
          </w:rPr>
          <w:t>_DERIVE</w:t>
        </w:r>
      </w:ins>
      <w:ins w:id="3273" w:author="Microsoft Office User" w:date="2018-06-11T17:06:00Z">
        <w:r>
          <w:rPr/>
          <w:t xml:space="preserve">, is the same as the SHA-1 key derivation mechanism in Section </w:t>
        </w:r>
      </w:ins>
      <w:ins w:id="3274" w:author="Microsoft Office User" w:date="2018-06-11T17:06:00Z">
        <w:r>
          <w:rPr>
            <w:shd w:fill="FFFF00" w:val="clear"/>
          </w:rPr>
          <w:t>2.19.5</w:t>
        </w:r>
      </w:ins>
      <w:ins w:id="3275" w:author="Microsoft Office User" w:date="2018-06-11T17:06:00Z">
        <w:r>
          <w:rPr/>
          <w:t xml:space="preserve"> except that it uses the BLAKE2B-160 hash function and the relevant length is 20 bytes. </w:t>
        </w:r>
      </w:ins>
    </w:p>
    <w:p>
      <w:pPr>
        <w:pStyle w:val="Heading3"/>
        <w:numPr>
          <w:ilvl w:val="2"/>
          <w:numId w:val="65"/>
        </w:numPr>
        <w:pBdr/>
        <w:suppressAutoHyphens w:val="true"/>
        <w:rPr/>
      </w:pPr>
      <w:ins w:id="3276" w:author="Microsoft Office User" w:date="2018-06-11T17:06:00Z">
        <w:bookmarkStart w:id="2079" w:name="_Toc516500878"/>
        <w:bookmarkEnd w:id="2079"/>
        <w:r>
          <w:rPr/>
          <w:t>BLAKE2B-160 HMAC key generation</w:t>
        </w:r>
      </w:ins>
    </w:p>
    <w:p>
      <w:pPr>
        <w:pStyle w:val="Normal"/>
        <w:numPr>
          <w:ilvl w:val="0"/>
          <w:numId w:val="3"/>
        </w:numPr>
        <w:rPr/>
      </w:pPr>
      <w:ins w:id="3277" w:author="Microsoft Office User" w:date="2018-06-11T17:06:00Z">
        <w:r>
          <w:rPr/>
          <w:t xml:space="preserve">The BLAKE2B-160-HMAC key generation mechanism, denoted </w:t>
        </w:r>
      </w:ins>
      <w:ins w:id="3278" w:author="Microsoft Office User" w:date="2018-06-11T17:06:00Z">
        <w:r>
          <w:rPr>
            <w:b/>
          </w:rPr>
          <w:t>CKM_BLAKE2B_160_KEY_GEN</w:t>
        </w:r>
      </w:ins>
      <w:ins w:id="3279" w:author="Microsoft Office User" w:date="2018-06-11T17:06:00Z">
        <w:r>
          <w:rPr/>
          <w:t>, is a key generation mechanism for BLAKE2B-160-HMAC.</w:t>
        </w:r>
      </w:ins>
    </w:p>
    <w:p>
      <w:pPr>
        <w:pStyle w:val="Normal"/>
        <w:numPr>
          <w:ilvl w:val="0"/>
          <w:numId w:val="3"/>
        </w:numPr>
        <w:rPr/>
      </w:pPr>
      <w:ins w:id="3280" w:author="Microsoft Office User" w:date="2018-06-11T17:06:00Z">
        <w:r>
          <w:rPr/>
          <w:t>It does not have a parameter.</w:t>
        </w:r>
      </w:ins>
    </w:p>
    <w:p>
      <w:pPr>
        <w:pStyle w:val="Normal"/>
        <w:numPr>
          <w:ilvl w:val="0"/>
          <w:numId w:val="3"/>
        </w:numPr>
        <w:rPr/>
      </w:pPr>
      <w:ins w:id="3281" w:author="Microsoft Office User" w:date="2018-06-11T17:06:00Z">
        <w:r>
          <w:rPr/>
          <w:t xml:space="preserve">The mechanism generates BLAKE2B-160-HMAC keys with a particular length in bytes, as specified in the </w:t>
        </w:r>
      </w:ins>
      <w:ins w:id="3282" w:author="Microsoft Office User" w:date="2018-06-11T17:06:00Z">
        <w:r>
          <w:rPr>
            <w:b/>
          </w:rPr>
          <w:t>CKA_VALUE_LEN</w:t>
        </w:r>
      </w:ins>
      <w:ins w:id="3283" w:author="Microsoft Office User" w:date="2018-06-11T17:06:00Z">
        <w:r>
          <w:rPr/>
          <w:t xml:space="preserve"> attribute of the template for the key.</w:t>
        </w:r>
      </w:ins>
    </w:p>
    <w:p>
      <w:pPr>
        <w:pStyle w:val="Normal"/>
        <w:numPr>
          <w:ilvl w:val="0"/>
          <w:numId w:val="3"/>
        </w:numPr>
        <w:rPr/>
      </w:pPr>
      <w:ins w:id="3284" w:author="Microsoft Office User" w:date="2018-06-11T17:06:00Z">
        <w:r>
          <w:rPr/>
          <w:t xml:space="preserve">The mechanism contributes the </w:t>
        </w:r>
      </w:ins>
      <w:ins w:id="3285" w:author="Microsoft Office User" w:date="2018-06-11T17:06:00Z">
        <w:r>
          <w:rPr>
            <w:b/>
          </w:rPr>
          <w:t>CKA_CLASS</w:t>
        </w:r>
      </w:ins>
      <w:ins w:id="3286" w:author="Microsoft Office User" w:date="2018-06-11T17:06:00Z">
        <w:r>
          <w:rPr/>
          <w:t xml:space="preserve">, </w:t>
        </w:r>
      </w:ins>
      <w:ins w:id="3287" w:author="Microsoft Office User" w:date="2018-06-11T17:06:00Z">
        <w:r>
          <w:rPr>
            <w:b/>
          </w:rPr>
          <w:t>CKA_KEY_TYPE</w:t>
        </w:r>
      </w:ins>
      <w:ins w:id="3288" w:author="Microsoft Office User" w:date="2018-06-11T17:06:00Z">
        <w:r>
          <w:rPr/>
          <w:t xml:space="preserve">, and </w:t>
        </w:r>
      </w:ins>
      <w:ins w:id="3289" w:author="Microsoft Office User" w:date="2018-06-11T17:06:00Z">
        <w:r>
          <w:rPr>
            <w:b/>
          </w:rPr>
          <w:t>CKA_VALUE</w:t>
        </w:r>
      </w:ins>
      <w:ins w:id="3290" w:author="Microsoft Office User" w:date="2018-06-11T17:06:00Z">
        <w:r>
          <w:rPr/>
          <w:t xml:space="preserve"> attributes to the new key. Other attributes supported by the BLAKE2B-160-HMAC key type (specifically, the flags indicating which functions the key supports) may be specified in the template for the key, or else are assigned default initial values.</w:t>
        </w:r>
      </w:ins>
    </w:p>
    <w:p>
      <w:pPr>
        <w:pStyle w:val="Normal"/>
        <w:numPr>
          <w:ilvl w:val="0"/>
          <w:numId w:val="3"/>
        </w:numPr>
        <w:rPr/>
      </w:pPr>
      <w:ins w:id="3291" w:author="Microsoft Office User" w:date="2018-06-11T17:06:00Z">
        <w:r>
          <w:rPr/>
          <w:t xml:space="preserve">For this mechanism, the </w:t>
        </w:r>
      </w:ins>
      <w:ins w:id="3292" w:author="Microsoft Office User" w:date="2018-06-11T17:06:00Z">
        <w:r>
          <w:rPr>
            <w:i/>
          </w:rPr>
          <w:t>ulMinKeySize</w:t>
        </w:r>
      </w:ins>
      <w:ins w:id="3293" w:author="Microsoft Office User" w:date="2018-06-11T17:06:00Z">
        <w:r>
          <w:rPr/>
          <w:t xml:space="preserve"> and </w:t>
        </w:r>
      </w:ins>
      <w:ins w:id="3294" w:author="Microsoft Office User" w:date="2018-06-11T17:06:00Z">
        <w:r>
          <w:rPr>
            <w:i/>
          </w:rPr>
          <w:t>ulMaxKeySize</w:t>
        </w:r>
      </w:ins>
      <w:ins w:id="3295" w:author="Microsoft Office User" w:date="2018-06-11T17:06:00Z">
        <w:r>
          <w:rPr/>
          <w:t xml:space="preserve"> fields of the </w:t>
        </w:r>
      </w:ins>
      <w:ins w:id="3296" w:author="Microsoft Office User" w:date="2018-06-11T17:06:00Z">
        <w:r>
          <w:rPr>
            <w:b/>
          </w:rPr>
          <w:t>CK_MECHANISM_INFO</w:t>
        </w:r>
      </w:ins>
      <w:ins w:id="3297" w:author="Microsoft Office User" w:date="2018-06-11T17:06:00Z">
        <w:r>
          <w:rPr/>
          <w:t xml:space="preserve"> structure specify the supported range of </w:t>
        </w:r>
      </w:ins>
      <w:ins w:id="3298" w:author="Microsoft Office User" w:date="2018-06-11T17:06:00Z">
        <w:r>
          <w:rPr>
            <w:b/>
            <w:bCs/>
          </w:rPr>
          <w:t>CKM_BLAKE2B_160_HMAC</w:t>
        </w:r>
      </w:ins>
      <w:ins w:id="3299" w:author="Microsoft Office User" w:date="2018-06-11T17:06:00Z">
        <w:r>
          <w:rPr/>
          <w:t xml:space="preserve"> key sizes, in bytes.</w:t>
        </w:r>
      </w:ins>
    </w:p>
    <w:p>
      <w:pPr>
        <w:pStyle w:val="Heading2"/>
        <w:numPr>
          <w:ilvl w:val="0"/>
          <w:numId w:val="0"/>
        </w:numPr>
        <w:suppressAutoHyphens w:val="true"/>
        <w:rPr/>
      </w:pPr>
      <w:ins w:id="3300" w:author="Microsoft Office User" w:date="2018-06-11T17:06:00Z">
        <w:r>
          <w:rPr/>
        </w:r>
      </w:ins>
      <w:r>
        <w:br w:type="page"/>
      </w:r>
    </w:p>
    <w:p>
      <w:pPr>
        <w:pStyle w:val="Heading2"/>
        <w:numPr>
          <w:ilvl w:val="1"/>
          <w:numId w:val="65"/>
        </w:numPr>
        <w:pBdr/>
        <w:suppressAutoHyphens w:val="true"/>
        <w:rPr/>
      </w:pPr>
      <w:ins w:id="3301" w:author="Microsoft Office User" w:date="2018-06-11T17:06:00Z">
        <w:bookmarkStart w:id="2080" w:name="_Toc516500879"/>
        <w:bookmarkEnd w:id="2080"/>
        <w:r>
          <w:rPr/>
          <w:t>BLAKE2B-256</w:t>
        </w:r>
      </w:ins>
    </w:p>
    <w:p>
      <w:pPr>
        <w:pStyle w:val="Normal"/>
        <w:numPr>
          <w:ilvl w:val="0"/>
          <w:numId w:val="3"/>
        </w:numPr>
        <w:rPr/>
      </w:pPr>
      <w:ins w:id="3302" w:author="Microsoft Office User" w:date="2018-06-11T17:06:00Z">
        <w:r>
          <w:rPr>
            <w:rFonts w:cs="Arial"/>
            <w:i/>
            <w:szCs w:val="18"/>
          </w:rPr>
          <w:t xml:space="preserve">Table </w:t>
        </w:r>
      </w:ins>
      <w:r>
        <w:rPr>
          <w:rFonts w:cs="Arial"/>
          <w:i/>
          <w:szCs w:val="18"/>
        </w:rPr>
        <w:fldChar w:fldCharType="begin"/>
      </w:r>
      <w:r>
        <w:instrText> SEQ "Table" \* ARABIC </w:instrText>
      </w:r>
      <w:r>
        <w:fldChar w:fldCharType="separate"/>
      </w:r>
      <w:r>
        <w:t>1</w:t>
      </w:r>
      <w:r>
        <w:fldChar w:fldCharType="end"/>
      </w:r>
      <w:ins w:id="3303" w:author="Microsoft Office User" w:date="2018-06-11T17:06:00Z">
        <w:r>
          <w:rPr>
            <w:rFonts w:cs="Arial"/>
            <w:i/>
            <w:szCs w:val="18"/>
          </w:rPr>
          <w:t>, BLAKE2B-256 Mechanisms vs. Functions</w:t>
        </w:r>
      </w:ins>
    </w:p>
    <w:tbl>
      <w:tblPr>
        <w:tblW w:w="9954" w:type="dxa"/>
        <w:jc w:val="left"/>
        <w:tblInd w:w="-365" w:type="dxa"/>
        <w:tblBorders>
          <w:top w:val="single" w:sz="12" w:space="0" w:color="000001"/>
          <w:left w:val="single" w:sz="12" w:space="0" w:color="000001"/>
        </w:tblBorders>
        <w:tblCellMar>
          <w:top w:w="0" w:type="dxa"/>
          <w:left w:w="100" w:type="dxa"/>
          <w:bottom w:w="0" w:type="dxa"/>
          <w:right w:w="115" w:type="dxa"/>
        </w:tblCellMar>
        <w:tblLook w:val="0000" w:noVBand="0" w:noHBand="0" w:lastColumn="0" w:firstColumn="0" w:lastRow="0" w:firstRow="0"/>
      </w:tblPr>
      <w:tblGrid>
        <w:gridCol w:w="3689"/>
        <w:gridCol w:w="976"/>
        <w:gridCol w:w="780"/>
        <w:gridCol w:w="586"/>
        <w:gridCol w:w="840"/>
        <w:gridCol w:w="675"/>
        <w:gridCol w:w="975"/>
        <w:gridCol w:w="1431"/>
      </w:tblGrid>
      <w:tr>
        <w:trPr>
          <w:tblHeader w:val="true"/>
          <w:ins w:id="3304" w:author="Microsoft Office User" w:date="2018-06-11T17:06:00Z"/>
        </w:trPr>
        <w:tc>
          <w:tcPr>
            <w:tcW w:w="3689" w:type="dxa"/>
            <w:tcBorders>
              <w:top w:val="single" w:sz="12" w:space="0" w:color="000001"/>
              <w:left w:val="single" w:sz="12" w:space="0" w:color="000001"/>
            </w:tcBorders>
            <w:shd w:color="auto" w:fill="auto" w:val="clear"/>
            <w:tcMar>
              <w:left w:w="100" w:type="dxa"/>
            </w:tcMar>
          </w:tcPr>
          <w:p>
            <w:pPr>
              <w:pStyle w:val="TableSmallFont"/>
              <w:numPr>
                <w:ilvl w:val="0"/>
                <w:numId w:val="3"/>
              </w:numPr>
              <w:snapToGrid w:val="false"/>
              <w:spacing w:before="0" w:after="40"/>
              <w:jc w:val="left"/>
              <w:rPr/>
            </w:pPr>
            <w:r>
              <w:rPr/>
            </w:r>
          </w:p>
        </w:tc>
        <w:tc>
          <w:tcPr>
            <w:tcW w:w="6263"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pacing w:before="0" w:after="40"/>
              <w:rPr/>
            </w:pPr>
            <w:ins w:id="3305" w:author="Microsoft Office User" w:date="2018-06-11T17:06:00Z">
              <w:r>
                <w:rPr>
                  <w:rFonts w:cs="Arial" w:ascii="Arial" w:hAnsi="Arial"/>
                  <w:b/>
                  <w:sz w:val="20"/>
                </w:rPr>
                <w:t>Functions</w:t>
              </w:r>
            </w:ins>
          </w:p>
        </w:tc>
      </w:tr>
      <w:tr>
        <w:trPr>
          <w:tblHeader w:val="true"/>
          <w:ins w:id="3306" w:author="Microsoft Office User" w:date="2018-06-11T17:06:00Z"/>
        </w:trPr>
        <w:tc>
          <w:tcPr>
            <w:tcW w:w="3689" w:type="dxa"/>
            <w:tcBorders>
              <w:left w:val="single" w:sz="12" w:space="0" w:color="000001"/>
              <w:bottom w:val="single" w:sz="6" w:space="0" w:color="000001"/>
              <w:insideH w:val="single" w:sz="6" w:space="0" w:color="000001"/>
            </w:tcBorders>
            <w:shd w:color="auto" w:fill="auto" w:val="clear"/>
            <w:tcMar>
              <w:left w:w="100" w:type="dxa"/>
            </w:tcMar>
          </w:tcPr>
          <w:p>
            <w:pPr>
              <w:pStyle w:val="TableSmallFont"/>
              <w:numPr>
                <w:ilvl w:val="0"/>
                <w:numId w:val="3"/>
              </w:numPr>
              <w:snapToGrid w:val="false"/>
              <w:jc w:val="left"/>
              <w:rPr>
                <w:rFonts w:ascii="Arial" w:hAnsi="Arial" w:cs="Arial"/>
                <w:b/>
                <w:b/>
                <w:sz w:val="20"/>
              </w:rPr>
            </w:pPr>
            <w:ins w:id="3307" w:author="Microsoft Office User" w:date="2018-06-11T17:06:00Z">
              <w:r>
                <w:rPr>
                  <w:rFonts w:cs="Arial" w:ascii="Arial" w:hAnsi="Arial"/>
                  <w:b/>
                  <w:sz w:val="20"/>
                </w:rPr>
              </w:r>
            </w:ins>
          </w:p>
          <w:p>
            <w:pPr>
              <w:pStyle w:val="TableSmallFont"/>
              <w:numPr>
                <w:ilvl w:val="0"/>
                <w:numId w:val="3"/>
              </w:numPr>
              <w:spacing w:before="0" w:after="40"/>
              <w:jc w:val="left"/>
              <w:rPr/>
            </w:pPr>
            <w:ins w:id="3308" w:author="Microsoft Office User" w:date="2018-06-11T17:06:00Z">
              <w:r>
                <w:rPr>
                  <w:rFonts w:cs="Arial" w:ascii="Arial" w:hAnsi="Arial"/>
                  <w:b/>
                  <w:sz w:val="20"/>
                </w:rPr>
                <w:t>Mechanism</w:t>
              </w:r>
            </w:ins>
          </w:p>
        </w:tc>
        <w:tc>
          <w:tcPr>
            <w:tcW w:w="97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309" w:author="Microsoft Office User" w:date="2018-06-11T17:06:00Z">
              <w:r>
                <w:rPr>
                  <w:rFonts w:cs="Arial" w:ascii="Arial" w:hAnsi="Arial"/>
                  <w:b/>
                  <w:sz w:val="20"/>
                </w:rPr>
                <w:t>Encrypt</w:t>
              </w:r>
            </w:ins>
          </w:p>
          <w:p>
            <w:pPr>
              <w:pStyle w:val="TableSmallFont"/>
              <w:numPr>
                <w:ilvl w:val="0"/>
                <w:numId w:val="3"/>
              </w:numPr>
              <w:rPr/>
            </w:pPr>
            <w:ins w:id="3310" w:author="Microsoft Office User" w:date="2018-06-11T17:06:00Z">
              <w:r>
                <w:rPr>
                  <w:rFonts w:cs="Arial" w:ascii="Arial" w:hAnsi="Arial"/>
                  <w:b/>
                  <w:sz w:val="20"/>
                </w:rPr>
                <w:t>&amp;</w:t>
              </w:r>
            </w:ins>
          </w:p>
          <w:p>
            <w:pPr>
              <w:pStyle w:val="TableSmallFont"/>
              <w:numPr>
                <w:ilvl w:val="0"/>
                <w:numId w:val="3"/>
              </w:numPr>
              <w:spacing w:before="0" w:after="40"/>
              <w:rPr/>
            </w:pPr>
            <w:ins w:id="3311" w:author="Microsoft Office User" w:date="2018-06-11T17:06:00Z">
              <w:r>
                <w:rPr>
                  <w:rFonts w:cs="Arial" w:ascii="Arial" w:hAnsi="Arial"/>
                  <w:b/>
                  <w:sz w:val="20"/>
                </w:rPr>
                <w:t>Decrypt</w:t>
              </w:r>
            </w:ins>
          </w:p>
        </w:tc>
        <w:tc>
          <w:tcPr>
            <w:tcW w:w="78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312" w:author="Microsoft Office User" w:date="2018-06-11T17:06:00Z">
              <w:r>
                <w:rPr>
                  <w:rFonts w:cs="Arial" w:ascii="Arial" w:hAnsi="Arial"/>
                  <w:b/>
                  <w:sz w:val="20"/>
                </w:rPr>
                <w:t>Sign</w:t>
              </w:r>
            </w:ins>
          </w:p>
          <w:p>
            <w:pPr>
              <w:pStyle w:val="TableSmallFont"/>
              <w:numPr>
                <w:ilvl w:val="0"/>
                <w:numId w:val="3"/>
              </w:numPr>
              <w:rPr/>
            </w:pPr>
            <w:ins w:id="3313" w:author="Microsoft Office User" w:date="2018-06-11T17:06:00Z">
              <w:r>
                <w:rPr>
                  <w:rFonts w:cs="Arial" w:ascii="Arial" w:hAnsi="Arial"/>
                  <w:b/>
                  <w:sz w:val="20"/>
                </w:rPr>
                <w:t>&amp;</w:t>
              </w:r>
            </w:ins>
          </w:p>
          <w:p>
            <w:pPr>
              <w:pStyle w:val="TableSmallFont"/>
              <w:numPr>
                <w:ilvl w:val="0"/>
                <w:numId w:val="3"/>
              </w:numPr>
              <w:spacing w:before="0" w:after="40"/>
              <w:rPr/>
            </w:pPr>
            <w:ins w:id="3314" w:author="Microsoft Office User" w:date="2018-06-11T17:06:00Z">
              <w:r>
                <w:rPr>
                  <w:rFonts w:cs="Arial" w:ascii="Arial" w:hAnsi="Arial"/>
                  <w:b/>
                  <w:sz w:val="20"/>
                </w:rPr>
                <w:t>Verify</w:t>
              </w:r>
            </w:ins>
          </w:p>
        </w:tc>
        <w:tc>
          <w:tcPr>
            <w:tcW w:w="58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315" w:author="Microsoft Office User" w:date="2018-06-11T17:06:00Z">
              <w:r>
                <w:rPr>
                  <w:rFonts w:cs="Arial" w:ascii="Arial" w:hAnsi="Arial"/>
                  <w:b/>
                  <w:sz w:val="20"/>
                  <w:lang w:val="sv-SE"/>
                </w:rPr>
                <w:t>SR</w:t>
              </w:r>
            </w:ins>
          </w:p>
          <w:p>
            <w:pPr>
              <w:pStyle w:val="TableSmallFont"/>
              <w:numPr>
                <w:ilvl w:val="0"/>
                <w:numId w:val="3"/>
              </w:numPr>
              <w:rPr/>
            </w:pPr>
            <w:ins w:id="3316" w:author="Microsoft Office User" w:date="2018-06-11T17:06:00Z">
              <w:r>
                <w:rPr>
                  <w:rFonts w:cs="Arial" w:ascii="Arial" w:hAnsi="Arial"/>
                  <w:b/>
                  <w:sz w:val="20"/>
                  <w:lang w:val="sv-SE"/>
                </w:rPr>
                <w:t>&amp;</w:t>
              </w:r>
            </w:ins>
          </w:p>
          <w:p>
            <w:pPr>
              <w:pStyle w:val="TableSmallFont"/>
              <w:numPr>
                <w:ilvl w:val="0"/>
                <w:numId w:val="3"/>
              </w:numPr>
              <w:spacing w:before="0" w:after="40"/>
              <w:rPr/>
            </w:pPr>
            <w:ins w:id="3317" w:author="Microsoft Office User" w:date="2018-06-11T17:06:00Z">
              <w:r>
                <w:rPr>
                  <w:rFonts w:cs="Arial" w:ascii="Arial" w:hAnsi="Arial"/>
                  <w:b/>
                  <w:sz w:val="20"/>
                  <w:lang w:val="sv-SE"/>
                </w:rPr>
                <w:t>VR</w:t>
              </w:r>
            </w:ins>
            <w:ins w:id="3318" w:author="Microsoft Office User" w:date="2018-06-11T17:06:00Z">
              <w:r>
                <w:rPr>
                  <w:rFonts w:cs="Arial" w:ascii="Arial" w:hAnsi="Arial"/>
                  <w:sz w:val="20"/>
                  <w:vertAlign w:val="superscript"/>
                  <w:lang w:val="sv-SE"/>
                </w:rPr>
                <w:t>1</w:t>
              </w:r>
            </w:ins>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rPr>
                <w:rFonts w:ascii="Arial" w:hAnsi="Arial" w:cs="Arial"/>
                <w:b/>
                <w:b/>
                <w:sz w:val="20"/>
                <w:lang w:val="sv-SE"/>
              </w:rPr>
            </w:pPr>
            <w:ins w:id="3319" w:author="Microsoft Office User" w:date="2018-06-11T17:06:00Z">
              <w:r>
                <w:rPr>
                  <w:rFonts w:cs="Arial" w:ascii="Arial" w:hAnsi="Arial"/>
                  <w:b/>
                  <w:sz w:val="20"/>
                  <w:lang w:val="sv-SE"/>
                </w:rPr>
              </w:r>
            </w:ins>
          </w:p>
          <w:p>
            <w:pPr>
              <w:pStyle w:val="TableSmallFont"/>
              <w:numPr>
                <w:ilvl w:val="0"/>
                <w:numId w:val="3"/>
              </w:numPr>
              <w:spacing w:before="0" w:after="40"/>
              <w:rPr/>
            </w:pPr>
            <w:ins w:id="3320" w:author="Microsoft Office User" w:date="2018-06-11T17:06:00Z">
              <w:r>
                <w:rPr>
                  <w:rFonts w:cs="Arial" w:ascii="Arial" w:hAnsi="Arial"/>
                  <w:b/>
                  <w:sz w:val="20"/>
                  <w:lang w:val="sv-SE"/>
                </w:rPr>
                <w:t>Digest</w:t>
              </w:r>
            </w:ins>
          </w:p>
        </w:tc>
        <w:tc>
          <w:tcPr>
            <w:tcW w:w="6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321" w:author="Microsoft Office User" w:date="2018-06-11T17:06:00Z">
              <w:r>
                <w:rPr>
                  <w:rFonts w:cs="Arial" w:ascii="Arial" w:hAnsi="Arial"/>
                  <w:b/>
                  <w:sz w:val="20"/>
                </w:rPr>
                <w:t>Gen.</w:t>
              </w:r>
            </w:ins>
          </w:p>
          <w:p>
            <w:pPr>
              <w:pStyle w:val="TableSmallFont"/>
              <w:numPr>
                <w:ilvl w:val="0"/>
                <w:numId w:val="3"/>
              </w:numPr>
              <w:rPr/>
            </w:pPr>
            <w:ins w:id="3322" w:author="Microsoft Office User" w:date="2018-06-11T17:06:00Z">
              <w:r>
                <w:rPr>
                  <w:rFonts w:eastAsia="Arial" w:cs="Arial" w:ascii="Arial" w:hAnsi="Arial"/>
                  <w:b/>
                  <w:sz w:val="20"/>
                </w:rPr>
                <w:t xml:space="preserve"> </w:t>
              </w:r>
            </w:ins>
            <w:ins w:id="3323" w:author="Microsoft Office User" w:date="2018-06-11T17:06:00Z">
              <w:r>
                <w:rPr>
                  <w:rFonts w:cs="Arial" w:ascii="Arial" w:hAnsi="Arial"/>
                  <w:b/>
                  <w:sz w:val="20"/>
                </w:rPr>
                <w:t>Key/</w:t>
              </w:r>
            </w:ins>
          </w:p>
          <w:p>
            <w:pPr>
              <w:pStyle w:val="TableSmallFont"/>
              <w:numPr>
                <w:ilvl w:val="0"/>
                <w:numId w:val="3"/>
              </w:numPr>
              <w:rPr/>
            </w:pPr>
            <w:ins w:id="3324" w:author="Microsoft Office User" w:date="2018-06-11T17:06:00Z">
              <w:r>
                <w:rPr>
                  <w:rFonts w:cs="Arial" w:ascii="Arial" w:hAnsi="Arial"/>
                  <w:b/>
                  <w:sz w:val="20"/>
                </w:rPr>
                <w:t>Key</w:t>
              </w:r>
            </w:ins>
          </w:p>
          <w:p>
            <w:pPr>
              <w:pStyle w:val="TableSmallFont"/>
              <w:numPr>
                <w:ilvl w:val="0"/>
                <w:numId w:val="3"/>
              </w:numPr>
              <w:spacing w:before="0" w:after="40"/>
              <w:rPr/>
            </w:pPr>
            <w:ins w:id="3325" w:author="Microsoft Office User" w:date="2018-06-11T17:06:00Z">
              <w:r>
                <w:rPr>
                  <w:rFonts w:cs="Arial" w:ascii="Arial" w:hAnsi="Arial"/>
                  <w:b/>
                  <w:sz w:val="20"/>
                </w:rPr>
                <w:t>Pair</w:t>
              </w:r>
            </w:ins>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326" w:author="Microsoft Office User" w:date="2018-06-11T17:06:00Z">
              <w:r>
                <w:rPr>
                  <w:rFonts w:cs="Arial" w:ascii="Arial" w:hAnsi="Arial"/>
                  <w:b/>
                  <w:sz w:val="20"/>
                </w:rPr>
                <w:t>Wrap</w:t>
              </w:r>
            </w:ins>
          </w:p>
          <w:p>
            <w:pPr>
              <w:pStyle w:val="TableSmallFont"/>
              <w:numPr>
                <w:ilvl w:val="0"/>
                <w:numId w:val="3"/>
              </w:numPr>
              <w:rPr/>
            </w:pPr>
            <w:ins w:id="3327" w:author="Microsoft Office User" w:date="2018-06-11T17:06:00Z">
              <w:r>
                <w:rPr>
                  <w:rFonts w:cs="Arial" w:ascii="Arial" w:hAnsi="Arial"/>
                  <w:b/>
                  <w:sz w:val="20"/>
                </w:rPr>
                <w:t>&amp;</w:t>
              </w:r>
            </w:ins>
          </w:p>
          <w:p>
            <w:pPr>
              <w:pStyle w:val="TableSmallFont"/>
              <w:numPr>
                <w:ilvl w:val="0"/>
                <w:numId w:val="3"/>
              </w:numPr>
              <w:spacing w:before="0" w:after="40"/>
              <w:rPr/>
            </w:pPr>
            <w:ins w:id="3328" w:author="Microsoft Office User" w:date="2018-06-11T17:06:00Z">
              <w:r>
                <w:rPr>
                  <w:rFonts w:cs="Arial" w:ascii="Arial" w:hAnsi="Arial"/>
                  <w:b/>
                  <w:sz w:val="20"/>
                </w:rPr>
                <w:t>Unwrap</w:t>
              </w:r>
            </w:ins>
          </w:p>
        </w:tc>
        <w:tc>
          <w:tcPr>
            <w:tcW w:w="14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napToGrid w:val="false"/>
              <w:rPr>
                <w:rFonts w:ascii="Arial" w:hAnsi="Arial" w:cs="Arial"/>
                <w:b/>
                <w:b/>
                <w:sz w:val="20"/>
              </w:rPr>
            </w:pPr>
            <w:ins w:id="3329" w:author="Microsoft Office User" w:date="2018-06-11T17:06:00Z">
              <w:r>
                <w:rPr>
                  <w:rFonts w:cs="Arial" w:ascii="Arial" w:hAnsi="Arial"/>
                  <w:b/>
                  <w:sz w:val="20"/>
                </w:rPr>
              </w:r>
            </w:ins>
          </w:p>
          <w:p>
            <w:pPr>
              <w:pStyle w:val="TableSmallFont"/>
              <w:numPr>
                <w:ilvl w:val="0"/>
                <w:numId w:val="3"/>
              </w:numPr>
              <w:spacing w:before="0" w:after="40"/>
              <w:rPr/>
            </w:pPr>
            <w:ins w:id="3330" w:author="Microsoft Office User" w:date="2018-06-11T17:06:00Z">
              <w:r>
                <w:rPr>
                  <w:rFonts w:cs="Arial" w:ascii="Arial" w:hAnsi="Arial"/>
                  <w:b/>
                  <w:sz w:val="20"/>
                </w:rPr>
                <w:t>Derive</w:t>
              </w:r>
            </w:ins>
          </w:p>
        </w:tc>
      </w:tr>
      <w:tr>
        <w:trPr>
          <w:ins w:id="3331" w:author="Microsoft Office User" w:date="2018-06-11T17:06:00Z"/>
        </w:trPr>
        <w:tc>
          <w:tcPr>
            <w:tcW w:w="3689"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pPr>
            <w:ins w:id="3332" w:author="Microsoft Office User" w:date="2018-06-11T17:06:00Z">
              <w:r>
                <w:rPr>
                  <w:rFonts w:cs="Arial" w:ascii="Arial" w:hAnsi="Arial"/>
                  <w:sz w:val="20"/>
                </w:rPr>
                <w:t>CKM_BLAKE2B_256</w:t>
              </w:r>
            </w:ins>
          </w:p>
        </w:tc>
        <w:tc>
          <w:tcPr>
            <w:tcW w:w="97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pPr>
            <w:ins w:id="3333" w:author="Microsoft Office User" w:date="2018-06-11T17:06:00Z">
              <w:r>
                <w:rPr>
                  <w:rFonts w:eastAsia="Wingdings" w:cs="Wingdings" w:ascii="Wingdings" w:hAnsi="Wingdings"/>
                  <w:sz w:val="20"/>
                </w:rPr>
                <w:t></w:t>
              </w:r>
            </w:ins>
          </w:p>
        </w:tc>
        <w:tc>
          <w:tcPr>
            <w:tcW w:w="6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ins w:id="3334" w:author="Microsoft Office User" w:date="2018-06-11T17:06:00Z"/>
        </w:trPr>
        <w:tc>
          <w:tcPr>
            <w:tcW w:w="3689"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pPr>
            <w:ins w:id="3335" w:author="Microsoft Office User" w:date="2018-06-11T17:06:00Z">
              <w:r>
                <w:rPr>
                  <w:rFonts w:cs="Arial" w:ascii="Arial" w:hAnsi="Arial"/>
                  <w:sz w:val="20"/>
                </w:rPr>
                <w:t>CKM_BLAKE2B_256_HMAC_GENERAL</w:t>
              </w:r>
            </w:ins>
          </w:p>
        </w:tc>
        <w:tc>
          <w:tcPr>
            <w:tcW w:w="97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pPr>
            <w:ins w:id="3336" w:author="Microsoft Office User" w:date="2018-06-11T17:06:00Z">
              <w:r>
                <w:rPr>
                  <w:rFonts w:eastAsia="Wingdings" w:cs="Wingdings" w:ascii="Wingdings" w:hAnsi="Wingdings"/>
                  <w:sz w:val="20"/>
                </w:rPr>
                <w:t></w:t>
              </w:r>
            </w:ins>
          </w:p>
        </w:tc>
        <w:tc>
          <w:tcPr>
            <w:tcW w:w="58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ins w:id="3337" w:author="Microsoft Office User" w:date="2018-06-11T17:06:00Z"/>
        </w:trPr>
        <w:tc>
          <w:tcPr>
            <w:tcW w:w="3689"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pPr>
            <w:ins w:id="3338" w:author="Microsoft Office User" w:date="2018-06-11T17:06:00Z">
              <w:r>
                <w:rPr>
                  <w:rFonts w:cs="Arial" w:ascii="Arial" w:hAnsi="Arial"/>
                  <w:sz w:val="20"/>
                </w:rPr>
                <w:t>CKM_BLAKE2B_256_HMAC</w:t>
              </w:r>
            </w:ins>
          </w:p>
        </w:tc>
        <w:tc>
          <w:tcPr>
            <w:tcW w:w="97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pPr>
            <w:ins w:id="3339" w:author="Microsoft Office User" w:date="2018-06-11T17:06:00Z">
              <w:r>
                <w:rPr>
                  <w:rFonts w:eastAsia="Wingdings" w:cs="Wingdings" w:ascii="Wingdings" w:hAnsi="Wingdings"/>
                  <w:sz w:val="20"/>
                </w:rPr>
                <w:t></w:t>
              </w:r>
            </w:ins>
          </w:p>
        </w:tc>
        <w:tc>
          <w:tcPr>
            <w:tcW w:w="58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ins w:id="3340" w:author="Microsoft Office User" w:date="2018-06-11T17:06:00Z"/>
        </w:trPr>
        <w:tc>
          <w:tcPr>
            <w:tcW w:w="3689" w:type="dxa"/>
            <w:tcBorders>
              <w:top w:val="single" w:sz="6" w:space="0" w:color="000001"/>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pPr>
            <w:ins w:id="3341" w:author="Microsoft Office User" w:date="2018-06-11T17:06:00Z">
              <w:r>
                <w:rPr>
                  <w:rFonts w:cs="Arial" w:ascii="Arial" w:hAnsi="Arial"/>
                  <w:sz w:val="20"/>
                </w:rPr>
                <w:t>CKM_BLAKE2B_256_KEY</w:t>
              </w:r>
            </w:ins>
            <w:ins w:id="3342" w:author="Microsoft Office User" w:date="2018-06-11T17:06:00Z">
              <w:r>
                <w:rPr>
                  <w:rFonts w:cs="Arial" w:ascii="Arial" w:hAnsi="Arial"/>
                  <w:sz w:val="20"/>
                  <w:lang w:eastAsia="zh-CN"/>
                </w:rPr>
                <w:t>_DERIVE</w:t>
              </w:r>
            </w:ins>
          </w:p>
        </w:tc>
        <w:tc>
          <w:tcPr>
            <w:tcW w:w="976"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6"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pacing w:before="0" w:after="40"/>
              <w:rPr/>
            </w:pPr>
            <w:ins w:id="3343" w:author="Microsoft Office User" w:date="2018-06-11T17:06:00Z">
              <w:r>
                <w:rPr>
                  <w:rFonts w:eastAsia="Wingdings" w:cs="Wingdings" w:ascii="Wingdings" w:hAnsi="Wingdings"/>
                  <w:sz w:val="20"/>
                </w:rPr>
                <w:t></w:t>
              </w:r>
            </w:ins>
          </w:p>
        </w:tc>
      </w:tr>
      <w:tr>
        <w:trPr>
          <w:ins w:id="3344" w:author="Microsoft Office User" w:date="2018-06-11T17:06:00Z"/>
        </w:trPr>
        <w:tc>
          <w:tcPr>
            <w:tcW w:w="3689" w:type="dxa"/>
            <w:tcBorders>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pPr>
            <w:ins w:id="3345" w:author="Microsoft Office User" w:date="2018-06-11T17:06:00Z">
              <w:r>
                <w:rPr>
                  <w:rFonts w:cs="Arial" w:ascii="Arial" w:hAnsi="Arial"/>
                  <w:sz w:val="20"/>
                </w:rPr>
                <w:t>CKM_BLAKE2B_256_KEY_GEN</w:t>
              </w:r>
            </w:ins>
          </w:p>
        </w:tc>
        <w:tc>
          <w:tcPr>
            <w:tcW w:w="976"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6"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pPr>
            <w:ins w:id="3346" w:author="Microsoft Office User" w:date="2018-06-11T17:06:00Z">
              <w:r>
                <w:rPr>
                  <w:rFonts w:eastAsia="Wingdings" w:cs="Wingdings" w:ascii="Wingdings" w:hAnsi="Wingdings"/>
                  <w:sz w:val="20"/>
                </w:rPr>
                <w:t></w:t>
              </w:r>
            </w:ins>
          </w:p>
        </w:tc>
        <w:tc>
          <w:tcPr>
            <w:tcW w:w="97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1" w:type="dxa"/>
            <w:tcBorders>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Wingdings" w:hAnsi="Wingdings" w:eastAsia="Wingdings" w:cs="Wingdings"/>
                <w:sz w:val="20"/>
              </w:rPr>
            </w:pPr>
            <w:r>
              <w:rPr>
                <w:rFonts w:eastAsia="Wingdings" w:cs="Wingdings" w:ascii="Wingdings" w:hAnsi="Wingdings"/>
                <w:sz w:val="20"/>
              </w:rPr>
            </w:r>
          </w:p>
        </w:tc>
      </w:tr>
    </w:tbl>
    <w:p>
      <w:pPr>
        <w:pStyle w:val="Heading3"/>
        <w:numPr>
          <w:ilvl w:val="2"/>
          <w:numId w:val="65"/>
        </w:numPr>
        <w:pBdr/>
        <w:suppressAutoHyphens w:val="true"/>
        <w:rPr/>
      </w:pPr>
      <w:ins w:id="3347" w:author="Microsoft Office User" w:date="2018-06-11T17:06:00Z">
        <w:bookmarkStart w:id="2081" w:name="_Toc516500880"/>
        <w:bookmarkEnd w:id="2081"/>
        <w:r>
          <w:rPr/>
          <w:t>Definitions</w:t>
        </w:r>
      </w:ins>
    </w:p>
    <w:p>
      <w:pPr>
        <w:pStyle w:val="Normal"/>
        <w:numPr>
          <w:ilvl w:val="0"/>
          <w:numId w:val="3"/>
        </w:numPr>
        <w:rPr/>
      </w:pPr>
      <w:ins w:id="3348" w:author="Microsoft Office User" w:date="2018-06-11T17:06:00Z">
        <w:r>
          <w:rPr/>
          <w:t>Mechanisms:</w:t>
        </w:r>
      </w:ins>
    </w:p>
    <w:p>
      <w:pPr>
        <w:pStyle w:val="Normal"/>
        <w:numPr>
          <w:ilvl w:val="0"/>
          <w:numId w:val="3"/>
        </w:numPr>
        <w:ind w:left="720" w:hanging="0"/>
        <w:rPr/>
      </w:pPr>
      <w:ins w:id="3349" w:author="Microsoft Office User" w:date="2018-06-11T17:06:00Z">
        <w:r>
          <w:rPr/>
          <w:t xml:space="preserve">CKM_BLAKE2B_256                     </w:t>
        </w:r>
      </w:ins>
    </w:p>
    <w:p>
      <w:pPr>
        <w:pStyle w:val="Normal"/>
        <w:numPr>
          <w:ilvl w:val="0"/>
          <w:numId w:val="3"/>
        </w:numPr>
        <w:ind w:left="720" w:hanging="0"/>
        <w:rPr/>
      </w:pPr>
      <w:ins w:id="3350" w:author="Microsoft Office User" w:date="2018-06-11T17:06:00Z">
        <w:r>
          <w:rPr/>
          <w:t xml:space="preserve">CKM_BLAKE2B_256_HMAC                </w:t>
        </w:r>
      </w:ins>
    </w:p>
    <w:p>
      <w:pPr>
        <w:pStyle w:val="Normal"/>
        <w:numPr>
          <w:ilvl w:val="0"/>
          <w:numId w:val="3"/>
        </w:numPr>
        <w:ind w:left="720" w:hanging="0"/>
        <w:rPr/>
      </w:pPr>
      <w:ins w:id="3351" w:author="Microsoft Office User" w:date="2018-06-11T17:06:00Z">
        <w:r>
          <w:rPr/>
          <w:t xml:space="preserve">CKM_BLAKE2B_256_HMAC_GENERAL        </w:t>
        </w:r>
      </w:ins>
    </w:p>
    <w:p>
      <w:pPr>
        <w:pStyle w:val="Normal"/>
        <w:numPr>
          <w:ilvl w:val="0"/>
          <w:numId w:val="3"/>
        </w:numPr>
        <w:ind w:left="720" w:hanging="0"/>
        <w:rPr/>
      </w:pPr>
      <w:ins w:id="3352" w:author="Microsoft Office User" w:date="2018-06-11T17:06:00Z">
        <w:r>
          <w:rPr/>
          <w:t>CKM_BLAKE2B_256_KEY</w:t>
        </w:r>
      </w:ins>
      <w:ins w:id="3353" w:author="Microsoft Office User" w:date="2018-06-11T17:06:00Z">
        <w:r>
          <w:rPr>
            <w:rFonts w:cs="Arial"/>
            <w:lang w:eastAsia="zh-CN"/>
          </w:rPr>
          <w:t>_DERIVE</w:t>
        </w:r>
      </w:ins>
    </w:p>
    <w:p>
      <w:pPr>
        <w:pStyle w:val="Normal"/>
        <w:numPr>
          <w:ilvl w:val="0"/>
          <w:numId w:val="3"/>
        </w:numPr>
        <w:ind w:left="720" w:hanging="0"/>
        <w:rPr/>
      </w:pPr>
      <w:ins w:id="3354" w:author="Microsoft Office User" w:date="2018-06-11T17:06:00Z">
        <w:r>
          <w:rPr/>
          <w:t>CKM_BLAKE2B_256_KEY_GEN</w:t>
        </w:r>
      </w:ins>
    </w:p>
    <w:p>
      <w:pPr>
        <w:pStyle w:val="Normal"/>
        <w:numPr>
          <w:ilvl w:val="0"/>
          <w:numId w:val="3"/>
        </w:numPr>
        <w:ind w:left="720" w:hanging="0"/>
        <w:rPr/>
      </w:pPr>
      <w:ins w:id="3355" w:author="Microsoft Office User" w:date="2018-06-11T17:06:00Z">
        <w:r>
          <w:rPr/>
          <w:t xml:space="preserve">CKK_BLAKE2B_256_HMAC      </w:t>
        </w:r>
      </w:ins>
    </w:p>
    <w:p>
      <w:pPr>
        <w:pStyle w:val="Heading3"/>
        <w:numPr>
          <w:ilvl w:val="2"/>
          <w:numId w:val="65"/>
        </w:numPr>
        <w:pBdr/>
        <w:suppressAutoHyphens w:val="true"/>
        <w:rPr/>
      </w:pPr>
      <w:ins w:id="3356" w:author="Microsoft Office User" w:date="2018-06-11T17:06:00Z">
        <w:bookmarkStart w:id="2082" w:name="_Toc516500881"/>
        <w:bookmarkEnd w:id="2082"/>
        <w:r>
          <w:rPr/>
          <w:t>BLAKE2B-256 digest</w:t>
        </w:r>
      </w:ins>
    </w:p>
    <w:p>
      <w:pPr>
        <w:pStyle w:val="Normal"/>
        <w:numPr>
          <w:ilvl w:val="0"/>
          <w:numId w:val="3"/>
        </w:numPr>
        <w:rPr/>
      </w:pPr>
      <w:ins w:id="3357" w:author="Microsoft Office User" w:date="2018-06-11T17:06:00Z">
        <w:r>
          <w:rPr/>
          <w:t xml:space="preserve">The BLAKE2B-256 mechanism, denoted </w:t>
        </w:r>
      </w:ins>
      <w:ins w:id="3358" w:author="Microsoft Office User" w:date="2018-06-11T17:06:00Z">
        <w:r>
          <w:rPr>
            <w:b/>
          </w:rPr>
          <w:t>CKM_BLAKE2B_256</w:t>
        </w:r>
      </w:ins>
      <w:ins w:id="3359" w:author="Microsoft Office User" w:date="2018-06-11T17:06:00Z">
        <w:r>
          <w:rPr/>
          <w:t>, is a mechanism for message digesting, following the Blake2b Algorithm with a 256-bit message digest without a key as defined in RFC 7693.</w:t>
        </w:r>
      </w:ins>
    </w:p>
    <w:p>
      <w:pPr>
        <w:pStyle w:val="Normal"/>
        <w:numPr>
          <w:ilvl w:val="0"/>
          <w:numId w:val="3"/>
        </w:numPr>
        <w:rPr/>
      </w:pPr>
      <w:ins w:id="3360" w:author="Microsoft Office User" w:date="2018-06-11T17:06:00Z">
        <w:r>
          <w:rPr/>
          <w:t>It does not have a parameter.</w:t>
        </w:r>
      </w:ins>
    </w:p>
    <w:p>
      <w:pPr>
        <w:pStyle w:val="Normal"/>
        <w:numPr>
          <w:ilvl w:val="0"/>
          <w:numId w:val="3"/>
        </w:numPr>
        <w:rPr/>
      </w:pPr>
      <w:ins w:id="3361" w:author="Microsoft Office User" w:date="2018-06-11T17:06:00Z">
        <w:r>
          <w:rPr/>
          <w:t>Constraints on the length of input and output data are summarized in the following table.  For single-part digesting, the data and the digest may begin at the same location in memory.</w:t>
        </w:r>
      </w:ins>
    </w:p>
    <w:p>
      <w:pPr>
        <w:pStyle w:val="Caption1"/>
        <w:numPr>
          <w:ilvl w:val="0"/>
          <w:numId w:val="3"/>
        </w:numPr>
        <w:rPr/>
      </w:pPr>
      <w:ins w:id="3362" w:author="Microsoft Office User" w:date="2018-06-11T17:06:00Z">
        <w:r>
          <w:rPr/>
          <w:t xml:space="preserve">Table </w:t>
        </w:r>
      </w:ins>
      <w:r>
        <w:rPr>
          <w:szCs w:val="18"/>
        </w:rPr>
        <w:fldChar w:fldCharType="begin"/>
      </w:r>
      <w:r>
        <w:instrText> SEQ "Table" \* ARABIC </w:instrText>
      </w:r>
      <w:r>
        <w:fldChar w:fldCharType="separate"/>
      </w:r>
      <w:r>
        <w:t>1</w:t>
      </w:r>
      <w:r>
        <w:fldChar w:fldCharType="end"/>
      </w:r>
      <w:ins w:id="3363" w:author="Microsoft Office User" w:date="2018-06-11T17:06:00Z">
        <w:r>
          <w:rPr/>
          <w:t>, BLAKE2B-256: Data Length</w:t>
        </w:r>
      </w:ins>
    </w:p>
    <w:tbl>
      <w:tblPr>
        <w:tblW w:w="4818"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145"/>
        <w:gridCol w:w="1491"/>
        <w:gridCol w:w="2182"/>
      </w:tblGrid>
      <w:tr>
        <w:trPr>
          <w:tblHeader w:val="true"/>
          <w:ins w:id="3364" w:author="Microsoft Office User" w:date="2018-06-11T17:06:00Z"/>
        </w:trPr>
        <w:tc>
          <w:tcPr>
            <w:tcW w:w="1145"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pPr>
            <w:ins w:id="3365" w:author="Microsoft Office User" w:date="2018-06-11T17:06:00Z">
              <w:r>
                <w:rPr>
                  <w:rFonts w:cs="Arial" w:ascii="Arial" w:hAnsi="Arial"/>
                  <w:b/>
                  <w:sz w:val="20"/>
                </w:rPr>
                <w:t>Function</w:t>
              </w:r>
            </w:ins>
          </w:p>
        </w:tc>
        <w:tc>
          <w:tcPr>
            <w:tcW w:w="1491"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pPr>
            <w:ins w:id="3366" w:author="Microsoft Office User" w:date="2018-06-11T17:06:00Z">
              <w:r>
                <w:rPr>
                  <w:rFonts w:cs="Arial" w:ascii="Arial" w:hAnsi="Arial"/>
                  <w:b/>
                  <w:sz w:val="20"/>
                </w:rPr>
                <w:t>Input length</w:t>
              </w:r>
            </w:ins>
          </w:p>
        </w:tc>
        <w:tc>
          <w:tcPr>
            <w:tcW w:w="2182"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367" w:author="Microsoft Office User" w:date="2018-06-11T17:06:00Z">
              <w:r>
                <w:rPr>
                  <w:rFonts w:cs="Arial" w:ascii="Arial" w:hAnsi="Arial"/>
                  <w:b/>
                  <w:sz w:val="20"/>
                </w:rPr>
                <w:t>Digest length</w:t>
              </w:r>
            </w:ins>
          </w:p>
        </w:tc>
      </w:tr>
      <w:tr>
        <w:trPr>
          <w:ins w:id="3368" w:author="Microsoft Office User" w:date="2018-06-11T17:06:00Z"/>
        </w:trPr>
        <w:tc>
          <w:tcPr>
            <w:tcW w:w="1145"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pPr>
            <w:ins w:id="3369" w:author="Microsoft Office User" w:date="2018-06-11T17:06:00Z">
              <w:r>
                <w:rPr>
                  <w:rFonts w:cs="Arial" w:ascii="Arial" w:hAnsi="Arial"/>
                  <w:sz w:val="20"/>
                </w:rPr>
                <w:t>C_Digest</w:t>
              </w:r>
            </w:ins>
          </w:p>
        </w:tc>
        <w:tc>
          <w:tcPr>
            <w:tcW w:w="1491"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pPr>
            <w:ins w:id="3370" w:author="Microsoft Office User" w:date="2018-06-11T17:06:00Z">
              <w:r>
                <w:rPr>
                  <w:rFonts w:cs="Arial" w:ascii="Arial" w:hAnsi="Arial"/>
                  <w:sz w:val="20"/>
                </w:rPr>
                <w:t>any</w:t>
              </w:r>
            </w:ins>
          </w:p>
        </w:tc>
        <w:tc>
          <w:tcPr>
            <w:tcW w:w="21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371" w:author="Microsoft Office User" w:date="2018-06-11T17:06:00Z">
              <w:r>
                <w:rPr>
                  <w:rFonts w:cs="Arial" w:ascii="Arial" w:hAnsi="Arial"/>
                  <w:sz w:val="20"/>
                </w:rPr>
                <w:t>32</w:t>
              </w:r>
            </w:ins>
          </w:p>
        </w:tc>
      </w:tr>
    </w:tbl>
    <w:p>
      <w:pPr>
        <w:pStyle w:val="Heading3"/>
        <w:numPr>
          <w:ilvl w:val="2"/>
          <w:numId w:val="65"/>
        </w:numPr>
        <w:pBdr/>
        <w:suppressAutoHyphens w:val="true"/>
        <w:rPr/>
      </w:pPr>
      <w:ins w:id="3372" w:author="Microsoft Office User" w:date="2018-06-11T17:06:00Z">
        <w:bookmarkStart w:id="2083" w:name="_Toc516500882"/>
        <w:bookmarkEnd w:id="2083"/>
        <w:r>
          <w:rPr/>
          <w:t>General-length BLAKE2B-256-HMAC</w:t>
        </w:r>
      </w:ins>
    </w:p>
    <w:p>
      <w:pPr>
        <w:pStyle w:val="Normal"/>
        <w:numPr>
          <w:ilvl w:val="0"/>
          <w:numId w:val="3"/>
        </w:numPr>
        <w:rPr/>
      </w:pPr>
      <w:ins w:id="3373" w:author="Microsoft Office User" w:date="2018-06-11T17:06:00Z">
        <w:r>
          <w:rPr/>
          <w:t xml:space="preserve">The general-length BLAKE2B-256-HMAC mechanism, denoted </w:t>
        </w:r>
      </w:ins>
      <w:ins w:id="3374" w:author="Microsoft Office User" w:date="2018-06-11T17:06:00Z">
        <w:r>
          <w:rPr>
            <w:b/>
          </w:rPr>
          <w:t>CKM_BLAKE2B_256_HMAC_GENERAL</w:t>
        </w:r>
      </w:ins>
      <w:ins w:id="3375" w:author="Microsoft Office User" w:date="2018-06-11T17:06:00Z">
        <w:r>
          <w:rPr/>
          <w:t xml:space="preserve">, is the keyed variant of Blake2b-256 and length of the output should be in the range 1-32. The keys it uses are generic secret keys and CKK_BLAKE2B_256_HMAC. </w:t>
        </w:r>
      </w:ins>
    </w:p>
    <w:p>
      <w:pPr>
        <w:pStyle w:val="Normal"/>
        <w:numPr>
          <w:ilvl w:val="0"/>
          <w:numId w:val="3"/>
        </w:numPr>
        <w:rPr/>
      </w:pPr>
      <w:ins w:id="3376" w:author="Microsoft Office User" w:date="2018-06-11T17:06:00Z">
        <w:r>
          <w:rPr/>
          <w:t xml:space="preserve">It has a parameter, a </w:t>
        </w:r>
      </w:ins>
      <w:ins w:id="3377" w:author="Microsoft Office User" w:date="2018-06-11T17:06:00Z">
        <w:r>
          <w:rPr>
            <w:rStyle w:val="HTMLTypewriter"/>
            <w:rFonts w:cs="Arial"/>
            <w:b/>
            <w:bCs/>
          </w:rPr>
          <w:t>CK_MAC_GENERAL_PARAMS</w:t>
        </w:r>
      </w:ins>
      <w:ins w:id="3378" w:author="Microsoft Office User" w:date="2018-06-11T17:06:00Z">
        <w:r>
          <w:rPr/>
          <w:t>, which holds the length in bytes of the desired output. This length should be in the range 1-32 (the output size of BLAKE2B-256 is 32 bytes).  Signatures (MACs) produced by this mechanism shall be taken from the start of the full 32-byte HMAC output.</w:t>
        </w:r>
      </w:ins>
    </w:p>
    <w:p>
      <w:pPr>
        <w:pStyle w:val="Caption1"/>
        <w:numPr>
          <w:ilvl w:val="0"/>
          <w:numId w:val="3"/>
        </w:numPr>
        <w:rPr/>
      </w:pPr>
      <w:ins w:id="3379" w:author="Microsoft Office User" w:date="2018-06-11T17:06:00Z">
        <w:r>
          <w:rPr/>
          <w:t xml:space="preserve">Table </w:t>
        </w:r>
      </w:ins>
      <w:r>
        <w:rPr>
          <w:szCs w:val="18"/>
        </w:rPr>
        <w:fldChar w:fldCharType="begin"/>
      </w:r>
      <w:r>
        <w:instrText> SEQ "Table" \* ARABIC </w:instrText>
      </w:r>
      <w:r>
        <w:fldChar w:fldCharType="separate"/>
      </w:r>
      <w:r>
        <w:t>1</w:t>
      </w:r>
      <w:r>
        <w:fldChar w:fldCharType="end"/>
      </w:r>
      <w:ins w:id="3380" w:author="Microsoft Office User" w:date="2018-06-11T17:06:00Z">
        <w:r>
          <w:rPr/>
          <w:t>, General-length BLAKE2B-256-HMAC: Key And Data Length</w:t>
        </w:r>
      </w:ins>
    </w:p>
    <w:tbl>
      <w:tblPr>
        <w:tblW w:w="9691"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530"/>
        <w:gridCol w:w="2610"/>
        <w:gridCol w:w="1531"/>
        <w:gridCol w:w="4019"/>
      </w:tblGrid>
      <w:tr>
        <w:trPr>
          <w:tblHeader w:val="true"/>
          <w:ins w:id="3381" w:author="Microsoft Office User" w:date="2018-06-11T17:06:00Z"/>
        </w:trPr>
        <w:tc>
          <w:tcPr>
            <w:tcW w:w="1530"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pPr>
            <w:ins w:id="3382" w:author="Microsoft Office User" w:date="2018-06-11T17:06:00Z">
              <w:r>
                <w:rPr>
                  <w:rFonts w:cs="Arial" w:ascii="Arial" w:hAnsi="Arial"/>
                  <w:b/>
                  <w:sz w:val="20"/>
                </w:rPr>
                <w:t>Function</w:t>
              </w:r>
            </w:ins>
          </w:p>
        </w:tc>
        <w:tc>
          <w:tcPr>
            <w:tcW w:w="2610"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rPr/>
            </w:pPr>
            <w:ins w:id="3383" w:author="Microsoft Office User" w:date="2018-06-11T17:06:00Z">
              <w:r>
                <w:rPr>
                  <w:rFonts w:cs="Arial" w:ascii="Arial" w:hAnsi="Arial"/>
                  <w:b/>
                  <w:sz w:val="20"/>
                </w:rPr>
                <w:t>Key type</w:t>
              </w:r>
            </w:ins>
          </w:p>
        </w:tc>
        <w:tc>
          <w:tcPr>
            <w:tcW w:w="1531"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pPr>
            <w:ins w:id="3384" w:author="Microsoft Office User" w:date="2018-06-11T17:06:00Z">
              <w:r>
                <w:rPr>
                  <w:rFonts w:cs="Arial" w:ascii="Arial" w:hAnsi="Arial"/>
                  <w:b/>
                  <w:sz w:val="20"/>
                </w:rPr>
                <w:t>Data length</w:t>
              </w:r>
            </w:ins>
          </w:p>
        </w:tc>
        <w:tc>
          <w:tcPr>
            <w:tcW w:w="4019"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385" w:author="Microsoft Office User" w:date="2018-06-11T17:06:00Z">
              <w:r>
                <w:rPr>
                  <w:rFonts w:cs="Arial" w:ascii="Arial" w:hAnsi="Arial"/>
                  <w:b/>
                  <w:sz w:val="20"/>
                </w:rPr>
                <w:t>Signature length</w:t>
              </w:r>
            </w:ins>
          </w:p>
        </w:tc>
      </w:tr>
      <w:tr>
        <w:trPr>
          <w:ins w:id="3386" w:author="Microsoft Office User" w:date="2018-06-11T17:06:00Z"/>
        </w:trPr>
        <w:tc>
          <w:tcPr>
            <w:tcW w:w="1530" w:type="dxa"/>
            <w:tcBorders>
              <w:top w:val="single" w:sz="6"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pPr>
            <w:ins w:id="3387" w:author="Microsoft Office User" w:date="2018-06-11T17:06:00Z">
              <w:r>
                <w:rPr>
                  <w:rFonts w:cs="Arial" w:ascii="Arial" w:hAnsi="Arial"/>
                  <w:sz w:val="20"/>
                </w:rPr>
                <w:t>C_Sign</w:t>
              </w:r>
            </w:ins>
          </w:p>
        </w:tc>
        <w:tc>
          <w:tcPr>
            <w:tcW w:w="2610"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pPr>
            <w:ins w:id="3388" w:author="Microsoft Office User" w:date="2018-06-11T17:06:00Z">
              <w:r>
                <w:rPr>
                  <w:rFonts w:cs="Arial" w:ascii="Arial" w:hAnsi="Arial"/>
                  <w:sz w:val="20"/>
                </w:rPr>
                <w:t>generic secret or CKK_BLAKE2B_256_HMAC</w:t>
              </w:r>
            </w:ins>
          </w:p>
        </w:tc>
        <w:tc>
          <w:tcPr>
            <w:tcW w:w="1531"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pPr>
            <w:ins w:id="3389" w:author="Microsoft Office User" w:date="2018-06-11T17:06:00Z">
              <w:r>
                <w:rPr>
                  <w:rFonts w:cs="Arial" w:ascii="Arial" w:hAnsi="Arial"/>
                  <w:sz w:val="20"/>
                </w:rPr>
                <w:t>Any</w:t>
              </w:r>
            </w:ins>
          </w:p>
        </w:tc>
        <w:tc>
          <w:tcPr>
            <w:tcW w:w="401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390" w:author="Microsoft Office User" w:date="2018-06-11T17:06:00Z">
              <w:r>
                <w:rPr>
                  <w:rFonts w:cs="Arial" w:ascii="Arial" w:hAnsi="Arial"/>
                  <w:sz w:val="20"/>
                </w:rPr>
                <w:t>1-32, depending on parameters</w:t>
              </w:r>
            </w:ins>
          </w:p>
        </w:tc>
      </w:tr>
      <w:tr>
        <w:trPr>
          <w:ins w:id="3391" w:author="Microsoft Office User" w:date="2018-06-11T17:06:00Z"/>
        </w:trPr>
        <w:tc>
          <w:tcPr>
            <w:tcW w:w="1530"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pPr>
            <w:ins w:id="3392" w:author="Microsoft Office User" w:date="2018-06-11T17:06:00Z">
              <w:r>
                <w:rPr>
                  <w:rFonts w:cs="Arial" w:ascii="Arial" w:hAnsi="Arial"/>
                  <w:sz w:val="20"/>
                </w:rPr>
                <w:t>C_Verify</w:t>
              </w:r>
            </w:ins>
          </w:p>
        </w:tc>
        <w:tc>
          <w:tcPr>
            <w:tcW w:w="2610"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jc w:val="center"/>
              <w:rPr/>
            </w:pPr>
            <w:ins w:id="3393" w:author="Microsoft Office User" w:date="2018-06-11T17:06:00Z">
              <w:r>
                <w:rPr>
                  <w:rFonts w:cs="Arial" w:ascii="Arial" w:hAnsi="Arial"/>
                  <w:sz w:val="20"/>
                </w:rPr>
                <w:t>generic secret or</w:t>
              </w:r>
            </w:ins>
          </w:p>
          <w:p>
            <w:pPr>
              <w:pStyle w:val="Table"/>
              <w:numPr>
                <w:ilvl w:val="0"/>
                <w:numId w:val="3"/>
              </w:numPr>
              <w:spacing w:before="0" w:after="40"/>
              <w:jc w:val="center"/>
              <w:rPr/>
            </w:pPr>
            <w:ins w:id="3394" w:author="Microsoft Office User" w:date="2018-06-11T17:06:00Z">
              <w:r>
                <w:rPr>
                  <w:rFonts w:cs="Arial" w:ascii="Arial" w:hAnsi="Arial"/>
                  <w:sz w:val="20"/>
                </w:rPr>
                <w:t>CKK_BLAKE2B_256_HMAC</w:t>
              </w:r>
            </w:ins>
          </w:p>
        </w:tc>
        <w:tc>
          <w:tcPr>
            <w:tcW w:w="1531"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pPr>
            <w:ins w:id="3395" w:author="Microsoft Office User" w:date="2018-06-11T17:06:00Z">
              <w:r>
                <w:rPr>
                  <w:rFonts w:cs="Arial" w:ascii="Arial" w:hAnsi="Arial"/>
                  <w:sz w:val="20"/>
                </w:rPr>
                <w:t>Any</w:t>
              </w:r>
            </w:ins>
          </w:p>
        </w:tc>
        <w:tc>
          <w:tcPr>
            <w:tcW w:w="401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396" w:author="Microsoft Office User" w:date="2018-06-11T17:06:00Z">
              <w:r>
                <w:rPr>
                  <w:rFonts w:cs="Arial" w:ascii="Arial" w:hAnsi="Arial"/>
                  <w:sz w:val="20"/>
                </w:rPr>
                <w:t>1-32, depending on parameters</w:t>
              </w:r>
            </w:ins>
          </w:p>
        </w:tc>
      </w:tr>
    </w:tbl>
    <w:p>
      <w:pPr>
        <w:pStyle w:val="Heading3"/>
        <w:numPr>
          <w:ilvl w:val="2"/>
          <w:numId w:val="65"/>
        </w:numPr>
        <w:pBdr/>
        <w:suppressAutoHyphens w:val="true"/>
        <w:rPr/>
      </w:pPr>
      <w:ins w:id="3397" w:author="Microsoft Office User" w:date="2018-06-11T17:06:00Z">
        <w:bookmarkStart w:id="2084" w:name="_Toc516500883"/>
        <w:bookmarkEnd w:id="2084"/>
        <w:r>
          <w:rPr/>
          <w:t>BLAKE2B-256-HMAC</w:t>
        </w:r>
      </w:ins>
    </w:p>
    <w:p>
      <w:pPr>
        <w:pStyle w:val="Normal"/>
        <w:numPr>
          <w:ilvl w:val="0"/>
          <w:numId w:val="3"/>
        </w:numPr>
        <w:rPr/>
      </w:pPr>
      <w:ins w:id="3398" w:author="Microsoft Office User" w:date="2018-06-11T17:06:00Z">
        <w:r>
          <w:rPr/>
          <w:t xml:space="preserve">The BLAKE2B-256-HMAC mechanism, denoted </w:t>
        </w:r>
      </w:ins>
      <w:ins w:id="3399" w:author="Microsoft Office User" w:date="2018-06-11T17:06:00Z">
        <w:r>
          <w:rPr>
            <w:b/>
          </w:rPr>
          <w:t>CKM_BLAKE2B_256_HMAC</w:t>
        </w:r>
      </w:ins>
      <w:ins w:id="3400" w:author="Microsoft Office User" w:date="2018-06-11T17:06:00Z">
        <w:r>
          <w:rPr/>
          <w:t xml:space="preserve">, is a special case of the general-length BLAKE2B-256-HMAC mechanism in Section </w:t>
        </w:r>
      </w:ins>
      <w:r>
        <w:rPr/>
        <w:fldChar w:fldCharType="begin"/>
      </w:r>
      <w:r>
        <w:instrText> REF _Ref47495209 \r \h </w:instrText>
      </w:r>
      <w:r>
        <w:fldChar w:fldCharType="separate"/>
      </w:r>
      <w:r>
        <w:t>2.22.3</w:t>
      </w:r>
      <w:r>
        <w:fldChar w:fldCharType="end"/>
      </w:r>
      <w:ins w:id="3401" w:author="Microsoft Office User" w:date="2018-06-11T17:06:00Z">
        <w:r>
          <w:rPr/>
          <w:t>.</w:t>
        </w:r>
      </w:ins>
    </w:p>
    <w:p>
      <w:pPr>
        <w:pStyle w:val="Normal"/>
        <w:numPr>
          <w:ilvl w:val="0"/>
          <w:numId w:val="3"/>
        </w:numPr>
        <w:rPr/>
      </w:pPr>
      <w:ins w:id="3402" w:author="Microsoft Office User" w:date="2018-06-11T17:06:00Z">
        <w:r>
          <w:rPr/>
          <w:t>It has no parameter, and always produces an output of length 32.</w:t>
        </w:r>
      </w:ins>
    </w:p>
    <w:p>
      <w:pPr>
        <w:pStyle w:val="Heading3"/>
        <w:numPr>
          <w:ilvl w:val="2"/>
          <w:numId w:val="65"/>
        </w:numPr>
        <w:pBdr/>
        <w:suppressAutoHyphens w:val="true"/>
        <w:rPr/>
      </w:pPr>
      <w:ins w:id="3403" w:author="Microsoft Office User" w:date="2018-06-11T17:06:00Z">
        <w:bookmarkStart w:id="2085" w:name="_Toc516500884"/>
        <w:bookmarkEnd w:id="2085"/>
        <w:r>
          <w:rPr/>
          <w:t>BLAKE2B-256 key derivation</w:t>
        </w:r>
      </w:ins>
    </w:p>
    <w:p>
      <w:pPr>
        <w:pStyle w:val="Normal"/>
        <w:numPr>
          <w:ilvl w:val="0"/>
          <w:numId w:val="3"/>
        </w:numPr>
        <w:rPr/>
      </w:pPr>
      <w:ins w:id="3404" w:author="Microsoft Office User" w:date="2018-06-11T17:06:00Z">
        <w:r>
          <w:rPr/>
          <w:t>BLAKE2B-256 key derivation, denoted CKM_BLAKE2B_256_KEY</w:t>
        </w:r>
      </w:ins>
      <w:ins w:id="3405" w:author="Microsoft Office User" w:date="2018-06-11T17:06:00Z">
        <w:r>
          <w:rPr>
            <w:rFonts w:cs="Arial"/>
            <w:lang w:eastAsia="zh-CN"/>
          </w:rPr>
          <w:t>_DERIVE</w:t>
        </w:r>
      </w:ins>
      <w:ins w:id="3406" w:author="Microsoft Office User" w:date="2018-06-11T17:06:00Z">
        <w:r>
          <w:rPr/>
          <w:t>, is the same as the SHA-1 key derivation mechanism in Section</w:t>
        </w:r>
      </w:ins>
      <w:ins w:id="3407" w:author="Microsoft Office User" w:date="2018-06-11T17:06:00Z">
        <w:r>
          <w:rPr>
            <w:shd w:fill="FFFF00" w:val="clear"/>
          </w:rPr>
          <w:t xml:space="preserve"> 2.19.5</w:t>
        </w:r>
      </w:ins>
      <w:ins w:id="3408" w:author="Microsoft Office User" w:date="2018-06-11T17:06:00Z">
        <w:r>
          <w:rPr/>
          <w:t xml:space="preserve">, except that it uses the BLAKE2B-256 hash function and the relevant length is 32 bytes. </w:t>
        </w:r>
      </w:ins>
    </w:p>
    <w:p>
      <w:pPr>
        <w:pStyle w:val="Heading3"/>
        <w:numPr>
          <w:ilvl w:val="2"/>
          <w:numId w:val="65"/>
        </w:numPr>
        <w:pBdr/>
        <w:suppressAutoHyphens w:val="true"/>
        <w:rPr/>
      </w:pPr>
      <w:ins w:id="3409" w:author="Microsoft Office User" w:date="2018-06-11T17:06:00Z">
        <w:bookmarkStart w:id="2086" w:name="_Toc516500885"/>
        <w:bookmarkEnd w:id="2086"/>
        <w:r>
          <w:rPr/>
          <w:t>BLAKE2B-256 HMAC key generation</w:t>
        </w:r>
      </w:ins>
    </w:p>
    <w:p>
      <w:pPr>
        <w:pStyle w:val="Normal"/>
        <w:numPr>
          <w:ilvl w:val="0"/>
          <w:numId w:val="3"/>
        </w:numPr>
        <w:rPr/>
      </w:pPr>
      <w:ins w:id="3410" w:author="Microsoft Office User" w:date="2018-06-11T17:06:00Z">
        <w:r>
          <w:rPr/>
          <w:t xml:space="preserve">The BLAKE2B-256-HMAC key generation mechanism, denoted </w:t>
        </w:r>
      </w:ins>
      <w:ins w:id="3411" w:author="Microsoft Office User" w:date="2018-06-11T17:06:00Z">
        <w:r>
          <w:rPr>
            <w:b/>
          </w:rPr>
          <w:t>CKM_BLAKE2B_256_KEY_GEN</w:t>
        </w:r>
      </w:ins>
      <w:ins w:id="3412" w:author="Microsoft Office User" w:date="2018-06-11T17:06:00Z">
        <w:r>
          <w:rPr/>
          <w:t>, is a key generation mechanism for7 BLAKE2B-256-HMAC.</w:t>
        </w:r>
      </w:ins>
    </w:p>
    <w:p>
      <w:pPr>
        <w:pStyle w:val="Normal"/>
        <w:numPr>
          <w:ilvl w:val="0"/>
          <w:numId w:val="3"/>
        </w:numPr>
        <w:rPr/>
      </w:pPr>
      <w:ins w:id="3413" w:author="Microsoft Office User" w:date="2018-06-11T17:06:00Z">
        <w:r>
          <w:rPr/>
          <w:t>It does not have a parameter.</w:t>
        </w:r>
      </w:ins>
    </w:p>
    <w:p>
      <w:pPr>
        <w:pStyle w:val="Normal"/>
        <w:numPr>
          <w:ilvl w:val="0"/>
          <w:numId w:val="3"/>
        </w:numPr>
        <w:rPr/>
      </w:pPr>
      <w:ins w:id="3414" w:author="Microsoft Office User" w:date="2018-06-11T17:06:00Z">
        <w:r>
          <w:rPr/>
          <w:t xml:space="preserve">The mechanism generates BLAKE2B-256-HMAC keys with a particular length in bytes, as specified in the </w:t>
        </w:r>
      </w:ins>
      <w:ins w:id="3415" w:author="Microsoft Office User" w:date="2018-06-11T17:06:00Z">
        <w:r>
          <w:rPr>
            <w:b/>
          </w:rPr>
          <w:t>CKA_VALUE_LEN</w:t>
        </w:r>
      </w:ins>
      <w:ins w:id="3416" w:author="Microsoft Office User" w:date="2018-06-11T17:06:00Z">
        <w:r>
          <w:rPr/>
          <w:t xml:space="preserve"> attribute of the template for the key.</w:t>
        </w:r>
      </w:ins>
    </w:p>
    <w:p>
      <w:pPr>
        <w:pStyle w:val="Normal"/>
        <w:numPr>
          <w:ilvl w:val="0"/>
          <w:numId w:val="3"/>
        </w:numPr>
        <w:rPr/>
      </w:pPr>
      <w:ins w:id="3417" w:author="Microsoft Office User" w:date="2018-06-11T17:06:00Z">
        <w:r>
          <w:rPr/>
          <w:t xml:space="preserve">The mechanism contributes the </w:t>
        </w:r>
      </w:ins>
      <w:ins w:id="3418" w:author="Microsoft Office User" w:date="2018-06-11T17:06:00Z">
        <w:r>
          <w:rPr>
            <w:b/>
          </w:rPr>
          <w:t>CKA_CLASS</w:t>
        </w:r>
      </w:ins>
      <w:ins w:id="3419" w:author="Microsoft Office User" w:date="2018-06-11T17:06:00Z">
        <w:r>
          <w:rPr/>
          <w:t xml:space="preserve">, </w:t>
        </w:r>
      </w:ins>
      <w:ins w:id="3420" w:author="Microsoft Office User" w:date="2018-06-11T17:06:00Z">
        <w:r>
          <w:rPr>
            <w:b/>
          </w:rPr>
          <w:t>CKA_KEY_TYPE</w:t>
        </w:r>
      </w:ins>
      <w:ins w:id="3421" w:author="Microsoft Office User" w:date="2018-06-11T17:06:00Z">
        <w:r>
          <w:rPr/>
          <w:t xml:space="preserve">, and </w:t>
        </w:r>
      </w:ins>
      <w:ins w:id="3422" w:author="Microsoft Office User" w:date="2018-06-11T17:06:00Z">
        <w:r>
          <w:rPr>
            <w:b/>
          </w:rPr>
          <w:t>CKA_VALUE</w:t>
        </w:r>
      </w:ins>
      <w:ins w:id="3423" w:author="Microsoft Office User" w:date="2018-06-11T17:06:00Z">
        <w:r>
          <w:rPr/>
          <w:t xml:space="preserve"> attributes to the new key. Other attributes supported by the BLAKE2B-256-HMAC key type (specifically, the flags indicating which functions the key supports) may be specified in the template for the key, or else are assigned default initial values.</w:t>
        </w:r>
      </w:ins>
    </w:p>
    <w:p>
      <w:pPr>
        <w:pStyle w:val="Normal"/>
        <w:numPr>
          <w:ilvl w:val="0"/>
          <w:numId w:val="3"/>
        </w:numPr>
        <w:rPr/>
      </w:pPr>
      <w:ins w:id="3424" w:author="Microsoft Office User" w:date="2018-06-11T17:06:00Z">
        <w:r>
          <w:rPr/>
          <w:t xml:space="preserve">For this mechanism, the </w:t>
        </w:r>
      </w:ins>
      <w:ins w:id="3425" w:author="Microsoft Office User" w:date="2018-06-11T17:06:00Z">
        <w:r>
          <w:rPr>
            <w:i/>
          </w:rPr>
          <w:t>ulMinKeySize</w:t>
        </w:r>
      </w:ins>
      <w:ins w:id="3426" w:author="Microsoft Office User" w:date="2018-06-11T17:06:00Z">
        <w:r>
          <w:rPr/>
          <w:t xml:space="preserve"> and </w:t>
        </w:r>
      </w:ins>
      <w:ins w:id="3427" w:author="Microsoft Office User" w:date="2018-06-11T17:06:00Z">
        <w:r>
          <w:rPr>
            <w:i/>
          </w:rPr>
          <w:t>ulMaxKeySize</w:t>
        </w:r>
      </w:ins>
      <w:ins w:id="3428" w:author="Microsoft Office User" w:date="2018-06-11T17:06:00Z">
        <w:r>
          <w:rPr/>
          <w:t xml:space="preserve"> fields of the </w:t>
        </w:r>
      </w:ins>
      <w:ins w:id="3429" w:author="Microsoft Office User" w:date="2018-06-11T17:06:00Z">
        <w:r>
          <w:rPr>
            <w:b/>
          </w:rPr>
          <w:t>CK_MECHANISM_INFO</w:t>
        </w:r>
      </w:ins>
      <w:ins w:id="3430" w:author="Microsoft Office User" w:date="2018-06-11T17:06:00Z">
        <w:r>
          <w:rPr/>
          <w:t xml:space="preserve"> structure specify the supported range of </w:t>
        </w:r>
      </w:ins>
      <w:ins w:id="3431" w:author="Microsoft Office User" w:date="2018-06-11T17:06:00Z">
        <w:r>
          <w:rPr>
            <w:b/>
            <w:bCs/>
          </w:rPr>
          <w:t>CKM_BLAKE2B_256_HMAC</w:t>
        </w:r>
      </w:ins>
      <w:ins w:id="3432" w:author="Microsoft Office User" w:date="2018-06-11T17:06:00Z">
        <w:r>
          <w:rPr/>
          <w:t xml:space="preserve"> key sizes, in bytes.</w:t>
        </w:r>
      </w:ins>
    </w:p>
    <w:p>
      <w:pPr>
        <w:pStyle w:val="Normal"/>
        <w:numPr>
          <w:ilvl w:val="0"/>
          <w:numId w:val="3"/>
        </w:numPr>
        <w:rPr/>
      </w:pPr>
      <w:ins w:id="3433" w:author="Microsoft Office User" w:date="2018-06-11T17:06:00Z">
        <w:r>
          <w:rPr/>
        </w:r>
      </w:ins>
    </w:p>
    <w:p>
      <w:pPr>
        <w:pStyle w:val="Heading2"/>
        <w:numPr>
          <w:ilvl w:val="0"/>
          <w:numId w:val="0"/>
        </w:numPr>
        <w:suppressAutoHyphens w:val="true"/>
        <w:rPr/>
      </w:pPr>
      <w:ins w:id="3434" w:author="Microsoft Office User" w:date="2018-06-11T17:06:00Z">
        <w:r>
          <w:rPr/>
        </w:r>
      </w:ins>
      <w:r>
        <w:br w:type="page"/>
      </w:r>
    </w:p>
    <w:p>
      <w:pPr>
        <w:pStyle w:val="Heading2"/>
        <w:numPr>
          <w:ilvl w:val="1"/>
          <w:numId w:val="65"/>
        </w:numPr>
        <w:pBdr/>
        <w:suppressAutoHyphens w:val="true"/>
        <w:rPr/>
      </w:pPr>
      <w:ins w:id="3435" w:author="Microsoft Office User" w:date="2018-06-11T17:06:00Z">
        <w:bookmarkStart w:id="2087" w:name="_Toc516500886"/>
        <w:bookmarkEnd w:id="2087"/>
        <w:r>
          <w:rPr/>
          <w:t>BLAKE2B-384</w:t>
        </w:r>
      </w:ins>
    </w:p>
    <w:p>
      <w:pPr>
        <w:pStyle w:val="Normal"/>
        <w:numPr>
          <w:ilvl w:val="0"/>
          <w:numId w:val="3"/>
        </w:numPr>
        <w:rPr/>
      </w:pPr>
      <w:ins w:id="3436" w:author="Microsoft Office User" w:date="2018-06-11T17:06:00Z">
        <w:r>
          <w:rPr>
            <w:rFonts w:cs="Arial"/>
            <w:i/>
            <w:szCs w:val="18"/>
          </w:rPr>
          <w:t xml:space="preserve">Table </w:t>
        </w:r>
      </w:ins>
      <w:r>
        <w:rPr>
          <w:rFonts w:cs="Arial"/>
          <w:i/>
          <w:szCs w:val="18"/>
        </w:rPr>
        <w:fldChar w:fldCharType="begin"/>
      </w:r>
      <w:r>
        <w:instrText> SEQ "Table" \* ARABIC </w:instrText>
      </w:r>
      <w:r>
        <w:fldChar w:fldCharType="separate"/>
      </w:r>
      <w:r>
        <w:t>1</w:t>
      </w:r>
      <w:r>
        <w:fldChar w:fldCharType="end"/>
      </w:r>
      <w:ins w:id="3437" w:author="Microsoft Office User" w:date="2018-06-11T17:06:00Z">
        <w:r>
          <w:rPr>
            <w:rFonts w:cs="Arial"/>
            <w:i/>
            <w:szCs w:val="18"/>
          </w:rPr>
          <w:t>, BLAKE2B-384 Mechanisms vs. Functions</w:t>
        </w:r>
      </w:ins>
    </w:p>
    <w:tbl>
      <w:tblPr>
        <w:tblW w:w="9864" w:type="dxa"/>
        <w:jc w:val="left"/>
        <w:tblInd w:w="-275" w:type="dxa"/>
        <w:tblBorders>
          <w:top w:val="single" w:sz="12" w:space="0" w:color="000001"/>
          <w:left w:val="single" w:sz="12" w:space="0" w:color="000001"/>
        </w:tblBorders>
        <w:tblCellMar>
          <w:top w:w="0" w:type="dxa"/>
          <w:left w:w="100" w:type="dxa"/>
          <w:bottom w:w="0" w:type="dxa"/>
          <w:right w:w="115" w:type="dxa"/>
        </w:tblCellMar>
        <w:tblLook w:val="0000" w:noVBand="0" w:noHBand="0" w:lastColumn="0" w:firstColumn="0" w:lastRow="0" w:firstRow="0"/>
      </w:tblPr>
      <w:tblGrid>
        <w:gridCol w:w="3600"/>
        <w:gridCol w:w="975"/>
        <w:gridCol w:w="781"/>
        <w:gridCol w:w="585"/>
        <w:gridCol w:w="840"/>
        <w:gridCol w:w="676"/>
        <w:gridCol w:w="975"/>
        <w:gridCol w:w="1430"/>
      </w:tblGrid>
      <w:tr>
        <w:trPr>
          <w:tblHeader w:val="true"/>
          <w:ins w:id="3438" w:author="Microsoft Office User" w:date="2018-06-11T17:06:00Z"/>
        </w:trPr>
        <w:tc>
          <w:tcPr>
            <w:tcW w:w="3600" w:type="dxa"/>
            <w:tcBorders>
              <w:top w:val="single" w:sz="12" w:space="0" w:color="000001"/>
              <w:left w:val="single" w:sz="12" w:space="0" w:color="000001"/>
            </w:tcBorders>
            <w:shd w:color="auto" w:fill="auto" w:val="clear"/>
            <w:tcMar>
              <w:left w:w="100" w:type="dxa"/>
            </w:tcMar>
          </w:tcPr>
          <w:p>
            <w:pPr>
              <w:pStyle w:val="TableSmallFont"/>
              <w:numPr>
                <w:ilvl w:val="0"/>
                <w:numId w:val="3"/>
              </w:numPr>
              <w:snapToGrid w:val="false"/>
              <w:spacing w:before="0" w:after="40"/>
              <w:jc w:val="left"/>
              <w:rPr/>
            </w:pPr>
            <w:r>
              <w:rPr/>
            </w:r>
          </w:p>
        </w:tc>
        <w:tc>
          <w:tcPr>
            <w:tcW w:w="6262"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pacing w:before="0" w:after="40"/>
              <w:rPr/>
            </w:pPr>
            <w:ins w:id="3439" w:author="Microsoft Office User" w:date="2018-06-11T17:06:00Z">
              <w:r>
                <w:rPr>
                  <w:rFonts w:cs="Arial" w:ascii="Arial" w:hAnsi="Arial"/>
                  <w:b/>
                  <w:sz w:val="20"/>
                </w:rPr>
                <w:t>Functions</w:t>
              </w:r>
            </w:ins>
          </w:p>
        </w:tc>
      </w:tr>
      <w:tr>
        <w:trPr>
          <w:tblHeader w:val="true"/>
          <w:ins w:id="3440" w:author="Microsoft Office User" w:date="2018-06-11T17:06:00Z"/>
        </w:trPr>
        <w:tc>
          <w:tcPr>
            <w:tcW w:w="3600" w:type="dxa"/>
            <w:tcBorders>
              <w:left w:val="single" w:sz="12" w:space="0" w:color="000001"/>
              <w:bottom w:val="single" w:sz="6" w:space="0" w:color="000001"/>
              <w:insideH w:val="single" w:sz="6" w:space="0" w:color="000001"/>
            </w:tcBorders>
            <w:shd w:color="auto" w:fill="auto" w:val="clear"/>
            <w:tcMar>
              <w:left w:w="100" w:type="dxa"/>
            </w:tcMar>
          </w:tcPr>
          <w:p>
            <w:pPr>
              <w:pStyle w:val="TableSmallFont"/>
              <w:numPr>
                <w:ilvl w:val="0"/>
                <w:numId w:val="3"/>
              </w:numPr>
              <w:snapToGrid w:val="false"/>
              <w:jc w:val="left"/>
              <w:rPr>
                <w:rFonts w:ascii="Arial" w:hAnsi="Arial" w:cs="Arial"/>
                <w:b/>
                <w:b/>
                <w:sz w:val="20"/>
              </w:rPr>
            </w:pPr>
            <w:ins w:id="3441" w:author="Microsoft Office User" w:date="2018-06-11T17:06:00Z">
              <w:r>
                <w:rPr>
                  <w:rFonts w:cs="Arial" w:ascii="Arial" w:hAnsi="Arial"/>
                  <w:b/>
                  <w:sz w:val="20"/>
                </w:rPr>
              </w:r>
            </w:ins>
          </w:p>
          <w:p>
            <w:pPr>
              <w:pStyle w:val="TableSmallFont"/>
              <w:numPr>
                <w:ilvl w:val="0"/>
                <w:numId w:val="3"/>
              </w:numPr>
              <w:spacing w:before="0" w:after="40"/>
              <w:jc w:val="left"/>
              <w:rPr/>
            </w:pPr>
            <w:ins w:id="3442" w:author="Microsoft Office User" w:date="2018-06-11T17:06:00Z">
              <w:r>
                <w:rPr>
                  <w:rFonts w:cs="Arial" w:ascii="Arial" w:hAnsi="Arial"/>
                  <w:b/>
                  <w:sz w:val="20"/>
                </w:rPr>
                <w:t>Mechanism</w:t>
              </w:r>
            </w:ins>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443" w:author="Microsoft Office User" w:date="2018-06-11T17:06:00Z">
              <w:r>
                <w:rPr>
                  <w:rFonts w:cs="Arial" w:ascii="Arial" w:hAnsi="Arial"/>
                  <w:b/>
                  <w:sz w:val="20"/>
                </w:rPr>
                <w:t>Encrypt</w:t>
              </w:r>
            </w:ins>
          </w:p>
          <w:p>
            <w:pPr>
              <w:pStyle w:val="TableSmallFont"/>
              <w:numPr>
                <w:ilvl w:val="0"/>
                <w:numId w:val="3"/>
              </w:numPr>
              <w:rPr/>
            </w:pPr>
            <w:ins w:id="3444" w:author="Microsoft Office User" w:date="2018-06-11T17:06:00Z">
              <w:r>
                <w:rPr>
                  <w:rFonts w:cs="Arial" w:ascii="Arial" w:hAnsi="Arial"/>
                  <w:b/>
                  <w:sz w:val="20"/>
                </w:rPr>
                <w:t>&amp;</w:t>
              </w:r>
            </w:ins>
          </w:p>
          <w:p>
            <w:pPr>
              <w:pStyle w:val="TableSmallFont"/>
              <w:numPr>
                <w:ilvl w:val="0"/>
                <w:numId w:val="3"/>
              </w:numPr>
              <w:spacing w:before="0" w:after="40"/>
              <w:rPr/>
            </w:pPr>
            <w:ins w:id="3445" w:author="Microsoft Office User" w:date="2018-06-11T17:06:00Z">
              <w:r>
                <w:rPr>
                  <w:rFonts w:cs="Arial" w:ascii="Arial" w:hAnsi="Arial"/>
                  <w:b/>
                  <w:sz w:val="20"/>
                </w:rPr>
                <w:t>Decrypt</w:t>
              </w:r>
            </w:ins>
          </w:p>
        </w:tc>
        <w:tc>
          <w:tcPr>
            <w:tcW w:w="78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446" w:author="Microsoft Office User" w:date="2018-06-11T17:06:00Z">
              <w:r>
                <w:rPr>
                  <w:rFonts w:cs="Arial" w:ascii="Arial" w:hAnsi="Arial"/>
                  <w:b/>
                  <w:sz w:val="20"/>
                </w:rPr>
                <w:t>Sign</w:t>
              </w:r>
            </w:ins>
          </w:p>
          <w:p>
            <w:pPr>
              <w:pStyle w:val="TableSmallFont"/>
              <w:numPr>
                <w:ilvl w:val="0"/>
                <w:numId w:val="3"/>
              </w:numPr>
              <w:rPr/>
            </w:pPr>
            <w:ins w:id="3447" w:author="Microsoft Office User" w:date="2018-06-11T17:06:00Z">
              <w:r>
                <w:rPr>
                  <w:rFonts w:cs="Arial" w:ascii="Arial" w:hAnsi="Arial"/>
                  <w:b/>
                  <w:sz w:val="20"/>
                </w:rPr>
                <w:t>&amp;</w:t>
              </w:r>
            </w:ins>
          </w:p>
          <w:p>
            <w:pPr>
              <w:pStyle w:val="TableSmallFont"/>
              <w:numPr>
                <w:ilvl w:val="0"/>
                <w:numId w:val="3"/>
              </w:numPr>
              <w:spacing w:before="0" w:after="40"/>
              <w:rPr/>
            </w:pPr>
            <w:ins w:id="3448" w:author="Microsoft Office User" w:date="2018-06-11T17:06:00Z">
              <w:r>
                <w:rPr>
                  <w:rFonts w:cs="Arial" w:ascii="Arial" w:hAnsi="Arial"/>
                  <w:b/>
                  <w:sz w:val="20"/>
                </w:rPr>
                <w:t>Verify</w:t>
              </w:r>
            </w:ins>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449" w:author="Microsoft Office User" w:date="2018-06-11T17:06:00Z">
              <w:r>
                <w:rPr>
                  <w:rFonts w:cs="Arial" w:ascii="Arial" w:hAnsi="Arial"/>
                  <w:b/>
                  <w:sz w:val="20"/>
                  <w:lang w:val="sv-SE"/>
                </w:rPr>
                <w:t>SR</w:t>
              </w:r>
            </w:ins>
          </w:p>
          <w:p>
            <w:pPr>
              <w:pStyle w:val="TableSmallFont"/>
              <w:numPr>
                <w:ilvl w:val="0"/>
                <w:numId w:val="3"/>
              </w:numPr>
              <w:rPr/>
            </w:pPr>
            <w:ins w:id="3450" w:author="Microsoft Office User" w:date="2018-06-11T17:06:00Z">
              <w:r>
                <w:rPr>
                  <w:rFonts w:cs="Arial" w:ascii="Arial" w:hAnsi="Arial"/>
                  <w:b/>
                  <w:sz w:val="20"/>
                  <w:lang w:val="sv-SE"/>
                </w:rPr>
                <w:t>&amp;</w:t>
              </w:r>
            </w:ins>
          </w:p>
          <w:p>
            <w:pPr>
              <w:pStyle w:val="TableSmallFont"/>
              <w:numPr>
                <w:ilvl w:val="0"/>
                <w:numId w:val="3"/>
              </w:numPr>
              <w:spacing w:before="0" w:after="40"/>
              <w:rPr/>
            </w:pPr>
            <w:ins w:id="3451" w:author="Microsoft Office User" w:date="2018-06-11T17:06:00Z">
              <w:r>
                <w:rPr>
                  <w:rFonts w:cs="Arial" w:ascii="Arial" w:hAnsi="Arial"/>
                  <w:b/>
                  <w:sz w:val="20"/>
                  <w:lang w:val="sv-SE"/>
                </w:rPr>
                <w:t>VR</w:t>
              </w:r>
            </w:ins>
            <w:ins w:id="3452" w:author="Microsoft Office User" w:date="2018-06-11T17:06:00Z">
              <w:r>
                <w:rPr>
                  <w:rFonts w:cs="Arial" w:ascii="Arial" w:hAnsi="Arial"/>
                  <w:sz w:val="20"/>
                  <w:vertAlign w:val="superscript"/>
                  <w:lang w:val="sv-SE"/>
                </w:rPr>
                <w:t>1</w:t>
              </w:r>
            </w:ins>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rPr>
                <w:rFonts w:ascii="Arial" w:hAnsi="Arial" w:cs="Arial"/>
                <w:b/>
                <w:b/>
                <w:sz w:val="20"/>
                <w:lang w:val="sv-SE"/>
              </w:rPr>
            </w:pPr>
            <w:ins w:id="3453" w:author="Microsoft Office User" w:date="2018-06-11T17:06:00Z">
              <w:r>
                <w:rPr>
                  <w:rFonts w:cs="Arial" w:ascii="Arial" w:hAnsi="Arial"/>
                  <w:b/>
                  <w:sz w:val="20"/>
                  <w:lang w:val="sv-SE"/>
                </w:rPr>
              </w:r>
            </w:ins>
          </w:p>
          <w:p>
            <w:pPr>
              <w:pStyle w:val="TableSmallFont"/>
              <w:numPr>
                <w:ilvl w:val="0"/>
                <w:numId w:val="3"/>
              </w:numPr>
              <w:spacing w:before="0" w:after="40"/>
              <w:rPr/>
            </w:pPr>
            <w:ins w:id="3454" w:author="Microsoft Office User" w:date="2018-06-11T17:06:00Z">
              <w:r>
                <w:rPr>
                  <w:rFonts w:cs="Arial" w:ascii="Arial" w:hAnsi="Arial"/>
                  <w:b/>
                  <w:sz w:val="20"/>
                  <w:lang w:val="sv-SE"/>
                </w:rPr>
                <w:t>Digest</w:t>
              </w:r>
            </w:ins>
          </w:p>
        </w:tc>
        <w:tc>
          <w:tcPr>
            <w:tcW w:w="67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455" w:author="Microsoft Office User" w:date="2018-06-11T17:06:00Z">
              <w:r>
                <w:rPr>
                  <w:rFonts w:cs="Arial" w:ascii="Arial" w:hAnsi="Arial"/>
                  <w:b/>
                  <w:sz w:val="20"/>
                </w:rPr>
                <w:t>Gen.</w:t>
              </w:r>
            </w:ins>
          </w:p>
          <w:p>
            <w:pPr>
              <w:pStyle w:val="TableSmallFont"/>
              <w:numPr>
                <w:ilvl w:val="0"/>
                <w:numId w:val="3"/>
              </w:numPr>
              <w:rPr/>
            </w:pPr>
            <w:ins w:id="3456" w:author="Microsoft Office User" w:date="2018-06-11T17:06:00Z">
              <w:r>
                <w:rPr>
                  <w:rFonts w:eastAsia="Arial" w:cs="Arial" w:ascii="Arial" w:hAnsi="Arial"/>
                  <w:b/>
                  <w:sz w:val="20"/>
                </w:rPr>
                <w:t xml:space="preserve"> </w:t>
              </w:r>
            </w:ins>
            <w:ins w:id="3457" w:author="Microsoft Office User" w:date="2018-06-11T17:06:00Z">
              <w:r>
                <w:rPr>
                  <w:rFonts w:cs="Arial" w:ascii="Arial" w:hAnsi="Arial"/>
                  <w:b/>
                  <w:sz w:val="20"/>
                </w:rPr>
                <w:t>Key/</w:t>
              </w:r>
            </w:ins>
          </w:p>
          <w:p>
            <w:pPr>
              <w:pStyle w:val="TableSmallFont"/>
              <w:numPr>
                <w:ilvl w:val="0"/>
                <w:numId w:val="3"/>
              </w:numPr>
              <w:rPr/>
            </w:pPr>
            <w:ins w:id="3458" w:author="Microsoft Office User" w:date="2018-06-11T17:06:00Z">
              <w:r>
                <w:rPr>
                  <w:rFonts w:cs="Arial" w:ascii="Arial" w:hAnsi="Arial"/>
                  <w:b/>
                  <w:sz w:val="20"/>
                </w:rPr>
                <w:t>Key</w:t>
              </w:r>
            </w:ins>
          </w:p>
          <w:p>
            <w:pPr>
              <w:pStyle w:val="TableSmallFont"/>
              <w:numPr>
                <w:ilvl w:val="0"/>
                <w:numId w:val="3"/>
              </w:numPr>
              <w:spacing w:before="0" w:after="40"/>
              <w:rPr/>
            </w:pPr>
            <w:ins w:id="3459" w:author="Microsoft Office User" w:date="2018-06-11T17:06:00Z">
              <w:r>
                <w:rPr>
                  <w:rFonts w:cs="Arial" w:ascii="Arial" w:hAnsi="Arial"/>
                  <w:b/>
                  <w:sz w:val="20"/>
                </w:rPr>
                <w:t>Pair</w:t>
              </w:r>
            </w:ins>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460" w:author="Microsoft Office User" w:date="2018-06-11T17:06:00Z">
              <w:r>
                <w:rPr>
                  <w:rFonts w:cs="Arial" w:ascii="Arial" w:hAnsi="Arial"/>
                  <w:b/>
                  <w:sz w:val="20"/>
                </w:rPr>
                <w:t>Wrap</w:t>
              </w:r>
            </w:ins>
          </w:p>
          <w:p>
            <w:pPr>
              <w:pStyle w:val="TableSmallFont"/>
              <w:numPr>
                <w:ilvl w:val="0"/>
                <w:numId w:val="3"/>
              </w:numPr>
              <w:rPr/>
            </w:pPr>
            <w:ins w:id="3461" w:author="Microsoft Office User" w:date="2018-06-11T17:06:00Z">
              <w:r>
                <w:rPr>
                  <w:rFonts w:cs="Arial" w:ascii="Arial" w:hAnsi="Arial"/>
                  <w:b/>
                  <w:sz w:val="20"/>
                </w:rPr>
                <w:t>&amp;</w:t>
              </w:r>
            </w:ins>
          </w:p>
          <w:p>
            <w:pPr>
              <w:pStyle w:val="TableSmallFont"/>
              <w:numPr>
                <w:ilvl w:val="0"/>
                <w:numId w:val="3"/>
              </w:numPr>
              <w:spacing w:before="0" w:after="40"/>
              <w:rPr/>
            </w:pPr>
            <w:ins w:id="3462" w:author="Microsoft Office User" w:date="2018-06-11T17:06:00Z">
              <w:r>
                <w:rPr>
                  <w:rFonts w:cs="Arial" w:ascii="Arial" w:hAnsi="Arial"/>
                  <w:b/>
                  <w:sz w:val="20"/>
                </w:rPr>
                <w:t>Unwrap</w:t>
              </w:r>
            </w:ins>
          </w:p>
        </w:tc>
        <w:tc>
          <w:tcPr>
            <w:tcW w:w="14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napToGrid w:val="false"/>
              <w:rPr>
                <w:rFonts w:ascii="Arial" w:hAnsi="Arial" w:cs="Arial"/>
                <w:b/>
                <w:b/>
                <w:sz w:val="20"/>
              </w:rPr>
            </w:pPr>
            <w:ins w:id="3463" w:author="Microsoft Office User" w:date="2018-06-11T17:06:00Z">
              <w:r>
                <w:rPr>
                  <w:rFonts w:cs="Arial" w:ascii="Arial" w:hAnsi="Arial"/>
                  <w:b/>
                  <w:sz w:val="20"/>
                </w:rPr>
              </w:r>
            </w:ins>
          </w:p>
          <w:p>
            <w:pPr>
              <w:pStyle w:val="TableSmallFont"/>
              <w:numPr>
                <w:ilvl w:val="0"/>
                <w:numId w:val="3"/>
              </w:numPr>
              <w:spacing w:before="0" w:after="40"/>
              <w:rPr/>
            </w:pPr>
            <w:ins w:id="3464" w:author="Microsoft Office User" w:date="2018-06-11T17:06:00Z">
              <w:r>
                <w:rPr>
                  <w:rFonts w:cs="Arial" w:ascii="Arial" w:hAnsi="Arial"/>
                  <w:b/>
                  <w:sz w:val="20"/>
                </w:rPr>
                <w:t>Derive</w:t>
              </w:r>
            </w:ins>
          </w:p>
        </w:tc>
      </w:tr>
      <w:tr>
        <w:trPr>
          <w:ins w:id="3465" w:author="Microsoft Office User" w:date="2018-06-11T17:06:00Z"/>
        </w:trPr>
        <w:tc>
          <w:tcPr>
            <w:tcW w:w="3600"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pPr>
            <w:ins w:id="3466" w:author="Microsoft Office User" w:date="2018-06-11T17:06:00Z">
              <w:r>
                <w:rPr>
                  <w:rFonts w:cs="Arial" w:ascii="Arial" w:hAnsi="Arial"/>
                  <w:sz w:val="20"/>
                </w:rPr>
                <w:t>CKM_BLAKE2B_384</w:t>
              </w:r>
            </w:ins>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pPr>
            <w:ins w:id="3467" w:author="Microsoft Office User" w:date="2018-06-11T17:06:00Z">
              <w:r>
                <w:rPr>
                  <w:rFonts w:eastAsia="Wingdings" w:cs="Wingdings" w:ascii="Wingdings" w:hAnsi="Wingdings"/>
                  <w:sz w:val="20"/>
                </w:rPr>
                <w:t></w:t>
              </w:r>
            </w:ins>
          </w:p>
        </w:tc>
        <w:tc>
          <w:tcPr>
            <w:tcW w:w="67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ins w:id="3468" w:author="Microsoft Office User" w:date="2018-06-11T17:06:00Z"/>
        </w:trPr>
        <w:tc>
          <w:tcPr>
            <w:tcW w:w="3600"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pPr>
            <w:ins w:id="3469" w:author="Microsoft Office User" w:date="2018-06-11T17:06:00Z">
              <w:r>
                <w:rPr>
                  <w:rFonts w:cs="Arial" w:ascii="Arial" w:hAnsi="Arial"/>
                  <w:sz w:val="20"/>
                </w:rPr>
                <w:t>CKM_BLAKE2B_384_HMAC_GENERAL</w:t>
              </w:r>
            </w:ins>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pPr>
            <w:ins w:id="3470" w:author="Microsoft Office User" w:date="2018-06-11T17:06:00Z">
              <w:r>
                <w:rPr>
                  <w:rFonts w:eastAsia="Wingdings" w:cs="Wingdings" w:ascii="Wingdings" w:hAnsi="Wingdings"/>
                  <w:sz w:val="20"/>
                </w:rPr>
                <w:t></w:t>
              </w:r>
            </w:ins>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ins w:id="3471" w:author="Microsoft Office User" w:date="2018-06-11T17:06:00Z"/>
        </w:trPr>
        <w:tc>
          <w:tcPr>
            <w:tcW w:w="3600"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pPr>
            <w:ins w:id="3472" w:author="Microsoft Office User" w:date="2018-06-11T17:06:00Z">
              <w:r>
                <w:rPr>
                  <w:rFonts w:cs="Arial" w:ascii="Arial" w:hAnsi="Arial"/>
                  <w:sz w:val="20"/>
                </w:rPr>
                <w:t>CKM_BLAKE2B_384_HMAC</w:t>
              </w:r>
            </w:ins>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pPr>
            <w:ins w:id="3473" w:author="Microsoft Office User" w:date="2018-06-11T17:06:00Z">
              <w:r>
                <w:rPr>
                  <w:rFonts w:eastAsia="Wingdings" w:cs="Wingdings" w:ascii="Wingdings" w:hAnsi="Wingdings"/>
                  <w:sz w:val="20"/>
                </w:rPr>
                <w:t></w:t>
              </w:r>
            </w:ins>
          </w:p>
        </w:tc>
        <w:tc>
          <w:tcPr>
            <w:tcW w:w="58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ins w:id="3474" w:author="Microsoft Office User" w:date="2018-06-11T17:06:00Z"/>
        </w:trPr>
        <w:tc>
          <w:tcPr>
            <w:tcW w:w="3600" w:type="dxa"/>
            <w:tcBorders>
              <w:top w:val="single" w:sz="6" w:space="0" w:color="000001"/>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pPr>
            <w:ins w:id="3475" w:author="Microsoft Office User" w:date="2018-06-11T17:06:00Z">
              <w:r>
                <w:rPr>
                  <w:rFonts w:cs="Arial" w:ascii="Arial" w:hAnsi="Arial"/>
                  <w:sz w:val="20"/>
                </w:rPr>
                <w:t>CKM_BLAKE2B_384_KEY</w:t>
              </w:r>
            </w:ins>
            <w:ins w:id="3476" w:author="Microsoft Office User" w:date="2018-06-11T17:06:00Z">
              <w:r>
                <w:rPr>
                  <w:rFonts w:cs="Arial" w:ascii="Arial" w:hAnsi="Arial"/>
                  <w:sz w:val="20"/>
                  <w:lang w:eastAsia="zh-CN"/>
                </w:rPr>
                <w:t>_DERIVE</w:t>
              </w:r>
            </w:ins>
          </w:p>
        </w:tc>
        <w:tc>
          <w:tcPr>
            <w:tcW w:w="9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1"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76"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pacing w:before="0" w:after="40"/>
              <w:rPr/>
            </w:pPr>
            <w:ins w:id="3477" w:author="Microsoft Office User" w:date="2018-06-11T17:06:00Z">
              <w:r>
                <w:rPr>
                  <w:rFonts w:eastAsia="Wingdings" w:cs="Wingdings" w:ascii="Wingdings" w:hAnsi="Wingdings"/>
                  <w:sz w:val="20"/>
                </w:rPr>
                <w:t></w:t>
              </w:r>
            </w:ins>
          </w:p>
        </w:tc>
      </w:tr>
      <w:tr>
        <w:trPr>
          <w:ins w:id="3478" w:author="Microsoft Office User" w:date="2018-06-11T17:06:00Z"/>
        </w:trPr>
        <w:tc>
          <w:tcPr>
            <w:tcW w:w="3600" w:type="dxa"/>
            <w:tcBorders>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pPr>
            <w:ins w:id="3479" w:author="Microsoft Office User" w:date="2018-06-11T17:06:00Z">
              <w:r>
                <w:rPr>
                  <w:rFonts w:cs="Arial" w:ascii="Arial" w:hAnsi="Arial"/>
                  <w:sz w:val="20"/>
                </w:rPr>
                <w:t>CKM_BLAKE2B_384_KEY_GEN</w:t>
              </w:r>
            </w:ins>
          </w:p>
        </w:tc>
        <w:tc>
          <w:tcPr>
            <w:tcW w:w="97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81"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8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4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pPr>
            <w:ins w:id="3480" w:author="Microsoft Office User" w:date="2018-06-11T17:06:00Z">
              <w:r>
                <w:rPr>
                  <w:rFonts w:eastAsia="Wingdings" w:cs="Wingdings" w:ascii="Wingdings" w:hAnsi="Wingdings"/>
                  <w:sz w:val="20"/>
                </w:rPr>
                <w:t></w:t>
              </w:r>
            </w:ins>
          </w:p>
        </w:tc>
        <w:tc>
          <w:tcPr>
            <w:tcW w:w="676"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0" w:type="dxa"/>
            <w:tcBorders>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Wingdings" w:hAnsi="Wingdings" w:eastAsia="Wingdings" w:cs="Wingdings"/>
                <w:sz w:val="20"/>
              </w:rPr>
            </w:pPr>
            <w:r>
              <w:rPr>
                <w:rFonts w:eastAsia="Wingdings" w:cs="Wingdings" w:ascii="Wingdings" w:hAnsi="Wingdings"/>
                <w:sz w:val="20"/>
              </w:rPr>
            </w:r>
          </w:p>
        </w:tc>
      </w:tr>
    </w:tbl>
    <w:p>
      <w:pPr>
        <w:pStyle w:val="Heading3"/>
        <w:numPr>
          <w:ilvl w:val="2"/>
          <w:numId w:val="65"/>
        </w:numPr>
        <w:pBdr/>
        <w:suppressAutoHyphens w:val="true"/>
        <w:rPr/>
      </w:pPr>
      <w:ins w:id="3481" w:author="Microsoft Office User" w:date="2018-06-11T17:06:00Z">
        <w:bookmarkStart w:id="2088" w:name="_Toc516500887"/>
        <w:bookmarkEnd w:id="2088"/>
        <w:r>
          <w:rPr/>
          <w:t>Definitions</w:t>
        </w:r>
      </w:ins>
    </w:p>
    <w:p>
      <w:pPr>
        <w:pStyle w:val="Normal"/>
        <w:numPr>
          <w:ilvl w:val="0"/>
          <w:numId w:val="3"/>
        </w:numPr>
        <w:ind w:left="720" w:hanging="0"/>
        <w:rPr/>
      </w:pPr>
      <w:ins w:id="3482" w:author="Microsoft Office User" w:date="2018-06-11T17:06:00Z">
        <w:r>
          <w:rPr/>
          <w:t xml:space="preserve">CKM_BLAKE2B_384                     </w:t>
        </w:r>
      </w:ins>
    </w:p>
    <w:p>
      <w:pPr>
        <w:pStyle w:val="Normal"/>
        <w:numPr>
          <w:ilvl w:val="0"/>
          <w:numId w:val="3"/>
        </w:numPr>
        <w:ind w:left="720" w:hanging="0"/>
        <w:rPr/>
      </w:pPr>
      <w:ins w:id="3483" w:author="Microsoft Office User" w:date="2018-06-11T17:06:00Z">
        <w:r>
          <w:rPr/>
          <w:t xml:space="preserve">CKM_BLAKE2B_384_HMAC                </w:t>
        </w:r>
      </w:ins>
    </w:p>
    <w:p>
      <w:pPr>
        <w:pStyle w:val="Normal"/>
        <w:numPr>
          <w:ilvl w:val="0"/>
          <w:numId w:val="3"/>
        </w:numPr>
        <w:ind w:left="720" w:hanging="0"/>
        <w:rPr/>
      </w:pPr>
      <w:ins w:id="3484" w:author="Microsoft Office User" w:date="2018-06-11T17:06:00Z">
        <w:r>
          <w:rPr/>
          <w:t xml:space="preserve">CKM_BLAKE2B_384_HMAC_GENERAL        </w:t>
        </w:r>
      </w:ins>
    </w:p>
    <w:p>
      <w:pPr>
        <w:pStyle w:val="Normal"/>
        <w:numPr>
          <w:ilvl w:val="0"/>
          <w:numId w:val="3"/>
        </w:numPr>
        <w:ind w:left="720" w:hanging="0"/>
        <w:rPr/>
      </w:pPr>
      <w:ins w:id="3485" w:author="Microsoft Office User" w:date="2018-06-11T17:06:00Z">
        <w:r>
          <w:rPr/>
          <w:t>CKM_BLAKE2B_384_KEY</w:t>
        </w:r>
      </w:ins>
      <w:ins w:id="3486" w:author="Microsoft Office User" w:date="2018-06-11T17:06:00Z">
        <w:r>
          <w:rPr>
            <w:rFonts w:cs="Arial"/>
            <w:lang w:eastAsia="zh-CN"/>
          </w:rPr>
          <w:t>_DERIVE</w:t>
        </w:r>
      </w:ins>
    </w:p>
    <w:p>
      <w:pPr>
        <w:pStyle w:val="Normal"/>
        <w:numPr>
          <w:ilvl w:val="0"/>
          <w:numId w:val="3"/>
        </w:numPr>
        <w:ind w:left="720" w:hanging="0"/>
        <w:rPr/>
      </w:pPr>
      <w:ins w:id="3487" w:author="Microsoft Office User" w:date="2018-06-11T17:06:00Z">
        <w:r>
          <w:rPr/>
          <w:t>CKM_BLAKE2B_384_KEY_GEN</w:t>
        </w:r>
      </w:ins>
    </w:p>
    <w:p>
      <w:pPr>
        <w:pStyle w:val="Normal"/>
        <w:numPr>
          <w:ilvl w:val="0"/>
          <w:numId w:val="3"/>
        </w:numPr>
        <w:ind w:left="720" w:hanging="0"/>
        <w:rPr/>
      </w:pPr>
      <w:ins w:id="3488" w:author="Microsoft Office User" w:date="2018-06-11T17:06:00Z">
        <w:r>
          <w:rPr/>
          <w:t xml:space="preserve">CKK_BLAKE2B_384_HMAC      </w:t>
        </w:r>
      </w:ins>
    </w:p>
    <w:p>
      <w:pPr>
        <w:pStyle w:val="Heading3"/>
        <w:numPr>
          <w:ilvl w:val="2"/>
          <w:numId w:val="65"/>
        </w:numPr>
        <w:pBdr/>
        <w:suppressAutoHyphens w:val="true"/>
        <w:rPr/>
      </w:pPr>
      <w:ins w:id="3489" w:author="Microsoft Office User" w:date="2018-06-11T17:06:00Z">
        <w:bookmarkStart w:id="2089" w:name="_Toc516500888"/>
        <w:bookmarkEnd w:id="2089"/>
        <w:r>
          <w:rPr/>
          <w:t>BLAKE2B-384 digest</w:t>
        </w:r>
      </w:ins>
    </w:p>
    <w:p>
      <w:pPr>
        <w:pStyle w:val="Normal"/>
        <w:numPr>
          <w:ilvl w:val="0"/>
          <w:numId w:val="3"/>
        </w:numPr>
        <w:rPr/>
      </w:pPr>
      <w:ins w:id="3490" w:author="Microsoft Office User" w:date="2018-06-11T17:06:00Z">
        <w:r>
          <w:rPr/>
          <w:t xml:space="preserve">The BLAKE2B-384 mechanism, denoted </w:t>
        </w:r>
      </w:ins>
      <w:ins w:id="3491" w:author="Microsoft Office User" w:date="2018-06-11T17:06:00Z">
        <w:r>
          <w:rPr>
            <w:b/>
          </w:rPr>
          <w:t>CKM_BLAKE2B_384</w:t>
        </w:r>
      </w:ins>
      <w:ins w:id="3492" w:author="Microsoft Office User" w:date="2018-06-11T17:06:00Z">
        <w:r>
          <w:rPr/>
          <w:t>, is a mechanism for message digesting, following the Blake2b Algorithm with a 384-bit message digest without a key as defined in RFC 7693.</w:t>
        </w:r>
      </w:ins>
    </w:p>
    <w:p>
      <w:pPr>
        <w:pStyle w:val="Normal"/>
        <w:numPr>
          <w:ilvl w:val="0"/>
          <w:numId w:val="3"/>
        </w:numPr>
        <w:rPr/>
      </w:pPr>
      <w:ins w:id="3493" w:author="Microsoft Office User" w:date="2018-06-11T17:06:00Z">
        <w:r>
          <w:rPr/>
          <w:t>It does not have a parameter.</w:t>
        </w:r>
      </w:ins>
    </w:p>
    <w:p>
      <w:pPr>
        <w:pStyle w:val="Normal"/>
        <w:numPr>
          <w:ilvl w:val="0"/>
          <w:numId w:val="3"/>
        </w:numPr>
        <w:rPr/>
      </w:pPr>
      <w:ins w:id="3494" w:author="Microsoft Office User" w:date="2018-06-11T17:06:00Z">
        <w:r>
          <w:rPr/>
          <w:t>Constraints on the length of input and output data are summarized in the following table.  For single-part digesting, the data and the digest may begin at the same location in memory.</w:t>
        </w:r>
      </w:ins>
    </w:p>
    <w:p>
      <w:pPr>
        <w:pStyle w:val="Caption1"/>
        <w:numPr>
          <w:ilvl w:val="0"/>
          <w:numId w:val="3"/>
        </w:numPr>
        <w:rPr/>
      </w:pPr>
      <w:ins w:id="3495" w:author="Microsoft Office User" w:date="2018-06-11T17:06:00Z">
        <w:r>
          <w:rPr/>
          <w:t xml:space="preserve">Table </w:t>
        </w:r>
      </w:ins>
      <w:r>
        <w:rPr>
          <w:i w:val="false"/>
          <w:szCs w:val="18"/>
        </w:rPr>
        <w:fldChar w:fldCharType="begin"/>
      </w:r>
      <w:r>
        <w:instrText> SEQ "Table" \* ARABIC </w:instrText>
      </w:r>
      <w:r>
        <w:fldChar w:fldCharType="separate"/>
      </w:r>
      <w:r>
        <w:t>1</w:t>
      </w:r>
      <w:r>
        <w:fldChar w:fldCharType="end"/>
      </w:r>
      <w:ins w:id="3496" w:author="Microsoft Office User" w:date="2018-06-11T17:06:00Z">
        <w:r>
          <w:rPr/>
          <w:t>, BLAKE2B-384: Data Length</w:t>
        </w:r>
      </w:ins>
    </w:p>
    <w:tbl>
      <w:tblPr>
        <w:tblW w:w="4818"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145"/>
        <w:gridCol w:w="1491"/>
        <w:gridCol w:w="2182"/>
      </w:tblGrid>
      <w:tr>
        <w:trPr>
          <w:tblHeader w:val="true"/>
          <w:ins w:id="3497" w:author="Microsoft Office User" w:date="2018-06-11T17:06:00Z"/>
        </w:trPr>
        <w:tc>
          <w:tcPr>
            <w:tcW w:w="1145"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pPr>
            <w:ins w:id="3498" w:author="Microsoft Office User" w:date="2018-06-11T17:06:00Z">
              <w:r>
                <w:rPr>
                  <w:rFonts w:cs="Arial" w:ascii="Arial" w:hAnsi="Arial"/>
                  <w:b/>
                  <w:sz w:val="20"/>
                </w:rPr>
                <w:t>Function</w:t>
              </w:r>
            </w:ins>
          </w:p>
        </w:tc>
        <w:tc>
          <w:tcPr>
            <w:tcW w:w="1491"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pPr>
            <w:ins w:id="3499" w:author="Microsoft Office User" w:date="2018-06-11T17:06:00Z">
              <w:r>
                <w:rPr>
                  <w:rFonts w:cs="Arial" w:ascii="Arial" w:hAnsi="Arial"/>
                  <w:b/>
                  <w:sz w:val="20"/>
                </w:rPr>
                <w:t>Input length</w:t>
              </w:r>
            </w:ins>
          </w:p>
        </w:tc>
        <w:tc>
          <w:tcPr>
            <w:tcW w:w="2182"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500" w:author="Microsoft Office User" w:date="2018-06-11T17:06:00Z">
              <w:r>
                <w:rPr>
                  <w:rFonts w:cs="Arial" w:ascii="Arial" w:hAnsi="Arial"/>
                  <w:b/>
                  <w:sz w:val="20"/>
                </w:rPr>
                <w:t>Digest length</w:t>
              </w:r>
            </w:ins>
          </w:p>
        </w:tc>
      </w:tr>
      <w:tr>
        <w:trPr>
          <w:ins w:id="3501" w:author="Microsoft Office User" w:date="2018-06-11T17:06:00Z"/>
        </w:trPr>
        <w:tc>
          <w:tcPr>
            <w:tcW w:w="1145"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pPr>
            <w:ins w:id="3502" w:author="Microsoft Office User" w:date="2018-06-11T17:06:00Z">
              <w:r>
                <w:rPr>
                  <w:rFonts w:cs="Arial" w:ascii="Arial" w:hAnsi="Arial"/>
                  <w:sz w:val="20"/>
                </w:rPr>
                <w:t>C_Digest</w:t>
              </w:r>
            </w:ins>
          </w:p>
        </w:tc>
        <w:tc>
          <w:tcPr>
            <w:tcW w:w="1491"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pPr>
            <w:ins w:id="3503" w:author="Microsoft Office User" w:date="2018-06-11T17:06:00Z">
              <w:r>
                <w:rPr>
                  <w:rFonts w:cs="Arial" w:ascii="Arial" w:hAnsi="Arial"/>
                  <w:sz w:val="20"/>
                </w:rPr>
                <w:t>any</w:t>
              </w:r>
            </w:ins>
          </w:p>
        </w:tc>
        <w:tc>
          <w:tcPr>
            <w:tcW w:w="21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504" w:author="Microsoft Office User" w:date="2018-06-11T17:06:00Z">
              <w:r>
                <w:rPr>
                  <w:rFonts w:cs="Arial" w:ascii="Arial" w:hAnsi="Arial"/>
                  <w:sz w:val="20"/>
                </w:rPr>
                <w:t>48</w:t>
              </w:r>
            </w:ins>
          </w:p>
        </w:tc>
      </w:tr>
    </w:tbl>
    <w:p>
      <w:pPr>
        <w:pStyle w:val="Heading3"/>
        <w:numPr>
          <w:ilvl w:val="2"/>
          <w:numId w:val="65"/>
        </w:numPr>
        <w:pBdr/>
        <w:suppressAutoHyphens w:val="true"/>
        <w:rPr/>
      </w:pPr>
      <w:ins w:id="3505" w:author="Microsoft Office User" w:date="2018-06-11T17:06:00Z">
        <w:bookmarkStart w:id="2090" w:name="_Toc516500889"/>
        <w:bookmarkEnd w:id="2090"/>
        <w:r>
          <w:rPr/>
          <w:t>General-length BLAKE2B-384-HMAC</w:t>
        </w:r>
      </w:ins>
    </w:p>
    <w:p>
      <w:pPr>
        <w:pStyle w:val="Normal"/>
        <w:numPr>
          <w:ilvl w:val="0"/>
          <w:numId w:val="3"/>
        </w:numPr>
        <w:rPr/>
      </w:pPr>
      <w:ins w:id="3506" w:author="Microsoft Office User" w:date="2018-06-11T17:06:00Z">
        <w:r>
          <w:rPr/>
          <w:t xml:space="preserve">The general-length BLAKE2B-384-HMAC mechanism, denoted </w:t>
        </w:r>
      </w:ins>
      <w:ins w:id="3507" w:author="Microsoft Office User" w:date="2018-06-11T17:06:00Z">
        <w:r>
          <w:rPr>
            <w:b/>
          </w:rPr>
          <w:t>CKM_BLAKE2B_384_HMAC_GENERAL</w:t>
        </w:r>
      </w:ins>
      <w:ins w:id="3508" w:author="Microsoft Office User" w:date="2018-06-11T17:06:00Z">
        <w:r>
          <w:rPr/>
          <w:t xml:space="preserve">, is the keyed variant of the Blake2b-384 hash function and length of the output should be in the range 1-48.The keys it uses are generic secret keys and CKK_BLAKE2B_384_HMAC. </w:t>
        </w:r>
      </w:ins>
    </w:p>
    <w:p>
      <w:pPr>
        <w:pStyle w:val="Normal"/>
        <w:numPr>
          <w:ilvl w:val="0"/>
          <w:numId w:val="3"/>
        </w:numPr>
        <w:rPr/>
      </w:pPr>
      <w:ins w:id="3509" w:author="Microsoft Office User" w:date="2018-06-11T17:06:00Z">
        <w:r>
          <w:rPr/>
        </w:r>
      </w:ins>
    </w:p>
    <w:p>
      <w:pPr>
        <w:pStyle w:val="Normal"/>
        <w:numPr>
          <w:ilvl w:val="0"/>
          <w:numId w:val="3"/>
        </w:numPr>
        <w:rPr/>
      </w:pPr>
      <w:ins w:id="3510" w:author="Microsoft Office User" w:date="2018-06-11T17:06:00Z">
        <w:r>
          <w:rPr/>
          <w:t xml:space="preserve">It has a parameter, a </w:t>
        </w:r>
      </w:ins>
      <w:ins w:id="3511" w:author="Microsoft Office User" w:date="2018-06-11T17:06:00Z">
        <w:r>
          <w:rPr>
            <w:rStyle w:val="HTMLTypewriter"/>
            <w:rFonts w:cs="Arial"/>
            <w:b/>
            <w:bCs/>
          </w:rPr>
          <w:t>CK_MAC_GENERAL_PARAMS</w:t>
        </w:r>
      </w:ins>
      <w:ins w:id="3512" w:author="Microsoft Office User" w:date="2018-06-11T17:06:00Z">
        <w:r>
          <w:rPr/>
          <w:t>, which holds the length in bytes of the desired output. This length should be in the range 1-48 (the output size of BLAKE2B-384 is 48 bytes).  Signatures (MACs) produced by this mechanism shall be taken from the start of the full 48-byte HMAC output.</w:t>
        </w:r>
      </w:ins>
    </w:p>
    <w:p>
      <w:pPr>
        <w:pStyle w:val="Caption1"/>
        <w:numPr>
          <w:ilvl w:val="0"/>
          <w:numId w:val="3"/>
        </w:numPr>
        <w:rPr/>
      </w:pPr>
      <w:ins w:id="3513" w:author="Microsoft Office User" w:date="2018-06-11T17:06:00Z">
        <w:r>
          <w:rPr/>
          <w:t xml:space="preserve">Table </w:t>
        </w:r>
      </w:ins>
      <w:r>
        <w:rPr>
          <w:szCs w:val="18"/>
        </w:rPr>
        <w:fldChar w:fldCharType="begin"/>
      </w:r>
      <w:r>
        <w:instrText> SEQ "Table" \* ARABIC </w:instrText>
      </w:r>
      <w:r>
        <w:fldChar w:fldCharType="separate"/>
      </w:r>
      <w:r>
        <w:t>1</w:t>
      </w:r>
      <w:r>
        <w:fldChar w:fldCharType="end"/>
      </w:r>
      <w:ins w:id="3514" w:author="Microsoft Office User" w:date="2018-06-11T17:06:00Z">
        <w:r>
          <w:rPr/>
          <w:t>, General-length BLAKE2B-384-HMAC: Key And Data Length</w:t>
        </w:r>
      </w:ins>
    </w:p>
    <w:tbl>
      <w:tblPr>
        <w:tblW w:w="8970"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530"/>
        <w:gridCol w:w="2430"/>
        <w:gridCol w:w="1439"/>
        <w:gridCol w:w="3570"/>
      </w:tblGrid>
      <w:tr>
        <w:trPr>
          <w:tblHeader w:val="true"/>
          <w:ins w:id="3515" w:author="Microsoft Office User" w:date="2018-06-11T17:06:00Z"/>
        </w:trPr>
        <w:tc>
          <w:tcPr>
            <w:tcW w:w="1530"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pPr>
            <w:ins w:id="3516" w:author="Microsoft Office User" w:date="2018-06-11T17:06:00Z">
              <w:r>
                <w:rPr>
                  <w:rFonts w:cs="Arial" w:ascii="Arial" w:hAnsi="Arial"/>
                  <w:b/>
                  <w:sz w:val="20"/>
                </w:rPr>
                <w:t>Function</w:t>
              </w:r>
            </w:ins>
          </w:p>
        </w:tc>
        <w:tc>
          <w:tcPr>
            <w:tcW w:w="2430"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rPr/>
            </w:pPr>
            <w:ins w:id="3517" w:author="Microsoft Office User" w:date="2018-06-11T17:06:00Z">
              <w:r>
                <w:rPr>
                  <w:rFonts w:cs="Arial" w:ascii="Arial" w:hAnsi="Arial"/>
                  <w:b/>
                  <w:sz w:val="20"/>
                </w:rPr>
                <w:t>Key type</w:t>
              </w:r>
            </w:ins>
          </w:p>
        </w:tc>
        <w:tc>
          <w:tcPr>
            <w:tcW w:w="1439"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pPr>
            <w:ins w:id="3518" w:author="Microsoft Office User" w:date="2018-06-11T17:06:00Z">
              <w:r>
                <w:rPr>
                  <w:rFonts w:cs="Arial" w:ascii="Arial" w:hAnsi="Arial"/>
                  <w:b/>
                  <w:sz w:val="20"/>
                </w:rPr>
                <w:t>Data length</w:t>
              </w:r>
            </w:ins>
          </w:p>
        </w:tc>
        <w:tc>
          <w:tcPr>
            <w:tcW w:w="3570"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519" w:author="Microsoft Office User" w:date="2018-06-11T17:06:00Z">
              <w:r>
                <w:rPr>
                  <w:rFonts w:cs="Arial" w:ascii="Arial" w:hAnsi="Arial"/>
                  <w:b/>
                  <w:sz w:val="20"/>
                </w:rPr>
                <w:t>Signature length</w:t>
              </w:r>
            </w:ins>
          </w:p>
        </w:tc>
      </w:tr>
      <w:tr>
        <w:trPr>
          <w:ins w:id="3520" w:author="Microsoft Office User" w:date="2018-06-11T17:06:00Z"/>
        </w:trPr>
        <w:tc>
          <w:tcPr>
            <w:tcW w:w="1530" w:type="dxa"/>
            <w:tcBorders>
              <w:top w:val="single" w:sz="6"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pPr>
            <w:ins w:id="3521" w:author="Microsoft Office User" w:date="2018-06-11T17:06:00Z">
              <w:r>
                <w:rPr>
                  <w:rFonts w:cs="Arial" w:ascii="Arial" w:hAnsi="Arial"/>
                  <w:sz w:val="20"/>
                </w:rPr>
                <w:t>C_Sign</w:t>
              </w:r>
            </w:ins>
          </w:p>
        </w:tc>
        <w:tc>
          <w:tcPr>
            <w:tcW w:w="2430"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jc w:val="center"/>
              <w:rPr/>
            </w:pPr>
            <w:ins w:id="3522" w:author="Microsoft Office User" w:date="2018-06-11T17:06:00Z">
              <w:r>
                <w:rPr>
                  <w:rFonts w:cs="Arial" w:ascii="Arial" w:hAnsi="Arial"/>
                  <w:sz w:val="20"/>
                </w:rPr>
                <w:t>generic secret or</w:t>
              </w:r>
            </w:ins>
          </w:p>
          <w:p>
            <w:pPr>
              <w:pStyle w:val="Table"/>
              <w:numPr>
                <w:ilvl w:val="0"/>
                <w:numId w:val="3"/>
              </w:numPr>
              <w:spacing w:before="0" w:after="40"/>
              <w:jc w:val="center"/>
              <w:rPr/>
            </w:pPr>
            <w:ins w:id="3523" w:author="Microsoft Office User" w:date="2018-06-11T17:06:00Z">
              <w:r>
                <w:rPr>
                  <w:rFonts w:cs="Arial" w:ascii="Arial" w:hAnsi="Arial"/>
                  <w:sz w:val="20"/>
                </w:rPr>
                <w:t>CKK_BLAKE2B_384_HMAC</w:t>
              </w:r>
            </w:ins>
          </w:p>
        </w:tc>
        <w:tc>
          <w:tcPr>
            <w:tcW w:w="1439"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pPr>
            <w:ins w:id="3524" w:author="Microsoft Office User" w:date="2018-06-11T17:06:00Z">
              <w:r>
                <w:rPr>
                  <w:rFonts w:cs="Arial" w:ascii="Arial" w:hAnsi="Arial"/>
                  <w:sz w:val="20"/>
                </w:rPr>
                <w:t>Any</w:t>
              </w:r>
            </w:ins>
          </w:p>
        </w:tc>
        <w:tc>
          <w:tcPr>
            <w:tcW w:w="357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525" w:author="Microsoft Office User" w:date="2018-06-11T17:06:00Z">
              <w:r>
                <w:rPr>
                  <w:rFonts w:cs="Arial" w:ascii="Arial" w:hAnsi="Arial"/>
                  <w:sz w:val="20"/>
                </w:rPr>
                <w:t>1-48, depending on parameters</w:t>
              </w:r>
            </w:ins>
          </w:p>
        </w:tc>
      </w:tr>
      <w:tr>
        <w:trPr>
          <w:ins w:id="3526" w:author="Microsoft Office User" w:date="2018-06-11T17:06:00Z"/>
        </w:trPr>
        <w:tc>
          <w:tcPr>
            <w:tcW w:w="1530"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pPr>
            <w:ins w:id="3527" w:author="Microsoft Office User" w:date="2018-06-11T17:06:00Z">
              <w:r>
                <w:rPr>
                  <w:rFonts w:cs="Arial" w:ascii="Arial" w:hAnsi="Arial"/>
                  <w:sz w:val="20"/>
                </w:rPr>
                <w:t>C_Verify</w:t>
              </w:r>
            </w:ins>
          </w:p>
        </w:tc>
        <w:tc>
          <w:tcPr>
            <w:tcW w:w="2430"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jc w:val="center"/>
              <w:rPr/>
            </w:pPr>
            <w:ins w:id="3528" w:author="Microsoft Office User" w:date="2018-06-11T17:06:00Z">
              <w:r>
                <w:rPr>
                  <w:rFonts w:cs="Arial" w:ascii="Arial" w:hAnsi="Arial"/>
                  <w:sz w:val="20"/>
                </w:rPr>
                <w:t>generic secret or</w:t>
              </w:r>
            </w:ins>
          </w:p>
          <w:p>
            <w:pPr>
              <w:pStyle w:val="Table"/>
              <w:numPr>
                <w:ilvl w:val="0"/>
                <w:numId w:val="3"/>
              </w:numPr>
              <w:spacing w:before="0" w:after="40"/>
              <w:jc w:val="center"/>
              <w:rPr/>
            </w:pPr>
            <w:ins w:id="3529" w:author="Microsoft Office User" w:date="2018-06-11T17:06:00Z">
              <w:r>
                <w:rPr>
                  <w:rFonts w:cs="Arial" w:ascii="Arial" w:hAnsi="Arial"/>
                  <w:sz w:val="20"/>
                </w:rPr>
                <w:t>CKK_BLAKE2B_384_HMAC</w:t>
              </w:r>
            </w:ins>
          </w:p>
        </w:tc>
        <w:tc>
          <w:tcPr>
            <w:tcW w:w="1439"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pPr>
            <w:ins w:id="3530" w:author="Microsoft Office User" w:date="2018-06-11T17:06:00Z">
              <w:r>
                <w:rPr>
                  <w:rFonts w:cs="Arial" w:ascii="Arial" w:hAnsi="Arial"/>
                  <w:sz w:val="20"/>
                </w:rPr>
                <w:t>Any</w:t>
              </w:r>
            </w:ins>
          </w:p>
        </w:tc>
        <w:tc>
          <w:tcPr>
            <w:tcW w:w="357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531" w:author="Microsoft Office User" w:date="2018-06-11T17:06:00Z">
              <w:r>
                <w:rPr>
                  <w:rFonts w:cs="Arial" w:ascii="Arial" w:hAnsi="Arial"/>
                  <w:sz w:val="20"/>
                </w:rPr>
                <w:t>1-48, depending on parameters</w:t>
              </w:r>
            </w:ins>
          </w:p>
        </w:tc>
      </w:tr>
    </w:tbl>
    <w:p>
      <w:pPr>
        <w:pStyle w:val="Normal"/>
        <w:numPr>
          <w:ilvl w:val="0"/>
          <w:numId w:val="3"/>
        </w:numPr>
        <w:rPr/>
      </w:pPr>
      <w:ins w:id="3532" w:author="Microsoft Office User" w:date="2018-06-11T17:06:00Z">
        <w:r>
          <w:rPr/>
        </w:r>
      </w:ins>
    </w:p>
    <w:p>
      <w:pPr>
        <w:pStyle w:val="Heading3"/>
        <w:numPr>
          <w:ilvl w:val="2"/>
          <w:numId w:val="65"/>
        </w:numPr>
        <w:pBdr/>
        <w:suppressAutoHyphens w:val="true"/>
        <w:rPr/>
      </w:pPr>
      <w:ins w:id="3533" w:author="Microsoft Office User" w:date="2018-06-11T17:06:00Z">
        <w:bookmarkStart w:id="2091" w:name="_Toc516500890"/>
        <w:bookmarkEnd w:id="2091"/>
        <w:r>
          <w:rPr/>
          <w:t>BLAKE2B-384-HMAC</w:t>
        </w:r>
      </w:ins>
    </w:p>
    <w:p>
      <w:pPr>
        <w:pStyle w:val="Normal"/>
        <w:numPr>
          <w:ilvl w:val="0"/>
          <w:numId w:val="3"/>
        </w:numPr>
        <w:rPr/>
      </w:pPr>
      <w:ins w:id="3534" w:author="Microsoft Office User" w:date="2018-06-11T17:06:00Z">
        <w:r>
          <w:rPr/>
          <w:t xml:space="preserve">The BLAKE2B-384-HMAC mechanism, denoted </w:t>
        </w:r>
      </w:ins>
      <w:ins w:id="3535" w:author="Microsoft Office User" w:date="2018-06-11T17:06:00Z">
        <w:r>
          <w:rPr>
            <w:b/>
          </w:rPr>
          <w:t>CKM_BLAKE2B_384_HMAC</w:t>
        </w:r>
      </w:ins>
      <w:ins w:id="3536" w:author="Microsoft Office User" w:date="2018-06-11T17:06:00Z">
        <w:r>
          <w:rPr/>
          <w:t>, is a special case of the general-length BLAKE2B-384-HMAC mechanism.</w:t>
        </w:r>
      </w:ins>
    </w:p>
    <w:p>
      <w:pPr>
        <w:pStyle w:val="Normal"/>
        <w:numPr>
          <w:ilvl w:val="0"/>
          <w:numId w:val="3"/>
        </w:numPr>
        <w:rPr/>
      </w:pPr>
      <w:ins w:id="3537" w:author="Microsoft Office User" w:date="2018-06-11T17:06:00Z">
        <w:r>
          <w:rPr/>
          <w:t>It has no parameter, and always produces an output of length 48.</w:t>
        </w:r>
      </w:ins>
    </w:p>
    <w:p>
      <w:pPr>
        <w:pStyle w:val="Heading3"/>
        <w:numPr>
          <w:ilvl w:val="2"/>
          <w:numId w:val="65"/>
        </w:numPr>
        <w:pBdr/>
        <w:suppressAutoHyphens w:val="true"/>
        <w:rPr/>
      </w:pPr>
      <w:ins w:id="3538" w:author="Microsoft Office User" w:date="2018-06-11T17:06:00Z">
        <w:bookmarkStart w:id="2092" w:name="_Toc516500891"/>
        <w:bookmarkEnd w:id="2092"/>
        <w:r>
          <w:rPr/>
          <w:t>BLAKE2B-384 key derivation</w:t>
        </w:r>
      </w:ins>
    </w:p>
    <w:p>
      <w:pPr>
        <w:pStyle w:val="Normal"/>
        <w:numPr>
          <w:ilvl w:val="0"/>
          <w:numId w:val="3"/>
        </w:numPr>
        <w:rPr/>
      </w:pPr>
      <w:ins w:id="3539" w:author="Microsoft Office User" w:date="2018-06-11T17:06:00Z">
        <w:r>
          <w:rPr/>
          <w:t xml:space="preserve">BLAKE2B-384 key derivation, denoted </w:t>
        </w:r>
      </w:ins>
      <w:ins w:id="3540" w:author="Microsoft Office User" w:date="2018-06-11T17:06:00Z">
        <w:r>
          <w:rPr>
            <w:b/>
          </w:rPr>
          <w:t>CKM_BLAKE2B_384_KEY</w:t>
        </w:r>
      </w:ins>
      <w:ins w:id="3541" w:author="Microsoft Office User" w:date="2018-06-11T17:06:00Z">
        <w:r>
          <w:rPr>
            <w:rFonts w:cs="Arial"/>
            <w:b/>
            <w:lang w:eastAsia="zh-CN"/>
          </w:rPr>
          <w:t>_DERIVE</w:t>
        </w:r>
      </w:ins>
      <w:ins w:id="3542" w:author="Microsoft Office User" w:date="2018-06-11T17:06:00Z">
        <w:r>
          <w:rPr/>
          <w:t xml:space="preserve">, is the same as the SHA-1 key derivation mechanism in Section </w:t>
        </w:r>
      </w:ins>
      <w:ins w:id="3543" w:author="Microsoft Office User" w:date="2018-06-11T17:06:00Z">
        <w:r>
          <w:rPr>
            <w:shd w:fill="FFFF00" w:val="clear"/>
          </w:rPr>
          <w:t>2.19.5</w:t>
        </w:r>
      </w:ins>
      <w:ins w:id="3544" w:author="Microsoft Office User" w:date="2018-06-11T17:06:00Z">
        <w:r>
          <w:rPr/>
          <w:t xml:space="preserve">, except that it uses the SHA-384 hash function and the relevant length is 48 bytes. </w:t>
        </w:r>
      </w:ins>
    </w:p>
    <w:p>
      <w:pPr>
        <w:pStyle w:val="Heading3"/>
        <w:numPr>
          <w:ilvl w:val="2"/>
          <w:numId w:val="65"/>
        </w:numPr>
        <w:pBdr/>
        <w:suppressAutoHyphens w:val="true"/>
        <w:rPr/>
      </w:pPr>
      <w:ins w:id="3545" w:author="Microsoft Office User" w:date="2018-06-11T17:06:00Z">
        <w:bookmarkStart w:id="2093" w:name="_Toc516500892"/>
        <w:bookmarkEnd w:id="2093"/>
        <w:r>
          <w:rPr/>
          <w:t>BLAKE2B-384 HMAC key generation</w:t>
        </w:r>
      </w:ins>
    </w:p>
    <w:p>
      <w:pPr>
        <w:pStyle w:val="Normal"/>
        <w:numPr>
          <w:ilvl w:val="0"/>
          <w:numId w:val="3"/>
        </w:numPr>
        <w:rPr/>
      </w:pPr>
      <w:ins w:id="3546" w:author="Microsoft Office User" w:date="2018-06-11T17:06:00Z">
        <w:r>
          <w:rPr/>
          <w:t xml:space="preserve">The BLAKE2B-384-HMAC key generation mechanism, denoted </w:t>
        </w:r>
      </w:ins>
      <w:ins w:id="3547" w:author="Microsoft Office User" w:date="2018-06-11T17:06:00Z">
        <w:r>
          <w:rPr>
            <w:b/>
          </w:rPr>
          <w:t>CKM_BLAKE2B_384_KEY_GEN</w:t>
        </w:r>
      </w:ins>
      <w:ins w:id="3548" w:author="Microsoft Office User" w:date="2018-06-11T17:06:00Z">
        <w:r>
          <w:rPr/>
          <w:t>, is a key generation mechanism for NIST’s BLAKE2B-384-HMAC.</w:t>
        </w:r>
      </w:ins>
    </w:p>
    <w:p>
      <w:pPr>
        <w:pStyle w:val="Normal"/>
        <w:numPr>
          <w:ilvl w:val="0"/>
          <w:numId w:val="3"/>
        </w:numPr>
        <w:rPr/>
      </w:pPr>
      <w:ins w:id="3549" w:author="Microsoft Office User" w:date="2018-06-11T17:06:00Z">
        <w:r>
          <w:rPr/>
          <w:t>It does not have a parameter.</w:t>
        </w:r>
      </w:ins>
    </w:p>
    <w:p>
      <w:pPr>
        <w:pStyle w:val="Normal"/>
        <w:numPr>
          <w:ilvl w:val="0"/>
          <w:numId w:val="3"/>
        </w:numPr>
        <w:rPr/>
      </w:pPr>
      <w:ins w:id="3550" w:author="Microsoft Office User" w:date="2018-06-11T17:06:00Z">
        <w:r>
          <w:rPr/>
          <w:t xml:space="preserve">The mechanism generates BLAKE2B-384-HMAC keys with a particular length in bytes, as specified in the </w:t>
        </w:r>
      </w:ins>
      <w:ins w:id="3551" w:author="Microsoft Office User" w:date="2018-06-11T17:06:00Z">
        <w:r>
          <w:rPr>
            <w:b/>
          </w:rPr>
          <w:t>CKA_VALUE_LEN</w:t>
        </w:r>
      </w:ins>
      <w:ins w:id="3552" w:author="Microsoft Office User" w:date="2018-06-11T17:06:00Z">
        <w:r>
          <w:rPr/>
          <w:t xml:space="preserve"> attribute of the template for the key.</w:t>
        </w:r>
      </w:ins>
    </w:p>
    <w:p>
      <w:pPr>
        <w:pStyle w:val="Normal"/>
        <w:numPr>
          <w:ilvl w:val="0"/>
          <w:numId w:val="3"/>
        </w:numPr>
        <w:rPr/>
      </w:pPr>
      <w:ins w:id="3553" w:author="Microsoft Office User" w:date="2018-06-11T17:06:00Z">
        <w:r>
          <w:rPr/>
          <w:t xml:space="preserve">The mechanism contributes the </w:t>
        </w:r>
      </w:ins>
      <w:ins w:id="3554" w:author="Microsoft Office User" w:date="2018-06-11T17:06:00Z">
        <w:r>
          <w:rPr>
            <w:b/>
          </w:rPr>
          <w:t>CKA_CLASS</w:t>
        </w:r>
      </w:ins>
      <w:ins w:id="3555" w:author="Microsoft Office User" w:date="2018-06-11T17:06:00Z">
        <w:r>
          <w:rPr/>
          <w:t xml:space="preserve">, </w:t>
        </w:r>
      </w:ins>
      <w:ins w:id="3556" w:author="Microsoft Office User" w:date="2018-06-11T17:06:00Z">
        <w:r>
          <w:rPr>
            <w:b/>
          </w:rPr>
          <w:t>CKA_KEY_TYPE</w:t>
        </w:r>
      </w:ins>
      <w:ins w:id="3557" w:author="Microsoft Office User" w:date="2018-06-11T17:06:00Z">
        <w:r>
          <w:rPr/>
          <w:t xml:space="preserve">, and </w:t>
        </w:r>
      </w:ins>
      <w:ins w:id="3558" w:author="Microsoft Office User" w:date="2018-06-11T17:06:00Z">
        <w:r>
          <w:rPr>
            <w:b/>
          </w:rPr>
          <w:t>CKA_VALUE</w:t>
        </w:r>
      </w:ins>
      <w:ins w:id="3559" w:author="Microsoft Office User" w:date="2018-06-11T17:06:00Z">
        <w:r>
          <w:rPr/>
          <w:t xml:space="preserve"> attributes to the new key. Other attributes supported by the BLAKE2B-384-HMAC key type (specifically, the flags indicating which functions the key supports) may be specified in the template for the key, or else are assigned default initial values.</w:t>
        </w:r>
      </w:ins>
    </w:p>
    <w:p>
      <w:pPr>
        <w:pStyle w:val="Normal"/>
        <w:numPr>
          <w:ilvl w:val="0"/>
          <w:numId w:val="3"/>
        </w:numPr>
        <w:suppressAutoHyphens w:val="true"/>
        <w:rPr/>
      </w:pPr>
      <w:ins w:id="3560" w:author="Microsoft Office User" w:date="2018-06-11T17:06:00Z">
        <w:r>
          <w:rPr/>
          <w:t xml:space="preserve">For this mechanism, the </w:t>
        </w:r>
      </w:ins>
      <w:ins w:id="3561" w:author="Microsoft Office User" w:date="2018-06-11T17:06:00Z">
        <w:r>
          <w:rPr>
            <w:i/>
          </w:rPr>
          <w:t>ulMinKeySize</w:t>
        </w:r>
      </w:ins>
      <w:ins w:id="3562" w:author="Microsoft Office User" w:date="2018-06-11T17:06:00Z">
        <w:r>
          <w:rPr/>
          <w:t xml:space="preserve"> and </w:t>
        </w:r>
      </w:ins>
      <w:ins w:id="3563" w:author="Microsoft Office User" w:date="2018-06-11T17:06:00Z">
        <w:r>
          <w:rPr>
            <w:i/>
          </w:rPr>
          <w:t>ulMaxKeySize</w:t>
        </w:r>
      </w:ins>
      <w:ins w:id="3564" w:author="Microsoft Office User" w:date="2018-06-11T17:06:00Z">
        <w:r>
          <w:rPr/>
          <w:t xml:space="preserve"> fields of the </w:t>
        </w:r>
      </w:ins>
      <w:ins w:id="3565" w:author="Microsoft Office User" w:date="2018-06-11T17:06:00Z">
        <w:r>
          <w:rPr>
            <w:b/>
          </w:rPr>
          <w:t>CK_MECHANISM_INFO</w:t>
        </w:r>
      </w:ins>
      <w:ins w:id="3566" w:author="Microsoft Office User" w:date="2018-06-11T17:06:00Z">
        <w:r>
          <w:rPr/>
          <w:t xml:space="preserve"> structure specify the supported range of </w:t>
        </w:r>
      </w:ins>
      <w:ins w:id="3567" w:author="Microsoft Office User" w:date="2018-06-11T17:06:00Z">
        <w:r>
          <w:rPr>
            <w:b/>
            <w:bCs/>
          </w:rPr>
          <w:t>CKM_BLAKE2B_384_HMAC</w:t>
        </w:r>
      </w:ins>
      <w:ins w:id="3568" w:author="Microsoft Office User" w:date="2018-06-11T17:06:00Z">
        <w:r>
          <w:rPr/>
          <w:t xml:space="preserve"> key sizes, in bytes.</w:t>
        </w:r>
      </w:ins>
      <w:r>
        <w:br w:type="page"/>
      </w:r>
    </w:p>
    <w:p>
      <w:pPr>
        <w:pStyle w:val="Heading2"/>
        <w:numPr>
          <w:ilvl w:val="1"/>
          <w:numId w:val="65"/>
        </w:numPr>
        <w:pBdr/>
        <w:suppressAutoHyphens w:val="true"/>
        <w:rPr/>
      </w:pPr>
      <w:ins w:id="3569" w:author="Microsoft Office User" w:date="2018-06-11T17:06:00Z">
        <w:bookmarkStart w:id="2094" w:name="_Toc516500893"/>
        <w:bookmarkEnd w:id="2094"/>
        <w:r>
          <w:rPr/>
          <w:t>BLAKE2B-512</w:t>
        </w:r>
      </w:ins>
    </w:p>
    <w:p>
      <w:pPr>
        <w:pStyle w:val="Normal"/>
        <w:numPr>
          <w:ilvl w:val="0"/>
          <w:numId w:val="3"/>
        </w:numPr>
        <w:rPr/>
      </w:pPr>
      <w:ins w:id="3570" w:author="Microsoft Office User" w:date="2018-06-11T17:06:00Z">
        <w:r>
          <w:rPr>
            <w:rFonts w:cs="Arial"/>
            <w:i/>
            <w:szCs w:val="18"/>
          </w:rPr>
          <w:t xml:space="preserve">Table </w:t>
        </w:r>
      </w:ins>
      <w:r>
        <w:rPr>
          <w:rFonts w:cs="Arial"/>
          <w:i/>
          <w:szCs w:val="18"/>
        </w:rPr>
        <w:fldChar w:fldCharType="begin"/>
      </w:r>
      <w:r>
        <w:instrText> SEQ "Table" \* ARABIC </w:instrText>
      </w:r>
      <w:r>
        <w:fldChar w:fldCharType="separate"/>
      </w:r>
      <w:r>
        <w:t>1</w:t>
      </w:r>
      <w:r>
        <w:fldChar w:fldCharType="end"/>
      </w:r>
      <w:ins w:id="3571" w:author="Microsoft Office User" w:date="2018-06-11T17:06:00Z">
        <w:r>
          <w:rPr>
            <w:rFonts w:cs="Arial"/>
            <w:i/>
            <w:szCs w:val="18"/>
          </w:rPr>
          <w:t>, SHA-512 Mechanisms vs. Functions</w:t>
        </w:r>
      </w:ins>
    </w:p>
    <w:tbl>
      <w:tblPr>
        <w:tblW w:w="9954" w:type="dxa"/>
        <w:jc w:val="left"/>
        <w:tblInd w:w="-365" w:type="dxa"/>
        <w:tblBorders>
          <w:top w:val="single" w:sz="12" w:space="0" w:color="000001"/>
          <w:left w:val="single" w:sz="12" w:space="0" w:color="000001"/>
        </w:tblBorders>
        <w:tblCellMar>
          <w:top w:w="0" w:type="dxa"/>
          <w:left w:w="100" w:type="dxa"/>
          <w:bottom w:w="0" w:type="dxa"/>
          <w:right w:w="115" w:type="dxa"/>
        </w:tblCellMar>
        <w:tblLook w:val="0000" w:noVBand="0" w:noHBand="0" w:lastColumn="0" w:firstColumn="0" w:lastRow="0" w:firstRow="0"/>
      </w:tblPr>
      <w:tblGrid>
        <w:gridCol w:w="3600"/>
        <w:gridCol w:w="989"/>
        <w:gridCol w:w="811"/>
        <w:gridCol w:w="540"/>
        <w:gridCol w:w="900"/>
        <w:gridCol w:w="706"/>
        <w:gridCol w:w="975"/>
        <w:gridCol w:w="1431"/>
      </w:tblGrid>
      <w:tr>
        <w:trPr>
          <w:tblHeader w:val="true"/>
          <w:ins w:id="3572" w:author="Microsoft Office User" w:date="2018-06-11T17:06:00Z"/>
        </w:trPr>
        <w:tc>
          <w:tcPr>
            <w:tcW w:w="3600" w:type="dxa"/>
            <w:tcBorders>
              <w:top w:val="single" w:sz="12" w:space="0" w:color="000001"/>
              <w:left w:val="single" w:sz="12" w:space="0" w:color="000001"/>
            </w:tcBorders>
            <w:shd w:color="auto" w:fill="auto" w:val="clear"/>
            <w:tcMar>
              <w:left w:w="100" w:type="dxa"/>
            </w:tcMar>
          </w:tcPr>
          <w:p>
            <w:pPr>
              <w:pStyle w:val="TableSmallFont"/>
              <w:numPr>
                <w:ilvl w:val="0"/>
                <w:numId w:val="3"/>
              </w:numPr>
              <w:snapToGrid w:val="false"/>
              <w:spacing w:before="0" w:after="40"/>
              <w:jc w:val="left"/>
              <w:rPr/>
            </w:pPr>
            <w:r>
              <w:rPr/>
            </w:r>
          </w:p>
        </w:tc>
        <w:tc>
          <w:tcPr>
            <w:tcW w:w="6352"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pacing w:before="0" w:after="40"/>
              <w:rPr/>
            </w:pPr>
            <w:ins w:id="3573" w:author="Microsoft Office User" w:date="2018-06-11T17:06:00Z">
              <w:r>
                <w:rPr>
                  <w:rFonts w:cs="Arial" w:ascii="Arial" w:hAnsi="Arial"/>
                  <w:b/>
                  <w:sz w:val="20"/>
                </w:rPr>
                <w:t>Functions</w:t>
              </w:r>
            </w:ins>
          </w:p>
        </w:tc>
      </w:tr>
      <w:tr>
        <w:trPr>
          <w:tblHeader w:val="true"/>
          <w:ins w:id="3574" w:author="Microsoft Office User" w:date="2018-06-11T17:06:00Z"/>
        </w:trPr>
        <w:tc>
          <w:tcPr>
            <w:tcW w:w="3600" w:type="dxa"/>
            <w:tcBorders>
              <w:left w:val="single" w:sz="12" w:space="0" w:color="000001"/>
              <w:bottom w:val="single" w:sz="6" w:space="0" w:color="000001"/>
              <w:insideH w:val="single" w:sz="6" w:space="0" w:color="000001"/>
            </w:tcBorders>
            <w:shd w:color="auto" w:fill="auto" w:val="clear"/>
            <w:tcMar>
              <w:left w:w="100" w:type="dxa"/>
            </w:tcMar>
          </w:tcPr>
          <w:p>
            <w:pPr>
              <w:pStyle w:val="TableSmallFont"/>
              <w:numPr>
                <w:ilvl w:val="0"/>
                <w:numId w:val="3"/>
              </w:numPr>
              <w:snapToGrid w:val="false"/>
              <w:jc w:val="left"/>
              <w:rPr>
                <w:rFonts w:ascii="Arial" w:hAnsi="Arial" w:cs="Arial"/>
                <w:b/>
                <w:b/>
                <w:sz w:val="20"/>
              </w:rPr>
            </w:pPr>
            <w:ins w:id="3575" w:author="Microsoft Office User" w:date="2018-06-11T17:06:00Z">
              <w:r>
                <w:rPr>
                  <w:rFonts w:cs="Arial" w:ascii="Arial" w:hAnsi="Arial"/>
                  <w:b/>
                  <w:sz w:val="20"/>
                </w:rPr>
              </w:r>
            </w:ins>
          </w:p>
          <w:p>
            <w:pPr>
              <w:pStyle w:val="TableSmallFont"/>
              <w:numPr>
                <w:ilvl w:val="0"/>
                <w:numId w:val="3"/>
              </w:numPr>
              <w:spacing w:before="0" w:after="40"/>
              <w:jc w:val="left"/>
              <w:rPr/>
            </w:pPr>
            <w:ins w:id="3576" w:author="Microsoft Office User" w:date="2018-06-11T17:06:00Z">
              <w:r>
                <w:rPr>
                  <w:rFonts w:cs="Arial" w:ascii="Arial" w:hAnsi="Arial"/>
                  <w:b/>
                  <w:sz w:val="20"/>
                </w:rPr>
                <w:t>Mechanism</w:t>
              </w:r>
            </w:ins>
          </w:p>
        </w:tc>
        <w:tc>
          <w:tcPr>
            <w:tcW w:w="989"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577" w:author="Microsoft Office User" w:date="2018-06-11T17:06:00Z">
              <w:r>
                <w:rPr>
                  <w:rFonts w:cs="Arial" w:ascii="Arial" w:hAnsi="Arial"/>
                  <w:b/>
                  <w:sz w:val="20"/>
                </w:rPr>
                <w:t>Encrypt</w:t>
              </w:r>
            </w:ins>
          </w:p>
          <w:p>
            <w:pPr>
              <w:pStyle w:val="TableSmallFont"/>
              <w:numPr>
                <w:ilvl w:val="0"/>
                <w:numId w:val="3"/>
              </w:numPr>
              <w:rPr/>
            </w:pPr>
            <w:ins w:id="3578" w:author="Microsoft Office User" w:date="2018-06-11T17:06:00Z">
              <w:r>
                <w:rPr>
                  <w:rFonts w:cs="Arial" w:ascii="Arial" w:hAnsi="Arial"/>
                  <w:b/>
                  <w:sz w:val="20"/>
                </w:rPr>
                <w:t>&amp;</w:t>
              </w:r>
            </w:ins>
          </w:p>
          <w:p>
            <w:pPr>
              <w:pStyle w:val="TableSmallFont"/>
              <w:numPr>
                <w:ilvl w:val="0"/>
                <w:numId w:val="3"/>
              </w:numPr>
              <w:spacing w:before="0" w:after="40"/>
              <w:rPr/>
            </w:pPr>
            <w:ins w:id="3579" w:author="Microsoft Office User" w:date="2018-06-11T17:06:00Z">
              <w:r>
                <w:rPr>
                  <w:rFonts w:cs="Arial" w:ascii="Arial" w:hAnsi="Arial"/>
                  <w:b/>
                  <w:sz w:val="20"/>
                </w:rPr>
                <w:t>Decrypt</w:t>
              </w:r>
            </w:ins>
          </w:p>
        </w:tc>
        <w:tc>
          <w:tcPr>
            <w:tcW w:w="81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580" w:author="Microsoft Office User" w:date="2018-06-11T17:06:00Z">
              <w:r>
                <w:rPr>
                  <w:rFonts w:cs="Arial" w:ascii="Arial" w:hAnsi="Arial"/>
                  <w:b/>
                  <w:sz w:val="20"/>
                </w:rPr>
                <w:t>Sign</w:t>
              </w:r>
            </w:ins>
          </w:p>
          <w:p>
            <w:pPr>
              <w:pStyle w:val="TableSmallFont"/>
              <w:numPr>
                <w:ilvl w:val="0"/>
                <w:numId w:val="3"/>
              </w:numPr>
              <w:rPr/>
            </w:pPr>
            <w:ins w:id="3581" w:author="Microsoft Office User" w:date="2018-06-11T17:06:00Z">
              <w:r>
                <w:rPr>
                  <w:rFonts w:cs="Arial" w:ascii="Arial" w:hAnsi="Arial"/>
                  <w:b/>
                  <w:sz w:val="20"/>
                </w:rPr>
                <w:t>&amp;</w:t>
              </w:r>
            </w:ins>
          </w:p>
          <w:p>
            <w:pPr>
              <w:pStyle w:val="TableSmallFont"/>
              <w:numPr>
                <w:ilvl w:val="0"/>
                <w:numId w:val="3"/>
              </w:numPr>
              <w:spacing w:before="0" w:after="40"/>
              <w:rPr/>
            </w:pPr>
            <w:ins w:id="3582" w:author="Microsoft Office User" w:date="2018-06-11T17:06:00Z">
              <w:r>
                <w:rPr>
                  <w:rFonts w:cs="Arial" w:ascii="Arial" w:hAnsi="Arial"/>
                  <w:b/>
                  <w:sz w:val="20"/>
                </w:rPr>
                <w:t>Verify</w:t>
              </w:r>
            </w:ins>
          </w:p>
        </w:tc>
        <w:tc>
          <w:tcPr>
            <w:tcW w:w="5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583" w:author="Microsoft Office User" w:date="2018-06-11T17:06:00Z">
              <w:r>
                <w:rPr>
                  <w:rFonts w:cs="Arial" w:ascii="Arial" w:hAnsi="Arial"/>
                  <w:b/>
                  <w:sz w:val="20"/>
                  <w:lang w:val="sv-SE"/>
                </w:rPr>
                <w:t>SR</w:t>
              </w:r>
            </w:ins>
          </w:p>
          <w:p>
            <w:pPr>
              <w:pStyle w:val="TableSmallFont"/>
              <w:numPr>
                <w:ilvl w:val="0"/>
                <w:numId w:val="3"/>
              </w:numPr>
              <w:rPr/>
            </w:pPr>
            <w:ins w:id="3584" w:author="Microsoft Office User" w:date="2018-06-11T17:06:00Z">
              <w:r>
                <w:rPr>
                  <w:rFonts w:cs="Arial" w:ascii="Arial" w:hAnsi="Arial"/>
                  <w:b/>
                  <w:sz w:val="20"/>
                  <w:lang w:val="sv-SE"/>
                </w:rPr>
                <w:t>&amp;</w:t>
              </w:r>
            </w:ins>
          </w:p>
          <w:p>
            <w:pPr>
              <w:pStyle w:val="TableSmallFont"/>
              <w:numPr>
                <w:ilvl w:val="0"/>
                <w:numId w:val="3"/>
              </w:numPr>
              <w:spacing w:before="0" w:after="40"/>
              <w:rPr/>
            </w:pPr>
            <w:ins w:id="3585" w:author="Microsoft Office User" w:date="2018-06-11T17:06:00Z">
              <w:r>
                <w:rPr>
                  <w:rFonts w:cs="Arial" w:ascii="Arial" w:hAnsi="Arial"/>
                  <w:b/>
                  <w:sz w:val="20"/>
                  <w:lang w:val="sv-SE"/>
                </w:rPr>
                <w:t>VR</w:t>
              </w:r>
            </w:ins>
            <w:ins w:id="3586" w:author="Microsoft Office User" w:date="2018-06-11T17:06:00Z">
              <w:r>
                <w:rPr>
                  <w:rFonts w:cs="Arial" w:ascii="Arial" w:hAnsi="Arial"/>
                  <w:sz w:val="20"/>
                  <w:vertAlign w:val="superscript"/>
                  <w:lang w:val="sv-SE"/>
                </w:rPr>
                <w:t>1</w:t>
              </w:r>
            </w:ins>
          </w:p>
        </w:tc>
        <w:tc>
          <w:tcPr>
            <w:tcW w:w="90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snapToGrid w:val="false"/>
              <w:rPr>
                <w:rFonts w:ascii="Arial" w:hAnsi="Arial" w:cs="Arial"/>
                <w:b/>
                <w:b/>
                <w:sz w:val="20"/>
                <w:lang w:val="sv-SE"/>
              </w:rPr>
            </w:pPr>
            <w:ins w:id="3587" w:author="Microsoft Office User" w:date="2018-06-11T17:06:00Z">
              <w:r>
                <w:rPr>
                  <w:rFonts w:cs="Arial" w:ascii="Arial" w:hAnsi="Arial"/>
                  <w:b/>
                  <w:sz w:val="20"/>
                  <w:lang w:val="sv-SE"/>
                </w:rPr>
              </w:r>
            </w:ins>
          </w:p>
          <w:p>
            <w:pPr>
              <w:pStyle w:val="TableSmallFont"/>
              <w:numPr>
                <w:ilvl w:val="0"/>
                <w:numId w:val="3"/>
              </w:numPr>
              <w:spacing w:before="0" w:after="40"/>
              <w:rPr/>
            </w:pPr>
            <w:ins w:id="3588" w:author="Microsoft Office User" w:date="2018-06-11T17:06:00Z">
              <w:r>
                <w:rPr>
                  <w:rFonts w:cs="Arial" w:ascii="Arial" w:hAnsi="Arial"/>
                  <w:b/>
                  <w:sz w:val="20"/>
                  <w:lang w:val="sv-SE"/>
                </w:rPr>
                <w:t>Digest</w:t>
              </w:r>
            </w:ins>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589" w:author="Microsoft Office User" w:date="2018-06-11T17:06:00Z">
              <w:r>
                <w:rPr>
                  <w:rFonts w:cs="Arial" w:ascii="Arial" w:hAnsi="Arial"/>
                  <w:b/>
                  <w:sz w:val="20"/>
                </w:rPr>
                <w:t>Gen.</w:t>
              </w:r>
            </w:ins>
          </w:p>
          <w:p>
            <w:pPr>
              <w:pStyle w:val="TableSmallFont"/>
              <w:numPr>
                <w:ilvl w:val="0"/>
                <w:numId w:val="3"/>
              </w:numPr>
              <w:rPr/>
            </w:pPr>
            <w:ins w:id="3590" w:author="Microsoft Office User" w:date="2018-06-11T17:06:00Z">
              <w:r>
                <w:rPr>
                  <w:rFonts w:eastAsia="Arial" w:cs="Arial" w:ascii="Arial" w:hAnsi="Arial"/>
                  <w:b/>
                  <w:sz w:val="20"/>
                </w:rPr>
                <w:t xml:space="preserve"> </w:t>
              </w:r>
            </w:ins>
            <w:ins w:id="3591" w:author="Microsoft Office User" w:date="2018-06-11T17:06:00Z">
              <w:r>
                <w:rPr>
                  <w:rFonts w:cs="Arial" w:ascii="Arial" w:hAnsi="Arial"/>
                  <w:b/>
                  <w:sz w:val="20"/>
                </w:rPr>
                <w:t>Key/</w:t>
              </w:r>
            </w:ins>
          </w:p>
          <w:p>
            <w:pPr>
              <w:pStyle w:val="TableSmallFont"/>
              <w:numPr>
                <w:ilvl w:val="0"/>
                <w:numId w:val="3"/>
              </w:numPr>
              <w:rPr/>
            </w:pPr>
            <w:ins w:id="3592" w:author="Microsoft Office User" w:date="2018-06-11T17:06:00Z">
              <w:r>
                <w:rPr>
                  <w:rFonts w:cs="Arial" w:ascii="Arial" w:hAnsi="Arial"/>
                  <w:b/>
                  <w:sz w:val="20"/>
                </w:rPr>
                <w:t>Key</w:t>
              </w:r>
            </w:ins>
          </w:p>
          <w:p>
            <w:pPr>
              <w:pStyle w:val="TableSmallFont"/>
              <w:numPr>
                <w:ilvl w:val="0"/>
                <w:numId w:val="3"/>
              </w:numPr>
              <w:spacing w:before="0" w:after="40"/>
              <w:rPr/>
            </w:pPr>
            <w:ins w:id="3593" w:author="Microsoft Office User" w:date="2018-06-11T17:06:00Z">
              <w:r>
                <w:rPr>
                  <w:rFonts w:cs="Arial" w:ascii="Arial" w:hAnsi="Arial"/>
                  <w:b/>
                  <w:sz w:val="20"/>
                </w:rPr>
                <w:t>Pair</w:t>
              </w:r>
            </w:ins>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numPr>
                <w:ilvl w:val="0"/>
                <w:numId w:val="3"/>
              </w:numPr>
              <w:rPr/>
            </w:pPr>
            <w:ins w:id="3594" w:author="Microsoft Office User" w:date="2018-06-11T17:06:00Z">
              <w:r>
                <w:rPr>
                  <w:rFonts w:cs="Arial" w:ascii="Arial" w:hAnsi="Arial"/>
                  <w:b/>
                  <w:sz w:val="20"/>
                </w:rPr>
                <w:t>Wrap</w:t>
              </w:r>
            </w:ins>
          </w:p>
          <w:p>
            <w:pPr>
              <w:pStyle w:val="TableSmallFont"/>
              <w:numPr>
                <w:ilvl w:val="0"/>
                <w:numId w:val="3"/>
              </w:numPr>
              <w:rPr/>
            </w:pPr>
            <w:ins w:id="3595" w:author="Microsoft Office User" w:date="2018-06-11T17:06:00Z">
              <w:r>
                <w:rPr>
                  <w:rFonts w:cs="Arial" w:ascii="Arial" w:hAnsi="Arial"/>
                  <w:b/>
                  <w:sz w:val="20"/>
                </w:rPr>
                <w:t>&amp;</w:t>
              </w:r>
            </w:ins>
          </w:p>
          <w:p>
            <w:pPr>
              <w:pStyle w:val="TableSmallFont"/>
              <w:numPr>
                <w:ilvl w:val="0"/>
                <w:numId w:val="3"/>
              </w:numPr>
              <w:spacing w:before="0" w:after="40"/>
              <w:rPr/>
            </w:pPr>
            <w:ins w:id="3596" w:author="Microsoft Office User" w:date="2018-06-11T17:06:00Z">
              <w:r>
                <w:rPr>
                  <w:rFonts w:cs="Arial" w:ascii="Arial" w:hAnsi="Arial"/>
                  <w:b/>
                  <w:sz w:val="20"/>
                </w:rPr>
                <w:t>Unwrap</w:t>
              </w:r>
            </w:ins>
          </w:p>
        </w:tc>
        <w:tc>
          <w:tcPr>
            <w:tcW w:w="14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numPr>
                <w:ilvl w:val="0"/>
                <w:numId w:val="3"/>
              </w:numPr>
              <w:snapToGrid w:val="false"/>
              <w:rPr>
                <w:rFonts w:ascii="Arial" w:hAnsi="Arial" w:cs="Arial"/>
                <w:b/>
                <w:b/>
                <w:sz w:val="20"/>
              </w:rPr>
            </w:pPr>
            <w:ins w:id="3597" w:author="Microsoft Office User" w:date="2018-06-11T17:06:00Z">
              <w:r>
                <w:rPr>
                  <w:rFonts w:cs="Arial" w:ascii="Arial" w:hAnsi="Arial"/>
                  <w:b/>
                  <w:sz w:val="20"/>
                </w:rPr>
              </w:r>
            </w:ins>
          </w:p>
          <w:p>
            <w:pPr>
              <w:pStyle w:val="TableSmallFont"/>
              <w:numPr>
                <w:ilvl w:val="0"/>
                <w:numId w:val="3"/>
              </w:numPr>
              <w:spacing w:before="0" w:after="40"/>
              <w:rPr/>
            </w:pPr>
            <w:ins w:id="3598" w:author="Microsoft Office User" w:date="2018-06-11T17:06:00Z">
              <w:r>
                <w:rPr>
                  <w:rFonts w:cs="Arial" w:ascii="Arial" w:hAnsi="Arial"/>
                  <w:b/>
                  <w:sz w:val="20"/>
                </w:rPr>
                <w:t>Derive</w:t>
              </w:r>
            </w:ins>
          </w:p>
        </w:tc>
      </w:tr>
      <w:tr>
        <w:trPr>
          <w:ins w:id="3599" w:author="Microsoft Office User" w:date="2018-06-11T17:06:00Z"/>
        </w:trPr>
        <w:tc>
          <w:tcPr>
            <w:tcW w:w="3600"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pPr>
            <w:ins w:id="3600" w:author="Microsoft Office User" w:date="2018-06-11T17:06:00Z">
              <w:r>
                <w:rPr>
                  <w:rFonts w:cs="Arial" w:ascii="Arial" w:hAnsi="Arial"/>
                  <w:sz w:val="20"/>
                </w:rPr>
                <w:t>CKM_BLAKE2B_512</w:t>
              </w:r>
            </w:ins>
          </w:p>
        </w:tc>
        <w:tc>
          <w:tcPr>
            <w:tcW w:w="989"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1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pPr>
            <w:ins w:id="3601" w:author="Microsoft Office User" w:date="2018-06-11T17:06:00Z">
              <w:r>
                <w:rPr>
                  <w:rFonts w:eastAsia="Wingdings" w:cs="Wingdings" w:ascii="Wingdings" w:hAnsi="Wingdings"/>
                  <w:sz w:val="20"/>
                </w:rPr>
                <w:t></w:t>
              </w:r>
            </w:ins>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ins w:id="3602" w:author="Microsoft Office User" w:date="2018-06-11T17:06:00Z"/>
        </w:trPr>
        <w:tc>
          <w:tcPr>
            <w:tcW w:w="3600"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pPr>
            <w:ins w:id="3603" w:author="Microsoft Office User" w:date="2018-06-11T17:06:00Z">
              <w:r>
                <w:rPr>
                  <w:rFonts w:cs="Arial" w:ascii="Arial" w:hAnsi="Arial"/>
                  <w:sz w:val="20"/>
                </w:rPr>
                <w:t>CKM_BLAKE2B_512_HMAC_GENERAL</w:t>
              </w:r>
            </w:ins>
          </w:p>
        </w:tc>
        <w:tc>
          <w:tcPr>
            <w:tcW w:w="989"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1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pPr>
            <w:ins w:id="3604" w:author="Microsoft Office User" w:date="2018-06-11T17:06:00Z">
              <w:r>
                <w:rPr>
                  <w:rFonts w:eastAsia="Wingdings" w:cs="Wingdings" w:ascii="Wingdings" w:hAnsi="Wingdings"/>
                  <w:sz w:val="20"/>
                </w:rPr>
                <w:t></w:t>
              </w:r>
            </w:ins>
          </w:p>
        </w:tc>
        <w:tc>
          <w:tcPr>
            <w:tcW w:w="5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ins w:id="3605" w:author="Microsoft Office User" w:date="2018-06-11T17:06:00Z"/>
        </w:trPr>
        <w:tc>
          <w:tcPr>
            <w:tcW w:w="3600" w:type="dxa"/>
            <w:tcBorders>
              <w:top w:val="single" w:sz="6" w:space="0" w:color="000001"/>
              <w:left w:val="single" w:sz="12" w:space="0" w:color="000001"/>
              <w:bottom w:val="single" w:sz="6" w:space="0" w:color="000001"/>
              <w:insideH w:val="single" w:sz="6" w:space="0" w:color="000001"/>
            </w:tcBorders>
            <w:shd w:color="auto" w:fill="auto" w:val="clear"/>
            <w:tcMar>
              <w:left w:w="100" w:type="dxa"/>
            </w:tcMar>
          </w:tcPr>
          <w:p>
            <w:pPr>
              <w:pStyle w:val="TableSmallFont"/>
              <w:keepNext/>
              <w:numPr>
                <w:ilvl w:val="0"/>
                <w:numId w:val="3"/>
              </w:numPr>
              <w:spacing w:before="0" w:after="40"/>
              <w:jc w:val="left"/>
              <w:rPr/>
            </w:pPr>
            <w:ins w:id="3606" w:author="Microsoft Office User" w:date="2018-06-11T17:06:00Z">
              <w:r>
                <w:rPr>
                  <w:rFonts w:cs="Arial" w:ascii="Arial" w:hAnsi="Arial"/>
                  <w:sz w:val="20"/>
                </w:rPr>
                <w:t>CKM_BLAKE2B_512_HMAC</w:t>
              </w:r>
            </w:ins>
          </w:p>
        </w:tc>
        <w:tc>
          <w:tcPr>
            <w:tcW w:w="989"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11"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pacing w:before="0" w:after="40"/>
              <w:rPr/>
            </w:pPr>
            <w:ins w:id="3607" w:author="Microsoft Office User" w:date="2018-06-11T17:06:00Z">
              <w:r>
                <w:rPr>
                  <w:rFonts w:eastAsia="Wingdings" w:cs="Wingdings" w:ascii="Wingdings" w:hAnsi="Wingdings"/>
                  <w:sz w:val="20"/>
                </w:rPr>
                <w:t></w:t>
              </w:r>
            </w:ins>
          </w:p>
        </w:tc>
        <w:tc>
          <w:tcPr>
            <w:tcW w:w="54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6" w:space="0" w:color="000001"/>
              <w:insideH w:val="single" w:sz="6"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ins w:id="3608" w:author="Microsoft Office User" w:date="2018-06-11T17:06:00Z"/>
          <w:trHeight w:val="352" w:hRule="atLeast"/>
        </w:trPr>
        <w:tc>
          <w:tcPr>
            <w:tcW w:w="3600" w:type="dxa"/>
            <w:tcBorders>
              <w:top w:val="single" w:sz="6" w:space="0" w:color="000001"/>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pPr>
            <w:ins w:id="3609" w:author="Microsoft Office User" w:date="2018-06-11T17:06:00Z">
              <w:r>
                <w:rPr>
                  <w:rFonts w:cs="Arial" w:ascii="Arial" w:hAnsi="Arial"/>
                  <w:sz w:val="20"/>
                </w:rPr>
                <w:t>CKM_BLAKE2B_512_KEY</w:t>
              </w:r>
            </w:ins>
            <w:ins w:id="3610" w:author="Microsoft Office User" w:date="2018-06-11T17:06:00Z">
              <w:r>
                <w:rPr>
                  <w:rFonts w:cs="Arial" w:ascii="Arial" w:hAnsi="Arial"/>
                  <w:sz w:val="20"/>
                  <w:lang w:eastAsia="zh-CN"/>
                </w:rPr>
                <w:t>_DERIVE</w:t>
              </w:r>
            </w:ins>
          </w:p>
        </w:tc>
        <w:tc>
          <w:tcPr>
            <w:tcW w:w="989"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11"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4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06"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top w:val="single" w:sz="6" w:space="0" w:color="000001"/>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pacing w:before="0" w:after="40"/>
              <w:rPr/>
            </w:pPr>
            <w:ins w:id="3611" w:author="Microsoft Office User" w:date="2018-06-11T17:06:00Z">
              <w:r>
                <w:rPr>
                  <w:rFonts w:eastAsia="Wingdings" w:cs="Wingdings" w:ascii="Wingdings" w:hAnsi="Wingdings"/>
                  <w:sz w:val="20"/>
                </w:rPr>
                <w:t></w:t>
              </w:r>
            </w:ins>
          </w:p>
        </w:tc>
      </w:tr>
      <w:tr>
        <w:trPr>
          <w:ins w:id="3612" w:author="Microsoft Office User" w:date="2018-06-11T17:06:00Z"/>
        </w:trPr>
        <w:tc>
          <w:tcPr>
            <w:tcW w:w="3600" w:type="dxa"/>
            <w:tcBorders>
              <w:left w:val="single" w:sz="12" w:space="0" w:color="000001"/>
              <w:bottom w:val="single" w:sz="12" w:space="0" w:color="000001"/>
              <w:insideH w:val="single" w:sz="12" w:space="0" w:color="000001"/>
            </w:tcBorders>
            <w:shd w:color="auto" w:fill="auto" w:val="clear"/>
            <w:tcMar>
              <w:left w:w="100" w:type="dxa"/>
            </w:tcMar>
          </w:tcPr>
          <w:p>
            <w:pPr>
              <w:pStyle w:val="TableSmallFont"/>
              <w:keepNext/>
              <w:numPr>
                <w:ilvl w:val="0"/>
                <w:numId w:val="3"/>
              </w:numPr>
              <w:spacing w:before="0" w:after="40"/>
              <w:jc w:val="left"/>
              <w:rPr/>
            </w:pPr>
            <w:ins w:id="3613" w:author="Microsoft Office User" w:date="2018-06-11T17:06:00Z">
              <w:r>
                <w:rPr>
                  <w:rFonts w:cs="Arial" w:ascii="Arial" w:hAnsi="Arial"/>
                  <w:sz w:val="20"/>
                </w:rPr>
                <w:t>CKM_BLAKE2B_512_KEY_GEN</w:t>
              </w:r>
            </w:ins>
          </w:p>
        </w:tc>
        <w:tc>
          <w:tcPr>
            <w:tcW w:w="989"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11"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4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00"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pPr>
            <w:ins w:id="3614" w:author="Microsoft Office User" w:date="2018-06-11T17:06:00Z">
              <w:r>
                <w:rPr>
                  <w:rFonts w:eastAsia="Wingdings" w:cs="Wingdings" w:ascii="Wingdings" w:hAnsi="Wingdings"/>
                  <w:sz w:val="20"/>
                </w:rPr>
                <w:t></w:t>
              </w:r>
            </w:ins>
          </w:p>
        </w:tc>
        <w:tc>
          <w:tcPr>
            <w:tcW w:w="706"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5" w:type="dxa"/>
            <w:tcBorders>
              <w:left w:val="single" w:sz="6" w:space="0" w:color="000001"/>
              <w:bottom w:val="single" w:sz="12" w:space="0" w:color="000001"/>
              <w:insideH w:val="single" w:sz="12" w:space="0" w:color="000001"/>
            </w:tcBorders>
            <w:shd w:color="auto" w:fill="auto" w:val="clear"/>
            <w:tcMar>
              <w:left w:w="10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1431" w:type="dxa"/>
            <w:tcBorders>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7" w:type="dxa"/>
            </w:tcMar>
          </w:tcPr>
          <w:p>
            <w:pPr>
              <w:pStyle w:val="TableSmallFont"/>
              <w:keepNext/>
              <w:numPr>
                <w:ilvl w:val="0"/>
                <w:numId w:val="3"/>
              </w:numPr>
              <w:snapToGrid w:val="false"/>
              <w:spacing w:before="0" w:after="40"/>
              <w:rPr>
                <w:rFonts w:ascii="Wingdings" w:hAnsi="Wingdings" w:eastAsia="Wingdings" w:cs="Wingdings"/>
                <w:sz w:val="20"/>
              </w:rPr>
            </w:pPr>
            <w:r>
              <w:rPr>
                <w:rFonts w:eastAsia="Wingdings" w:cs="Wingdings" w:ascii="Wingdings" w:hAnsi="Wingdings"/>
                <w:sz w:val="20"/>
              </w:rPr>
            </w:r>
          </w:p>
        </w:tc>
      </w:tr>
    </w:tbl>
    <w:p>
      <w:pPr>
        <w:pStyle w:val="Heading3"/>
        <w:numPr>
          <w:ilvl w:val="2"/>
          <w:numId w:val="65"/>
        </w:numPr>
        <w:pBdr/>
        <w:suppressAutoHyphens w:val="true"/>
        <w:rPr/>
      </w:pPr>
      <w:ins w:id="3615" w:author="Microsoft Office User" w:date="2018-06-11T17:06:00Z">
        <w:bookmarkStart w:id="2095" w:name="_Toc516500894"/>
        <w:bookmarkEnd w:id="2095"/>
        <w:r>
          <w:rPr/>
          <w:t>Definitions</w:t>
        </w:r>
      </w:ins>
    </w:p>
    <w:p>
      <w:pPr>
        <w:pStyle w:val="Normal"/>
        <w:numPr>
          <w:ilvl w:val="0"/>
          <w:numId w:val="3"/>
        </w:numPr>
        <w:ind w:left="720" w:hanging="0"/>
        <w:rPr/>
      </w:pPr>
      <w:ins w:id="3616" w:author="Microsoft Office User" w:date="2018-06-11T17:06:00Z">
        <w:r>
          <w:rPr/>
          <w:t>CKM_BLAKE2B_512</w:t>
        </w:r>
      </w:ins>
    </w:p>
    <w:p>
      <w:pPr>
        <w:pStyle w:val="Normal"/>
        <w:numPr>
          <w:ilvl w:val="0"/>
          <w:numId w:val="3"/>
        </w:numPr>
        <w:ind w:left="720" w:hanging="0"/>
        <w:rPr/>
      </w:pPr>
      <w:ins w:id="3617" w:author="Microsoft Office User" w:date="2018-06-11T17:06:00Z">
        <w:r>
          <w:rPr/>
          <w:t>CKM_BLAKE2B_512_HMAC</w:t>
        </w:r>
      </w:ins>
    </w:p>
    <w:p>
      <w:pPr>
        <w:pStyle w:val="Normal"/>
        <w:numPr>
          <w:ilvl w:val="0"/>
          <w:numId w:val="3"/>
        </w:numPr>
        <w:ind w:left="720" w:hanging="0"/>
        <w:rPr/>
      </w:pPr>
      <w:ins w:id="3618" w:author="Microsoft Office User" w:date="2018-06-11T17:06:00Z">
        <w:r>
          <w:rPr/>
          <w:t>CKM_BLAKE2B_512_HMAC_GENERAL</w:t>
        </w:r>
      </w:ins>
    </w:p>
    <w:p>
      <w:pPr>
        <w:pStyle w:val="Normal"/>
        <w:numPr>
          <w:ilvl w:val="0"/>
          <w:numId w:val="3"/>
        </w:numPr>
        <w:ind w:left="720" w:hanging="0"/>
        <w:rPr/>
      </w:pPr>
      <w:ins w:id="3619" w:author="Microsoft Office User" w:date="2018-06-11T17:06:00Z">
        <w:r>
          <w:rPr/>
          <w:t>CKM_BLAKE2B_512_KEY</w:t>
        </w:r>
      </w:ins>
      <w:ins w:id="3620" w:author="Microsoft Office User" w:date="2018-06-11T17:06:00Z">
        <w:r>
          <w:rPr>
            <w:rFonts w:cs="Arial"/>
            <w:lang w:eastAsia="zh-CN"/>
          </w:rPr>
          <w:t>_DERIVE</w:t>
        </w:r>
      </w:ins>
    </w:p>
    <w:p>
      <w:pPr>
        <w:pStyle w:val="Normal"/>
        <w:numPr>
          <w:ilvl w:val="0"/>
          <w:numId w:val="3"/>
        </w:numPr>
        <w:ind w:left="720" w:hanging="0"/>
        <w:rPr/>
      </w:pPr>
      <w:ins w:id="3621" w:author="Microsoft Office User" w:date="2018-06-11T17:06:00Z">
        <w:r>
          <w:rPr/>
          <w:t>CKM_BLAKE2B_512_KEY_GEN</w:t>
        </w:r>
      </w:ins>
    </w:p>
    <w:p>
      <w:pPr>
        <w:pStyle w:val="Normal"/>
        <w:numPr>
          <w:ilvl w:val="0"/>
          <w:numId w:val="3"/>
        </w:numPr>
        <w:ind w:left="720" w:hanging="0"/>
        <w:rPr/>
      </w:pPr>
      <w:ins w:id="3622" w:author="Microsoft Office User" w:date="2018-06-11T17:06:00Z">
        <w:r>
          <w:rPr/>
          <w:t>CKK_BLAKE2B_512_HMAC</w:t>
        </w:r>
      </w:ins>
    </w:p>
    <w:p>
      <w:pPr>
        <w:pStyle w:val="Heading3"/>
        <w:numPr>
          <w:ilvl w:val="2"/>
          <w:numId w:val="65"/>
        </w:numPr>
        <w:pBdr/>
        <w:suppressAutoHyphens w:val="true"/>
        <w:rPr/>
      </w:pPr>
      <w:ins w:id="3623" w:author="Microsoft Office User" w:date="2018-06-11T17:06:00Z">
        <w:bookmarkStart w:id="2096" w:name="_Toc516500895"/>
        <w:bookmarkEnd w:id="2096"/>
        <w:r>
          <w:rPr/>
          <w:t>BLAKE2B-512 digest</w:t>
        </w:r>
      </w:ins>
    </w:p>
    <w:p>
      <w:pPr>
        <w:pStyle w:val="Normal"/>
        <w:numPr>
          <w:ilvl w:val="0"/>
          <w:numId w:val="3"/>
        </w:numPr>
        <w:rPr/>
      </w:pPr>
      <w:ins w:id="3624" w:author="Microsoft Office User" w:date="2018-06-11T17:06:00Z">
        <w:r>
          <w:rPr/>
          <w:t xml:space="preserve">The BLAKE2B-512 mechanism, denoted </w:t>
        </w:r>
      </w:ins>
      <w:ins w:id="3625" w:author="Microsoft Office User" w:date="2018-06-11T17:06:00Z">
        <w:r>
          <w:rPr>
            <w:b/>
          </w:rPr>
          <w:t>CKM_BLAKE2B_512</w:t>
        </w:r>
      </w:ins>
      <w:ins w:id="3626" w:author="Microsoft Office User" w:date="2018-06-11T17:06:00Z">
        <w:r>
          <w:rPr/>
          <w:t>, is a mechanism for message digesting, following the Blake2b Algorithm with a 512-bit message digest defined in RFC 7693.</w:t>
        </w:r>
      </w:ins>
    </w:p>
    <w:p>
      <w:pPr>
        <w:pStyle w:val="Normal"/>
        <w:numPr>
          <w:ilvl w:val="0"/>
          <w:numId w:val="3"/>
        </w:numPr>
        <w:rPr/>
      </w:pPr>
      <w:ins w:id="3627" w:author="Microsoft Office User" w:date="2018-06-11T17:06:00Z">
        <w:r>
          <w:rPr/>
          <w:t>It does not have a parameter.</w:t>
        </w:r>
      </w:ins>
    </w:p>
    <w:p>
      <w:pPr>
        <w:pStyle w:val="Normal"/>
        <w:numPr>
          <w:ilvl w:val="0"/>
          <w:numId w:val="3"/>
        </w:numPr>
        <w:rPr/>
      </w:pPr>
      <w:ins w:id="3628" w:author="Microsoft Office User" w:date="2018-06-11T17:06:00Z">
        <w:r>
          <w:rPr/>
          <w:t>Constraints on the length of input and output data are summarized in the following table.  For single-part digesting, the data and the digest may begin at the same location in memory.</w:t>
        </w:r>
      </w:ins>
    </w:p>
    <w:p>
      <w:pPr>
        <w:pStyle w:val="Caption1"/>
        <w:numPr>
          <w:ilvl w:val="0"/>
          <w:numId w:val="3"/>
        </w:numPr>
        <w:rPr/>
      </w:pPr>
      <w:ins w:id="3629" w:author="Microsoft Office User" w:date="2018-06-11T17:06:00Z">
        <w:r>
          <w:rPr/>
          <w:t xml:space="preserve">Table </w:t>
        </w:r>
      </w:ins>
      <w:r>
        <w:rPr>
          <w:szCs w:val="18"/>
        </w:rPr>
        <w:fldChar w:fldCharType="begin"/>
      </w:r>
      <w:r>
        <w:instrText> SEQ "Table" \* ARABIC </w:instrText>
      </w:r>
      <w:r>
        <w:fldChar w:fldCharType="separate"/>
      </w:r>
      <w:r>
        <w:t>1</w:t>
      </w:r>
      <w:r>
        <w:fldChar w:fldCharType="end"/>
      </w:r>
      <w:ins w:id="3630" w:author="Microsoft Office User" w:date="2018-06-11T17:06:00Z">
        <w:r>
          <w:rPr/>
          <w:t>, BLAKE2B-512: Data Length</w:t>
        </w:r>
      </w:ins>
    </w:p>
    <w:tbl>
      <w:tblPr>
        <w:tblW w:w="4818"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145"/>
        <w:gridCol w:w="1491"/>
        <w:gridCol w:w="2182"/>
      </w:tblGrid>
      <w:tr>
        <w:trPr>
          <w:tblHeader w:val="true"/>
          <w:ins w:id="3631" w:author="Microsoft Office User" w:date="2018-06-11T17:06:00Z"/>
        </w:trPr>
        <w:tc>
          <w:tcPr>
            <w:tcW w:w="1145"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pPr>
            <w:ins w:id="3632" w:author="Microsoft Office User" w:date="2018-06-11T17:06:00Z">
              <w:r>
                <w:rPr>
                  <w:rFonts w:cs="Arial" w:ascii="Arial" w:hAnsi="Arial"/>
                  <w:b/>
                  <w:sz w:val="20"/>
                </w:rPr>
                <w:t>Function</w:t>
              </w:r>
            </w:ins>
          </w:p>
        </w:tc>
        <w:tc>
          <w:tcPr>
            <w:tcW w:w="1491"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pPr>
            <w:ins w:id="3633" w:author="Microsoft Office User" w:date="2018-06-11T17:06:00Z">
              <w:r>
                <w:rPr>
                  <w:rFonts w:cs="Arial" w:ascii="Arial" w:hAnsi="Arial"/>
                  <w:b/>
                  <w:sz w:val="20"/>
                </w:rPr>
                <w:t>Input length</w:t>
              </w:r>
            </w:ins>
          </w:p>
        </w:tc>
        <w:tc>
          <w:tcPr>
            <w:tcW w:w="2182"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634" w:author="Microsoft Office User" w:date="2018-06-11T17:06:00Z">
              <w:r>
                <w:rPr>
                  <w:rFonts w:cs="Arial" w:ascii="Arial" w:hAnsi="Arial"/>
                  <w:b/>
                  <w:sz w:val="20"/>
                </w:rPr>
                <w:t>Digest length</w:t>
              </w:r>
            </w:ins>
          </w:p>
        </w:tc>
      </w:tr>
      <w:tr>
        <w:trPr>
          <w:ins w:id="3635" w:author="Microsoft Office User" w:date="2018-06-11T17:06:00Z"/>
        </w:trPr>
        <w:tc>
          <w:tcPr>
            <w:tcW w:w="1145"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pPr>
            <w:ins w:id="3636" w:author="Microsoft Office User" w:date="2018-06-11T17:06:00Z">
              <w:r>
                <w:rPr>
                  <w:rFonts w:cs="Arial" w:ascii="Arial" w:hAnsi="Arial"/>
                  <w:sz w:val="20"/>
                </w:rPr>
                <w:t>C_Digest</w:t>
              </w:r>
            </w:ins>
          </w:p>
        </w:tc>
        <w:tc>
          <w:tcPr>
            <w:tcW w:w="1491"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pPr>
            <w:ins w:id="3637" w:author="Microsoft Office User" w:date="2018-06-11T17:06:00Z">
              <w:r>
                <w:rPr>
                  <w:rFonts w:cs="Arial" w:ascii="Arial" w:hAnsi="Arial"/>
                  <w:sz w:val="20"/>
                </w:rPr>
                <w:t>any</w:t>
              </w:r>
            </w:ins>
          </w:p>
        </w:tc>
        <w:tc>
          <w:tcPr>
            <w:tcW w:w="21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638" w:author="Microsoft Office User" w:date="2018-06-11T17:06:00Z">
              <w:r>
                <w:rPr>
                  <w:rFonts w:cs="Arial" w:ascii="Arial" w:hAnsi="Arial"/>
                  <w:sz w:val="20"/>
                </w:rPr>
                <w:t>64</w:t>
              </w:r>
            </w:ins>
          </w:p>
        </w:tc>
      </w:tr>
    </w:tbl>
    <w:p>
      <w:pPr>
        <w:pStyle w:val="Heading3"/>
        <w:numPr>
          <w:ilvl w:val="2"/>
          <w:numId w:val="65"/>
        </w:numPr>
        <w:pBdr/>
        <w:suppressAutoHyphens w:val="true"/>
        <w:rPr/>
      </w:pPr>
      <w:ins w:id="3639" w:author="Microsoft Office User" w:date="2018-06-11T17:06:00Z">
        <w:bookmarkStart w:id="2097" w:name="_Toc516500896"/>
        <w:bookmarkEnd w:id="2097"/>
        <w:r>
          <w:rPr/>
          <w:t>General-length BLAKE2B-512-HMAC</w:t>
        </w:r>
      </w:ins>
    </w:p>
    <w:p>
      <w:pPr>
        <w:pStyle w:val="Normal"/>
        <w:numPr>
          <w:ilvl w:val="0"/>
          <w:numId w:val="3"/>
        </w:numPr>
        <w:rPr/>
      </w:pPr>
      <w:ins w:id="3640" w:author="Microsoft Office User" w:date="2018-06-11T17:06:00Z">
        <w:r>
          <w:rPr/>
          <w:t xml:space="preserve">The general-length BLAKE2B-512-HMAC mechanism, denoted </w:t>
        </w:r>
      </w:ins>
      <w:ins w:id="3641" w:author="Microsoft Office User" w:date="2018-06-11T17:06:00Z">
        <w:r>
          <w:rPr>
            <w:b/>
          </w:rPr>
          <w:t>CKM_BLAKE2B_512_HMAC_GENERAL</w:t>
        </w:r>
      </w:ins>
      <w:ins w:id="3642" w:author="Microsoft Office User" w:date="2018-06-11T17:06:00Z">
        <w:r>
          <w:rPr/>
          <w:t xml:space="preserve">, is the keyed variant of the BLAKE2B-512 hash function and length of the output should be in the range 1-64.The keys it uses are generic secret keys and CKK_BLAKE2B_512_HMAC. </w:t>
        </w:r>
      </w:ins>
    </w:p>
    <w:p>
      <w:pPr>
        <w:pStyle w:val="Normal"/>
        <w:numPr>
          <w:ilvl w:val="0"/>
          <w:numId w:val="3"/>
        </w:numPr>
        <w:rPr/>
      </w:pPr>
      <w:ins w:id="3643" w:author="Microsoft Office User" w:date="2018-06-11T17:06:00Z">
        <w:r>
          <w:rPr/>
        </w:r>
      </w:ins>
    </w:p>
    <w:p>
      <w:pPr>
        <w:pStyle w:val="Normal"/>
        <w:numPr>
          <w:ilvl w:val="0"/>
          <w:numId w:val="3"/>
        </w:numPr>
        <w:rPr/>
      </w:pPr>
      <w:ins w:id="3644" w:author="Microsoft Office User" w:date="2018-06-11T17:06:00Z">
        <w:r>
          <w:rPr/>
          <w:t xml:space="preserve">It has a parameter, a </w:t>
        </w:r>
      </w:ins>
      <w:ins w:id="3645" w:author="Microsoft Office User" w:date="2018-06-11T17:06:00Z">
        <w:r>
          <w:rPr>
            <w:rStyle w:val="HTMLTypewriter"/>
            <w:rFonts w:cs="Arial"/>
            <w:b/>
            <w:bCs/>
          </w:rPr>
          <w:t>CK_MAC_GENERAL_PARAMS</w:t>
        </w:r>
      </w:ins>
      <w:ins w:id="3646" w:author="Microsoft Office User" w:date="2018-06-11T17:06:00Z">
        <w:r>
          <w:rPr/>
          <w:t>, which holds the length in bytes of the desired output. This length should be in the range 1-64 (the output size of BLAKE2B-512 is 64 bytes).  Signatures (MACs) produced by this mechanism shall be taken from the start of the full 64-byte HMAC output.</w:t>
        </w:r>
      </w:ins>
    </w:p>
    <w:p>
      <w:pPr>
        <w:pStyle w:val="Caption1"/>
        <w:numPr>
          <w:ilvl w:val="0"/>
          <w:numId w:val="3"/>
        </w:numPr>
        <w:rPr/>
      </w:pPr>
      <w:ins w:id="3647" w:author="Microsoft Office User" w:date="2018-06-11T17:06:00Z">
        <w:r>
          <w:rPr/>
          <w:t xml:space="preserve">Table </w:t>
        </w:r>
      </w:ins>
      <w:r>
        <w:rPr>
          <w:szCs w:val="18"/>
        </w:rPr>
        <w:fldChar w:fldCharType="begin"/>
      </w:r>
      <w:r>
        <w:instrText> SEQ "Table" \* ARABIC </w:instrText>
      </w:r>
      <w:r>
        <w:fldChar w:fldCharType="separate"/>
      </w:r>
      <w:r>
        <w:t>1</w:t>
      </w:r>
      <w:r>
        <w:fldChar w:fldCharType="end"/>
      </w:r>
      <w:ins w:id="3648" w:author="Microsoft Office User" w:date="2018-06-11T17:06:00Z">
        <w:r>
          <w:rPr/>
          <w:t>, General-length BLAKE2B-512-HMAC: Key And Data Length</w:t>
        </w:r>
      </w:ins>
    </w:p>
    <w:tbl>
      <w:tblPr>
        <w:tblW w:w="9420" w:type="dxa"/>
        <w:jc w:val="left"/>
        <w:tblInd w:w="109" w:type="dxa"/>
        <w:tblBorders>
          <w:top w:val="single" w:sz="12" w:space="0" w:color="000001"/>
          <w:left w:val="single" w:sz="12" w:space="0" w:color="000001"/>
        </w:tblBorders>
        <w:tblCellMar>
          <w:top w:w="0" w:type="dxa"/>
          <w:left w:w="93" w:type="dxa"/>
          <w:bottom w:w="0" w:type="dxa"/>
          <w:right w:w="108" w:type="dxa"/>
        </w:tblCellMar>
        <w:tblLook w:val="0000" w:noVBand="0" w:noHBand="0" w:lastColumn="0" w:firstColumn="0" w:lastRow="0" w:firstRow="0"/>
      </w:tblPr>
      <w:tblGrid>
        <w:gridCol w:w="1529"/>
        <w:gridCol w:w="2520"/>
        <w:gridCol w:w="1350"/>
        <w:gridCol w:w="4020"/>
      </w:tblGrid>
      <w:tr>
        <w:trPr>
          <w:tblHeader w:val="true"/>
          <w:ins w:id="3649" w:author="Microsoft Office User" w:date="2018-06-11T17:06:00Z"/>
        </w:trPr>
        <w:tc>
          <w:tcPr>
            <w:tcW w:w="1529" w:type="dxa"/>
            <w:tcBorders>
              <w:top w:val="single" w:sz="12" w:space="0" w:color="000001"/>
              <w:left w:val="single" w:sz="12" w:space="0" w:color="000001"/>
            </w:tcBorders>
            <w:shd w:color="auto" w:fill="auto" w:val="clear"/>
            <w:tcMar>
              <w:left w:w="93" w:type="dxa"/>
            </w:tcMar>
          </w:tcPr>
          <w:p>
            <w:pPr>
              <w:pStyle w:val="Table"/>
              <w:keepNext/>
              <w:numPr>
                <w:ilvl w:val="0"/>
                <w:numId w:val="3"/>
              </w:numPr>
              <w:spacing w:before="0" w:after="40"/>
              <w:rPr/>
            </w:pPr>
            <w:ins w:id="3650" w:author="Microsoft Office User" w:date="2018-06-11T17:06:00Z">
              <w:r>
                <w:rPr>
                  <w:rFonts w:cs="Arial" w:ascii="Arial" w:hAnsi="Arial"/>
                  <w:b/>
                  <w:sz w:val="20"/>
                </w:rPr>
                <w:t>Function</w:t>
              </w:r>
            </w:ins>
          </w:p>
        </w:tc>
        <w:tc>
          <w:tcPr>
            <w:tcW w:w="2520"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rPr/>
            </w:pPr>
            <w:ins w:id="3651" w:author="Microsoft Office User" w:date="2018-06-11T17:06:00Z">
              <w:r>
                <w:rPr>
                  <w:rFonts w:cs="Arial" w:ascii="Arial" w:hAnsi="Arial"/>
                  <w:b/>
                  <w:sz w:val="20"/>
                </w:rPr>
                <w:t>Key type</w:t>
              </w:r>
            </w:ins>
          </w:p>
        </w:tc>
        <w:tc>
          <w:tcPr>
            <w:tcW w:w="1350" w:type="dxa"/>
            <w:tcBorders>
              <w:top w:val="single" w:sz="12" w:space="0" w:color="000001"/>
              <w:left w:val="single" w:sz="6" w:space="0" w:color="000001"/>
            </w:tcBorders>
            <w:shd w:color="auto" w:fill="auto" w:val="clear"/>
            <w:tcMar>
              <w:left w:w="100" w:type="dxa"/>
            </w:tcMar>
          </w:tcPr>
          <w:p>
            <w:pPr>
              <w:pStyle w:val="Table"/>
              <w:keepNext/>
              <w:numPr>
                <w:ilvl w:val="0"/>
                <w:numId w:val="3"/>
              </w:numPr>
              <w:spacing w:before="0" w:after="40"/>
              <w:jc w:val="center"/>
              <w:rPr/>
            </w:pPr>
            <w:ins w:id="3652" w:author="Microsoft Office User" w:date="2018-06-11T17:06:00Z">
              <w:r>
                <w:rPr>
                  <w:rFonts w:cs="Arial" w:ascii="Arial" w:hAnsi="Arial"/>
                  <w:b/>
                  <w:sz w:val="20"/>
                </w:rPr>
                <w:t>Data length</w:t>
              </w:r>
            </w:ins>
          </w:p>
        </w:tc>
        <w:tc>
          <w:tcPr>
            <w:tcW w:w="4020" w:type="dxa"/>
            <w:tcBorders>
              <w:top w:val="single" w:sz="12" w:space="0" w:color="000001"/>
              <w:left w:val="single" w:sz="6" w:space="0" w:color="000001"/>
              <w:right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653" w:author="Microsoft Office User" w:date="2018-06-11T17:06:00Z">
              <w:r>
                <w:rPr>
                  <w:rFonts w:cs="Arial" w:ascii="Arial" w:hAnsi="Arial"/>
                  <w:b/>
                  <w:sz w:val="20"/>
                </w:rPr>
                <w:t>Signature length</w:t>
              </w:r>
            </w:ins>
          </w:p>
        </w:tc>
      </w:tr>
      <w:tr>
        <w:trPr>
          <w:ins w:id="3654" w:author="Microsoft Office User" w:date="2018-06-11T17:06:00Z"/>
        </w:trPr>
        <w:tc>
          <w:tcPr>
            <w:tcW w:w="1529" w:type="dxa"/>
            <w:tcBorders>
              <w:top w:val="single" w:sz="6"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pPr>
            <w:ins w:id="3655" w:author="Microsoft Office User" w:date="2018-06-11T17:06:00Z">
              <w:r>
                <w:rPr>
                  <w:rFonts w:cs="Arial" w:ascii="Arial" w:hAnsi="Arial"/>
                  <w:sz w:val="20"/>
                </w:rPr>
                <w:t>C_Sign</w:t>
              </w:r>
            </w:ins>
          </w:p>
        </w:tc>
        <w:tc>
          <w:tcPr>
            <w:tcW w:w="2520"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pPr>
            <w:ins w:id="3656" w:author="Microsoft Office User" w:date="2018-06-11T17:06:00Z">
              <w:r>
                <w:rPr>
                  <w:rFonts w:cs="Arial" w:ascii="Arial" w:hAnsi="Arial"/>
                  <w:sz w:val="20"/>
                </w:rPr>
                <w:t>generic secret or CKK_BLAKE2B_512-HMAC</w:t>
              </w:r>
            </w:ins>
          </w:p>
        </w:tc>
        <w:tc>
          <w:tcPr>
            <w:tcW w:w="1350"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jc w:val="center"/>
              <w:rPr/>
            </w:pPr>
            <w:ins w:id="3657" w:author="Microsoft Office User" w:date="2018-06-11T17:06:00Z">
              <w:r>
                <w:rPr>
                  <w:rFonts w:cs="Arial" w:ascii="Arial" w:hAnsi="Arial"/>
                  <w:sz w:val="20"/>
                </w:rPr>
                <w:t>Any</w:t>
              </w:r>
            </w:ins>
          </w:p>
        </w:tc>
        <w:tc>
          <w:tcPr>
            <w:tcW w:w="402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658" w:author="Microsoft Office User" w:date="2018-06-11T17:06:00Z">
              <w:r>
                <w:rPr>
                  <w:rFonts w:cs="Arial" w:ascii="Arial" w:hAnsi="Arial"/>
                  <w:sz w:val="20"/>
                </w:rPr>
                <w:t>1-64, depending on parameters</w:t>
              </w:r>
            </w:ins>
          </w:p>
        </w:tc>
      </w:tr>
      <w:tr>
        <w:trPr>
          <w:ins w:id="3659" w:author="Microsoft Office User" w:date="2018-06-11T17:06:00Z"/>
        </w:trPr>
        <w:tc>
          <w:tcPr>
            <w:tcW w:w="1529"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pPr>
            <w:ins w:id="3660" w:author="Microsoft Office User" w:date="2018-06-11T17:06:00Z">
              <w:r>
                <w:rPr>
                  <w:rFonts w:cs="Arial" w:ascii="Arial" w:hAnsi="Arial"/>
                  <w:sz w:val="20"/>
                </w:rPr>
                <w:t>C_Verify</w:t>
              </w:r>
            </w:ins>
          </w:p>
        </w:tc>
        <w:tc>
          <w:tcPr>
            <w:tcW w:w="2520"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pPr>
            <w:ins w:id="3661" w:author="Microsoft Office User" w:date="2018-06-11T17:06:00Z">
              <w:r>
                <w:rPr>
                  <w:rFonts w:cs="Arial" w:ascii="Arial" w:hAnsi="Arial"/>
                  <w:sz w:val="20"/>
                </w:rPr>
                <w:t>generic secret or CKK_BLAKE2B_512_HMAC</w:t>
              </w:r>
            </w:ins>
          </w:p>
        </w:tc>
        <w:tc>
          <w:tcPr>
            <w:tcW w:w="1350"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jc w:val="center"/>
              <w:rPr/>
            </w:pPr>
            <w:ins w:id="3662" w:author="Microsoft Office User" w:date="2018-06-11T17:06:00Z">
              <w:r>
                <w:rPr>
                  <w:rFonts w:cs="Arial" w:ascii="Arial" w:hAnsi="Arial"/>
                  <w:sz w:val="20"/>
                </w:rPr>
                <w:t>Any</w:t>
              </w:r>
            </w:ins>
          </w:p>
        </w:tc>
        <w:tc>
          <w:tcPr>
            <w:tcW w:w="402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jc w:val="center"/>
              <w:rPr/>
            </w:pPr>
            <w:ins w:id="3663" w:author="Microsoft Office User" w:date="2018-06-11T17:06:00Z">
              <w:r>
                <w:rPr>
                  <w:rFonts w:cs="Arial" w:ascii="Arial" w:hAnsi="Arial"/>
                  <w:sz w:val="20"/>
                </w:rPr>
                <w:t>1-64, depending on parameters</w:t>
              </w:r>
            </w:ins>
          </w:p>
        </w:tc>
      </w:tr>
    </w:tbl>
    <w:p>
      <w:pPr>
        <w:pStyle w:val="Normal"/>
        <w:numPr>
          <w:ilvl w:val="0"/>
          <w:numId w:val="3"/>
        </w:numPr>
        <w:rPr/>
      </w:pPr>
      <w:ins w:id="3664" w:author="Microsoft Office User" w:date="2018-06-11T17:06:00Z">
        <w:r>
          <w:rPr/>
        </w:r>
      </w:ins>
    </w:p>
    <w:p>
      <w:pPr>
        <w:pStyle w:val="Heading3"/>
        <w:numPr>
          <w:ilvl w:val="2"/>
          <w:numId w:val="65"/>
        </w:numPr>
        <w:pBdr/>
        <w:suppressAutoHyphens w:val="true"/>
        <w:rPr/>
      </w:pPr>
      <w:ins w:id="3665" w:author="Microsoft Office User" w:date="2018-06-11T17:06:00Z">
        <w:bookmarkStart w:id="2098" w:name="_Toc516500897"/>
        <w:bookmarkEnd w:id="2098"/>
        <w:r>
          <w:rPr/>
          <w:t>BLAKE2B-512-HMAC</w:t>
        </w:r>
      </w:ins>
    </w:p>
    <w:p>
      <w:pPr>
        <w:pStyle w:val="Normal"/>
        <w:numPr>
          <w:ilvl w:val="0"/>
          <w:numId w:val="3"/>
        </w:numPr>
        <w:rPr/>
      </w:pPr>
      <w:ins w:id="3666" w:author="Microsoft Office User" w:date="2018-06-11T17:06:00Z">
        <w:r>
          <w:rPr/>
          <w:t xml:space="preserve">The BLAKE2B-512-HMAC mechanism, denoted </w:t>
        </w:r>
      </w:ins>
      <w:ins w:id="3667" w:author="Microsoft Office User" w:date="2018-06-11T17:06:00Z">
        <w:r>
          <w:rPr>
            <w:b/>
          </w:rPr>
          <w:t>CKM_BLAKE2B_512_HMAC</w:t>
        </w:r>
      </w:ins>
      <w:ins w:id="3668" w:author="Microsoft Office User" w:date="2018-06-11T17:06:00Z">
        <w:r>
          <w:rPr/>
          <w:t>, is a special case of the general-length BLAKE2B-512-HMAC mechanism.</w:t>
        </w:r>
      </w:ins>
    </w:p>
    <w:p>
      <w:pPr>
        <w:pStyle w:val="Normal"/>
        <w:numPr>
          <w:ilvl w:val="0"/>
          <w:numId w:val="3"/>
        </w:numPr>
        <w:rPr/>
      </w:pPr>
      <w:ins w:id="3669" w:author="Microsoft Office User" w:date="2018-06-11T17:06:00Z">
        <w:r>
          <w:rPr/>
          <w:t>It has no parameter, and always produces an output of length 64.</w:t>
        </w:r>
      </w:ins>
    </w:p>
    <w:p>
      <w:pPr>
        <w:pStyle w:val="Heading3"/>
        <w:numPr>
          <w:ilvl w:val="2"/>
          <w:numId w:val="65"/>
        </w:numPr>
        <w:pBdr/>
        <w:suppressAutoHyphens w:val="true"/>
        <w:rPr/>
      </w:pPr>
      <w:ins w:id="3670" w:author="Microsoft Office User" w:date="2018-06-11T17:06:00Z">
        <w:bookmarkStart w:id="2099" w:name="_Toc516500898"/>
        <w:bookmarkEnd w:id="2099"/>
        <w:r>
          <w:rPr/>
          <w:t>BLAKE2B-512 key derivation</w:t>
        </w:r>
      </w:ins>
    </w:p>
    <w:p>
      <w:pPr>
        <w:pStyle w:val="Normal"/>
        <w:numPr>
          <w:ilvl w:val="0"/>
          <w:numId w:val="3"/>
        </w:numPr>
        <w:rPr/>
      </w:pPr>
      <w:ins w:id="3671" w:author="Microsoft Office User" w:date="2018-06-11T17:06:00Z">
        <w:r>
          <w:rPr/>
          <w:t xml:space="preserve">BLAKE2B-512 key derivation, denoted </w:t>
        </w:r>
      </w:ins>
      <w:ins w:id="3672" w:author="Microsoft Office User" w:date="2018-06-11T17:06:00Z">
        <w:r>
          <w:rPr>
            <w:b/>
          </w:rPr>
          <w:t>CKM_BLAKE2B_512_KEY</w:t>
        </w:r>
      </w:ins>
      <w:ins w:id="3673" w:author="Microsoft Office User" w:date="2018-06-11T17:06:00Z">
        <w:r>
          <w:rPr>
            <w:rFonts w:cs="Arial"/>
            <w:b/>
            <w:lang w:eastAsia="zh-CN"/>
          </w:rPr>
          <w:t>_DERIVE</w:t>
        </w:r>
      </w:ins>
      <w:ins w:id="3674" w:author="Microsoft Office User" w:date="2018-06-11T17:06:00Z">
        <w:r>
          <w:rPr/>
          <w:t>, is the same as the SHA-1 key derivation mechanism in Section</w:t>
        </w:r>
      </w:ins>
      <w:ins w:id="3675" w:author="Microsoft Office User" w:date="2018-06-11T17:06:00Z">
        <w:r>
          <w:rPr>
            <w:shd w:fill="FFFF00" w:val="clear"/>
          </w:rPr>
          <w:t xml:space="preserve"> 2.19.5</w:t>
        </w:r>
      </w:ins>
      <w:ins w:id="3676" w:author="Microsoft Office User" w:date="2018-06-11T17:06:00Z">
        <w:r>
          <w:rPr/>
          <w:t xml:space="preserve">, except that it uses the Blake2b-512 hash function and the relevant length is 64 bytes. </w:t>
        </w:r>
      </w:ins>
    </w:p>
    <w:p>
      <w:pPr>
        <w:pStyle w:val="Heading3"/>
        <w:numPr>
          <w:ilvl w:val="2"/>
          <w:numId w:val="65"/>
        </w:numPr>
        <w:pBdr/>
        <w:suppressAutoHyphens w:val="true"/>
        <w:rPr/>
      </w:pPr>
      <w:ins w:id="3677" w:author="Microsoft Office User" w:date="2018-06-11T17:06:00Z">
        <w:bookmarkStart w:id="2100" w:name="_Toc516500899"/>
        <w:bookmarkEnd w:id="2100"/>
        <w:r>
          <w:rPr/>
          <w:t>BLAKE2B-512 HMAC key generation</w:t>
        </w:r>
      </w:ins>
    </w:p>
    <w:p>
      <w:pPr>
        <w:pStyle w:val="Normal"/>
        <w:numPr>
          <w:ilvl w:val="0"/>
          <w:numId w:val="3"/>
        </w:numPr>
        <w:rPr/>
      </w:pPr>
      <w:ins w:id="3678" w:author="Microsoft Office User" w:date="2018-06-11T17:06:00Z">
        <w:r>
          <w:rPr/>
          <w:t xml:space="preserve">The BLAKE2B-512-HMAC key generation mechanism, denoted </w:t>
        </w:r>
      </w:ins>
      <w:ins w:id="3679" w:author="Microsoft Office User" w:date="2018-06-11T17:06:00Z">
        <w:r>
          <w:rPr>
            <w:b/>
          </w:rPr>
          <w:t>CKM_BLAKE2B_512_KEY_GEN</w:t>
        </w:r>
      </w:ins>
      <w:ins w:id="3680" w:author="Microsoft Office User" w:date="2018-06-11T17:06:00Z">
        <w:r>
          <w:rPr/>
          <w:t>, is a key generation mechanism for NIST’s BLAKE2B-512-HMAC.</w:t>
        </w:r>
      </w:ins>
    </w:p>
    <w:p>
      <w:pPr>
        <w:pStyle w:val="Normal"/>
        <w:numPr>
          <w:ilvl w:val="0"/>
          <w:numId w:val="3"/>
        </w:numPr>
        <w:rPr/>
      </w:pPr>
      <w:ins w:id="3681" w:author="Microsoft Office User" w:date="2018-06-11T17:06:00Z">
        <w:r>
          <w:rPr/>
          <w:t>It does not have a parameter.</w:t>
        </w:r>
      </w:ins>
    </w:p>
    <w:p>
      <w:pPr>
        <w:pStyle w:val="Normal"/>
        <w:numPr>
          <w:ilvl w:val="0"/>
          <w:numId w:val="3"/>
        </w:numPr>
        <w:rPr/>
      </w:pPr>
      <w:ins w:id="3682" w:author="Microsoft Office User" w:date="2018-06-11T17:06:00Z">
        <w:r>
          <w:rPr/>
          <w:t xml:space="preserve">The mechanism generates BLAKE2B-512-HMAC keys with a particular length in bytes, as specified in the </w:t>
        </w:r>
      </w:ins>
      <w:ins w:id="3683" w:author="Microsoft Office User" w:date="2018-06-11T17:06:00Z">
        <w:r>
          <w:rPr>
            <w:b/>
          </w:rPr>
          <w:t>CKA_VALUE_LEN</w:t>
        </w:r>
      </w:ins>
      <w:ins w:id="3684" w:author="Microsoft Office User" w:date="2018-06-11T17:06:00Z">
        <w:r>
          <w:rPr/>
          <w:t xml:space="preserve"> attribute of the template for the key.</w:t>
        </w:r>
      </w:ins>
    </w:p>
    <w:p>
      <w:pPr>
        <w:pStyle w:val="Normal"/>
        <w:numPr>
          <w:ilvl w:val="0"/>
          <w:numId w:val="3"/>
        </w:numPr>
        <w:rPr/>
      </w:pPr>
      <w:ins w:id="3685" w:author="Microsoft Office User" w:date="2018-06-11T17:06:00Z">
        <w:r>
          <w:rPr/>
          <w:t xml:space="preserve">The mechanism contributes the </w:t>
        </w:r>
      </w:ins>
      <w:ins w:id="3686" w:author="Microsoft Office User" w:date="2018-06-11T17:06:00Z">
        <w:r>
          <w:rPr>
            <w:b/>
          </w:rPr>
          <w:t>CKA_CLASS</w:t>
        </w:r>
      </w:ins>
      <w:ins w:id="3687" w:author="Microsoft Office User" w:date="2018-06-11T17:06:00Z">
        <w:r>
          <w:rPr/>
          <w:t xml:space="preserve">, </w:t>
        </w:r>
      </w:ins>
      <w:ins w:id="3688" w:author="Microsoft Office User" w:date="2018-06-11T17:06:00Z">
        <w:r>
          <w:rPr>
            <w:b/>
          </w:rPr>
          <w:t>CKA_KEY_TYPE</w:t>
        </w:r>
      </w:ins>
      <w:ins w:id="3689" w:author="Microsoft Office User" w:date="2018-06-11T17:06:00Z">
        <w:r>
          <w:rPr/>
          <w:t xml:space="preserve">, and </w:t>
        </w:r>
      </w:ins>
      <w:ins w:id="3690" w:author="Microsoft Office User" w:date="2018-06-11T17:06:00Z">
        <w:r>
          <w:rPr>
            <w:b/>
          </w:rPr>
          <w:t>CKA_VALUE</w:t>
        </w:r>
      </w:ins>
      <w:ins w:id="3691" w:author="Microsoft Office User" w:date="2018-06-11T17:06:00Z">
        <w:r>
          <w:rPr/>
          <w:t xml:space="preserve"> attributes to the new key. Other attributes supported by the BLAKE2B-512-HMAC key type (specifically, the flags indicating which functions the key supports) may be specified in the template for the key, or else are assigned default initial values.</w:t>
        </w:r>
      </w:ins>
    </w:p>
    <w:p>
      <w:pPr>
        <w:pStyle w:val="Normal"/>
        <w:numPr>
          <w:ilvl w:val="0"/>
          <w:numId w:val="3"/>
        </w:numPr>
        <w:rPr/>
      </w:pPr>
      <w:ins w:id="3692" w:author="Microsoft Office User" w:date="2018-06-11T17:06:00Z">
        <w:r>
          <w:rPr/>
          <w:t xml:space="preserve">For this mechanism, the </w:t>
        </w:r>
      </w:ins>
      <w:ins w:id="3693" w:author="Microsoft Office User" w:date="2018-06-11T17:06:00Z">
        <w:r>
          <w:rPr>
            <w:i/>
          </w:rPr>
          <w:t>ulMinKeySize</w:t>
        </w:r>
      </w:ins>
      <w:ins w:id="3694" w:author="Microsoft Office User" w:date="2018-06-11T17:06:00Z">
        <w:r>
          <w:rPr/>
          <w:t xml:space="preserve"> and </w:t>
        </w:r>
      </w:ins>
      <w:ins w:id="3695" w:author="Microsoft Office User" w:date="2018-06-11T17:06:00Z">
        <w:r>
          <w:rPr>
            <w:i/>
          </w:rPr>
          <w:t>ulMaxKeySize</w:t>
        </w:r>
      </w:ins>
      <w:ins w:id="3696" w:author="Microsoft Office User" w:date="2018-06-11T17:06:00Z">
        <w:r>
          <w:rPr/>
          <w:t xml:space="preserve"> fields of the </w:t>
        </w:r>
      </w:ins>
      <w:ins w:id="3697" w:author="Microsoft Office User" w:date="2018-06-11T17:06:00Z">
        <w:r>
          <w:rPr>
            <w:b/>
          </w:rPr>
          <w:t>CK_MECHANISM_INFO</w:t>
        </w:r>
      </w:ins>
      <w:ins w:id="3698" w:author="Microsoft Office User" w:date="2018-06-11T17:06:00Z">
        <w:r>
          <w:rPr/>
          <w:t xml:space="preserve"> structure specify the supported range of </w:t>
        </w:r>
      </w:ins>
      <w:ins w:id="3699" w:author="Microsoft Office User" w:date="2018-06-11T17:06:00Z">
        <w:r>
          <w:rPr>
            <w:b/>
            <w:bCs/>
          </w:rPr>
          <w:t>CKM_BLAKE2B_512_HMAC</w:t>
        </w:r>
      </w:ins>
      <w:ins w:id="3700" w:author="Microsoft Office User" w:date="2018-06-11T17:06:00Z">
        <w:r>
          <w:rPr/>
          <w:t xml:space="preserve"> key sizes, in bytes.</w:t>
        </w:r>
      </w:ins>
    </w:p>
    <w:p>
      <w:pPr>
        <w:pStyle w:val="Normal"/>
        <w:numPr>
          <w:ilvl w:val="0"/>
          <w:numId w:val="59"/>
        </w:numPr>
        <w:tabs>
          <w:tab w:val="left" w:pos="720" w:leader="none"/>
        </w:tabs>
        <w:suppressAutoHyphens w:val="true"/>
        <w:ind w:left="0" w:hanging="0"/>
        <w:rPr/>
      </w:pPr>
      <w:r>
        <w:rPr/>
      </w:r>
    </w:p>
    <w:p>
      <w:pPr>
        <w:pStyle w:val="Normal"/>
        <w:numPr>
          <w:ilvl w:val="0"/>
          <w:numId w:val="3"/>
        </w:numPr>
        <w:rPr/>
      </w:pPr>
      <w:r>
        <w:rPr/>
      </w:r>
    </w:p>
    <w:p>
      <w:pPr>
        <w:pStyle w:val="Heading2"/>
        <w:numPr>
          <w:ilvl w:val="1"/>
          <w:numId w:val="2"/>
        </w:numPr>
        <w:rPr/>
      </w:pPr>
      <w:bookmarkStart w:id="2101" w:name="_Toc405794907"/>
      <w:bookmarkStart w:id="2102" w:name="_Toc323624156"/>
      <w:bookmarkStart w:id="2103" w:name="_Toc405794909"/>
      <w:bookmarkStart w:id="2104" w:name="_Toc516500900"/>
      <w:bookmarkStart w:id="2105" w:name="_Toc416960150"/>
      <w:bookmarkStart w:id="2106" w:name="_Toc395187904"/>
      <w:bookmarkStart w:id="2107" w:name="_Toc391471266"/>
      <w:bookmarkStart w:id="2108" w:name="_Toc370634553"/>
      <w:bookmarkStart w:id="2109" w:name="_Toc72656420"/>
      <w:bookmarkStart w:id="2110" w:name="_Toc228807306"/>
      <w:bookmarkStart w:id="2111" w:name="_Toc228894774"/>
      <w:bookmarkStart w:id="2112" w:name="_Toc405794911"/>
      <w:bookmarkEnd w:id="2101"/>
      <w:bookmarkEnd w:id="2102"/>
      <w:r>
        <w:rPr/>
        <w:t xml:space="preserve">PKCS #5 and PKCS #5-style password-based encryption </w:t>
      </w:r>
      <w:bookmarkEnd w:id="2112"/>
      <w:bookmarkEnd w:id="2104"/>
      <w:bookmarkEnd w:id="2105"/>
      <w:bookmarkEnd w:id="2106"/>
      <w:bookmarkEnd w:id="2107"/>
      <w:bookmarkEnd w:id="2108"/>
      <w:bookmarkEnd w:id="2109"/>
      <w:bookmarkEnd w:id="2110"/>
      <w:bookmarkEnd w:id="2111"/>
      <w:r>
        <w:rPr/>
        <w:t>(PBE)</w:t>
      </w:r>
    </w:p>
    <w:p>
      <w:pPr>
        <w:pStyle w:val="Normal"/>
        <w:numPr>
          <w:ilvl w:val="0"/>
          <w:numId w:val="3"/>
        </w:numPr>
        <w:rPr/>
      </w:pPr>
      <w:r>
        <w:rPr/>
        <w:t>The mechanisms in this section are for generating keys and IVs for performing password-based encryption.  The method used to generate keys and IVs is specified in PKCS #5.</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112</w:t>
      </w:r>
      <w:r>
        <w:fldChar w:fldCharType="end"/>
      </w:r>
      <w:r>
        <w:rPr>
          <w:i/>
          <w:sz w:val="18"/>
          <w:szCs w:val="18"/>
        </w:rPr>
        <w:t>, PKCS 5 Mechanisms vs. Functions</w:t>
      </w:r>
    </w:p>
    <w:tbl>
      <w:tblPr>
        <w:tblW w:w="9222"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674"/>
        <w:gridCol w:w="954"/>
        <w:gridCol w:w="770"/>
        <w:gridCol w:w="571"/>
        <w:gridCol w:w="823"/>
        <w:gridCol w:w="663"/>
        <w:gridCol w:w="942"/>
        <w:gridCol w:w="824"/>
      </w:tblGrid>
      <w:tr>
        <w:trPr>
          <w:tblHeader w:val="true"/>
        </w:trPr>
        <w:tc>
          <w:tcPr>
            <w:tcW w:w="3674"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2113" w:name="_Toc72656421"/>
            <w:bookmarkStart w:id="2114" w:name="_Toc72656421"/>
            <w:r>
              <w:rPr>
                <w:rFonts w:cs="Arial" w:ascii="Arial" w:hAnsi="Arial"/>
                <w:sz w:val="20"/>
              </w:rPr>
            </w:r>
          </w:p>
        </w:tc>
        <w:tc>
          <w:tcPr>
            <w:tcW w:w="5547"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674"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2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674"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CKM_PBE_SHA1_DES3_EDE_CBC</w:t>
            </w:r>
          </w:p>
        </w:tc>
        <w:tc>
          <w:tcPr>
            <w:tcW w:w="9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674"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CKM_PBE_SHA1_DES2_EDE_CBC</w:t>
            </w:r>
          </w:p>
        </w:tc>
        <w:tc>
          <w:tcPr>
            <w:tcW w:w="9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674"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CKM_PBA_SHA1_WITH_SHA1_HMAC</w:t>
            </w:r>
          </w:p>
        </w:tc>
        <w:tc>
          <w:tcPr>
            <w:tcW w:w="9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674"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CKM_PKCS5_PBKD2</w:t>
            </w:r>
          </w:p>
        </w:tc>
        <w:tc>
          <w:tcPr>
            <w:tcW w:w="95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7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4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2115" w:name="_Toc72656421"/>
      <w:bookmarkStart w:id="2116" w:name="_Toc516500901"/>
      <w:bookmarkStart w:id="2117" w:name="_Toc416960151"/>
      <w:bookmarkStart w:id="2118" w:name="_Toc395187905"/>
      <w:bookmarkStart w:id="2119" w:name="_Toc391471267"/>
      <w:bookmarkStart w:id="2120" w:name="_Toc370634554"/>
      <w:bookmarkStart w:id="2121" w:name="_Toc228807307"/>
      <w:bookmarkStart w:id="2122" w:name="_Toc228894775"/>
      <w:bookmarkEnd w:id="2115"/>
      <w:bookmarkEnd w:id="2116"/>
      <w:bookmarkEnd w:id="2117"/>
      <w:bookmarkEnd w:id="2118"/>
      <w:bookmarkEnd w:id="2119"/>
      <w:bookmarkEnd w:id="2120"/>
      <w:bookmarkEnd w:id="2121"/>
      <w:bookmarkEnd w:id="2122"/>
      <w:r>
        <w:rPr/>
        <w:t>Definitions</w:t>
      </w:r>
    </w:p>
    <w:p>
      <w:pPr>
        <w:pStyle w:val="Normal"/>
        <w:numPr>
          <w:ilvl w:val="0"/>
          <w:numId w:val="3"/>
        </w:numPr>
        <w:rPr/>
      </w:pPr>
      <w:r>
        <w:rPr/>
        <w:t>Mechanisms:</w:t>
      </w:r>
    </w:p>
    <w:p>
      <w:pPr>
        <w:pStyle w:val="Normal"/>
        <w:numPr>
          <w:ilvl w:val="0"/>
          <w:numId w:val="3"/>
        </w:numPr>
        <w:ind w:left="720" w:hanging="0"/>
        <w:rPr/>
      </w:pPr>
      <w:r>
        <w:rPr/>
        <w:t xml:space="preserve">CKM_PBE_SHA1_DES3_EDE_CBC      </w:t>
      </w:r>
    </w:p>
    <w:p>
      <w:pPr>
        <w:pStyle w:val="Normal"/>
        <w:numPr>
          <w:ilvl w:val="0"/>
          <w:numId w:val="3"/>
        </w:numPr>
        <w:ind w:left="720" w:hanging="0"/>
        <w:rPr/>
      </w:pPr>
      <w:r>
        <w:rPr/>
        <w:t xml:space="preserve">CKM_PBE_SHA1_DES2_EDE_CBC      </w:t>
      </w:r>
    </w:p>
    <w:p>
      <w:pPr>
        <w:pStyle w:val="Normal"/>
        <w:numPr>
          <w:ilvl w:val="0"/>
          <w:numId w:val="3"/>
        </w:numPr>
        <w:ind w:left="720" w:hanging="0"/>
        <w:rPr/>
      </w:pPr>
      <w:r>
        <w:rPr/>
        <w:t xml:space="preserve">CKM_PKCS5_PBKD2                </w:t>
      </w:r>
    </w:p>
    <w:p>
      <w:pPr>
        <w:pStyle w:val="Normal"/>
        <w:numPr>
          <w:ilvl w:val="0"/>
          <w:numId w:val="3"/>
        </w:numPr>
        <w:ind w:left="720" w:hanging="0"/>
        <w:rPr/>
      </w:pPr>
      <w:r>
        <w:rPr/>
        <w:t xml:space="preserve">CKM_PBA_SHA1_WITH_SHA1_HMAC    </w:t>
      </w:r>
    </w:p>
    <w:p>
      <w:pPr>
        <w:pStyle w:val="Heading3"/>
        <w:numPr>
          <w:ilvl w:val="2"/>
          <w:numId w:val="2"/>
        </w:numPr>
        <w:rPr/>
      </w:pPr>
      <w:bookmarkStart w:id="2123" w:name="_Toc405794909"/>
      <w:bookmarkStart w:id="2124" w:name="_Toc516500902"/>
      <w:bookmarkStart w:id="2125" w:name="_Toc416960152"/>
      <w:bookmarkStart w:id="2126" w:name="_Toc395187906"/>
      <w:bookmarkStart w:id="2127" w:name="_Toc391471268"/>
      <w:bookmarkStart w:id="2128" w:name="_Toc370634555"/>
      <w:bookmarkStart w:id="2129" w:name="_Toc72656422"/>
      <w:bookmarkStart w:id="2130" w:name="_Toc228807308"/>
      <w:bookmarkStart w:id="2131" w:name="_Toc228894776"/>
      <w:bookmarkEnd w:id="2123"/>
      <w:bookmarkEnd w:id="2124"/>
      <w:bookmarkEnd w:id="2125"/>
      <w:bookmarkEnd w:id="2126"/>
      <w:bookmarkEnd w:id="2127"/>
      <w:bookmarkEnd w:id="2128"/>
      <w:bookmarkEnd w:id="2129"/>
      <w:bookmarkEnd w:id="2130"/>
      <w:bookmarkEnd w:id="2131"/>
      <w:r>
        <w:rPr/>
        <w:t>Password-based encryption/authentication mechanism parameters</w:t>
      </w:r>
    </w:p>
    <w:p>
      <w:pPr>
        <w:pStyle w:val="Name"/>
        <w:numPr>
          <w:ilvl w:val="0"/>
          <w:numId w:val="9"/>
        </w:numPr>
        <w:tabs>
          <w:tab w:val="left" w:pos="720" w:leader="none"/>
        </w:tabs>
        <w:rPr>
          <w:rFonts w:ascii="Arial" w:hAnsi="Arial" w:cs="Arial"/>
        </w:rPr>
      </w:pPr>
      <w:bookmarkStart w:id="2132" w:name="_Toc405794910"/>
      <w:bookmarkStart w:id="2133" w:name="_Toc72656423"/>
      <w:bookmarkStart w:id="2134" w:name="_Toc228807309"/>
      <w:bookmarkEnd w:id="2132"/>
      <w:bookmarkEnd w:id="2133"/>
      <w:bookmarkEnd w:id="2134"/>
      <w:r>
        <w:rPr>
          <w:rFonts w:cs="Arial" w:ascii="Arial" w:hAnsi="Arial"/>
        </w:rPr>
        <w:t>CK_PBE_PARAMS; CK_PBE_PARAMS_PTR</w:t>
      </w:r>
    </w:p>
    <w:p>
      <w:pPr>
        <w:pStyle w:val="Normal"/>
        <w:numPr>
          <w:ilvl w:val="0"/>
          <w:numId w:val="3"/>
        </w:numPr>
        <w:rPr/>
      </w:pPr>
      <w:r>
        <w:rPr>
          <w:b/>
        </w:rPr>
        <w:t>CK_PBE_PARAMS</w:t>
      </w:r>
      <w:r>
        <w:rPr/>
        <w:t xml:space="preserve"> is a structure which provides all of the necessary information required by the CKM_PBE mechanisms (see PKCS #5 and PKCS #12 for information on the PBE generation mechanisms) and the CKM_PBA_SHA1_WITH_SHA1_HMAC mechanism.  It is defined as follows:</w:t>
      </w:r>
    </w:p>
    <w:p>
      <w:pPr>
        <w:pStyle w:val="CCode"/>
        <w:numPr>
          <w:ilvl w:val="0"/>
          <w:numId w:val="3"/>
        </w:numPr>
        <w:rPr>
          <w:highlight w:val="yellow"/>
        </w:rPr>
      </w:pPr>
      <w:r>
        <w:rPr>
          <w:highlight w:val="yellow"/>
        </w:rPr>
        <w:t>typedef struct CK_PBE_PARAMS {</w:t>
      </w:r>
    </w:p>
    <w:p>
      <w:pPr>
        <w:pStyle w:val="CCode"/>
        <w:numPr>
          <w:ilvl w:val="0"/>
          <w:numId w:val="3"/>
        </w:numPr>
        <w:rPr>
          <w:highlight w:val="yellow"/>
        </w:rPr>
      </w:pPr>
      <w:r>
        <w:rPr>
          <w:highlight w:val="yellow"/>
        </w:rPr>
        <w:t xml:space="preserve">  </w:t>
      </w:r>
      <w:r>
        <w:rPr>
          <w:highlight w:val="yellow"/>
        </w:rPr>
        <w:t>CK_BYTE_PTR pInitVector;</w:t>
      </w:r>
    </w:p>
    <w:p>
      <w:pPr>
        <w:pStyle w:val="CCode"/>
        <w:numPr>
          <w:ilvl w:val="0"/>
          <w:numId w:val="3"/>
        </w:numPr>
        <w:rPr>
          <w:highlight w:val="yellow"/>
        </w:rPr>
      </w:pPr>
      <w:r>
        <w:rPr>
          <w:highlight w:val="yellow"/>
        </w:rPr>
        <w:t xml:space="preserve">  </w:t>
      </w:r>
      <w:r>
        <w:rPr>
          <w:highlight w:val="yellow"/>
        </w:rPr>
        <w:t>CK_UTF8CHAR_PTR pPassword;</w:t>
      </w:r>
    </w:p>
    <w:p>
      <w:pPr>
        <w:pStyle w:val="CCode"/>
        <w:numPr>
          <w:ilvl w:val="0"/>
          <w:numId w:val="3"/>
        </w:numPr>
        <w:rPr>
          <w:highlight w:val="yellow"/>
        </w:rPr>
      </w:pPr>
      <w:r>
        <w:rPr>
          <w:highlight w:val="yellow"/>
        </w:rPr>
        <w:t xml:space="preserve">  </w:t>
      </w:r>
      <w:r>
        <w:rPr>
          <w:highlight w:val="yellow"/>
        </w:rPr>
        <w:t>CK_ULONG ulPasswordLen;</w:t>
      </w:r>
    </w:p>
    <w:p>
      <w:pPr>
        <w:pStyle w:val="CCode"/>
        <w:numPr>
          <w:ilvl w:val="0"/>
          <w:numId w:val="3"/>
        </w:numPr>
        <w:rPr>
          <w:highlight w:val="yellow"/>
        </w:rPr>
      </w:pPr>
      <w:r>
        <w:rPr>
          <w:highlight w:val="yellow"/>
        </w:rPr>
        <w:t xml:space="preserve">  </w:t>
      </w:r>
      <w:r>
        <w:rPr>
          <w:highlight w:val="yellow"/>
        </w:rPr>
        <w:t>CK_BYTE_PTR pSalt;</w:t>
      </w:r>
    </w:p>
    <w:p>
      <w:pPr>
        <w:pStyle w:val="CCode"/>
        <w:numPr>
          <w:ilvl w:val="0"/>
          <w:numId w:val="3"/>
        </w:numPr>
        <w:rPr>
          <w:highlight w:val="yellow"/>
        </w:rPr>
      </w:pPr>
      <w:r>
        <w:rPr>
          <w:highlight w:val="yellow"/>
        </w:rPr>
        <w:t xml:space="preserve">  </w:t>
      </w:r>
      <w:r>
        <w:rPr>
          <w:highlight w:val="yellow"/>
        </w:rPr>
        <w:t>CK_ULONG ulSaltLen;</w:t>
      </w:r>
    </w:p>
    <w:p>
      <w:pPr>
        <w:pStyle w:val="CCode"/>
        <w:numPr>
          <w:ilvl w:val="0"/>
          <w:numId w:val="3"/>
        </w:numPr>
        <w:rPr>
          <w:highlight w:val="yellow"/>
        </w:rPr>
      </w:pPr>
      <w:r>
        <w:rPr>
          <w:highlight w:val="yellow"/>
        </w:rPr>
        <w:t xml:space="preserve">  </w:t>
      </w:r>
      <w:r>
        <w:rPr>
          <w:highlight w:val="yellow"/>
        </w:rPr>
        <w:t>CK_ULONG ulIteration;</w:t>
      </w:r>
    </w:p>
    <w:p>
      <w:pPr>
        <w:pStyle w:val="CCode"/>
        <w:numPr>
          <w:ilvl w:val="0"/>
          <w:numId w:val="3"/>
        </w:numPr>
        <w:rPr/>
      </w:pPr>
      <w:r>
        <w:rPr>
          <w:highlight w:val="yellow"/>
        </w:rPr>
        <w:t>} CK_PBE_PARAMS;</w:t>
      </w:r>
    </w:p>
    <w:p>
      <w:pPr>
        <w:pStyle w:val="CCode"/>
        <w:numPr>
          <w:ilvl w:val="0"/>
          <w:numId w:val="3"/>
        </w:numPr>
        <w:rPr/>
      </w:pPr>
      <w:r>
        <w:rPr/>
      </w:r>
    </w:p>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The fields of the structure have the following meanings:</w:t>
      </w:r>
    </w:p>
    <w:p>
      <w:pPr>
        <w:pStyle w:val="Definition1"/>
        <w:numPr>
          <w:ilvl w:val="0"/>
          <w:numId w:val="3"/>
        </w:numPr>
        <w:rPr/>
      </w:pPr>
      <w:r>
        <w:rPr/>
        <w:tab/>
        <w:t>pInitVector</w:t>
        <w:tab/>
        <w:t>pointer to the location that receives the 8-byte initialization vector (IV), if an IV is required;</w:t>
      </w:r>
    </w:p>
    <w:p>
      <w:pPr>
        <w:pStyle w:val="Definition1"/>
        <w:numPr>
          <w:ilvl w:val="0"/>
          <w:numId w:val="3"/>
        </w:numPr>
        <w:rPr/>
      </w:pPr>
      <w:r>
        <w:rPr/>
        <w:tab/>
        <w:t>pPassword</w:t>
        <w:tab/>
        <w:t>points to the password to be used in the PBE key generation;</w:t>
      </w:r>
    </w:p>
    <w:p>
      <w:pPr>
        <w:pStyle w:val="Definition1"/>
        <w:numPr>
          <w:ilvl w:val="0"/>
          <w:numId w:val="3"/>
        </w:numPr>
        <w:rPr/>
      </w:pPr>
      <w:r>
        <w:rPr/>
        <w:tab/>
        <w:t>ulPasswordLen</w:t>
        <w:tab/>
        <w:t>length in bytes of the password information;</w:t>
      </w:r>
    </w:p>
    <w:p>
      <w:pPr>
        <w:pStyle w:val="Definition1"/>
        <w:numPr>
          <w:ilvl w:val="0"/>
          <w:numId w:val="3"/>
        </w:numPr>
        <w:rPr/>
      </w:pPr>
      <w:r>
        <w:rPr/>
        <w:tab/>
        <w:t>pSalt</w:t>
        <w:tab/>
        <w:t>points to the salt to be used in the PBE key generation;</w:t>
      </w:r>
    </w:p>
    <w:p>
      <w:pPr>
        <w:pStyle w:val="Definition1"/>
        <w:numPr>
          <w:ilvl w:val="0"/>
          <w:numId w:val="3"/>
        </w:numPr>
        <w:rPr/>
      </w:pPr>
      <w:r>
        <w:rPr/>
        <w:tab/>
        <w:t>ulSaltLen</w:t>
        <w:tab/>
        <w:t>length in bytes of the salt information;</w:t>
      </w:r>
    </w:p>
    <w:p>
      <w:pPr>
        <w:pStyle w:val="Definition1"/>
        <w:numPr>
          <w:ilvl w:val="0"/>
          <w:numId w:val="3"/>
        </w:numPr>
        <w:rPr/>
      </w:pPr>
      <w:r>
        <w:rPr/>
        <w:tab/>
        <w:t>ulIteration</w:t>
        <w:tab/>
        <w:t>number of iterations required for the generation.</w:t>
      </w:r>
    </w:p>
    <w:p>
      <w:pPr>
        <w:pStyle w:val="Normal"/>
        <w:numPr>
          <w:ilvl w:val="0"/>
          <w:numId w:val="3"/>
        </w:numPr>
        <w:rPr/>
      </w:pPr>
      <w:r>
        <w:rPr>
          <w:highlight w:val="green"/>
        </w:rPr>
        <w:t>CK_PBE_PARAMS_PTR is a pointer to a CK_PBE_PARAMS.</w:t>
      </w:r>
    </w:p>
    <w:p>
      <w:pPr>
        <w:pStyle w:val="Heading3"/>
        <w:numPr>
          <w:ilvl w:val="2"/>
          <w:numId w:val="2"/>
        </w:numPr>
        <w:rPr/>
      </w:pPr>
      <w:bookmarkStart w:id="2135" w:name="_Toc323624156"/>
      <w:bookmarkStart w:id="2136" w:name="_Toc323624157"/>
      <w:bookmarkStart w:id="2137" w:name="_Toc516500903"/>
      <w:bookmarkStart w:id="2138" w:name="_Toc416960153"/>
      <w:bookmarkStart w:id="2139" w:name="_Toc395187907"/>
      <w:bookmarkStart w:id="2140" w:name="_Toc391471269"/>
      <w:bookmarkStart w:id="2141" w:name="_Toc370634556"/>
      <w:bookmarkStart w:id="2142" w:name="_Toc72656430"/>
      <w:bookmarkStart w:id="2143" w:name="_Toc228807310"/>
      <w:bookmarkStart w:id="2144" w:name="_Toc228894777"/>
      <w:bookmarkEnd w:id="2135"/>
      <w:bookmarkEnd w:id="2136"/>
      <w:bookmarkEnd w:id="2137"/>
      <w:bookmarkEnd w:id="2138"/>
      <w:bookmarkEnd w:id="2139"/>
      <w:bookmarkEnd w:id="2140"/>
      <w:bookmarkEnd w:id="2141"/>
      <w:bookmarkEnd w:id="2142"/>
      <w:bookmarkEnd w:id="2143"/>
      <w:bookmarkEnd w:id="2144"/>
      <w:r>
        <w:rPr/>
        <w:t>PKCS #5 PBKDF2 key generation mechanism parameters</w:t>
      </w:r>
    </w:p>
    <w:p>
      <w:pPr>
        <w:pStyle w:val="Name"/>
        <w:numPr>
          <w:ilvl w:val="0"/>
          <w:numId w:val="9"/>
        </w:numPr>
        <w:tabs>
          <w:tab w:val="left" w:pos="720" w:leader="none"/>
        </w:tabs>
        <w:rPr>
          <w:rFonts w:ascii="Arial" w:hAnsi="Arial" w:cs="Arial"/>
        </w:rPr>
      </w:pPr>
      <w:bookmarkStart w:id="2145" w:name="_Toc72656431"/>
      <w:bookmarkStart w:id="2146" w:name="_Toc228807311"/>
      <w:bookmarkEnd w:id="2145"/>
      <w:bookmarkEnd w:id="2146"/>
      <w:r>
        <w:rPr>
          <w:rFonts w:cs="Arial" w:ascii="Arial" w:hAnsi="Arial"/>
        </w:rPr>
        <w:t>CK_PKCS5_PBKD2_PSEUDO_RANDOM_FUNCTION_TYPE; CK_PKCS5_PBKD2_PSEUDO_RANDOM_FUNCTION_TYPE_PTR</w:t>
      </w:r>
    </w:p>
    <w:p>
      <w:pPr>
        <w:pStyle w:val="Normal"/>
        <w:numPr>
          <w:ilvl w:val="0"/>
          <w:numId w:val="3"/>
        </w:numPr>
        <w:rPr/>
      </w:pPr>
      <w:r>
        <w:rPr>
          <w:b/>
        </w:rPr>
        <w:t>CK_PKCS5_PBKD2_PSEUDO_RANDOM_FUNCTION_TYPE</w:t>
      </w:r>
      <w:r>
        <w:rPr/>
        <w:t xml:space="preserve"> is used to indicate the Pseudo-Random Function (PRF) used to generate key bits using PKCS #5 PBKDF2. It is defined as follows:</w:t>
      </w:r>
    </w:p>
    <w:p>
      <w:pPr>
        <w:pStyle w:val="CCode"/>
        <w:numPr>
          <w:ilvl w:val="0"/>
          <w:numId w:val="3"/>
        </w:numPr>
        <w:rPr/>
      </w:pPr>
      <w:r>
        <w:rPr>
          <w:highlight w:val="yellow"/>
        </w:rPr>
        <w:t>typedef CK_ULONG CK_PKCS5_PBKD2_PSEUDO_RANDOM_FUNCTION_TYPE;</w:t>
      </w:r>
    </w:p>
    <w:p>
      <w:pPr>
        <w:pStyle w:val="CCode"/>
        <w:numPr>
          <w:ilvl w:val="0"/>
          <w:numId w:val="3"/>
        </w:numPr>
        <w:rPr>
          <w:rFonts w:ascii="Arial" w:hAnsi="Arial"/>
        </w:rPr>
      </w:pPr>
      <w:r>
        <w:rPr>
          <w:rFonts w:ascii="Arial" w:hAnsi="Arial"/>
        </w:rPr>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The following PRFs are defined in PKCS #5 v2.1. The following table lists the defined functions.</w:t>
      </w:r>
    </w:p>
    <w:p>
      <w:pPr>
        <w:pStyle w:val="Caption1"/>
        <w:numPr>
          <w:ilvl w:val="0"/>
          <w:numId w:val="3"/>
        </w:numPr>
        <w:rPr/>
      </w:pPr>
      <w:bookmarkStart w:id="2147" w:name="_Toc228807550"/>
      <w:r>
        <w:rPr/>
        <w:t xml:space="preserve">Table </w:t>
      </w:r>
      <w:r>
        <w:rPr>
          <w:szCs w:val="18"/>
        </w:rPr>
        <w:fldChar w:fldCharType="begin"/>
      </w:r>
      <w:r>
        <w:instrText> SEQ Table \* ARABIC </w:instrText>
      </w:r>
      <w:r>
        <w:fldChar w:fldCharType="separate"/>
      </w:r>
      <w:r>
        <w:t>113</w:t>
      </w:r>
      <w:r>
        <w:fldChar w:fldCharType="end"/>
      </w:r>
      <w:bookmarkEnd w:id="2147"/>
      <w:r>
        <w:rPr/>
        <w:t>, PKCS #5 PBKDF2 Key Generation: Pseudo-random functions</w:t>
      </w:r>
    </w:p>
    <w:tbl>
      <w:tblPr>
        <w:tblW w:w="9004" w:type="dxa"/>
        <w:jc w:val="left"/>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15" w:type="dxa"/>
          <w:bottom w:w="0" w:type="dxa"/>
          <w:right w:w="115" w:type="dxa"/>
        </w:tblCellMar>
        <w:tblLook w:val="04a0" w:noVBand="1" w:noHBand="0" w:lastColumn="0" w:firstColumn="1" w:lastRow="0" w:firstRow="1"/>
      </w:tblPr>
      <w:tblGrid>
        <w:gridCol w:w="4176"/>
        <w:gridCol w:w="1587"/>
        <w:gridCol w:w="3241"/>
      </w:tblGrid>
      <w:tr>
        <w:trPr>
          <w:cantSplit w:val="true"/>
        </w:trPr>
        <w:tc>
          <w:tcPr>
            <w:tcW w:w="417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15" w:type="dxa"/>
            </w:tcMar>
          </w:tcPr>
          <w:p>
            <w:pPr>
              <w:pStyle w:val="Table"/>
              <w:keepNext/>
              <w:numPr>
                <w:ilvl w:val="0"/>
                <w:numId w:val="3"/>
              </w:numPr>
              <w:spacing w:before="0" w:after="40"/>
              <w:rPr>
                <w:rFonts w:ascii="Arial" w:hAnsi="Arial" w:cs="Arial"/>
                <w:b/>
                <w:b/>
                <w:sz w:val="20"/>
              </w:rPr>
            </w:pPr>
            <w:r>
              <w:rPr>
                <w:rFonts w:eastAsia="PMingLiU" w:cs="Arial" w:ascii="Arial" w:hAnsi="Arial"/>
                <w:b/>
                <w:bCs/>
                <w:color w:val="000000"/>
                <w:sz w:val="20"/>
                <w:lang w:eastAsia="zh-CN"/>
              </w:rPr>
              <w:t xml:space="preserve">PRF </w:t>
            </w:r>
            <w:r>
              <w:rPr>
                <w:rFonts w:cs="Arial" w:ascii="Arial" w:hAnsi="Arial"/>
                <w:b/>
                <w:sz w:val="20"/>
              </w:rPr>
              <w:t>Identifier</w:t>
            </w:r>
          </w:p>
        </w:tc>
        <w:tc>
          <w:tcPr>
            <w:tcW w:w="1587"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Table"/>
              <w:keepNext/>
              <w:numPr>
                <w:ilvl w:val="0"/>
                <w:numId w:val="3"/>
              </w:numPr>
              <w:spacing w:before="0" w:after="40"/>
              <w:rPr>
                <w:rFonts w:ascii="Arial" w:hAnsi="Arial" w:cs="Arial"/>
                <w:b/>
                <w:b/>
                <w:sz w:val="20"/>
              </w:rPr>
            </w:pPr>
            <w:r>
              <w:rPr>
                <w:rFonts w:cs="Arial" w:ascii="Arial" w:hAnsi="Arial"/>
                <w:b/>
                <w:sz w:val="20"/>
              </w:rPr>
              <w:t>Value</w:t>
            </w:r>
          </w:p>
        </w:tc>
        <w:tc>
          <w:tcPr>
            <w:tcW w:w="3241"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22" w:type="dxa"/>
            </w:tcMar>
          </w:tcPr>
          <w:p>
            <w:pPr>
              <w:pStyle w:val="Table"/>
              <w:keepNext/>
              <w:numPr>
                <w:ilvl w:val="0"/>
                <w:numId w:val="3"/>
              </w:numPr>
              <w:spacing w:before="0" w:after="40"/>
              <w:rPr>
                <w:rFonts w:ascii="Arial" w:hAnsi="Arial" w:cs="Arial"/>
                <w:b/>
                <w:b/>
                <w:sz w:val="20"/>
              </w:rPr>
            </w:pPr>
            <w:r>
              <w:rPr>
                <w:rFonts w:cs="Arial" w:ascii="Arial" w:hAnsi="Arial"/>
                <w:b/>
                <w:sz w:val="20"/>
              </w:rPr>
              <w:t>Parameter Type</w:t>
            </w:r>
          </w:p>
        </w:tc>
      </w:tr>
      <w:tr>
        <w:trPr>
          <w:cantSplit w:val="true"/>
        </w:trPr>
        <w:tc>
          <w:tcPr>
            <w:tcW w:w="417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15"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CKP_PKCS5_PBKD2_HMAC_SHA1</w:t>
            </w:r>
          </w:p>
        </w:tc>
        <w:tc>
          <w:tcPr>
            <w:tcW w:w="15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0x00000001UL</w:t>
            </w:r>
          </w:p>
        </w:tc>
        <w:tc>
          <w:tcPr>
            <w:tcW w:w="324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22" w:type="dxa"/>
            </w:tcMar>
          </w:tcPr>
          <w:p>
            <w:pPr>
              <w:pStyle w:val="Table"/>
              <w:numPr>
                <w:ilvl w:val="0"/>
                <w:numId w:val="3"/>
              </w:numPr>
              <w:spacing w:before="0" w:after="40"/>
              <w:rPr>
                <w:rFonts w:ascii="Arial" w:hAnsi="Arial" w:cs="Arial"/>
                <w:sz w:val="20"/>
              </w:rPr>
            </w:pPr>
            <w:r>
              <w:rPr>
                <w:rFonts w:cs="Arial" w:ascii="Arial" w:hAnsi="Arial"/>
                <w:sz w:val="20"/>
              </w:rPr>
              <w:t xml:space="preserve">No Parameter. </w:t>
            </w:r>
            <w:r>
              <w:rPr>
                <w:rFonts w:cs="Arial" w:ascii="Arial" w:hAnsi="Arial"/>
                <w:i/>
                <w:sz w:val="20"/>
              </w:rPr>
              <w:t>pPrfData</w:t>
            </w:r>
            <w:r>
              <w:rPr>
                <w:rFonts w:cs="Arial" w:ascii="Arial" w:hAnsi="Arial"/>
                <w:sz w:val="20"/>
              </w:rPr>
              <w:t xml:space="preserve"> must be NULL and </w:t>
            </w:r>
            <w:r>
              <w:rPr>
                <w:rFonts w:cs="Arial" w:ascii="Arial" w:hAnsi="Arial"/>
                <w:i/>
                <w:sz w:val="20"/>
              </w:rPr>
              <w:t>ulPrfDataLen</w:t>
            </w:r>
            <w:r>
              <w:rPr>
                <w:rFonts w:cs="Arial" w:ascii="Arial" w:hAnsi="Arial"/>
                <w:sz w:val="20"/>
              </w:rPr>
              <w:t xml:space="preserve"> must be zero.</w:t>
            </w:r>
          </w:p>
        </w:tc>
      </w:tr>
      <w:tr>
        <w:trPr>
          <w:cantSplit w:val="true"/>
        </w:trPr>
        <w:tc>
          <w:tcPr>
            <w:tcW w:w="417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15" w:type="dxa"/>
            </w:tcMar>
          </w:tcPr>
          <w:p>
            <w:pPr>
              <w:pStyle w:val="Table"/>
              <w:numPr>
                <w:ilvl w:val="0"/>
                <w:numId w:val="3"/>
              </w:numPr>
              <w:rPr>
                <w:rFonts w:ascii="Arial" w:hAnsi="Arial" w:cs="Arial"/>
                <w:sz w:val="20"/>
                <w:highlight w:val="green"/>
              </w:rPr>
            </w:pPr>
            <w:r>
              <w:rPr>
                <w:rFonts w:cs="Arial" w:ascii="Arial" w:hAnsi="Arial"/>
                <w:sz w:val="20"/>
                <w:highlight w:val="green"/>
              </w:rPr>
              <w:t>CKP_PKCS5_PBKD2_HMAC_GOSTR3411</w:t>
            </w:r>
          </w:p>
          <w:p>
            <w:pPr>
              <w:pStyle w:val="Table"/>
              <w:numPr>
                <w:ilvl w:val="0"/>
                <w:numId w:val="3"/>
              </w:numPr>
              <w:spacing w:before="0" w:after="40"/>
              <w:rPr>
                <w:rFonts w:ascii="Arial" w:hAnsi="Arial" w:cs="Arial"/>
                <w:sz w:val="20"/>
                <w:highlight w:val="green"/>
              </w:rPr>
            </w:pPr>
            <w:r>
              <w:rPr>
                <w:rFonts w:cs="Arial" w:ascii="Arial" w:hAnsi="Arial"/>
                <w:sz w:val="20"/>
                <w:highlight w:val="green"/>
              </w:rPr>
            </w:r>
          </w:p>
        </w:tc>
        <w:tc>
          <w:tcPr>
            <w:tcW w:w="15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Table"/>
              <w:numPr>
                <w:ilvl w:val="0"/>
                <w:numId w:val="3"/>
              </w:numPr>
              <w:rPr>
                <w:rFonts w:ascii="Arial" w:hAnsi="Arial" w:cs="Arial"/>
                <w:sz w:val="20"/>
                <w:highlight w:val="green"/>
              </w:rPr>
            </w:pPr>
            <w:r>
              <w:rPr>
                <w:rFonts w:cs="Arial" w:ascii="Arial" w:hAnsi="Arial"/>
                <w:sz w:val="20"/>
                <w:highlight w:val="green"/>
              </w:rPr>
              <w:t>0x00000002UL</w:t>
            </w:r>
          </w:p>
          <w:p>
            <w:pPr>
              <w:pStyle w:val="Table"/>
              <w:numPr>
                <w:ilvl w:val="0"/>
                <w:numId w:val="3"/>
              </w:numPr>
              <w:spacing w:before="0" w:after="40"/>
              <w:rPr>
                <w:rFonts w:ascii="Arial" w:hAnsi="Arial" w:cs="Arial"/>
                <w:sz w:val="20"/>
                <w:highlight w:val="green"/>
              </w:rPr>
            </w:pPr>
            <w:r>
              <w:rPr>
                <w:rFonts w:cs="Arial" w:ascii="Arial" w:hAnsi="Arial"/>
                <w:sz w:val="20"/>
                <w:highlight w:val="green"/>
              </w:rPr>
            </w:r>
          </w:p>
        </w:tc>
        <w:tc>
          <w:tcPr>
            <w:tcW w:w="324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22" w:type="dxa"/>
            </w:tcMar>
          </w:tcPr>
          <w:p>
            <w:pPr>
              <w:pStyle w:val="Normal"/>
              <w:numPr>
                <w:ilvl w:val="0"/>
                <w:numId w:val="3"/>
              </w:numPr>
              <w:spacing w:before="80" w:after="0"/>
              <w:rPr>
                <w:rFonts w:eastAsia="PMingLiU" w:cs="Arial"/>
                <w:color w:val="000000"/>
                <w:szCs w:val="20"/>
                <w:lang w:eastAsia="zh-CN"/>
              </w:rPr>
            </w:pPr>
            <w:r>
              <w:rPr>
                <w:rFonts w:eastAsia="PMingLiU" w:cs="Arial"/>
                <w:color w:val="000000"/>
                <w:szCs w:val="20"/>
                <w:lang w:eastAsia="zh-CN"/>
              </w:rPr>
              <w:t xml:space="preserve">This PRF uses GOST R34.11-94 hash to produce secret key value. </w:t>
            </w:r>
            <w:r>
              <w:rPr>
                <w:rFonts w:eastAsia="PMingLiU" w:cs="Arial"/>
                <w:i/>
                <w:iCs/>
                <w:color w:val="000000"/>
                <w:szCs w:val="20"/>
                <w:lang w:eastAsia="zh-CN"/>
              </w:rPr>
              <w:t>pPrfData</w:t>
            </w:r>
            <w:r>
              <w:rPr>
                <w:rFonts w:eastAsia="PMingLiU" w:cs="Arial"/>
                <w:color w:val="000000"/>
                <w:szCs w:val="20"/>
                <w:lang w:eastAsia="zh-CN"/>
              </w:rPr>
              <w:t xml:space="preserve"> should point to DER-encoded OID, indicating GOSTR34.11-94 parameters. </w:t>
            </w:r>
            <w:r>
              <w:rPr>
                <w:rFonts w:eastAsia="PMingLiU" w:cs="Arial"/>
                <w:i/>
                <w:iCs/>
                <w:color w:val="000000"/>
                <w:szCs w:val="20"/>
                <w:lang w:eastAsia="zh-CN"/>
              </w:rPr>
              <w:t>ulPrfDataLen</w:t>
            </w:r>
            <w:r>
              <w:rPr>
                <w:rFonts w:eastAsia="PMingLiU" w:cs="Arial"/>
                <w:color w:val="000000"/>
                <w:szCs w:val="20"/>
                <w:lang w:eastAsia="zh-CN"/>
              </w:rPr>
              <w:t xml:space="preserve"> holds encoded OID length in bytes. If </w:t>
            </w:r>
            <w:r>
              <w:rPr>
                <w:rFonts w:eastAsia="PMingLiU" w:cs="Arial"/>
                <w:i/>
                <w:iCs/>
                <w:color w:val="000000"/>
                <w:szCs w:val="20"/>
                <w:lang w:eastAsia="zh-CN"/>
              </w:rPr>
              <w:t>pPrfData</w:t>
            </w:r>
            <w:r>
              <w:rPr>
                <w:rFonts w:eastAsia="PMingLiU" w:cs="Arial"/>
                <w:color w:val="000000"/>
                <w:szCs w:val="20"/>
                <w:lang w:eastAsia="zh-CN"/>
              </w:rPr>
              <w:t xml:space="preserve"> is set to NULL_PTR, then </w:t>
            </w:r>
            <w:r>
              <w:rPr>
                <w:rFonts w:eastAsia="PMingLiU" w:cs="Arial"/>
                <w:i/>
                <w:iCs/>
                <w:color w:val="000000"/>
                <w:szCs w:val="20"/>
                <w:lang w:eastAsia="zh-CN"/>
              </w:rPr>
              <w:t>id-GostR3411-94-CryptoProParamSet</w:t>
            </w:r>
            <w:r>
              <w:rPr>
                <w:rFonts w:eastAsia="PMingLiU" w:cs="Arial"/>
                <w:color w:val="000000"/>
                <w:szCs w:val="20"/>
                <w:lang w:eastAsia="zh-CN"/>
              </w:rPr>
              <w:t xml:space="preserve"> parameters will be used (RFC 4357, 11.2), and </w:t>
            </w:r>
            <w:r>
              <w:rPr>
                <w:rFonts w:eastAsia="PMingLiU" w:cs="Arial"/>
                <w:i/>
                <w:iCs/>
                <w:color w:val="000000"/>
                <w:szCs w:val="20"/>
                <w:lang w:eastAsia="zh-CN"/>
              </w:rPr>
              <w:t>ulPrfDataLen</w:t>
            </w:r>
            <w:r>
              <w:rPr>
                <w:rFonts w:eastAsia="PMingLiU" w:cs="Arial"/>
                <w:color w:val="000000"/>
                <w:szCs w:val="20"/>
                <w:lang w:eastAsia="zh-CN"/>
              </w:rPr>
              <w:t xml:space="preserve"> must be 0.</w:t>
            </w:r>
          </w:p>
        </w:tc>
      </w:tr>
      <w:tr>
        <w:trPr>
          <w:cantSplit w:val="true"/>
        </w:trPr>
        <w:tc>
          <w:tcPr>
            <w:tcW w:w="417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15"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CKP_PKCS5_PBKD2_HMAC_SHA224</w:t>
            </w:r>
          </w:p>
        </w:tc>
        <w:tc>
          <w:tcPr>
            <w:tcW w:w="15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0x00000003UL</w:t>
            </w:r>
          </w:p>
        </w:tc>
        <w:tc>
          <w:tcPr>
            <w:tcW w:w="324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22" w:type="dxa"/>
            </w:tcMar>
          </w:tcPr>
          <w:p>
            <w:pPr>
              <w:pStyle w:val="Normal"/>
              <w:numPr>
                <w:ilvl w:val="0"/>
                <w:numId w:val="3"/>
              </w:numPr>
              <w:spacing w:before="80" w:after="0"/>
              <w:rPr>
                <w:rFonts w:eastAsia="PMingLiU" w:cs="Arial"/>
                <w:color w:val="000000"/>
                <w:szCs w:val="20"/>
                <w:lang w:eastAsia="zh-CN"/>
              </w:rPr>
            </w:pPr>
            <w:r>
              <w:rPr>
                <w:rFonts w:eastAsia="PMingLiU" w:cs="Arial"/>
                <w:color w:val="000000"/>
                <w:szCs w:val="20"/>
                <w:lang w:eastAsia="zh-CN"/>
              </w:rPr>
              <w:t>No Parameter. </w:t>
            </w:r>
            <w:r>
              <w:rPr>
                <w:rFonts w:eastAsia="PMingLiU" w:cs="Arial"/>
                <w:i/>
                <w:color w:val="000000"/>
                <w:szCs w:val="20"/>
                <w:lang w:eastAsia="zh-CN"/>
              </w:rPr>
              <w:t>pPrfData </w:t>
            </w:r>
            <w:r>
              <w:rPr>
                <w:rFonts w:eastAsia="PMingLiU" w:cs="Arial"/>
                <w:color w:val="000000"/>
                <w:szCs w:val="20"/>
                <w:lang w:eastAsia="zh-CN"/>
              </w:rPr>
              <w:t>must be NULL and </w:t>
            </w:r>
            <w:r>
              <w:rPr>
                <w:rFonts w:eastAsia="PMingLiU" w:cs="Arial"/>
                <w:i/>
                <w:color w:val="000000"/>
                <w:szCs w:val="20"/>
                <w:lang w:eastAsia="zh-CN"/>
              </w:rPr>
              <w:t>ulPrfDataLen </w:t>
            </w:r>
            <w:r>
              <w:rPr>
                <w:rFonts w:eastAsia="PMingLiU" w:cs="Arial"/>
                <w:color w:val="000000"/>
                <w:szCs w:val="20"/>
                <w:lang w:eastAsia="zh-CN"/>
              </w:rPr>
              <w:t>must be zero.</w:t>
            </w:r>
          </w:p>
        </w:tc>
      </w:tr>
      <w:tr>
        <w:trPr>
          <w:cantSplit w:val="true"/>
        </w:trPr>
        <w:tc>
          <w:tcPr>
            <w:tcW w:w="417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15"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CKP_PKCS5_PBKD2_HMAC_SHA256</w:t>
            </w:r>
          </w:p>
        </w:tc>
        <w:tc>
          <w:tcPr>
            <w:tcW w:w="15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0x00000004UL</w:t>
            </w:r>
          </w:p>
        </w:tc>
        <w:tc>
          <w:tcPr>
            <w:tcW w:w="324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22" w:type="dxa"/>
            </w:tcMar>
          </w:tcPr>
          <w:p>
            <w:pPr>
              <w:pStyle w:val="Normal"/>
              <w:numPr>
                <w:ilvl w:val="0"/>
                <w:numId w:val="3"/>
              </w:numPr>
              <w:spacing w:before="80" w:after="0"/>
              <w:rPr>
                <w:rFonts w:eastAsia="PMingLiU" w:cs="Arial"/>
                <w:color w:val="000000"/>
                <w:szCs w:val="20"/>
                <w:lang w:eastAsia="zh-CN"/>
              </w:rPr>
            </w:pPr>
            <w:r>
              <w:rPr>
                <w:rFonts w:eastAsia="PMingLiU" w:cs="Arial"/>
                <w:color w:val="000000"/>
                <w:szCs w:val="20"/>
                <w:lang w:eastAsia="zh-CN"/>
              </w:rPr>
              <w:t>No Parameter. </w:t>
            </w:r>
            <w:r>
              <w:rPr>
                <w:rFonts w:eastAsia="PMingLiU" w:cs="Arial"/>
                <w:i/>
                <w:color w:val="000000"/>
                <w:szCs w:val="20"/>
                <w:lang w:eastAsia="zh-CN"/>
              </w:rPr>
              <w:t>pPrfData </w:t>
            </w:r>
            <w:r>
              <w:rPr>
                <w:rFonts w:eastAsia="PMingLiU" w:cs="Arial"/>
                <w:color w:val="000000"/>
                <w:szCs w:val="20"/>
                <w:lang w:eastAsia="zh-CN"/>
              </w:rPr>
              <w:t>must be NULL and </w:t>
            </w:r>
            <w:r>
              <w:rPr>
                <w:rFonts w:eastAsia="PMingLiU" w:cs="Arial"/>
                <w:i/>
                <w:color w:val="000000"/>
                <w:szCs w:val="20"/>
                <w:lang w:eastAsia="zh-CN"/>
              </w:rPr>
              <w:t>ulPrfDataLen </w:t>
            </w:r>
            <w:r>
              <w:rPr>
                <w:rFonts w:eastAsia="PMingLiU" w:cs="Arial"/>
                <w:color w:val="000000"/>
                <w:szCs w:val="20"/>
                <w:lang w:eastAsia="zh-CN"/>
              </w:rPr>
              <w:t>must be zero.</w:t>
            </w:r>
          </w:p>
        </w:tc>
      </w:tr>
      <w:tr>
        <w:trPr>
          <w:cantSplit w:val="true"/>
        </w:trPr>
        <w:tc>
          <w:tcPr>
            <w:tcW w:w="417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15"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CKP_PKCS5_PBKD2_HMAC_SHA384</w:t>
            </w:r>
          </w:p>
        </w:tc>
        <w:tc>
          <w:tcPr>
            <w:tcW w:w="15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0x00000005UL</w:t>
            </w:r>
          </w:p>
        </w:tc>
        <w:tc>
          <w:tcPr>
            <w:tcW w:w="324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22" w:type="dxa"/>
            </w:tcMar>
          </w:tcPr>
          <w:p>
            <w:pPr>
              <w:pStyle w:val="Normal"/>
              <w:numPr>
                <w:ilvl w:val="0"/>
                <w:numId w:val="3"/>
              </w:numPr>
              <w:spacing w:before="80" w:after="0"/>
              <w:rPr>
                <w:rFonts w:eastAsia="PMingLiU" w:cs="Arial"/>
                <w:color w:val="000000"/>
                <w:szCs w:val="20"/>
                <w:lang w:eastAsia="zh-CN"/>
              </w:rPr>
            </w:pPr>
            <w:r>
              <w:rPr>
                <w:rFonts w:eastAsia="PMingLiU" w:cs="Arial"/>
                <w:color w:val="000000"/>
                <w:szCs w:val="20"/>
                <w:lang w:eastAsia="zh-CN"/>
              </w:rPr>
              <w:t>No Parameter. </w:t>
            </w:r>
            <w:r>
              <w:rPr>
                <w:rFonts w:eastAsia="PMingLiU" w:cs="Arial"/>
                <w:i/>
                <w:color w:val="000000"/>
                <w:szCs w:val="20"/>
                <w:lang w:eastAsia="zh-CN"/>
              </w:rPr>
              <w:t>pPrfData </w:t>
            </w:r>
            <w:r>
              <w:rPr>
                <w:rFonts w:eastAsia="PMingLiU" w:cs="Arial"/>
                <w:color w:val="000000"/>
                <w:szCs w:val="20"/>
                <w:lang w:eastAsia="zh-CN"/>
              </w:rPr>
              <w:t>must be NULL and </w:t>
            </w:r>
            <w:r>
              <w:rPr>
                <w:rFonts w:eastAsia="PMingLiU" w:cs="Arial"/>
                <w:i/>
                <w:color w:val="000000"/>
                <w:szCs w:val="20"/>
                <w:lang w:eastAsia="zh-CN"/>
              </w:rPr>
              <w:t>ulPrfDataLen </w:t>
            </w:r>
            <w:r>
              <w:rPr>
                <w:rFonts w:eastAsia="PMingLiU" w:cs="Arial"/>
                <w:color w:val="000000"/>
                <w:szCs w:val="20"/>
                <w:lang w:eastAsia="zh-CN"/>
              </w:rPr>
              <w:t>must be zero.</w:t>
            </w:r>
          </w:p>
        </w:tc>
      </w:tr>
      <w:tr>
        <w:trPr>
          <w:cantSplit w:val="true"/>
        </w:trPr>
        <w:tc>
          <w:tcPr>
            <w:tcW w:w="417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15"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CKP_PKCS5_PBKD2_HMAC_SHA512</w:t>
            </w:r>
          </w:p>
        </w:tc>
        <w:tc>
          <w:tcPr>
            <w:tcW w:w="15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0x00000006UL</w:t>
            </w:r>
          </w:p>
        </w:tc>
        <w:tc>
          <w:tcPr>
            <w:tcW w:w="324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22" w:type="dxa"/>
            </w:tcMar>
          </w:tcPr>
          <w:p>
            <w:pPr>
              <w:pStyle w:val="Normal"/>
              <w:numPr>
                <w:ilvl w:val="0"/>
                <w:numId w:val="3"/>
              </w:numPr>
              <w:spacing w:before="80" w:after="0"/>
              <w:rPr>
                <w:rFonts w:eastAsia="PMingLiU" w:cs="Arial"/>
                <w:color w:val="000000"/>
                <w:szCs w:val="20"/>
                <w:lang w:eastAsia="zh-CN"/>
              </w:rPr>
            </w:pPr>
            <w:r>
              <w:rPr>
                <w:rFonts w:eastAsia="PMingLiU" w:cs="Arial"/>
                <w:color w:val="000000"/>
                <w:szCs w:val="20"/>
                <w:lang w:eastAsia="zh-CN"/>
              </w:rPr>
              <w:t>No Parameter. </w:t>
            </w:r>
            <w:r>
              <w:rPr>
                <w:rFonts w:eastAsia="PMingLiU" w:cs="Arial"/>
                <w:i/>
                <w:color w:val="000000"/>
                <w:szCs w:val="20"/>
                <w:lang w:eastAsia="zh-CN"/>
              </w:rPr>
              <w:t>pPrfData </w:t>
            </w:r>
            <w:r>
              <w:rPr>
                <w:rFonts w:eastAsia="PMingLiU" w:cs="Arial"/>
                <w:color w:val="000000"/>
                <w:szCs w:val="20"/>
                <w:lang w:eastAsia="zh-CN"/>
              </w:rPr>
              <w:t>must be NULL and </w:t>
            </w:r>
            <w:r>
              <w:rPr>
                <w:rFonts w:eastAsia="PMingLiU" w:cs="Arial"/>
                <w:i/>
                <w:color w:val="000000"/>
                <w:szCs w:val="20"/>
                <w:lang w:eastAsia="zh-CN"/>
              </w:rPr>
              <w:t>ulPrfDataLen </w:t>
            </w:r>
            <w:r>
              <w:rPr>
                <w:rFonts w:eastAsia="PMingLiU" w:cs="Arial"/>
                <w:color w:val="000000"/>
                <w:szCs w:val="20"/>
                <w:lang w:eastAsia="zh-CN"/>
              </w:rPr>
              <w:t>must be zero.</w:t>
            </w:r>
          </w:p>
        </w:tc>
      </w:tr>
      <w:tr>
        <w:trPr>
          <w:cantSplit w:val="true"/>
        </w:trPr>
        <w:tc>
          <w:tcPr>
            <w:tcW w:w="417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15"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CKP_PKCS5_PBKD2_HMAC_SHA512_224</w:t>
            </w:r>
          </w:p>
        </w:tc>
        <w:tc>
          <w:tcPr>
            <w:tcW w:w="158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2"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0x00000007UL</w:t>
            </w:r>
          </w:p>
        </w:tc>
        <w:tc>
          <w:tcPr>
            <w:tcW w:w="324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22" w:type="dxa"/>
            </w:tcMar>
          </w:tcPr>
          <w:p>
            <w:pPr>
              <w:pStyle w:val="Normal"/>
              <w:numPr>
                <w:ilvl w:val="0"/>
                <w:numId w:val="3"/>
              </w:numPr>
              <w:spacing w:before="80" w:after="0"/>
              <w:rPr>
                <w:rFonts w:eastAsia="PMingLiU" w:cs="Arial"/>
                <w:color w:val="000000"/>
                <w:szCs w:val="20"/>
                <w:lang w:eastAsia="zh-CN"/>
              </w:rPr>
            </w:pPr>
            <w:r>
              <w:rPr>
                <w:rFonts w:eastAsia="PMingLiU" w:cs="Arial"/>
                <w:color w:val="000000"/>
                <w:szCs w:val="20"/>
                <w:lang w:eastAsia="zh-CN"/>
              </w:rPr>
              <w:t>No Parameter. </w:t>
            </w:r>
            <w:r>
              <w:rPr>
                <w:rFonts w:eastAsia="PMingLiU" w:cs="Arial"/>
                <w:i/>
                <w:color w:val="000000"/>
                <w:szCs w:val="20"/>
                <w:lang w:eastAsia="zh-CN"/>
              </w:rPr>
              <w:t>pPrfData </w:t>
            </w:r>
            <w:r>
              <w:rPr>
                <w:rFonts w:eastAsia="PMingLiU" w:cs="Arial"/>
                <w:color w:val="000000"/>
                <w:szCs w:val="20"/>
                <w:lang w:eastAsia="zh-CN"/>
              </w:rPr>
              <w:t>must be NULL and </w:t>
            </w:r>
            <w:r>
              <w:rPr>
                <w:rFonts w:eastAsia="PMingLiU" w:cs="Arial"/>
                <w:i/>
                <w:color w:val="000000"/>
                <w:szCs w:val="20"/>
                <w:lang w:eastAsia="zh-CN"/>
              </w:rPr>
              <w:t>ulPrfDataLen </w:t>
            </w:r>
            <w:r>
              <w:rPr>
                <w:rFonts w:eastAsia="PMingLiU" w:cs="Arial"/>
                <w:color w:val="000000"/>
                <w:szCs w:val="20"/>
                <w:lang w:eastAsia="zh-CN"/>
              </w:rPr>
              <w:t>must be zero.</w:t>
            </w:r>
          </w:p>
        </w:tc>
      </w:tr>
      <w:tr>
        <w:trPr>
          <w:cantSplit w:val="true"/>
        </w:trPr>
        <w:tc>
          <w:tcPr>
            <w:tcW w:w="417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15"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CKP_PKCS5_PBKD2_HMAC_SHA512_256</w:t>
            </w:r>
          </w:p>
        </w:tc>
        <w:tc>
          <w:tcPr>
            <w:tcW w:w="1587"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22"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0x00000008UL</w:t>
            </w:r>
          </w:p>
        </w:tc>
        <w:tc>
          <w:tcPr>
            <w:tcW w:w="3241"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22" w:type="dxa"/>
            </w:tcMar>
          </w:tcPr>
          <w:p>
            <w:pPr>
              <w:pStyle w:val="Normal"/>
              <w:numPr>
                <w:ilvl w:val="0"/>
                <w:numId w:val="3"/>
              </w:numPr>
              <w:spacing w:before="80" w:after="0"/>
              <w:rPr>
                <w:rFonts w:eastAsia="PMingLiU" w:cs="Arial"/>
                <w:color w:val="000000"/>
                <w:szCs w:val="20"/>
                <w:lang w:eastAsia="zh-CN"/>
              </w:rPr>
            </w:pPr>
            <w:r>
              <w:rPr>
                <w:rFonts w:eastAsia="PMingLiU" w:cs="Arial"/>
                <w:color w:val="000000"/>
                <w:szCs w:val="20"/>
                <w:lang w:eastAsia="zh-CN"/>
              </w:rPr>
              <w:t>No Parameter. </w:t>
            </w:r>
            <w:r>
              <w:rPr>
                <w:rFonts w:eastAsia="PMingLiU" w:cs="Arial"/>
                <w:i/>
                <w:color w:val="000000"/>
                <w:szCs w:val="20"/>
                <w:lang w:eastAsia="zh-CN"/>
              </w:rPr>
              <w:t>pPrfData </w:t>
            </w:r>
            <w:r>
              <w:rPr>
                <w:rFonts w:eastAsia="PMingLiU" w:cs="Arial"/>
                <w:color w:val="000000"/>
                <w:szCs w:val="20"/>
                <w:lang w:eastAsia="zh-CN"/>
              </w:rPr>
              <w:t>must be NULL and </w:t>
            </w:r>
            <w:r>
              <w:rPr>
                <w:rFonts w:eastAsia="PMingLiU" w:cs="Arial"/>
                <w:i/>
                <w:color w:val="000000"/>
                <w:szCs w:val="20"/>
                <w:lang w:eastAsia="zh-CN"/>
              </w:rPr>
              <w:t>ulPrfDataLen </w:t>
            </w:r>
            <w:r>
              <w:rPr>
                <w:rFonts w:eastAsia="PMingLiU" w:cs="Arial"/>
                <w:color w:val="000000"/>
                <w:szCs w:val="20"/>
                <w:lang w:eastAsia="zh-CN"/>
              </w:rPr>
              <w:t>must be zero.</w:t>
            </w:r>
          </w:p>
        </w:tc>
      </w:tr>
    </w:tbl>
    <w:p>
      <w:pPr>
        <w:pStyle w:val="Normal"/>
        <w:numPr>
          <w:ilvl w:val="0"/>
          <w:numId w:val="3"/>
        </w:numPr>
        <w:rPr/>
      </w:pPr>
      <w:r>
        <w:rPr>
          <w:highlight w:val="green"/>
        </w:rPr>
        <w:t>CK_PKCS5_PBKD2_PSEUDO_RANDOM_FUNCTION_TYPE_PTR is a pointer to a CK_PKCS5_PBKD2_PSEUDO_RANDOM_FUNCTION_TYPE.</w:t>
      </w:r>
    </w:p>
    <w:p>
      <w:pPr>
        <w:pStyle w:val="Name"/>
        <w:numPr>
          <w:ilvl w:val="0"/>
          <w:numId w:val="9"/>
        </w:numPr>
        <w:tabs>
          <w:tab w:val="left" w:pos="720" w:leader="none"/>
        </w:tabs>
        <w:rPr>
          <w:rFonts w:ascii="Arial" w:hAnsi="Arial" w:cs="Arial"/>
        </w:rPr>
      </w:pPr>
      <w:bookmarkStart w:id="2148" w:name="_Toc72656432"/>
      <w:bookmarkStart w:id="2149" w:name="_Toc228807312"/>
      <w:bookmarkEnd w:id="2148"/>
      <w:bookmarkEnd w:id="2149"/>
      <w:r>
        <w:rPr>
          <w:rFonts w:cs="Arial" w:ascii="Arial" w:hAnsi="Arial"/>
        </w:rPr>
        <w:t>CK_PKCS5_PBKDF2_SALT_SOURCE_TYPE; CK_PKCS5_PBKDF2_SALT_SOURCE_TYPE_PTR</w:t>
      </w:r>
    </w:p>
    <w:p>
      <w:pPr>
        <w:pStyle w:val="Normal"/>
        <w:numPr>
          <w:ilvl w:val="0"/>
          <w:numId w:val="3"/>
        </w:numPr>
        <w:rPr/>
      </w:pPr>
      <w:r>
        <w:rPr>
          <w:b/>
        </w:rPr>
        <w:t xml:space="preserve">CK_PKCS5_PBKDF2_SALT_SOURCE_TYPE </w:t>
      </w:r>
      <w:r>
        <w:rPr/>
        <w:t>is used to indicate the source of the salt value when deriving a key using PKCS #5 PBKDF2. It is defined as follows:</w:t>
      </w:r>
    </w:p>
    <w:p>
      <w:pPr>
        <w:pStyle w:val="CCode"/>
        <w:numPr>
          <w:ilvl w:val="0"/>
          <w:numId w:val="3"/>
        </w:numPr>
        <w:rPr/>
      </w:pPr>
      <w:r>
        <w:rPr>
          <w:highlight w:val="yellow"/>
        </w:rPr>
        <w:t>typedef CK_ULONG CK_PKCS5_PBKDF2_SALT_SOURCE_TYPE;</w:t>
      </w:r>
    </w:p>
    <w:p>
      <w:pPr>
        <w:pStyle w:val="CCode"/>
        <w:numPr>
          <w:ilvl w:val="0"/>
          <w:numId w:val="3"/>
        </w:numPr>
        <w:rPr>
          <w:rFonts w:ascii="Arial" w:hAnsi="Arial"/>
        </w:rPr>
      </w:pPr>
      <w:r>
        <w:rPr>
          <w:rFonts w:ascii="Arial" w:hAnsi="Arial"/>
        </w:rPr>
      </w:r>
    </w:p>
    <w:p>
      <w:pPr>
        <w:pStyle w:val="Normal"/>
        <w:numPr>
          <w:ilvl w:val="0"/>
          <w:numId w:val="3"/>
        </w:numPr>
        <w:rPr/>
      </w:pPr>
      <w:r>
        <w:rPr/>
        <w:t xml:space="preserve">The following salt value sources are defined in PKCS #5 v2.1. The following table lists the defined sources along with the corresponding data type for the </w:t>
      </w:r>
      <w:r>
        <w:rPr>
          <w:i/>
        </w:rPr>
        <w:t>pSaltSourceData</w:t>
      </w:r>
      <w:r>
        <w:rPr/>
        <w:t xml:space="preserve"> field in the </w:t>
      </w:r>
      <w:r>
        <w:rPr>
          <w:b/>
        </w:rPr>
        <w:t>CK_PKCS5_PBKD2_PARAM</w:t>
      </w:r>
      <w:r>
        <w:rPr/>
        <w:t xml:space="preserve"> structure defined below.</w:t>
      </w:r>
    </w:p>
    <w:p>
      <w:pPr>
        <w:pStyle w:val="Caption1"/>
        <w:numPr>
          <w:ilvl w:val="0"/>
          <w:numId w:val="3"/>
        </w:numPr>
        <w:rPr/>
      </w:pPr>
      <w:bookmarkStart w:id="2150" w:name="_Toc228807551"/>
      <w:r>
        <w:rPr/>
        <w:t xml:space="preserve">Table </w:t>
      </w:r>
      <w:r>
        <w:rPr>
          <w:szCs w:val="18"/>
        </w:rPr>
        <w:fldChar w:fldCharType="begin"/>
      </w:r>
      <w:r>
        <w:instrText> SEQ Table \* ARABIC </w:instrText>
      </w:r>
      <w:r>
        <w:fldChar w:fldCharType="separate"/>
      </w:r>
      <w:r>
        <w:t>114</w:t>
      </w:r>
      <w:r>
        <w:fldChar w:fldCharType="end"/>
      </w:r>
      <w:bookmarkEnd w:id="2150"/>
      <w:r>
        <w:rPr/>
        <w:t>, PKCS #5 PBKDF2 Key Generation: Salt sources</w:t>
      </w:r>
    </w:p>
    <w:tbl>
      <w:tblPr>
        <w:tblW w:w="8748" w:type="dxa"/>
        <w:jc w:val="left"/>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4a0" w:noVBand="1" w:noHBand="0" w:lastColumn="0" w:firstColumn="1" w:lastRow="0" w:firstRow="1"/>
      </w:tblPr>
      <w:tblGrid>
        <w:gridCol w:w="2789"/>
        <w:gridCol w:w="1440"/>
        <w:gridCol w:w="4519"/>
      </w:tblGrid>
      <w:tr>
        <w:trPr/>
        <w:tc>
          <w:tcPr>
            <w:tcW w:w="2789"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
              <w:numPr>
                <w:ilvl w:val="0"/>
                <w:numId w:val="3"/>
              </w:numPr>
              <w:spacing w:before="0" w:after="40"/>
              <w:rPr>
                <w:rFonts w:ascii="Arial" w:hAnsi="Arial" w:cs="Arial"/>
                <w:b/>
                <w:b/>
                <w:sz w:val="20"/>
              </w:rPr>
            </w:pPr>
            <w:r>
              <w:rPr>
                <w:rFonts w:cs="Arial" w:ascii="Arial" w:hAnsi="Arial"/>
                <w:b/>
                <w:sz w:val="20"/>
              </w:rPr>
              <w:t>Source Identifier</w:t>
            </w:r>
          </w:p>
        </w:tc>
        <w:tc>
          <w:tcPr>
            <w:tcW w:w="1440"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Table"/>
              <w:numPr>
                <w:ilvl w:val="0"/>
                <w:numId w:val="3"/>
              </w:numPr>
              <w:spacing w:before="0" w:after="40"/>
              <w:rPr>
                <w:rFonts w:ascii="Arial" w:hAnsi="Arial" w:cs="Arial"/>
                <w:b/>
                <w:b/>
                <w:sz w:val="20"/>
              </w:rPr>
            </w:pPr>
            <w:r>
              <w:rPr>
                <w:rFonts w:cs="Arial" w:ascii="Arial" w:hAnsi="Arial"/>
                <w:b/>
                <w:sz w:val="20"/>
              </w:rPr>
              <w:t>Value</w:t>
            </w:r>
          </w:p>
        </w:tc>
        <w:tc>
          <w:tcPr>
            <w:tcW w:w="4519"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Table"/>
              <w:numPr>
                <w:ilvl w:val="0"/>
                <w:numId w:val="3"/>
              </w:numPr>
              <w:spacing w:before="0" w:after="40"/>
              <w:rPr>
                <w:rFonts w:ascii="Arial" w:hAnsi="Arial" w:cs="Arial"/>
                <w:b/>
                <w:b/>
                <w:sz w:val="20"/>
              </w:rPr>
            </w:pPr>
            <w:r>
              <w:rPr>
                <w:rFonts w:cs="Arial" w:ascii="Arial" w:hAnsi="Arial"/>
                <w:b/>
                <w:sz w:val="20"/>
              </w:rPr>
              <w:t>Data Type</w:t>
            </w:r>
          </w:p>
        </w:tc>
      </w:tr>
      <w:tr>
        <w:trPr/>
        <w:tc>
          <w:tcPr>
            <w:tcW w:w="2789"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CKZ_SALT_SPECIFIED</w:t>
            </w:r>
          </w:p>
        </w:tc>
        <w:tc>
          <w:tcPr>
            <w:tcW w:w="144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0x00000001</w:t>
            </w:r>
          </w:p>
        </w:tc>
        <w:tc>
          <w:tcPr>
            <w:tcW w:w="4519"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Table"/>
              <w:numPr>
                <w:ilvl w:val="0"/>
                <w:numId w:val="3"/>
              </w:numPr>
              <w:spacing w:before="0" w:after="40"/>
              <w:rPr>
                <w:rFonts w:ascii="Arial" w:hAnsi="Arial" w:cs="Arial"/>
                <w:sz w:val="20"/>
              </w:rPr>
            </w:pPr>
            <w:r>
              <w:rPr>
                <w:rFonts w:cs="Arial" w:ascii="Arial" w:hAnsi="Arial"/>
                <w:sz w:val="20"/>
              </w:rPr>
              <w:t>Array of CK_BYTE containing the value of the salt value.</w:t>
            </w:r>
          </w:p>
        </w:tc>
      </w:tr>
    </w:tbl>
    <w:p>
      <w:pPr>
        <w:pStyle w:val="Normal"/>
        <w:numPr>
          <w:ilvl w:val="0"/>
          <w:numId w:val="3"/>
        </w:numPr>
        <w:rPr/>
      </w:pPr>
      <w:r>
        <w:rPr>
          <w:highlight w:val="green"/>
        </w:rPr>
        <w:t>CK_PKCS5_PBKDF2_SALT_SOURCE_TYPE_PTR is a pointer to a CK_PKCS5_PBKDF2_SALT_SOURCE_TYPE.</w:t>
      </w:r>
    </w:p>
    <w:p>
      <w:pPr>
        <w:pStyle w:val="Name"/>
        <w:numPr>
          <w:ilvl w:val="0"/>
          <w:numId w:val="9"/>
        </w:numPr>
        <w:tabs>
          <w:tab w:val="left" w:pos="720" w:leader="none"/>
        </w:tabs>
        <w:rPr>
          <w:rFonts w:ascii="Arial" w:hAnsi="Arial" w:cs="Arial"/>
        </w:rPr>
      </w:pPr>
      <w:bookmarkStart w:id="2151" w:name="_Toc72656433"/>
      <w:bookmarkStart w:id="2152" w:name="_Toc228807313"/>
      <w:bookmarkEnd w:id="2151"/>
      <w:bookmarkEnd w:id="2152"/>
      <w:r>
        <w:rPr>
          <w:rFonts w:cs="Arial" w:ascii="Arial" w:hAnsi="Arial"/>
        </w:rPr>
        <w:t>CK_PKCS5_PBKD2_PARAMS; CK_PKCS5_PBKD2_PARAMS_PTR</w:t>
      </w:r>
    </w:p>
    <w:p>
      <w:pPr>
        <w:pStyle w:val="Normal"/>
        <w:numPr>
          <w:ilvl w:val="0"/>
          <w:numId w:val="3"/>
        </w:numPr>
        <w:rPr/>
      </w:pPr>
      <w:r>
        <w:rPr>
          <w:b/>
        </w:rPr>
        <w:t>CK_PKCS5_PBKD2_PARAMS</w:t>
      </w:r>
      <w:r>
        <w:rPr/>
        <w:t xml:space="preserve"> is a structure that provides the parameters to the </w:t>
      </w:r>
      <w:r>
        <w:rPr>
          <w:b/>
        </w:rPr>
        <w:t>CKM_PKCS5_PBKD2</w:t>
      </w:r>
      <w:r>
        <w:rPr/>
        <w:t xml:space="preserve"> mechanism.  The structure is defined as follows:</w:t>
      </w:r>
    </w:p>
    <w:p>
      <w:pPr>
        <w:pStyle w:val="CCode"/>
        <w:numPr>
          <w:ilvl w:val="0"/>
          <w:numId w:val="3"/>
        </w:numPr>
        <w:rPr>
          <w:highlight w:val="yellow"/>
        </w:rPr>
      </w:pPr>
      <w:r>
        <w:rPr>
          <w:highlight w:val="yellow"/>
        </w:rPr>
        <w:t>typedef struct CK_PKCS5_PBKD2_PARAMS {</w:t>
      </w:r>
    </w:p>
    <w:p>
      <w:pPr>
        <w:pStyle w:val="CCode"/>
        <w:numPr>
          <w:ilvl w:val="0"/>
          <w:numId w:val="3"/>
        </w:numPr>
        <w:rPr>
          <w:highlight w:val="yellow"/>
        </w:rPr>
      </w:pPr>
      <w:r>
        <w:rPr>
          <w:highlight w:val="yellow"/>
        </w:rPr>
        <w:tab/>
        <w:t>CK_PKCS5_PBKDF2_SALT_SOURCE_TYPE saltSource;</w:t>
      </w:r>
    </w:p>
    <w:p>
      <w:pPr>
        <w:pStyle w:val="CCode"/>
        <w:numPr>
          <w:ilvl w:val="0"/>
          <w:numId w:val="3"/>
        </w:numPr>
        <w:rPr>
          <w:highlight w:val="yellow"/>
        </w:rPr>
      </w:pPr>
      <w:r>
        <w:rPr>
          <w:highlight w:val="yellow"/>
        </w:rPr>
        <w:tab/>
        <w:t>CK_VOID_PTR pSaltSourceData;</w:t>
      </w:r>
    </w:p>
    <w:p>
      <w:pPr>
        <w:pStyle w:val="CCode"/>
        <w:numPr>
          <w:ilvl w:val="0"/>
          <w:numId w:val="3"/>
        </w:numPr>
        <w:rPr>
          <w:highlight w:val="yellow"/>
        </w:rPr>
      </w:pPr>
      <w:r>
        <w:rPr>
          <w:highlight w:val="yellow"/>
        </w:rPr>
        <w:tab/>
        <w:t>CK_ULONG ulSaltSourceDataLen;</w:t>
      </w:r>
    </w:p>
    <w:p>
      <w:pPr>
        <w:pStyle w:val="CCode"/>
        <w:numPr>
          <w:ilvl w:val="0"/>
          <w:numId w:val="3"/>
        </w:numPr>
        <w:rPr>
          <w:highlight w:val="yellow"/>
        </w:rPr>
      </w:pPr>
      <w:r>
        <w:rPr>
          <w:highlight w:val="yellow"/>
        </w:rPr>
        <w:tab/>
        <w:t>CK_ULONG iterations;</w:t>
      </w:r>
    </w:p>
    <w:p>
      <w:pPr>
        <w:pStyle w:val="CCode"/>
        <w:numPr>
          <w:ilvl w:val="0"/>
          <w:numId w:val="3"/>
        </w:numPr>
        <w:rPr>
          <w:highlight w:val="yellow"/>
        </w:rPr>
      </w:pPr>
      <w:r>
        <w:rPr>
          <w:highlight w:val="yellow"/>
        </w:rPr>
        <w:tab/>
        <w:t>CK_PKCS5_PBKD2_PSEUDO_RANDOM_FUNCTION_TYPE prf;</w:t>
      </w:r>
    </w:p>
    <w:p>
      <w:pPr>
        <w:pStyle w:val="CCode"/>
        <w:numPr>
          <w:ilvl w:val="0"/>
          <w:numId w:val="3"/>
        </w:numPr>
        <w:rPr>
          <w:highlight w:val="yellow"/>
        </w:rPr>
      </w:pPr>
      <w:r>
        <w:rPr>
          <w:highlight w:val="yellow"/>
        </w:rPr>
        <w:tab/>
        <w:t>CK_VOID_PTR pPrfData;</w:t>
      </w:r>
    </w:p>
    <w:p>
      <w:pPr>
        <w:pStyle w:val="CCode"/>
        <w:numPr>
          <w:ilvl w:val="0"/>
          <w:numId w:val="3"/>
        </w:numPr>
        <w:rPr>
          <w:highlight w:val="yellow"/>
        </w:rPr>
      </w:pPr>
      <w:r>
        <w:rPr>
          <w:highlight w:val="yellow"/>
        </w:rPr>
        <w:tab/>
        <w:t>CK_ULONG ulPrfDataLen;</w:t>
        <w:tab/>
      </w:r>
    </w:p>
    <w:p>
      <w:pPr>
        <w:pStyle w:val="CCode"/>
        <w:numPr>
          <w:ilvl w:val="0"/>
          <w:numId w:val="3"/>
        </w:numPr>
        <w:rPr>
          <w:highlight w:val="yellow"/>
        </w:rPr>
      </w:pPr>
      <w:r>
        <w:rPr>
          <w:highlight w:val="yellow"/>
        </w:rPr>
        <w:tab/>
        <w:t>CK_UTF8CHAR_PTR pPassword;</w:t>
      </w:r>
    </w:p>
    <w:p>
      <w:pPr>
        <w:pStyle w:val="CCode"/>
        <w:numPr>
          <w:ilvl w:val="0"/>
          <w:numId w:val="3"/>
        </w:numPr>
        <w:rPr>
          <w:highlight w:val="yellow"/>
        </w:rPr>
      </w:pPr>
      <w:r>
        <w:rPr>
          <w:highlight w:val="yellow"/>
        </w:rPr>
        <w:tab/>
        <w:t>CK_ULONG_PTR ulPasswordLen;</w:t>
      </w:r>
    </w:p>
    <w:p>
      <w:pPr>
        <w:pStyle w:val="CCode"/>
        <w:numPr>
          <w:ilvl w:val="0"/>
          <w:numId w:val="3"/>
        </w:numPr>
        <w:rPr/>
      </w:pPr>
      <w:r>
        <w:rPr>
          <w:highlight w:val="yellow"/>
        </w:rPr>
        <w:t>} CK_PKCS5_PBKD2_PARAMS;</w:t>
      </w:r>
    </w:p>
    <w:p>
      <w:pPr>
        <w:pStyle w:val="CCode"/>
        <w:numPr>
          <w:ilvl w:val="0"/>
          <w:numId w:val="3"/>
        </w:numPr>
        <w:rPr/>
      </w:pPr>
      <w:r>
        <w:rPr/>
      </w:r>
    </w:p>
    <w:p>
      <w:pPr>
        <w:pStyle w:val="Normal"/>
        <w:numPr>
          <w:ilvl w:val="0"/>
          <w:numId w:val="3"/>
        </w:numPr>
        <w:rPr/>
      </w:pPr>
      <w:r>
        <w:rPr/>
        <w:t>The fields of the structure have the following meanings:</w:t>
      </w:r>
    </w:p>
    <w:p>
      <w:pPr>
        <w:pStyle w:val="Definition1"/>
        <w:numPr>
          <w:ilvl w:val="0"/>
          <w:numId w:val="3"/>
        </w:numPr>
        <w:rPr/>
      </w:pPr>
      <w:r>
        <w:rPr/>
        <w:tab/>
        <w:t>saltSource</w:t>
        <w:tab/>
        <w:t>source of the salt value</w:t>
      </w:r>
    </w:p>
    <w:p>
      <w:pPr>
        <w:pStyle w:val="Definition1"/>
        <w:numPr>
          <w:ilvl w:val="0"/>
          <w:numId w:val="3"/>
        </w:numPr>
        <w:rPr/>
      </w:pPr>
      <w:r>
        <w:rPr/>
        <w:tab/>
        <w:t>pSaltSourceData</w:t>
        <w:tab/>
        <w:t>data used as the input for the salt source</w:t>
      </w:r>
    </w:p>
    <w:p>
      <w:pPr>
        <w:pStyle w:val="Definition1"/>
        <w:numPr>
          <w:ilvl w:val="0"/>
          <w:numId w:val="3"/>
        </w:numPr>
        <w:rPr/>
      </w:pPr>
      <w:r>
        <w:rPr/>
        <w:tab/>
        <w:t xml:space="preserve">ulSaltSourceDataLen </w:t>
        <w:tab/>
        <w:t>length of the salt source input</w:t>
      </w:r>
    </w:p>
    <w:p>
      <w:pPr>
        <w:pStyle w:val="Definition1"/>
        <w:numPr>
          <w:ilvl w:val="0"/>
          <w:numId w:val="3"/>
        </w:numPr>
        <w:rPr/>
      </w:pPr>
      <w:r>
        <w:rPr/>
        <w:tab/>
        <w:t>iterations</w:t>
        <w:tab/>
        <w:t>number of iterations to perform when generating each block of random data</w:t>
      </w:r>
    </w:p>
    <w:p>
      <w:pPr>
        <w:pStyle w:val="Definition1"/>
        <w:numPr>
          <w:ilvl w:val="0"/>
          <w:numId w:val="3"/>
        </w:numPr>
        <w:rPr/>
      </w:pPr>
      <w:r>
        <w:rPr/>
        <w:tab/>
        <w:t xml:space="preserve">prf </w:t>
        <w:tab/>
        <w:t>pseudo-random function used to generate the key</w:t>
      </w:r>
    </w:p>
    <w:p>
      <w:pPr>
        <w:pStyle w:val="Definition1"/>
        <w:numPr>
          <w:ilvl w:val="0"/>
          <w:numId w:val="3"/>
        </w:numPr>
        <w:rPr/>
      </w:pPr>
      <w:r>
        <w:rPr/>
        <w:tab/>
        <w:t>pPrfData</w:t>
        <w:tab/>
        <w:t>data used as the input for PRF in addition to the salt value</w:t>
      </w:r>
    </w:p>
    <w:p>
      <w:pPr>
        <w:pStyle w:val="Definition1"/>
        <w:numPr>
          <w:ilvl w:val="0"/>
          <w:numId w:val="3"/>
        </w:numPr>
        <w:rPr/>
      </w:pPr>
      <w:r>
        <w:rPr/>
        <w:tab/>
        <w:t>ulPrfDataLen</w:t>
        <w:tab/>
        <w:t>length of the input data for the PRF</w:t>
      </w:r>
    </w:p>
    <w:p>
      <w:pPr>
        <w:pStyle w:val="Definition1"/>
        <w:numPr>
          <w:ilvl w:val="0"/>
          <w:numId w:val="3"/>
        </w:numPr>
        <w:rPr/>
      </w:pPr>
      <w:r>
        <w:rPr/>
        <w:tab/>
        <w:t>pPassword</w:t>
        <w:tab/>
        <w:t>points to the password to be used in the PBE key generation</w:t>
      </w:r>
    </w:p>
    <w:p>
      <w:pPr>
        <w:pStyle w:val="Definition1"/>
        <w:numPr>
          <w:ilvl w:val="0"/>
          <w:numId w:val="3"/>
        </w:numPr>
        <w:rPr/>
      </w:pPr>
      <w:r>
        <w:rPr/>
        <w:tab/>
        <w:t>ulPasswordLen</w:t>
        <w:tab/>
        <w:t>length in bytes of the password information</w:t>
      </w:r>
    </w:p>
    <w:p>
      <w:pPr>
        <w:pStyle w:val="Normal"/>
        <w:numPr>
          <w:ilvl w:val="0"/>
          <w:numId w:val="3"/>
        </w:numPr>
        <w:rPr/>
      </w:pPr>
      <w:r>
        <w:rPr>
          <w:highlight w:val="green"/>
        </w:rPr>
        <w:t>CK_PKCS5_PBKD2_PARAMS_PTR is a pointer to a CK_PKCS5_PBKD2_PARAMS.</w:t>
      </w:r>
    </w:p>
    <w:p>
      <w:pPr>
        <w:pStyle w:val="Heading3"/>
        <w:numPr>
          <w:ilvl w:val="2"/>
          <w:numId w:val="2"/>
        </w:numPr>
        <w:rPr/>
      </w:pPr>
      <w:bookmarkStart w:id="2153" w:name="_Toc516500904"/>
      <w:bookmarkStart w:id="2154" w:name="_Toc416960154"/>
      <w:bookmarkStart w:id="2155" w:name="_Toc395187908"/>
      <w:bookmarkStart w:id="2156" w:name="_Toc391471270"/>
      <w:bookmarkStart w:id="2157" w:name="_Toc370634557"/>
      <w:bookmarkStart w:id="2158" w:name="_Toc72656434"/>
      <w:bookmarkStart w:id="2159" w:name="_Toc228807314"/>
      <w:bookmarkStart w:id="2160" w:name="_Toc228894778"/>
      <w:bookmarkEnd w:id="2153"/>
      <w:bookmarkEnd w:id="2154"/>
      <w:bookmarkEnd w:id="2155"/>
      <w:bookmarkEnd w:id="2156"/>
      <w:bookmarkEnd w:id="2157"/>
      <w:bookmarkEnd w:id="2158"/>
      <w:bookmarkEnd w:id="2159"/>
      <w:bookmarkEnd w:id="2160"/>
      <w:r>
        <w:rPr/>
        <w:t>PKCS #5 PBKD2 key generation</w:t>
      </w:r>
    </w:p>
    <w:p>
      <w:pPr>
        <w:pStyle w:val="Normal"/>
        <w:numPr>
          <w:ilvl w:val="0"/>
          <w:numId w:val="3"/>
        </w:numPr>
        <w:rPr/>
      </w:pPr>
      <w:r>
        <w:rPr/>
        <w:t xml:space="preserve">PKCS #5 PBKDF2 key generation, denoted </w:t>
      </w:r>
      <w:r>
        <w:rPr>
          <w:b/>
        </w:rPr>
        <w:t>CKM_PKCS5_PBKD2</w:t>
      </w:r>
      <w:r>
        <w:rPr/>
        <w:t>, is a mechanism used for generating a secret key from a password and a salt value. This functionality is defined in PKCS#5 as PBKDF2.</w:t>
      </w:r>
    </w:p>
    <w:p>
      <w:pPr>
        <w:pStyle w:val="Normal"/>
        <w:numPr>
          <w:ilvl w:val="0"/>
          <w:numId w:val="3"/>
        </w:numPr>
        <w:rPr/>
      </w:pPr>
      <w:r>
        <w:rPr/>
        <w:t xml:space="preserve">It has a parameter, a </w:t>
      </w:r>
      <w:r>
        <w:rPr>
          <w:b/>
        </w:rPr>
        <w:t>CK_PKCS5_PBKD2_PARAMS</w:t>
      </w:r>
      <w:r>
        <w:rPr/>
        <w:t xml:space="preserve"> structure.  The parameter specifies the salt value source, pseudo-random function, and iteration count used to generate the new key.</w:t>
      </w:r>
    </w:p>
    <w:p>
      <w:pPr>
        <w:pStyle w:val="Normal"/>
        <w:numPr>
          <w:ilvl w:val="0"/>
          <w:numId w:val="3"/>
        </w:numPr>
        <w:rPr/>
      </w:pPr>
      <w:r>
        <w:rPr/>
        <w:t xml:space="preserve">Since this mechanism can be used to generate any type of secret key, new key templates must contain the </w:t>
      </w:r>
      <w:r>
        <w:rPr>
          <w:b/>
        </w:rPr>
        <w:t>CKA_KEY_TYPE</w:t>
      </w:r>
      <w:r>
        <w:rPr/>
        <w:t xml:space="preserve"> and </w:t>
      </w:r>
      <w:r>
        <w:rPr>
          <w:b/>
        </w:rPr>
        <w:t>CKA_VALUE_LEN</w:t>
      </w:r>
      <w:r>
        <w:rPr/>
        <w:t xml:space="preserve"> attributes. If the key type has a fixed length the </w:t>
      </w:r>
      <w:r>
        <w:rPr>
          <w:b/>
        </w:rPr>
        <w:t>CKA_VALUE_LEN</w:t>
      </w:r>
      <w:r>
        <w:rPr/>
        <w:t xml:space="preserve"> attribute may be omitted.</w:t>
      </w:r>
    </w:p>
    <w:p>
      <w:pPr>
        <w:pStyle w:val="Heading2"/>
        <w:numPr>
          <w:ilvl w:val="1"/>
          <w:numId w:val="2"/>
        </w:numPr>
        <w:rPr/>
      </w:pPr>
      <w:bookmarkStart w:id="2161" w:name="_Toc516500905"/>
      <w:bookmarkStart w:id="2162" w:name="_Toc416960155"/>
      <w:bookmarkStart w:id="2163" w:name="_Toc395187909"/>
      <w:bookmarkStart w:id="2164" w:name="_Toc391471271"/>
      <w:bookmarkStart w:id="2165" w:name="_Toc370634558"/>
      <w:bookmarkStart w:id="2166" w:name="_Ref397844004"/>
      <w:bookmarkStart w:id="2167" w:name="_Toc405794918"/>
      <w:bookmarkStart w:id="2168" w:name="_Ref406245166"/>
      <w:bookmarkStart w:id="2169" w:name="_Toc72656435"/>
      <w:bookmarkStart w:id="2170" w:name="_Toc228807315"/>
      <w:bookmarkStart w:id="2171" w:name="_Toc228894779"/>
      <w:bookmarkEnd w:id="2161"/>
      <w:bookmarkEnd w:id="2162"/>
      <w:bookmarkEnd w:id="2163"/>
      <w:bookmarkEnd w:id="2164"/>
      <w:bookmarkEnd w:id="2165"/>
      <w:bookmarkEnd w:id="2166"/>
      <w:bookmarkEnd w:id="2167"/>
      <w:bookmarkEnd w:id="2168"/>
      <w:bookmarkEnd w:id="2169"/>
      <w:bookmarkEnd w:id="2170"/>
      <w:bookmarkEnd w:id="2171"/>
      <w:r>
        <w:rPr/>
        <w:t>PKCS #12 password-based encryption/authentication mechanisms</w:t>
      </w:r>
    </w:p>
    <w:p>
      <w:pPr>
        <w:pStyle w:val="Normal"/>
        <w:numPr>
          <w:ilvl w:val="0"/>
          <w:numId w:val="3"/>
        </w:numPr>
        <w:rPr/>
      </w:pPr>
      <w:r>
        <w:rPr/>
        <w:t>The mechanisms in this section are for generating keys and IVs for performing password-based encryption or authentication.  The method used to generate keys and IVs is based on a method that was specified in PKCS #12.</w:t>
      </w:r>
    </w:p>
    <w:p>
      <w:pPr>
        <w:pStyle w:val="Normal"/>
        <w:numPr>
          <w:ilvl w:val="0"/>
          <w:numId w:val="3"/>
        </w:numPr>
        <w:rPr/>
      </w:pPr>
      <w:r>
        <w:rPr/>
        <w:t xml:space="preserve">We specify here a general method for producing various types of pseudo-random bits from a password, </w:t>
      </w:r>
      <w:r>
        <w:rPr>
          <w:i/>
        </w:rPr>
        <w:t>p</w:t>
      </w:r>
      <w:r>
        <w:rPr/>
        <w:t xml:space="preserve">; a string of salt bits, </w:t>
      </w:r>
      <w:r>
        <w:rPr>
          <w:i/>
        </w:rPr>
        <w:t>s</w:t>
      </w:r>
      <w:r>
        <w:rPr/>
        <w:t xml:space="preserve">; and an iteration count, </w:t>
      </w:r>
      <w:r>
        <w:rPr>
          <w:i/>
        </w:rPr>
        <w:t>c</w:t>
      </w:r>
      <w:r>
        <w:rPr/>
        <w:t xml:space="preserve">.  The “type” of pseudo-random bits to be produced is identified by an identification byte, </w:t>
      </w:r>
      <w:r>
        <w:rPr>
          <w:i/>
        </w:rPr>
        <w:t>ID</w:t>
      </w:r>
      <w:r>
        <w:rPr/>
        <w:t>, the meaning of which will be discussed later.</w:t>
      </w:r>
    </w:p>
    <w:p>
      <w:pPr>
        <w:pStyle w:val="Normal"/>
        <w:numPr>
          <w:ilvl w:val="0"/>
          <w:numId w:val="3"/>
        </w:numPr>
        <w:rPr/>
      </w:pPr>
      <w:bookmarkStart w:id="2172" w:name="_Toc365690245"/>
      <w:bookmarkStart w:id="2173" w:name="_Toc379096467"/>
      <w:r>
        <w:rPr/>
        <w:t xml:space="preserve">Let H be a hash function built around a compression function </w:t>
      </w:r>
      <w:r>
        <w:rPr>
          <w:i/>
        </w:rPr>
        <w:t xml:space="preserve">f: </w:t>
      </w:r>
      <w:r>
        <w:rPr>
          <w:b/>
          <w:i/>
        </w:rPr>
        <w:t>Z</w:t>
      </w:r>
      <w:r>
        <w:rPr>
          <w:i/>
          <w:vertAlign w:val="subscript"/>
        </w:rPr>
        <w:t>2</w:t>
      </w:r>
      <w:r>
        <w:rPr>
          <w:i/>
          <w:vertAlign w:val="superscript"/>
        </w:rPr>
        <w:t xml:space="preserve">u </w:t>
      </w:r>
      <w:r>
        <w:rPr>
          <w:rFonts w:eastAsia="Symbol" w:cs="Symbol" w:ascii="Symbol" w:hAnsi="Symbol"/>
          <w:i/>
        </w:rPr>
        <w:t></w:t>
      </w:r>
      <w:r>
        <w:rPr>
          <w:i/>
        </w:rPr>
        <w:t xml:space="preserve"> </w:t>
      </w:r>
      <w:r>
        <w:rPr>
          <w:b/>
          <w:i/>
        </w:rPr>
        <w:t>Z</w:t>
      </w:r>
      <w:r>
        <w:rPr>
          <w:i/>
          <w:vertAlign w:val="subscript"/>
        </w:rPr>
        <w:t>2</w:t>
      </w:r>
      <w:r>
        <w:rPr>
          <w:i/>
          <w:vertAlign w:val="superscript"/>
        </w:rPr>
        <w:t>v</w:t>
      </w:r>
      <w:r>
        <w:rPr>
          <w:i/>
        </w:rPr>
        <w:t xml:space="preserve"> </w:t>
      </w:r>
      <w:r>
        <w:rPr>
          <w:rFonts w:eastAsia="Symbol" w:cs="Symbol" w:ascii="Symbol" w:hAnsi="Symbol"/>
          <w:i/>
        </w:rPr>
        <w:t></w:t>
      </w:r>
      <w:r>
        <w:rPr>
          <w:i/>
        </w:rPr>
        <w:t xml:space="preserve"> </w:t>
      </w:r>
      <w:r>
        <w:rPr>
          <w:b/>
          <w:i/>
        </w:rPr>
        <w:t>Z</w:t>
      </w:r>
      <w:r>
        <w:rPr>
          <w:i/>
          <w:vertAlign w:val="subscript"/>
        </w:rPr>
        <w:t>2</w:t>
      </w:r>
      <w:r>
        <w:rPr>
          <w:i/>
          <w:vertAlign w:val="superscript"/>
        </w:rPr>
        <w:t>u</w:t>
      </w:r>
      <w:r>
        <w:rPr/>
        <w:t xml:space="preserve"> (that is, H has a chaining variable and output of length </w:t>
      </w:r>
      <w:r>
        <w:rPr>
          <w:i/>
        </w:rPr>
        <w:t>u</w:t>
      </w:r>
      <w:r>
        <w:rPr/>
        <w:t xml:space="preserve"> bits, and the message input to the compression function of H is </w:t>
      </w:r>
      <w:r>
        <w:rPr>
          <w:i/>
        </w:rPr>
        <w:t>v</w:t>
      </w:r>
      <w:r>
        <w:rPr/>
        <w:t xml:space="preserve"> bits).  For MD2 and MD5, </w:t>
      </w:r>
      <w:r>
        <w:rPr>
          <w:i/>
        </w:rPr>
        <w:t>u</w:t>
      </w:r>
      <w:r>
        <w:rPr/>
        <w:t xml:space="preserve">=128 and </w:t>
      </w:r>
      <w:r>
        <w:rPr>
          <w:i/>
        </w:rPr>
        <w:t>v</w:t>
      </w:r>
      <w:r>
        <w:rPr/>
        <w:t xml:space="preserve">=512; for SHA-1, </w:t>
      </w:r>
      <w:r>
        <w:rPr>
          <w:i/>
        </w:rPr>
        <w:t>u</w:t>
      </w:r>
      <w:r>
        <w:rPr/>
        <w:t xml:space="preserve">=160 and </w:t>
      </w:r>
      <w:r>
        <w:rPr>
          <w:i/>
        </w:rPr>
        <w:t>v</w:t>
      </w:r>
      <w:r>
        <w:rPr/>
        <w:t>=512.</w:t>
      </w:r>
    </w:p>
    <w:p>
      <w:pPr>
        <w:pStyle w:val="Normal"/>
        <w:numPr>
          <w:ilvl w:val="0"/>
          <w:numId w:val="3"/>
        </w:numPr>
        <w:rPr/>
      </w:pPr>
      <w:r>
        <w:rPr/>
        <w:t xml:space="preserve">We assume here that </w:t>
      </w:r>
      <w:r>
        <w:rPr>
          <w:i/>
        </w:rPr>
        <w:t>u</w:t>
      </w:r>
      <w:r>
        <w:rPr/>
        <w:t xml:space="preserve"> and </w:t>
      </w:r>
      <w:r>
        <w:rPr>
          <w:i/>
        </w:rPr>
        <w:t>v</w:t>
      </w:r>
      <w:r>
        <w:rPr/>
        <w:t xml:space="preserve"> are both multiples of 8, as are the lengths in bits of the password and salt strings and the number </w:t>
      </w:r>
      <w:r>
        <w:rPr>
          <w:i/>
        </w:rPr>
        <w:t>n</w:t>
      </w:r>
      <w:r>
        <w:rPr/>
        <w:t xml:space="preserve"> of pseudo-random bits required.  In addition, </w:t>
      </w:r>
      <w:r>
        <w:rPr>
          <w:i/>
        </w:rPr>
        <w:t>u</w:t>
      </w:r>
      <w:r>
        <w:rPr/>
        <w:t xml:space="preserve"> and </w:t>
      </w:r>
      <w:r>
        <w:rPr>
          <w:i/>
        </w:rPr>
        <w:t>v</w:t>
      </w:r>
      <w:r>
        <w:rPr/>
        <w:t xml:space="preserve"> are of course nonzero.</w:t>
      </w:r>
    </w:p>
    <w:p>
      <w:pPr>
        <w:pStyle w:val="Normal"/>
        <w:numPr>
          <w:ilvl w:val="0"/>
          <w:numId w:val="31"/>
        </w:numPr>
        <w:rPr/>
      </w:pPr>
      <w:r>
        <w:rPr/>
        <w:t xml:space="preserve">Construct a string, </w:t>
      </w:r>
      <w:r>
        <w:rPr>
          <w:i/>
        </w:rPr>
        <w:t>D</w:t>
      </w:r>
      <w:r>
        <w:rPr/>
        <w:t xml:space="preserve"> (the “diversifier”), by concatenating </w:t>
      </w:r>
      <w:r>
        <w:rPr>
          <w:i/>
        </w:rPr>
        <w:t>v</w:t>
      </w:r>
      <w:r>
        <w:rPr/>
        <w:t xml:space="preserve">/8 copies of </w:t>
      </w:r>
      <w:r>
        <w:rPr>
          <w:i/>
        </w:rPr>
        <w:t>ID</w:t>
      </w:r>
      <w:r>
        <w:rPr/>
        <w:t>.</w:t>
      </w:r>
    </w:p>
    <w:p>
      <w:pPr>
        <w:pStyle w:val="Normal"/>
        <w:numPr>
          <w:ilvl w:val="0"/>
          <w:numId w:val="31"/>
        </w:numPr>
        <w:rPr/>
      </w:pPr>
      <w:r>
        <w:rPr/>
        <w:t xml:space="preserve">Concatenate copies of the salt together to create a string </w:t>
      </w:r>
      <w:r>
        <w:rPr>
          <w:i/>
        </w:rPr>
        <w:t>S</w:t>
      </w:r>
      <w:r>
        <w:rPr/>
        <w:t xml:space="preserve"> of length </w:t>
      </w:r>
      <w:r>
        <w:rPr>
          <w:i/>
        </w:rPr>
        <w:t>v</w:t>
      </w:r>
      <w:r>
        <w:rPr>
          <w:rFonts w:eastAsia="Symbol" w:cs="Symbol" w:ascii="Symbol" w:hAnsi="Symbol"/>
        </w:rPr>
        <w:t></w:t>
      </w:r>
      <w:r>
        <w:rPr>
          <w:i/>
        </w:rPr>
        <w:t>s/v</w:t>
      </w:r>
      <w:r>
        <w:rPr>
          <w:rFonts w:eastAsia="Symbol" w:cs="Symbol" w:ascii="Symbol" w:hAnsi="Symbol"/>
        </w:rPr>
        <w:t></w:t>
      </w:r>
      <w:r>
        <w:rPr/>
        <w:t xml:space="preserve"> bits (the final copy of the salt may be truncated to create </w:t>
      </w:r>
      <w:r>
        <w:rPr>
          <w:i/>
        </w:rPr>
        <w:t>S</w:t>
      </w:r>
      <w:r>
        <w:rPr/>
        <w:t xml:space="preserve">).  Note that if the salt is the empty string, then so is </w:t>
      </w:r>
      <w:r>
        <w:rPr>
          <w:i/>
        </w:rPr>
        <w:t>S</w:t>
      </w:r>
      <w:r>
        <w:rPr/>
        <w:t>.</w:t>
      </w:r>
    </w:p>
    <w:p>
      <w:pPr>
        <w:pStyle w:val="Normal"/>
        <w:numPr>
          <w:ilvl w:val="0"/>
          <w:numId w:val="31"/>
        </w:numPr>
        <w:rPr/>
      </w:pPr>
      <w:r>
        <w:rPr/>
        <w:t xml:space="preserve">Concatenate copies of the password together to create a string </w:t>
      </w:r>
      <w:r>
        <w:rPr>
          <w:i/>
        </w:rPr>
        <w:t>P</w:t>
      </w:r>
      <w:r>
        <w:rPr/>
        <w:t xml:space="preserve"> of length </w:t>
      </w:r>
      <w:r>
        <w:rPr>
          <w:i/>
        </w:rPr>
        <w:t>v</w:t>
      </w:r>
      <w:r>
        <w:rPr>
          <w:rFonts w:eastAsia="Symbol" w:cs="Symbol" w:ascii="Symbol" w:hAnsi="Symbol"/>
        </w:rPr>
        <w:t></w:t>
      </w:r>
      <w:r>
        <w:rPr>
          <w:i/>
        </w:rPr>
        <w:t>p/v</w:t>
      </w:r>
      <w:r>
        <w:rPr>
          <w:rFonts w:eastAsia="Symbol" w:cs="Symbol" w:ascii="Symbol" w:hAnsi="Symbol"/>
        </w:rPr>
        <w:t></w:t>
      </w:r>
      <w:r>
        <w:rPr/>
        <w:t xml:space="preserve"> bits (the final copy of the password may be truncated to create </w:t>
      </w:r>
      <w:r>
        <w:rPr>
          <w:i/>
        </w:rPr>
        <w:t>P</w:t>
      </w:r>
      <w:r>
        <w:rPr/>
        <w:t xml:space="preserve">).  Note that if the password is the empty string, then so is </w:t>
      </w:r>
      <w:r>
        <w:rPr>
          <w:i/>
        </w:rPr>
        <w:t>P</w:t>
      </w:r>
      <w:r>
        <w:rPr/>
        <w:t>.</w:t>
      </w:r>
    </w:p>
    <w:p>
      <w:pPr>
        <w:pStyle w:val="Normal"/>
        <w:numPr>
          <w:ilvl w:val="0"/>
          <w:numId w:val="31"/>
        </w:numPr>
        <w:rPr/>
      </w:pPr>
      <w:r>
        <w:rPr/>
        <w:t xml:space="preserve">Set </w:t>
      </w:r>
      <w:r>
        <w:rPr>
          <w:i/>
        </w:rPr>
        <w:t>I</w:t>
      </w:r>
      <w:r>
        <w:rPr/>
        <w:t>=</w:t>
      </w:r>
      <w:r>
        <w:rPr>
          <w:i/>
        </w:rPr>
        <w:t>S</w:t>
      </w:r>
      <w:r>
        <w:rPr/>
        <w:t>||</w:t>
      </w:r>
      <w:r>
        <w:rPr>
          <w:i/>
        </w:rPr>
        <w:t>P</w:t>
      </w:r>
      <w:r>
        <w:rPr/>
        <w:t xml:space="preserve"> to be the concatenation of </w:t>
      </w:r>
      <w:r>
        <w:rPr>
          <w:i/>
        </w:rPr>
        <w:t>S</w:t>
      </w:r>
      <w:r>
        <w:rPr/>
        <w:t xml:space="preserve"> and </w:t>
      </w:r>
      <w:r>
        <w:rPr>
          <w:i/>
        </w:rPr>
        <w:t>P</w:t>
      </w:r>
      <w:r>
        <w:rPr/>
        <w:t>.</w:t>
      </w:r>
    </w:p>
    <w:p>
      <w:pPr>
        <w:pStyle w:val="Normal"/>
        <w:numPr>
          <w:ilvl w:val="0"/>
          <w:numId w:val="31"/>
        </w:numPr>
        <w:rPr/>
      </w:pPr>
      <w:r>
        <w:rPr/>
        <w:t xml:space="preserve">Set </w:t>
      </w:r>
      <w:r>
        <w:rPr>
          <w:i/>
        </w:rPr>
        <w:t>j</w:t>
      </w:r>
      <w:r>
        <w:rPr/>
        <w:t>=</w:t>
      </w:r>
      <w:r>
        <w:rPr>
          <w:rFonts w:eastAsia="Symbol" w:cs="Symbol" w:ascii="Symbol" w:hAnsi="Symbol"/>
        </w:rPr>
        <w:t></w:t>
      </w:r>
      <w:r>
        <w:rPr>
          <w:i/>
        </w:rPr>
        <w:t>n</w:t>
      </w:r>
      <w:r>
        <w:rPr/>
        <w:t>/</w:t>
      </w:r>
      <w:r>
        <w:rPr>
          <w:i/>
        </w:rPr>
        <w:t>u</w:t>
      </w:r>
      <w:r>
        <w:rPr>
          <w:rFonts w:eastAsia="Symbol" w:cs="Symbol" w:ascii="Symbol" w:hAnsi="Symbol"/>
        </w:rPr>
        <w:t></w:t>
      </w:r>
      <w:r>
        <w:rPr/>
        <w:t>.</w:t>
      </w:r>
    </w:p>
    <w:p>
      <w:pPr>
        <w:pStyle w:val="Normal"/>
        <w:numPr>
          <w:ilvl w:val="0"/>
          <w:numId w:val="31"/>
        </w:numPr>
        <w:rPr/>
      </w:pPr>
      <w:r>
        <w:rPr/>
        <w:t xml:space="preserve">For </w:t>
      </w:r>
      <w:r>
        <w:rPr>
          <w:i/>
        </w:rPr>
        <w:t>i</w:t>
      </w:r>
      <w:r>
        <w:rPr/>
        <w:t xml:space="preserve">=1, 2, …, </w:t>
      </w:r>
      <w:r>
        <w:rPr>
          <w:i/>
        </w:rPr>
        <w:t>j</w:t>
      </w:r>
      <w:r>
        <w:rPr/>
        <w:t>, do the following:</w:t>
      </w:r>
    </w:p>
    <w:p>
      <w:pPr>
        <w:pStyle w:val="Normal"/>
        <w:numPr>
          <w:ilvl w:val="1"/>
          <w:numId w:val="31"/>
        </w:numPr>
        <w:rPr/>
      </w:pPr>
      <w:r>
        <w:rPr/>
        <w:t xml:space="preserve">Set </w:t>
      </w:r>
      <w:r>
        <w:rPr>
          <w:i/>
        </w:rPr>
        <w:t>A</w:t>
      </w:r>
      <w:r>
        <w:rPr>
          <w:i/>
          <w:vertAlign w:val="subscript"/>
        </w:rPr>
        <w:t>i</w:t>
      </w:r>
      <w:r>
        <w:rPr/>
        <w:t>=H</w:t>
      </w:r>
      <w:r>
        <w:rPr>
          <w:i/>
          <w:vertAlign w:val="superscript"/>
        </w:rPr>
        <w:t>c</w:t>
      </w:r>
      <w:r>
        <w:rPr/>
        <w:t>(</w:t>
      </w:r>
      <w:r>
        <w:rPr>
          <w:i/>
        </w:rPr>
        <w:t>D</w:t>
      </w:r>
      <w:r>
        <w:rPr/>
        <w:t>||</w:t>
      </w:r>
      <w:r>
        <w:rPr>
          <w:i/>
        </w:rPr>
        <w:t>I</w:t>
      </w:r>
      <w:r>
        <w:rPr/>
        <w:t xml:space="preserve">), the </w:t>
      </w:r>
      <w:r>
        <w:rPr>
          <w:i/>
        </w:rPr>
        <w:t>c</w:t>
      </w:r>
      <w:r>
        <w:rPr>
          <w:vertAlign w:val="superscript"/>
        </w:rPr>
        <w:t>th</w:t>
      </w:r>
      <w:r>
        <w:rPr/>
        <w:t xml:space="preserve"> hash of </w:t>
      </w:r>
      <w:r>
        <w:rPr>
          <w:i/>
        </w:rPr>
        <w:t>D</w:t>
      </w:r>
      <w:r>
        <w:rPr/>
        <w:t>||</w:t>
      </w:r>
      <w:r>
        <w:rPr>
          <w:i/>
        </w:rPr>
        <w:t>I</w:t>
      </w:r>
      <w:r>
        <w:rPr/>
        <w:t xml:space="preserve">.  That is, compute the hash of </w:t>
      </w:r>
      <w:r>
        <w:rPr>
          <w:i/>
        </w:rPr>
        <w:t>D</w:t>
      </w:r>
      <w:r>
        <w:rPr/>
        <w:t>||</w:t>
      </w:r>
      <w:r>
        <w:rPr>
          <w:i/>
        </w:rPr>
        <w:t>I</w:t>
      </w:r>
      <w:r>
        <w:rPr/>
        <w:t xml:space="preserve">; compute the hash of that hash; etc.; continue in this fashion until a total of </w:t>
      </w:r>
      <w:r>
        <w:rPr>
          <w:i/>
        </w:rPr>
        <w:t>c</w:t>
      </w:r>
      <w:r>
        <w:rPr/>
        <w:t xml:space="preserve"> hashes have been computed, each on the result of the previous hash.</w:t>
      </w:r>
    </w:p>
    <w:p>
      <w:pPr>
        <w:pStyle w:val="Normal"/>
        <w:numPr>
          <w:ilvl w:val="1"/>
          <w:numId w:val="31"/>
        </w:numPr>
        <w:rPr/>
      </w:pPr>
      <w:r>
        <w:rPr/>
        <w:t xml:space="preserve">Concatenate copies of </w:t>
      </w:r>
      <w:r>
        <w:rPr>
          <w:i/>
        </w:rPr>
        <w:t>A</w:t>
      </w:r>
      <w:r>
        <w:rPr>
          <w:i/>
          <w:vertAlign w:val="subscript"/>
        </w:rPr>
        <w:t>i</w:t>
      </w:r>
      <w:r>
        <w:rPr/>
        <w:t xml:space="preserve"> to create a string </w:t>
      </w:r>
      <w:r>
        <w:rPr>
          <w:i/>
        </w:rPr>
        <w:t>B</w:t>
      </w:r>
      <w:r>
        <w:rPr/>
        <w:t xml:space="preserve"> of length </w:t>
      </w:r>
      <w:r>
        <w:rPr>
          <w:i/>
        </w:rPr>
        <w:t>v</w:t>
      </w:r>
      <w:r>
        <w:rPr/>
        <w:t xml:space="preserve"> bits (the final copy of </w:t>
      </w:r>
      <w:r>
        <w:rPr>
          <w:i/>
        </w:rPr>
        <w:t>A</w:t>
      </w:r>
      <w:r>
        <w:rPr>
          <w:i/>
          <w:vertAlign w:val="subscript"/>
        </w:rPr>
        <w:t>i</w:t>
      </w:r>
      <w:r>
        <w:rPr/>
        <w:t xml:space="preserve"> may be truncated to create </w:t>
      </w:r>
      <w:r>
        <w:rPr>
          <w:i/>
        </w:rPr>
        <w:t>B</w:t>
      </w:r>
      <w:r>
        <w:rPr/>
        <w:t>).</w:t>
      </w:r>
    </w:p>
    <w:p>
      <w:pPr>
        <w:pStyle w:val="Normal"/>
        <w:numPr>
          <w:ilvl w:val="1"/>
          <w:numId w:val="31"/>
        </w:numPr>
        <w:rPr/>
      </w:pPr>
      <w:r>
        <w:rPr/>
        <w:t xml:space="preserve">Treating </w:t>
      </w:r>
      <w:r>
        <w:rPr>
          <w:i/>
        </w:rPr>
        <w:t>I</w:t>
      </w:r>
      <w:r>
        <w:rPr/>
        <w:t xml:space="preserve"> as a concatenation </w:t>
      </w:r>
      <w:r>
        <w:rPr>
          <w:i/>
        </w:rPr>
        <w:t>I</w:t>
      </w:r>
      <w:r>
        <w:rPr>
          <w:vertAlign w:val="subscript"/>
        </w:rPr>
        <w:t>0</w:t>
      </w:r>
      <w:r>
        <w:rPr/>
        <w:t xml:space="preserve">, </w:t>
      </w:r>
      <w:r>
        <w:rPr>
          <w:i/>
        </w:rPr>
        <w:t>I</w:t>
      </w:r>
      <w:r>
        <w:rPr>
          <w:vertAlign w:val="subscript"/>
        </w:rPr>
        <w:t>1</w:t>
      </w:r>
      <w:r>
        <w:rPr/>
        <w:t xml:space="preserve">, …, </w:t>
      </w:r>
      <w:r>
        <w:rPr>
          <w:i/>
        </w:rPr>
        <w:t>I</w:t>
      </w:r>
      <w:r>
        <w:rPr>
          <w:i/>
          <w:vertAlign w:val="subscript"/>
        </w:rPr>
        <w:t>k</w:t>
      </w:r>
      <w:r>
        <w:rPr>
          <w:vertAlign w:val="subscript"/>
        </w:rPr>
        <w:t>-1</w:t>
      </w:r>
      <w:r>
        <w:rPr/>
        <w:t xml:space="preserve"> of </w:t>
      </w:r>
      <w:r>
        <w:rPr>
          <w:i/>
        </w:rPr>
        <w:t>v</w:t>
      </w:r>
      <w:r>
        <w:rPr/>
        <w:t xml:space="preserve">-bit blocks, where </w:t>
      </w:r>
      <w:r>
        <w:rPr>
          <w:i/>
        </w:rPr>
        <w:t>k</w:t>
      </w:r>
      <w:r>
        <w:rPr/>
        <w:t>=</w:t>
      </w:r>
      <w:r>
        <w:rPr>
          <w:rFonts w:eastAsia="Symbol" w:cs="Symbol" w:ascii="Symbol" w:hAnsi="Symbol"/>
        </w:rPr>
        <w:t></w:t>
      </w:r>
      <w:r>
        <w:rPr>
          <w:i/>
        </w:rPr>
        <w:t>s/v</w:t>
      </w:r>
      <w:r>
        <w:rPr>
          <w:rFonts w:eastAsia="Symbol" w:cs="Symbol" w:ascii="Symbol" w:hAnsi="Symbol"/>
        </w:rPr>
        <w:t></w:t>
      </w:r>
      <w:r>
        <w:rPr/>
        <w:t>+</w:t>
      </w:r>
      <w:r>
        <w:rPr>
          <w:rFonts w:eastAsia="Symbol" w:cs="Symbol" w:ascii="Symbol" w:hAnsi="Symbol"/>
        </w:rPr>
        <w:t></w:t>
      </w:r>
      <w:r>
        <w:rPr>
          <w:i/>
        </w:rPr>
        <w:t>p/v</w:t>
      </w:r>
      <w:r>
        <w:rPr>
          <w:rFonts w:eastAsia="Symbol" w:cs="Symbol" w:ascii="Symbol" w:hAnsi="Symbol"/>
        </w:rPr>
        <w:t></w:t>
      </w:r>
      <w:r>
        <w:rPr/>
        <w:t xml:space="preserve">, modify </w:t>
      </w:r>
      <w:r>
        <w:rPr>
          <w:i/>
        </w:rPr>
        <w:t>I</w:t>
      </w:r>
      <w:r>
        <w:rPr/>
        <w:t xml:space="preserve"> by setting </w:t>
      </w:r>
      <w:r>
        <w:rPr>
          <w:i/>
        </w:rPr>
        <w:t>I</w:t>
      </w:r>
      <w:r>
        <w:rPr>
          <w:i/>
          <w:vertAlign w:val="subscript"/>
        </w:rPr>
        <w:t>j</w:t>
      </w:r>
      <w:r>
        <w:rPr/>
        <w:t>=(</w:t>
      </w:r>
      <w:r>
        <w:rPr>
          <w:i/>
        </w:rPr>
        <w:t>I</w:t>
      </w:r>
      <w:r>
        <w:rPr>
          <w:i/>
          <w:vertAlign w:val="subscript"/>
        </w:rPr>
        <w:t>j</w:t>
      </w:r>
      <w:r>
        <w:rPr/>
        <w:t>+</w:t>
      </w:r>
      <w:r>
        <w:rPr>
          <w:i/>
        </w:rPr>
        <w:t>B</w:t>
      </w:r>
      <w:r>
        <w:rPr/>
        <w:t>+1) mod 2</w:t>
      </w:r>
      <w:r>
        <w:rPr>
          <w:i/>
          <w:vertAlign w:val="superscript"/>
        </w:rPr>
        <w:t>v</w:t>
      </w:r>
      <w:r>
        <w:rPr/>
        <w:t xml:space="preserve"> for each </w:t>
      </w:r>
      <w:r>
        <w:rPr>
          <w:i/>
        </w:rPr>
        <w:t>j</w:t>
      </w:r>
      <w:r>
        <w:rPr/>
        <w:t xml:space="preserve">.  To perform this addition, treat each </w:t>
      </w:r>
      <w:r>
        <w:rPr>
          <w:i/>
        </w:rPr>
        <w:t>v</w:t>
      </w:r>
      <w:r>
        <w:rPr/>
        <w:t>-bit block as a binary number represented most-significant bit first.</w:t>
      </w:r>
    </w:p>
    <w:p>
      <w:pPr>
        <w:pStyle w:val="Normal"/>
        <w:numPr>
          <w:ilvl w:val="0"/>
          <w:numId w:val="31"/>
        </w:numPr>
        <w:rPr/>
      </w:pPr>
      <w:r>
        <w:rPr/>
        <w:t xml:space="preserve">Concatenate </w:t>
      </w:r>
      <w:r>
        <w:rPr>
          <w:i/>
        </w:rPr>
        <w:t>A</w:t>
      </w:r>
      <w:r>
        <w:rPr>
          <w:vertAlign w:val="subscript"/>
        </w:rPr>
        <w:t>1</w:t>
      </w:r>
      <w:r>
        <w:rPr/>
        <w:t xml:space="preserve">, </w:t>
      </w:r>
      <w:r>
        <w:rPr>
          <w:i/>
        </w:rPr>
        <w:t>A</w:t>
      </w:r>
      <w:r>
        <w:rPr>
          <w:vertAlign w:val="subscript"/>
        </w:rPr>
        <w:t>2</w:t>
      </w:r>
      <w:r>
        <w:rPr/>
        <w:t xml:space="preserve">, …, </w:t>
      </w:r>
      <w:r>
        <w:rPr>
          <w:i/>
        </w:rPr>
        <w:t>A</w:t>
      </w:r>
      <w:r>
        <w:rPr>
          <w:i/>
          <w:vertAlign w:val="subscript"/>
        </w:rPr>
        <w:t>j</w:t>
      </w:r>
      <w:r>
        <w:rPr/>
        <w:t xml:space="preserve"> together to form a pseudo-random bit string, </w:t>
      </w:r>
      <w:r>
        <w:rPr>
          <w:i/>
        </w:rPr>
        <w:t>A</w:t>
      </w:r>
      <w:r>
        <w:rPr/>
        <w:t>.</w:t>
      </w:r>
    </w:p>
    <w:p>
      <w:pPr>
        <w:pStyle w:val="Normal"/>
        <w:numPr>
          <w:ilvl w:val="0"/>
          <w:numId w:val="31"/>
        </w:numPr>
        <w:rPr/>
      </w:pPr>
      <w:r>
        <w:rPr/>
        <w:t xml:space="preserve">Use the first </w:t>
      </w:r>
      <w:r>
        <w:rPr>
          <w:i/>
        </w:rPr>
        <w:t>n</w:t>
      </w:r>
      <w:r>
        <w:rPr/>
        <w:t xml:space="preserve"> bits of </w:t>
      </w:r>
      <w:r>
        <w:rPr>
          <w:i/>
        </w:rPr>
        <w:t>A</w:t>
      </w:r>
      <w:r>
        <w:rPr/>
        <w:t xml:space="preserve"> as the output of this entire process.</w:t>
      </w:r>
    </w:p>
    <w:p>
      <w:pPr>
        <w:pStyle w:val="Normal"/>
        <w:numPr>
          <w:ilvl w:val="0"/>
          <w:numId w:val="3"/>
        </w:numPr>
        <w:rPr/>
      </w:pPr>
      <w:r>
        <w:rPr/>
        <w:t xml:space="preserve">When the password-based encryption mechanisms presented in this section are used to generate a key and IV (if needed) from a password, salt, and an iteration count, the above algorithm is used.  To generate a key, the identifier byte </w:t>
      </w:r>
      <w:r>
        <w:rPr>
          <w:i/>
        </w:rPr>
        <w:t>ID</w:t>
      </w:r>
      <w:r>
        <w:rPr/>
        <w:t xml:space="preserve"> is set to the value 1; to generate an IV, the identifier byte </w:t>
      </w:r>
      <w:r>
        <w:rPr>
          <w:i/>
        </w:rPr>
        <w:t>ID</w:t>
      </w:r>
      <w:bookmarkEnd w:id="2172"/>
      <w:bookmarkEnd w:id="2173"/>
      <w:r>
        <w:rPr/>
        <w:t xml:space="preserve"> is set to the value 2.</w:t>
      </w:r>
    </w:p>
    <w:p>
      <w:pPr>
        <w:pStyle w:val="Normal"/>
        <w:numPr>
          <w:ilvl w:val="0"/>
          <w:numId w:val="3"/>
        </w:numPr>
        <w:rPr/>
      </w:pPr>
      <w:r>
        <w:rPr/>
        <w:t xml:space="preserve">When the password based authentication mechanism presented in this section is used to generate a key from a password, salt, and an iteration count, the above algorithm is used.  The identifier byte </w:t>
      </w:r>
      <w:r>
        <w:rPr>
          <w:i/>
        </w:rPr>
        <w:t>ID</w:t>
      </w:r>
      <w:r>
        <w:rPr/>
        <w:t xml:space="preserve"> is set to the value 3.</w:t>
      </w:r>
    </w:p>
    <w:p>
      <w:pPr>
        <w:pStyle w:val="Heading3"/>
        <w:numPr>
          <w:ilvl w:val="2"/>
          <w:numId w:val="2"/>
        </w:numPr>
        <w:rPr/>
      </w:pPr>
      <w:bookmarkStart w:id="2174" w:name="_Toc516500906"/>
      <w:bookmarkStart w:id="2175" w:name="_Toc416960156"/>
      <w:bookmarkStart w:id="2176" w:name="_Toc395187910"/>
      <w:bookmarkStart w:id="2177" w:name="_Toc391471272"/>
      <w:bookmarkStart w:id="2178" w:name="_Toc370634559"/>
      <w:bookmarkStart w:id="2179" w:name="_Toc405794921"/>
      <w:bookmarkStart w:id="2180" w:name="_Toc72656438"/>
      <w:bookmarkStart w:id="2181" w:name="_Toc228807316"/>
      <w:bookmarkStart w:id="2182" w:name="_Toc228894780"/>
      <w:bookmarkEnd w:id="2174"/>
      <w:bookmarkEnd w:id="2175"/>
      <w:bookmarkEnd w:id="2176"/>
      <w:bookmarkEnd w:id="2177"/>
      <w:bookmarkEnd w:id="2178"/>
      <w:bookmarkEnd w:id="2179"/>
      <w:bookmarkEnd w:id="2180"/>
      <w:bookmarkEnd w:id="2181"/>
      <w:bookmarkEnd w:id="2182"/>
      <w:r>
        <w:rPr/>
        <w:t>SHA-1-PBE for 3-key triple-DES-CBC</w:t>
      </w:r>
    </w:p>
    <w:p>
      <w:pPr>
        <w:pStyle w:val="Normal"/>
        <w:numPr>
          <w:ilvl w:val="0"/>
          <w:numId w:val="3"/>
        </w:numPr>
        <w:rPr/>
      </w:pPr>
      <w:r>
        <w:rPr/>
        <w:t xml:space="preserve">SHA-1-PBE for 3-key triple-DES-CBC, denoted </w:t>
      </w:r>
      <w:r>
        <w:rPr>
          <w:b/>
        </w:rPr>
        <w:t>CKM_PBE_SHA1_DES3_EDE_CBC</w:t>
      </w:r>
      <w:r>
        <w:rPr/>
        <w:t>, is a mechanism used for generating a 3-key triple-DES secret key and IV from a password and a salt value by using the SHA-1 digest algorithm and an iteration count.  The method used to generate the key and IV is described above.  Each byte of the key produced will have its low-order bit adjusted, if necessary, so that a valid 3-key triple-DES key with proper parity bits is obtained.</w:t>
      </w:r>
    </w:p>
    <w:p>
      <w:pPr>
        <w:pStyle w:val="Normal"/>
        <w:numPr>
          <w:ilvl w:val="0"/>
          <w:numId w:val="3"/>
        </w:numPr>
        <w:rPr/>
      </w:pPr>
      <w:r>
        <w:rPr/>
        <w:t xml:space="preserve">It has a parameter, a </w:t>
      </w:r>
      <w:r>
        <w:rPr>
          <w:b/>
        </w:rPr>
        <w:t>CK_PBE_PARAMS</w:t>
      </w:r>
      <w:r>
        <w:rPr/>
        <w:t xml:space="preserve"> structure.  The parameter specifies the input information for the key generation process and the location of the application-supplied buffer which will receive the 8-byte IV generated by the mechanism.</w:t>
      </w:r>
    </w:p>
    <w:p>
      <w:pPr>
        <w:pStyle w:val="Normal"/>
        <w:numPr>
          <w:ilvl w:val="0"/>
          <w:numId w:val="3"/>
        </w:numPr>
        <w:rPr/>
      </w:pPr>
      <w:bookmarkStart w:id="2183" w:name="_Toc405794922"/>
      <w:r>
        <w:rPr/>
        <w:t>The key and IV produced by this mechanism will typically be used for performing password-based encryption.</w:t>
      </w:r>
    </w:p>
    <w:p>
      <w:pPr>
        <w:pStyle w:val="Heading3"/>
        <w:numPr>
          <w:ilvl w:val="2"/>
          <w:numId w:val="2"/>
        </w:numPr>
        <w:rPr/>
      </w:pPr>
      <w:bookmarkStart w:id="2184" w:name="_Toc405794922"/>
      <w:bookmarkStart w:id="2185" w:name="_Toc516500907"/>
      <w:bookmarkStart w:id="2186" w:name="_Toc416960157"/>
      <w:bookmarkStart w:id="2187" w:name="_Toc395187911"/>
      <w:bookmarkStart w:id="2188" w:name="_Toc391471273"/>
      <w:bookmarkStart w:id="2189" w:name="_Toc370634560"/>
      <w:bookmarkStart w:id="2190" w:name="_Toc72656439"/>
      <w:bookmarkStart w:id="2191" w:name="_Toc228807317"/>
      <w:bookmarkStart w:id="2192" w:name="_Toc228894781"/>
      <w:bookmarkEnd w:id="2184"/>
      <w:bookmarkEnd w:id="2185"/>
      <w:bookmarkEnd w:id="2186"/>
      <w:bookmarkEnd w:id="2187"/>
      <w:bookmarkEnd w:id="2188"/>
      <w:bookmarkEnd w:id="2189"/>
      <w:bookmarkEnd w:id="2190"/>
      <w:bookmarkEnd w:id="2191"/>
      <w:bookmarkEnd w:id="2192"/>
      <w:r>
        <w:rPr/>
        <w:t>SHA-1-PBE for 2-key triple-DES-CBC</w:t>
      </w:r>
    </w:p>
    <w:p>
      <w:pPr>
        <w:pStyle w:val="Normal"/>
        <w:numPr>
          <w:ilvl w:val="0"/>
          <w:numId w:val="3"/>
        </w:numPr>
        <w:rPr/>
      </w:pPr>
      <w:r>
        <w:rPr/>
        <w:t xml:space="preserve">SHA-1-PBE for 2-key triple-DES-CBC, denoted </w:t>
      </w:r>
      <w:r>
        <w:rPr>
          <w:b/>
        </w:rPr>
        <w:t>CKM_PBE_SHA1_DES2_EDE_CBC</w:t>
      </w:r>
      <w:r>
        <w:rPr/>
        <w:t>, is a mechanism used for generating a 2-key triple-DES secret key and IV from a password and a salt value by using the SHA-1 digest algorithm and an iteration count.  The method used to generate the key and IV is described above.  Each byte of the key produced will have its low-order bit adjusted, if necessary, so that a valid 2-key triple-DES key with proper parity bits is obtained.</w:t>
      </w:r>
    </w:p>
    <w:p>
      <w:pPr>
        <w:pStyle w:val="Normal"/>
        <w:numPr>
          <w:ilvl w:val="0"/>
          <w:numId w:val="3"/>
        </w:numPr>
        <w:rPr/>
      </w:pPr>
      <w:r>
        <w:rPr/>
        <w:t xml:space="preserve">It has a parameter, a </w:t>
      </w:r>
      <w:r>
        <w:rPr>
          <w:b/>
        </w:rPr>
        <w:t>CK_PBE_PARAMS</w:t>
      </w:r>
      <w:r>
        <w:rPr/>
        <w:t xml:space="preserve"> structure.  The parameter specifies the input information for the key generation process and the location of the application-supplied buffer which will receive the 8-byte IV generated by the mechanism.</w:t>
      </w:r>
    </w:p>
    <w:p>
      <w:pPr>
        <w:pStyle w:val="Normal"/>
        <w:numPr>
          <w:ilvl w:val="0"/>
          <w:numId w:val="3"/>
        </w:numPr>
        <w:rPr/>
      </w:pPr>
      <w:bookmarkStart w:id="2193" w:name="_Toc405794923"/>
      <w:bookmarkEnd w:id="2193"/>
      <w:r>
        <w:rPr/>
        <w:t>The key and IV produced by this mechanism will typically be used for performing password-based encryption.</w:t>
      </w:r>
    </w:p>
    <w:p>
      <w:pPr>
        <w:pStyle w:val="Heading3"/>
        <w:numPr>
          <w:ilvl w:val="2"/>
          <w:numId w:val="2"/>
        </w:numPr>
        <w:rPr/>
      </w:pPr>
      <w:bookmarkStart w:id="2194" w:name="_Toc405794923"/>
      <w:bookmarkStart w:id="2195" w:name="_Toc516500908"/>
      <w:bookmarkStart w:id="2196" w:name="_Toc416960158"/>
      <w:bookmarkStart w:id="2197" w:name="_Toc395187912"/>
      <w:bookmarkStart w:id="2198" w:name="_Toc391471274"/>
      <w:bookmarkStart w:id="2199" w:name="_Toc370634561"/>
      <w:bookmarkStart w:id="2200" w:name="_Toc72656442"/>
      <w:bookmarkStart w:id="2201" w:name="_Toc228807318"/>
      <w:bookmarkStart w:id="2202" w:name="_Toc228894782"/>
      <w:bookmarkEnd w:id="2194"/>
      <w:bookmarkEnd w:id="2195"/>
      <w:bookmarkEnd w:id="2196"/>
      <w:bookmarkEnd w:id="2197"/>
      <w:bookmarkEnd w:id="2198"/>
      <w:bookmarkEnd w:id="2199"/>
      <w:bookmarkEnd w:id="2200"/>
      <w:bookmarkEnd w:id="2201"/>
      <w:bookmarkEnd w:id="2202"/>
      <w:r>
        <w:rPr/>
        <w:t>SHA-1-PBA for SHA-1-HMAC</w:t>
      </w:r>
    </w:p>
    <w:p>
      <w:pPr>
        <w:pStyle w:val="Normal"/>
        <w:numPr>
          <w:ilvl w:val="0"/>
          <w:numId w:val="3"/>
        </w:numPr>
        <w:rPr/>
      </w:pPr>
      <w:r>
        <w:rPr/>
        <w:t xml:space="preserve">SHA-1-PBA for SHA-1-HMAC, denoted </w:t>
      </w:r>
      <w:r>
        <w:rPr>
          <w:b/>
        </w:rPr>
        <w:t>CKM_PBA_SHA1_WITH_SHA1_HMAC</w:t>
      </w:r>
      <w:r>
        <w:rPr/>
        <w:t>, is a mechanism used for generating a 160-bit generic secret key from a password and a salt value by using the SHA-1 digest algorithm and an iteration count.  The method used to generate the key is described above.</w:t>
      </w:r>
    </w:p>
    <w:p>
      <w:pPr>
        <w:pStyle w:val="Normal"/>
        <w:numPr>
          <w:ilvl w:val="0"/>
          <w:numId w:val="3"/>
        </w:numPr>
        <w:rPr/>
      </w:pPr>
      <w:r>
        <w:rPr/>
        <w:t xml:space="preserve">It has a parameter, a </w:t>
      </w:r>
      <w:r>
        <w:rPr>
          <w:b/>
        </w:rPr>
        <w:t>CK_PBE_PARAMS</w:t>
      </w:r>
      <w:r>
        <w:rPr/>
        <w:t xml:space="preserve"> structure.  The parameter specifies the input information for the key generation process. The parameter also has a field to hold the location of an application-supplied buffer which will receive an IV; for this mechanism, the contents of this field are ignored, since authentication with SHA-1-HMAC does not require an IV.</w:t>
      </w:r>
    </w:p>
    <w:p>
      <w:pPr>
        <w:pStyle w:val="Normal"/>
        <w:numPr>
          <w:ilvl w:val="0"/>
          <w:numId w:val="3"/>
        </w:numPr>
        <w:rPr/>
      </w:pPr>
      <w:r>
        <w:rPr/>
        <w:t xml:space="preserve">The key generated by this mechanism will typically be used for computing a SHA-1 HMAC to perform password-based authentication (not </w:t>
      </w:r>
      <w:r>
        <w:rPr>
          <w:i/>
        </w:rPr>
        <w:t>password-based encryption</w:t>
      </w:r>
      <w:r>
        <w:rPr/>
        <w:t>).  At the time of this writing, this is primarily done to ensure the integrity of a PKCS #12 PDU.</w:t>
      </w:r>
    </w:p>
    <w:p>
      <w:pPr>
        <w:pStyle w:val="Heading2"/>
        <w:numPr>
          <w:ilvl w:val="1"/>
          <w:numId w:val="2"/>
        </w:numPr>
        <w:rPr>
          <w:lang w:val="de-CH"/>
        </w:rPr>
      </w:pPr>
      <w:bookmarkStart w:id="2203" w:name="_Ref384794871"/>
      <w:bookmarkStart w:id="2204" w:name="_Ref384794886"/>
      <w:bookmarkStart w:id="2205" w:name="_Ref384794928"/>
      <w:bookmarkStart w:id="2206" w:name="_Toc405794931"/>
      <w:bookmarkStart w:id="2207" w:name="_Toc516500909"/>
      <w:bookmarkStart w:id="2208" w:name="_Toc416960159"/>
      <w:bookmarkStart w:id="2209" w:name="_Toc395187913"/>
      <w:bookmarkStart w:id="2210" w:name="_Toc391471275"/>
      <w:bookmarkStart w:id="2211" w:name="_Toc370634562"/>
      <w:bookmarkStart w:id="2212" w:name="_Toc405794936"/>
      <w:bookmarkStart w:id="2213" w:name="_Toc72656459"/>
      <w:bookmarkStart w:id="2214" w:name="_Toc228807319"/>
      <w:bookmarkStart w:id="2215" w:name="_Toc228894783"/>
      <w:bookmarkEnd w:id="2207"/>
      <w:bookmarkEnd w:id="2208"/>
      <w:bookmarkEnd w:id="2209"/>
      <w:bookmarkEnd w:id="2210"/>
      <w:bookmarkEnd w:id="2211"/>
      <w:bookmarkEnd w:id="2212"/>
      <w:bookmarkEnd w:id="2213"/>
      <w:bookmarkEnd w:id="2214"/>
      <w:bookmarkEnd w:id="2215"/>
      <w:r>
        <w:rPr/>
        <w:t>SSL</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115</w:t>
      </w:r>
      <w:r>
        <w:fldChar w:fldCharType="end"/>
      </w:r>
      <w:r>
        <w:rPr>
          <w:i/>
          <w:sz w:val="18"/>
          <w:szCs w:val="18"/>
        </w:rPr>
        <w:t>,SSL Mechanisms vs. Functions</w:t>
      </w:r>
    </w:p>
    <w:tbl>
      <w:tblPr>
        <w:tblW w:w="9222"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780"/>
        <w:gridCol w:w="934"/>
        <w:gridCol w:w="755"/>
        <w:gridCol w:w="562"/>
        <w:gridCol w:w="808"/>
        <w:gridCol w:w="651"/>
        <w:gridCol w:w="924"/>
        <w:gridCol w:w="807"/>
      </w:tblGrid>
      <w:tr>
        <w:trPr>
          <w:tblHeader w:val="true"/>
        </w:trPr>
        <w:tc>
          <w:tcPr>
            <w:tcW w:w="3780"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2216" w:name="_Toc72656460"/>
            <w:bookmarkStart w:id="2217" w:name="_Toc72656460"/>
            <w:r>
              <w:rPr>
                <w:rFonts w:cs="Arial" w:ascii="Arial" w:hAnsi="Arial"/>
                <w:sz w:val="20"/>
              </w:rPr>
            </w:r>
          </w:p>
        </w:tc>
        <w:tc>
          <w:tcPr>
            <w:tcW w:w="5441"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78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0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CKM_SSL3_PRE_MASTER_KEY_GEN</w:t>
            </w:r>
          </w:p>
        </w:tc>
        <w:tc>
          <w:tcPr>
            <w:tcW w:w="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CKM_SSL3_MASTER_KEY_DERIVE</w:t>
            </w:r>
          </w:p>
        </w:tc>
        <w:tc>
          <w:tcPr>
            <w:tcW w:w="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CKM_SSL3_MASTER_KEY_DERIVE_DH</w:t>
            </w:r>
          </w:p>
        </w:tc>
        <w:tc>
          <w:tcPr>
            <w:tcW w:w="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CKM_SSL3_KEY_AND_MAC_DERIVE</w:t>
            </w:r>
          </w:p>
        </w:tc>
        <w:tc>
          <w:tcPr>
            <w:tcW w:w="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CKM_SSL3_MD5_MAC</w:t>
            </w:r>
          </w:p>
        </w:tc>
        <w:tc>
          <w:tcPr>
            <w:tcW w:w="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2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78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CKM_SSL3_SHA1_MAC</w:t>
            </w:r>
          </w:p>
        </w:tc>
        <w:tc>
          <w:tcPr>
            <w:tcW w:w="93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6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5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2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2218" w:name="_Toc72656460"/>
      <w:bookmarkStart w:id="2219" w:name="_Toc516500910"/>
      <w:bookmarkStart w:id="2220" w:name="_Toc416960160"/>
      <w:bookmarkStart w:id="2221" w:name="_Toc395187914"/>
      <w:bookmarkStart w:id="2222" w:name="_Toc391471276"/>
      <w:bookmarkStart w:id="2223" w:name="_Toc370634563"/>
      <w:bookmarkStart w:id="2224" w:name="_Toc228807320"/>
      <w:bookmarkStart w:id="2225" w:name="_Toc228894784"/>
      <w:bookmarkEnd w:id="2218"/>
      <w:bookmarkEnd w:id="2219"/>
      <w:bookmarkEnd w:id="2220"/>
      <w:bookmarkEnd w:id="2221"/>
      <w:bookmarkEnd w:id="2222"/>
      <w:bookmarkEnd w:id="2223"/>
      <w:bookmarkEnd w:id="2224"/>
      <w:bookmarkEnd w:id="2225"/>
      <w:r>
        <w:rPr/>
        <w:t>Definitions</w:t>
      </w:r>
    </w:p>
    <w:p>
      <w:pPr>
        <w:pStyle w:val="Normal"/>
        <w:numPr>
          <w:ilvl w:val="0"/>
          <w:numId w:val="3"/>
        </w:numPr>
        <w:rPr/>
      </w:pPr>
      <w:r>
        <w:rPr/>
        <w:t>Mechanisms:</w:t>
      </w:r>
    </w:p>
    <w:p>
      <w:pPr>
        <w:pStyle w:val="Normal"/>
        <w:numPr>
          <w:ilvl w:val="0"/>
          <w:numId w:val="3"/>
        </w:numPr>
        <w:ind w:left="720" w:hanging="0"/>
        <w:rPr/>
      </w:pPr>
      <w:r>
        <w:rPr/>
        <w:t xml:space="preserve">CKM_SSL3_PRE_MASTER_KEY_GEN    </w:t>
      </w:r>
    </w:p>
    <w:p>
      <w:pPr>
        <w:pStyle w:val="Normal"/>
        <w:numPr>
          <w:ilvl w:val="0"/>
          <w:numId w:val="3"/>
        </w:numPr>
        <w:ind w:left="720" w:hanging="0"/>
        <w:rPr/>
      </w:pPr>
      <w:r>
        <w:rPr/>
        <w:t xml:space="preserve">CKM_SSL3_MASTER_KEY_DERIVE     </w:t>
      </w:r>
    </w:p>
    <w:p>
      <w:pPr>
        <w:pStyle w:val="Normal"/>
        <w:numPr>
          <w:ilvl w:val="0"/>
          <w:numId w:val="3"/>
        </w:numPr>
        <w:ind w:left="720" w:hanging="0"/>
        <w:rPr/>
      </w:pPr>
      <w:r>
        <w:rPr/>
        <w:t xml:space="preserve">CKM_SSL3_KEY_AND_MAC_DERIVE    </w:t>
      </w:r>
    </w:p>
    <w:p>
      <w:pPr>
        <w:pStyle w:val="Normal"/>
        <w:numPr>
          <w:ilvl w:val="0"/>
          <w:numId w:val="3"/>
        </w:numPr>
        <w:ind w:left="720" w:hanging="0"/>
        <w:rPr/>
      </w:pPr>
      <w:r>
        <w:rPr/>
        <w:t xml:space="preserve">CKM_SSL3_MASTER_KEY_DERIVE_DH  </w:t>
      </w:r>
    </w:p>
    <w:p>
      <w:pPr>
        <w:pStyle w:val="Normal"/>
        <w:numPr>
          <w:ilvl w:val="0"/>
          <w:numId w:val="3"/>
        </w:numPr>
        <w:ind w:left="720" w:hanging="0"/>
        <w:rPr/>
      </w:pPr>
      <w:r>
        <w:rPr/>
        <w:t xml:space="preserve">CKM_SSL3_MD5_MAC               </w:t>
      </w:r>
    </w:p>
    <w:p>
      <w:pPr>
        <w:pStyle w:val="Normal"/>
        <w:numPr>
          <w:ilvl w:val="0"/>
          <w:numId w:val="3"/>
        </w:numPr>
        <w:ind w:left="720" w:hanging="0"/>
        <w:rPr/>
      </w:pPr>
      <w:r>
        <w:rPr/>
        <w:t xml:space="preserve">CKM_SSL3_SHA1_MAC              </w:t>
      </w:r>
    </w:p>
    <w:p>
      <w:pPr>
        <w:pStyle w:val="Heading3"/>
        <w:numPr>
          <w:ilvl w:val="2"/>
          <w:numId w:val="2"/>
        </w:numPr>
        <w:rPr/>
      </w:pPr>
      <w:bookmarkStart w:id="2226" w:name="_Ref384794871"/>
      <w:bookmarkStart w:id="2227" w:name="_Ref384794886"/>
      <w:bookmarkStart w:id="2228" w:name="_Ref384794928"/>
      <w:bookmarkStart w:id="2229" w:name="_Toc405794931"/>
      <w:bookmarkStart w:id="2230" w:name="_Toc516500911"/>
      <w:bookmarkStart w:id="2231" w:name="_Toc416960161"/>
      <w:bookmarkStart w:id="2232" w:name="_Toc395187915"/>
      <w:bookmarkStart w:id="2233" w:name="_Toc391471277"/>
      <w:bookmarkStart w:id="2234" w:name="_Toc370634564"/>
      <w:bookmarkStart w:id="2235" w:name="_Toc72656461"/>
      <w:bookmarkStart w:id="2236" w:name="_Toc228807321"/>
      <w:bookmarkStart w:id="2237" w:name="_Toc228894785"/>
      <w:bookmarkEnd w:id="2226"/>
      <w:bookmarkEnd w:id="2227"/>
      <w:bookmarkEnd w:id="2228"/>
      <w:bookmarkEnd w:id="2229"/>
      <w:bookmarkEnd w:id="2230"/>
      <w:bookmarkEnd w:id="2231"/>
      <w:bookmarkEnd w:id="2232"/>
      <w:bookmarkEnd w:id="2233"/>
      <w:bookmarkEnd w:id="2234"/>
      <w:bookmarkEnd w:id="2235"/>
      <w:bookmarkEnd w:id="2236"/>
      <w:bookmarkEnd w:id="2237"/>
      <w:r>
        <w:rPr/>
        <w:t>SSL mechanism parameters</w:t>
      </w:r>
    </w:p>
    <w:p>
      <w:pPr>
        <w:pStyle w:val="Name"/>
        <w:numPr>
          <w:ilvl w:val="0"/>
          <w:numId w:val="9"/>
        </w:numPr>
        <w:tabs>
          <w:tab w:val="left" w:pos="720" w:leader="none"/>
        </w:tabs>
        <w:rPr>
          <w:rFonts w:ascii="Arial" w:hAnsi="Arial" w:cs="Arial"/>
        </w:rPr>
      </w:pPr>
      <w:bookmarkStart w:id="2238" w:name="_Toc405794932"/>
      <w:bookmarkStart w:id="2239" w:name="_Toc72656462"/>
      <w:bookmarkStart w:id="2240" w:name="_Toc228807322"/>
      <w:bookmarkStart w:id="2241" w:name="_Toc323624052"/>
      <w:r>
        <w:rPr>
          <w:rFonts w:cs="Arial" w:ascii="Arial" w:hAnsi="Arial"/>
        </w:rPr>
        <w:t>CK_</w:t>
      </w:r>
      <w:bookmarkEnd w:id="2241"/>
      <w:bookmarkEnd w:id="2238"/>
      <w:bookmarkEnd w:id="2239"/>
      <w:bookmarkEnd w:id="2240"/>
      <w:r>
        <w:rPr>
          <w:rFonts w:cs="Arial" w:ascii="Arial" w:hAnsi="Arial"/>
        </w:rPr>
        <w:t>SSL3_RANDOM_DATA</w:t>
      </w:r>
    </w:p>
    <w:p>
      <w:pPr>
        <w:pStyle w:val="Normal"/>
        <w:numPr>
          <w:ilvl w:val="0"/>
          <w:numId w:val="3"/>
        </w:numPr>
        <w:rPr/>
      </w:pPr>
      <w:r>
        <w:rPr>
          <w:b/>
        </w:rPr>
        <w:t>CK_SSL3_RANDOM_DATA</w:t>
      </w:r>
      <w:r>
        <w:rPr/>
        <w:t xml:space="preserve"> is a structure which provides information about the random data of a client and a server in an SSL context. This structure is used by both the </w:t>
      </w:r>
      <w:r>
        <w:rPr>
          <w:b/>
        </w:rPr>
        <w:t>CKM_SSL3_MASTER_KEY_DERIVE</w:t>
      </w:r>
      <w:r>
        <w:rPr/>
        <w:t xml:space="preserve"> and the </w:t>
      </w:r>
      <w:r>
        <w:rPr>
          <w:b/>
        </w:rPr>
        <w:t>CKM_SSL3_KEY_AND_MAC_DERIVE</w:t>
      </w:r>
      <w:r>
        <w:rPr/>
        <w:t xml:space="preserve"> mechanisms.  It is defined as follows:</w:t>
      </w:r>
    </w:p>
    <w:p>
      <w:pPr>
        <w:pStyle w:val="CCode"/>
        <w:numPr>
          <w:ilvl w:val="0"/>
          <w:numId w:val="3"/>
        </w:numPr>
        <w:rPr>
          <w:highlight w:val="yellow"/>
        </w:rPr>
      </w:pPr>
      <w:r>
        <w:rPr>
          <w:highlight w:val="yellow"/>
        </w:rPr>
        <w:t>typedef struct CK_SSL3_RANDOM_DATA {</w:t>
      </w:r>
    </w:p>
    <w:p>
      <w:pPr>
        <w:pStyle w:val="CCode"/>
        <w:numPr>
          <w:ilvl w:val="0"/>
          <w:numId w:val="3"/>
        </w:numPr>
        <w:rPr>
          <w:highlight w:val="yellow"/>
        </w:rPr>
      </w:pPr>
      <w:r>
        <w:rPr>
          <w:highlight w:val="yellow"/>
        </w:rPr>
        <w:t xml:space="preserve">  </w:t>
      </w:r>
      <w:r>
        <w:rPr>
          <w:highlight w:val="yellow"/>
        </w:rPr>
        <w:t>CK_BYTE_PTR pClientRandom;</w:t>
      </w:r>
    </w:p>
    <w:p>
      <w:pPr>
        <w:pStyle w:val="CCode"/>
        <w:numPr>
          <w:ilvl w:val="0"/>
          <w:numId w:val="3"/>
        </w:numPr>
        <w:rPr>
          <w:highlight w:val="yellow"/>
        </w:rPr>
      </w:pPr>
      <w:r>
        <w:rPr>
          <w:highlight w:val="yellow"/>
        </w:rPr>
        <w:t xml:space="preserve">  </w:t>
      </w:r>
      <w:r>
        <w:rPr>
          <w:highlight w:val="yellow"/>
        </w:rPr>
        <w:t>CK_ULONG ulClientRandomLen;</w:t>
      </w:r>
    </w:p>
    <w:p>
      <w:pPr>
        <w:pStyle w:val="CCode"/>
        <w:numPr>
          <w:ilvl w:val="0"/>
          <w:numId w:val="3"/>
        </w:numPr>
        <w:rPr>
          <w:highlight w:val="yellow"/>
        </w:rPr>
      </w:pPr>
      <w:r>
        <w:rPr>
          <w:highlight w:val="yellow"/>
        </w:rPr>
        <w:t xml:space="preserve">  </w:t>
      </w:r>
      <w:r>
        <w:rPr>
          <w:highlight w:val="yellow"/>
        </w:rPr>
        <w:t>CK_BYTE_PTR pServerRandom;</w:t>
      </w:r>
    </w:p>
    <w:p>
      <w:pPr>
        <w:pStyle w:val="CCode"/>
        <w:numPr>
          <w:ilvl w:val="0"/>
          <w:numId w:val="3"/>
        </w:numPr>
        <w:rPr>
          <w:highlight w:val="yellow"/>
        </w:rPr>
      </w:pPr>
      <w:r>
        <w:rPr>
          <w:highlight w:val="yellow"/>
        </w:rPr>
        <w:t xml:space="preserve">  </w:t>
      </w:r>
      <w:r>
        <w:rPr>
          <w:highlight w:val="yellow"/>
        </w:rPr>
        <w:t>CK_ULONG ulServerRandomLen;</w:t>
      </w:r>
    </w:p>
    <w:p>
      <w:pPr>
        <w:pStyle w:val="CCode"/>
        <w:numPr>
          <w:ilvl w:val="0"/>
          <w:numId w:val="3"/>
        </w:numPr>
        <w:rPr/>
      </w:pPr>
      <w:r>
        <w:rPr>
          <w:highlight w:val="yellow"/>
        </w:rPr>
        <w:t>} CK_SSL3_RANDOM_DATA;</w:t>
      </w:r>
    </w:p>
    <w:p>
      <w:pPr>
        <w:pStyle w:val="CCode"/>
        <w:numPr>
          <w:ilvl w:val="0"/>
          <w:numId w:val="0"/>
        </w:numPr>
        <w:ind w:left="1584" w:hanging="1152"/>
        <w:rPr>
          <w:rFonts w:ascii="Arial" w:hAnsi="Arial"/>
        </w:rPr>
      </w:pPr>
      <w:r>
        <w:rPr>
          <w:rFonts w:ascii="Arial" w:hAnsi="Arial"/>
        </w:rPr>
      </w:r>
    </w:p>
    <w:p>
      <w:pPr>
        <w:pStyle w:val="Normal"/>
        <w:numPr>
          <w:ilvl w:val="0"/>
          <w:numId w:val="3"/>
        </w:numPr>
        <w:rPr/>
      </w:pPr>
      <w:r>
        <w:rPr/>
        <w:t>The fields of the structure have the following meanings:</w:t>
      </w:r>
    </w:p>
    <w:p>
      <w:pPr>
        <w:pStyle w:val="Definition1"/>
        <w:numPr>
          <w:ilvl w:val="0"/>
          <w:numId w:val="3"/>
        </w:numPr>
        <w:rPr/>
      </w:pPr>
      <w:r>
        <w:rPr/>
        <w:tab/>
        <w:t>pClientRandom</w:t>
        <w:tab/>
        <w:t>pointer to the client’s random data</w:t>
      </w:r>
    </w:p>
    <w:p>
      <w:pPr>
        <w:pStyle w:val="Definition1"/>
        <w:numPr>
          <w:ilvl w:val="0"/>
          <w:numId w:val="3"/>
        </w:numPr>
        <w:rPr/>
      </w:pPr>
      <w:r>
        <w:rPr/>
        <w:tab/>
        <w:t>ulClientRandomLen</w:t>
        <w:tab/>
        <w:t>length in bytes of the client’s random data</w:t>
      </w:r>
    </w:p>
    <w:p>
      <w:pPr>
        <w:pStyle w:val="Definition1"/>
        <w:numPr>
          <w:ilvl w:val="0"/>
          <w:numId w:val="3"/>
        </w:numPr>
        <w:rPr/>
      </w:pPr>
      <w:r>
        <w:rPr/>
        <w:tab/>
        <w:t>pServerRandom</w:t>
        <w:tab/>
        <w:t>pointer to the server’s random data</w:t>
      </w:r>
    </w:p>
    <w:p>
      <w:pPr>
        <w:pStyle w:val="Definition1"/>
        <w:numPr>
          <w:ilvl w:val="0"/>
          <w:numId w:val="3"/>
        </w:numPr>
        <w:rPr/>
      </w:pPr>
      <w:r>
        <w:rPr/>
        <w:tab/>
        <w:t>ulServerRandomLen</w:t>
        <w:tab/>
        <w:t>length in bytes of the server’s random data</w:t>
      </w:r>
    </w:p>
    <w:p>
      <w:pPr>
        <w:pStyle w:val="Name"/>
        <w:numPr>
          <w:ilvl w:val="0"/>
          <w:numId w:val="9"/>
        </w:numPr>
        <w:tabs>
          <w:tab w:val="left" w:pos="720" w:leader="none"/>
        </w:tabs>
        <w:rPr>
          <w:rFonts w:ascii="Arial" w:hAnsi="Arial" w:cs="Arial"/>
        </w:rPr>
      </w:pPr>
      <w:bookmarkStart w:id="2242" w:name="_Toc405794933"/>
      <w:bookmarkStart w:id="2243" w:name="_Toc72656463"/>
      <w:bookmarkStart w:id="2244" w:name="_Toc228807323"/>
      <w:bookmarkEnd w:id="2242"/>
      <w:bookmarkEnd w:id="2243"/>
      <w:bookmarkEnd w:id="2244"/>
      <w:r>
        <w:rPr>
          <w:rFonts w:cs="Arial" w:ascii="Arial" w:hAnsi="Arial"/>
        </w:rPr>
        <w:t>CK_SSL3_MASTER_KEY_DERIVE_PARAMS; CK_SSL3_MASTER_KEY_DERIVE_PARAMS_PTR</w:t>
      </w:r>
    </w:p>
    <w:p>
      <w:pPr>
        <w:pStyle w:val="Normal"/>
        <w:numPr>
          <w:ilvl w:val="0"/>
          <w:numId w:val="3"/>
        </w:numPr>
        <w:rPr/>
      </w:pPr>
      <w:r>
        <w:rPr>
          <w:b/>
        </w:rPr>
        <w:t>CK_SSL3_MASTER_KEY_DERIVE_PARAMS</w:t>
      </w:r>
      <w:r>
        <w:rPr/>
        <w:t xml:space="preserve"> is a structure that provides the parameters to the  </w:t>
      </w:r>
      <w:r>
        <w:rPr>
          <w:b/>
        </w:rPr>
        <w:t>CKM_SSL3_MASTER_KEY_DERIVE</w:t>
      </w:r>
      <w:r>
        <w:rPr/>
        <w:t xml:space="preserve"> mechanism.  It is defined as follows:</w:t>
      </w:r>
    </w:p>
    <w:p>
      <w:pPr>
        <w:pStyle w:val="CCode"/>
        <w:numPr>
          <w:ilvl w:val="0"/>
          <w:numId w:val="3"/>
        </w:numPr>
        <w:rPr>
          <w:highlight w:val="yellow"/>
        </w:rPr>
      </w:pPr>
      <w:r>
        <w:rPr>
          <w:highlight w:val="yellow"/>
        </w:rPr>
        <w:t>typedef struct CK_SSL3_MASTER_KEY_DERIVE_PARAMS {</w:t>
      </w:r>
    </w:p>
    <w:p>
      <w:pPr>
        <w:pStyle w:val="CCode"/>
        <w:numPr>
          <w:ilvl w:val="0"/>
          <w:numId w:val="3"/>
        </w:numPr>
        <w:rPr>
          <w:highlight w:val="yellow"/>
          <w:lang w:val="it-IT"/>
        </w:rPr>
      </w:pPr>
      <w:r>
        <w:rPr>
          <w:highlight w:val="yellow"/>
        </w:rPr>
        <w:t xml:space="preserve">  </w:t>
      </w:r>
      <w:r>
        <w:rPr>
          <w:highlight w:val="yellow"/>
          <w:lang w:val="it-IT"/>
        </w:rPr>
        <w:t>CK_SSL3_RANDOM_DATA RandomInfo;</w:t>
      </w:r>
    </w:p>
    <w:p>
      <w:pPr>
        <w:pStyle w:val="CCode"/>
        <w:numPr>
          <w:ilvl w:val="0"/>
          <w:numId w:val="3"/>
        </w:numPr>
        <w:rPr>
          <w:highlight w:val="yellow"/>
        </w:rPr>
      </w:pPr>
      <w:r>
        <w:rPr>
          <w:highlight w:val="yellow"/>
          <w:lang w:val="it-IT"/>
        </w:rPr>
        <w:t xml:space="preserve">  </w:t>
      </w:r>
      <w:r>
        <w:rPr>
          <w:highlight w:val="yellow"/>
        </w:rPr>
        <w:t>CK_VERSION_PTR pVersion;</w:t>
      </w:r>
    </w:p>
    <w:p>
      <w:pPr>
        <w:pStyle w:val="CCode"/>
        <w:numPr>
          <w:ilvl w:val="0"/>
          <w:numId w:val="3"/>
        </w:numPr>
        <w:rPr/>
      </w:pPr>
      <w:r>
        <w:rPr>
          <w:highlight w:val="yellow"/>
        </w:rPr>
        <w:t>} CK_SSL3_MASTER_KEY_DERIVE_PARAMS;</w:t>
      </w:r>
    </w:p>
    <w:p>
      <w:pPr>
        <w:pStyle w:val="CCode"/>
        <w:numPr>
          <w:ilvl w:val="0"/>
          <w:numId w:val="0"/>
        </w:numPr>
        <w:ind w:left="1584" w:hanging="1152"/>
        <w:rPr>
          <w:rFonts w:ascii="Arial" w:hAnsi="Arial"/>
        </w:rPr>
      </w:pPr>
      <w:r>
        <w:rPr>
          <w:rFonts w:ascii="Arial" w:hAnsi="Arial"/>
        </w:rPr>
      </w:r>
    </w:p>
    <w:p>
      <w:pPr>
        <w:pStyle w:val="Normal"/>
        <w:numPr>
          <w:ilvl w:val="0"/>
          <w:numId w:val="3"/>
        </w:numPr>
        <w:rPr/>
      </w:pPr>
      <w:r>
        <w:rPr/>
        <w:t>The fields of the structure have the following meanings:</w:t>
      </w:r>
    </w:p>
    <w:p>
      <w:pPr>
        <w:pStyle w:val="Definition1"/>
        <w:numPr>
          <w:ilvl w:val="0"/>
          <w:numId w:val="3"/>
        </w:numPr>
        <w:rPr/>
      </w:pPr>
      <w:r>
        <w:rPr/>
        <w:tab/>
        <w:t>RandomInfo</w:t>
        <w:tab/>
        <w:t>client’s and server’s random data information.</w:t>
      </w:r>
    </w:p>
    <w:p>
      <w:pPr>
        <w:pStyle w:val="Definition1"/>
        <w:numPr>
          <w:ilvl w:val="0"/>
          <w:numId w:val="3"/>
        </w:numPr>
        <w:rPr/>
      </w:pPr>
      <w:r>
        <w:rPr/>
        <w:tab/>
        <w:t>pVersion</w:t>
        <w:tab/>
        <w:t xml:space="preserve">pointer to a </w:t>
      </w:r>
      <w:r>
        <w:rPr>
          <w:b/>
        </w:rPr>
        <w:t xml:space="preserve">CK_VERSION </w:t>
      </w:r>
      <w:r>
        <w:rPr/>
        <w:t>structure which receives the SSL protocol version information</w:t>
      </w:r>
    </w:p>
    <w:p>
      <w:pPr>
        <w:pStyle w:val="Normal"/>
        <w:numPr>
          <w:ilvl w:val="0"/>
          <w:numId w:val="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highlight w:val="green"/>
        </w:rPr>
        <w:t>CK_SSL3_MASTER_KEY_DERIVE_PARAMS_PTR</w:t>
      </w:r>
      <w:r>
        <w:rPr>
          <w:highlight w:val="green"/>
        </w:rPr>
        <w:t xml:space="preserve"> is a pointer to a </w:t>
      </w:r>
      <w:r>
        <w:rPr>
          <w:b/>
          <w:highlight w:val="green"/>
        </w:rPr>
        <w:t>CK_SSL3_MASTER_KEY_DERIVE_PARAMS</w:t>
      </w:r>
      <w:r>
        <w:rPr>
          <w:highlight w:val="green"/>
        </w:rPr>
        <w:t>.</w:t>
      </w:r>
    </w:p>
    <w:p>
      <w:pPr>
        <w:pStyle w:val="Name"/>
        <w:numPr>
          <w:ilvl w:val="0"/>
          <w:numId w:val="9"/>
        </w:numPr>
        <w:tabs>
          <w:tab w:val="left" w:pos="720" w:leader="none"/>
        </w:tabs>
        <w:rPr>
          <w:rFonts w:ascii="Arial" w:hAnsi="Arial"/>
        </w:rPr>
      </w:pPr>
      <w:bookmarkStart w:id="2245" w:name="_Toc405794934"/>
      <w:bookmarkStart w:id="2246" w:name="_Toc72656464"/>
      <w:bookmarkStart w:id="2247" w:name="_Toc228807324"/>
      <w:bookmarkEnd w:id="2245"/>
      <w:bookmarkEnd w:id="2246"/>
      <w:bookmarkEnd w:id="2247"/>
      <w:r>
        <w:rPr>
          <w:rFonts w:ascii="Arial" w:hAnsi="Arial"/>
        </w:rPr>
        <w:t>CK_SSL3_KEY_MAT_OUT; CK_SSL3_KEY_MAT_OUT_PTR</w:t>
      </w:r>
    </w:p>
    <w:p>
      <w:pPr>
        <w:pStyle w:val="Normal"/>
        <w:keepNext/>
        <w:keepLines/>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rPr>
        <w:t>CK_SSL3_KEY_MAT_OUT</w:t>
      </w:r>
      <w:r>
        <w:rPr/>
        <w:t xml:space="preserve"> is a structure that contains the resulting key handles and initialization vectors after performing a C_DeriveKey function with the </w:t>
      </w:r>
      <w:r>
        <w:rPr>
          <w:b/>
        </w:rPr>
        <w:t>CKM_SSL3_KEY_AND_MAC_DERIVE</w:t>
      </w:r>
      <w:r>
        <w:rPr/>
        <w:t xml:space="preserve"> mechanism.  It is defined as follows:</w:t>
      </w:r>
    </w:p>
    <w:p>
      <w:pPr>
        <w:pStyle w:val="CCode"/>
        <w:keepNext/>
        <w:numPr>
          <w:ilvl w:val="0"/>
          <w:numId w:val="0"/>
        </w:numPr>
        <w:ind w:left="1584" w:hanging="1152"/>
        <w:rPr>
          <w:rFonts w:ascii="Arial" w:hAnsi="Arial"/>
          <w:highlight w:val="yellow"/>
        </w:rPr>
      </w:pPr>
      <w:r>
        <w:rPr>
          <w:rFonts w:ascii="Arial" w:hAnsi="Arial"/>
          <w:highlight w:val="yellow"/>
        </w:rPr>
        <w:t>typedef struct CK_SSL3_KEY_MAT_OUT {</w:t>
      </w:r>
    </w:p>
    <w:p>
      <w:pPr>
        <w:pStyle w:val="CCode"/>
        <w:keepNext/>
        <w:numPr>
          <w:ilvl w:val="0"/>
          <w:numId w:val="0"/>
        </w:numPr>
        <w:ind w:left="1584" w:hanging="1152"/>
        <w:rPr>
          <w:rFonts w:ascii="Arial" w:hAnsi="Arial"/>
          <w:highlight w:val="yellow"/>
        </w:rPr>
      </w:pPr>
      <w:r>
        <w:rPr>
          <w:rFonts w:ascii="Arial" w:hAnsi="Arial"/>
          <w:highlight w:val="yellow"/>
        </w:rPr>
        <w:t xml:space="preserve">  </w:t>
      </w:r>
      <w:r>
        <w:rPr>
          <w:rFonts w:ascii="Arial" w:hAnsi="Arial"/>
          <w:highlight w:val="yellow"/>
        </w:rPr>
        <w:t>CK_OBJECT_HANDLE hClientMacSecret;</w:t>
      </w:r>
    </w:p>
    <w:p>
      <w:pPr>
        <w:pStyle w:val="CCode"/>
        <w:keepNext/>
        <w:numPr>
          <w:ilvl w:val="0"/>
          <w:numId w:val="0"/>
        </w:numPr>
        <w:ind w:left="1584" w:hanging="1152"/>
        <w:rPr>
          <w:rFonts w:ascii="Arial" w:hAnsi="Arial"/>
          <w:highlight w:val="yellow"/>
        </w:rPr>
      </w:pPr>
      <w:r>
        <w:rPr>
          <w:rFonts w:ascii="Arial" w:hAnsi="Arial"/>
          <w:highlight w:val="yellow"/>
        </w:rPr>
        <w:t xml:space="preserve">  </w:t>
      </w:r>
      <w:r>
        <w:rPr>
          <w:rFonts w:ascii="Arial" w:hAnsi="Arial"/>
          <w:highlight w:val="yellow"/>
        </w:rPr>
        <w:t>CK_OBJECT_HANDLE hServerMacSecret;</w:t>
      </w:r>
    </w:p>
    <w:p>
      <w:pPr>
        <w:pStyle w:val="CCode"/>
        <w:keepNext/>
        <w:numPr>
          <w:ilvl w:val="0"/>
          <w:numId w:val="0"/>
        </w:numPr>
        <w:ind w:left="1584" w:hanging="1152"/>
        <w:rPr>
          <w:rFonts w:ascii="Arial" w:hAnsi="Arial"/>
          <w:highlight w:val="yellow"/>
        </w:rPr>
      </w:pPr>
      <w:r>
        <w:rPr>
          <w:rFonts w:ascii="Arial" w:hAnsi="Arial"/>
          <w:highlight w:val="yellow"/>
        </w:rPr>
        <w:t xml:space="preserve">  </w:t>
      </w:r>
      <w:r>
        <w:rPr>
          <w:rFonts w:ascii="Arial" w:hAnsi="Arial"/>
          <w:highlight w:val="yellow"/>
        </w:rPr>
        <w:t>CK_OBJECT_HANDLE hClientKey;</w:t>
      </w:r>
    </w:p>
    <w:p>
      <w:pPr>
        <w:pStyle w:val="CCode"/>
        <w:keepNext/>
        <w:numPr>
          <w:ilvl w:val="0"/>
          <w:numId w:val="0"/>
        </w:numPr>
        <w:ind w:left="1584" w:hanging="1152"/>
        <w:rPr>
          <w:rFonts w:ascii="Arial" w:hAnsi="Arial"/>
          <w:highlight w:val="yellow"/>
        </w:rPr>
      </w:pPr>
      <w:r>
        <w:rPr>
          <w:rFonts w:ascii="Arial" w:hAnsi="Arial"/>
          <w:highlight w:val="yellow"/>
        </w:rPr>
        <w:t xml:space="preserve">  </w:t>
      </w:r>
      <w:r>
        <w:rPr>
          <w:rFonts w:ascii="Arial" w:hAnsi="Arial"/>
          <w:highlight w:val="yellow"/>
        </w:rPr>
        <w:t>CK_OBJECT_HANDLE hServerKey;</w:t>
      </w:r>
    </w:p>
    <w:p>
      <w:pPr>
        <w:pStyle w:val="CCode"/>
        <w:keepNext/>
        <w:numPr>
          <w:ilvl w:val="0"/>
          <w:numId w:val="0"/>
        </w:numPr>
        <w:ind w:left="1584" w:hanging="1152"/>
        <w:rPr>
          <w:rFonts w:ascii="Arial" w:hAnsi="Arial"/>
          <w:highlight w:val="yellow"/>
        </w:rPr>
      </w:pPr>
      <w:r>
        <w:rPr>
          <w:rFonts w:ascii="Arial" w:hAnsi="Arial"/>
          <w:highlight w:val="yellow"/>
        </w:rPr>
        <w:t xml:space="preserve">  </w:t>
      </w:r>
      <w:r>
        <w:rPr>
          <w:rFonts w:ascii="Arial" w:hAnsi="Arial"/>
          <w:highlight w:val="yellow"/>
        </w:rPr>
        <w:t>CK_BYTE_PTR pIVClient;</w:t>
      </w:r>
    </w:p>
    <w:p>
      <w:pPr>
        <w:pStyle w:val="CCode"/>
        <w:keepNext/>
        <w:numPr>
          <w:ilvl w:val="0"/>
          <w:numId w:val="0"/>
        </w:numPr>
        <w:ind w:left="1584" w:hanging="1152"/>
        <w:rPr>
          <w:rFonts w:ascii="Arial" w:hAnsi="Arial"/>
          <w:highlight w:val="yellow"/>
        </w:rPr>
      </w:pPr>
      <w:r>
        <w:rPr>
          <w:rFonts w:ascii="Arial" w:hAnsi="Arial"/>
          <w:highlight w:val="yellow"/>
        </w:rPr>
        <w:t xml:space="preserve">  </w:t>
      </w:r>
      <w:r>
        <w:rPr>
          <w:rFonts w:ascii="Arial" w:hAnsi="Arial"/>
          <w:highlight w:val="yellow"/>
        </w:rPr>
        <w:t>CK_BYTE_PTR pIVServer;</w:t>
      </w:r>
    </w:p>
    <w:p>
      <w:pPr>
        <w:pStyle w:val="CCode"/>
        <w:keepNext/>
        <w:numPr>
          <w:ilvl w:val="0"/>
          <w:numId w:val="0"/>
        </w:numPr>
        <w:ind w:left="1584" w:hanging="1152"/>
        <w:rPr>
          <w:rFonts w:ascii="Arial" w:hAnsi="Arial"/>
        </w:rPr>
      </w:pPr>
      <w:r>
        <w:rPr>
          <w:rFonts w:ascii="Arial" w:hAnsi="Arial"/>
          <w:highlight w:val="yellow"/>
        </w:rPr>
        <w:t>} CK_SSL3_KEY_MAT_OUT;</w:t>
      </w:r>
    </w:p>
    <w:p>
      <w:pPr>
        <w:pStyle w:val="CCode"/>
        <w:numPr>
          <w:ilvl w:val="0"/>
          <w:numId w:val="0"/>
        </w:numPr>
        <w:ind w:left="1584" w:hanging="1152"/>
        <w:rPr>
          <w:rFonts w:ascii="Arial" w:hAnsi="Arial"/>
        </w:rPr>
      </w:pPr>
      <w:r>
        <w:rPr>
          <w:rFonts w:ascii="Arial" w:hAnsi="Arial"/>
        </w:rPr>
      </w:r>
    </w:p>
    <w:p>
      <w:pPr>
        <w:pStyle w:val="Normal"/>
        <w:numPr>
          <w:ilvl w:val="0"/>
          <w:numId w:val="3"/>
        </w:numPr>
        <w:rPr/>
      </w:pPr>
      <w:r>
        <w:rPr/>
        <w:t>The fields of the structure have the following meanings:</w:t>
      </w:r>
    </w:p>
    <w:p>
      <w:pPr>
        <w:pStyle w:val="Definition1"/>
        <w:numPr>
          <w:ilvl w:val="0"/>
          <w:numId w:val="3"/>
        </w:numPr>
        <w:rPr/>
      </w:pPr>
      <w:r>
        <w:rPr/>
        <w:tab/>
        <w:t>hClientMacSecret</w:t>
        <w:tab/>
        <w:t>key handle for the resulting Client MAC Secret key</w:t>
      </w:r>
    </w:p>
    <w:p>
      <w:pPr>
        <w:pStyle w:val="Definition1"/>
        <w:numPr>
          <w:ilvl w:val="0"/>
          <w:numId w:val="3"/>
        </w:numPr>
        <w:rPr/>
      </w:pPr>
      <w:r>
        <w:rPr/>
        <w:tab/>
        <w:t>hServerMacSecret</w:t>
        <w:tab/>
        <w:t>key handle for the resulting Server MAC Secret key</w:t>
      </w:r>
    </w:p>
    <w:p>
      <w:pPr>
        <w:pStyle w:val="Definition1"/>
        <w:numPr>
          <w:ilvl w:val="0"/>
          <w:numId w:val="3"/>
        </w:numPr>
        <w:rPr/>
      </w:pPr>
      <w:r>
        <w:rPr/>
        <w:tab/>
        <w:t>hClientKey</w:t>
        <w:tab/>
        <w:t>key handle for the resulting Client Secret key</w:t>
      </w:r>
    </w:p>
    <w:p>
      <w:pPr>
        <w:pStyle w:val="Definition1"/>
        <w:numPr>
          <w:ilvl w:val="0"/>
          <w:numId w:val="3"/>
        </w:numPr>
        <w:rPr/>
      </w:pPr>
      <w:r>
        <w:rPr/>
        <w:tab/>
        <w:t>hServerKey</w:t>
        <w:tab/>
        <w:t>key handle for the resulting Server Secret key</w:t>
      </w:r>
    </w:p>
    <w:p>
      <w:pPr>
        <w:pStyle w:val="Definition1"/>
        <w:numPr>
          <w:ilvl w:val="0"/>
          <w:numId w:val="3"/>
        </w:numPr>
        <w:rPr/>
      </w:pPr>
      <w:r>
        <w:rPr/>
        <w:tab/>
        <w:t>pIVClient</w:t>
        <w:tab/>
        <w:t>pointer to a location which receives the initialization vector (IV) created for the client (if any)</w:t>
      </w:r>
    </w:p>
    <w:p>
      <w:pPr>
        <w:pStyle w:val="Definition1"/>
        <w:numPr>
          <w:ilvl w:val="0"/>
          <w:numId w:val="3"/>
        </w:numPr>
        <w:rPr/>
      </w:pPr>
      <w:r>
        <w:rPr/>
        <w:tab/>
        <w:t>pIVServer</w:t>
        <w:tab/>
        <w:t>pointer to a location which receives the initialization vector (IV) created for the server (if any)</w:t>
      </w:r>
    </w:p>
    <w:p>
      <w:pPr>
        <w:pStyle w:val="Normal"/>
        <w:numPr>
          <w:ilvl w:val="0"/>
          <w:numId w:val="3"/>
        </w:numPr>
        <w:rPr/>
      </w:pPr>
      <w:r>
        <w:rPr>
          <w:highlight w:val="green"/>
        </w:rPr>
        <w:t>CK_SSL3_KEY_MAT_OUT_PTR is a pointer to a CK_SSL3_KEY_MAT_OUT.</w:t>
      </w:r>
    </w:p>
    <w:p>
      <w:pPr>
        <w:pStyle w:val="Name"/>
        <w:numPr>
          <w:ilvl w:val="0"/>
          <w:numId w:val="9"/>
        </w:numPr>
        <w:tabs>
          <w:tab w:val="left" w:pos="720" w:leader="none"/>
        </w:tabs>
        <w:rPr>
          <w:rFonts w:ascii="Arial" w:hAnsi="Arial" w:cs="Arial"/>
        </w:rPr>
      </w:pPr>
      <w:bookmarkStart w:id="2248" w:name="_Toc405794935"/>
      <w:bookmarkStart w:id="2249" w:name="_Toc72656465"/>
      <w:bookmarkStart w:id="2250" w:name="_Toc228807325"/>
      <w:bookmarkEnd w:id="2248"/>
      <w:bookmarkEnd w:id="2249"/>
      <w:bookmarkEnd w:id="2250"/>
      <w:r>
        <w:rPr>
          <w:rFonts w:cs="Arial" w:ascii="Arial" w:hAnsi="Arial"/>
        </w:rPr>
        <w:t>CK_SSL3_KEY_MAT_PARAMS; CK_SSL3_KEY_MAT_PARAMS_PTR</w:t>
      </w:r>
    </w:p>
    <w:p>
      <w:pPr>
        <w:pStyle w:val="Normal"/>
        <w:numPr>
          <w:ilvl w:val="0"/>
          <w:numId w:val="3"/>
        </w:numPr>
        <w:rPr/>
      </w:pPr>
      <w:r>
        <w:rPr>
          <w:b/>
        </w:rPr>
        <w:t>CK_SSL3_KEY_MAT_PARAMS</w:t>
      </w:r>
      <w:r>
        <w:rPr/>
        <w:t xml:space="preserve"> is a structure that provides the parameters to the  </w:t>
      </w:r>
      <w:r>
        <w:rPr>
          <w:b/>
        </w:rPr>
        <w:t>CKM_SSL3_KEY_AND_MAC_DERIVE</w:t>
      </w:r>
      <w:r>
        <w:rPr/>
        <w:t xml:space="preserve"> mechanism.  It is defined as follows:</w:t>
      </w:r>
    </w:p>
    <w:p>
      <w:pPr>
        <w:pStyle w:val="CCode"/>
        <w:numPr>
          <w:ilvl w:val="0"/>
          <w:numId w:val="3"/>
        </w:numPr>
        <w:rPr>
          <w:highlight w:val="yellow"/>
        </w:rPr>
      </w:pPr>
      <w:r>
        <w:rPr>
          <w:highlight w:val="yellow"/>
        </w:rPr>
        <w:t>typedef struct CK_SSL3_KEY_MAT_PARAMS {</w:t>
      </w:r>
    </w:p>
    <w:p>
      <w:pPr>
        <w:pStyle w:val="CCode"/>
        <w:numPr>
          <w:ilvl w:val="0"/>
          <w:numId w:val="3"/>
        </w:numPr>
        <w:rPr>
          <w:highlight w:val="yellow"/>
        </w:rPr>
      </w:pPr>
      <w:r>
        <w:rPr>
          <w:highlight w:val="yellow"/>
        </w:rPr>
        <w:t xml:space="preserve">  </w:t>
      </w:r>
      <w:r>
        <w:rPr>
          <w:highlight w:val="yellow"/>
        </w:rPr>
        <w:t>CK_ULONG ulMacSizeInBits;</w:t>
      </w:r>
    </w:p>
    <w:p>
      <w:pPr>
        <w:pStyle w:val="CCode"/>
        <w:numPr>
          <w:ilvl w:val="0"/>
          <w:numId w:val="3"/>
        </w:numPr>
        <w:rPr>
          <w:highlight w:val="yellow"/>
        </w:rPr>
      </w:pPr>
      <w:r>
        <w:rPr>
          <w:highlight w:val="yellow"/>
        </w:rPr>
        <w:t xml:space="preserve">  </w:t>
      </w:r>
      <w:r>
        <w:rPr>
          <w:highlight w:val="yellow"/>
        </w:rPr>
        <w:t>CK_ULONG ulKeySizeInBits;</w:t>
      </w:r>
    </w:p>
    <w:p>
      <w:pPr>
        <w:pStyle w:val="CCode"/>
        <w:numPr>
          <w:ilvl w:val="0"/>
          <w:numId w:val="3"/>
        </w:numPr>
        <w:rPr>
          <w:highlight w:val="yellow"/>
        </w:rPr>
      </w:pPr>
      <w:r>
        <w:rPr>
          <w:highlight w:val="yellow"/>
        </w:rPr>
        <w:t xml:space="preserve">  </w:t>
      </w:r>
      <w:r>
        <w:rPr>
          <w:highlight w:val="yellow"/>
        </w:rPr>
        <w:t>CK_ULONG ulIVSizeInBits;</w:t>
      </w:r>
    </w:p>
    <w:p>
      <w:pPr>
        <w:pStyle w:val="CCode"/>
        <w:numPr>
          <w:ilvl w:val="0"/>
          <w:numId w:val="3"/>
        </w:numPr>
        <w:rPr>
          <w:highlight w:val="yellow"/>
        </w:rPr>
      </w:pPr>
      <w:r>
        <w:rPr>
          <w:highlight w:val="yellow"/>
        </w:rPr>
        <w:t xml:space="preserve">  </w:t>
      </w:r>
      <w:r>
        <w:rPr>
          <w:highlight w:val="yellow"/>
        </w:rPr>
        <w:t>CK_BBOOL bIsExport;</w:t>
      </w:r>
    </w:p>
    <w:p>
      <w:pPr>
        <w:pStyle w:val="CCode"/>
        <w:numPr>
          <w:ilvl w:val="0"/>
          <w:numId w:val="3"/>
        </w:numPr>
        <w:rPr>
          <w:highlight w:val="yellow"/>
          <w:lang w:val="it-IT"/>
        </w:rPr>
      </w:pPr>
      <w:r>
        <w:rPr>
          <w:highlight w:val="yellow"/>
        </w:rPr>
        <w:t xml:space="preserve">  </w:t>
      </w:r>
      <w:r>
        <w:rPr>
          <w:highlight w:val="yellow"/>
          <w:lang w:val="it-IT"/>
        </w:rPr>
        <w:t>CK_SSL3_RANDOM_DATA RandomInfo;</w:t>
      </w:r>
    </w:p>
    <w:p>
      <w:pPr>
        <w:pStyle w:val="CCode"/>
        <w:numPr>
          <w:ilvl w:val="0"/>
          <w:numId w:val="3"/>
        </w:numPr>
        <w:rPr>
          <w:highlight w:val="yellow"/>
        </w:rPr>
      </w:pPr>
      <w:r>
        <w:rPr>
          <w:highlight w:val="yellow"/>
          <w:lang w:val="it-IT"/>
        </w:rPr>
        <w:t xml:space="preserve">  </w:t>
      </w:r>
      <w:r>
        <w:rPr>
          <w:highlight w:val="yellow"/>
        </w:rPr>
        <w:t>CK_SSL3_KEY_MAT_OUT_PTR pReturnedKeyMaterial;</w:t>
      </w:r>
    </w:p>
    <w:p>
      <w:pPr>
        <w:pStyle w:val="CCode"/>
        <w:numPr>
          <w:ilvl w:val="0"/>
          <w:numId w:val="3"/>
        </w:numPr>
        <w:rPr/>
      </w:pPr>
      <w:r>
        <w:rPr>
          <w:highlight w:val="yellow"/>
        </w:rPr>
        <w:t>} CK_SSL3_KEY_MAT_PARAMS;</w:t>
      </w:r>
    </w:p>
    <w:p>
      <w:pPr>
        <w:pStyle w:val="CCode"/>
        <w:numPr>
          <w:ilvl w:val="0"/>
          <w:numId w:val="3"/>
        </w:numPr>
        <w:rPr>
          <w:rFonts w:ascii="Arial" w:hAnsi="Arial"/>
        </w:rPr>
      </w:pPr>
      <w:r>
        <w:rPr>
          <w:rFonts w:ascii="Arial" w:hAnsi="Arial"/>
        </w:rPr>
      </w:r>
    </w:p>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The fields of the structure have the following meanings:</w:t>
      </w:r>
    </w:p>
    <w:p>
      <w:pPr>
        <w:pStyle w:val="Definition1"/>
        <w:numPr>
          <w:ilvl w:val="0"/>
          <w:numId w:val="3"/>
        </w:numPr>
        <w:rPr/>
      </w:pPr>
      <w:r>
        <w:rPr/>
        <w:tab/>
        <w:t>ulMacSizeInBits</w:t>
        <w:tab/>
        <w:t>the length (in bits) of the MACing keys agreed upon during the protocol handshake phase</w:t>
      </w:r>
    </w:p>
    <w:p>
      <w:pPr>
        <w:pStyle w:val="Definition1"/>
        <w:numPr>
          <w:ilvl w:val="0"/>
          <w:numId w:val="3"/>
        </w:numPr>
        <w:rPr/>
      </w:pPr>
      <w:r>
        <w:rPr/>
        <w:tab/>
        <w:t>ulKeySizeInBits</w:t>
        <w:tab/>
        <w:t xml:space="preserve">the length (in bits) of the secret keys agreed upon during the protocol handshake phase </w:t>
      </w:r>
    </w:p>
    <w:p>
      <w:pPr>
        <w:pStyle w:val="Definition1"/>
        <w:numPr>
          <w:ilvl w:val="0"/>
          <w:numId w:val="3"/>
        </w:numPr>
        <w:rPr/>
      </w:pPr>
      <w:r>
        <w:rPr/>
        <w:tab/>
        <w:t>ulIVSizeInBits</w:t>
        <w:tab/>
        <w:t xml:space="preserve">the length (in bits) of the IV agreed upon during the protocol handshake phase. If no IV is required, the length should be set to 0 </w:t>
      </w:r>
    </w:p>
    <w:p>
      <w:pPr>
        <w:pStyle w:val="Definition1"/>
        <w:numPr>
          <w:ilvl w:val="0"/>
          <w:numId w:val="3"/>
        </w:numPr>
        <w:rPr/>
      </w:pPr>
      <w:r>
        <w:rPr/>
        <w:tab/>
        <w:t>bIsExport</w:t>
        <w:tab/>
        <w:t>a Boolean value which indicates whether the keys have to be derived for an export version of the protocol</w:t>
      </w:r>
    </w:p>
    <w:p>
      <w:pPr>
        <w:pStyle w:val="Definition1"/>
        <w:numPr>
          <w:ilvl w:val="0"/>
          <w:numId w:val="3"/>
        </w:numPr>
        <w:rPr/>
      </w:pPr>
      <w:r>
        <w:rPr/>
        <w:tab/>
        <w:t>RandomInfo</w:t>
        <w:tab/>
        <w:t>client’s and server’s random data information.</w:t>
      </w:r>
    </w:p>
    <w:p>
      <w:pPr>
        <w:pStyle w:val="Definition1"/>
        <w:numPr>
          <w:ilvl w:val="0"/>
          <w:numId w:val="3"/>
        </w:numPr>
        <w:rPr/>
      </w:pPr>
      <w:r>
        <w:rPr/>
        <w:tab/>
        <w:t>pReturnedKeyMaterial</w:t>
        <w:tab/>
        <w:t xml:space="preserve">points to a CK_SSL3_KEY_MAT_OUT structures which receives the handles for the keys generated and the IVs </w:t>
      </w:r>
    </w:p>
    <w:p>
      <w:pPr>
        <w:pStyle w:val="Normal"/>
        <w:numPr>
          <w:ilvl w:val="0"/>
          <w:numId w:val="3"/>
        </w:numPr>
        <w:rPr/>
      </w:pPr>
      <w:r>
        <w:rPr>
          <w:highlight w:val="green"/>
        </w:rPr>
        <w:t>CK_SSL3_KEY_MAT_PARAMS_PTR is a pointer to a CK_SSL3_KEY_MAT_PARAMS.</w:t>
      </w:r>
    </w:p>
    <w:p>
      <w:pPr>
        <w:pStyle w:val="Heading3"/>
        <w:numPr>
          <w:ilvl w:val="2"/>
          <w:numId w:val="2"/>
        </w:numPr>
        <w:rPr/>
      </w:pPr>
      <w:bookmarkStart w:id="2251" w:name="_Toc323624157"/>
      <w:bookmarkStart w:id="2252" w:name="_Toc516500912"/>
      <w:bookmarkStart w:id="2253" w:name="_Toc416960162"/>
      <w:bookmarkStart w:id="2254" w:name="_Toc395187916"/>
      <w:bookmarkStart w:id="2255" w:name="_Toc391471278"/>
      <w:bookmarkStart w:id="2256" w:name="_Toc370634565"/>
      <w:bookmarkStart w:id="2257" w:name="_Toc405794937"/>
      <w:bookmarkStart w:id="2258" w:name="_Toc72656466"/>
      <w:bookmarkStart w:id="2259" w:name="_Toc228807326"/>
      <w:bookmarkStart w:id="2260" w:name="_Toc228894786"/>
      <w:bookmarkEnd w:id="2251"/>
      <w:bookmarkEnd w:id="2252"/>
      <w:bookmarkEnd w:id="2253"/>
      <w:bookmarkEnd w:id="2254"/>
      <w:bookmarkEnd w:id="2255"/>
      <w:bookmarkEnd w:id="2256"/>
      <w:bookmarkEnd w:id="2257"/>
      <w:bookmarkEnd w:id="2258"/>
      <w:bookmarkEnd w:id="2259"/>
      <w:bookmarkEnd w:id="2260"/>
      <w:r>
        <w:rPr/>
        <w:t>Pre-master key generation</w:t>
      </w:r>
    </w:p>
    <w:p>
      <w:pPr>
        <w:pStyle w:val="Normal"/>
        <w:numPr>
          <w:ilvl w:val="0"/>
          <w:numId w:val="3"/>
        </w:numPr>
        <w:rPr/>
      </w:pPr>
      <w:r>
        <w:rPr/>
        <w:t xml:space="preserve">Pre-master key generation in SSL 3.0, denoted </w:t>
      </w:r>
      <w:r>
        <w:rPr>
          <w:b/>
        </w:rPr>
        <w:t>CKM_SSL3_PRE_MASTER_KEY_GEN</w:t>
      </w:r>
      <w:r>
        <w:rPr/>
        <w:t xml:space="preserve">, is a mechanism which generates a 48-byte generic secret key.  It is used to produce the "pre_master" key used in SSL version 3.0 for RSA-like cipher suites. </w:t>
      </w:r>
    </w:p>
    <w:p>
      <w:pPr>
        <w:pStyle w:val="Normal"/>
        <w:numPr>
          <w:ilvl w:val="0"/>
          <w:numId w:val="3"/>
        </w:numPr>
        <w:rPr/>
      </w:pPr>
      <w:r>
        <w:rPr/>
        <w:t xml:space="preserve">It has one parameter, a </w:t>
      </w:r>
      <w:r>
        <w:rPr>
          <w:b/>
        </w:rPr>
        <w:t>CK_VERSION</w:t>
      </w:r>
      <w:r>
        <w:rPr/>
        <w:t xml:space="preserve"> structure, which provides the client’s SSL version number.</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(as well as the </w:t>
      </w:r>
      <w:r>
        <w:rPr>
          <w:b/>
        </w:rPr>
        <w:t>CKA_VALUE_LEN</w:t>
      </w:r>
      <w:r>
        <w:rPr/>
        <w:t xml:space="preserve"> attribute, if it is not supplied in the template). Other attributes may be specified in the template, or else are assigned default values.</w:t>
      </w:r>
    </w:p>
    <w:p>
      <w:pPr>
        <w:pStyle w:val="Normal"/>
        <w:numPr>
          <w:ilvl w:val="0"/>
          <w:numId w:val="3"/>
        </w:numPr>
        <w:rPr/>
      </w:pPr>
      <w:r>
        <w:rPr/>
        <w:t xml:space="preserve">The template sent along with this mechanism during a </w:t>
      </w:r>
      <w:r>
        <w:rPr>
          <w:b/>
        </w:rPr>
        <w:t>C_GenerateKey</w:t>
      </w:r>
      <w:r>
        <w:rPr/>
        <w:t xml:space="preserve"> call may indicate that the object class is </w:t>
      </w:r>
      <w:r>
        <w:rPr>
          <w:b/>
        </w:rPr>
        <w:t>CKO_SECRET_KEY</w:t>
      </w:r>
      <w:r>
        <w:rPr/>
        <w:t xml:space="preserve">, the key type is </w:t>
      </w:r>
      <w:r>
        <w:rPr>
          <w:b/>
        </w:rPr>
        <w:t>CKK_GENERIC_SECRET</w:t>
      </w:r>
      <w:r>
        <w:rPr/>
        <w:t xml:space="preserve">, and the </w:t>
      </w:r>
      <w:r>
        <w:rPr>
          <w:b/>
        </w:rPr>
        <w:t>CKA_VALUE_LEN</w:t>
      </w:r>
      <w:r>
        <w:rPr/>
        <w:t xml:space="preserve"> attribute has value 48.  However, since these facts are all implicit in the mechanism, there is no need to specify any of them.</w:t>
      </w:r>
    </w:p>
    <w:p>
      <w:pPr>
        <w:pStyle w:val="Normal"/>
        <w:numPr>
          <w:ilvl w:val="0"/>
          <w:numId w:val="3"/>
        </w:numPr>
        <w:rPr/>
      </w:pPr>
      <w:r>
        <w:rPr/>
        <w:t xml:space="preserve">For this mechanism, the ulMinKeySize and ulMaxKeySize fields of the </w:t>
      </w:r>
      <w:r>
        <w:rPr>
          <w:b/>
        </w:rPr>
        <w:t>CK_MECHANISM_INFO</w:t>
      </w:r>
      <w:r>
        <w:rPr/>
        <w:t xml:space="preserve"> structure both indicate 48 bytes.</w:t>
      </w:r>
    </w:p>
    <w:p>
      <w:pPr>
        <w:pStyle w:val="Heading3"/>
        <w:numPr>
          <w:ilvl w:val="2"/>
          <w:numId w:val="2"/>
        </w:numPr>
        <w:rPr/>
      </w:pPr>
      <w:bookmarkStart w:id="2261" w:name="_Toc516500913"/>
      <w:bookmarkStart w:id="2262" w:name="_Toc416960163"/>
      <w:bookmarkStart w:id="2263" w:name="_Toc395187917"/>
      <w:bookmarkStart w:id="2264" w:name="_Toc391471279"/>
      <w:bookmarkStart w:id="2265" w:name="_Toc370634566"/>
      <w:bookmarkStart w:id="2266" w:name="_Toc405794938"/>
      <w:bookmarkStart w:id="2267" w:name="_Toc72656467"/>
      <w:bookmarkStart w:id="2268" w:name="_Toc228807327"/>
      <w:bookmarkStart w:id="2269" w:name="_Toc228894787"/>
      <w:bookmarkEnd w:id="2261"/>
      <w:bookmarkEnd w:id="2262"/>
      <w:bookmarkEnd w:id="2263"/>
      <w:bookmarkEnd w:id="2264"/>
      <w:bookmarkEnd w:id="2265"/>
      <w:bookmarkEnd w:id="2266"/>
      <w:bookmarkEnd w:id="2267"/>
      <w:bookmarkEnd w:id="2268"/>
      <w:bookmarkEnd w:id="2269"/>
      <w:r>
        <w:rPr/>
        <w:t>Master key derivation</w:t>
      </w:r>
    </w:p>
    <w:p>
      <w:pPr>
        <w:pStyle w:val="Normal"/>
        <w:numPr>
          <w:ilvl w:val="0"/>
          <w:numId w:val="3"/>
        </w:numPr>
        <w:rPr>
          <w:b/>
          <w:b/>
        </w:rPr>
      </w:pPr>
      <w:r>
        <w:rPr/>
        <w:t xml:space="preserve">Master key derivation in SSL 3.0, denoted </w:t>
      </w:r>
      <w:r>
        <w:rPr>
          <w:b/>
        </w:rPr>
        <w:t>CKM_SSL3_MASTER_KEY_DERIVE</w:t>
      </w:r>
      <w:r>
        <w:rPr/>
        <w:t>, is a mechanism used to derive one 48-byte generic secret key from another 48-byte generic secret key.  It is used to produce the "master_secret" key used in the SSL protocol from the "pre_master" key.  This mechanism returns the value of the client version, which is built into the "pre_master" key as well as a handle to the derived "master_secret" key.</w:t>
      </w:r>
    </w:p>
    <w:p>
      <w:pPr>
        <w:pStyle w:val="Normal"/>
        <w:numPr>
          <w:ilvl w:val="0"/>
          <w:numId w:val="3"/>
        </w:numPr>
        <w:rPr/>
      </w:pPr>
      <w:r>
        <w:rPr/>
        <w:t xml:space="preserve">It has a parameter, a </w:t>
      </w:r>
      <w:r>
        <w:rPr>
          <w:b/>
        </w:rPr>
        <w:t>CK_SSL3_MASTER_KEY_DERIVE_PARAMS</w:t>
      </w:r>
      <w:r>
        <w:rPr/>
        <w:t xml:space="preserve"> structure, which allows for the passing of random data to the token as well as the returning of the protocol version number which is part of the pre-master key.  This structure is defined in Section </w:t>
      </w:r>
      <w:r>
        <w:rPr/>
        <w:fldChar w:fldCharType="begin"/>
      </w:r>
      <w:r>
        <w:instrText> REF _Ref384794886 \n \h </w:instrText>
      </w:r>
      <w:r>
        <w:fldChar w:fldCharType="separate"/>
      </w:r>
      <w:r>
        <w:t>2.30</w:t>
      </w:r>
      <w:r>
        <w:fldChar w:fldCharType="end"/>
      </w:r>
      <w:r>
        <w:rPr/>
        <w:t>.</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(as well as the </w:t>
      </w:r>
      <w:r>
        <w:rPr>
          <w:b/>
        </w:rPr>
        <w:t>CKA_VALUE_LEN</w:t>
      </w:r>
      <w:r>
        <w:rPr/>
        <w:t xml:space="preserve"> attribute, if it is not supplied in the template).  Other attributes may be specified in the template; otherwise they are assigned default values.</w:t>
      </w:r>
    </w:p>
    <w:p>
      <w:pPr>
        <w:pStyle w:val="Normal"/>
        <w:numPr>
          <w:ilvl w:val="0"/>
          <w:numId w:val="3"/>
        </w:numPr>
        <w:rPr/>
      </w:pPr>
      <w:r>
        <w:rPr/>
        <w:t xml:space="preserve">The template sent along with this mechanism during a </w:t>
      </w:r>
      <w:r>
        <w:rPr>
          <w:b/>
        </w:rPr>
        <w:t>C_DeriveKey</w:t>
      </w:r>
      <w:r>
        <w:rPr/>
        <w:t xml:space="preserve"> call may indicate that the object class is </w:t>
      </w:r>
      <w:r>
        <w:rPr>
          <w:b/>
        </w:rPr>
        <w:t>CKO_SECRET_KEY</w:t>
      </w:r>
      <w:r>
        <w:rPr/>
        <w:t xml:space="preserve">, the key type is </w:t>
      </w:r>
      <w:r>
        <w:rPr>
          <w:b/>
        </w:rPr>
        <w:t>CKK_GENERIC_SECRET</w:t>
      </w:r>
      <w:r>
        <w:rPr/>
        <w:t xml:space="preserve">, and the </w:t>
      </w:r>
      <w:r>
        <w:rPr>
          <w:b/>
        </w:rPr>
        <w:t>CKA_VALUE_LEN</w:t>
      </w:r>
      <w:r>
        <w:rPr/>
        <w:t xml:space="preserve"> attribute has value 48.  However, since these facts are all implicit in the mechanism, there is no need to specify any of them.</w:t>
      </w:r>
    </w:p>
    <w:p>
      <w:pPr>
        <w:pStyle w:val="Normal"/>
        <w:numPr>
          <w:ilvl w:val="0"/>
          <w:numId w:val="3"/>
        </w:numPr>
        <w:rPr/>
      </w:pPr>
      <w:r>
        <w:rPr/>
        <w:t>This mechanism has the following rules about key sensitivity and extractability:</w:t>
      </w:r>
    </w:p>
    <w:p>
      <w:pPr>
        <w:pStyle w:val="Normal"/>
        <w:numPr>
          <w:ilvl w:val="0"/>
          <w:numId w:val="32"/>
        </w:numPr>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32"/>
        </w:numPr>
        <w:rPr/>
      </w:pPr>
      <w:r>
        <w:rPr/>
        <w:t xml:space="preserve">If the base key has its </w:t>
      </w:r>
      <w:r>
        <w:rPr>
          <w:b/>
        </w:rPr>
        <w:t>CKA_ALWAYS_SENSITIVE</w:t>
      </w:r>
      <w:r>
        <w:rPr/>
        <w:t xml:space="preserve"> attribute set to CK_FALSE, then the derived key will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32"/>
        </w:numPr>
        <w:rPr/>
      </w:pPr>
      <w:r>
        <w:rPr/>
        <w:t xml:space="preserve">Similarly, if the base key has its </w:t>
      </w:r>
      <w:r>
        <w:rPr>
          <w:b/>
        </w:rPr>
        <w:t>CKA_NEVER_EXTRACTABLE</w:t>
      </w:r>
      <w:r>
        <w:rPr/>
        <w:t xml:space="preserve"> attribute set to CK_FALSE, then the derived key will,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Normal"/>
        <w:numPr>
          <w:ilvl w:val="0"/>
          <w:numId w:val="3"/>
        </w:numPr>
        <w:rPr/>
      </w:pPr>
      <w:r>
        <w:rPr/>
        <w:t xml:space="preserve">For this mechanism, the ulMinKeySize and ulMaxKeySize fields of the </w:t>
      </w:r>
      <w:r>
        <w:rPr>
          <w:b/>
        </w:rPr>
        <w:t xml:space="preserve">CK_MECHANISM_INFO </w:t>
      </w:r>
      <w:r>
        <w:rPr/>
        <w:t>structure both indicate 48 bytes.</w:t>
      </w:r>
    </w:p>
    <w:p>
      <w:pPr>
        <w:pStyle w:val="Normal"/>
        <w:numPr>
          <w:ilvl w:val="0"/>
          <w:numId w:val="3"/>
        </w:numPr>
        <w:rPr/>
      </w:pPr>
      <w:r>
        <w:rPr/>
        <w:t xml:space="preserve">Note that the </w:t>
      </w:r>
      <w:r>
        <w:rPr>
          <w:b/>
        </w:rPr>
        <w:t>CK_VERSION</w:t>
      </w:r>
      <w:r>
        <w:rPr/>
        <w:t xml:space="preserve"> structure pointed to by the </w:t>
      </w:r>
      <w:r>
        <w:rPr>
          <w:b/>
        </w:rPr>
        <w:t>CK_SSL3_MASTER_KEY_DERIVE_PARAMS</w:t>
      </w:r>
      <w:r>
        <w:rPr/>
        <w:t xml:space="preserve"> structure’s </w:t>
      </w:r>
      <w:r>
        <w:rPr>
          <w:i/>
        </w:rPr>
        <w:t>pVersion</w:t>
      </w:r>
      <w:r>
        <w:rPr/>
        <w:t xml:space="preserve"> field will be modified by the </w:t>
      </w:r>
      <w:r>
        <w:rPr>
          <w:b/>
        </w:rPr>
        <w:t>C_DeriveKey</w:t>
      </w:r>
      <w:r>
        <w:rPr/>
        <w:t xml:space="preserve"> call.  In particular, when the call returns, this structure will hold the SSL version associated with the supplied pre_master key.</w:t>
      </w:r>
    </w:p>
    <w:p>
      <w:pPr>
        <w:pStyle w:val="Normal"/>
        <w:numPr>
          <w:ilvl w:val="0"/>
          <w:numId w:val="3"/>
        </w:numPr>
        <w:rPr/>
      </w:pPr>
      <w:r>
        <w:rPr/>
        <w:t>Note that this mechanism is only useable for cipher suites that use a 48-byte “pre_master” secret with an embedded version number. This includes the RSA cipher suites, but excludes the Diffie-Hellman cipher suites.</w:t>
      </w:r>
    </w:p>
    <w:p>
      <w:pPr>
        <w:pStyle w:val="Heading3"/>
        <w:numPr>
          <w:ilvl w:val="2"/>
          <w:numId w:val="2"/>
        </w:numPr>
        <w:rPr/>
      </w:pPr>
      <w:bookmarkStart w:id="2270" w:name="_Toc405794939"/>
      <w:bookmarkStart w:id="2271" w:name="_Toc516500914"/>
      <w:bookmarkStart w:id="2272" w:name="_Toc416960164"/>
      <w:bookmarkStart w:id="2273" w:name="_Toc395187918"/>
      <w:bookmarkStart w:id="2274" w:name="_Toc391471280"/>
      <w:bookmarkStart w:id="2275" w:name="_Toc370634567"/>
      <w:bookmarkStart w:id="2276" w:name="_Toc72656468"/>
      <w:bookmarkStart w:id="2277" w:name="_Toc228807328"/>
      <w:bookmarkStart w:id="2278" w:name="_Toc228894788"/>
      <w:bookmarkEnd w:id="2271"/>
      <w:bookmarkEnd w:id="2272"/>
      <w:bookmarkEnd w:id="2273"/>
      <w:bookmarkEnd w:id="2274"/>
      <w:bookmarkEnd w:id="2275"/>
      <w:bookmarkEnd w:id="2276"/>
      <w:bookmarkEnd w:id="2277"/>
      <w:bookmarkEnd w:id="2278"/>
      <w:r>
        <w:rPr/>
        <w:t>Master key derivation for Diffie-Hellman</w:t>
      </w:r>
    </w:p>
    <w:p>
      <w:pPr>
        <w:pStyle w:val="Normal"/>
        <w:numPr>
          <w:ilvl w:val="0"/>
          <w:numId w:val="3"/>
        </w:numPr>
        <w:rPr>
          <w:b/>
          <w:b/>
        </w:rPr>
      </w:pPr>
      <w:r>
        <w:rPr/>
        <w:t xml:space="preserve">Master key derivation for Diffie-Hellman in SSL 3.0, denoted </w:t>
      </w:r>
      <w:r>
        <w:rPr>
          <w:b/>
        </w:rPr>
        <w:t>CKM_SSL3_MASTER_KEY_DERIVE_DH</w:t>
      </w:r>
      <w:r>
        <w:rPr/>
        <w:t xml:space="preserve">, is a mechanism used to derive one 48-byte generic secret key from another arbitrary length generic secret key.  It is used to produce the "master_secret" key used in the SSL protocol from the "pre_master" key. </w:t>
      </w:r>
    </w:p>
    <w:p>
      <w:pPr>
        <w:pStyle w:val="Normal"/>
        <w:numPr>
          <w:ilvl w:val="0"/>
          <w:numId w:val="3"/>
        </w:numPr>
        <w:rPr/>
      </w:pPr>
      <w:r>
        <w:rPr/>
        <w:t xml:space="preserve">It has a parameter, a </w:t>
      </w:r>
      <w:r>
        <w:rPr>
          <w:b/>
        </w:rPr>
        <w:t>CK_SSL3_MASTER_KEY_DERIVE_PARAMS</w:t>
      </w:r>
      <w:r>
        <w:rPr/>
        <w:t xml:space="preserve"> structure, which allows for the passing of random data to the token.  This structure is defined in Section </w:t>
      </w:r>
      <w:r>
        <w:rPr/>
        <w:fldChar w:fldCharType="begin"/>
      </w:r>
      <w:r>
        <w:instrText> REF _Ref384794886 \n \h </w:instrText>
      </w:r>
      <w:r>
        <w:fldChar w:fldCharType="separate"/>
      </w:r>
      <w:r>
        <w:t>2.30</w:t>
      </w:r>
      <w:r>
        <w:fldChar w:fldCharType="end"/>
      </w:r>
      <w:r>
        <w:rPr/>
        <w:t xml:space="preserve">. The </w:t>
      </w:r>
      <w:r>
        <w:rPr>
          <w:i/>
        </w:rPr>
        <w:t>pVersion</w:t>
      </w:r>
      <w:r>
        <w:rPr/>
        <w:t xml:space="preserve"> field of the structure must be set to NULL_PTR since the version number is not embedded in the "pre_master" key as it is for RSA-like cipher suites.</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(as well as the </w:t>
      </w:r>
      <w:r>
        <w:rPr>
          <w:b/>
        </w:rPr>
        <w:t>CKA_VALUE_LEN</w:t>
      </w:r>
      <w:r>
        <w:rPr/>
        <w:t xml:space="preserve"> attribute, if it is not supplied in the template).  Other attributes may be specified in the template, or else are assigned default values.</w:t>
      </w:r>
    </w:p>
    <w:p>
      <w:pPr>
        <w:pStyle w:val="Normal"/>
        <w:numPr>
          <w:ilvl w:val="0"/>
          <w:numId w:val="3"/>
        </w:numPr>
        <w:rPr/>
      </w:pPr>
      <w:r>
        <w:rPr/>
        <w:t xml:space="preserve">The template sent along with this mechanism during a </w:t>
      </w:r>
      <w:r>
        <w:rPr>
          <w:b/>
        </w:rPr>
        <w:t>C_DeriveKey</w:t>
      </w:r>
      <w:r>
        <w:rPr/>
        <w:t xml:space="preserve"> call may indicate that the object class is </w:t>
      </w:r>
      <w:r>
        <w:rPr>
          <w:b/>
        </w:rPr>
        <w:t>CKO_SECRET_KEY</w:t>
      </w:r>
      <w:r>
        <w:rPr/>
        <w:t xml:space="preserve">, the key type is </w:t>
      </w:r>
      <w:r>
        <w:rPr>
          <w:b/>
        </w:rPr>
        <w:t>CKK_GENERIC_SECRET</w:t>
      </w:r>
      <w:r>
        <w:rPr/>
        <w:t xml:space="preserve">, and the </w:t>
      </w:r>
      <w:r>
        <w:rPr>
          <w:b/>
        </w:rPr>
        <w:t>CKA_VALUE_LEN</w:t>
      </w:r>
      <w:r>
        <w:rPr/>
        <w:t xml:space="preserve"> attribute has value 48.  However, since these facts are all implicit in the mechanism, there is no need to specify any of them.</w:t>
      </w:r>
    </w:p>
    <w:p>
      <w:pPr>
        <w:pStyle w:val="Normal"/>
        <w:numPr>
          <w:ilvl w:val="0"/>
          <w:numId w:val="3"/>
        </w:numPr>
        <w:rPr/>
      </w:pPr>
      <w:r>
        <w:rPr/>
        <w:t>This mechanism has the following rules about key sensitivity and extractability:</w:t>
      </w:r>
    </w:p>
    <w:p>
      <w:pPr>
        <w:pStyle w:val="Normal"/>
        <w:numPr>
          <w:ilvl w:val="0"/>
          <w:numId w:val="33"/>
        </w:numPr>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33"/>
        </w:numPr>
        <w:rPr/>
      </w:pPr>
      <w:r>
        <w:rPr/>
        <w:t xml:space="preserve">If the base key has its </w:t>
      </w:r>
      <w:r>
        <w:rPr>
          <w:b/>
        </w:rPr>
        <w:t>CKA_ALWAYS_SENSITIVE</w:t>
      </w:r>
      <w:r>
        <w:rPr/>
        <w:t xml:space="preserve"> attribute set to CK_FALSE, then the derived key will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33"/>
        </w:numPr>
        <w:rPr/>
      </w:pPr>
      <w:r>
        <w:rPr/>
        <w:t xml:space="preserve">Similarly, if the base key has its </w:t>
      </w:r>
      <w:r>
        <w:rPr>
          <w:b/>
        </w:rPr>
        <w:t>CKA_NEVER_EXTRACTABLE</w:t>
      </w:r>
      <w:r>
        <w:rPr/>
        <w:t xml:space="preserve"> attribute set to CK_FALSE, then the derived key will,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Normal"/>
        <w:numPr>
          <w:ilvl w:val="0"/>
          <w:numId w:val="3"/>
        </w:numPr>
        <w:rPr/>
      </w:pPr>
      <w:r>
        <w:rPr/>
        <w:t xml:space="preserve">For this mechanism, the ulMinKeySize and ulMaxKeySize fields of the </w:t>
      </w:r>
      <w:r>
        <w:rPr>
          <w:b/>
        </w:rPr>
        <w:t xml:space="preserve">CK_MECHANISM_INFO </w:t>
      </w:r>
      <w:r>
        <w:rPr/>
        <w:t>structure both indicate 48 bytes.</w:t>
      </w:r>
    </w:p>
    <w:p>
      <w:pPr>
        <w:pStyle w:val="Normal"/>
        <w:numPr>
          <w:ilvl w:val="0"/>
          <w:numId w:val="3"/>
        </w:numPr>
        <w:rPr/>
      </w:pPr>
      <w:r>
        <w:rPr/>
        <w:t>Note that this mechanism is only useable for cipher suites that do not use a fixed length 48-byte “pre_master” secret with an embedded version number. This includes the Diffie-Hellman cipher suites, but excludes the RSA cipher suites.</w:t>
      </w:r>
    </w:p>
    <w:p>
      <w:pPr>
        <w:pStyle w:val="Heading3"/>
        <w:numPr>
          <w:ilvl w:val="2"/>
          <w:numId w:val="2"/>
        </w:numPr>
        <w:rPr/>
      </w:pPr>
      <w:bookmarkStart w:id="2279" w:name="_Toc405794939"/>
      <w:bookmarkStart w:id="2280" w:name="_Toc516500915"/>
      <w:bookmarkStart w:id="2281" w:name="_Toc416960165"/>
      <w:bookmarkStart w:id="2282" w:name="_Toc395187919"/>
      <w:bookmarkStart w:id="2283" w:name="_Toc391471281"/>
      <w:bookmarkStart w:id="2284" w:name="_Toc370634568"/>
      <w:bookmarkStart w:id="2285" w:name="_Toc72656469"/>
      <w:bookmarkStart w:id="2286" w:name="_Toc228807329"/>
      <w:bookmarkStart w:id="2287" w:name="_Toc228894789"/>
      <w:bookmarkEnd w:id="2279"/>
      <w:bookmarkEnd w:id="2280"/>
      <w:bookmarkEnd w:id="2281"/>
      <w:bookmarkEnd w:id="2282"/>
      <w:bookmarkEnd w:id="2283"/>
      <w:bookmarkEnd w:id="2284"/>
      <w:bookmarkEnd w:id="2285"/>
      <w:bookmarkEnd w:id="2286"/>
      <w:bookmarkEnd w:id="2287"/>
      <w:r>
        <w:rPr/>
        <w:t>Key and MAC derivation</w:t>
      </w:r>
    </w:p>
    <w:p>
      <w:pPr>
        <w:pStyle w:val="Normal"/>
        <w:numPr>
          <w:ilvl w:val="0"/>
          <w:numId w:val="3"/>
        </w:numPr>
        <w:rPr/>
      </w:pPr>
      <w:r>
        <w:rPr/>
        <w:t xml:space="preserve">Key, MAC and IV derivation in SSL 3.0, denoted </w:t>
      </w:r>
      <w:r>
        <w:rPr>
          <w:b/>
        </w:rPr>
        <w:t>CKM_SSL3_KEY_AND_MAC_DERIVE</w:t>
      </w:r>
      <w:r>
        <w:rPr/>
        <w:t>, is a mechanism used to derive the appropriate cryptographic keying material used by a "CipherSuite" from the "master_secret" key and random data. This mechanism returns the key handles for the keys generated in the process, as well as the IVs created.</w:t>
      </w:r>
    </w:p>
    <w:p>
      <w:pPr>
        <w:pStyle w:val="Normal"/>
        <w:numPr>
          <w:ilvl w:val="0"/>
          <w:numId w:val="3"/>
        </w:numPr>
        <w:rPr/>
      </w:pPr>
      <w:r>
        <w:rPr/>
        <w:t xml:space="preserve">It has a parameter, a </w:t>
      </w:r>
      <w:r>
        <w:rPr>
          <w:b/>
        </w:rPr>
        <w:t>CK_SSL3_KEY_MAT_PARAMS</w:t>
      </w:r>
      <w:r>
        <w:rPr/>
        <w:t xml:space="preserve"> structure, which allows for the passing of random data as well as the characteristic of the cryptographic material for the given CipherSuite and a pointer to a structure which receives the handles and IVs which were generated. This structure is defined in Section </w:t>
      </w:r>
      <w:r>
        <w:rPr/>
        <w:fldChar w:fldCharType="begin"/>
      </w:r>
      <w:r>
        <w:instrText> REF _Ref384794928 \n \h </w:instrText>
      </w:r>
      <w:r>
        <w:fldChar w:fldCharType="separate"/>
      </w:r>
      <w:r>
        <w:t>2.30</w:t>
      </w:r>
      <w:r>
        <w:fldChar w:fldCharType="end"/>
      </w:r>
      <w:r>
        <w:rPr/>
        <w:t>.</w:t>
      </w:r>
    </w:p>
    <w:p>
      <w:pPr>
        <w:pStyle w:val="Normal"/>
        <w:numPr>
          <w:ilvl w:val="0"/>
          <w:numId w:val="3"/>
        </w:numPr>
        <w:rPr/>
      </w:pPr>
      <w:r>
        <w:rPr/>
        <w:t xml:space="preserve">This mechanism contributes to the creation of four distinct keys on the token and returns two IVs (if IVs are requested by the caller) back to the caller. The keys are all given an object class of </w:t>
      </w:r>
      <w:r>
        <w:rPr>
          <w:b/>
        </w:rPr>
        <w:t>CKO_SECRET_KEY</w:t>
      </w:r>
      <w:r>
        <w:rPr/>
        <w:t xml:space="preserve">. </w:t>
      </w:r>
    </w:p>
    <w:p>
      <w:pPr>
        <w:pStyle w:val="Normal"/>
        <w:numPr>
          <w:ilvl w:val="0"/>
          <w:numId w:val="3"/>
        </w:numPr>
        <w:rPr/>
      </w:pPr>
      <w:r>
        <w:rPr/>
        <w:t xml:space="preserve">The two MACing keys ("client_write_MAC_secret" and "server_write_MAC_secret") are always given a type of </w:t>
      </w:r>
      <w:r>
        <w:rPr>
          <w:b/>
        </w:rPr>
        <w:t>CKK_GENERIC_SECRET</w:t>
      </w:r>
      <w:r>
        <w:rPr/>
        <w:t>. They are flagged as valid for signing, verification, and derivation operations.</w:t>
      </w:r>
    </w:p>
    <w:p>
      <w:pPr>
        <w:pStyle w:val="Normal"/>
        <w:numPr>
          <w:ilvl w:val="0"/>
          <w:numId w:val="3"/>
        </w:numPr>
        <w:rPr/>
      </w:pPr>
      <w:r>
        <w:rPr/>
        <w:t xml:space="preserve">The other two keys ("client_write_key" and "server_write_key") are typed according to information found in the template sent along with this mechanism during a </w:t>
      </w:r>
      <w:r>
        <w:rPr>
          <w:b/>
        </w:rPr>
        <w:t>C_DeriveKey</w:t>
      </w:r>
      <w:r>
        <w:rPr/>
        <w:t xml:space="preserve"> function call.  By default, they are flagged as valid for encryption, decryption, and derivation operations.</w:t>
      </w:r>
    </w:p>
    <w:p>
      <w:pPr>
        <w:pStyle w:val="Normal"/>
        <w:numPr>
          <w:ilvl w:val="0"/>
          <w:numId w:val="3"/>
        </w:numPr>
        <w:rPr/>
      </w:pPr>
      <w:r>
        <w:rPr/>
        <w:t xml:space="preserve">IVs will be generated and returned if the </w:t>
      </w:r>
      <w:r>
        <w:rPr>
          <w:i/>
        </w:rPr>
        <w:t>ulIVSizeInBits</w:t>
      </w:r>
      <w:r>
        <w:rPr/>
        <w:t xml:space="preserve"> field of the </w:t>
      </w:r>
      <w:r>
        <w:rPr>
          <w:b/>
        </w:rPr>
        <w:t>CK_SSL3_KEY_MAT_PARAMS</w:t>
      </w:r>
      <w:r>
        <w:rPr/>
        <w:t xml:space="preserve"> field has a nonzero value.  If they are generated, their length in bits will agree with the value in the </w:t>
      </w:r>
      <w:r>
        <w:rPr>
          <w:i/>
        </w:rPr>
        <w:t>ulIVSizeInBits</w:t>
      </w:r>
      <w:r>
        <w:rPr/>
        <w:t xml:space="preserve"> field.</w:t>
      </w:r>
    </w:p>
    <w:p>
      <w:pPr>
        <w:pStyle w:val="Normal"/>
        <w:numPr>
          <w:ilvl w:val="0"/>
          <w:numId w:val="3"/>
        </w:numPr>
        <w:rPr/>
      </w:pPr>
      <w:r>
        <w:rPr/>
        <w:t>All four keys inherit the values of the</w:t>
      </w:r>
      <w:r>
        <w:rPr>
          <w:b/>
        </w:rPr>
        <w:t xml:space="preserve"> CKA_SENSITIVE</w:t>
      </w:r>
      <w:r>
        <w:rPr/>
        <w:t xml:space="preserve">, </w:t>
      </w:r>
      <w:r>
        <w:rPr>
          <w:b/>
        </w:rPr>
        <w:t>CKA_ALWAYS_SENSITIVE</w:t>
      </w:r>
      <w:r>
        <w:rPr/>
        <w:t xml:space="preserve">, </w:t>
      </w:r>
      <w:r>
        <w:rPr>
          <w:b/>
        </w:rPr>
        <w:t>CKA_EXTRACTABLE</w:t>
      </w:r>
      <w:r>
        <w:rPr/>
        <w:t xml:space="preserve">, and </w:t>
      </w:r>
      <w:r>
        <w:rPr>
          <w:b/>
        </w:rPr>
        <w:t>CKA_NEVER_EXTRACTABLE</w:t>
      </w:r>
      <w:r>
        <w:rPr/>
        <w:t xml:space="preserve"> attributes from the base key.  The template provided to </w:t>
      </w:r>
      <w:r>
        <w:rPr>
          <w:b/>
        </w:rPr>
        <w:t>C_DeriveKey</w:t>
      </w:r>
      <w:r>
        <w:rPr/>
        <w:t xml:space="preserve"> may not specify values for any of these attributes which differ from those held by the base key.</w:t>
      </w:r>
    </w:p>
    <w:p>
      <w:pPr>
        <w:pStyle w:val="Normal"/>
        <w:numPr>
          <w:ilvl w:val="0"/>
          <w:numId w:val="3"/>
        </w:numPr>
        <w:rPr/>
      </w:pPr>
      <w:r>
        <w:rPr/>
        <w:t xml:space="preserve">Note that the </w:t>
      </w:r>
      <w:r>
        <w:rPr>
          <w:b/>
        </w:rPr>
        <w:t>CK_SSL3_KEY_MAT_OUT</w:t>
      </w:r>
      <w:r>
        <w:rPr/>
        <w:t xml:space="preserve"> structure pointed to by the </w:t>
      </w:r>
      <w:r>
        <w:rPr>
          <w:b/>
        </w:rPr>
        <w:t>CK_SSL3_KEY_MAT_PARAMS</w:t>
      </w:r>
      <w:r>
        <w:rPr/>
        <w:t xml:space="preserve"> structure’s </w:t>
      </w:r>
      <w:r>
        <w:rPr>
          <w:i/>
        </w:rPr>
        <w:t>pReturnedKeyMaterial</w:t>
      </w:r>
      <w:r>
        <w:rPr/>
        <w:t xml:space="preserve"> field will be modified by the </w:t>
      </w:r>
      <w:r>
        <w:rPr>
          <w:b/>
        </w:rPr>
        <w:t>C_DeriveKey</w:t>
      </w:r>
      <w:r>
        <w:rPr/>
        <w:t xml:space="preserve"> call.  In particular, the four key handle fields in the </w:t>
      </w:r>
      <w:r>
        <w:rPr>
          <w:b/>
        </w:rPr>
        <w:t>CK_SSL3_KEY_MAT_OUT</w:t>
      </w:r>
      <w:r>
        <w:rPr/>
        <w:t xml:space="preserve"> structure will be modified to hold handles to the newly-created keys; in addition, the buffers pointed to by the </w:t>
      </w:r>
      <w:r>
        <w:rPr>
          <w:b/>
        </w:rPr>
        <w:t>CK_SSL3_KEY_MAT_OUT</w:t>
      </w:r>
      <w:r>
        <w:rPr/>
        <w:t xml:space="preserve"> structure’s </w:t>
      </w:r>
      <w:r>
        <w:rPr>
          <w:i/>
        </w:rPr>
        <w:t>pIVClient</w:t>
      </w:r>
      <w:r>
        <w:rPr/>
        <w:t xml:space="preserve"> and </w:t>
      </w:r>
      <w:r>
        <w:rPr>
          <w:i/>
        </w:rPr>
        <w:t>pIVServer</w:t>
      </w:r>
      <w:r>
        <w:rPr/>
        <w:t xml:space="preserve"> fields will have IVs returned in them (if IVs are requested by the caller).  Therefore, these two fields must point to buffers with sufficient space to hold any IVs that will be returned.</w:t>
      </w:r>
    </w:p>
    <w:p>
      <w:pPr>
        <w:pStyle w:val="Normal"/>
        <w:numPr>
          <w:ilvl w:val="0"/>
          <w:numId w:val="3"/>
        </w:numPr>
        <w:rPr/>
      </w:pPr>
      <w:r>
        <w:rPr/>
        <w:t xml:space="preserve">This mechanism departs from the other key derivation mechanisms in Cryptoki in its returned information. For most key-derivation mechanisms, </w:t>
      </w:r>
      <w:r>
        <w:rPr>
          <w:b/>
        </w:rPr>
        <w:t>C_DeriveKey</w:t>
      </w:r>
      <w:r>
        <w:rPr/>
        <w:t xml:space="preserve"> returns a single key handle as a result of a successful completion. However, since the </w:t>
      </w:r>
      <w:r>
        <w:rPr>
          <w:b/>
        </w:rPr>
        <w:t>CKM_SSL3_KEY_AND_MAC_DERIVE</w:t>
      </w:r>
      <w:r>
        <w:rPr/>
        <w:t xml:space="preserve"> mechanism returns all of its key handles in the </w:t>
      </w:r>
      <w:r>
        <w:rPr>
          <w:b/>
        </w:rPr>
        <w:t>CK_SSL3_KEY_MAT_OUT</w:t>
      </w:r>
      <w:r>
        <w:rPr/>
        <w:t xml:space="preserve"> structure pointed to by the </w:t>
      </w:r>
      <w:r>
        <w:rPr>
          <w:b/>
        </w:rPr>
        <w:t>CK_SSL3_KEY_MAT_PARAMS</w:t>
      </w:r>
      <w:r>
        <w:rPr/>
        <w:t xml:space="preserve"> structure specified as the mechanism parameter, the parameter </w:t>
      </w:r>
      <w:r>
        <w:rPr>
          <w:i/>
        </w:rPr>
        <w:t>phKey</w:t>
      </w:r>
      <w:r>
        <w:rPr/>
        <w:t xml:space="preserve"> passed to </w:t>
      </w:r>
      <w:r>
        <w:rPr>
          <w:b/>
        </w:rPr>
        <w:t>C_DeriveKey</w:t>
      </w:r>
      <w:r>
        <w:rPr/>
        <w:t xml:space="preserve"> is unnecessary, and should be a NULL_PTR.</w:t>
      </w:r>
    </w:p>
    <w:p>
      <w:pPr>
        <w:pStyle w:val="Normal"/>
        <w:numPr>
          <w:ilvl w:val="0"/>
          <w:numId w:val="3"/>
        </w:numPr>
        <w:rPr/>
      </w:pPr>
      <w:r>
        <w:rPr/>
        <w:t xml:space="preserve">If a call to </w:t>
      </w:r>
      <w:r>
        <w:rPr>
          <w:b/>
        </w:rPr>
        <w:t>C_DeriveKey</w:t>
      </w:r>
      <w:r>
        <w:rPr/>
        <w:t xml:space="preserve"> with this mechanism fails, then </w:t>
      </w:r>
      <w:r>
        <w:rPr>
          <w:i/>
        </w:rPr>
        <w:t>none</w:t>
      </w:r>
      <w:r>
        <w:rPr/>
        <w:t xml:space="preserve"> of the four keys will be created on the token.</w:t>
      </w:r>
    </w:p>
    <w:p>
      <w:pPr>
        <w:pStyle w:val="Heading3"/>
        <w:numPr>
          <w:ilvl w:val="2"/>
          <w:numId w:val="2"/>
        </w:numPr>
        <w:rPr/>
      </w:pPr>
      <w:bookmarkStart w:id="2288" w:name="_Toc516500916"/>
      <w:bookmarkStart w:id="2289" w:name="_Toc416960166"/>
      <w:bookmarkStart w:id="2290" w:name="_Toc395187920"/>
      <w:bookmarkStart w:id="2291" w:name="_Toc391471282"/>
      <w:bookmarkStart w:id="2292" w:name="_Toc370634569"/>
      <w:bookmarkStart w:id="2293" w:name="_Toc405794940"/>
      <w:bookmarkStart w:id="2294" w:name="_Toc72656470"/>
      <w:bookmarkStart w:id="2295" w:name="_Toc228807330"/>
      <w:bookmarkStart w:id="2296" w:name="_Toc228894790"/>
      <w:bookmarkEnd w:id="2288"/>
      <w:bookmarkEnd w:id="2289"/>
      <w:bookmarkEnd w:id="2290"/>
      <w:bookmarkEnd w:id="2291"/>
      <w:bookmarkEnd w:id="2292"/>
      <w:bookmarkEnd w:id="2293"/>
      <w:bookmarkEnd w:id="2294"/>
      <w:bookmarkEnd w:id="2295"/>
      <w:bookmarkEnd w:id="2296"/>
      <w:r>
        <w:rPr/>
        <w:t>MD5 MACing in SSL 3.0</w:t>
      </w:r>
    </w:p>
    <w:p>
      <w:pPr>
        <w:pStyle w:val="Normal"/>
        <w:numPr>
          <w:ilvl w:val="0"/>
          <w:numId w:val="3"/>
        </w:numPr>
        <w:rPr/>
      </w:pPr>
      <w:r>
        <w:rPr/>
        <w:t xml:space="preserve">MD5 MACing in SSL3.0, denoted </w:t>
      </w:r>
      <w:r>
        <w:rPr>
          <w:b/>
        </w:rPr>
        <w:t>CKM_SSL3_MD5_MAC</w:t>
      </w:r>
      <w:r>
        <w:rPr/>
        <w:t>, is a mechanism for single- and multiple-part signatures (data authentication) and verification using MD5, based on the SSL 3.0 protocol. This technique is very similar to the HMAC technique.</w:t>
      </w:r>
    </w:p>
    <w:p>
      <w:pPr>
        <w:pStyle w:val="Normal"/>
        <w:numPr>
          <w:ilvl w:val="0"/>
          <w:numId w:val="3"/>
        </w:numPr>
        <w:rPr/>
      </w:pPr>
      <w:r>
        <w:rPr/>
        <w:t xml:space="preserve">It has a parameter, a </w:t>
      </w:r>
      <w:r>
        <w:rPr>
          <w:b/>
        </w:rPr>
        <w:t>CK_MAC_GENERAL_PARAMS</w:t>
      </w:r>
      <w:r>
        <w:rPr/>
        <w:t>, which specifies the length in bytes of the signatures produced by this mechanism.</w:t>
      </w:r>
    </w:p>
    <w:p>
      <w:pPr>
        <w:pStyle w:val="Normal"/>
        <w:numPr>
          <w:ilvl w:val="0"/>
          <w:numId w:val="3"/>
        </w:numPr>
        <w:rPr/>
      </w:pPr>
      <w:r>
        <w:rPr/>
        <w:t>Constraints on key types and the length of input and output data are summarized in the following table:</w:t>
      </w:r>
    </w:p>
    <w:p>
      <w:pPr>
        <w:pStyle w:val="Caption1"/>
        <w:numPr>
          <w:ilvl w:val="0"/>
          <w:numId w:val="3"/>
        </w:numPr>
        <w:rPr/>
      </w:pPr>
      <w:bookmarkStart w:id="2297" w:name="_Toc405795059"/>
      <w:bookmarkStart w:id="2298" w:name="_Toc228807552"/>
      <w:r>
        <w:rPr/>
        <w:t xml:space="preserve">Table </w:t>
      </w:r>
      <w:r>
        <w:rPr>
          <w:szCs w:val="18"/>
        </w:rPr>
        <w:fldChar w:fldCharType="begin"/>
      </w:r>
      <w:r>
        <w:instrText> SEQ Table \* ARABIC </w:instrText>
      </w:r>
      <w:r>
        <w:fldChar w:fldCharType="separate"/>
      </w:r>
      <w:r>
        <w:t>116</w:t>
      </w:r>
      <w:r>
        <w:fldChar w:fldCharType="end"/>
      </w:r>
      <w:bookmarkEnd w:id="2297"/>
      <w:bookmarkEnd w:id="2298"/>
      <w:r>
        <w:rPr/>
        <w:t>, MD5 MACing in SSL 3.0: Key And Data Length</w:t>
      </w:r>
    </w:p>
    <w:tbl>
      <w:tblPr>
        <w:tblW w:w="738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529"/>
        <w:gridCol w:w="1620"/>
        <w:gridCol w:w="1350"/>
        <w:gridCol w:w="2880"/>
      </w:tblGrid>
      <w:tr>
        <w:trPr>
          <w:tblHeader w:val="true"/>
        </w:trPr>
        <w:tc>
          <w:tcPr>
            <w:tcW w:w="1529"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62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35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288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52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generic secret</w:t>
            </w:r>
          </w:p>
        </w:tc>
        <w:tc>
          <w:tcPr>
            <w:tcW w:w="13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88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4-8, depending on parameters</w:t>
            </w:r>
          </w:p>
        </w:tc>
      </w:tr>
      <w:tr>
        <w:trPr/>
        <w:tc>
          <w:tcPr>
            <w:tcW w:w="152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62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generic secret</w:t>
            </w:r>
          </w:p>
        </w:tc>
        <w:tc>
          <w:tcPr>
            <w:tcW w:w="135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88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4-8, depending on parameters</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generic secret key sizes, in bits.</w:t>
      </w:r>
    </w:p>
    <w:p>
      <w:pPr>
        <w:pStyle w:val="Heading3"/>
        <w:numPr>
          <w:ilvl w:val="2"/>
          <w:numId w:val="2"/>
        </w:numPr>
        <w:rPr/>
      </w:pPr>
      <w:bookmarkStart w:id="2299" w:name="_Toc516500917"/>
      <w:bookmarkStart w:id="2300" w:name="_Toc416960167"/>
      <w:bookmarkStart w:id="2301" w:name="_Toc395187921"/>
      <w:bookmarkStart w:id="2302" w:name="_Toc391471283"/>
      <w:bookmarkStart w:id="2303" w:name="_Toc370634570"/>
      <w:bookmarkStart w:id="2304" w:name="_Toc405794941"/>
      <w:bookmarkStart w:id="2305" w:name="_Toc72656471"/>
      <w:bookmarkStart w:id="2306" w:name="_Toc228807331"/>
      <w:bookmarkStart w:id="2307" w:name="_Toc228894791"/>
      <w:bookmarkEnd w:id="2299"/>
      <w:bookmarkEnd w:id="2300"/>
      <w:bookmarkEnd w:id="2301"/>
      <w:bookmarkEnd w:id="2302"/>
      <w:bookmarkEnd w:id="2303"/>
      <w:bookmarkEnd w:id="2304"/>
      <w:bookmarkEnd w:id="2305"/>
      <w:bookmarkEnd w:id="2306"/>
      <w:bookmarkEnd w:id="2307"/>
      <w:r>
        <w:rPr/>
        <w:t>SHA-1 MACing in SSL 3.0</w:t>
      </w:r>
    </w:p>
    <w:p>
      <w:pPr>
        <w:pStyle w:val="Normal"/>
        <w:numPr>
          <w:ilvl w:val="0"/>
          <w:numId w:val="3"/>
        </w:numPr>
        <w:rPr/>
      </w:pPr>
      <w:r>
        <w:rPr/>
        <w:t xml:space="preserve">SHA-1 MACing in SSL3.0, denoted </w:t>
      </w:r>
      <w:r>
        <w:rPr>
          <w:b/>
        </w:rPr>
        <w:t>CKM_SSL3_SHA1_MAC</w:t>
      </w:r>
      <w:r>
        <w:rPr/>
        <w:t>, is a mechanism for single- and multiple-part signatures (data authentication) and verification using SHA-1, based on the SSL 3.0 protocol. This technique is very similar to the HMAC technique.</w:t>
      </w:r>
    </w:p>
    <w:p>
      <w:pPr>
        <w:pStyle w:val="Normal"/>
        <w:numPr>
          <w:ilvl w:val="0"/>
          <w:numId w:val="3"/>
        </w:numPr>
        <w:rPr/>
      </w:pPr>
      <w:r>
        <w:rPr/>
        <w:t xml:space="preserve">It has a parameter, a </w:t>
      </w:r>
      <w:r>
        <w:rPr>
          <w:b/>
        </w:rPr>
        <w:t>CK_MAC_GENERAL_PARAMS</w:t>
      </w:r>
      <w:r>
        <w:rPr/>
        <w:t>, which specifies the length in bytes of the signatures produced by this mechanism.</w:t>
      </w:r>
    </w:p>
    <w:p>
      <w:pPr>
        <w:pStyle w:val="Normal"/>
        <w:numPr>
          <w:ilvl w:val="0"/>
          <w:numId w:val="3"/>
        </w:numPr>
        <w:rPr/>
      </w:pPr>
      <w:r>
        <w:rPr/>
        <w:t>Constraints on key types and the length of input and output data are summarized in the following table:</w:t>
      </w:r>
    </w:p>
    <w:p>
      <w:pPr>
        <w:pStyle w:val="Caption1"/>
        <w:numPr>
          <w:ilvl w:val="0"/>
          <w:numId w:val="3"/>
        </w:numPr>
        <w:rPr/>
      </w:pPr>
      <w:bookmarkStart w:id="2308" w:name="_Toc405795060"/>
      <w:bookmarkStart w:id="2309" w:name="_Toc228807553"/>
      <w:r>
        <w:rPr/>
        <w:t xml:space="preserve">Table </w:t>
      </w:r>
      <w:r>
        <w:rPr>
          <w:szCs w:val="18"/>
        </w:rPr>
        <w:fldChar w:fldCharType="begin"/>
      </w:r>
      <w:r>
        <w:instrText> SEQ Table \* ARABIC </w:instrText>
      </w:r>
      <w:r>
        <w:fldChar w:fldCharType="separate"/>
      </w:r>
      <w:r>
        <w:t>117</w:t>
      </w:r>
      <w:r>
        <w:fldChar w:fldCharType="end"/>
      </w:r>
      <w:bookmarkEnd w:id="2308"/>
      <w:bookmarkEnd w:id="2309"/>
      <w:r>
        <w:rPr/>
        <w:t>, SHA-1 MACing in SSL 3.0: Key And Data Length</w:t>
      </w:r>
    </w:p>
    <w:tbl>
      <w:tblPr>
        <w:tblW w:w="738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530"/>
        <w:gridCol w:w="1620"/>
        <w:gridCol w:w="1170"/>
        <w:gridCol w:w="3060"/>
      </w:tblGrid>
      <w:tr>
        <w:trPr>
          <w:tblHeader w:val="true"/>
        </w:trPr>
        <w:tc>
          <w:tcPr>
            <w:tcW w:w="153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62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17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06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53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generic secret</w:t>
            </w:r>
          </w:p>
        </w:tc>
        <w:tc>
          <w:tcPr>
            <w:tcW w:w="11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06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4-8, depending on parameters</w:t>
            </w:r>
          </w:p>
        </w:tc>
      </w:tr>
      <w:tr>
        <w:trPr/>
        <w:tc>
          <w:tcPr>
            <w:tcW w:w="153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162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generic secret</w:t>
            </w:r>
          </w:p>
        </w:tc>
        <w:tc>
          <w:tcPr>
            <w:tcW w:w="11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06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4-8, depending on parameters</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generic secret key sizes, in bits.</w:t>
      </w:r>
    </w:p>
    <w:p>
      <w:pPr>
        <w:pStyle w:val="Heading2"/>
        <w:numPr>
          <w:ilvl w:val="1"/>
          <w:numId w:val="2"/>
        </w:numPr>
        <w:rPr/>
      </w:pPr>
      <w:bookmarkStart w:id="2310" w:name="_Toc516500918"/>
      <w:bookmarkStart w:id="2311" w:name="_Toc416960168"/>
      <w:bookmarkStart w:id="2312" w:name="_Toc395187922"/>
      <w:bookmarkStart w:id="2313" w:name="_Toc391471284"/>
      <w:bookmarkStart w:id="2314" w:name="_Toc370634571"/>
      <w:bookmarkStart w:id="2315" w:name="_Toc72656472"/>
      <w:bookmarkStart w:id="2316" w:name="_Toc228807332"/>
      <w:bookmarkStart w:id="2317" w:name="_Toc228894792"/>
      <w:r>
        <w:rPr/>
        <w:t>TLS</w:t>
      </w:r>
      <w:bookmarkEnd w:id="2315"/>
      <w:bookmarkEnd w:id="2316"/>
      <w:bookmarkEnd w:id="2317"/>
      <w:bookmarkEnd w:id="2310"/>
      <w:bookmarkEnd w:id="2311"/>
      <w:bookmarkEnd w:id="2312"/>
      <w:bookmarkEnd w:id="2313"/>
      <w:bookmarkEnd w:id="2314"/>
      <w:r>
        <w:rPr/>
        <w:t xml:space="preserve"> 1.2 Mechanisms</w:t>
      </w:r>
    </w:p>
    <w:p>
      <w:pPr>
        <w:pStyle w:val="Normal"/>
        <w:numPr>
          <w:ilvl w:val="0"/>
          <w:numId w:val="3"/>
        </w:numPr>
        <w:rPr/>
      </w:pPr>
      <w:r>
        <w:rPr/>
        <w:t xml:space="preserve">Details for TLS 1.2 and its key derivation and MAC mechanisms can be found in [TLS 1.2]. TLS 1.2 mechanisms differ from TLS 1.0 and 1.1 mechanisms in that the base hash used in the underlying TLS PRF (pseudo-random function) can be negotiated. Therefore each mechanism parameter for the TLS 1.2 mechanisms contains a new value in the parameters structure to specify the hash function. </w:t>
      </w:r>
    </w:p>
    <w:p>
      <w:pPr>
        <w:pStyle w:val="Normal"/>
        <w:numPr>
          <w:ilvl w:val="0"/>
          <w:numId w:val="3"/>
        </w:numPr>
        <w:rPr/>
      </w:pPr>
      <w:r>
        <w:rPr/>
        <w:t xml:space="preserve">This section also specifies CKM_TLS_MAC which should be used in place of </w:t>
      </w:r>
      <w:r>
        <w:rPr>
          <w:b/>
        </w:rPr>
        <w:t>CKM_TLS_PRF</w:t>
      </w:r>
      <w:r>
        <w:rPr/>
        <w:t xml:space="preserve"> to calculate the verify_data in the TLS "finished" message.</w:t>
      </w:r>
    </w:p>
    <w:p>
      <w:pPr>
        <w:pStyle w:val="Normal"/>
        <w:numPr>
          <w:ilvl w:val="0"/>
          <w:numId w:val="3"/>
        </w:numPr>
        <w:rPr/>
      </w:pPr>
      <w:r>
        <w:rPr/>
        <w:t xml:space="preserve">This section also specifies </w:t>
      </w:r>
      <w:r>
        <w:rPr>
          <w:b/>
        </w:rPr>
        <w:t>CKM_TLS_KDF</w:t>
      </w:r>
      <w:r>
        <w:rPr/>
        <w:t xml:space="preserve"> that can be used in place of </w:t>
      </w:r>
      <w:r>
        <w:rPr>
          <w:b/>
        </w:rPr>
        <w:t>CKM_TLS_PRF</w:t>
      </w:r>
      <w:r>
        <w:rPr/>
        <w:t xml:space="preserve"> to implement key material exporters.</w:t>
      </w:r>
    </w:p>
    <w:p>
      <w:pPr>
        <w:pStyle w:val="Normal"/>
        <w:numPr>
          <w:ilvl w:val="0"/>
          <w:numId w:val="3"/>
        </w:numPr>
        <w:rPr/>
      </w:pPr>
      <w:r>
        <w:rPr/>
      </w:r>
    </w:p>
    <w:p>
      <w:pPr>
        <w:pStyle w:val="Normal"/>
        <w:numPr>
          <w:ilvl w:val="0"/>
          <w:numId w:val="3"/>
        </w:numPr>
        <w:rPr>
          <w:i/>
          <w:i/>
          <w:sz w:val="18"/>
          <w:szCs w:val="18"/>
        </w:rPr>
      </w:pPr>
      <w:r>
        <w:rPr>
          <w:i/>
          <w:sz w:val="18"/>
          <w:szCs w:val="18"/>
        </w:rPr>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118</w:t>
      </w:r>
      <w:r>
        <w:fldChar w:fldCharType="end"/>
      </w:r>
      <w:r>
        <w:rPr>
          <w:i/>
          <w:sz w:val="18"/>
          <w:szCs w:val="18"/>
        </w:rPr>
        <w:t>, TLS 1.2 Mechanisms vs. Functions</w:t>
      </w:r>
    </w:p>
    <w:tbl>
      <w:tblPr>
        <w:tblW w:w="9222"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828"/>
        <w:gridCol w:w="925"/>
        <w:gridCol w:w="749"/>
        <w:gridCol w:w="557"/>
        <w:gridCol w:w="802"/>
        <w:gridCol w:w="645"/>
        <w:gridCol w:w="915"/>
        <w:gridCol w:w="800"/>
      </w:tblGrid>
      <w:tr>
        <w:trPr>
          <w:tblHeader w:val="true"/>
        </w:trPr>
        <w:tc>
          <w:tcPr>
            <w:tcW w:w="3828"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2318" w:name="_Toc72656473"/>
            <w:bookmarkStart w:id="2319" w:name="_Toc72656473"/>
            <w:r>
              <w:rPr>
                <w:rFonts w:cs="Arial" w:ascii="Arial" w:hAnsi="Arial"/>
                <w:sz w:val="20"/>
              </w:rPr>
            </w:r>
          </w:p>
        </w:tc>
        <w:tc>
          <w:tcPr>
            <w:tcW w:w="5393"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828"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8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CKM_TLS12_MASTER_KEY_DERIVE</w:t>
            </w:r>
          </w:p>
        </w:tc>
        <w:tc>
          <w:tcPr>
            <w:tcW w:w="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8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CKM_TLS12_MASTER_KEY_DERIVE_DH</w:t>
            </w:r>
          </w:p>
        </w:tc>
        <w:tc>
          <w:tcPr>
            <w:tcW w:w="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8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CKM_TLS12_KEY_AND_MAC_DERIVE</w:t>
            </w:r>
          </w:p>
        </w:tc>
        <w:tc>
          <w:tcPr>
            <w:tcW w:w="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8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CKM_TLS12_KEY_SAFE_DERIVE</w:t>
            </w:r>
          </w:p>
        </w:tc>
        <w:tc>
          <w:tcPr>
            <w:tcW w:w="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8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CKM_TLS10_MAC_SERVER</w:t>
            </w:r>
          </w:p>
        </w:tc>
        <w:tc>
          <w:tcPr>
            <w:tcW w:w="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8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CKM_TLS10_MAC_CLIENT</w:t>
            </w:r>
          </w:p>
        </w:tc>
        <w:tc>
          <w:tcPr>
            <w:tcW w:w="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82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CKM_TLS_KDF</w:t>
            </w:r>
          </w:p>
        </w:tc>
        <w:tc>
          <w:tcPr>
            <w:tcW w:w="9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828"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CKM_TLS12_MAC</w:t>
            </w:r>
          </w:p>
        </w:tc>
        <w:tc>
          <w:tcPr>
            <w:tcW w:w="92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5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4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0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2320" w:name="_Toc72656473"/>
      <w:bookmarkStart w:id="2321" w:name="_Toc516500919"/>
      <w:bookmarkStart w:id="2322" w:name="_Toc416960169"/>
      <w:bookmarkStart w:id="2323" w:name="_Toc395187923"/>
      <w:bookmarkStart w:id="2324" w:name="_Toc391471285"/>
      <w:bookmarkStart w:id="2325" w:name="_Toc370634572"/>
      <w:bookmarkStart w:id="2326" w:name="_Toc228807333"/>
      <w:bookmarkStart w:id="2327" w:name="_Toc228894793"/>
      <w:bookmarkEnd w:id="2320"/>
      <w:bookmarkEnd w:id="2321"/>
      <w:bookmarkEnd w:id="2322"/>
      <w:bookmarkEnd w:id="2323"/>
      <w:bookmarkEnd w:id="2324"/>
      <w:bookmarkEnd w:id="2325"/>
      <w:bookmarkEnd w:id="2326"/>
      <w:bookmarkEnd w:id="2327"/>
      <w:r>
        <w:rPr/>
        <w:t>Definitions</w:t>
      </w:r>
    </w:p>
    <w:p>
      <w:pPr>
        <w:pStyle w:val="Normal"/>
        <w:numPr>
          <w:ilvl w:val="0"/>
          <w:numId w:val="3"/>
        </w:numPr>
        <w:rPr/>
      </w:pPr>
      <w:r>
        <w:rPr/>
        <w:t>Mechanisms:</w:t>
      </w:r>
    </w:p>
    <w:p>
      <w:pPr>
        <w:pStyle w:val="Normal"/>
        <w:numPr>
          <w:ilvl w:val="0"/>
          <w:numId w:val="3"/>
        </w:numPr>
        <w:ind w:left="720" w:hanging="0"/>
        <w:rPr/>
      </w:pPr>
      <w:r>
        <w:rPr/>
        <w:t>CKM_TLS12_MASTER_KEY_DERIVE</w:t>
      </w:r>
    </w:p>
    <w:p>
      <w:pPr>
        <w:pStyle w:val="Normal"/>
        <w:numPr>
          <w:ilvl w:val="0"/>
          <w:numId w:val="3"/>
        </w:numPr>
        <w:ind w:left="720" w:hanging="0"/>
        <w:rPr/>
      </w:pPr>
      <w:r>
        <w:rPr/>
        <w:t>CKM_TLS12_MASTER_KEY_DERIVE_DH</w:t>
      </w:r>
    </w:p>
    <w:p>
      <w:pPr>
        <w:pStyle w:val="Normal"/>
        <w:numPr>
          <w:ilvl w:val="0"/>
          <w:numId w:val="3"/>
        </w:numPr>
        <w:ind w:left="720" w:hanging="0"/>
        <w:rPr/>
      </w:pPr>
      <w:r>
        <w:rPr/>
        <w:t>CKM_TLS12_KEY_AND_MAC_DERIVE</w:t>
      </w:r>
    </w:p>
    <w:p>
      <w:pPr>
        <w:pStyle w:val="Normal"/>
        <w:numPr>
          <w:ilvl w:val="0"/>
          <w:numId w:val="3"/>
        </w:numPr>
        <w:ind w:left="720" w:hanging="0"/>
        <w:rPr/>
      </w:pPr>
      <w:r>
        <w:rPr/>
        <w:t>CKM_TLS12_KEY_SAFE_DERIVE</w:t>
      </w:r>
    </w:p>
    <w:p>
      <w:pPr>
        <w:pStyle w:val="Normal"/>
        <w:numPr>
          <w:ilvl w:val="0"/>
          <w:numId w:val="3"/>
        </w:numPr>
        <w:ind w:left="720" w:hanging="0"/>
        <w:rPr/>
      </w:pPr>
      <w:r>
        <w:rPr/>
        <w:t>CKM_TLS10_MAC_SERVER</w:t>
      </w:r>
    </w:p>
    <w:p>
      <w:pPr>
        <w:pStyle w:val="Normal"/>
        <w:numPr>
          <w:ilvl w:val="0"/>
          <w:numId w:val="3"/>
        </w:numPr>
        <w:ind w:left="720" w:hanging="0"/>
        <w:rPr/>
      </w:pPr>
      <w:r>
        <w:rPr/>
        <w:t>CKM_TLS10_MAC_CLIENT</w:t>
      </w:r>
    </w:p>
    <w:p>
      <w:pPr>
        <w:pStyle w:val="Normal"/>
        <w:numPr>
          <w:ilvl w:val="0"/>
          <w:numId w:val="3"/>
        </w:numPr>
        <w:ind w:left="720" w:hanging="0"/>
        <w:rPr/>
      </w:pPr>
      <w:r>
        <w:rPr/>
        <w:t>CKM_TLS_KDF</w:t>
      </w:r>
    </w:p>
    <w:p>
      <w:pPr>
        <w:pStyle w:val="Normal"/>
        <w:numPr>
          <w:ilvl w:val="0"/>
          <w:numId w:val="3"/>
        </w:numPr>
        <w:ind w:left="720" w:hanging="0"/>
        <w:rPr/>
      </w:pPr>
      <w:r>
        <w:rPr/>
        <w:t>CKM_TLS12_MAC</w:t>
      </w:r>
    </w:p>
    <w:p>
      <w:pPr>
        <w:pStyle w:val="Heading3"/>
        <w:numPr>
          <w:ilvl w:val="2"/>
          <w:numId w:val="2"/>
        </w:numPr>
        <w:rPr/>
      </w:pPr>
      <w:bookmarkStart w:id="2328" w:name="_Toc516500920"/>
      <w:bookmarkStart w:id="2329" w:name="_Toc416960170"/>
      <w:bookmarkStart w:id="2330" w:name="_Toc395187924"/>
      <w:bookmarkStart w:id="2331" w:name="_Toc391471286"/>
      <w:bookmarkStart w:id="2332" w:name="_Toc370634573"/>
      <w:bookmarkStart w:id="2333" w:name="_Toc72656474"/>
      <w:bookmarkStart w:id="2334" w:name="_Toc228807334"/>
      <w:bookmarkStart w:id="2335" w:name="_Toc228894794"/>
      <w:bookmarkEnd w:id="2328"/>
      <w:bookmarkEnd w:id="2329"/>
      <w:bookmarkEnd w:id="2330"/>
      <w:bookmarkEnd w:id="2331"/>
      <w:bookmarkEnd w:id="2332"/>
      <w:bookmarkEnd w:id="2333"/>
      <w:bookmarkEnd w:id="2334"/>
      <w:bookmarkEnd w:id="2335"/>
      <w:r>
        <w:rPr/>
        <w:t>TLS 1.2 mechanism parameters</w:t>
      </w:r>
    </w:p>
    <w:p>
      <w:pPr>
        <w:pStyle w:val="Name"/>
        <w:numPr>
          <w:ilvl w:val="0"/>
          <w:numId w:val="54"/>
        </w:numPr>
        <w:tabs>
          <w:tab w:val="left" w:pos="720" w:leader="none"/>
        </w:tabs>
        <w:suppressAutoHyphens w:val="true"/>
        <w:ind w:left="720" w:hanging="360"/>
        <w:outlineLvl w:val="3"/>
        <w:rPr>
          <w:rFonts w:ascii="Arial" w:hAnsi="Arial" w:cs="Arial"/>
        </w:rPr>
      </w:pPr>
      <w:bookmarkStart w:id="2336" w:name="_Toc72656478"/>
      <w:bookmarkStart w:id="2337" w:name="_Toc228807338"/>
      <w:bookmarkStart w:id="2338" w:name="_Toc228894797"/>
      <w:r>
        <w:rPr>
          <w:rFonts w:cs="Arial" w:ascii="Arial" w:hAnsi="Arial"/>
        </w:rPr>
        <w:t>CK_TLS12_MASTER_KEY_DERIVE_PARAMS; CK_TLS12_MASTER_KEY_DERIVE_PARAMS_PTR</w:t>
      </w:r>
    </w:p>
    <w:p>
      <w:pPr>
        <w:pStyle w:val="Normal"/>
        <w:numPr>
          <w:ilvl w:val="0"/>
          <w:numId w:val="3"/>
        </w:numPr>
        <w:rPr/>
      </w:pPr>
      <w:r>
        <w:rPr>
          <w:b/>
        </w:rPr>
        <w:t>CK_TLS12_MASTER_KEY_DERIVE_PARAMS</w:t>
      </w:r>
      <w:r>
        <w:rPr/>
        <w:t xml:space="preserve"> is a structure that provides the parameters to the  </w:t>
      </w:r>
      <w:r>
        <w:rPr>
          <w:b/>
        </w:rPr>
        <w:t>CKM_TLS12_MASTER_KEY_DERIVE</w:t>
      </w:r>
      <w:r>
        <w:rPr/>
        <w:t xml:space="preserve"> mechanism.  It is defined as follows:</w:t>
      </w:r>
    </w:p>
    <w:p>
      <w:pPr>
        <w:pStyle w:val="CCode"/>
        <w:numPr>
          <w:ilvl w:val="0"/>
          <w:numId w:val="3"/>
        </w:numPr>
        <w:rPr>
          <w:rFonts w:eastAsia="Courier New"/>
          <w:highlight w:val="yellow"/>
        </w:rPr>
      </w:pPr>
      <w:r>
        <w:rPr>
          <w:highlight w:val="yellow"/>
        </w:rPr>
        <w:t>typedef struct CK_TLS12_MASTER_KEY_DERIVE_PARAMS {</w:t>
      </w:r>
    </w:p>
    <w:p>
      <w:pPr>
        <w:pStyle w:val="CCode"/>
        <w:numPr>
          <w:ilvl w:val="0"/>
          <w:numId w:val="3"/>
        </w:numPr>
        <w:rPr>
          <w:rFonts w:eastAsia="Courier New"/>
          <w:highlight w:val="yellow"/>
          <w:lang w:val="it-IT"/>
        </w:rPr>
      </w:pPr>
      <w:r>
        <w:rPr>
          <w:highlight w:val="yellow"/>
        </w:rPr>
        <w:t xml:space="preserve">  </w:t>
      </w:r>
      <w:r>
        <w:rPr>
          <w:highlight w:val="yellow"/>
          <w:lang w:val="it-IT"/>
        </w:rPr>
        <w:t>CK_SSL3_RANDOM_DATA RandomInfo;</w:t>
      </w:r>
    </w:p>
    <w:p>
      <w:pPr>
        <w:pStyle w:val="CCode"/>
        <w:numPr>
          <w:ilvl w:val="0"/>
          <w:numId w:val="3"/>
        </w:numPr>
        <w:rPr>
          <w:highlight w:val="yellow"/>
        </w:rPr>
      </w:pPr>
      <w:r>
        <w:rPr>
          <w:rFonts w:eastAsia="Courier New"/>
          <w:highlight w:val="yellow"/>
          <w:lang w:val="it-IT"/>
        </w:rPr>
        <w:t xml:space="preserve">  </w:t>
      </w:r>
      <w:r>
        <w:rPr>
          <w:highlight w:val="yellow"/>
        </w:rPr>
        <w:t>CK_VERSION_PTR pVersion;</w:t>
      </w:r>
    </w:p>
    <w:p>
      <w:pPr>
        <w:pStyle w:val="CCode"/>
        <w:numPr>
          <w:ilvl w:val="0"/>
          <w:numId w:val="3"/>
        </w:numPr>
        <w:rPr>
          <w:highlight w:val="yellow"/>
        </w:rPr>
      </w:pPr>
      <w:r>
        <w:rPr>
          <w:highlight w:val="yellow"/>
        </w:rPr>
        <w:t xml:space="preserve">  </w:t>
      </w:r>
      <w:r>
        <w:rPr>
          <w:highlight w:val="yellow"/>
        </w:rPr>
        <w:t>CK_MECHANISM_TYPE prfHashMechanism;</w:t>
      </w:r>
    </w:p>
    <w:p>
      <w:pPr>
        <w:pStyle w:val="CCode"/>
        <w:numPr>
          <w:ilvl w:val="0"/>
          <w:numId w:val="3"/>
        </w:numPr>
        <w:rPr>
          <w:rFonts w:ascii="Arial" w:hAnsi="Arial" w:cs="Calibri"/>
        </w:rPr>
      </w:pPr>
      <w:r>
        <w:rPr>
          <w:highlight w:val="yellow"/>
        </w:rPr>
        <w:t>} CK_TLS12_MASTER_KEY_DERIVE_PARAMS;</w:t>
      </w:r>
    </w:p>
    <w:p>
      <w:pPr>
        <w:pStyle w:val="CCode"/>
        <w:numPr>
          <w:ilvl w:val="0"/>
          <w:numId w:val="3"/>
        </w:numPr>
        <w:rPr>
          <w:rFonts w:ascii="Arial" w:hAnsi="Arial" w:cs="Calibri"/>
        </w:rPr>
      </w:pPr>
      <w:r>
        <w:rPr>
          <w:rFonts w:cs="Calibri" w:ascii="Arial" w:hAnsi="Arial"/>
        </w:rPr>
      </w:r>
    </w:p>
    <w:p>
      <w:pPr>
        <w:pStyle w:val="Normal"/>
        <w:numPr>
          <w:ilvl w:val="0"/>
          <w:numId w:val="3"/>
        </w:numPr>
        <w:rPr/>
      </w:pPr>
      <w:r>
        <w:rPr/>
        <w:t>The fields of the structure have the following meanings:</w:t>
      </w:r>
    </w:p>
    <w:p>
      <w:pPr>
        <w:pStyle w:val="Definition1"/>
        <w:numPr>
          <w:ilvl w:val="0"/>
          <w:numId w:val="3"/>
        </w:numPr>
        <w:rPr/>
      </w:pPr>
      <w:r>
        <w:rPr/>
        <w:tab/>
        <w:t>RandomInfo</w:t>
        <w:tab/>
        <w:t>client’s and server’s random data information.</w:t>
      </w:r>
    </w:p>
    <w:p>
      <w:pPr>
        <w:pStyle w:val="Definition1"/>
        <w:numPr>
          <w:ilvl w:val="0"/>
          <w:numId w:val="3"/>
        </w:numPr>
        <w:rPr/>
      </w:pPr>
      <w:r>
        <w:rPr/>
        <w:tab/>
        <w:t>pVersion</w:t>
        <w:tab/>
        <w:t xml:space="preserve">pointer to a </w:t>
      </w:r>
      <w:r>
        <w:rPr>
          <w:b/>
        </w:rPr>
        <w:t xml:space="preserve">CK_VERSION </w:t>
      </w:r>
      <w:r>
        <w:rPr/>
        <w:t>structure which receives the SSL protocol version information</w:t>
      </w:r>
    </w:p>
    <w:p>
      <w:pPr>
        <w:pStyle w:val="Definition1"/>
        <w:numPr>
          <w:ilvl w:val="0"/>
          <w:numId w:val="3"/>
        </w:numPr>
        <w:rPr/>
      </w:pPr>
      <w:r>
        <w:rPr/>
        <w:tab/>
        <w:t>prfHashMechanism</w:t>
        <w:tab/>
        <w:t>base hash used in the underlying TLS1.2 PRF operation used to derive the master key.</w:t>
      </w:r>
    </w:p>
    <w:p>
      <w:pPr>
        <w:pStyle w:val="Definition1"/>
        <w:numPr>
          <w:ilvl w:val="0"/>
          <w:numId w:val="3"/>
        </w:numPr>
        <w:rPr/>
      </w:pPr>
      <w:r>
        <w:rPr/>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b/>
          <w:highlight w:val="green"/>
        </w:rPr>
        <w:t>CK_TLS12_MASTER_KEY_DERIVE_PARAMS_PTR</w:t>
      </w:r>
      <w:r>
        <w:rPr>
          <w:rFonts w:cs="Calibri"/>
          <w:highlight w:val="green"/>
        </w:rPr>
        <w:t xml:space="preserve"> is a pointer to a </w:t>
      </w:r>
      <w:r>
        <w:rPr>
          <w:rFonts w:cs="Calibri"/>
          <w:b/>
          <w:highlight w:val="green"/>
        </w:rPr>
        <w:t>CK_TLS12_MASTER_KEY_DERIVE_PARAMS</w:t>
      </w:r>
      <w:r>
        <w:rPr>
          <w:rFonts w:cs="Calibri"/>
          <w:highlight w:val="green"/>
        </w:rPr>
        <w:t>.</w:t>
      </w:r>
    </w:p>
    <w:p>
      <w:pPr>
        <w:pStyle w:val="Name"/>
        <w:numPr>
          <w:ilvl w:val="0"/>
          <w:numId w:val="54"/>
        </w:numPr>
        <w:tabs>
          <w:tab w:val="left" w:pos="720" w:leader="none"/>
        </w:tabs>
        <w:suppressAutoHyphens w:val="true"/>
        <w:outlineLvl w:val="3"/>
        <w:rPr>
          <w:rFonts w:ascii="Arial" w:hAnsi="Arial" w:cs="Arial"/>
        </w:rPr>
      </w:pPr>
      <w:r>
        <w:rPr>
          <w:rFonts w:cs="Arial" w:ascii="Arial" w:hAnsi="Arial"/>
        </w:rPr>
        <w:t>CK_TLS12_KEY_MAT_PARAMS; CK_TLS12_KEY_MAT_PARAMS_PTR</w:t>
      </w:r>
    </w:p>
    <w:p>
      <w:pPr>
        <w:pStyle w:val="Normal"/>
        <w:numPr>
          <w:ilvl w:val="0"/>
          <w:numId w:val="3"/>
        </w:numPr>
        <w:rPr/>
      </w:pPr>
      <w:r>
        <w:rPr>
          <w:b/>
        </w:rPr>
        <w:t>CK_TLS12_KEY_MAT_PARAMS</w:t>
      </w:r>
      <w:r>
        <w:rPr/>
        <w:t xml:space="preserve"> is a structure that provides the parameters to the  </w:t>
      </w:r>
      <w:r>
        <w:rPr>
          <w:b/>
        </w:rPr>
        <w:t>CKM_TLS12_KEY_AND_MAC_DERIVE</w:t>
      </w:r>
      <w:r>
        <w:rPr/>
        <w:t xml:space="preserve"> mechanism.  It is defined as follows:</w:t>
      </w:r>
    </w:p>
    <w:p>
      <w:pPr>
        <w:pStyle w:val="CCode"/>
        <w:numPr>
          <w:ilvl w:val="0"/>
          <w:numId w:val="3"/>
        </w:numPr>
        <w:rPr>
          <w:rFonts w:eastAsia="Courier New"/>
          <w:highlight w:val="yellow"/>
        </w:rPr>
      </w:pPr>
      <w:r>
        <w:rPr>
          <w:highlight w:val="yellow"/>
        </w:rPr>
        <w:t>typedef struct CK_TLS12_KEY_MAT_PARAMS {</w:t>
      </w:r>
    </w:p>
    <w:p>
      <w:pPr>
        <w:pStyle w:val="CCode"/>
        <w:numPr>
          <w:ilvl w:val="0"/>
          <w:numId w:val="3"/>
        </w:numPr>
        <w:rPr>
          <w:rFonts w:eastAsia="Courier New"/>
          <w:highlight w:val="yellow"/>
        </w:rPr>
      </w:pPr>
      <w:r>
        <w:rPr>
          <w:rFonts w:eastAsia="Courier New"/>
          <w:highlight w:val="yellow"/>
        </w:rPr>
        <w:t xml:space="preserve">  </w:t>
      </w:r>
      <w:r>
        <w:rPr>
          <w:highlight w:val="yellow"/>
        </w:rPr>
        <w:t>CK_ULONG ulMacSizeInBits;</w:t>
      </w:r>
    </w:p>
    <w:p>
      <w:pPr>
        <w:pStyle w:val="CCode"/>
        <w:numPr>
          <w:ilvl w:val="0"/>
          <w:numId w:val="3"/>
        </w:numPr>
        <w:rPr>
          <w:rFonts w:eastAsia="Courier New"/>
          <w:highlight w:val="yellow"/>
        </w:rPr>
      </w:pPr>
      <w:r>
        <w:rPr>
          <w:rFonts w:eastAsia="Courier New"/>
          <w:highlight w:val="yellow"/>
        </w:rPr>
        <w:t xml:space="preserve">  </w:t>
      </w:r>
      <w:r>
        <w:rPr>
          <w:highlight w:val="yellow"/>
        </w:rPr>
        <w:t>CK_ULONG ulKeySizeInBits;</w:t>
      </w:r>
    </w:p>
    <w:p>
      <w:pPr>
        <w:pStyle w:val="CCode"/>
        <w:numPr>
          <w:ilvl w:val="0"/>
          <w:numId w:val="3"/>
        </w:numPr>
        <w:rPr>
          <w:highlight w:val="yellow"/>
        </w:rPr>
      </w:pPr>
      <w:r>
        <w:rPr>
          <w:rFonts w:eastAsia="Courier New"/>
          <w:highlight w:val="yellow"/>
        </w:rPr>
        <w:t xml:space="preserve">  </w:t>
      </w:r>
      <w:r>
        <w:rPr>
          <w:highlight w:val="yellow"/>
        </w:rPr>
        <w:t>CK_ULONG ulIVSizeInBits;</w:t>
      </w:r>
    </w:p>
    <w:p>
      <w:pPr>
        <w:pStyle w:val="CCode"/>
        <w:numPr>
          <w:ilvl w:val="0"/>
          <w:numId w:val="3"/>
        </w:numPr>
        <w:rPr>
          <w:rFonts w:eastAsia="Courier New"/>
          <w:highlight w:val="yellow"/>
        </w:rPr>
      </w:pPr>
      <w:r>
        <w:rPr>
          <w:highlight w:val="yellow"/>
        </w:rPr>
        <w:t xml:space="preserve">  </w:t>
      </w:r>
      <w:r>
        <w:rPr>
          <w:highlight w:val="yellow"/>
        </w:rPr>
        <w:t>CK_BBOOL bIsExport;</w:t>
      </w:r>
    </w:p>
    <w:p>
      <w:pPr>
        <w:pStyle w:val="CCode"/>
        <w:numPr>
          <w:ilvl w:val="0"/>
          <w:numId w:val="3"/>
        </w:numPr>
        <w:rPr>
          <w:rFonts w:eastAsia="Courier New"/>
          <w:highlight w:val="yellow"/>
          <w:lang w:val="it-IT"/>
        </w:rPr>
      </w:pPr>
      <w:r>
        <w:rPr>
          <w:rFonts w:eastAsia="Courier New"/>
          <w:highlight w:val="yellow"/>
        </w:rPr>
        <w:t xml:space="preserve">  </w:t>
      </w:r>
      <w:r>
        <w:rPr>
          <w:highlight w:val="yellow"/>
          <w:lang w:val="it-IT"/>
        </w:rPr>
        <w:t>CK_SSL3_RANDOM_DATA RandomInfo;</w:t>
      </w:r>
    </w:p>
    <w:p>
      <w:pPr>
        <w:pStyle w:val="CCode"/>
        <w:numPr>
          <w:ilvl w:val="0"/>
          <w:numId w:val="3"/>
        </w:numPr>
        <w:rPr>
          <w:highlight w:val="yellow"/>
        </w:rPr>
      </w:pPr>
      <w:r>
        <w:rPr>
          <w:rFonts w:eastAsia="Courier New"/>
          <w:highlight w:val="yellow"/>
          <w:lang w:val="it-IT"/>
        </w:rPr>
        <w:t xml:space="preserve">  </w:t>
      </w:r>
      <w:r>
        <w:rPr>
          <w:highlight w:val="yellow"/>
        </w:rPr>
        <w:t>CK_SSL3_KEY_MAT_OUT_PTR pReturnedKeyMaterial;</w:t>
      </w:r>
    </w:p>
    <w:p>
      <w:pPr>
        <w:pStyle w:val="CCode"/>
        <w:numPr>
          <w:ilvl w:val="0"/>
          <w:numId w:val="3"/>
        </w:numPr>
        <w:rPr>
          <w:highlight w:val="yellow"/>
        </w:rPr>
      </w:pPr>
      <w:r>
        <w:rPr>
          <w:highlight w:val="yellow"/>
        </w:rPr>
        <w:t xml:space="preserve">  </w:t>
      </w:r>
      <w:r>
        <w:rPr>
          <w:highlight w:val="yellow"/>
        </w:rPr>
        <w:t>CK_MECHANISM_TYPE prfHashMechanism;</w:t>
      </w:r>
    </w:p>
    <w:p>
      <w:pPr>
        <w:pStyle w:val="CCode"/>
        <w:numPr>
          <w:ilvl w:val="0"/>
          <w:numId w:val="3"/>
        </w:numPr>
        <w:rPr>
          <w:rFonts w:ascii="Arial" w:hAnsi="Arial" w:cs="Calibri"/>
        </w:rPr>
      </w:pPr>
      <w:r>
        <w:rPr>
          <w:highlight w:val="yellow"/>
        </w:rPr>
        <w:t>} CK_TLS12_KEY_MAT_PARAMS;</w:t>
      </w:r>
    </w:p>
    <w:p>
      <w:pPr>
        <w:pStyle w:val="CCode"/>
        <w:numPr>
          <w:ilvl w:val="0"/>
          <w:numId w:val="3"/>
        </w:numPr>
        <w:rPr>
          <w:rFonts w:ascii="Arial" w:hAnsi="Arial" w:cs="Calibri"/>
        </w:rPr>
      </w:pPr>
      <w:r>
        <w:rPr>
          <w:rFonts w:cs="Calibri" w:ascii="Arial" w:hAnsi="Arial"/>
        </w:rPr>
      </w:r>
    </w:p>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The fields of the structure have the following meanings</w:t>
      </w:r>
      <w:r>
        <w:rPr>
          <w:rFonts w:cs="Calibri"/>
        </w:rPr>
        <w:t>:</w:t>
      </w:r>
    </w:p>
    <w:p>
      <w:pPr>
        <w:pStyle w:val="Definition1"/>
        <w:numPr>
          <w:ilvl w:val="0"/>
          <w:numId w:val="3"/>
        </w:numPr>
        <w:rPr/>
      </w:pPr>
      <w:r>
        <w:rPr/>
        <w:tab/>
        <w:t>ulMacSizeInBits</w:t>
        <w:tab/>
        <w:t>the length (in bits) of the MACing keys agreed upon during the protocol handshake phase. If no MAC key is required, the length should be set to 0.</w:t>
      </w:r>
    </w:p>
    <w:p>
      <w:pPr>
        <w:pStyle w:val="Definition1"/>
        <w:numPr>
          <w:ilvl w:val="0"/>
          <w:numId w:val="3"/>
        </w:numPr>
        <w:rPr/>
      </w:pPr>
      <w:r>
        <w:rPr/>
        <w:tab/>
        <w:t>ulKeySizeInBits</w:t>
        <w:tab/>
        <w:t xml:space="preserve">the length (in bits) of the secret keys agreed upon during the protocol handshake phase </w:t>
      </w:r>
    </w:p>
    <w:p>
      <w:pPr>
        <w:pStyle w:val="Definition1"/>
        <w:numPr>
          <w:ilvl w:val="0"/>
          <w:numId w:val="3"/>
        </w:numPr>
        <w:rPr/>
      </w:pPr>
      <w:r>
        <w:rPr/>
        <w:tab/>
        <w:t>ulIVSizeInBits</w:t>
        <w:tab/>
        <w:t xml:space="preserve">the length (in bits) of the IV agreed upon during the protocol handshake phase. If no IV is required, the length should be set to 0 </w:t>
      </w:r>
    </w:p>
    <w:p>
      <w:pPr>
        <w:pStyle w:val="Definition1"/>
        <w:numPr>
          <w:ilvl w:val="0"/>
          <w:numId w:val="3"/>
        </w:numPr>
        <w:rPr/>
      </w:pPr>
      <w:r>
        <w:rPr/>
        <w:tab/>
        <w:t>bIsExport</w:t>
        <w:tab/>
        <w:t>must be set to CK_FALSE because export cipher suites must not be used in TLS 1.1 and later.</w:t>
      </w:r>
    </w:p>
    <w:p>
      <w:pPr>
        <w:pStyle w:val="Definition1"/>
        <w:numPr>
          <w:ilvl w:val="0"/>
          <w:numId w:val="3"/>
        </w:numPr>
        <w:rPr/>
      </w:pPr>
      <w:r>
        <w:rPr/>
        <w:tab/>
        <w:t>RandomInfo</w:t>
        <w:tab/>
        <w:t>client’s and server’s random data information.</w:t>
      </w:r>
    </w:p>
    <w:p>
      <w:pPr>
        <w:pStyle w:val="Definition1"/>
        <w:numPr>
          <w:ilvl w:val="0"/>
          <w:numId w:val="3"/>
        </w:numPr>
        <w:rPr/>
      </w:pPr>
      <w:r>
        <w:rPr/>
        <w:tab/>
        <w:t>pReturnedKeyMaterial</w:t>
        <w:tab/>
        <w:t xml:space="preserve">points to a CK_SSL3_KEY_MAT_OUT structures which receives the handles for the keys generated and the IVs </w:t>
      </w:r>
    </w:p>
    <w:p>
      <w:pPr>
        <w:pStyle w:val="Definition1"/>
        <w:numPr>
          <w:ilvl w:val="0"/>
          <w:numId w:val="3"/>
        </w:numPr>
        <w:rPr/>
      </w:pPr>
      <w:r>
        <w:rPr/>
        <w:tab/>
        <w:t>prfHashMechanism</w:t>
        <w:tab/>
        <w:t>base hash used in the underlying TLS1.2 PRF operation used to derive the master key.</w:t>
      </w:r>
    </w:p>
    <w:p>
      <w:pPr>
        <w:pStyle w:val="Definition1"/>
        <w:numPr>
          <w:ilvl w:val="0"/>
          <w:numId w:val="3"/>
        </w:numPr>
        <w:rPr/>
      </w:pPr>
      <w:r>
        <w:rPr/>
      </w:r>
    </w:p>
    <w:p>
      <w:pPr>
        <w:pStyle w:val="Normal"/>
        <w:numPr>
          <w:ilvl w:val="0"/>
          <w:numId w:val="3"/>
        </w:numPr>
        <w:rPr/>
      </w:pPr>
      <w:r>
        <w:rPr>
          <w:b/>
          <w:highlight w:val="green"/>
        </w:rPr>
        <w:t>CK_TLS12_KEY_MAT_PARAMS_PTR</w:t>
      </w:r>
      <w:r>
        <w:rPr>
          <w:highlight w:val="green"/>
        </w:rPr>
        <w:t xml:space="preserve"> is a pointer to a </w:t>
      </w:r>
      <w:r>
        <w:rPr>
          <w:b/>
          <w:highlight w:val="green"/>
        </w:rPr>
        <w:t>CK_TLS12_KEY_MAT_PARAMS</w:t>
      </w:r>
      <w:r>
        <w:rPr>
          <w:highlight w:val="green"/>
        </w:rPr>
        <w:t>.</w:t>
      </w:r>
    </w:p>
    <w:p>
      <w:pPr>
        <w:pStyle w:val="Name"/>
        <w:numPr>
          <w:ilvl w:val="0"/>
          <w:numId w:val="54"/>
        </w:numPr>
        <w:tabs>
          <w:tab w:val="left" w:pos="720" w:leader="none"/>
        </w:tabs>
        <w:suppressAutoHyphens w:val="true"/>
        <w:outlineLvl w:val="3"/>
        <w:rPr>
          <w:rFonts w:ascii="Arial" w:hAnsi="Arial" w:cs="Arial"/>
        </w:rPr>
      </w:pPr>
      <w:r>
        <w:rPr>
          <w:rFonts w:cs="Arial" w:ascii="Arial" w:hAnsi="Arial"/>
          <w:lang w:val="en-US"/>
        </w:rPr>
        <w:t>CK_TLS_KDF_PARAMS; CK_TLS_KDF_PARAMS_PTR</w:t>
      </w:r>
    </w:p>
    <w:p>
      <w:pPr>
        <w:pStyle w:val="Normal"/>
        <w:numPr>
          <w:ilvl w:val="0"/>
          <w:numId w:val="3"/>
        </w:numPr>
        <w:rPr/>
      </w:pPr>
      <w:r>
        <w:rPr>
          <w:b/>
        </w:rPr>
        <w:t xml:space="preserve">CK_TLS_KDF_PARAMS </w:t>
      </w:r>
      <w:r>
        <w:rPr/>
        <w:t>is a structure that provides the parameters to the CKM_TLS_KDF mechanism.  It is defined as follows:</w:t>
      </w:r>
    </w:p>
    <w:p>
      <w:pPr>
        <w:pStyle w:val="Normal"/>
        <w:numPr>
          <w:ilvl w:val="0"/>
          <w:numId w:val="3"/>
        </w:numPr>
        <w:ind w:left="360" w:hanging="0"/>
        <w:rPr>
          <w:rFonts w:ascii="Courier New" w:hAnsi="Courier New" w:cs="Courier New"/>
          <w:sz w:val="24"/>
          <w:highlight w:val="yellow"/>
        </w:rPr>
      </w:pPr>
      <w:r>
        <w:rPr>
          <w:rFonts w:cs="Courier New" w:ascii="Courier New" w:hAnsi="Courier New"/>
          <w:sz w:val="24"/>
          <w:highlight w:val="yellow"/>
        </w:rPr>
        <w:t>typedef struct CK_TLS_KDF_PARAMS {</w:t>
      </w:r>
    </w:p>
    <w:p>
      <w:pPr>
        <w:pStyle w:val="Normal"/>
        <w:numPr>
          <w:ilvl w:val="0"/>
          <w:numId w:val="3"/>
        </w:numPr>
        <w:ind w:left="360" w:hanging="0"/>
        <w:rPr>
          <w:rFonts w:ascii="Courier New" w:hAnsi="Courier New" w:cs="Courier New"/>
          <w:sz w:val="24"/>
          <w:highlight w:val="yellow"/>
        </w:rPr>
      </w:pPr>
      <w:r>
        <w:rPr>
          <w:rFonts w:cs="Courier New" w:ascii="Courier New" w:hAnsi="Courier New"/>
          <w:sz w:val="24"/>
          <w:highlight w:val="yellow"/>
        </w:rPr>
        <w:t xml:space="preserve">  </w:t>
      </w:r>
      <w:r>
        <w:rPr>
          <w:rFonts w:cs="Courier New" w:ascii="Courier New" w:hAnsi="Courier New"/>
          <w:sz w:val="24"/>
          <w:highlight w:val="yellow"/>
        </w:rPr>
        <w:t>CK_MECHANISM_TYPE prfMechanism;</w:t>
      </w:r>
    </w:p>
    <w:p>
      <w:pPr>
        <w:pStyle w:val="Normal"/>
        <w:numPr>
          <w:ilvl w:val="0"/>
          <w:numId w:val="3"/>
        </w:numPr>
        <w:ind w:left="360" w:hanging="0"/>
        <w:rPr>
          <w:rFonts w:ascii="Courier New" w:hAnsi="Courier New" w:cs="Courier New"/>
          <w:sz w:val="24"/>
          <w:highlight w:val="yellow"/>
        </w:rPr>
      </w:pPr>
      <w:r>
        <w:rPr>
          <w:rFonts w:cs="Courier New" w:ascii="Courier New" w:hAnsi="Courier New"/>
          <w:sz w:val="24"/>
          <w:highlight w:val="yellow"/>
        </w:rPr>
        <w:t xml:space="preserve">  </w:t>
      </w:r>
      <w:r>
        <w:rPr>
          <w:rFonts w:cs="Courier New" w:ascii="Courier New" w:hAnsi="Courier New"/>
          <w:sz w:val="24"/>
          <w:highlight w:val="yellow"/>
        </w:rPr>
        <w:t>CK_BYTE_PTR pLabel;</w:t>
      </w:r>
    </w:p>
    <w:p>
      <w:pPr>
        <w:pStyle w:val="Normal"/>
        <w:numPr>
          <w:ilvl w:val="0"/>
          <w:numId w:val="3"/>
        </w:numPr>
        <w:ind w:left="360" w:hanging="0"/>
        <w:rPr>
          <w:rFonts w:ascii="Courier New" w:hAnsi="Courier New" w:cs="Courier New"/>
          <w:sz w:val="24"/>
          <w:highlight w:val="yellow"/>
        </w:rPr>
      </w:pPr>
      <w:r>
        <w:rPr>
          <w:rFonts w:cs="Courier New" w:ascii="Courier New" w:hAnsi="Courier New"/>
          <w:sz w:val="24"/>
          <w:highlight w:val="yellow"/>
        </w:rPr>
        <w:t xml:space="preserve">  </w:t>
      </w:r>
      <w:r>
        <w:rPr>
          <w:rFonts w:cs="Courier New" w:ascii="Courier New" w:hAnsi="Courier New"/>
          <w:sz w:val="24"/>
          <w:highlight w:val="yellow"/>
        </w:rPr>
        <w:t>CK_ULONG ulLabelLength;</w:t>
      </w:r>
    </w:p>
    <w:p>
      <w:pPr>
        <w:pStyle w:val="Normal"/>
        <w:numPr>
          <w:ilvl w:val="0"/>
          <w:numId w:val="3"/>
        </w:numPr>
        <w:ind w:left="360" w:hanging="0"/>
        <w:rPr>
          <w:rFonts w:ascii="Courier New" w:hAnsi="Courier New" w:cs="Courier New"/>
          <w:sz w:val="24"/>
          <w:highlight w:val="yellow"/>
        </w:rPr>
      </w:pPr>
      <w:r>
        <w:rPr>
          <w:rFonts w:cs="Courier New" w:ascii="Courier New" w:hAnsi="Courier New"/>
          <w:sz w:val="24"/>
          <w:highlight w:val="yellow"/>
        </w:rPr>
        <w:t xml:space="preserve">  </w:t>
      </w:r>
      <w:r>
        <w:rPr>
          <w:rFonts w:cs="Courier New" w:ascii="Courier New" w:hAnsi="Courier New"/>
          <w:sz w:val="24"/>
          <w:highlight w:val="yellow"/>
        </w:rPr>
        <w:t>CK_SSL3_RANDOM_DATA RandomInfo;</w:t>
      </w:r>
    </w:p>
    <w:p>
      <w:pPr>
        <w:pStyle w:val="Normal"/>
        <w:numPr>
          <w:ilvl w:val="0"/>
          <w:numId w:val="3"/>
        </w:numPr>
        <w:ind w:left="360" w:hanging="0"/>
        <w:rPr>
          <w:rFonts w:ascii="Courier New" w:hAnsi="Courier New" w:cs="Courier New"/>
          <w:sz w:val="24"/>
          <w:highlight w:val="yellow"/>
        </w:rPr>
      </w:pPr>
      <w:r>
        <w:rPr>
          <w:rFonts w:cs="Courier New" w:ascii="Courier New" w:hAnsi="Courier New"/>
          <w:sz w:val="24"/>
          <w:highlight w:val="yellow"/>
        </w:rPr>
        <w:t xml:space="preserve">  </w:t>
      </w:r>
      <w:r>
        <w:rPr>
          <w:rFonts w:cs="Courier New" w:ascii="Courier New" w:hAnsi="Courier New"/>
          <w:sz w:val="24"/>
          <w:highlight w:val="yellow"/>
        </w:rPr>
        <w:t>CK_BYTE_PTR pContextData;</w:t>
      </w:r>
    </w:p>
    <w:p>
      <w:pPr>
        <w:pStyle w:val="Normal"/>
        <w:numPr>
          <w:ilvl w:val="0"/>
          <w:numId w:val="3"/>
        </w:numPr>
        <w:ind w:left="360" w:hanging="0"/>
        <w:rPr>
          <w:rFonts w:ascii="Courier New" w:hAnsi="Courier New" w:cs="Courier New"/>
          <w:sz w:val="24"/>
          <w:highlight w:val="yellow"/>
        </w:rPr>
      </w:pPr>
      <w:r>
        <w:rPr>
          <w:rFonts w:cs="Courier New" w:ascii="Courier New" w:hAnsi="Courier New"/>
          <w:sz w:val="24"/>
          <w:highlight w:val="yellow"/>
        </w:rPr>
        <w:t xml:space="preserve">  </w:t>
      </w:r>
      <w:r>
        <w:rPr>
          <w:rFonts w:cs="Courier New" w:ascii="Courier New" w:hAnsi="Courier New"/>
          <w:sz w:val="24"/>
          <w:highlight w:val="yellow"/>
        </w:rPr>
        <w:t>CK_ULONG ulContextDataLength;</w:t>
      </w:r>
    </w:p>
    <w:p>
      <w:pPr>
        <w:pStyle w:val="Normal"/>
        <w:numPr>
          <w:ilvl w:val="0"/>
          <w:numId w:val="3"/>
        </w:numPr>
        <w:ind w:left="360" w:hanging="0"/>
        <w:rPr>
          <w:rFonts w:ascii="Courier New" w:hAnsi="Courier New" w:cs="Courier New"/>
          <w:sz w:val="24"/>
        </w:rPr>
      </w:pPr>
      <w:r>
        <w:rPr>
          <w:rFonts w:cs="Courier New" w:ascii="Courier New" w:hAnsi="Courier New"/>
          <w:sz w:val="24"/>
          <w:highlight w:val="yellow"/>
        </w:rPr>
        <w:t>} CK_TLS_KDF_PARAMS;</w:t>
      </w:r>
    </w:p>
    <w:p>
      <w:pPr>
        <w:pStyle w:val="Normal"/>
        <w:numPr>
          <w:ilvl w:val="0"/>
          <w:numId w:val="3"/>
        </w:numPr>
        <w:ind w:left="360" w:hanging="0"/>
        <w:rPr>
          <w:rFonts w:ascii="Courier New" w:hAnsi="Courier New" w:cs="Courier New"/>
          <w:sz w:val="24"/>
        </w:rPr>
      </w:pPr>
      <w:r>
        <w:rPr>
          <w:rFonts w:cs="Courier New" w:ascii="Courier New" w:hAnsi="Courier New"/>
          <w:sz w:val="24"/>
        </w:rPr>
      </w:r>
    </w:p>
    <w:p>
      <w:pPr>
        <w:pStyle w:val="Normal"/>
        <w:keepNext/>
        <w:numPr>
          <w:ilvl w:val="0"/>
          <w:numId w:val="0"/>
        </w:numPr>
        <w:rPr/>
      </w:pPr>
      <w:r>
        <w:rPr/>
        <w:t>The fields of the structure have the following meanings:</w:t>
      </w:r>
    </w:p>
    <w:p>
      <w:pPr>
        <w:pStyle w:val="Definition1"/>
        <w:numPr>
          <w:ilvl w:val="0"/>
          <w:numId w:val="0"/>
        </w:numPr>
        <w:ind w:left="3312" w:hanging="3312"/>
        <w:rPr/>
      </w:pPr>
      <w:r>
        <w:rPr/>
        <w:tab/>
        <w:t>prfMechanism</w:t>
        <w:tab/>
        <w:t xml:space="preserve">the hash mechanism used in the TLS1.2 PRF construct or CKM_TLS_PRF to use with the TLS1.0 and 1.1 PRF construct. </w:t>
      </w:r>
    </w:p>
    <w:p>
      <w:pPr>
        <w:pStyle w:val="Definition1"/>
        <w:numPr>
          <w:ilvl w:val="0"/>
          <w:numId w:val="0"/>
        </w:numPr>
        <w:ind w:left="3312" w:hanging="3312"/>
        <w:rPr/>
      </w:pPr>
      <w:r>
        <w:rPr/>
        <w:tab/>
        <w:t>pLabel</w:t>
        <w:tab/>
        <w:t xml:space="preserve">a pointer to the label for this key derivation </w:t>
      </w:r>
    </w:p>
    <w:p>
      <w:pPr>
        <w:pStyle w:val="Definition1"/>
        <w:numPr>
          <w:ilvl w:val="0"/>
          <w:numId w:val="0"/>
        </w:numPr>
        <w:ind w:left="3312" w:hanging="3312"/>
        <w:rPr/>
      </w:pPr>
      <w:r>
        <w:rPr/>
        <w:tab/>
        <w:t>ulLabelLength</w:t>
        <w:tab/>
        <w:t>length of the label in bytes</w:t>
      </w:r>
    </w:p>
    <w:p>
      <w:pPr>
        <w:pStyle w:val="Definition1"/>
        <w:numPr>
          <w:ilvl w:val="0"/>
          <w:numId w:val="0"/>
        </w:numPr>
        <w:ind w:left="3312" w:hanging="3312"/>
        <w:rPr/>
      </w:pPr>
      <w:r>
        <w:rPr/>
        <w:tab/>
        <w:t>RandomInfo</w:t>
        <w:tab/>
        <w:t>the random data for the key derivation</w:t>
      </w:r>
    </w:p>
    <w:p>
      <w:pPr>
        <w:pStyle w:val="Definition1"/>
        <w:numPr>
          <w:ilvl w:val="0"/>
          <w:numId w:val="0"/>
        </w:numPr>
        <w:ind w:left="3312" w:hanging="3312"/>
        <w:rPr/>
      </w:pPr>
      <w:r>
        <w:rPr/>
        <w:tab/>
        <w:t>pContextData</w:t>
        <w:tab/>
        <w:t>a pointer to the context data for this key derivation. NULL_PTR if not present</w:t>
      </w:r>
    </w:p>
    <w:p>
      <w:pPr>
        <w:pStyle w:val="Definition1"/>
        <w:numPr>
          <w:ilvl w:val="0"/>
          <w:numId w:val="0"/>
        </w:numPr>
        <w:ind w:left="3312" w:hanging="3312"/>
        <w:rPr/>
      </w:pPr>
      <w:r>
        <w:rPr/>
        <w:tab/>
        <w:t>ulContextDataLength</w:t>
        <w:tab/>
        <w:t>length of the context data in bytes. 0 if not present.</w:t>
      </w:r>
    </w:p>
    <w:p>
      <w:pPr>
        <w:pStyle w:val="Definition1"/>
        <w:numPr>
          <w:ilvl w:val="0"/>
          <w:numId w:val="0"/>
        </w:numPr>
        <w:ind w:left="3312" w:hanging="3312"/>
        <w:rPr>
          <w:rFonts w:cs="Arial"/>
        </w:rPr>
      </w:pPr>
      <w:r>
        <w:rPr/>
        <w:tab/>
      </w:r>
    </w:p>
    <w:p>
      <w:pPr>
        <w:pStyle w:val="Normal"/>
        <w:numPr>
          <w:ilvl w:val="0"/>
          <w:numId w:val="3"/>
        </w:numPr>
        <w:ind w:left="360" w:hanging="0"/>
        <w:rPr>
          <w:rFonts w:ascii="Courier New" w:hAnsi="Courier New" w:cs="Courier New"/>
          <w:sz w:val="24"/>
        </w:rPr>
      </w:pPr>
      <w:r>
        <w:rPr>
          <w:rFonts w:cs="Courier New" w:ascii="Courier New" w:hAnsi="Courier New"/>
          <w:sz w:val="24"/>
        </w:rPr>
      </w:r>
    </w:p>
    <w:p>
      <w:pPr>
        <w:pStyle w:val="Name"/>
        <w:numPr>
          <w:ilvl w:val="0"/>
          <w:numId w:val="54"/>
        </w:numPr>
        <w:tabs>
          <w:tab w:val="left" w:pos="720" w:leader="none"/>
        </w:tabs>
        <w:suppressAutoHyphens w:val="true"/>
        <w:outlineLvl w:val="3"/>
        <w:rPr>
          <w:rFonts w:ascii="Arial" w:hAnsi="Arial" w:cs="Arial"/>
        </w:rPr>
      </w:pPr>
      <w:r>
        <w:rPr>
          <w:rFonts w:cs="Arial" w:ascii="Arial" w:hAnsi="Arial"/>
        </w:rPr>
        <w:t>CK_TLS_</w:t>
      </w:r>
      <w:r>
        <w:rPr>
          <w:rFonts w:cs="Arial" w:ascii="Arial" w:hAnsi="Arial"/>
          <w:lang w:val="en-US"/>
        </w:rPr>
        <w:t>MAC</w:t>
      </w:r>
      <w:r>
        <w:rPr>
          <w:rFonts w:cs="Arial" w:ascii="Arial" w:hAnsi="Arial"/>
        </w:rPr>
        <w:t>_PARAMS; CK_TLS_</w:t>
      </w:r>
      <w:r>
        <w:rPr>
          <w:rFonts w:cs="Arial" w:ascii="Arial" w:hAnsi="Arial"/>
          <w:lang w:val="en-US"/>
        </w:rPr>
        <w:t>MAC</w:t>
      </w:r>
      <w:r>
        <w:rPr>
          <w:rFonts w:cs="Arial" w:ascii="Arial" w:hAnsi="Arial"/>
        </w:rPr>
        <w:t>_PARAMS_PTR</w:t>
      </w:r>
    </w:p>
    <w:p>
      <w:pPr>
        <w:pStyle w:val="Normal"/>
        <w:keepNext/>
        <w:keepLines/>
        <w:numPr>
          <w:ilvl w:val="0"/>
          <w:numId w:val="0"/>
        </w:numPr>
        <w:rPr/>
      </w:pPr>
      <w:r>
        <w:rPr>
          <w:b/>
        </w:rPr>
        <w:t>CK_TLS_MAC_PARAMS</w:t>
      </w:r>
      <w:r>
        <w:rPr/>
        <w:t xml:space="preserve"> is a structure that provides the parameters to the  </w:t>
      </w:r>
      <w:r>
        <w:rPr>
          <w:b/>
        </w:rPr>
        <w:t xml:space="preserve">CKM_TLS_MAC </w:t>
      </w:r>
      <w:r>
        <w:rPr/>
        <w:t>mechanism.  It is defined as follows:</w:t>
      </w:r>
    </w:p>
    <w:p>
      <w:pPr>
        <w:pStyle w:val="CCode"/>
        <w:keepNext/>
        <w:numPr>
          <w:ilvl w:val="0"/>
          <w:numId w:val="0"/>
        </w:numPr>
        <w:ind w:left="1584" w:hanging="1152"/>
        <w:rPr>
          <w:highlight w:val="yellow"/>
        </w:rPr>
      </w:pPr>
      <w:r>
        <w:rPr>
          <w:highlight w:val="yellow"/>
        </w:rPr>
        <w:t>typedef struct CK_TLS_MAC_PARAMS {</w:t>
      </w:r>
    </w:p>
    <w:p>
      <w:pPr>
        <w:pStyle w:val="CCode"/>
        <w:keepNext/>
        <w:numPr>
          <w:ilvl w:val="0"/>
          <w:numId w:val="0"/>
        </w:numPr>
        <w:ind w:left="1584" w:hanging="1152"/>
        <w:rPr>
          <w:highlight w:val="yellow"/>
        </w:rPr>
      </w:pPr>
      <w:r>
        <w:rPr>
          <w:highlight w:val="yellow"/>
        </w:rPr>
        <w:t xml:space="preserve">  </w:t>
      </w:r>
      <w:r>
        <w:rPr>
          <w:highlight w:val="yellow"/>
        </w:rPr>
        <w:t>CK_MECHANISM_TYPE prfMechanism;</w:t>
      </w:r>
    </w:p>
    <w:p>
      <w:pPr>
        <w:pStyle w:val="CCode"/>
        <w:keepNext/>
        <w:numPr>
          <w:ilvl w:val="0"/>
          <w:numId w:val="0"/>
        </w:numPr>
        <w:ind w:left="1584" w:hanging="1152"/>
        <w:rPr>
          <w:highlight w:val="yellow"/>
        </w:rPr>
      </w:pPr>
      <w:r>
        <w:rPr>
          <w:highlight w:val="yellow"/>
        </w:rPr>
        <w:t xml:space="preserve">  </w:t>
      </w:r>
      <w:r>
        <w:rPr>
          <w:highlight w:val="yellow"/>
        </w:rPr>
        <w:t>CK_ULONG ulMacLength;</w:t>
      </w:r>
    </w:p>
    <w:p>
      <w:pPr>
        <w:pStyle w:val="CCode"/>
        <w:keepNext/>
        <w:numPr>
          <w:ilvl w:val="0"/>
          <w:numId w:val="0"/>
        </w:numPr>
        <w:ind w:left="1584" w:hanging="1152"/>
        <w:rPr>
          <w:highlight w:val="yellow"/>
        </w:rPr>
      </w:pPr>
      <w:r>
        <w:rPr>
          <w:highlight w:val="yellow"/>
        </w:rPr>
        <w:t xml:space="preserve">  </w:t>
      </w:r>
      <w:r>
        <w:rPr>
          <w:highlight w:val="yellow"/>
        </w:rPr>
        <w:t>CK_ULONG ulServerOrClient;</w:t>
      </w:r>
    </w:p>
    <w:p>
      <w:pPr>
        <w:pStyle w:val="CCode"/>
        <w:keepNext/>
        <w:numPr>
          <w:ilvl w:val="0"/>
          <w:numId w:val="0"/>
        </w:numPr>
        <w:ind w:left="1584" w:hanging="1152"/>
        <w:rPr/>
      </w:pPr>
      <w:r>
        <w:rPr>
          <w:highlight w:val="yellow"/>
        </w:rPr>
        <w:t>} CK_TLS_MAC_PARAMS;</w:t>
      </w:r>
    </w:p>
    <w:p>
      <w:pPr>
        <w:pStyle w:val="CCode"/>
        <w:numPr>
          <w:ilvl w:val="0"/>
          <w:numId w:val="0"/>
        </w:numPr>
        <w:ind w:left="1584" w:hanging="1152"/>
        <w:rPr/>
      </w:pPr>
      <w:r>
        <w:rPr/>
      </w:r>
    </w:p>
    <w:p>
      <w:pPr>
        <w:pStyle w:val="Normal"/>
        <w:keepNext/>
        <w:numPr>
          <w:ilvl w:val="0"/>
          <w:numId w:val="0"/>
        </w:numPr>
        <w:rPr/>
      </w:pPr>
      <w:r>
        <w:rPr/>
        <w:t>The fields of the structure have the following meanings:</w:t>
      </w:r>
    </w:p>
    <w:p>
      <w:pPr>
        <w:pStyle w:val="Definition1"/>
        <w:numPr>
          <w:ilvl w:val="0"/>
          <w:numId w:val="3"/>
        </w:numPr>
        <w:rPr/>
      </w:pPr>
      <w:r>
        <w:rPr/>
        <w:tab/>
        <w:t>prfMechanism</w:t>
        <w:tab/>
        <w:t xml:space="preserve">the hash mechanism used in the TLS12 PRF construct or CKM_TLS_PRF to use with the TLS1.0 and 1.1 PRF construct.  </w:t>
      </w:r>
    </w:p>
    <w:p>
      <w:pPr>
        <w:pStyle w:val="Definition1"/>
        <w:numPr>
          <w:ilvl w:val="0"/>
          <w:numId w:val="0"/>
        </w:numPr>
        <w:ind w:left="3312" w:hanging="3312"/>
        <w:rPr/>
      </w:pPr>
      <w:r>
        <w:rPr/>
        <w:tab/>
        <w:t>ulMacLength</w:t>
        <w:tab/>
        <w:t>the length of the MAC tag required or offered.  Always 12 octets in TLS 1.0 and 1.1.  Generally 12 octets, but may be negotiated to a longer value in TLS1.2.</w:t>
      </w:r>
    </w:p>
    <w:p>
      <w:pPr>
        <w:pStyle w:val="Definition1"/>
        <w:numPr>
          <w:ilvl w:val="0"/>
          <w:numId w:val="0"/>
        </w:numPr>
        <w:ind w:left="3312" w:hanging="3312"/>
        <w:rPr/>
      </w:pPr>
      <w:r>
        <w:rPr/>
        <w:tab/>
        <w:t>ulServerOrClient</w:t>
        <w:tab/>
        <w:t>1 to use the label "server finished", 2 to use the label "client finished".   All other values are invalid.</w:t>
      </w:r>
    </w:p>
    <w:p>
      <w:pPr>
        <w:pStyle w:val="Definition1"/>
        <w:numPr>
          <w:ilvl w:val="0"/>
          <w:numId w:val="0"/>
        </w:numPr>
        <w:ind w:left="3312" w:hanging="3312"/>
        <w:rPr/>
      </w:pPr>
      <w:r>
        <w:rPr/>
        <w:tab/>
      </w:r>
    </w:p>
    <w:p>
      <w:pPr>
        <w:pStyle w:val="Normal"/>
        <w:numPr>
          <w:ilvl w:val="0"/>
          <w:numId w:val="3"/>
        </w:numPr>
        <w:rPr/>
      </w:pPr>
      <w:r>
        <w:rPr>
          <w:b/>
          <w:highlight w:val="green"/>
        </w:rPr>
        <w:t>CK_TLS_MAC_PARAMS_PTR</w:t>
      </w:r>
      <w:r>
        <w:rPr>
          <w:highlight w:val="green"/>
        </w:rPr>
        <w:t xml:space="preserve"> is a pointer to a </w:t>
      </w:r>
      <w:r>
        <w:rPr>
          <w:b/>
          <w:highlight w:val="green"/>
        </w:rPr>
        <w:t>CK_TLS_MAC_PARAMS</w:t>
      </w:r>
      <w:r>
        <w:rPr>
          <w:highlight w:val="green"/>
        </w:rPr>
        <w:t>.</w:t>
      </w:r>
    </w:p>
    <w:p>
      <w:pPr>
        <w:pStyle w:val="Normal"/>
        <w:numPr>
          <w:ilvl w:val="0"/>
          <w:numId w:val="3"/>
        </w:numPr>
        <w:rPr/>
      </w:pPr>
      <w:r>
        <w:rPr/>
      </w:r>
    </w:p>
    <w:p>
      <w:pPr>
        <w:pStyle w:val="Heading3"/>
        <w:numPr>
          <w:ilvl w:val="2"/>
          <w:numId w:val="2"/>
        </w:numPr>
        <w:rPr/>
      </w:pPr>
      <w:bookmarkStart w:id="2339" w:name="_Toc516500921"/>
      <w:bookmarkStart w:id="2340" w:name="_Toc416960171"/>
      <w:bookmarkStart w:id="2341" w:name="_Toc395187925"/>
      <w:bookmarkStart w:id="2342" w:name="_Toc391471287"/>
      <w:bookmarkStart w:id="2343" w:name="_Toc370634574"/>
      <w:bookmarkStart w:id="2344" w:name="__RefHeading__1691_329915188"/>
      <w:bookmarkEnd w:id="2344"/>
      <w:bookmarkEnd w:id="2339"/>
      <w:bookmarkEnd w:id="2340"/>
      <w:bookmarkEnd w:id="2341"/>
      <w:bookmarkEnd w:id="2342"/>
      <w:bookmarkEnd w:id="2343"/>
      <w:r>
        <w:rPr/>
        <w:t>TLS MAC</w:t>
      </w:r>
    </w:p>
    <w:p>
      <w:pPr>
        <w:pStyle w:val="Normal"/>
        <w:numPr>
          <w:ilvl w:val="0"/>
          <w:numId w:val="3"/>
        </w:numPr>
        <w:rPr/>
      </w:pPr>
      <w:r>
        <w:rPr/>
        <w:t xml:space="preserve">The TLS MAC mechanism is used to generate integrity tags for the TLS "finished" message. It replaces the use of the </w:t>
      </w:r>
      <w:r>
        <w:rPr>
          <w:b/>
        </w:rPr>
        <w:t>CKM_TLS_PRF</w:t>
      </w:r>
      <w:r>
        <w:rPr/>
        <w:t xml:space="preserve"> function for TLS1.0 and 1.1 and that mechanism is deprecated.</w:t>
      </w:r>
    </w:p>
    <w:p>
      <w:pPr>
        <w:pStyle w:val="Normal"/>
        <w:numPr>
          <w:ilvl w:val="0"/>
          <w:numId w:val="3"/>
        </w:numPr>
        <w:rPr/>
      </w:pPr>
      <w:r>
        <w:rPr>
          <w:b/>
        </w:rPr>
        <w:t>CKM_TLS_MAC</w:t>
      </w:r>
      <w:r>
        <w:rPr/>
        <w:t xml:space="preserve"> takes a parameter of CK_TLS_MAC_PARAMS.  To use this mechanism with TLS1.0 and TLS1.1, use </w:t>
      </w:r>
      <w:r>
        <w:rPr>
          <w:b/>
        </w:rPr>
        <w:t>CKM_TLS_PRF</w:t>
      </w:r>
      <w:r>
        <w:rPr/>
        <w:t xml:space="preserve"> as the value for </w:t>
      </w:r>
      <w:r>
        <w:rPr>
          <w:i/>
        </w:rPr>
        <w:t xml:space="preserve">prfMechanism </w:t>
      </w:r>
      <w:r>
        <w:rPr/>
        <w:t xml:space="preserve">in place of a hash mechanism. Note: Although </w:t>
      </w:r>
      <w:r>
        <w:rPr>
          <w:b/>
        </w:rPr>
        <w:t>CKM_TLS_PRF</w:t>
      </w:r>
      <w:r>
        <w:rPr/>
        <w:t xml:space="preserve"> is deprecated as a mechanism for C_DeriveKey, the manifest value is retained for use with this mechanism to indicate the use of the TLS1.0/1.1 pseudo-random function.</w:t>
      </w:r>
    </w:p>
    <w:p>
      <w:pPr>
        <w:pStyle w:val="Normal"/>
        <w:numPr>
          <w:ilvl w:val="0"/>
          <w:numId w:val="3"/>
        </w:numPr>
        <w:rPr/>
      </w:pPr>
      <w:r>
        <w:rPr/>
        <w:t>In TLS1.0 and 1.1 the "finished" message verify_data (i.e. the output signature from the MAC mechanism) is always 12 bytes.  In TLS1.2 the "finished" message verify_data is a minimum of 12 bytes, defaults to 12 bytes, but may be negotiated to longer length.</w:t>
      </w:r>
    </w:p>
    <w:p>
      <w:pPr>
        <w:pStyle w:val="Caption1"/>
        <w:numPr>
          <w:ilvl w:val="0"/>
          <w:numId w:val="3"/>
        </w:numPr>
        <w:rPr/>
      </w:pPr>
      <w:bookmarkStart w:id="2345" w:name="_Toc235854041"/>
      <w:r>
        <w:rPr/>
        <w:t xml:space="preserve">Table </w:t>
      </w:r>
      <w:r>
        <w:rPr>
          <w:szCs w:val="18"/>
        </w:rPr>
        <w:fldChar w:fldCharType="begin"/>
      </w:r>
      <w:r>
        <w:instrText> SEQ Table \* ARABIC </w:instrText>
      </w:r>
      <w:r>
        <w:fldChar w:fldCharType="separate"/>
      </w:r>
      <w:r>
        <w:t>119</w:t>
      </w:r>
      <w:r>
        <w:fldChar w:fldCharType="end"/>
      </w:r>
      <w:bookmarkEnd w:id="2345"/>
      <w:r>
        <w:rPr/>
        <w:t>, General-length TLS MAC: Key And Data Length</w:t>
      </w:r>
    </w:p>
    <w:tbl>
      <w:tblPr>
        <w:tblW w:w="792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000" w:noVBand="0" w:noHBand="0" w:lastColumn="0" w:firstColumn="0" w:lastRow="0" w:firstRow="0"/>
      </w:tblPr>
      <w:tblGrid>
        <w:gridCol w:w="1530"/>
        <w:gridCol w:w="1620"/>
        <w:gridCol w:w="1390"/>
        <w:gridCol w:w="3380"/>
      </w:tblGrid>
      <w:tr>
        <w:trPr>
          <w:tblHeader w:val="true"/>
        </w:trPr>
        <w:tc>
          <w:tcPr>
            <w:tcW w:w="153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18"/>
                <w:szCs w:val="18"/>
              </w:rPr>
            </w:pPr>
            <w:r>
              <w:rPr>
                <w:rFonts w:cs="Arial" w:ascii="Arial" w:hAnsi="Arial"/>
                <w:b/>
                <w:sz w:val="18"/>
                <w:szCs w:val="18"/>
              </w:rPr>
              <w:t>Function</w:t>
            </w:r>
          </w:p>
        </w:tc>
        <w:tc>
          <w:tcPr>
            <w:tcW w:w="162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18"/>
                <w:szCs w:val="18"/>
              </w:rPr>
            </w:pPr>
            <w:r>
              <w:rPr>
                <w:rFonts w:cs="Arial" w:ascii="Arial" w:hAnsi="Arial"/>
                <w:b/>
                <w:sz w:val="18"/>
                <w:szCs w:val="18"/>
              </w:rPr>
              <w:t>Key type</w:t>
            </w:r>
          </w:p>
        </w:tc>
        <w:tc>
          <w:tcPr>
            <w:tcW w:w="139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18"/>
                <w:szCs w:val="18"/>
              </w:rPr>
            </w:pPr>
            <w:r>
              <w:rPr>
                <w:rFonts w:cs="Arial" w:ascii="Arial" w:hAnsi="Arial"/>
                <w:b/>
                <w:sz w:val="18"/>
                <w:szCs w:val="18"/>
              </w:rPr>
              <w:t>Data length</w:t>
            </w:r>
          </w:p>
        </w:tc>
        <w:tc>
          <w:tcPr>
            <w:tcW w:w="338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18"/>
                <w:szCs w:val="18"/>
              </w:rPr>
            </w:pPr>
            <w:r>
              <w:rPr>
                <w:rFonts w:cs="Arial" w:ascii="Arial" w:hAnsi="Arial"/>
                <w:b/>
                <w:sz w:val="18"/>
                <w:szCs w:val="18"/>
              </w:rPr>
              <w:t>Signature length</w:t>
            </w:r>
          </w:p>
        </w:tc>
      </w:tr>
      <w:tr>
        <w:trPr/>
        <w:tc>
          <w:tcPr>
            <w:tcW w:w="153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18"/>
                <w:szCs w:val="18"/>
              </w:rPr>
            </w:pPr>
            <w:r>
              <w:rPr>
                <w:rFonts w:cs="Arial" w:ascii="Arial" w:hAnsi="Arial"/>
                <w:sz w:val="18"/>
                <w:szCs w:val="18"/>
              </w:rPr>
              <w:t>C_Sign</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18"/>
                <w:szCs w:val="18"/>
              </w:rPr>
            </w:pPr>
            <w:r>
              <w:rPr>
                <w:rFonts w:cs="Arial" w:ascii="Arial" w:hAnsi="Arial"/>
                <w:sz w:val="18"/>
                <w:szCs w:val="18"/>
              </w:rPr>
              <w:t>generic secret</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18"/>
                <w:szCs w:val="18"/>
              </w:rPr>
            </w:pPr>
            <w:r>
              <w:rPr>
                <w:rFonts w:cs="Arial" w:ascii="Arial" w:hAnsi="Arial"/>
                <w:sz w:val="18"/>
                <w:szCs w:val="18"/>
              </w:rPr>
              <w:t>any</w:t>
            </w:r>
          </w:p>
        </w:tc>
        <w:tc>
          <w:tcPr>
            <w:tcW w:w="338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18"/>
                <w:szCs w:val="18"/>
              </w:rPr>
            </w:pPr>
            <w:r>
              <w:rPr>
                <w:rFonts w:cs="Arial" w:ascii="Arial" w:hAnsi="Arial"/>
                <w:sz w:val="18"/>
                <w:szCs w:val="18"/>
              </w:rPr>
              <w:t>&gt;=12 bytes</w:t>
            </w:r>
          </w:p>
        </w:tc>
      </w:tr>
      <w:tr>
        <w:trPr/>
        <w:tc>
          <w:tcPr>
            <w:tcW w:w="153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18"/>
                <w:szCs w:val="18"/>
              </w:rPr>
            </w:pPr>
            <w:r>
              <w:rPr>
                <w:rFonts w:cs="Arial" w:ascii="Arial" w:hAnsi="Arial"/>
                <w:sz w:val="18"/>
                <w:szCs w:val="18"/>
              </w:rPr>
              <w:t>C_Verify</w:t>
            </w:r>
          </w:p>
        </w:tc>
        <w:tc>
          <w:tcPr>
            <w:tcW w:w="162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18"/>
                <w:szCs w:val="18"/>
              </w:rPr>
            </w:pPr>
            <w:r>
              <w:rPr>
                <w:rFonts w:cs="Arial" w:ascii="Arial" w:hAnsi="Arial"/>
                <w:sz w:val="18"/>
                <w:szCs w:val="18"/>
              </w:rPr>
              <w:t>generic secret</w:t>
            </w:r>
          </w:p>
        </w:tc>
        <w:tc>
          <w:tcPr>
            <w:tcW w:w="13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18"/>
                <w:szCs w:val="18"/>
              </w:rPr>
            </w:pPr>
            <w:r>
              <w:rPr>
                <w:rFonts w:cs="Arial" w:ascii="Arial" w:hAnsi="Arial"/>
                <w:sz w:val="18"/>
                <w:szCs w:val="18"/>
              </w:rPr>
              <w:t>any</w:t>
            </w:r>
          </w:p>
        </w:tc>
        <w:tc>
          <w:tcPr>
            <w:tcW w:w="338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18"/>
                <w:szCs w:val="18"/>
              </w:rPr>
            </w:pPr>
            <w:r>
              <w:rPr>
                <w:rFonts w:cs="Arial" w:ascii="Arial" w:hAnsi="Arial"/>
                <w:sz w:val="18"/>
                <w:szCs w:val="18"/>
              </w:rPr>
              <w:t>&gt;=12 bytes</w:t>
            </w:r>
          </w:p>
        </w:tc>
      </w:tr>
    </w:tbl>
    <w:p>
      <w:pPr>
        <w:pStyle w:val="Normal"/>
        <w:numPr>
          <w:ilvl w:val="0"/>
          <w:numId w:val="3"/>
        </w:numPr>
        <w:rPr/>
      </w:pPr>
      <w:r>
        <w:rPr/>
      </w:r>
    </w:p>
    <w:p>
      <w:pPr>
        <w:pStyle w:val="Heading3"/>
        <w:numPr>
          <w:ilvl w:val="2"/>
          <w:numId w:val="2"/>
        </w:numPr>
        <w:rPr/>
      </w:pPr>
      <w:bookmarkStart w:id="2346" w:name="_Toc72656478"/>
      <w:bookmarkStart w:id="2347" w:name="_Toc228807338"/>
      <w:bookmarkStart w:id="2348" w:name="_Toc228894797"/>
      <w:bookmarkStart w:id="2349" w:name="_Toc516500922"/>
      <w:bookmarkStart w:id="2350" w:name="_Toc416960172"/>
      <w:bookmarkStart w:id="2351" w:name="_Toc395187926"/>
      <w:bookmarkStart w:id="2352" w:name="_Toc391471288"/>
      <w:bookmarkStart w:id="2353" w:name="_Toc370634575"/>
      <w:bookmarkEnd w:id="2346"/>
      <w:bookmarkEnd w:id="2347"/>
      <w:bookmarkEnd w:id="2348"/>
      <w:bookmarkEnd w:id="2349"/>
      <w:bookmarkEnd w:id="2350"/>
      <w:bookmarkEnd w:id="2351"/>
      <w:bookmarkEnd w:id="2352"/>
      <w:bookmarkEnd w:id="2353"/>
      <w:r>
        <w:rPr/>
        <w:t>Master key derivation</w:t>
      </w:r>
    </w:p>
    <w:p>
      <w:pPr>
        <w:pStyle w:val="Normal"/>
        <w:numPr>
          <w:ilvl w:val="0"/>
          <w:numId w:val="3"/>
        </w:numPr>
        <w:rPr>
          <w:b/>
          <w:b/>
        </w:rPr>
      </w:pPr>
      <w:r>
        <w:rPr/>
        <w:t xml:space="preserve">Master key derivation in TLS 1.0, denoted </w:t>
      </w:r>
      <w:r>
        <w:rPr>
          <w:b/>
        </w:rPr>
        <w:t>CKM_TLS_MASTER_KEY_DERIVE</w:t>
      </w:r>
      <w:r>
        <w:rPr/>
        <w:t>, is a mechanism used to derive one 48-byte generic secret key from another 48-byte generic secret key.  It is used to produce the "master_secret" key used in the TLS protocol from the "pre_master" key.  This mechanism returns the value of the client version, which is built into the "pre_master" key as well as a handle to the derived "master_secret" key.</w:t>
      </w:r>
    </w:p>
    <w:p>
      <w:pPr>
        <w:pStyle w:val="Normal"/>
        <w:numPr>
          <w:ilvl w:val="0"/>
          <w:numId w:val="3"/>
        </w:numPr>
        <w:rPr/>
      </w:pPr>
      <w:r>
        <w:rPr/>
        <w:t xml:space="preserve">It has a parameter, a </w:t>
      </w:r>
      <w:r>
        <w:rPr>
          <w:b/>
        </w:rPr>
        <w:t>CK_SSL3_MASTER_KEY_DERIVE_PARAMS</w:t>
      </w:r>
      <w:r>
        <w:rPr/>
        <w:t xml:space="preserve"> structure, which allows for the passing of random data to the token as well as the returning of the protocol version number which is part of the pre-master key.  This structure is defined in Section </w:t>
      </w:r>
      <w:r>
        <w:rPr/>
        <w:fldChar w:fldCharType="begin"/>
      </w:r>
      <w:r>
        <w:instrText> REF _Ref384794886 \n \h </w:instrText>
      </w:r>
      <w:r>
        <w:fldChar w:fldCharType="separate"/>
      </w:r>
      <w:r>
        <w:t>2.30</w:t>
      </w:r>
      <w:r>
        <w:fldChar w:fldCharType="end"/>
      </w:r>
      <w:r>
        <w:rPr/>
        <w:t>.</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(as well as the </w:t>
      </w:r>
      <w:r>
        <w:rPr>
          <w:b/>
        </w:rPr>
        <w:t>CKA_VALUE_LEN</w:t>
      </w:r>
      <w:r>
        <w:rPr/>
        <w:t xml:space="preserve"> attribute, if it is not supplied in the template).  Other attributes may be specified in the template, or else are assigned default values.</w:t>
      </w:r>
    </w:p>
    <w:p>
      <w:pPr>
        <w:pStyle w:val="Normal"/>
        <w:numPr>
          <w:ilvl w:val="0"/>
          <w:numId w:val="3"/>
        </w:numPr>
        <w:rPr/>
      </w:pPr>
      <w:r>
        <w:rPr/>
        <w:t xml:space="preserve">The mechanism also contributes the CKA_ALLOWED_MECHANISMS attribute consisting only of </w:t>
      </w:r>
      <w:r>
        <w:rPr>
          <w:b/>
        </w:rPr>
        <w:t>CKM_TLS12_KEY_AND_MAC_DERIVE, CKM_TLS12_KEY_SAFE_DERIVE, CKM_TLS12_KDF</w:t>
      </w:r>
      <w:r>
        <w:rPr/>
        <w:t xml:space="preserve"> and </w:t>
      </w:r>
      <w:r>
        <w:rPr>
          <w:b/>
        </w:rPr>
        <w:t>CKM_TLS12_MAC</w:t>
      </w:r>
      <w:r>
        <w:rPr/>
        <w:t>.</w:t>
      </w:r>
    </w:p>
    <w:p>
      <w:pPr>
        <w:pStyle w:val="Normal"/>
        <w:numPr>
          <w:ilvl w:val="0"/>
          <w:numId w:val="3"/>
        </w:numPr>
        <w:rPr/>
      </w:pPr>
      <w:r>
        <w:rPr/>
        <w:t xml:space="preserve">The template sent along with this mechanism during a </w:t>
      </w:r>
      <w:r>
        <w:rPr>
          <w:b/>
        </w:rPr>
        <w:t>C_DeriveKey</w:t>
      </w:r>
      <w:r>
        <w:rPr/>
        <w:t xml:space="preserve"> call may indicate that the object class is </w:t>
      </w:r>
      <w:r>
        <w:rPr>
          <w:b/>
        </w:rPr>
        <w:t>CKO_SECRET_KEY</w:t>
      </w:r>
      <w:r>
        <w:rPr/>
        <w:t xml:space="preserve">, the key type is </w:t>
      </w:r>
      <w:r>
        <w:rPr>
          <w:b/>
        </w:rPr>
        <w:t>CKK_GENERIC_SECRET</w:t>
      </w:r>
      <w:r>
        <w:rPr/>
        <w:t xml:space="preserve">, and the </w:t>
      </w:r>
      <w:r>
        <w:rPr>
          <w:b/>
        </w:rPr>
        <w:t>CKA_VALUE_LEN</w:t>
      </w:r>
      <w:r>
        <w:rPr/>
        <w:t xml:space="preserve"> attribute has value 48.  However, since these facts are all implicit in the mechanism, there is no need to specify any of them.</w:t>
      </w:r>
    </w:p>
    <w:p>
      <w:pPr>
        <w:pStyle w:val="Normal"/>
        <w:numPr>
          <w:ilvl w:val="0"/>
          <w:numId w:val="3"/>
        </w:numPr>
        <w:rPr/>
      </w:pPr>
      <w:r>
        <w:rPr/>
        <w:t>This mechanism has the following rules about key sensitivity and extractability:</w:t>
      </w:r>
    </w:p>
    <w:p>
      <w:pPr>
        <w:pStyle w:val="Normal"/>
        <w:numPr>
          <w:ilvl w:val="0"/>
          <w:numId w:val="34"/>
        </w:numPr>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34"/>
        </w:numPr>
        <w:rPr/>
      </w:pPr>
      <w:r>
        <w:rPr/>
        <w:t xml:space="preserve">If the base key has its </w:t>
      </w:r>
      <w:r>
        <w:rPr>
          <w:b/>
        </w:rPr>
        <w:t>CKA_ALWAYS_SENSITIVE</w:t>
      </w:r>
      <w:r>
        <w:rPr/>
        <w:t xml:space="preserve"> attribute set to CK_FALSE, then the derived key will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34"/>
        </w:numPr>
        <w:rPr/>
      </w:pPr>
      <w:r>
        <w:rPr/>
        <w:t xml:space="preserve">Similarly, if the base key has its </w:t>
      </w:r>
      <w:r>
        <w:rPr>
          <w:b/>
        </w:rPr>
        <w:t>CKA_NEVER_EXTRACTABLE</w:t>
      </w:r>
      <w:r>
        <w:rPr/>
        <w:t xml:space="preserve"> attribute set to CK_FALSE, then the derived key will,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Normal"/>
        <w:numPr>
          <w:ilvl w:val="0"/>
          <w:numId w:val="3"/>
        </w:numPr>
        <w:rPr/>
      </w:pPr>
      <w:r>
        <w:rPr/>
        <w:t xml:space="preserve">For this mechanism, the ulMinKeySize and ulMaxKeySize fields of the </w:t>
      </w:r>
      <w:r>
        <w:rPr>
          <w:b/>
        </w:rPr>
        <w:t xml:space="preserve">CK_MECHANISM_INFO </w:t>
      </w:r>
      <w:r>
        <w:rPr/>
        <w:t>structure both indicate 48 bytes.</w:t>
      </w:r>
    </w:p>
    <w:p>
      <w:pPr>
        <w:pStyle w:val="Normal"/>
        <w:numPr>
          <w:ilvl w:val="0"/>
          <w:numId w:val="3"/>
        </w:numPr>
        <w:rPr/>
      </w:pPr>
      <w:r>
        <w:rPr/>
        <w:t xml:space="preserve">Note that the </w:t>
      </w:r>
      <w:r>
        <w:rPr>
          <w:b/>
        </w:rPr>
        <w:t>CK_VERSION</w:t>
      </w:r>
      <w:r>
        <w:rPr/>
        <w:t xml:space="preserve"> structure pointed to by the </w:t>
      </w:r>
      <w:r>
        <w:rPr>
          <w:b/>
        </w:rPr>
        <w:t>CK_SSL3_MASTER_KEY_DERIVE_PARAMS</w:t>
      </w:r>
      <w:r>
        <w:rPr/>
        <w:t xml:space="preserve"> structure’s </w:t>
      </w:r>
      <w:r>
        <w:rPr>
          <w:i/>
        </w:rPr>
        <w:t>pVersion</w:t>
      </w:r>
      <w:r>
        <w:rPr/>
        <w:t xml:space="preserve"> field will be modified by the </w:t>
      </w:r>
      <w:r>
        <w:rPr>
          <w:b/>
        </w:rPr>
        <w:t>C_DeriveKey</w:t>
      </w:r>
      <w:r>
        <w:rPr/>
        <w:t xml:space="preserve"> call.  In particular, when the call returns, this structure will hold the SSL version associated with the supplied pre_master key.</w:t>
      </w:r>
    </w:p>
    <w:p>
      <w:pPr>
        <w:pStyle w:val="Normal"/>
        <w:numPr>
          <w:ilvl w:val="0"/>
          <w:numId w:val="3"/>
        </w:numPr>
        <w:rPr/>
      </w:pPr>
      <w:r>
        <w:rPr/>
        <w:t>Note that this mechanism is only useable for cipher suites that use a 48-byte “pre_master” secret with an embedded version number. This includes the RSA cipher suites, but excludes the Diffie-Hellman cipher suites.</w:t>
      </w:r>
    </w:p>
    <w:p>
      <w:pPr>
        <w:pStyle w:val="Heading3"/>
        <w:numPr>
          <w:ilvl w:val="2"/>
          <w:numId w:val="2"/>
        </w:numPr>
        <w:rPr/>
      </w:pPr>
      <w:bookmarkStart w:id="2354" w:name="_Toc516500923"/>
      <w:bookmarkStart w:id="2355" w:name="_Toc416960173"/>
      <w:bookmarkStart w:id="2356" w:name="_Toc395187927"/>
      <w:bookmarkStart w:id="2357" w:name="_Toc391471289"/>
      <w:bookmarkStart w:id="2358" w:name="_Toc370634576"/>
      <w:bookmarkStart w:id="2359" w:name="_Toc72656479"/>
      <w:bookmarkStart w:id="2360" w:name="_Toc228807339"/>
      <w:bookmarkStart w:id="2361" w:name="_Toc228894798"/>
      <w:bookmarkEnd w:id="2354"/>
      <w:bookmarkEnd w:id="2355"/>
      <w:bookmarkEnd w:id="2356"/>
      <w:bookmarkEnd w:id="2357"/>
      <w:bookmarkEnd w:id="2358"/>
      <w:bookmarkEnd w:id="2359"/>
      <w:bookmarkEnd w:id="2360"/>
      <w:bookmarkEnd w:id="2361"/>
      <w:r>
        <w:rPr/>
        <w:t>Master key derivation for Diffie-Hellman</w:t>
      </w:r>
    </w:p>
    <w:p>
      <w:pPr>
        <w:pStyle w:val="Normal"/>
        <w:numPr>
          <w:ilvl w:val="0"/>
          <w:numId w:val="3"/>
        </w:numPr>
        <w:rPr>
          <w:b/>
          <w:b/>
        </w:rPr>
      </w:pPr>
      <w:r>
        <w:rPr/>
        <w:t xml:space="preserve">Master key derivation for Diffie-Hellman in TLS 1.0, denoted </w:t>
      </w:r>
      <w:r>
        <w:rPr>
          <w:b/>
        </w:rPr>
        <w:t>CKM_TLS_MASTER_KEY_DERIVE_DH</w:t>
      </w:r>
      <w:r>
        <w:rPr/>
        <w:t xml:space="preserve">, is a mechanism used to derive one 48-byte generic secret key from another arbitrary length generic secret key.  It is used to produce the "master_secret" key used in the TLS protocol from the "pre_master" key. </w:t>
      </w:r>
    </w:p>
    <w:p>
      <w:pPr>
        <w:pStyle w:val="Normal"/>
        <w:numPr>
          <w:ilvl w:val="0"/>
          <w:numId w:val="3"/>
        </w:numPr>
        <w:rPr/>
      </w:pPr>
      <w:r>
        <w:rPr/>
        <w:t xml:space="preserve">It has a parameter, a </w:t>
      </w:r>
      <w:r>
        <w:rPr>
          <w:b/>
        </w:rPr>
        <w:t>CK_SSL3_MASTER_KEY_DERIVE_PARAMS</w:t>
      </w:r>
      <w:r>
        <w:rPr/>
        <w:t xml:space="preserve"> structure, which allows for the passing of random data to the token.  This structure is defined in Section </w:t>
      </w:r>
      <w:r>
        <w:rPr/>
        <w:fldChar w:fldCharType="begin"/>
      </w:r>
      <w:r>
        <w:instrText> REF _Ref384794886 \n \h </w:instrText>
      </w:r>
      <w:r>
        <w:fldChar w:fldCharType="separate"/>
      </w:r>
      <w:r>
        <w:t>2.30</w:t>
      </w:r>
      <w:r>
        <w:fldChar w:fldCharType="end"/>
      </w:r>
      <w:r>
        <w:rPr/>
        <w:t xml:space="preserve">. The </w:t>
      </w:r>
      <w:r>
        <w:rPr>
          <w:i/>
        </w:rPr>
        <w:t>pVersion</w:t>
      </w:r>
      <w:r>
        <w:rPr/>
        <w:t xml:space="preserve"> field of the structure must be set to NULL_PTR since the version number is not embedded in the "pre_master" key as it is for RSA-like cipher suites.</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(as well as the </w:t>
      </w:r>
      <w:r>
        <w:rPr>
          <w:b/>
        </w:rPr>
        <w:t>CKA_VALUE_LEN</w:t>
      </w:r>
      <w:r>
        <w:rPr/>
        <w:t xml:space="preserve"> attribute, if it is not supplied in the template).  Other attributes may be specified in the template, or else are assigned default values.</w:t>
      </w:r>
    </w:p>
    <w:p>
      <w:pPr>
        <w:pStyle w:val="Normal"/>
        <w:numPr>
          <w:ilvl w:val="0"/>
          <w:numId w:val="3"/>
        </w:numPr>
        <w:rPr/>
      </w:pPr>
      <w:r>
        <w:rPr/>
        <w:t xml:space="preserve">The mechanism also contributes the CKA_ALLOWED_MECHANISMS attribute consisting only of </w:t>
      </w:r>
      <w:r>
        <w:rPr>
          <w:b/>
        </w:rPr>
        <w:t>CKM_TLS12_KEY_AND_MAC_DERIVE, CKM_TLS12_KEY_SAFE_DERIVE, CKM_TLS12_KDF</w:t>
      </w:r>
      <w:r>
        <w:rPr/>
        <w:t xml:space="preserve"> and </w:t>
      </w:r>
      <w:r>
        <w:rPr>
          <w:b/>
        </w:rPr>
        <w:t>CKM_TLS12_MAC</w:t>
      </w:r>
      <w:r>
        <w:rPr/>
        <w:t>.</w:t>
      </w:r>
    </w:p>
    <w:p>
      <w:pPr>
        <w:pStyle w:val="Normal"/>
        <w:numPr>
          <w:ilvl w:val="0"/>
          <w:numId w:val="3"/>
        </w:numPr>
        <w:rPr/>
      </w:pPr>
      <w:r>
        <w:rPr/>
        <w:t xml:space="preserve">The template sent along with this mechanism during a </w:t>
      </w:r>
      <w:r>
        <w:rPr>
          <w:b/>
        </w:rPr>
        <w:t>C_DeriveKey</w:t>
      </w:r>
      <w:r>
        <w:rPr/>
        <w:t xml:space="preserve"> call may indicate that the object class is </w:t>
      </w:r>
      <w:r>
        <w:rPr>
          <w:b/>
        </w:rPr>
        <w:t>CKO_SECRET_KEY</w:t>
      </w:r>
      <w:r>
        <w:rPr/>
        <w:t xml:space="preserve">, the key type is </w:t>
      </w:r>
      <w:r>
        <w:rPr>
          <w:b/>
        </w:rPr>
        <w:t>CKK_GENERIC_SECRET</w:t>
      </w:r>
      <w:r>
        <w:rPr/>
        <w:t xml:space="preserve">, and the </w:t>
      </w:r>
      <w:r>
        <w:rPr>
          <w:b/>
        </w:rPr>
        <w:t>CKA_VALUE_LEN</w:t>
      </w:r>
      <w:r>
        <w:rPr/>
        <w:t xml:space="preserve"> attribute has value 48.  However, since these facts are all implicit in the mechanism, there is no need to specify any of them.</w:t>
      </w:r>
    </w:p>
    <w:p>
      <w:pPr>
        <w:pStyle w:val="Normal"/>
        <w:numPr>
          <w:ilvl w:val="0"/>
          <w:numId w:val="3"/>
        </w:numPr>
        <w:rPr/>
      </w:pPr>
      <w:r>
        <w:rPr/>
        <w:t>This mechanism has the following rules about key sensitivity and extractability:</w:t>
      </w:r>
    </w:p>
    <w:p>
      <w:pPr>
        <w:pStyle w:val="Normal"/>
        <w:numPr>
          <w:ilvl w:val="0"/>
          <w:numId w:val="35"/>
        </w:numPr>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35"/>
        </w:numPr>
        <w:rPr/>
      </w:pPr>
      <w:r>
        <w:rPr/>
        <w:t xml:space="preserve">If the base key has its </w:t>
      </w:r>
      <w:r>
        <w:rPr>
          <w:b/>
        </w:rPr>
        <w:t>CKA_ALWAYS_SENSITIVE</w:t>
      </w:r>
      <w:r>
        <w:rPr/>
        <w:t xml:space="preserve"> attribute set to CK_FALSE, then the derived key will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35"/>
        </w:numPr>
        <w:rPr/>
      </w:pPr>
      <w:r>
        <w:rPr/>
        <w:t xml:space="preserve">Similarly, if the base key has its </w:t>
      </w:r>
      <w:r>
        <w:rPr>
          <w:b/>
        </w:rPr>
        <w:t>CKA_NEVER_EXTRACTABLE</w:t>
      </w:r>
      <w:r>
        <w:rPr/>
        <w:t xml:space="preserve"> attribute set to CK_FALSE, then the derived key will,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Normal"/>
        <w:numPr>
          <w:ilvl w:val="0"/>
          <w:numId w:val="3"/>
        </w:numPr>
        <w:rPr/>
      </w:pPr>
      <w:r>
        <w:rPr/>
        <w:t xml:space="preserve">For this mechanism, the ulMinKeySize and ulMaxKeySize fields of the </w:t>
      </w:r>
      <w:r>
        <w:rPr>
          <w:b/>
        </w:rPr>
        <w:t xml:space="preserve">CK_MECHANISM_INFO </w:t>
      </w:r>
      <w:r>
        <w:rPr/>
        <w:t>structure both indicate 48 bytes.</w:t>
      </w:r>
    </w:p>
    <w:p>
      <w:pPr>
        <w:pStyle w:val="Normal"/>
        <w:numPr>
          <w:ilvl w:val="0"/>
          <w:numId w:val="3"/>
        </w:numPr>
        <w:rPr/>
      </w:pPr>
      <w:r>
        <w:rPr/>
        <w:t>Note that this mechanism is only useable for cipher suites that do not use a fixed length 48-byte “pre_master” secret with an embedded version number. This includes the Diffie-Hellman cipher suites, but excludes the RSA cipher suites.</w:t>
      </w:r>
    </w:p>
    <w:p>
      <w:pPr>
        <w:pStyle w:val="Heading3"/>
        <w:numPr>
          <w:ilvl w:val="2"/>
          <w:numId w:val="2"/>
        </w:numPr>
        <w:rPr/>
      </w:pPr>
      <w:bookmarkStart w:id="2362" w:name="_Toc516500924"/>
      <w:bookmarkStart w:id="2363" w:name="_Toc416960174"/>
      <w:bookmarkStart w:id="2364" w:name="_Toc395187928"/>
      <w:bookmarkStart w:id="2365" w:name="_Toc391471290"/>
      <w:bookmarkStart w:id="2366" w:name="_Toc370634577"/>
      <w:bookmarkStart w:id="2367" w:name="_Toc72656480"/>
      <w:bookmarkStart w:id="2368" w:name="_Toc228807340"/>
      <w:bookmarkStart w:id="2369" w:name="_Toc228894799"/>
      <w:bookmarkEnd w:id="2362"/>
      <w:bookmarkEnd w:id="2363"/>
      <w:bookmarkEnd w:id="2364"/>
      <w:bookmarkEnd w:id="2365"/>
      <w:bookmarkEnd w:id="2366"/>
      <w:bookmarkEnd w:id="2367"/>
      <w:bookmarkEnd w:id="2368"/>
      <w:bookmarkEnd w:id="2369"/>
      <w:r>
        <w:rPr/>
        <w:t>Key and MAC derivation</w:t>
      </w:r>
    </w:p>
    <w:p>
      <w:pPr>
        <w:pStyle w:val="Normal"/>
        <w:numPr>
          <w:ilvl w:val="0"/>
          <w:numId w:val="3"/>
        </w:numPr>
        <w:rPr/>
      </w:pPr>
      <w:r>
        <w:rPr/>
        <w:t xml:space="preserve">Key, MAC and IV derivation in TLS 1.0, denoted </w:t>
      </w:r>
      <w:r>
        <w:rPr>
          <w:b/>
        </w:rPr>
        <w:t>CKM_TLS_KEY_AND_MAC_DERIVE</w:t>
      </w:r>
      <w:r>
        <w:rPr/>
        <w:t>, is a mechanism used to derive the appropriate cryptographic keying material used by a "CipherSuite" from the "master_secret" key and random data. This mechanism returns the key handles for the keys generated in the process, as well as the IVs created.</w:t>
      </w:r>
    </w:p>
    <w:p>
      <w:pPr>
        <w:pStyle w:val="Normal"/>
        <w:numPr>
          <w:ilvl w:val="0"/>
          <w:numId w:val="3"/>
        </w:numPr>
        <w:rPr/>
      </w:pPr>
      <w:r>
        <w:rPr/>
        <w:t xml:space="preserve">It has a parameter, a </w:t>
      </w:r>
      <w:r>
        <w:rPr>
          <w:b/>
        </w:rPr>
        <w:t>CK_SSL3_KEY_MAT_PARAMS</w:t>
      </w:r>
      <w:r>
        <w:rPr/>
        <w:t xml:space="preserve"> structure, which allows for the passing of random data as well as the characteristic of the cryptographic material for the given CipherSuite and a pointer to a structure which receives the handles and IVs which were generated. This structure is defined in Section </w:t>
      </w:r>
      <w:r>
        <w:rPr/>
        <w:fldChar w:fldCharType="begin"/>
      </w:r>
      <w:r>
        <w:instrText> REF _Ref384794928 \n \h </w:instrText>
      </w:r>
      <w:r>
        <w:fldChar w:fldCharType="separate"/>
      </w:r>
      <w:r>
        <w:t>2.30</w:t>
      </w:r>
      <w:r>
        <w:fldChar w:fldCharType="end"/>
      </w:r>
      <w:r>
        <w:rPr/>
        <w:t>.</w:t>
      </w:r>
    </w:p>
    <w:p>
      <w:pPr>
        <w:pStyle w:val="Normal"/>
        <w:numPr>
          <w:ilvl w:val="0"/>
          <w:numId w:val="3"/>
        </w:numPr>
        <w:rPr/>
      </w:pPr>
      <w:r>
        <w:rPr/>
        <w:t xml:space="preserve">This mechanism contributes to the creation of four distinct keys on the token and returns two IVs (if IVs are requested by the caller) back to the caller. The keys are all given an object class of </w:t>
      </w:r>
      <w:r>
        <w:rPr>
          <w:b/>
        </w:rPr>
        <w:t>CKO_SECRET_KEY</w:t>
      </w:r>
      <w:r>
        <w:rPr/>
        <w:t xml:space="preserve">. </w:t>
      </w:r>
    </w:p>
    <w:p>
      <w:pPr>
        <w:pStyle w:val="Normal"/>
        <w:numPr>
          <w:ilvl w:val="0"/>
          <w:numId w:val="3"/>
        </w:numPr>
        <w:rPr/>
      </w:pPr>
      <w:r>
        <w:rPr/>
        <w:t xml:space="preserve">The two MACing keys ("client_write_MAC_secret" and "server_write_MAC_secret") (if present) are always given a type of </w:t>
      </w:r>
      <w:r>
        <w:rPr>
          <w:b/>
        </w:rPr>
        <w:t>CKK_GENERIC_SECRET</w:t>
      </w:r>
      <w:r>
        <w:rPr/>
        <w:t>. They are flagged as valid for signing and verification.</w:t>
      </w:r>
    </w:p>
    <w:p>
      <w:pPr>
        <w:pStyle w:val="Normal"/>
        <w:numPr>
          <w:ilvl w:val="0"/>
          <w:numId w:val="3"/>
        </w:numPr>
        <w:rPr/>
      </w:pPr>
      <w:r>
        <w:rPr/>
        <w:t xml:space="preserve">The other two keys ("client_write_key" and "server_write_key") are typed according to information found in the template sent along with this mechanism during a </w:t>
      </w:r>
      <w:r>
        <w:rPr>
          <w:b/>
        </w:rPr>
        <w:t>C_DeriveKey</w:t>
      </w:r>
      <w:r>
        <w:rPr/>
        <w:t xml:space="preserve"> function call.  By default, they are flagged as valid for encryption, decryption, and derivation operations.</w:t>
      </w:r>
    </w:p>
    <w:p>
      <w:pPr>
        <w:pStyle w:val="Normal"/>
        <w:numPr>
          <w:ilvl w:val="0"/>
          <w:numId w:val="3"/>
        </w:numPr>
        <w:rPr/>
      </w:pPr>
      <w:r>
        <w:rPr/>
        <w:t xml:space="preserve">For </w:t>
      </w:r>
      <w:r>
        <w:rPr>
          <w:b/>
        </w:rPr>
        <w:t>CKM_TLS12_KEY_AND_MAC_DERIVE</w:t>
      </w:r>
      <w:r>
        <w:rPr/>
        <w:t xml:space="preserve">, IVs will be generated and returned if the </w:t>
      </w:r>
      <w:r>
        <w:rPr>
          <w:i/>
        </w:rPr>
        <w:t>ulIVSizeInBits</w:t>
      </w:r>
      <w:r>
        <w:rPr/>
        <w:t xml:space="preserve"> field of the </w:t>
      </w:r>
      <w:r>
        <w:rPr>
          <w:b/>
        </w:rPr>
        <w:t>CK_SSL3_KEY_MAT_PARAMS</w:t>
      </w:r>
      <w:r>
        <w:rPr/>
        <w:t xml:space="preserve"> field has a nonzero value.  If they are generated, their length in bits will agree with the value in the </w:t>
      </w:r>
      <w:r>
        <w:rPr>
          <w:i/>
        </w:rPr>
        <w:t>ulIVSizeInBits</w:t>
      </w:r>
      <w:r>
        <w:rPr/>
        <w:t xml:space="preserve"> field.</w:t>
      </w:r>
    </w:p>
    <w:p>
      <w:pPr>
        <w:pStyle w:val="Normal"/>
        <w:numPr>
          <w:ilvl w:val="0"/>
          <w:numId w:val="3"/>
        </w:numPr>
        <w:rPr/>
      </w:pPr>
      <w:r>
        <w:rPr/>
      </w:r>
    </w:p>
    <w:p>
      <w:pPr>
        <w:pStyle w:val="Normal"/>
        <w:numPr>
          <w:ilvl w:val="0"/>
          <w:numId w:val="3"/>
        </w:numPr>
        <w:pBdr>
          <w:top w:val="single" w:sz="18" w:space="1" w:color="00000A"/>
          <w:left w:val="single" w:sz="18" w:space="4" w:color="00000A"/>
          <w:bottom w:val="single" w:sz="18" w:space="1" w:color="00000A"/>
          <w:right w:val="single" w:sz="18" w:space="4" w:color="00000A"/>
        </w:pBdr>
        <w:ind w:left="720" w:hanging="0"/>
        <w:rPr/>
      </w:pPr>
      <w:r>
        <w:rPr/>
        <w:t>Note Well: CKM_TLS12_KEY_AND_MAC_DERIVE produces both private (key) and public (IV) data.  It is possible to "leak" private data by the simple expedient of decreasing the length of private data requested.  E.g. Setting ulMacSizeInBits and ulKeySizeInBits to 0 (or other lengths less than the key size) will result in the private key data being placed in the destination designated for the IV's.  Repeated calls with the same master key and same RandomInfo but with differing lengths for the private key material will result in different data being leaked.&lt;</w:t>
      </w:r>
    </w:p>
    <w:p>
      <w:pPr>
        <w:pStyle w:val="Normal"/>
        <w:numPr>
          <w:ilvl w:val="0"/>
          <w:numId w:val="3"/>
        </w:numPr>
        <w:rPr/>
      </w:pPr>
      <w:r>
        <w:rPr/>
      </w:r>
    </w:p>
    <w:p>
      <w:pPr>
        <w:pStyle w:val="Normal"/>
        <w:numPr>
          <w:ilvl w:val="0"/>
          <w:numId w:val="3"/>
        </w:numPr>
        <w:rPr/>
      </w:pPr>
      <w:r>
        <w:rPr/>
        <w:t>All four keys inherit the values of the</w:t>
      </w:r>
      <w:r>
        <w:rPr>
          <w:b/>
        </w:rPr>
        <w:t xml:space="preserve"> CKA_SENSITIVE</w:t>
      </w:r>
      <w:r>
        <w:rPr/>
        <w:t xml:space="preserve">, </w:t>
      </w:r>
      <w:r>
        <w:rPr>
          <w:b/>
        </w:rPr>
        <w:t>CKA_ALWAYS_SENSITIVE</w:t>
      </w:r>
      <w:r>
        <w:rPr/>
        <w:t xml:space="preserve">, </w:t>
      </w:r>
      <w:r>
        <w:rPr>
          <w:b/>
        </w:rPr>
        <w:t>CKA_EXTRACTABLE</w:t>
      </w:r>
      <w:r>
        <w:rPr/>
        <w:t xml:space="preserve">, and </w:t>
      </w:r>
      <w:r>
        <w:rPr>
          <w:b/>
        </w:rPr>
        <w:t>CKA_NEVER_EXTRACTABLE</w:t>
      </w:r>
      <w:r>
        <w:rPr/>
        <w:t xml:space="preserve"> attributes from the base key.  The template provided to </w:t>
      </w:r>
      <w:r>
        <w:rPr>
          <w:b/>
        </w:rPr>
        <w:t>C_DeriveKey</w:t>
      </w:r>
      <w:r>
        <w:rPr/>
        <w:t xml:space="preserve"> may not specify values for any of these attributes which differ from those held by the base key.</w:t>
      </w:r>
    </w:p>
    <w:p>
      <w:pPr>
        <w:pStyle w:val="Normal"/>
        <w:numPr>
          <w:ilvl w:val="0"/>
          <w:numId w:val="3"/>
        </w:numPr>
        <w:rPr/>
      </w:pPr>
      <w:r>
        <w:rPr/>
        <w:t xml:space="preserve">Note that the </w:t>
      </w:r>
      <w:r>
        <w:rPr>
          <w:b/>
        </w:rPr>
        <w:t>CK_SSL3_KEY_MAT_OUT</w:t>
      </w:r>
      <w:r>
        <w:rPr/>
        <w:t xml:space="preserve"> structure pointed to by the </w:t>
      </w:r>
      <w:r>
        <w:rPr>
          <w:b/>
        </w:rPr>
        <w:t>CK_SSL3_KEY_MAT_PARAMS</w:t>
      </w:r>
      <w:r>
        <w:rPr/>
        <w:t xml:space="preserve"> structure’s </w:t>
      </w:r>
      <w:r>
        <w:rPr>
          <w:i/>
        </w:rPr>
        <w:t>pReturnedKeyMaterial</w:t>
      </w:r>
      <w:r>
        <w:rPr/>
        <w:t xml:space="preserve"> field will be modified by the </w:t>
      </w:r>
      <w:r>
        <w:rPr>
          <w:b/>
        </w:rPr>
        <w:t>C_DeriveKey</w:t>
      </w:r>
      <w:r>
        <w:rPr/>
        <w:t xml:space="preserve"> call.  In particular, the four key handle fields in the </w:t>
      </w:r>
      <w:r>
        <w:rPr>
          <w:b/>
        </w:rPr>
        <w:t>CK_SSL3_KEY_MAT_OUT</w:t>
      </w:r>
      <w:r>
        <w:rPr/>
        <w:t xml:space="preserve"> structure will be modified to hold handles to the newly-created keys; in addition, the buffers pointed to by the </w:t>
      </w:r>
      <w:r>
        <w:rPr>
          <w:b/>
        </w:rPr>
        <w:t>CK_SSL3_KEY_MAT_OUT</w:t>
      </w:r>
      <w:r>
        <w:rPr/>
        <w:t xml:space="preserve"> structure’s </w:t>
      </w:r>
      <w:r>
        <w:rPr>
          <w:i/>
        </w:rPr>
        <w:t>pIVClient</w:t>
      </w:r>
      <w:r>
        <w:rPr/>
        <w:t xml:space="preserve"> and </w:t>
      </w:r>
      <w:r>
        <w:rPr>
          <w:i/>
        </w:rPr>
        <w:t>pIVServer</w:t>
      </w:r>
      <w:r>
        <w:rPr/>
        <w:t xml:space="preserve"> fields will have IVs returned in them (if IVs are requested by the caller).  Therefore, these two fields must point to buffers with sufficient space to hold any IVs that will be returned.</w:t>
      </w:r>
    </w:p>
    <w:p>
      <w:pPr>
        <w:pStyle w:val="Normal"/>
        <w:numPr>
          <w:ilvl w:val="0"/>
          <w:numId w:val="3"/>
        </w:numPr>
        <w:rPr/>
      </w:pPr>
      <w:r>
        <w:rPr/>
        <w:t xml:space="preserve">This mechanism departs from the other key derivation mechanisms in Cryptoki in its returned information. For most key-derivation mechanisms, </w:t>
      </w:r>
      <w:r>
        <w:rPr>
          <w:b/>
        </w:rPr>
        <w:t>C_DeriveKey</w:t>
      </w:r>
      <w:r>
        <w:rPr/>
        <w:t xml:space="preserve"> returns a single key handle as a result of a successful completion. However, since the </w:t>
      </w:r>
      <w:r>
        <w:rPr>
          <w:b/>
        </w:rPr>
        <w:t>CKM_SSL3_KEY_AND_MAC_DERIVE</w:t>
      </w:r>
      <w:r>
        <w:rPr/>
        <w:t xml:space="preserve"> mechanism returns all of its key handles in the </w:t>
      </w:r>
      <w:r>
        <w:rPr>
          <w:b/>
        </w:rPr>
        <w:t>CK_SSL3_KEY_MAT_OUT</w:t>
      </w:r>
      <w:r>
        <w:rPr/>
        <w:t xml:space="preserve"> structure pointed to by the </w:t>
      </w:r>
      <w:r>
        <w:rPr>
          <w:b/>
        </w:rPr>
        <w:t>CK_SSL3_KEY_MAT_PARAMS</w:t>
      </w:r>
      <w:r>
        <w:rPr/>
        <w:t xml:space="preserve"> structure specified as the mechanism parameter, the parameter </w:t>
      </w:r>
      <w:r>
        <w:rPr>
          <w:i/>
        </w:rPr>
        <w:t>phKey</w:t>
      </w:r>
      <w:r>
        <w:rPr/>
        <w:t xml:space="preserve"> passed to </w:t>
      </w:r>
      <w:r>
        <w:rPr>
          <w:b/>
        </w:rPr>
        <w:t>C_DeriveKey</w:t>
      </w:r>
      <w:r>
        <w:rPr/>
        <w:t xml:space="preserve"> is unnecessary, and should be a NULL_PTR.</w:t>
      </w:r>
    </w:p>
    <w:p>
      <w:pPr>
        <w:pStyle w:val="Normal"/>
        <w:numPr>
          <w:ilvl w:val="0"/>
          <w:numId w:val="3"/>
        </w:numPr>
        <w:rPr/>
      </w:pPr>
      <w:r>
        <w:rPr/>
        <w:t xml:space="preserve">If a call to </w:t>
      </w:r>
      <w:r>
        <w:rPr>
          <w:b/>
        </w:rPr>
        <w:t>C_DeriveKey</w:t>
      </w:r>
      <w:r>
        <w:rPr/>
        <w:t xml:space="preserve"> with this mechanism fails, then </w:t>
      </w:r>
      <w:r>
        <w:rPr>
          <w:i/>
        </w:rPr>
        <w:t>none</w:t>
      </w:r>
      <w:bookmarkStart w:id="2370" w:name="_Toc405794942"/>
      <w:bookmarkEnd w:id="2370"/>
      <w:r>
        <w:rPr/>
        <w:t xml:space="preserve"> of the four keys will be created on the token.</w:t>
      </w:r>
    </w:p>
    <w:p>
      <w:pPr>
        <w:pStyle w:val="Heading3"/>
        <w:numPr>
          <w:ilvl w:val="2"/>
          <w:numId w:val="2"/>
        </w:numPr>
        <w:rPr/>
      </w:pPr>
      <w:bookmarkStart w:id="2371" w:name="_Toc516500925"/>
      <w:bookmarkStart w:id="2372" w:name="_Toc416960175"/>
      <w:bookmarkStart w:id="2373" w:name="_Toc395187929"/>
      <w:bookmarkStart w:id="2374" w:name="_Toc391471291"/>
      <w:bookmarkStart w:id="2375" w:name="_Toc370634578"/>
      <w:bookmarkEnd w:id="2371"/>
      <w:bookmarkEnd w:id="2372"/>
      <w:bookmarkEnd w:id="2373"/>
      <w:bookmarkEnd w:id="2374"/>
      <w:bookmarkEnd w:id="2375"/>
      <w:r>
        <w:rPr/>
        <w:t>CKM_TLS12_KEY_SAFE_DERIVE</w:t>
      </w:r>
    </w:p>
    <w:p>
      <w:pPr>
        <w:pStyle w:val="Normal"/>
        <w:numPr>
          <w:ilvl w:val="0"/>
          <w:numId w:val="3"/>
        </w:numPr>
        <w:ind w:left="-45" w:hanging="0"/>
        <w:rPr/>
      </w:pPr>
      <w:r>
        <w:rPr>
          <w:b/>
        </w:rPr>
        <w:t xml:space="preserve">CKM_TLS12_KEY_SAFE_DERIVE </w:t>
      </w:r>
      <w:r>
        <w:rPr/>
        <w:t xml:space="preserve">is identical to </w:t>
      </w:r>
      <w:r>
        <w:rPr>
          <w:b/>
        </w:rPr>
        <w:t>CKM_TLS12_KEY_AND_MAC_DERIVE</w:t>
      </w:r>
      <w:r>
        <w:rPr/>
        <w:t xml:space="preserve"> except that it shall never produce IV data, and the  ulIvSizeInBits field of </w:t>
      </w:r>
      <w:r>
        <w:rPr>
          <w:b/>
        </w:rPr>
        <w:t>CK_TLS12_KEY_MAT_PARAMS</w:t>
      </w:r>
      <w:r>
        <w:rPr/>
        <w:t xml:space="preserve"> is ignored and treated as 0.  All of the other conditions  and behavior described for CKM_TLS12_KEY_AND_MAC_DERIVE, with the exception of the black box warning, apply to this mechanism. </w:t>
      </w:r>
    </w:p>
    <w:p>
      <w:pPr>
        <w:pStyle w:val="Normal"/>
        <w:numPr>
          <w:ilvl w:val="0"/>
          <w:numId w:val="3"/>
        </w:numPr>
        <w:ind w:left="-45" w:hanging="0"/>
        <w:rPr/>
      </w:pPr>
      <w:r>
        <w:rPr/>
        <w:t>CKM_TLS12_KEY_SAFE_DERIVE is provided as a separate mechanism to allow a client to control the export of IV material (and possible leaking of key material) through the use of the CKA_ALLOWED_MECHANISMS key attribute.</w:t>
      </w:r>
    </w:p>
    <w:p>
      <w:pPr>
        <w:pStyle w:val="Heading3"/>
        <w:numPr>
          <w:ilvl w:val="2"/>
          <w:numId w:val="2"/>
        </w:numPr>
        <w:rPr/>
      </w:pPr>
      <w:bookmarkStart w:id="2376" w:name="_Toc516500926"/>
      <w:bookmarkStart w:id="2377" w:name="_Toc416960176"/>
      <w:bookmarkStart w:id="2378" w:name="_Toc395187930"/>
      <w:bookmarkStart w:id="2379" w:name="_Toc391471292"/>
      <w:bookmarkStart w:id="2380" w:name="_Toc370634579"/>
      <w:bookmarkEnd w:id="2376"/>
      <w:bookmarkEnd w:id="2377"/>
      <w:bookmarkEnd w:id="2378"/>
      <w:bookmarkEnd w:id="2379"/>
      <w:bookmarkEnd w:id="2380"/>
      <w:r>
        <w:rPr/>
        <w:t>Generic Key Derivation using the TLS PRF</w:t>
      </w:r>
    </w:p>
    <w:p>
      <w:pPr>
        <w:pStyle w:val="Normal"/>
        <w:numPr>
          <w:ilvl w:val="0"/>
          <w:numId w:val="3"/>
        </w:numPr>
        <w:rPr/>
      </w:pPr>
      <w:r>
        <w:rPr>
          <w:b/>
        </w:rPr>
        <w:t>CKM_TLS_KDF</w:t>
      </w:r>
      <w:r>
        <w:rPr/>
        <w:t xml:space="preserve"> is the mechanism defined in RFC5705. It uses the TLS key material and TLS PRF function to produce additional key material for protocols that want to leverage the TLS key negotiation mechanism.  </w:t>
      </w:r>
      <w:r>
        <w:rPr>
          <w:b/>
        </w:rPr>
        <w:t>CKM_TLS_KDF</w:t>
      </w:r>
      <w:r>
        <w:rPr/>
        <w:t xml:space="preserve"> has a parameter of </w:t>
      </w:r>
      <w:r>
        <w:rPr>
          <w:b/>
        </w:rPr>
        <w:t>CK_TLS_KDF_PARAMS</w:t>
      </w:r>
      <w:r>
        <w:rPr/>
        <w:t xml:space="preserve">.  If the protocol using this mechanism does not use context information, the </w:t>
      </w:r>
      <w:r>
        <w:rPr>
          <w:i/>
        </w:rPr>
        <w:t xml:space="preserve">pContextData </w:t>
      </w:r>
      <w:r>
        <w:rPr/>
        <w:t xml:space="preserve">field shall be set to NULL_PTR and the </w:t>
      </w:r>
      <w:r>
        <w:rPr>
          <w:i/>
        </w:rPr>
        <w:t>ulContextDataLength</w:t>
      </w:r>
      <w:r>
        <w:rPr/>
        <w:t xml:space="preserve"> field shall be set to 0.</w:t>
      </w:r>
    </w:p>
    <w:p>
      <w:pPr>
        <w:pStyle w:val="Normal"/>
        <w:numPr>
          <w:ilvl w:val="0"/>
          <w:numId w:val="3"/>
        </w:numPr>
        <w:rPr/>
      </w:pPr>
      <w:r>
        <w:rPr/>
        <w:t xml:space="preserve">To use this mechanism with TLS1.0 and TLS1.1, use </w:t>
      </w:r>
      <w:r>
        <w:rPr>
          <w:b/>
        </w:rPr>
        <w:t>CKM_TLS_PRF</w:t>
      </w:r>
      <w:r>
        <w:rPr/>
        <w:t xml:space="preserve"> as the value for </w:t>
      </w:r>
      <w:r>
        <w:rPr>
          <w:i/>
        </w:rPr>
        <w:t xml:space="preserve">prfMechanism </w:t>
      </w:r>
      <w:r>
        <w:rPr/>
        <w:t xml:space="preserve">in place of a hash mechanism. Note: Although </w:t>
      </w:r>
      <w:r>
        <w:rPr>
          <w:b/>
        </w:rPr>
        <w:t>CKM_TLS_PRF</w:t>
      </w:r>
      <w:r>
        <w:rPr/>
        <w:t xml:space="preserve"> is deprecated as a mechanism for C_DeriveKey, the manifest value is retained for use with this mechanism to indicate the use of the TLS1.0/1.1 Pseudo-random function.</w:t>
      </w:r>
    </w:p>
    <w:p>
      <w:pPr>
        <w:pStyle w:val="Normal"/>
        <w:numPr>
          <w:ilvl w:val="0"/>
          <w:numId w:val="3"/>
        </w:numPr>
        <w:rPr/>
      </w:pPr>
      <w:r>
        <w:rPr/>
        <w:t xml:space="preserve">This mechanism can be used to derive multiple keys (e.g. similar to </w:t>
      </w:r>
      <w:r>
        <w:rPr>
          <w:b/>
        </w:rPr>
        <w:t>CKM_TLS12_KEY_AND_MAC_DERIVE</w:t>
      </w:r>
      <w:r>
        <w:rPr/>
        <w:t xml:space="preserve">) by first deriving the key stream as a </w:t>
      </w:r>
      <w:r>
        <w:rPr>
          <w:b/>
        </w:rPr>
        <w:t>CKK_GENERIC_SECRET</w:t>
      </w:r>
      <w:r>
        <w:rPr/>
        <w:t xml:space="preserve"> of the necessary length and doing subsequent derives against that derived key   using the </w:t>
      </w:r>
      <w:r>
        <w:rPr>
          <w:b/>
        </w:rPr>
        <w:t>CKM_EXTRACT_KEY_FROM_KEY</w:t>
      </w:r>
      <w:r>
        <w:rPr/>
        <w:t xml:space="preserve"> mechanism to split the key stream into the actual operational keys.</w:t>
      </w:r>
    </w:p>
    <w:p>
      <w:pPr>
        <w:pStyle w:val="Normal"/>
        <w:numPr>
          <w:ilvl w:val="0"/>
          <w:numId w:val="3"/>
        </w:numPr>
        <w:rPr/>
      </w:pPr>
      <w:r>
        <w:rPr/>
        <w:t>The mechanism should not be used with the labels defined for use with TLS, but the token does not enforce this behavior.</w:t>
      </w:r>
    </w:p>
    <w:p>
      <w:pPr>
        <w:pStyle w:val="Normal"/>
        <w:numPr>
          <w:ilvl w:val="0"/>
          <w:numId w:val="3"/>
        </w:numPr>
        <w:rPr/>
      </w:pPr>
      <w:r>
        <w:rPr/>
        <w:t>This mechanism has the following rules about key sensitivity and extractability:</w:t>
      </w:r>
    </w:p>
    <w:p>
      <w:pPr>
        <w:pStyle w:val="Tagged"/>
        <w:numPr>
          <w:ilvl w:val="0"/>
          <w:numId w:val="55"/>
        </w:numPr>
        <w:rPr/>
      </w:pPr>
      <w:r>
        <w:rPr/>
        <w:t xml:space="preserve">If the original key has its </w:t>
      </w:r>
      <w:r>
        <w:rPr>
          <w:b/>
        </w:rPr>
        <w:t>CKA_SENSITIVE</w:t>
      </w:r>
      <w:r>
        <w:rPr/>
        <w:t xml:space="preserve"> attribute set to CK_TRUE, so does the derived key.  If not, then the derived key’s </w:t>
      </w:r>
      <w:r>
        <w:rPr>
          <w:b/>
        </w:rPr>
        <w:t>CKA_SENSITIVE</w:t>
      </w:r>
      <w:r>
        <w:rPr/>
        <w:t xml:space="preserve"> attribute is set either from the supplied template or from the original key.</w:t>
      </w:r>
    </w:p>
    <w:p>
      <w:pPr>
        <w:pStyle w:val="Tagged"/>
        <w:numPr>
          <w:ilvl w:val="0"/>
          <w:numId w:val="55"/>
        </w:numPr>
        <w:rPr/>
      </w:pPr>
      <w:r>
        <w:rPr/>
        <w:t xml:space="preserve">Similarly, if the original key has its </w:t>
      </w:r>
      <w:r>
        <w:rPr>
          <w:b/>
        </w:rPr>
        <w:t>CKA_EXTRACTABLE</w:t>
      </w:r>
      <w:r>
        <w:rPr/>
        <w:t xml:space="preserve"> attribute set to CK_FALSE, so does the derived key.  If not, then the derived key’s </w:t>
      </w:r>
      <w:r>
        <w:rPr>
          <w:b/>
        </w:rPr>
        <w:t>CKA_EXTRACTABLE</w:t>
      </w:r>
      <w:r>
        <w:rPr/>
        <w:t xml:space="preserve"> attribute is set either from the supplied template or from the original key.</w:t>
      </w:r>
    </w:p>
    <w:p>
      <w:pPr>
        <w:pStyle w:val="Tagged"/>
        <w:numPr>
          <w:ilvl w:val="0"/>
          <w:numId w:val="55"/>
        </w:numPr>
        <w:rPr/>
      </w:pPr>
      <w:r>
        <w:rPr/>
        <w:t xml:space="preserve">The derived key’s </w:t>
      </w:r>
      <w:r>
        <w:rPr>
          <w:b/>
        </w:rPr>
        <w:t>CKA_ALWAYS_SENSITIVE</w:t>
      </w:r>
      <w:r>
        <w:rPr/>
        <w:t xml:space="preserve"> attribute is set to CK_TRUE if and only if the original key has its </w:t>
      </w:r>
      <w:r>
        <w:rPr>
          <w:b/>
        </w:rPr>
        <w:t>CKA_ALWAYS_SENSITIVE</w:t>
      </w:r>
      <w:r>
        <w:rPr/>
        <w:t xml:space="preserve"> attribute set to CK_TRUE.</w:t>
      </w:r>
    </w:p>
    <w:p>
      <w:pPr>
        <w:pStyle w:val="Tagged"/>
        <w:numPr>
          <w:ilvl w:val="0"/>
          <w:numId w:val="55"/>
        </w:numPr>
        <w:rPr/>
      </w:pPr>
      <w:r>
        <w:rPr/>
        <w:t xml:space="preserve">Similarly, the derived key’s </w:t>
      </w:r>
      <w:r>
        <w:rPr>
          <w:b/>
        </w:rPr>
        <w:t>CKA_NEVER_EXTRACTABLE</w:t>
      </w:r>
      <w:r>
        <w:rPr/>
        <w:t xml:space="preserve"> attribute is set to CK_TRUE if and only if the original key has its </w:t>
      </w:r>
      <w:r>
        <w:rPr>
          <w:b/>
        </w:rPr>
        <w:t>CKA_NEVER_EXTRACTABLE</w:t>
      </w:r>
      <w:r>
        <w:rPr/>
        <w:t xml:space="preserve"> attribute set to CK_TRUE.</w:t>
      </w:r>
    </w:p>
    <w:p>
      <w:pPr>
        <w:pStyle w:val="Heading2"/>
        <w:numPr>
          <w:ilvl w:val="1"/>
          <w:numId w:val="2"/>
        </w:numPr>
        <w:rPr/>
      </w:pPr>
      <w:bookmarkStart w:id="2381" w:name="_Toc405794945"/>
      <w:bookmarkStart w:id="2382" w:name="_Toc26949889"/>
      <w:bookmarkStart w:id="2383" w:name="_Toc35416783"/>
      <w:bookmarkStart w:id="2384" w:name="_Toc35654947"/>
      <w:bookmarkStart w:id="2385" w:name="_Toc35655007"/>
      <w:bookmarkStart w:id="2386" w:name="_Toc35669496"/>
      <w:bookmarkStart w:id="2387" w:name="_Toc35754880"/>
      <w:bookmarkStart w:id="2388" w:name="_Toc39387921"/>
      <w:bookmarkStart w:id="2389" w:name="_Toc39397798"/>
      <w:bookmarkStart w:id="2390" w:name="_Toc516500927"/>
      <w:bookmarkStart w:id="2391" w:name="_Toc416960177"/>
      <w:bookmarkStart w:id="2392" w:name="_Toc395187931"/>
      <w:bookmarkStart w:id="2393" w:name="_Toc391471293"/>
      <w:bookmarkStart w:id="2394" w:name="_Toc370634580"/>
      <w:bookmarkStart w:id="2395" w:name="_Toc72656481"/>
      <w:bookmarkStart w:id="2396" w:name="_Toc228807341"/>
      <w:bookmarkStart w:id="2397" w:name="_Toc228894800"/>
      <w:bookmarkEnd w:id="2390"/>
      <w:bookmarkEnd w:id="2391"/>
      <w:bookmarkEnd w:id="2392"/>
      <w:bookmarkEnd w:id="2393"/>
      <w:bookmarkEnd w:id="2394"/>
      <w:bookmarkEnd w:id="2395"/>
      <w:bookmarkEnd w:id="2396"/>
      <w:bookmarkEnd w:id="2397"/>
      <w:r>
        <w:rPr/>
        <w:t>WTLS</w:t>
      </w:r>
    </w:p>
    <w:p>
      <w:pPr>
        <w:pStyle w:val="Normal"/>
        <w:numPr>
          <w:ilvl w:val="0"/>
          <w:numId w:val="3"/>
        </w:numPr>
        <w:rPr/>
      </w:pPr>
      <w:r>
        <w:rPr/>
        <w:t>Details can be found in [WTLS].</w:t>
      </w:r>
    </w:p>
    <w:p>
      <w:pPr>
        <w:pStyle w:val="Normal"/>
        <w:numPr>
          <w:ilvl w:val="0"/>
          <w:numId w:val="3"/>
        </w:numPr>
        <w:rPr/>
      </w:pPr>
      <w:r>
        <w:rPr/>
        <w:t>When comparing the existing TLS mechanisms with these extensions to support WTLS one could argue that there would be no need to have distinct handling of the client and server side of the handshake. However, since in WTLS the server and client use different sequence numbers, there could be instances (e.g. when WTLS is used to protect asynchronous protocols) where sequence numbers on the client and server side differ, and hence this motivates the introduced split.</w:t>
      </w:r>
    </w:p>
    <w:p>
      <w:pPr>
        <w:pStyle w:val="Normal"/>
        <w:numPr>
          <w:ilvl w:val="0"/>
          <w:numId w:val="3"/>
        </w:numPr>
        <w:rPr/>
      </w:pPr>
      <w:r>
        <w:rPr/>
      </w:r>
    </w:p>
    <w:p>
      <w:pPr>
        <w:pStyle w:val="Normal"/>
        <w:numPr>
          <w:ilvl w:val="0"/>
          <w:numId w:val="3"/>
        </w:numPr>
        <w:rPr/>
      </w:pPr>
      <w:r>
        <w:rPr/>
      </w:r>
    </w:p>
    <w:p>
      <w:pPr>
        <w:pStyle w:val="Normal"/>
        <w:numPr>
          <w:ilvl w:val="0"/>
          <w:numId w:val="3"/>
        </w:numPr>
        <w:rPr/>
      </w:pPr>
      <w:r>
        <w:rPr/>
      </w:r>
    </w:p>
    <w:p>
      <w:pPr>
        <w:pStyle w:val="Normal"/>
        <w:numPr>
          <w:ilvl w:val="0"/>
          <w:numId w:val="3"/>
        </w:numPr>
        <w:rPr/>
      </w:pPr>
      <w:r>
        <w:rPr/>
      </w:r>
    </w:p>
    <w:p>
      <w:pPr>
        <w:pStyle w:val="Normal"/>
        <w:numPr>
          <w:ilvl w:val="0"/>
          <w:numId w:val="3"/>
        </w:numPr>
        <w:rPr/>
      </w:pPr>
      <w:r>
        <w:rPr/>
      </w:r>
    </w:p>
    <w:p>
      <w:pPr>
        <w:pStyle w:val="Normal"/>
        <w:numPr>
          <w:ilvl w:val="0"/>
          <w:numId w:val="3"/>
        </w:numPr>
        <w:rPr/>
      </w:pPr>
      <w:r>
        <w:rPr/>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120</w:t>
      </w:r>
      <w:r>
        <w:fldChar w:fldCharType="end"/>
      </w:r>
      <w:r>
        <w:rPr>
          <w:i/>
          <w:sz w:val="18"/>
          <w:szCs w:val="18"/>
        </w:rPr>
        <w:t>, WTLS Mechanisms vs. Functions</w:t>
      </w:r>
    </w:p>
    <w:tbl>
      <w:tblPr>
        <w:tblW w:w="9222"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4113"/>
        <w:gridCol w:w="873"/>
        <w:gridCol w:w="710"/>
        <w:gridCol w:w="533"/>
        <w:gridCol w:w="758"/>
        <w:gridCol w:w="614"/>
        <w:gridCol w:w="863"/>
        <w:gridCol w:w="757"/>
      </w:tblGrid>
      <w:tr>
        <w:trPr>
          <w:tblHeader w:val="true"/>
        </w:trPr>
        <w:tc>
          <w:tcPr>
            <w:tcW w:w="4113"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2398" w:name="_Toc72656482"/>
            <w:bookmarkStart w:id="2399" w:name="_Toc72656482"/>
            <w:r>
              <w:rPr>
                <w:rFonts w:cs="Arial" w:ascii="Arial" w:hAnsi="Arial"/>
                <w:sz w:val="20"/>
              </w:rPr>
            </w:r>
          </w:p>
        </w:tc>
        <w:tc>
          <w:tcPr>
            <w:tcW w:w="5108"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4113"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8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7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411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CKM_WTLS_PRE_MASTER_KEY_GEN</w:t>
            </w:r>
          </w:p>
        </w:tc>
        <w:tc>
          <w:tcPr>
            <w:tcW w:w="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411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CKM_WTLS_MASTER_KEY_DERIVE</w:t>
            </w:r>
          </w:p>
        </w:tc>
        <w:tc>
          <w:tcPr>
            <w:tcW w:w="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411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CKM_WTLS_MASTER_KEY_DERIVE_DH_ECC</w:t>
            </w:r>
          </w:p>
        </w:tc>
        <w:tc>
          <w:tcPr>
            <w:tcW w:w="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411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CKM_WTLS_SERVER_KEY_AND_MAC_DERIVE</w:t>
            </w:r>
          </w:p>
        </w:tc>
        <w:tc>
          <w:tcPr>
            <w:tcW w:w="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411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CKM_WTLS_CLIENT_KEY_AND_MAC_DERIVE</w:t>
            </w:r>
          </w:p>
        </w:tc>
        <w:tc>
          <w:tcPr>
            <w:tcW w:w="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4113"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CKM_WTLS_PRF</w:t>
            </w:r>
          </w:p>
        </w:tc>
        <w:tc>
          <w:tcPr>
            <w:tcW w:w="87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1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1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5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bl>
    <w:p>
      <w:pPr>
        <w:pStyle w:val="Heading3"/>
        <w:numPr>
          <w:ilvl w:val="2"/>
          <w:numId w:val="2"/>
        </w:numPr>
        <w:rPr/>
      </w:pPr>
      <w:bookmarkStart w:id="2400" w:name="_Toc72656482"/>
      <w:bookmarkStart w:id="2401" w:name="_Toc516500928"/>
      <w:bookmarkStart w:id="2402" w:name="_Toc416960178"/>
      <w:bookmarkStart w:id="2403" w:name="_Toc395187932"/>
      <w:bookmarkStart w:id="2404" w:name="_Toc391471294"/>
      <w:bookmarkStart w:id="2405" w:name="_Toc370634581"/>
      <w:bookmarkStart w:id="2406" w:name="_Toc228807342"/>
      <w:bookmarkStart w:id="2407" w:name="_Toc228894801"/>
      <w:bookmarkEnd w:id="2400"/>
      <w:bookmarkEnd w:id="2401"/>
      <w:bookmarkEnd w:id="2402"/>
      <w:bookmarkEnd w:id="2403"/>
      <w:bookmarkEnd w:id="2404"/>
      <w:bookmarkEnd w:id="2405"/>
      <w:bookmarkEnd w:id="2406"/>
      <w:bookmarkEnd w:id="2407"/>
      <w:r>
        <w:rPr/>
        <w:t>Definitions</w:t>
      </w:r>
    </w:p>
    <w:p>
      <w:pPr>
        <w:pStyle w:val="Normal"/>
        <w:numPr>
          <w:ilvl w:val="0"/>
          <w:numId w:val="3"/>
        </w:numPr>
        <w:rPr/>
      </w:pPr>
      <w:r>
        <w:rPr/>
        <w:t>Mechanisms:</w:t>
      </w:r>
    </w:p>
    <w:p>
      <w:pPr>
        <w:pStyle w:val="Normal"/>
        <w:numPr>
          <w:ilvl w:val="0"/>
          <w:numId w:val="3"/>
        </w:numPr>
        <w:ind w:left="720" w:hanging="0"/>
        <w:rPr/>
      </w:pPr>
      <w:r>
        <w:rPr/>
        <w:t>CKM_WTLS_PRE_MASTER_KEY_GEN</w:t>
      </w:r>
    </w:p>
    <w:p>
      <w:pPr>
        <w:pStyle w:val="Normal"/>
        <w:numPr>
          <w:ilvl w:val="0"/>
          <w:numId w:val="3"/>
        </w:numPr>
        <w:ind w:left="720" w:hanging="0"/>
        <w:rPr/>
      </w:pPr>
      <w:r>
        <w:rPr/>
        <w:t>CKM_WTLS_MASTER_KEY_DERIVE</w:t>
      </w:r>
    </w:p>
    <w:p>
      <w:pPr>
        <w:pStyle w:val="Normal"/>
        <w:numPr>
          <w:ilvl w:val="0"/>
          <w:numId w:val="3"/>
        </w:numPr>
        <w:ind w:left="720" w:hanging="0"/>
        <w:rPr/>
      </w:pPr>
      <w:r>
        <w:rPr/>
        <w:t>CKM_WTLS_MASTER_KEY_DERIVE_DH_ECC</w:t>
      </w:r>
    </w:p>
    <w:p>
      <w:pPr>
        <w:pStyle w:val="Normal"/>
        <w:numPr>
          <w:ilvl w:val="0"/>
          <w:numId w:val="3"/>
        </w:numPr>
        <w:ind w:left="720" w:hanging="0"/>
        <w:rPr/>
      </w:pPr>
      <w:r>
        <w:rPr/>
        <w:t>CKM_WTLS_PRF</w:t>
      </w:r>
    </w:p>
    <w:p>
      <w:pPr>
        <w:pStyle w:val="Normal"/>
        <w:numPr>
          <w:ilvl w:val="0"/>
          <w:numId w:val="3"/>
        </w:numPr>
        <w:ind w:left="720" w:hanging="0"/>
        <w:rPr/>
      </w:pPr>
      <w:r>
        <w:rPr/>
        <w:t>CKM_WTLS_SERVER_KEY_AND_MAC_DERIVE</w:t>
      </w:r>
    </w:p>
    <w:p>
      <w:pPr>
        <w:pStyle w:val="Normal"/>
        <w:numPr>
          <w:ilvl w:val="0"/>
          <w:numId w:val="3"/>
        </w:numPr>
        <w:ind w:left="720" w:hanging="0"/>
        <w:rPr/>
      </w:pPr>
      <w:r>
        <w:rPr/>
        <w:t>CKM_WTLS_CLIENT_KEY_AND_MAC_DERIVE</w:t>
      </w:r>
    </w:p>
    <w:p>
      <w:pPr>
        <w:pStyle w:val="Heading3"/>
        <w:numPr>
          <w:ilvl w:val="2"/>
          <w:numId w:val="2"/>
        </w:numPr>
        <w:rPr/>
      </w:pPr>
      <w:bookmarkStart w:id="2408" w:name="_Toc26949889"/>
      <w:bookmarkStart w:id="2409" w:name="_Toc35416783"/>
      <w:bookmarkStart w:id="2410" w:name="_Toc35654947"/>
      <w:bookmarkStart w:id="2411" w:name="_Toc35655007"/>
      <w:bookmarkStart w:id="2412" w:name="_Toc35669496"/>
      <w:bookmarkStart w:id="2413" w:name="_Toc35754880"/>
      <w:bookmarkStart w:id="2414" w:name="_Toc39387921"/>
      <w:bookmarkStart w:id="2415" w:name="_Toc39397798"/>
      <w:bookmarkStart w:id="2416" w:name="_Toc516500929"/>
      <w:bookmarkStart w:id="2417" w:name="_Toc416960179"/>
      <w:bookmarkStart w:id="2418" w:name="_Toc395187933"/>
      <w:bookmarkStart w:id="2419" w:name="_Toc391471295"/>
      <w:bookmarkStart w:id="2420" w:name="_Toc370634582"/>
      <w:bookmarkStart w:id="2421" w:name="_Toc72656483"/>
      <w:bookmarkStart w:id="2422" w:name="_Toc228807343"/>
      <w:bookmarkStart w:id="2423" w:name="_Toc228894802"/>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r>
        <w:rPr/>
        <w:t>WTLS mechanism parameters</w:t>
      </w:r>
    </w:p>
    <w:p>
      <w:pPr>
        <w:pStyle w:val="Name"/>
        <w:numPr>
          <w:ilvl w:val="0"/>
          <w:numId w:val="9"/>
        </w:numPr>
        <w:tabs>
          <w:tab w:val="left" w:pos="720" w:leader="none"/>
        </w:tabs>
        <w:rPr>
          <w:rFonts w:ascii="Arial" w:hAnsi="Arial" w:cs="Arial"/>
        </w:rPr>
      </w:pPr>
      <w:bookmarkStart w:id="2424" w:name="_Toc72656484"/>
      <w:bookmarkStart w:id="2425" w:name="_Toc228807344"/>
      <w:bookmarkStart w:id="2426" w:name="_Toc26949890"/>
      <w:bookmarkStart w:id="2427" w:name="_Toc35416784"/>
      <w:bookmarkStart w:id="2428" w:name="_Toc35654948"/>
      <w:bookmarkStart w:id="2429" w:name="_Toc35655008"/>
      <w:bookmarkStart w:id="2430" w:name="_Toc35669497"/>
      <w:bookmarkStart w:id="2431" w:name="_Toc35754881"/>
      <w:bookmarkStart w:id="2432" w:name="_Toc39387922"/>
      <w:bookmarkStart w:id="2433" w:name="_Toc39397799"/>
      <w:bookmarkEnd w:id="2424"/>
      <w:bookmarkEnd w:id="2425"/>
      <w:bookmarkEnd w:id="2426"/>
      <w:bookmarkEnd w:id="2427"/>
      <w:bookmarkEnd w:id="2428"/>
      <w:bookmarkEnd w:id="2429"/>
      <w:bookmarkEnd w:id="2430"/>
      <w:bookmarkEnd w:id="2431"/>
      <w:bookmarkEnd w:id="2432"/>
      <w:bookmarkEnd w:id="2433"/>
      <w:r>
        <w:rPr>
          <w:rFonts w:cs="Arial" w:ascii="Arial" w:hAnsi="Arial"/>
        </w:rPr>
        <w:t>CK_WTLS_RANDOM_DATA; CK_WTLS_RANDOM_DATA_PTR</w:t>
      </w:r>
    </w:p>
    <w:p>
      <w:pPr>
        <w:pStyle w:val="Normal"/>
        <w:numPr>
          <w:ilvl w:val="0"/>
          <w:numId w:val="3"/>
        </w:numPr>
        <w:rPr/>
      </w:pPr>
      <w:r>
        <w:rPr>
          <w:b/>
          <w:bCs/>
        </w:rPr>
        <w:t>CK_WTLS_RANDOM_DATA</w:t>
      </w:r>
      <w:r>
        <w:rPr/>
        <w:t xml:space="preserve"> is a structure, which provides information about the random data of a client and a server in a WTLS context. This structure is used by the </w:t>
      </w:r>
      <w:r>
        <w:rPr>
          <w:b/>
          <w:bCs/>
        </w:rPr>
        <w:t>CKM_WTLS_MASTER_KEY_DERIVE</w:t>
      </w:r>
      <w:r>
        <w:rPr/>
        <w:t xml:space="preserve"> mechanism. It is defined as follows:</w:t>
      </w:r>
    </w:p>
    <w:p>
      <w:pPr>
        <w:pStyle w:val="CCode"/>
        <w:numPr>
          <w:ilvl w:val="0"/>
          <w:numId w:val="3"/>
        </w:numPr>
        <w:rPr>
          <w:highlight w:val="yellow"/>
        </w:rPr>
      </w:pPr>
      <w:r>
        <w:rPr>
          <w:highlight w:val="yellow"/>
        </w:rPr>
        <w:t>typedef struct CK_WTLS_RANDOM_DATA {</w:t>
      </w:r>
    </w:p>
    <w:p>
      <w:pPr>
        <w:pStyle w:val="CCode"/>
        <w:numPr>
          <w:ilvl w:val="0"/>
          <w:numId w:val="3"/>
        </w:numPr>
        <w:rPr>
          <w:highlight w:val="yellow"/>
          <w:lang w:val="sv-SE"/>
        </w:rPr>
      </w:pPr>
      <w:r>
        <w:rPr>
          <w:highlight w:val="yellow"/>
        </w:rPr>
        <w:t xml:space="preserve">  </w:t>
      </w:r>
      <w:r>
        <w:rPr>
          <w:highlight w:val="yellow"/>
          <w:lang w:val="sv-SE"/>
        </w:rPr>
        <w:t>CK_BYTE_PTR pClientRandom;</w:t>
      </w:r>
    </w:p>
    <w:p>
      <w:pPr>
        <w:pStyle w:val="CCode"/>
        <w:numPr>
          <w:ilvl w:val="0"/>
          <w:numId w:val="3"/>
        </w:numPr>
        <w:rPr>
          <w:highlight w:val="yellow"/>
          <w:lang w:val="sv-SE"/>
        </w:rPr>
      </w:pPr>
      <w:r>
        <w:rPr>
          <w:highlight w:val="yellow"/>
          <w:lang w:val="sv-SE"/>
        </w:rPr>
        <w:t xml:space="preserve">  </w:t>
      </w:r>
      <w:r>
        <w:rPr>
          <w:highlight w:val="yellow"/>
          <w:lang w:val="sv-SE"/>
        </w:rPr>
        <w:t>CK_ULONG    ulClientRandomLen;</w:t>
      </w:r>
    </w:p>
    <w:p>
      <w:pPr>
        <w:pStyle w:val="CCode"/>
        <w:numPr>
          <w:ilvl w:val="0"/>
          <w:numId w:val="3"/>
        </w:numPr>
        <w:rPr>
          <w:highlight w:val="yellow"/>
          <w:lang w:val="sv-SE"/>
        </w:rPr>
      </w:pPr>
      <w:r>
        <w:rPr>
          <w:highlight w:val="yellow"/>
          <w:lang w:val="sv-SE"/>
        </w:rPr>
        <w:t xml:space="preserve">  </w:t>
      </w:r>
      <w:r>
        <w:rPr>
          <w:highlight w:val="yellow"/>
          <w:lang w:val="sv-SE"/>
        </w:rPr>
        <w:t>CK_BYTE_PTR pServerRandom;</w:t>
      </w:r>
    </w:p>
    <w:p>
      <w:pPr>
        <w:pStyle w:val="CCode"/>
        <w:numPr>
          <w:ilvl w:val="0"/>
          <w:numId w:val="3"/>
        </w:numPr>
        <w:rPr>
          <w:highlight w:val="yellow"/>
          <w:lang w:val="sv-SE"/>
        </w:rPr>
      </w:pPr>
      <w:r>
        <w:rPr>
          <w:highlight w:val="yellow"/>
          <w:lang w:val="sv-SE"/>
        </w:rPr>
        <w:t xml:space="preserve">  </w:t>
      </w:r>
      <w:r>
        <w:rPr>
          <w:highlight w:val="yellow"/>
          <w:lang w:val="sv-SE"/>
        </w:rPr>
        <w:t>CK_ULONG    ulServerRandomLen;</w:t>
      </w:r>
    </w:p>
    <w:p>
      <w:pPr>
        <w:pStyle w:val="CCode"/>
        <w:numPr>
          <w:ilvl w:val="0"/>
          <w:numId w:val="3"/>
        </w:numPr>
        <w:rPr/>
      </w:pPr>
      <w:r>
        <w:rPr>
          <w:highlight w:val="yellow"/>
        </w:rPr>
        <w:t>} CK_WTLS_RANDOM_DATA;</w:t>
      </w:r>
    </w:p>
    <w:p>
      <w:pPr>
        <w:pStyle w:val="CCode"/>
        <w:numPr>
          <w:ilvl w:val="0"/>
          <w:numId w:val="3"/>
        </w:numPr>
        <w:rPr/>
      </w:pPr>
      <w:r>
        <w:rPr/>
      </w:r>
    </w:p>
    <w:p>
      <w:pPr>
        <w:pStyle w:val="Normal"/>
        <w:numPr>
          <w:ilvl w:val="0"/>
          <w:numId w:val="3"/>
        </w:numPr>
        <w:rPr/>
      </w:pPr>
      <w:r>
        <w:rPr/>
        <w:t>The fields of the structure have the following meanings:</w:t>
      </w:r>
    </w:p>
    <w:p>
      <w:pPr>
        <w:pStyle w:val="Definition1"/>
        <w:numPr>
          <w:ilvl w:val="0"/>
          <w:numId w:val="3"/>
        </w:numPr>
        <w:rPr>
          <w:i w:val="false"/>
          <w:i w:val="false"/>
        </w:rPr>
      </w:pPr>
      <w:r>
        <w:rPr/>
        <w:tab/>
        <w:t>pClientRandom</w:t>
        <w:tab/>
      </w:r>
      <w:r>
        <w:rPr>
          <w:i w:val="false"/>
        </w:rPr>
        <w:t>pointer to the client’s random data</w:t>
      </w:r>
    </w:p>
    <w:p>
      <w:pPr>
        <w:pStyle w:val="Definition1"/>
        <w:numPr>
          <w:ilvl w:val="0"/>
          <w:numId w:val="3"/>
        </w:numPr>
        <w:rPr>
          <w:i w:val="false"/>
          <w:i w:val="false"/>
        </w:rPr>
      </w:pPr>
      <w:r>
        <w:rPr/>
        <w:tab/>
        <w:t>pClientRandomLen</w:t>
        <w:tab/>
      </w:r>
      <w:r>
        <w:rPr>
          <w:i w:val="false"/>
        </w:rPr>
        <w:t>length in bytes of the client’s random data</w:t>
      </w:r>
    </w:p>
    <w:p>
      <w:pPr>
        <w:pStyle w:val="Definition1"/>
        <w:numPr>
          <w:ilvl w:val="0"/>
          <w:numId w:val="3"/>
        </w:numPr>
        <w:rPr>
          <w:i w:val="false"/>
          <w:i w:val="false"/>
        </w:rPr>
      </w:pPr>
      <w:r>
        <w:rPr/>
        <w:tab/>
        <w:t>pServerRaondom</w:t>
        <w:tab/>
      </w:r>
      <w:r>
        <w:rPr>
          <w:i w:val="false"/>
        </w:rPr>
        <w:t>pointer to the server’s random data</w:t>
      </w:r>
    </w:p>
    <w:p>
      <w:pPr>
        <w:pStyle w:val="Definition1"/>
        <w:numPr>
          <w:ilvl w:val="0"/>
          <w:numId w:val="3"/>
        </w:numPr>
        <w:rPr>
          <w:i w:val="false"/>
          <w:i w:val="false"/>
        </w:rPr>
      </w:pPr>
      <w:r>
        <w:rPr/>
        <w:tab/>
        <w:t>ulServerRandomLen</w:t>
        <w:tab/>
      </w:r>
      <w:r>
        <w:rPr>
          <w:i w:val="false"/>
        </w:rPr>
        <w:t>length in bytes of the server’s random data</w:t>
      </w:r>
    </w:p>
    <w:p>
      <w:pPr>
        <w:pStyle w:val="Normal"/>
        <w:numPr>
          <w:ilvl w:val="0"/>
          <w:numId w:val="3"/>
        </w:numPr>
        <w:rPr/>
      </w:pPr>
      <w:r>
        <w:rPr>
          <w:highlight w:val="green"/>
        </w:rPr>
        <w:t>CK_WTLS_RANDOM_DATA_PTR is a pointer to a CK_WTLS_RANDOM_DATA.</w:t>
      </w:r>
    </w:p>
    <w:p>
      <w:pPr>
        <w:pStyle w:val="Name"/>
        <w:numPr>
          <w:ilvl w:val="0"/>
          <w:numId w:val="9"/>
        </w:numPr>
        <w:tabs>
          <w:tab w:val="left" w:pos="720" w:leader="none"/>
        </w:tabs>
        <w:jc w:val="left"/>
        <w:rPr>
          <w:rFonts w:ascii="Arial" w:hAnsi="Arial" w:cs="Arial"/>
        </w:rPr>
      </w:pPr>
      <w:bookmarkStart w:id="2434" w:name="_Toc72656485"/>
      <w:bookmarkStart w:id="2435" w:name="_Toc228807345"/>
      <w:bookmarkStart w:id="2436" w:name="_Toc26949891"/>
      <w:bookmarkStart w:id="2437" w:name="_Toc35416785"/>
      <w:bookmarkStart w:id="2438" w:name="_Toc35654949"/>
      <w:bookmarkStart w:id="2439" w:name="_Toc35655009"/>
      <w:bookmarkStart w:id="2440" w:name="_Toc35669498"/>
      <w:bookmarkStart w:id="2441" w:name="_Toc35754882"/>
      <w:bookmarkStart w:id="2442" w:name="_Toc39387923"/>
      <w:bookmarkStart w:id="2443" w:name="_Toc39397800"/>
      <w:bookmarkEnd w:id="2434"/>
      <w:bookmarkEnd w:id="2435"/>
      <w:bookmarkEnd w:id="2436"/>
      <w:bookmarkEnd w:id="2437"/>
      <w:bookmarkEnd w:id="2438"/>
      <w:bookmarkEnd w:id="2439"/>
      <w:bookmarkEnd w:id="2440"/>
      <w:bookmarkEnd w:id="2441"/>
      <w:bookmarkEnd w:id="2442"/>
      <w:bookmarkEnd w:id="2443"/>
      <w:r>
        <w:rPr>
          <w:rFonts w:cs="Arial" w:ascii="Arial" w:hAnsi="Arial"/>
        </w:rPr>
        <w:t>CK_WTLS_MASTER_KEY_DERIVE_PARAMS; CK_WTLS_MASTER_KEY_DERIVE_PARAMS _PTR</w:t>
      </w:r>
    </w:p>
    <w:p>
      <w:pPr>
        <w:pStyle w:val="Normal"/>
        <w:numPr>
          <w:ilvl w:val="0"/>
          <w:numId w:val="3"/>
        </w:numPr>
        <w:rPr/>
      </w:pPr>
      <w:r>
        <w:rPr>
          <w:b/>
          <w:bCs/>
        </w:rPr>
        <w:t>CK_WTLS_MASTER_KEY_DERIVE_PARAMS</w:t>
      </w:r>
      <w:r>
        <w:rPr/>
        <w:t xml:space="preserve"> is a structure, which provides the parameters to the </w:t>
      </w:r>
      <w:r>
        <w:rPr>
          <w:b/>
          <w:bCs/>
        </w:rPr>
        <w:t>CKM_WTLS_MASTER_KEY_DERIVE</w:t>
      </w:r>
      <w:r>
        <w:rPr/>
        <w:t xml:space="preserve"> mechanism. It is defined as follows:</w:t>
      </w:r>
    </w:p>
    <w:p>
      <w:pPr>
        <w:pStyle w:val="CCode"/>
        <w:numPr>
          <w:ilvl w:val="0"/>
          <w:numId w:val="3"/>
        </w:numPr>
        <w:rPr>
          <w:highlight w:val="yellow"/>
        </w:rPr>
      </w:pPr>
      <w:r>
        <w:rPr>
          <w:highlight w:val="yellow"/>
        </w:rPr>
        <w:t>typedef struct CK_WTLS_MASTER_KEY_DERIVE_PARAMS {</w:t>
      </w:r>
    </w:p>
    <w:p>
      <w:pPr>
        <w:pStyle w:val="CCode"/>
        <w:numPr>
          <w:ilvl w:val="0"/>
          <w:numId w:val="3"/>
        </w:numPr>
        <w:rPr>
          <w:highlight w:val="yellow"/>
        </w:rPr>
      </w:pPr>
      <w:r>
        <w:rPr>
          <w:highlight w:val="yellow"/>
        </w:rPr>
        <w:t xml:space="preserve">  </w:t>
      </w:r>
      <w:r>
        <w:rPr>
          <w:highlight w:val="yellow"/>
        </w:rPr>
        <w:t>CK_MECHANISM_TYPE   DigestMechanism;</w:t>
      </w:r>
    </w:p>
    <w:p>
      <w:pPr>
        <w:pStyle w:val="CCode"/>
        <w:numPr>
          <w:ilvl w:val="0"/>
          <w:numId w:val="3"/>
        </w:numPr>
        <w:rPr>
          <w:highlight w:val="yellow"/>
        </w:rPr>
      </w:pPr>
      <w:r>
        <w:rPr>
          <w:highlight w:val="yellow"/>
        </w:rPr>
        <w:t xml:space="preserve">  </w:t>
      </w:r>
      <w:r>
        <w:rPr>
          <w:highlight w:val="yellow"/>
        </w:rPr>
        <w:t>CK_WTLS_RANDOM_DATA RandomInfo;</w:t>
      </w:r>
    </w:p>
    <w:p>
      <w:pPr>
        <w:pStyle w:val="CCode"/>
        <w:numPr>
          <w:ilvl w:val="0"/>
          <w:numId w:val="3"/>
        </w:numPr>
        <w:rPr>
          <w:highlight w:val="yellow"/>
        </w:rPr>
      </w:pPr>
      <w:r>
        <w:rPr>
          <w:highlight w:val="yellow"/>
        </w:rPr>
        <w:t xml:space="preserve">  </w:t>
      </w:r>
      <w:r>
        <w:rPr>
          <w:highlight w:val="yellow"/>
        </w:rPr>
        <w:t>CK_BYTE_PTR         pVersion;</w:t>
      </w:r>
    </w:p>
    <w:p>
      <w:pPr>
        <w:pStyle w:val="CCode"/>
        <w:numPr>
          <w:ilvl w:val="0"/>
          <w:numId w:val="3"/>
        </w:numPr>
        <w:rPr/>
      </w:pPr>
      <w:r>
        <w:rPr>
          <w:highlight w:val="yellow"/>
        </w:rPr>
        <w:t>} CK_WTLS_MASTER_KEY_DERIVE_PARAMS;</w:t>
      </w:r>
    </w:p>
    <w:p>
      <w:pPr>
        <w:pStyle w:val="Normal"/>
        <w:numPr>
          <w:ilvl w:val="0"/>
          <w:numId w:val="3"/>
        </w:numPr>
        <w:rPr/>
      </w:pPr>
      <w:r>
        <w:rPr/>
      </w:r>
    </w:p>
    <w:p>
      <w:pPr>
        <w:pStyle w:val="Normal"/>
        <w:numPr>
          <w:ilvl w:val="0"/>
          <w:numId w:val="3"/>
        </w:numPr>
        <w:rPr/>
      </w:pPr>
      <w:r>
        <w:rPr/>
        <w:t>The fields of the structure have the following meanings:</w:t>
      </w:r>
    </w:p>
    <w:p>
      <w:pPr>
        <w:pStyle w:val="Definition1"/>
        <w:numPr>
          <w:ilvl w:val="0"/>
          <w:numId w:val="3"/>
        </w:numPr>
        <w:rPr>
          <w:i w:val="false"/>
          <w:i w:val="false"/>
        </w:rPr>
      </w:pPr>
      <w:r>
        <w:rPr/>
        <w:tab/>
        <w:t>DigestMechanism</w:t>
        <w:tab/>
      </w:r>
      <w:r>
        <w:rPr>
          <w:i w:val="false"/>
        </w:rPr>
        <w:t>the mechanism type of the digest mechanism to be used (possible types can be found in [WTLS])</w:t>
      </w:r>
    </w:p>
    <w:p>
      <w:pPr>
        <w:pStyle w:val="Definition1"/>
        <w:numPr>
          <w:ilvl w:val="0"/>
          <w:numId w:val="3"/>
        </w:numPr>
        <w:rPr>
          <w:i w:val="false"/>
          <w:i w:val="false"/>
        </w:rPr>
      </w:pPr>
      <w:r>
        <w:rPr/>
        <w:tab/>
        <w:t>RandomInfo</w:t>
        <w:tab/>
      </w:r>
      <w:r>
        <w:rPr>
          <w:i w:val="false"/>
        </w:rPr>
        <w:t>Client’s and server’s random data information</w:t>
      </w:r>
    </w:p>
    <w:p>
      <w:pPr>
        <w:pStyle w:val="Definition1"/>
        <w:numPr>
          <w:ilvl w:val="0"/>
          <w:numId w:val="3"/>
        </w:numPr>
        <w:rPr>
          <w:i w:val="false"/>
          <w:i w:val="false"/>
        </w:rPr>
      </w:pPr>
      <w:r>
        <w:rPr/>
        <w:tab/>
        <w:t>pVersion</w:t>
        <w:tab/>
      </w:r>
      <w:r>
        <w:rPr>
          <w:i w:val="false"/>
        </w:rPr>
        <w:t xml:space="preserve">pointer to a </w:t>
      </w:r>
      <w:r>
        <w:rPr>
          <w:b/>
          <w:i w:val="false"/>
        </w:rPr>
        <w:t>CK_BYTE</w:t>
      </w:r>
      <w:r>
        <w:rPr>
          <w:i w:val="false"/>
        </w:rPr>
        <w:t xml:space="preserve"> which receives the WTLS protocol version information</w:t>
      </w:r>
    </w:p>
    <w:p>
      <w:pPr>
        <w:pStyle w:val="Normal"/>
        <w:numPr>
          <w:ilvl w:val="0"/>
          <w:numId w:val="3"/>
        </w:numPr>
        <w:rPr/>
      </w:pPr>
      <w:r>
        <w:rPr>
          <w:highlight w:val="green"/>
        </w:rPr>
        <w:t>CK_WTLS_MASTER_KEY_DERIVE_PARAMS_PTR is a pointer to a CK_WTLS_MASTER_KEY_DERIVE_PARAMS.</w:t>
      </w:r>
    </w:p>
    <w:p>
      <w:pPr>
        <w:pStyle w:val="Name"/>
        <w:numPr>
          <w:ilvl w:val="0"/>
          <w:numId w:val="9"/>
        </w:numPr>
        <w:tabs>
          <w:tab w:val="left" w:pos="720" w:leader="none"/>
        </w:tabs>
        <w:rPr>
          <w:rFonts w:ascii="Arial" w:hAnsi="Arial" w:cs="Arial"/>
        </w:rPr>
      </w:pPr>
      <w:bookmarkStart w:id="2444" w:name="_Toc72656486"/>
      <w:bookmarkStart w:id="2445" w:name="_Toc228807346"/>
      <w:bookmarkStart w:id="2446" w:name="_Toc26949892"/>
      <w:bookmarkStart w:id="2447" w:name="_Toc35416786"/>
      <w:bookmarkStart w:id="2448" w:name="_Toc35654950"/>
      <w:bookmarkStart w:id="2449" w:name="_Toc35655010"/>
      <w:bookmarkStart w:id="2450" w:name="_Toc35669499"/>
      <w:bookmarkStart w:id="2451" w:name="_Toc35754883"/>
      <w:bookmarkStart w:id="2452" w:name="_Toc39387924"/>
      <w:bookmarkStart w:id="2453" w:name="_Toc39397801"/>
      <w:bookmarkEnd w:id="2444"/>
      <w:bookmarkEnd w:id="2445"/>
      <w:bookmarkEnd w:id="2446"/>
      <w:bookmarkEnd w:id="2447"/>
      <w:bookmarkEnd w:id="2448"/>
      <w:bookmarkEnd w:id="2449"/>
      <w:bookmarkEnd w:id="2450"/>
      <w:bookmarkEnd w:id="2451"/>
      <w:bookmarkEnd w:id="2452"/>
      <w:bookmarkEnd w:id="2453"/>
      <w:r>
        <w:rPr>
          <w:rFonts w:cs="Arial" w:ascii="Arial" w:hAnsi="Arial"/>
        </w:rPr>
        <w:t>CK_WTLS_PRF_PARAMS; CK_WTLS_PRF_PARAMS_PTR</w:t>
      </w:r>
    </w:p>
    <w:p>
      <w:pPr>
        <w:pStyle w:val="Normal"/>
        <w:numPr>
          <w:ilvl w:val="0"/>
          <w:numId w:val="3"/>
        </w:numPr>
        <w:rPr/>
      </w:pPr>
      <w:r>
        <w:rPr>
          <w:b/>
          <w:bCs/>
        </w:rPr>
        <w:t>CK_WTLS_PRF_PARAMS</w:t>
      </w:r>
      <w:r>
        <w:rPr/>
        <w:t xml:space="preserve"> is a structure, which provides the parameters to the </w:t>
      </w:r>
      <w:r>
        <w:rPr>
          <w:b/>
          <w:bCs/>
        </w:rPr>
        <w:t>CKM_WTLS_PRF</w:t>
      </w:r>
      <w:r>
        <w:rPr/>
        <w:t xml:space="preserve"> mechanism. It is defined as follows:</w:t>
      </w:r>
    </w:p>
    <w:p>
      <w:pPr>
        <w:pStyle w:val="CCode"/>
        <w:numPr>
          <w:ilvl w:val="0"/>
          <w:numId w:val="3"/>
        </w:numPr>
        <w:rPr>
          <w:highlight w:val="yellow"/>
        </w:rPr>
      </w:pPr>
      <w:r>
        <w:rPr>
          <w:highlight w:val="yellow"/>
        </w:rPr>
        <w:t>typedef struct CK_WTLS_PRF_PARAMS {</w:t>
      </w:r>
    </w:p>
    <w:p>
      <w:pPr>
        <w:pStyle w:val="CCode"/>
        <w:numPr>
          <w:ilvl w:val="0"/>
          <w:numId w:val="3"/>
        </w:numPr>
        <w:rPr>
          <w:highlight w:val="yellow"/>
        </w:rPr>
      </w:pPr>
      <w:r>
        <w:rPr>
          <w:highlight w:val="yellow"/>
        </w:rPr>
        <w:t xml:space="preserve">  </w:t>
      </w:r>
      <w:r>
        <w:rPr>
          <w:highlight w:val="yellow"/>
        </w:rPr>
        <w:t>CK_MECHANISM_TYPE DigestMechanism;</w:t>
      </w:r>
    </w:p>
    <w:p>
      <w:pPr>
        <w:pStyle w:val="CCode"/>
        <w:numPr>
          <w:ilvl w:val="0"/>
          <w:numId w:val="3"/>
        </w:numPr>
        <w:rPr>
          <w:highlight w:val="yellow"/>
        </w:rPr>
      </w:pPr>
      <w:r>
        <w:rPr>
          <w:highlight w:val="yellow"/>
        </w:rPr>
        <w:t xml:space="preserve">  </w:t>
      </w:r>
      <w:r>
        <w:rPr>
          <w:highlight w:val="yellow"/>
        </w:rPr>
        <w:t>CK_BYTE_PTR       pSeed;</w:t>
      </w:r>
    </w:p>
    <w:p>
      <w:pPr>
        <w:pStyle w:val="CCode"/>
        <w:numPr>
          <w:ilvl w:val="0"/>
          <w:numId w:val="3"/>
        </w:numPr>
        <w:rPr>
          <w:highlight w:val="yellow"/>
        </w:rPr>
      </w:pPr>
      <w:r>
        <w:rPr>
          <w:highlight w:val="yellow"/>
        </w:rPr>
        <w:t xml:space="preserve">  </w:t>
      </w:r>
      <w:r>
        <w:rPr>
          <w:highlight w:val="yellow"/>
        </w:rPr>
        <w:t>CK_ULONG          ulSeedLen;</w:t>
      </w:r>
    </w:p>
    <w:p>
      <w:pPr>
        <w:pStyle w:val="CCode"/>
        <w:numPr>
          <w:ilvl w:val="0"/>
          <w:numId w:val="3"/>
        </w:numPr>
        <w:rPr>
          <w:highlight w:val="yellow"/>
        </w:rPr>
      </w:pPr>
      <w:r>
        <w:rPr>
          <w:highlight w:val="yellow"/>
        </w:rPr>
        <w:t xml:space="preserve">  </w:t>
      </w:r>
      <w:r>
        <w:rPr>
          <w:highlight w:val="yellow"/>
        </w:rPr>
        <w:t>CK_BYTE_PTR       pLabel;</w:t>
      </w:r>
    </w:p>
    <w:p>
      <w:pPr>
        <w:pStyle w:val="CCode"/>
        <w:numPr>
          <w:ilvl w:val="0"/>
          <w:numId w:val="3"/>
        </w:numPr>
        <w:rPr>
          <w:highlight w:val="yellow"/>
        </w:rPr>
      </w:pPr>
      <w:r>
        <w:rPr>
          <w:highlight w:val="yellow"/>
        </w:rPr>
        <w:t xml:space="preserve">  </w:t>
      </w:r>
      <w:r>
        <w:rPr>
          <w:highlight w:val="yellow"/>
        </w:rPr>
        <w:t>CK_ULONG          ulLabelLen;</w:t>
      </w:r>
    </w:p>
    <w:p>
      <w:pPr>
        <w:pStyle w:val="CCode"/>
        <w:numPr>
          <w:ilvl w:val="0"/>
          <w:numId w:val="3"/>
        </w:numPr>
        <w:rPr>
          <w:highlight w:val="yellow"/>
        </w:rPr>
      </w:pPr>
      <w:r>
        <w:rPr>
          <w:highlight w:val="yellow"/>
        </w:rPr>
        <w:t xml:space="preserve">  </w:t>
      </w:r>
      <w:r>
        <w:rPr>
          <w:highlight w:val="yellow"/>
        </w:rPr>
        <w:t>CK_BYTE_PTR       pOutput;</w:t>
      </w:r>
    </w:p>
    <w:p>
      <w:pPr>
        <w:pStyle w:val="CCode"/>
        <w:numPr>
          <w:ilvl w:val="0"/>
          <w:numId w:val="3"/>
        </w:numPr>
        <w:rPr>
          <w:highlight w:val="yellow"/>
        </w:rPr>
      </w:pPr>
      <w:r>
        <w:rPr>
          <w:highlight w:val="yellow"/>
        </w:rPr>
        <w:t xml:space="preserve">  </w:t>
      </w:r>
      <w:r>
        <w:rPr>
          <w:highlight w:val="yellow"/>
        </w:rPr>
        <w:t>CK_ULONG_PTR      pulOutputLen;</w:t>
      </w:r>
    </w:p>
    <w:p>
      <w:pPr>
        <w:pStyle w:val="CCode"/>
        <w:numPr>
          <w:ilvl w:val="0"/>
          <w:numId w:val="3"/>
        </w:numPr>
        <w:rPr/>
      </w:pPr>
      <w:r>
        <w:rPr>
          <w:highlight w:val="yellow"/>
        </w:rPr>
        <w:t>} CK_WTLS_PRF_PARAMS;</w:t>
      </w:r>
    </w:p>
    <w:p>
      <w:pPr>
        <w:pStyle w:val="Normal"/>
        <w:numPr>
          <w:ilvl w:val="0"/>
          <w:numId w:val="3"/>
        </w:numPr>
        <w:rPr/>
      </w:pPr>
      <w:r>
        <w:rPr/>
      </w:r>
    </w:p>
    <w:p>
      <w:pPr>
        <w:pStyle w:val="Normal"/>
        <w:numPr>
          <w:ilvl w:val="0"/>
          <w:numId w:val="3"/>
        </w:numPr>
        <w:rPr/>
      </w:pPr>
      <w:r>
        <w:rPr/>
        <w:t>The fields of the structure have the following meanings:</w:t>
      </w:r>
    </w:p>
    <w:p>
      <w:pPr>
        <w:pStyle w:val="Definition1"/>
        <w:numPr>
          <w:ilvl w:val="0"/>
          <w:numId w:val="3"/>
        </w:numPr>
        <w:rPr>
          <w:i w:val="false"/>
          <w:i w:val="false"/>
        </w:rPr>
      </w:pPr>
      <w:r>
        <w:rPr/>
        <w:tab/>
        <w:t>Digest Mechanism</w:t>
        <w:tab/>
      </w:r>
      <w:r>
        <w:rPr>
          <w:i w:val="false"/>
        </w:rPr>
        <w:t>the mechanism type of the digest mechanism to be used (possible types can be found in [WTLS])</w:t>
      </w:r>
    </w:p>
    <w:p>
      <w:pPr>
        <w:pStyle w:val="Definition1"/>
        <w:numPr>
          <w:ilvl w:val="0"/>
          <w:numId w:val="3"/>
        </w:numPr>
        <w:rPr>
          <w:i w:val="false"/>
          <w:i w:val="false"/>
        </w:rPr>
      </w:pPr>
      <w:r>
        <w:rPr/>
        <w:tab/>
        <w:t>pSeed</w:t>
        <w:tab/>
      </w:r>
      <w:r>
        <w:rPr>
          <w:i w:val="false"/>
        </w:rPr>
        <w:t>pointer to the input seed</w:t>
      </w:r>
    </w:p>
    <w:p>
      <w:pPr>
        <w:pStyle w:val="Definition1"/>
        <w:numPr>
          <w:ilvl w:val="0"/>
          <w:numId w:val="3"/>
        </w:numPr>
        <w:rPr>
          <w:i w:val="false"/>
          <w:i w:val="false"/>
        </w:rPr>
      </w:pPr>
      <w:r>
        <w:rPr/>
        <w:tab/>
        <w:t>ulSeedLen</w:t>
        <w:tab/>
      </w:r>
      <w:r>
        <w:rPr>
          <w:i w:val="false"/>
        </w:rPr>
        <w:t>length in bytes of the input seed</w:t>
      </w:r>
    </w:p>
    <w:p>
      <w:pPr>
        <w:pStyle w:val="Definition1"/>
        <w:numPr>
          <w:ilvl w:val="0"/>
          <w:numId w:val="3"/>
        </w:numPr>
        <w:rPr>
          <w:i w:val="false"/>
          <w:i w:val="false"/>
        </w:rPr>
      </w:pPr>
      <w:r>
        <w:rPr/>
        <w:tab/>
        <w:t>pLabel</w:t>
        <w:tab/>
      </w:r>
      <w:r>
        <w:rPr>
          <w:i w:val="false"/>
        </w:rPr>
        <w:t>pointer to the identifying label</w:t>
      </w:r>
    </w:p>
    <w:p>
      <w:pPr>
        <w:pStyle w:val="Definition1"/>
        <w:numPr>
          <w:ilvl w:val="0"/>
          <w:numId w:val="3"/>
        </w:numPr>
        <w:rPr>
          <w:i w:val="false"/>
          <w:i w:val="false"/>
        </w:rPr>
      </w:pPr>
      <w:r>
        <w:rPr/>
        <w:tab/>
        <w:t>ulLabelLen</w:t>
        <w:tab/>
      </w:r>
      <w:r>
        <w:rPr>
          <w:i w:val="false"/>
        </w:rPr>
        <w:t>length in bytes of the identifying label</w:t>
      </w:r>
    </w:p>
    <w:p>
      <w:pPr>
        <w:pStyle w:val="Definition1"/>
        <w:numPr>
          <w:ilvl w:val="0"/>
          <w:numId w:val="3"/>
        </w:numPr>
        <w:rPr>
          <w:i w:val="false"/>
          <w:i w:val="false"/>
        </w:rPr>
      </w:pPr>
      <w:r>
        <w:rPr/>
        <w:tab/>
        <w:t>pOutput</w:t>
        <w:tab/>
      </w:r>
      <w:r>
        <w:rPr>
          <w:i w:val="false"/>
        </w:rPr>
        <w:t>pointer receiving the output of the operation</w:t>
      </w:r>
    </w:p>
    <w:p>
      <w:pPr>
        <w:pStyle w:val="Definition1"/>
        <w:numPr>
          <w:ilvl w:val="0"/>
          <w:numId w:val="3"/>
        </w:numPr>
        <w:rPr>
          <w:i w:val="false"/>
          <w:i w:val="false"/>
        </w:rPr>
      </w:pPr>
      <w:r>
        <w:rPr/>
        <w:tab/>
        <w:t>pulOutputLen</w:t>
        <w:tab/>
      </w:r>
      <w:r>
        <w:rPr>
          <w:i w:val="false"/>
        </w:rPr>
        <w:t>pointer to the length in bytes that the output to be created shall have, has to hold the desired length as input and will receive the calculated length as output</w:t>
      </w:r>
    </w:p>
    <w:p>
      <w:pPr>
        <w:pStyle w:val="Normal"/>
        <w:numPr>
          <w:ilvl w:val="0"/>
          <w:numId w:val="3"/>
        </w:numPr>
        <w:rPr/>
      </w:pPr>
      <w:r>
        <w:rPr>
          <w:highlight w:val="green"/>
        </w:rPr>
        <w:t>CK_WTLS_PRF_PARAMS_PTR is a pointer to a CK_WTLS_PRF_PARAMS.</w:t>
      </w:r>
    </w:p>
    <w:p>
      <w:pPr>
        <w:pStyle w:val="Name"/>
        <w:numPr>
          <w:ilvl w:val="0"/>
          <w:numId w:val="9"/>
        </w:numPr>
        <w:tabs>
          <w:tab w:val="left" w:pos="720" w:leader="none"/>
        </w:tabs>
        <w:rPr>
          <w:rFonts w:ascii="Arial" w:hAnsi="Arial" w:cs="Arial"/>
        </w:rPr>
      </w:pPr>
      <w:bookmarkStart w:id="2454" w:name="_Toc72656487"/>
      <w:bookmarkStart w:id="2455" w:name="_Toc228807347"/>
      <w:bookmarkStart w:id="2456" w:name="_Ref19504209"/>
      <w:bookmarkStart w:id="2457" w:name="_Toc26949893"/>
      <w:bookmarkStart w:id="2458" w:name="_Toc35416787"/>
      <w:bookmarkStart w:id="2459" w:name="_Toc35654951"/>
      <w:bookmarkStart w:id="2460" w:name="_Toc35655011"/>
      <w:bookmarkStart w:id="2461" w:name="_Toc35669500"/>
      <w:bookmarkStart w:id="2462" w:name="_Toc35754884"/>
      <w:bookmarkStart w:id="2463" w:name="_Toc39387925"/>
      <w:bookmarkStart w:id="2464" w:name="_Toc39397802"/>
      <w:bookmarkEnd w:id="2454"/>
      <w:bookmarkEnd w:id="2455"/>
      <w:bookmarkEnd w:id="2456"/>
      <w:bookmarkEnd w:id="2457"/>
      <w:bookmarkEnd w:id="2458"/>
      <w:bookmarkEnd w:id="2459"/>
      <w:bookmarkEnd w:id="2460"/>
      <w:bookmarkEnd w:id="2461"/>
      <w:bookmarkEnd w:id="2462"/>
      <w:bookmarkEnd w:id="2463"/>
      <w:bookmarkEnd w:id="2464"/>
      <w:r>
        <w:rPr>
          <w:rFonts w:cs="Arial" w:ascii="Arial" w:hAnsi="Arial"/>
        </w:rPr>
        <w:t>CK_WTLS_KEY_MAT_OUT; CK_WTLS_KEY_MAT_OUT_PTR</w:t>
      </w:r>
    </w:p>
    <w:p>
      <w:pPr>
        <w:pStyle w:val="Normal"/>
        <w:numPr>
          <w:ilvl w:val="0"/>
          <w:numId w:val="3"/>
        </w:numPr>
        <w:rPr/>
      </w:pPr>
      <w:r>
        <w:rPr>
          <w:b/>
          <w:bCs/>
        </w:rPr>
        <w:t>CK_WTLS_KEY_MAT_OUT</w:t>
      </w:r>
      <w:r>
        <w:rPr/>
        <w:t xml:space="preserve"> is a structure that contains the resulting key handles and initialization vectors after performing a C_DeriveKey function with the </w:t>
      </w:r>
      <w:r>
        <w:rPr>
          <w:b/>
          <w:bCs/>
        </w:rPr>
        <w:t>CKM_WTLS_SERVER_KEY_AND_MAC_DERIVE</w:t>
      </w:r>
      <w:r>
        <w:rPr/>
        <w:t xml:space="preserve"> or with the </w:t>
      </w:r>
      <w:r>
        <w:rPr>
          <w:b/>
          <w:bCs/>
        </w:rPr>
        <w:t xml:space="preserve">CKM_WTLS_CLIENT_KEY_AND_MAC_DERIVE </w:t>
      </w:r>
      <w:r>
        <w:rPr/>
        <w:t>mechanism. It is defined as follows:</w:t>
      </w:r>
    </w:p>
    <w:p>
      <w:pPr>
        <w:pStyle w:val="CCode"/>
        <w:numPr>
          <w:ilvl w:val="0"/>
          <w:numId w:val="3"/>
        </w:numPr>
        <w:rPr>
          <w:highlight w:val="yellow"/>
        </w:rPr>
      </w:pPr>
      <w:r>
        <w:rPr>
          <w:highlight w:val="yellow"/>
        </w:rPr>
        <w:t>typedef struct CK_WTLS_KEY_MAT_OUT {</w:t>
      </w:r>
    </w:p>
    <w:p>
      <w:pPr>
        <w:pStyle w:val="CCode"/>
        <w:numPr>
          <w:ilvl w:val="0"/>
          <w:numId w:val="3"/>
        </w:numPr>
        <w:rPr>
          <w:highlight w:val="yellow"/>
        </w:rPr>
      </w:pPr>
      <w:r>
        <w:rPr>
          <w:highlight w:val="yellow"/>
        </w:rPr>
        <w:t xml:space="preserve">  </w:t>
      </w:r>
      <w:r>
        <w:rPr>
          <w:highlight w:val="yellow"/>
        </w:rPr>
        <w:t>CK_OBJECT_HANDLE hMacSecret;</w:t>
      </w:r>
    </w:p>
    <w:p>
      <w:pPr>
        <w:pStyle w:val="CCode"/>
        <w:numPr>
          <w:ilvl w:val="0"/>
          <w:numId w:val="3"/>
        </w:numPr>
        <w:rPr>
          <w:highlight w:val="yellow"/>
        </w:rPr>
      </w:pPr>
      <w:r>
        <w:rPr>
          <w:highlight w:val="yellow"/>
        </w:rPr>
        <w:t xml:space="preserve">  </w:t>
      </w:r>
      <w:r>
        <w:rPr>
          <w:highlight w:val="yellow"/>
        </w:rPr>
        <w:t>CK_OBJECT_HANDLE hKey;</w:t>
      </w:r>
    </w:p>
    <w:p>
      <w:pPr>
        <w:pStyle w:val="CCode"/>
        <w:numPr>
          <w:ilvl w:val="0"/>
          <w:numId w:val="3"/>
        </w:numPr>
        <w:rPr>
          <w:highlight w:val="yellow"/>
        </w:rPr>
      </w:pPr>
      <w:r>
        <w:rPr>
          <w:highlight w:val="yellow"/>
        </w:rPr>
        <w:t xml:space="preserve">  </w:t>
      </w:r>
      <w:r>
        <w:rPr>
          <w:highlight w:val="yellow"/>
        </w:rPr>
        <w:t>CK_BYTE_PTR      pIV;</w:t>
      </w:r>
    </w:p>
    <w:p>
      <w:pPr>
        <w:pStyle w:val="CCode"/>
        <w:numPr>
          <w:ilvl w:val="0"/>
          <w:numId w:val="3"/>
        </w:numPr>
        <w:rPr/>
      </w:pPr>
      <w:r>
        <w:rPr>
          <w:highlight w:val="yellow"/>
        </w:rPr>
        <w:t>} CK_WTLS_KEY_MAT_OUT;</w:t>
      </w:r>
    </w:p>
    <w:p>
      <w:pPr>
        <w:pStyle w:val="Normal"/>
        <w:numPr>
          <w:ilvl w:val="0"/>
          <w:numId w:val="3"/>
        </w:numPr>
        <w:rPr/>
      </w:pPr>
      <w:r>
        <w:rPr/>
      </w:r>
    </w:p>
    <w:p>
      <w:pPr>
        <w:pStyle w:val="Normal"/>
        <w:numPr>
          <w:ilvl w:val="0"/>
          <w:numId w:val="3"/>
        </w:numPr>
        <w:rPr/>
      </w:pPr>
      <w:r>
        <w:rPr/>
        <w:t>The fields of the structure have the following meanings:</w:t>
      </w:r>
    </w:p>
    <w:p>
      <w:pPr>
        <w:pStyle w:val="Definition1"/>
        <w:numPr>
          <w:ilvl w:val="0"/>
          <w:numId w:val="3"/>
        </w:numPr>
        <w:rPr>
          <w:i w:val="false"/>
          <w:i w:val="false"/>
        </w:rPr>
      </w:pPr>
      <w:r>
        <w:rPr/>
        <w:tab/>
        <w:t>hMacSecret</w:t>
        <w:tab/>
      </w:r>
      <w:r>
        <w:rPr>
          <w:i w:val="false"/>
        </w:rPr>
        <w:t>Key handle for the resulting MAC secret key</w:t>
      </w:r>
    </w:p>
    <w:p>
      <w:pPr>
        <w:pStyle w:val="Definition1"/>
        <w:numPr>
          <w:ilvl w:val="0"/>
          <w:numId w:val="3"/>
        </w:numPr>
        <w:rPr>
          <w:i w:val="false"/>
          <w:i w:val="false"/>
        </w:rPr>
      </w:pPr>
      <w:r>
        <w:rPr/>
        <w:tab/>
        <w:t>hKey</w:t>
        <w:tab/>
      </w:r>
      <w:r>
        <w:rPr>
          <w:i w:val="false"/>
        </w:rPr>
        <w:t>Key handle for the resulting secret key</w:t>
      </w:r>
    </w:p>
    <w:p>
      <w:pPr>
        <w:pStyle w:val="Definition1"/>
        <w:numPr>
          <w:ilvl w:val="0"/>
          <w:numId w:val="3"/>
        </w:numPr>
        <w:rPr>
          <w:i w:val="false"/>
          <w:i w:val="false"/>
        </w:rPr>
      </w:pPr>
      <w:r>
        <w:rPr/>
        <w:tab/>
        <w:t>pIV</w:t>
        <w:tab/>
      </w:r>
      <w:r>
        <w:rPr>
          <w:i w:val="false"/>
        </w:rPr>
        <w:t>Pointer to a location which receives the initialization vector (IV) created (if any)</w:t>
      </w:r>
    </w:p>
    <w:p>
      <w:pPr>
        <w:pStyle w:val="Normal"/>
        <w:numPr>
          <w:ilvl w:val="0"/>
          <w:numId w:val="3"/>
        </w:numPr>
        <w:rPr/>
      </w:pPr>
      <w:r>
        <w:rPr>
          <w:highlight w:val="green"/>
        </w:rPr>
        <w:t>CK_WTLS_KEY_MAT_OUT _PTR is a pointer to a CK_WTLS_KEY_MAT_OUT.</w:t>
      </w:r>
    </w:p>
    <w:p>
      <w:pPr>
        <w:pStyle w:val="Name"/>
        <w:numPr>
          <w:ilvl w:val="0"/>
          <w:numId w:val="9"/>
        </w:numPr>
        <w:tabs>
          <w:tab w:val="left" w:pos="720" w:leader="none"/>
        </w:tabs>
        <w:rPr>
          <w:rFonts w:ascii="Arial" w:hAnsi="Arial" w:cs="Arial"/>
        </w:rPr>
      </w:pPr>
      <w:bookmarkStart w:id="2465" w:name="_Toc72656488"/>
      <w:bookmarkStart w:id="2466" w:name="_Toc228807348"/>
      <w:bookmarkStart w:id="2467" w:name="_Ref10431466"/>
      <w:bookmarkStart w:id="2468" w:name="_Toc26949894"/>
      <w:bookmarkStart w:id="2469" w:name="_Toc35416788"/>
      <w:bookmarkStart w:id="2470" w:name="_Toc35654952"/>
      <w:bookmarkStart w:id="2471" w:name="_Toc35655012"/>
      <w:bookmarkStart w:id="2472" w:name="_Toc35669501"/>
      <w:bookmarkStart w:id="2473" w:name="_Toc35754885"/>
      <w:bookmarkStart w:id="2474" w:name="_Toc39387926"/>
      <w:bookmarkStart w:id="2475" w:name="_Toc39397803"/>
      <w:bookmarkEnd w:id="2465"/>
      <w:bookmarkEnd w:id="2466"/>
      <w:bookmarkEnd w:id="2467"/>
      <w:bookmarkEnd w:id="2468"/>
      <w:bookmarkEnd w:id="2469"/>
      <w:bookmarkEnd w:id="2470"/>
      <w:bookmarkEnd w:id="2471"/>
      <w:bookmarkEnd w:id="2472"/>
      <w:bookmarkEnd w:id="2473"/>
      <w:bookmarkEnd w:id="2474"/>
      <w:bookmarkEnd w:id="2475"/>
      <w:r>
        <w:rPr>
          <w:rFonts w:cs="Arial" w:ascii="Arial" w:hAnsi="Arial"/>
        </w:rPr>
        <w:t>CK_WTLS_KEY_MAT_PARAMS; CK_WTLS_KEY_MAT_PARAMS_PTR</w:t>
      </w:r>
    </w:p>
    <w:p>
      <w:pPr>
        <w:pStyle w:val="Normal"/>
        <w:numPr>
          <w:ilvl w:val="0"/>
          <w:numId w:val="3"/>
        </w:numPr>
        <w:rPr/>
      </w:pPr>
      <w:r>
        <w:rPr>
          <w:b/>
          <w:bCs/>
        </w:rPr>
        <w:t>CK_WTLS_KEY_MAT_PARAMS</w:t>
      </w:r>
      <w:r>
        <w:rPr/>
        <w:t xml:space="preserve"> is a structure that provides the parameters to the </w:t>
      </w:r>
      <w:r>
        <w:rPr>
          <w:b/>
          <w:bCs/>
        </w:rPr>
        <w:t>CKM_WTLS_SERVER_KEY_AND_MAC_DERIVE</w:t>
      </w:r>
      <w:r>
        <w:rPr/>
        <w:t xml:space="preserve"> and the </w:t>
      </w:r>
      <w:r>
        <w:rPr>
          <w:b/>
          <w:bCs/>
        </w:rPr>
        <w:t xml:space="preserve">CKM_WTLS_CLIENT_KEY_AND_MAC_DERIVE </w:t>
      </w:r>
      <w:r>
        <w:rPr/>
        <w:t>mechanisms. It is defined as follows:</w:t>
      </w:r>
    </w:p>
    <w:p>
      <w:pPr>
        <w:pStyle w:val="CCode"/>
        <w:numPr>
          <w:ilvl w:val="0"/>
          <w:numId w:val="3"/>
        </w:numPr>
        <w:rPr>
          <w:highlight w:val="yellow"/>
        </w:rPr>
      </w:pPr>
      <w:r>
        <w:rPr>
          <w:highlight w:val="yellow"/>
        </w:rPr>
        <w:t>typedef struct CK_WTLS_KEY_MAT_PARAMS {</w:t>
      </w:r>
    </w:p>
    <w:p>
      <w:pPr>
        <w:pStyle w:val="CCode"/>
        <w:numPr>
          <w:ilvl w:val="0"/>
          <w:numId w:val="3"/>
        </w:numPr>
        <w:rPr>
          <w:highlight w:val="yellow"/>
        </w:rPr>
      </w:pPr>
      <w:r>
        <w:rPr>
          <w:highlight w:val="yellow"/>
        </w:rPr>
        <w:t xml:space="preserve">  </w:t>
      </w:r>
      <w:r>
        <w:rPr>
          <w:highlight w:val="yellow"/>
        </w:rPr>
        <w:t>CK_MECHANISM_TYPE       DigestMechanism;</w:t>
      </w:r>
    </w:p>
    <w:p>
      <w:pPr>
        <w:pStyle w:val="CCode"/>
        <w:numPr>
          <w:ilvl w:val="0"/>
          <w:numId w:val="3"/>
        </w:numPr>
        <w:rPr>
          <w:highlight w:val="yellow"/>
        </w:rPr>
      </w:pPr>
      <w:r>
        <w:rPr>
          <w:highlight w:val="yellow"/>
        </w:rPr>
        <w:t xml:space="preserve">  </w:t>
      </w:r>
      <w:r>
        <w:rPr>
          <w:highlight w:val="yellow"/>
        </w:rPr>
        <w:t>CK_ULONG                ulMacSizeInBits;</w:t>
      </w:r>
    </w:p>
    <w:p>
      <w:pPr>
        <w:pStyle w:val="CCode"/>
        <w:numPr>
          <w:ilvl w:val="0"/>
          <w:numId w:val="3"/>
        </w:numPr>
        <w:rPr>
          <w:highlight w:val="yellow"/>
        </w:rPr>
      </w:pPr>
      <w:r>
        <w:rPr>
          <w:highlight w:val="yellow"/>
        </w:rPr>
        <w:t xml:space="preserve">  </w:t>
      </w:r>
      <w:r>
        <w:rPr>
          <w:highlight w:val="yellow"/>
        </w:rPr>
        <w:t>CK_ULONG                ulKeySizeInBits;</w:t>
      </w:r>
    </w:p>
    <w:p>
      <w:pPr>
        <w:pStyle w:val="CCode"/>
        <w:numPr>
          <w:ilvl w:val="0"/>
          <w:numId w:val="3"/>
        </w:numPr>
        <w:rPr>
          <w:highlight w:val="yellow"/>
        </w:rPr>
      </w:pPr>
      <w:r>
        <w:rPr>
          <w:highlight w:val="yellow"/>
        </w:rPr>
        <w:t xml:space="preserve">  </w:t>
      </w:r>
      <w:r>
        <w:rPr>
          <w:highlight w:val="yellow"/>
        </w:rPr>
        <w:t>CK_ULONG                ulIVSizeInBits;</w:t>
      </w:r>
    </w:p>
    <w:p>
      <w:pPr>
        <w:pStyle w:val="CCode"/>
        <w:numPr>
          <w:ilvl w:val="0"/>
          <w:numId w:val="3"/>
        </w:numPr>
        <w:rPr>
          <w:highlight w:val="yellow"/>
        </w:rPr>
      </w:pPr>
      <w:r>
        <w:rPr>
          <w:highlight w:val="yellow"/>
        </w:rPr>
        <w:t xml:space="preserve">  </w:t>
      </w:r>
      <w:r>
        <w:rPr>
          <w:highlight w:val="yellow"/>
        </w:rPr>
        <w:t>CK_ULONG                ulSequenceNumber;</w:t>
      </w:r>
    </w:p>
    <w:p>
      <w:pPr>
        <w:pStyle w:val="CCode"/>
        <w:numPr>
          <w:ilvl w:val="0"/>
          <w:numId w:val="3"/>
        </w:numPr>
        <w:rPr>
          <w:highlight w:val="yellow"/>
        </w:rPr>
      </w:pPr>
      <w:r>
        <w:rPr>
          <w:highlight w:val="yellow"/>
        </w:rPr>
        <w:t xml:space="preserve">  </w:t>
      </w:r>
      <w:r>
        <w:rPr>
          <w:highlight w:val="yellow"/>
        </w:rPr>
        <w:t>CK_BBOOL                bIsExport;</w:t>
      </w:r>
    </w:p>
    <w:p>
      <w:pPr>
        <w:pStyle w:val="CCode"/>
        <w:numPr>
          <w:ilvl w:val="0"/>
          <w:numId w:val="3"/>
        </w:numPr>
        <w:rPr>
          <w:highlight w:val="yellow"/>
        </w:rPr>
      </w:pPr>
      <w:r>
        <w:rPr>
          <w:highlight w:val="yellow"/>
        </w:rPr>
        <w:t xml:space="preserve">  </w:t>
      </w:r>
      <w:r>
        <w:rPr>
          <w:highlight w:val="yellow"/>
        </w:rPr>
        <w:t>CK_WTLS_RANDOM_DATA     RandomInfo;</w:t>
      </w:r>
    </w:p>
    <w:p>
      <w:pPr>
        <w:pStyle w:val="CCode"/>
        <w:numPr>
          <w:ilvl w:val="0"/>
          <w:numId w:val="3"/>
        </w:numPr>
        <w:rPr>
          <w:highlight w:val="yellow"/>
        </w:rPr>
      </w:pPr>
      <w:r>
        <w:rPr>
          <w:highlight w:val="yellow"/>
        </w:rPr>
        <w:t xml:space="preserve">  </w:t>
      </w:r>
      <w:r>
        <w:rPr>
          <w:highlight w:val="yellow"/>
        </w:rPr>
        <w:t>CK_WTLS_KEY_MAT_OUT_PTR pReturnedKeyMaterial;</w:t>
      </w:r>
    </w:p>
    <w:p>
      <w:pPr>
        <w:pStyle w:val="CCode"/>
        <w:numPr>
          <w:ilvl w:val="0"/>
          <w:numId w:val="3"/>
        </w:numPr>
        <w:rPr/>
      </w:pPr>
      <w:r>
        <w:rPr>
          <w:highlight w:val="yellow"/>
        </w:rPr>
        <w:t>} CK_WTLS_KEY_MAT_PARAMS;</w:t>
      </w:r>
    </w:p>
    <w:p>
      <w:pPr>
        <w:pStyle w:val="Normal"/>
        <w:numPr>
          <w:ilvl w:val="0"/>
          <w:numId w:val="3"/>
        </w:numPr>
        <w:rPr/>
      </w:pPr>
      <w:r>
        <w:rPr/>
      </w:r>
    </w:p>
    <w:p>
      <w:pPr>
        <w:pStyle w:val="Normal"/>
        <w:numPr>
          <w:ilvl w:val="0"/>
          <w:numId w:val="3"/>
        </w:numPr>
        <w:rPr/>
      </w:pPr>
      <w:r>
        <w:rPr/>
        <w:t>The fields of the structure have the following meanings:</w:t>
      </w:r>
    </w:p>
    <w:p>
      <w:pPr>
        <w:pStyle w:val="Definition1"/>
        <w:numPr>
          <w:ilvl w:val="0"/>
          <w:numId w:val="3"/>
        </w:numPr>
        <w:rPr>
          <w:i w:val="false"/>
          <w:i w:val="false"/>
        </w:rPr>
      </w:pPr>
      <w:r>
        <w:rPr/>
        <w:tab/>
        <w:t>Digest Mechanism</w:t>
        <w:tab/>
      </w:r>
      <w:r>
        <w:rPr>
          <w:i w:val="false"/>
        </w:rPr>
        <w:t>the mechanism type of the digest mechanism to be used (possible types can be found in [WTLS])</w:t>
      </w:r>
    </w:p>
    <w:p>
      <w:pPr>
        <w:pStyle w:val="Definition1"/>
        <w:numPr>
          <w:ilvl w:val="0"/>
          <w:numId w:val="3"/>
        </w:numPr>
        <w:rPr>
          <w:i w:val="false"/>
          <w:i w:val="false"/>
        </w:rPr>
      </w:pPr>
      <w:r>
        <w:rPr/>
        <w:tab/>
        <w:t>ulMaxSizeInBits</w:t>
        <w:tab/>
      </w:r>
      <w:r>
        <w:rPr>
          <w:i w:val="false"/>
        </w:rPr>
        <w:t>the length (in bits) of the MACing key agreed upon during the protocol handshake phase</w:t>
      </w:r>
    </w:p>
    <w:p>
      <w:pPr>
        <w:pStyle w:val="Definition1"/>
        <w:numPr>
          <w:ilvl w:val="0"/>
          <w:numId w:val="3"/>
        </w:numPr>
        <w:rPr>
          <w:i w:val="false"/>
          <w:i w:val="false"/>
        </w:rPr>
      </w:pPr>
      <w:r>
        <w:rPr/>
        <w:tab/>
        <w:t>ulKeySizeInBits</w:t>
        <w:tab/>
      </w:r>
      <w:r>
        <w:rPr>
          <w:i w:val="false"/>
        </w:rPr>
        <w:t>the length (in bits) of the secret key agreed upon during the handshake phase</w:t>
      </w:r>
    </w:p>
    <w:p>
      <w:pPr>
        <w:pStyle w:val="Definition1"/>
        <w:numPr>
          <w:ilvl w:val="0"/>
          <w:numId w:val="3"/>
        </w:numPr>
        <w:rPr>
          <w:i w:val="false"/>
          <w:i w:val="false"/>
        </w:rPr>
      </w:pPr>
      <w:r>
        <w:rPr/>
        <w:tab/>
        <w:t>ulIVSizeInBits</w:t>
        <w:tab/>
      </w:r>
      <w:r>
        <w:rPr>
          <w:i w:val="false"/>
        </w:rPr>
        <w:t>the length (in bits) of the IV agreed upon during the handshake phase.  If no IV is required, the length should be set to 0.</w:t>
      </w:r>
    </w:p>
    <w:p>
      <w:pPr>
        <w:pStyle w:val="Definition1"/>
        <w:numPr>
          <w:ilvl w:val="0"/>
          <w:numId w:val="3"/>
        </w:numPr>
        <w:rPr>
          <w:i w:val="false"/>
          <w:i w:val="false"/>
        </w:rPr>
      </w:pPr>
      <w:r>
        <w:rPr/>
        <w:tab/>
        <w:t>ulSequenceNumber</w:t>
        <w:tab/>
      </w:r>
      <w:r>
        <w:rPr>
          <w:i w:val="false"/>
        </w:rPr>
        <w:t>the current sequence number used for records sent by the client and server respectively</w:t>
      </w:r>
    </w:p>
    <w:p>
      <w:pPr>
        <w:pStyle w:val="Definition1"/>
        <w:numPr>
          <w:ilvl w:val="0"/>
          <w:numId w:val="3"/>
        </w:numPr>
        <w:rPr>
          <w:i w:val="false"/>
          <w:i w:val="false"/>
        </w:rPr>
      </w:pPr>
      <w:r>
        <w:rPr/>
        <w:tab/>
        <w:t>bIsExport</w:t>
        <w:tab/>
      </w:r>
      <w:r>
        <w:rPr>
          <w:i w:val="false"/>
        </w:rPr>
        <w:t xml:space="preserve">a boolean value which indicates whether the keys have to be derives for an export version of the protocol.  If this value is true (i.e., the keys are exportable) then </w:t>
      </w:r>
      <w:r>
        <w:rPr/>
        <w:t>ulKeySizeInBits</w:t>
      </w:r>
      <w:r>
        <w:rPr>
          <w:i w:val="false"/>
        </w:rPr>
        <w:t xml:space="preserve"> is the length of the key in bits before expansion.  The length of the key after expansion is determined by the information found in the template sent along with this mechanism during a C_DeriveKey function call (either the </w:t>
      </w:r>
      <w:r>
        <w:rPr>
          <w:b/>
          <w:i w:val="false"/>
        </w:rPr>
        <w:t>CKA_KEY_TYPE</w:t>
      </w:r>
      <w:r>
        <w:rPr>
          <w:i w:val="false"/>
        </w:rPr>
        <w:t xml:space="preserve"> or the </w:t>
      </w:r>
      <w:r>
        <w:rPr>
          <w:b/>
          <w:i w:val="false"/>
        </w:rPr>
        <w:t>CKA_VALUE_LEN</w:t>
      </w:r>
      <w:r>
        <w:rPr>
          <w:i w:val="false"/>
        </w:rPr>
        <w:t xml:space="preserve"> attribute).</w:t>
      </w:r>
    </w:p>
    <w:p>
      <w:pPr>
        <w:pStyle w:val="Definition1"/>
        <w:numPr>
          <w:ilvl w:val="0"/>
          <w:numId w:val="3"/>
        </w:numPr>
        <w:rPr>
          <w:i w:val="false"/>
          <w:i w:val="false"/>
        </w:rPr>
      </w:pPr>
      <w:r>
        <w:rPr/>
        <w:tab/>
        <w:t>RandomInfo</w:t>
        <w:tab/>
      </w:r>
      <w:r>
        <w:rPr>
          <w:i w:val="false"/>
        </w:rPr>
        <w:t>client’s and server’s random data information</w:t>
      </w:r>
    </w:p>
    <w:p>
      <w:pPr>
        <w:pStyle w:val="Definition1"/>
        <w:numPr>
          <w:ilvl w:val="0"/>
          <w:numId w:val="3"/>
        </w:numPr>
        <w:rPr>
          <w:i w:val="false"/>
          <w:i w:val="false"/>
        </w:rPr>
      </w:pPr>
      <w:r>
        <w:rPr/>
        <w:tab/>
        <w:t>pReturnedKeyMaterial</w:t>
        <w:tab/>
      </w:r>
      <w:r>
        <w:rPr>
          <w:i w:val="false"/>
        </w:rPr>
        <w:t xml:space="preserve">points to a </w:t>
      </w:r>
      <w:r>
        <w:rPr>
          <w:b/>
          <w:i w:val="false"/>
        </w:rPr>
        <w:t>CK_WTLS_KEY_MAT_OUT</w:t>
      </w:r>
      <w:r>
        <w:rPr>
          <w:i w:val="false"/>
        </w:rPr>
        <w:t xml:space="preserve"> structure which receives the handles for the keys generated and the IV</w:t>
      </w:r>
    </w:p>
    <w:p>
      <w:pPr>
        <w:pStyle w:val="Normal"/>
        <w:numPr>
          <w:ilvl w:val="0"/>
          <w:numId w:val="3"/>
        </w:numPr>
        <w:rPr/>
      </w:pPr>
      <w:r>
        <w:rPr>
          <w:b/>
          <w:highlight w:val="green"/>
        </w:rPr>
        <w:t>CK_WTLS_KEY_MAT_PARAMS_PTR</w:t>
      </w:r>
      <w:r>
        <w:rPr>
          <w:highlight w:val="green"/>
        </w:rPr>
        <w:t xml:space="preserve"> is a pointer to a </w:t>
      </w:r>
      <w:r>
        <w:rPr>
          <w:b/>
          <w:highlight w:val="green"/>
        </w:rPr>
        <w:t>CK_WTLS_KEY_MAT_PARAMS</w:t>
      </w:r>
      <w:r>
        <w:rPr>
          <w:highlight w:val="green"/>
        </w:rPr>
        <w:t>.</w:t>
      </w:r>
    </w:p>
    <w:p>
      <w:pPr>
        <w:pStyle w:val="Heading3"/>
        <w:numPr>
          <w:ilvl w:val="2"/>
          <w:numId w:val="2"/>
        </w:numPr>
        <w:rPr/>
      </w:pPr>
      <w:bookmarkStart w:id="2476" w:name="_Toc516500930"/>
      <w:bookmarkStart w:id="2477" w:name="_Toc416960180"/>
      <w:bookmarkStart w:id="2478" w:name="_Toc395187934"/>
      <w:bookmarkStart w:id="2479" w:name="_Toc391471296"/>
      <w:bookmarkStart w:id="2480" w:name="_Toc370634583"/>
      <w:bookmarkStart w:id="2481" w:name="_Toc26949896"/>
      <w:bookmarkStart w:id="2482" w:name="_Toc35416790"/>
      <w:bookmarkStart w:id="2483" w:name="_Toc35654954"/>
      <w:bookmarkStart w:id="2484" w:name="_Toc35655014"/>
      <w:bookmarkStart w:id="2485" w:name="_Toc35669503"/>
      <w:bookmarkStart w:id="2486" w:name="_Toc35754887"/>
      <w:bookmarkStart w:id="2487" w:name="_Toc39387928"/>
      <w:bookmarkStart w:id="2488" w:name="_Toc39397805"/>
      <w:bookmarkStart w:id="2489" w:name="_Toc72656489"/>
      <w:bookmarkStart w:id="2490" w:name="_Toc228807349"/>
      <w:bookmarkStart w:id="2491" w:name="_Toc228894803"/>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r>
        <w:rPr/>
        <w:t>Pre master secret key generation for RSA key exchange suite</w:t>
      </w:r>
    </w:p>
    <w:p>
      <w:pPr>
        <w:pStyle w:val="Normal"/>
        <w:numPr>
          <w:ilvl w:val="0"/>
          <w:numId w:val="3"/>
        </w:numPr>
        <w:rPr/>
      </w:pPr>
      <w:r>
        <w:rPr/>
        <w:t xml:space="preserve">Pre master secret key generation for the RSA key exchange suite in WTLS denoted </w:t>
      </w:r>
      <w:r>
        <w:rPr>
          <w:b/>
        </w:rPr>
        <w:t>CKM_WTLS_PRE_MASTER_KEY_GEN</w:t>
      </w:r>
      <w:r>
        <w:rPr/>
        <w:t>, is a mechanism, which generates a variable length secret key. It is used to produce the pre master secret key for RSA key exchange suite used in WTLS. This mechanism returns a handle to the pre master secret key.</w:t>
      </w:r>
    </w:p>
    <w:p>
      <w:pPr>
        <w:pStyle w:val="Normal"/>
        <w:numPr>
          <w:ilvl w:val="0"/>
          <w:numId w:val="3"/>
        </w:numPr>
        <w:rPr/>
      </w:pPr>
      <w:r>
        <w:rPr/>
        <w:t xml:space="preserve">It has one parameter, a </w:t>
      </w:r>
      <w:r>
        <w:rPr>
          <w:b/>
        </w:rPr>
        <w:t>CK_BYTE</w:t>
      </w:r>
      <w:r>
        <w:rPr/>
        <w:t>, which provides the client’s WTLS version.</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(as well as the </w:t>
      </w:r>
      <w:r>
        <w:rPr>
          <w:b/>
        </w:rPr>
        <w:t>CKA_VALUE_LEN</w:t>
      </w:r>
      <w:r>
        <w:rPr/>
        <w:t xml:space="preserve"> attribute, if it is not supplied in the template). Other attributes may be specified in the template, or else are assigned default values.</w:t>
      </w:r>
    </w:p>
    <w:p>
      <w:pPr>
        <w:pStyle w:val="Normal"/>
        <w:numPr>
          <w:ilvl w:val="0"/>
          <w:numId w:val="3"/>
        </w:numPr>
        <w:rPr/>
      </w:pPr>
      <w:r>
        <w:rPr/>
        <w:t xml:space="preserve">The template sent along with this mechanism during a </w:t>
      </w:r>
      <w:r>
        <w:rPr>
          <w:b/>
        </w:rPr>
        <w:t>C_GenerateKey</w:t>
      </w:r>
      <w:r>
        <w:rPr/>
        <w:t xml:space="preserve"> call may indicate that the object class is </w:t>
      </w:r>
      <w:r>
        <w:rPr>
          <w:b/>
        </w:rPr>
        <w:t>CKO_SECRET_KEY</w:t>
      </w:r>
      <w:r>
        <w:rPr/>
        <w:t xml:space="preserve">, the key type is </w:t>
      </w:r>
      <w:r>
        <w:rPr>
          <w:b/>
        </w:rPr>
        <w:t>CKK_GENERIC_SECRET</w:t>
      </w:r>
      <w:r>
        <w:rPr/>
        <w:t xml:space="preserve">, and the </w:t>
      </w:r>
      <w:r>
        <w:rPr>
          <w:b/>
        </w:rPr>
        <w:t>CKA_VALUE_LEN</w:t>
      </w:r>
      <w:r>
        <w:rPr/>
        <w:t xml:space="preserve"> attribute indicates the length of the pre master secret key.</w:t>
      </w:r>
    </w:p>
    <w:p>
      <w:pPr>
        <w:pStyle w:val="Normal"/>
        <w:numPr>
          <w:ilvl w:val="0"/>
          <w:numId w:val="3"/>
        </w:numPr>
        <w:rPr/>
      </w:pPr>
      <w:r>
        <w:rPr/>
        <w:t xml:space="preserve">For this mechanism, the ulMinKeySize field of the </w:t>
      </w:r>
      <w:r>
        <w:rPr>
          <w:b/>
        </w:rPr>
        <w:t>CK_MECHANISM_INFO</w:t>
      </w:r>
      <w:r>
        <w:rPr/>
        <w:t xml:space="preserve"> structure shall indicate 20 bytes.</w:t>
      </w:r>
    </w:p>
    <w:p>
      <w:pPr>
        <w:pStyle w:val="Heading3"/>
        <w:numPr>
          <w:ilvl w:val="2"/>
          <w:numId w:val="2"/>
        </w:numPr>
        <w:rPr/>
      </w:pPr>
      <w:bookmarkStart w:id="2492" w:name="_Toc516500931"/>
      <w:bookmarkStart w:id="2493" w:name="_Toc416960181"/>
      <w:bookmarkStart w:id="2494" w:name="_Toc395187935"/>
      <w:bookmarkStart w:id="2495" w:name="_Toc391471297"/>
      <w:bookmarkStart w:id="2496" w:name="_Toc370634584"/>
      <w:bookmarkStart w:id="2497" w:name="_Toc509977016"/>
      <w:bookmarkStart w:id="2498" w:name="_Toc26949897"/>
      <w:bookmarkStart w:id="2499" w:name="_Toc35416791"/>
      <w:bookmarkStart w:id="2500" w:name="_Toc35654955"/>
      <w:bookmarkStart w:id="2501" w:name="_Toc35655015"/>
      <w:bookmarkStart w:id="2502" w:name="_Toc35669504"/>
      <w:bookmarkStart w:id="2503" w:name="_Toc35754888"/>
      <w:bookmarkStart w:id="2504" w:name="_Toc39387929"/>
      <w:bookmarkStart w:id="2505" w:name="_Toc39397806"/>
      <w:bookmarkStart w:id="2506" w:name="_Toc72656490"/>
      <w:bookmarkStart w:id="2507" w:name="_Toc228807350"/>
      <w:bookmarkStart w:id="2508" w:name="_Toc228894804"/>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r>
        <w:rPr/>
        <w:t>Master secret key derivation</w:t>
      </w:r>
    </w:p>
    <w:p>
      <w:pPr>
        <w:pStyle w:val="Normal"/>
        <w:numPr>
          <w:ilvl w:val="0"/>
          <w:numId w:val="3"/>
        </w:numPr>
        <w:rPr>
          <w:b/>
          <w:b/>
        </w:rPr>
      </w:pPr>
      <w:r>
        <w:rPr/>
        <w:t xml:space="preserve">Master secret derivation in WTLS, denoted </w:t>
      </w:r>
      <w:r>
        <w:rPr>
          <w:b/>
        </w:rPr>
        <w:t>CKM_WTLS_MASTER_KEY_DERIVE</w:t>
      </w:r>
      <w:r>
        <w:rPr/>
        <w:t>, is a mechanism used to derive a 20 byte generic secret key from variable length secret key. It is used to produce the master secret key used in WTLS from the pre master secret key. This mechanism returns the value of the client version, which is built into the pre master secret key as well as a handle to the derived master secret key.</w:t>
      </w:r>
    </w:p>
    <w:p>
      <w:pPr>
        <w:pStyle w:val="Normal"/>
        <w:numPr>
          <w:ilvl w:val="0"/>
          <w:numId w:val="3"/>
        </w:numPr>
        <w:rPr/>
      </w:pPr>
      <w:r>
        <w:rPr/>
        <w:t xml:space="preserve">It has a parameter, a </w:t>
      </w:r>
      <w:r>
        <w:rPr>
          <w:b/>
        </w:rPr>
        <w:t>CK_WTLS_MASTER_KEY_DERIVE_PARAMS</w:t>
      </w:r>
      <w:r>
        <w:rPr/>
        <w:t xml:space="preserve"> structure, which allows for passing the mechanism type of the digest mechanism to be used as well as the passing of random data to the token as well as the returning of the protocol version number which is part of the pre master secret key.</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(as well as the </w:t>
      </w:r>
      <w:r>
        <w:rPr>
          <w:b/>
        </w:rPr>
        <w:t>CKA_VALUE_LEN</w:t>
      </w:r>
      <w:r>
        <w:rPr/>
        <w:t xml:space="preserve"> attribute, if it is not supplied in the template). Other attributes may be specified in the template, or else are assigned default values.</w:t>
      </w:r>
    </w:p>
    <w:p>
      <w:pPr>
        <w:pStyle w:val="Normal"/>
        <w:numPr>
          <w:ilvl w:val="0"/>
          <w:numId w:val="3"/>
        </w:numPr>
        <w:rPr/>
      </w:pPr>
      <w:r>
        <w:rPr/>
        <w:t xml:space="preserve">The template sent along with this mechanism during a </w:t>
      </w:r>
      <w:r>
        <w:rPr>
          <w:b/>
        </w:rPr>
        <w:t>C_DeriveKey</w:t>
      </w:r>
      <w:r>
        <w:rPr/>
        <w:t xml:space="preserve"> call may indicate that the object class is </w:t>
      </w:r>
      <w:r>
        <w:rPr>
          <w:b/>
        </w:rPr>
        <w:t>CKO_SECRET_KEY</w:t>
      </w:r>
      <w:r>
        <w:rPr/>
        <w:t xml:space="preserve">, the key type is </w:t>
      </w:r>
      <w:r>
        <w:rPr>
          <w:b/>
        </w:rPr>
        <w:t>CKK_GENERIC_SECRET</w:t>
      </w:r>
      <w:r>
        <w:rPr/>
        <w:t xml:space="preserve">, and the </w:t>
      </w:r>
      <w:r>
        <w:rPr>
          <w:b/>
        </w:rPr>
        <w:t>CKA_VALUE_LEN</w:t>
      </w:r>
      <w:r>
        <w:rPr/>
        <w:t xml:space="preserve"> attribute has value 20. However, since these facts are all implicit in the mechanism, there is no need to specify any of them.</w:t>
      </w:r>
    </w:p>
    <w:p>
      <w:pPr>
        <w:pStyle w:val="Normal"/>
        <w:numPr>
          <w:ilvl w:val="0"/>
          <w:numId w:val="3"/>
        </w:numPr>
        <w:rPr/>
      </w:pPr>
      <w:r>
        <w:rPr/>
        <w:t>This mechanism has the following rules about key sensitivity and extractability:</w:t>
      </w:r>
    </w:p>
    <w:p>
      <w:pPr>
        <w:pStyle w:val="Normal"/>
        <w:numPr>
          <w:ilvl w:val="0"/>
          <w:numId w:val="3"/>
        </w:numPr>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3"/>
        </w:numPr>
        <w:rPr/>
      </w:pPr>
      <w:r>
        <w:rPr/>
        <w:t xml:space="preserve">If the base key has its </w:t>
      </w:r>
      <w:r>
        <w:rPr>
          <w:b/>
        </w:rPr>
        <w:t>CKA_ALWAYS_SENSITIVE</w:t>
      </w:r>
      <w:r>
        <w:rPr/>
        <w:t xml:space="preserve"> attribute set to CK_FALSE, then the derived key will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3"/>
        </w:numPr>
        <w:rPr/>
      </w:pPr>
      <w:r>
        <w:rPr/>
        <w:t xml:space="preserve">Similarly, if the base key has its </w:t>
      </w:r>
      <w:r>
        <w:rPr>
          <w:b/>
        </w:rPr>
        <w:t>CKA_NEVER_EXTRACTABLE</w:t>
      </w:r>
      <w:r>
        <w:rPr/>
        <w:t xml:space="preserve"> attribute set to CK_FALSE, then the derived key will,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Normal"/>
        <w:numPr>
          <w:ilvl w:val="0"/>
          <w:numId w:val="3"/>
        </w:numPr>
        <w:rPr/>
      </w:pPr>
      <w:r>
        <w:rPr/>
        <w:t xml:space="preserve">For this mechanism, the ulMinKeySize and ulMaxKeySize fields of the </w:t>
      </w:r>
      <w:r>
        <w:rPr>
          <w:b/>
        </w:rPr>
        <w:t xml:space="preserve">CK_MECHANISM_INFO </w:t>
      </w:r>
      <w:r>
        <w:rPr/>
        <w:t>structure both indicate 20 bytes.</w:t>
      </w:r>
    </w:p>
    <w:p>
      <w:pPr>
        <w:pStyle w:val="Normal"/>
        <w:numPr>
          <w:ilvl w:val="0"/>
          <w:numId w:val="3"/>
        </w:numPr>
        <w:rPr>
          <w:bCs/>
        </w:rPr>
      </w:pPr>
      <w:r>
        <w:rPr/>
        <w:t xml:space="preserve">Note that the </w:t>
      </w:r>
      <w:r>
        <w:rPr>
          <w:b/>
          <w:bCs/>
        </w:rPr>
        <w:t>CK_BYTE</w:t>
      </w:r>
      <w:r>
        <w:rPr/>
        <w:t xml:space="preserve"> pointed to by the </w:t>
      </w:r>
      <w:r>
        <w:rPr>
          <w:b/>
        </w:rPr>
        <w:t>CK_WTLS_MASTER_KEY_DERIVE_PARAMS</w:t>
      </w:r>
      <w:r>
        <w:rPr>
          <w:bCs/>
        </w:rPr>
        <w:t xml:space="preserve"> structure’s </w:t>
      </w:r>
      <w:r>
        <w:rPr>
          <w:bCs/>
          <w:i/>
          <w:iCs/>
        </w:rPr>
        <w:t>pVersion</w:t>
      </w:r>
      <w:r>
        <w:rPr>
          <w:bCs/>
        </w:rPr>
        <w:t xml:space="preserve"> field will be modified by the </w:t>
      </w:r>
      <w:r>
        <w:rPr>
          <w:b/>
        </w:rPr>
        <w:t xml:space="preserve">C_DeriveKey </w:t>
      </w:r>
      <w:r>
        <w:rPr>
          <w:bCs/>
        </w:rPr>
        <w:t>call. In particular, when the call returns, this byte will hold the WTLS version associated with the supplied pre master secret key.</w:t>
      </w:r>
    </w:p>
    <w:p>
      <w:pPr>
        <w:pStyle w:val="Normal"/>
        <w:numPr>
          <w:ilvl w:val="0"/>
          <w:numId w:val="3"/>
        </w:numPr>
        <w:rPr>
          <w:bCs/>
        </w:rPr>
      </w:pPr>
      <w:r>
        <w:rPr>
          <w:bCs/>
        </w:rPr>
        <w:t>Note that this mechanism is only useable for key exchange suites that use a 20-byte pre master secret key with an embedded version number. This includes the RSA key exchange suites, but excludes the Diffie-Hellman and Elliptic Curve Cryptography key exchange suites.</w:t>
      </w:r>
    </w:p>
    <w:p>
      <w:pPr>
        <w:pStyle w:val="Heading3"/>
        <w:numPr>
          <w:ilvl w:val="2"/>
          <w:numId w:val="2"/>
        </w:numPr>
        <w:rPr/>
      </w:pPr>
      <w:bookmarkStart w:id="2509" w:name="_Toc516500932"/>
      <w:bookmarkStart w:id="2510" w:name="_Toc416960182"/>
      <w:bookmarkStart w:id="2511" w:name="_Toc395187936"/>
      <w:bookmarkStart w:id="2512" w:name="_Toc391471298"/>
      <w:bookmarkStart w:id="2513" w:name="_Toc370634585"/>
      <w:bookmarkStart w:id="2514" w:name="_Toc26949898"/>
      <w:bookmarkStart w:id="2515" w:name="_Toc35416792"/>
      <w:bookmarkStart w:id="2516" w:name="_Toc35654956"/>
      <w:bookmarkStart w:id="2517" w:name="_Toc35655016"/>
      <w:bookmarkStart w:id="2518" w:name="_Toc35669505"/>
      <w:bookmarkStart w:id="2519" w:name="_Toc35754889"/>
      <w:bookmarkStart w:id="2520" w:name="_Toc39387930"/>
      <w:bookmarkStart w:id="2521" w:name="_Toc39397807"/>
      <w:bookmarkStart w:id="2522" w:name="_Toc72656491"/>
      <w:bookmarkStart w:id="2523" w:name="_Toc228807351"/>
      <w:bookmarkStart w:id="2524" w:name="_Toc228894805"/>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r>
        <w:rPr/>
        <w:t>Master secret key derivation for Diffie-Hellman and Elliptic Curve Cryptography</w:t>
      </w:r>
    </w:p>
    <w:p>
      <w:pPr>
        <w:pStyle w:val="Normal"/>
        <w:numPr>
          <w:ilvl w:val="0"/>
          <w:numId w:val="3"/>
        </w:numPr>
        <w:rPr>
          <w:b/>
          <w:b/>
        </w:rPr>
      </w:pPr>
      <w:r>
        <w:rPr/>
        <w:t xml:space="preserve">Master secret derivation for Diffie-Hellman and Elliptic Curve Cryptography in WTLS, denoted </w:t>
      </w:r>
      <w:r>
        <w:rPr>
          <w:b/>
        </w:rPr>
        <w:t>CKM_WTLS_MASTER_KEY_DERIVE_DH_ECC</w:t>
      </w:r>
      <w:r>
        <w:rPr/>
        <w:t>, is a mechanism used to derive a 20 byte generic secret key from variable length secret key. It is used to produce the master secret key used in WTLS from the pre master secret key. This mechanism returns a handle to the derived master secret key.</w:t>
      </w:r>
    </w:p>
    <w:p>
      <w:pPr>
        <w:pStyle w:val="Normal"/>
        <w:numPr>
          <w:ilvl w:val="0"/>
          <w:numId w:val="3"/>
        </w:numPr>
        <w:rPr/>
      </w:pPr>
      <w:r>
        <w:rPr/>
        <w:t xml:space="preserve">It has a parameter, a </w:t>
      </w:r>
      <w:r>
        <w:rPr>
          <w:b/>
        </w:rPr>
        <w:t>CK_WTLS_MASTER_KEY_DERIVE_PARAMS</w:t>
      </w:r>
      <w:r>
        <w:rPr/>
        <w:t xml:space="preserve"> structure, which allows for the passing of the mechanism type of the digest mechanism to be used as well as random data to the token. The </w:t>
      </w:r>
      <w:r>
        <w:rPr>
          <w:i/>
          <w:iCs/>
        </w:rPr>
        <w:t xml:space="preserve">pVersion </w:t>
      </w:r>
      <w:r>
        <w:rPr/>
        <w:t>field of the structure must be set to NULL_PTR since the version number is not embedded in the pre master secret key as it is for RSA-like key exchange suites.</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(as well as the </w:t>
      </w:r>
      <w:r>
        <w:rPr>
          <w:b/>
        </w:rPr>
        <w:t>CKA_VALUE_LEN</w:t>
      </w:r>
      <w:r>
        <w:rPr/>
        <w:t xml:space="preserve"> attribute, if it is not supplied in the template). Other attributes may be specified in the template, or else are assigned default values.</w:t>
      </w:r>
    </w:p>
    <w:p>
      <w:pPr>
        <w:pStyle w:val="Normal"/>
        <w:numPr>
          <w:ilvl w:val="0"/>
          <w:numId w:val="3"/>
        </w:numPr>
        <w:rPr/>
      </w:pPr>
      <w:r>
        <w:rPr/>
        <w:t xml:space="preserve">The template sent along with this mechanism during a </w:t>
      </w:r>
      <w:r>
        <w:rPr>
          <w:b/>
        </w:rPr>
        <w:t>C_DeriveKey</w:t>
      </w:r>
      <w:r>
        <w:rPr/>
        <w:t xml:space="preserve"> call may indicate that the object class is </w:t>
      </w:r>
      <w:r>
        <w:rPr>
          <w:b/>
        </w:rPr>
        <w:t>CKO_SECRET_KEY</w:t>
      </w:r>
      <w:r>
        <w:rPr/>
        <w:t xml:space="preserve">, the key type is </w:t>
      </w:r>
      <w:r>
        <w:rPr>
          <w:b/>
        </w:rPr>
        <w:t>CKK_GENERIC_SECRET</w:t>
      </w:r>
      <w:r>
        <w:rPr/>
        <w:t xml:space="preserve">, and the </w:t>
      </w:r>
      <w:r>
        <w:rPr>
          <w:b/>
        </w:rPr>
        <w:t>CKA_VALUE_LEN</w:t>
      </w:r>
      <w:r>
        <w:rPr/>
        <w:t xml:space="preserve"> attribute has value 20. However, since these facts are all implicit in the mechanism, there is no need to specify any of them.</w:t>
      </w:r>
    </w:p>
    <w:p>
      <w:pPr>
        <w:pStyle w:val="Normal"/>
        <w:numPr>
          <w:ilvl w:val="0"/>
          <w:numId w:val="3"/>
        </w:numPr>
        <w:rPr/>
      </w:pPr>
      <w:r>
        <w:rPr/>
        <w:t>This mechanism has the following rules about key sensitivity and extractability:</w:t>
      </w:r>
    </w:p>
    <w:p>
      <w:pPr>
        <w:pStyle w:val="Normal"/>
        <w:numPr>
          <w:ilvl w:val="0"/>
          <w:numId w:val="3"/>
        </w:numPr>
        <w:rPr/>
      </w:pPr>
      <w:r>
        <w:rPr/>
        <w:t xml:space="preserve">The </w:t>
      </w:r>
      <w:r>
        <w:rPr>
          <w:b/>
        </w:rPr>
        <w:t>CKA_SENSITIVE</w:t>
      </w:r>
      <w:r>
        <w:rPr/>
        <w:t xml:space="preserve"> and </w:t>
      </w:r>
      <w:r>
        <w:rPr>
          <w:b/>
        </w:rPr>
        <w:t>CKA_EXTRACTABLE</w:t>
      </w:r>
      <w:r>
        <w:rPr/>
        <w:t xml:space="preserve"> attributes in the template for the new key can both be specified to be either CK_TRUE or CK_FALSE. If omitted, these attributes each take on some default value.</w:t>
      </w:r>
    </w:p>
    <w:p>
      <w:pPr>
        <w:pStyle w:val="Normal"/>
        <w:numPr>
          <w:ilvl w:val="0"/>
          <w:numId w:val="3"/>
        </w:numPr>
        <w:rPr/>
      </w:pPr>
      <w:r>
        <w:rPr/>
        <w:t xml:space="preserve">If the base key has its </w:t>
      </w:r>
      <w:r>
        <w:rPr>
          <w:b/>
        </w:rPr>
        <w:t>CKA_ALWAYS_SENSITIVE</w:t>
      </w:r>
      <w:r>
        <w:rPr/>
        <w:t xml:space="preserve"> attribute set to CK_FALSE, then the derived key will as well. If the base key has its </w:t>
      </w:r>
      <w:r>
        <w:rPr>
          <w:b/>
        </w:rPr>
        <w:t>CKA_ALWAYS_SENSITIVE</w:t>
      </w:r>
      <w:r>
        <w:rPr/>
        <w:t xml:space="preserve"> attribute set to CK_TRUE, then the derived key has its </w:t>
      </w:r>
      <w:r>
        <w:rPr>
          <w:b/>
        </w:rPr>
        <w:t>CKA_ALWAYS_SENSITIVE</w:t>
      </w:r>
      <w:r>
        <w:rPr/>
        <w:t xml:space="preserve"> attribute set to the same value as its </w:t>
      </w:r>
      <w:r>
        <w:rPr>
          <w:b/>
        </w:rPr>
        <w:t>CKA_SENSITIVE</w:t>
      </w:r>
      <w:r>
        <w:rPr/>
        <w:t xml:space="preserve"> attribute.</w:t>
      </w:r>
    </w:p>
    <w:p>
      <w:pPr>
        <w:pStyle w:val="Normal"/>
        <w:numPr>
          <w:ilvl w:val="0"/>
          <w:numId w:val="3"/>
        </w:numPr>
        <w:rPr/>
      </w:pPr>
      <w:r>
        <w:rPr/>
        <w:t xml:space="preserve">Similarly, if the base key has its </w:t>
      </w:r>
      <w:r>
        <w:rPr>
          <w:b/>
        </w:rPr>
        <w:t>CKA_NEVER_EXTRACTABLE</w:t>
      </w:r>
      <w:r>
        <w:rPr/>
        <w:t xml:space="preserve"> attribute set to CK_FALSE, then the derived key will, too. If the base key has its </w:t>
      </w:r>
      <w:r>
        <w:rPr>
          <w:b/>
        </w:rPr>
        <w:t>CKA_NEVER_EXTRACTABLE</w:t>
      </w:r>
      <w:r>
        <w:rPr/>
        <w:t xml:space="preserve"> attribute set to CK_TRUE, then the derived key has its </w:t>
      </w:r>
      <w:r>
        <w:rPr>
          <w:b/>
        </w:rPr>
        <w:t>CKA_NEVER_EXTRACTABLE</w:t>
      </w:r>
      <w:r>
        <w:rPr/>
        <w:t xml:space="preserve"> attribute set to the </w:t>
      </w:r>
      <w:r>
        <w:rPr>
          <w:i/>
        </w:rPr>
        <w:t>opposite</w:t>
      </w:r>
      <w:r>
        <w:rPr/>
        <w:t xml:space="preserve"> value from its </w:t>
      </w:r>
      <w:r>
        <w:rPr>
          <w:b/>
        </w:rPr>
        <w:t>CKA_EXTRACTABLE</w:t>
      </w:r>
      <w:r>
        <w:rPr/>
        <w:t xml:space="preserve"> attribute.</w:t>
      </w:r>
    </w:p>
    <w:p>
      <w:pPr>
        <w:pStyle w:val="Normal"/>
        <w:numPr>
          <w:ilvl w:val="0"/>
          <w:numId w:val="3"/>
        </w:numPr>
        <w:rPr/>
      </w:pPr>
      <w:r>
        <w:rPr/>
        <w:t xml:space="preserve">For this mechanism, the ulMinKeySize and ulMaxKeySize fields of the </w:t>
      </w:r>
      <w:r>
        <w:rPr>
          <w:b/>
        </w:rPr>
        <w:t xml:space="preserve">CK_MECHANISM_INFO </w:t>
      </w:r>
      <w:r>
        <w:rPr/>
        <w:t>structure both indicate 20 bytes.</w:t>
      </w:r>
    </w:p>
    <w:p>
      <w:pPr>
        <w:pStyle w:val="Normal"/>
        <w:numPr>
          <w:ilvl w:val="0"/>
          <w:numId w:val="3"/>
        </w:numPr>
        <w:rPr>
          <w:bCs/>
        </w:rPr>
      </w:pPr>
      <w:r>
        <w:rPr>
          <w:bCs/>
        </w:rPr>
        <w:t>Note that this mechanism is only useable for key exchange suites that do not use a fixed length 20-byte pre master secret key with an embedded version number. This includes the Diffie-Hellman and Elliptic Curve Cryptography key exchange suites, but excludes the RSA key exchange suites.</w:t>
      </w:r>
    </w:p>
    <w:p>
      <w:pPr>
        <w:pStyle w:val="Heading3"/>
        <w:numPr>
          <w:ilvl w:val="2"/>
          <w:numId w:val="2"/>
        </w:numPr>
        <w:rPr/>
      </w:pPr>
      <w:bookmarkStart w:id="2525" w:name="_Toc516500933"/>
      <w:bookmarkStart w:id="2526" w:name="_Toc416960183"/>
      <w:bookmarkStart w:id="2527" w:name="_Toc395187937"/>
      <w:bookmarkStart w:id="2528" w:name="_Toc391471299"/>
      <w:bookmarkStart w:id="2529" w:name="_Toc370634586"/>
      <w:bookmarkStart w:id="2530" w:name="_Toc26949899"/>
      <w:bookmarkStart w:id="2531" w:name="_Toc35416793"/>
      <w:bookmarkStart w:id="2532" w:name="_Toc35654957"/>
      <w:bookmarkStart w:id="2533" w:name="_Toc35655017"/>
      <w:bookmarkStart w:id="2534" w:name="_Toc35669506"/>
      <w:bookmarkStart w:id="2535" w:name="_Toc35754890"/>
      <w:bookmarkStart w:id="2536" w:name="_Toc39387931"/>
      <w:bookmarkStart w:id="2537" w:name="_Toc39397808"/>
      <w:bookmarkStart w:id="2538" w:name="_Toc72656492"/>
      <w:bookmarkStart w:id="2539" w:name="_Toc228807352"/>
      <w:bookmarkStart w:id="2540" w:name="_Toc228894806"/>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r>
        <w:rPr/>
        <w:t>WTLS PRF (pseudorandom function)</w:t>
      </w:r>
    </w:p>
    <w:p>
      <w:pPr>
        <w:pStyle w:val="Normal"/>
        <w:numPr>
          <w:ilvl w:val="0"/>
          <w:numId w:val="3"/>
        </w:numPr>
        <w:rPr/>
      </w:pPr>
      <w:r>
        <w:rPr/>
        <w:t xml:space="preserve">PRF (pseudo random function) in WTLS, denoted </w:t>
      </w:r>
      <w:r>
        <w:rPr>
          <w:b/>
        </w:rPr>
        <w:t>CKM_WTLS_PRF</w:t>
      </w:r>
      <w:r>
        <w:rPr/>
        <w:t>, is a mechanism used to produce a securely generated pseudo-random output of arbitrary length. The keys it uses are generic secret keys.</w:t>
      </w:r>
    </w:p>
    <w:p>
      <w:pPr>
        <w:pStyle w:val="Normal"/>
        <w:numPr>
          <w:ilvl w:val="0"/>
          <w:numId w:val="3"/>
        </w:numPr>
        <w:rPr/>
      </w:pPr>
      <w:r>
        <w:rPr/>
        <w:t xml:space="preserve">It has a parameter, a </w:t>
      </w:r>
      <w:r>
        <w:rPr>
          <w:b/>
        </w:rPr>
        <w:t>CK_WTLS_PRF_PARAMS</w:t>
      </w:r>
      <w:r>
        <w:rPr/>
        <w:t xml:space="preserve"> structure, which allows for passing the mechanism type of the digest mechanism to be used, the passing of the input seed and its length, the passing of an identifying label and its length and the passing of the length of the output to the token and for receiving the output.</w:t>
      </w:r>
    </w:p>
    <w:p>
      <w:pPr>
        <w:pStyle w:val="Normal"/>
        <w:numPr>
          <w:ilvl w:val="0"/>
          <w:numId w:val="3"/>
        </w:numPr>
        <w:rPr/>
      </w:pPr>
      <w:r>
        <w:rPr/>
        <w:t>This mechanism produces securely generated pseudo-random output of the length specified in the parameter.</w:t>
      </w:r>
    </w:p>
    <w:p>
      <w:pPr>
        <w:pStyle w:val="Normal"/>
        <w:numPr>
          <w:ilvl w:val="0"/>
          <w:numId w:val="3"/>
        </w:numPr>
        <w:rPr/>
      </w:pPr>
      <w:bookmarkStart w:id="2541" w:name="_Ref10432922"/>
      <w:r>
        <w:rPr/>
        <w:t xml:space="preserve">This mechanism departs from the other key derivation mechanisms in Cryptoki in not using the template sent along with this mechanism during a </w:t>
      </w:r>
      <w:r>
        <w:rPr>
          <w:b/>
          <w:bCs/>
        </w:rPr>
        <w:t>C_DeriveKey</w:t>
      </w:r>
      <w:r>
        <w:rPr/>
        <w:t xml:space="preserve"> function call, which means the template shall be a NULL_PTR. For most key-derivation mechanisms, </w:t>
      </w:r>
      <w:r>
        <w:rPr>
          <w:b/>
          <w:bCs/>
        </w:rPr>
        <w:t>C_DeriveKey</w:t>
      </w:r>
      <w:r>
        <w:rPr/>
        <w:t xml:space="preserve"> returns a single key handle as a result of a successful completion. However, since the </w:t>
      </w:r>
      <w:r>
        <w:rPr>
          <w:b/>
        </w:rPr>
        <w:t>CKM_WTLS_PRF</w:t>
      </w:r>
      <w:r>
        <w:rPr/>
        <w:t xml:space="preserve"> mechanism returns the requested number of output bytes in the </w:t>
      </w:r>
      <w:r>
        <w:rPr>
          <w:b/>
          <w:bCs/>
        </w:rPr>
        <w:t>CK_WTLS_PRF_PARAMS</w:t>
      </w:r>
      <w:r>
        <w:rPr/>
        <w:t xml:space="preserve"> structure specified as the mechanism parameter, the parameter </w:t>
      </w:r>
      <w:r>
        <w:rPr>
          <w:i/>
          <w:iCs/>
        </w:rPr>
        <w:t>phKey</w:t>
      </w:r>
      <w:r>
        <w:rPr/>
        <w:t xml:space="preserve"> passed to </w:t>
      </w:r>
      <w:r>
        <w:rPr>
          <w:b/>
          <w:bCs/>
        </w:rPr>
        <w:t>C_DeriveKey</w:t>
      </w:r>
      <w:r>
        <w:rPr/>
        <w:t xml:space="preserve"> is unnecessary, and should be a NULL_PTR.</w:t>
      </w:r>
    </w:p>
    <w:p>
      <w:pPr>
        <w:pStyle w:val="Normal"/>
        <w:numPr>
          <w:ilvl w:val="0"/>
          <w:numId w:val="3"/>
        </w:numPr>
        <w:rPr/>
      </w:pPr>
      <w:r>
        <w:rPr/>
        <w:t xml:space="preserve">If a call to </w:t>
      </w:r>
      <w:r>
        <w:rPr>
          <w:b/>
          <w:bCs/>
        </w:rPr>
        <w:t>C_DeriveKey</w:t>
      </w:r>
      <w:r>
        <w:rPr/>
        <w:t xml:space="preserve"> with this mechanism fails, then no output will be generated.</w:t>
      </w:r>
    </w:p>
    <w:p>
      <w:pPr>
        <w:pStyle w:val="Heading3"/>
        <w:numPr>
          <w:ilvl w:val="2"/>
          <w:numId w:val="2"/>
        </w:numPr>
        <w:rPr/>
      </w:pPr>
      <w:bookmarkStart w:id="2542" w:name="_Ref10432922"/>
      <w:bookmarkStart w:id="2543" w:name="_Toc516500934"/>
      <w:bookmarkStart w:id="2544" w:name="_Toc416960184"/>
      <w:bookmarkStart w:id="2545" w:name="_Toc395187938"/>
      <w:bookmarkStart w:id="2546" w:name="_Toc391471300"/>
      <w:bookmarkStart w:id="2547" w:name="_Toc370634587"/>
      <w:bookmarkStart w:id="2548" w:name="_Ref23037876"/>
      <w:bookmarkStart w:id="2549" w:name="_Toc26949900"/>
      <w:bookmarkStart w:id="2550" w:name="_Toc35416794"/>
      <w:bookmarkStart w:id="2551" w:name="_Toc35654958"/>
      <w:bookmarkStart w:id="2552" w:name="_Toc35655018"/>
      <w:bookmarkStart w:id="2553" w:name="_Toc35669507"/>
      <w:bookmarkStart w:id="2554" w:name="_Toc35754891"/>
      <w:bookmarkStart w:id="2555" w:name="_Toc39387932"/>
      <w:bookmarkStart w:id="2556" w:name="_Toc39397809"/>
      <w:bookmarkStart w:id="2557" w:name="_Toc72656493"/>
      <w:bookmarkStart w:id="2558" w:name="_Toc228807353"/>
      <w:bookmarkStart w:id="2559" w:name="_Toc228894807"/>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r>
        <w:rPr/>
        <w:t>Server Key and MAC derivation</w:t>
      </w:r>
    </w:p>
    <w:p>
      <w:pPr>
        <w:pStyle w:val="Normal"/>
        <w:numPr>
          <w:ilvl w:val="0"/>
          <w:numId w:val="3"/>
        </w:numPr>
        <w:rPr/>
      </w:pPr>
      <w:r>
        <w:rPr/>
        <w:t xml:space="preserve">Server key, MAC and IV derivation in WTLS, denoted </w:t>
      </w:r>
      <w:r>
        <w:rPr>
          <w:b/>
          <w:bCs/>
        </w:rPr>
        <w:t>CKM_WTLS_SERVER_KEY_AND_MAC_DERIVE</w:t>
      </w:r>
      <w:r>
        <w:rPr/>
        <w:t>, is a mechanism used to derive the appropriate cryptographic keying material used by a cipher suite from the master secret key and random data. This mechanism returns the key handles for the keys generated in the process, as well as the IV created.</w:t>
      </w:r>
    </w:p>
    <w:p>
      <w:pPr>
        <w:pStyle w:val="Normal"/>
        <w:numPr>
          <w:ilvl w:val="0"/>
          <w:numId w:val="3"/>
        </w:numPr>
        <w:rPr/>
      </w:pPr>
      <w:r>
        <w:rPr/>
        <w:t xml:space="preserve">It has a parameter, a </w:t>
      </w:r>
      <w:r>
        <w:rPr>
          <w:b/>
          <w:bCs/>
        </w:rPr>
        <w:t>CK_WTLS_KEY_MAT_PARAMS</w:t>
      </w:r>
      <w:r>
        <w:rPr/>
        <w:t xml:space="preserve"> structure, which allows for the passing of the mechanism type of the digest mechanism to be used, random data, the characteristic of the cryptographic material for the given cipher suite, and a pointer to a structure which receives the handles and IV which were generated.</w:t>
      </w:r>
    </w:p>
    <w:p>
      <w:pPr>
        <w:pStyle w:val="Normal"/>
        <w:numPr>
          <w:ilvl w:val="0"/>
          <w:numId w:val="3"/>
        </w:numPr>
        <w:rPr/>
      </w:pPr>
      <w:r>
        <w:rPr/>
        <w:t xml:space="preserve">This mechanism contributes to the creation of two distinct keys and returns one IV (if an IV is requested by the caller) back to the caller. The keys are all given an object class of </w:t>
      </w:r>
      <w:r>
        <w:rPr>
          <w:b/>
          <w:bCs/>
        </w:rPr>
        <w:t>CKO_SECRET_KEY</w:t>
      </w:r>
      <w:r>
        <w:rPr/>
        <w:t xml:space="preserve">. </w:t>
      </w:r>
    </w:p>
    <w:p>
      <w:pPr>
        <w:pStyle w:val="Normal"/>
        <w:numPr>
          <w:ilvl w:val="0"/>
          <w:numId w:val="3"/>
        </w:numPr>
        <w:rPr/>
      </w:pPr>
      <w:r>
        <w:rPr/>
        <w:t xml:space="preserve">The MACing key (server write MAC secret) is always given a type of </w:t>
      </w:r>
      <w:r>
        <w:rPr>
          <w:b/>
          <w:bCs/>
        </w:rPr>
        <w:t>CKK_GENERIC_SECRET</w:t>
      </w:r>
      <w:r>
        <w:rPr/>
        <w:t>. It is flagged as valid for signing, verification and derivation operations.</w:t>
      </w:r>
    </w:p>
    <w:p>
      <w:pPr>
        <w:pStyle w:val="Normal"/>
        <w:numPr>
          <w:ilvl w:val="0"/>
          <w:numId w:val="3"/>
        </w:numPr>
        <w:rPr/>
      </w:pPr>
      <w:r>
        <w:rPr/>
        <w:t xml:space="preserve">The other key (server write key) is typed according to information found in the template sent along with this mechanism during a </w:t>
      </w:r>
      <w:r>
        <w:rPr>
          <w:b/>
          <w:bCs/>
        </w:rPr>
        <w:t>C_DeriveKey</w:t>
      </w:r>
      <w:r>
        <w:rPr/>
        <w:t xml:space="preserve"> function call. By default, it is flagged as valid for encryption, decryption, and derivation operations.</w:t>
      </w:r>
    </w:p>
    <w:p>
      <w:pPr>
        <w:pStyle w:val="Normal"/>
        <w:numPr>
          <w:ilvl w:val="0"/>
          <w:numId w:val="3"/>
        </w:numPr>
        <w:rPr/>
      </w:pPr>
      <w:r>
        <w:rPr/>
        <w:t xml:space="preserve">An IV (server write IV) will be generated and returned if the </w:t>
      </w:r>
      <w:r>
        <w:rPr>
          <w:i/>
          <w:iCs/>
        </w:rPr>
        <w:t>ulIVSizeInBits</w:t>
      </w:r>
      <w:r>
        <w:rPr/>
        <w:t xml:space="preserve"> field of the </w:t>
      </w:r>
      <w:r>
        <w:rPr>
          <w:b/>
          <w:bCs/>
        </w:rPr>
        <w:t>CK_WTLS_KEY_MAT_PARAMS</w:t>
      </w:r>
      <w:r>
        <w:rPr/>
        <w:t xml:space="preserve"> field has a nonzero value. If it is generated, its length in bits will agree with the value in the </w:t>
      </w:r>
      <w:r>
        <w:rPr>
          <w:i/>
          <w:iCs/>
        </w:rPr>
        <w:t>ulIVSizeInBits</w:t>
      </w:r>
      <w:r>
        <w:rPr/>
        <w:t xml:space="preserve"> field</w:t>
      </w:r>
    </w:p>
    <w:p>
      <w:pPr>
        <w:pStyle w:val="Normal"/>
        <w:numPr>
          <w:ilvl w:val="0"/>
          <w:numId w:val="3"/>
        </w:numPr>
        <w:rPr/>
      </w:pPr>
      <w:r>
        <w:rPr/>
        <w:t xml:space="preserve">Both keys inherit the values of the </w:t>
      </w:r>
      <w:r>
        <w:rPr>
          <w:b/>
          <w:bCs/>
        </w:rPr>
        <w:t>CKA_SENSITIVE</w:t>
      </w:r>
      <w:r>
        <w:rPr/>
        <w:t xml:space="preserve">, </w:t>
      </w:r>
      <w:r>
        <w:rPr>
          <w:b/>
          <w:bCs/>
        </w:rPr>
        <w:t>CKA_ALWAYS_SENSITIVE</w:t>
      </w:r>
      <w:r>
        <w:rPr/>
        <w:t xml:space="preserve">, </w:t>
      </w:r>
      <w:r>
        <w:rPr>
          <w:b/>
          <w:bCs/>
        </w:rPr>
        <w:t>CKA_EXTRACTABLE</w:t>
      </w:r>
      <w:r>
        <w:rPr/>
        <w:t xml:space="preserve">, and </w:t>
      </w:r>
      <w:r>
        <w:rPr>
          <w:b/>
          <w:bCs/>
        </w:rPr>
        <w:t>CKA_NEVER_EXTRACTABLE</w:t>
      </w:r>
      <w:r>
        <w:rPr/>
        <w:t xml:space="preserve"> attributes from the base key. The template provided to </w:t>
      </w:r>
      <w:r>
        <w:rPr>
          <w:b/>
          <w:bCs/>
        </w:rPr>
        <w:t>C_DeriveKey</w:t>
      </w:r>
      <w:r>
        <w:rPr/>
        <w:t xml:space="preserve"> may not specify values for any of these attributes that differ from those held by the base key.</w:t>
      </w:r>
    </w:p>
    <w:p>
      <w:pPr>
        <w:pStyle w:val="Normal"/>
        <w:numPr>
          <w:ilvl w:val="0"/>
          <w:numId w:val="3"/>
        </w:numPr>
        <w:rPr/>
      </w:pPr>
      <w:r>
        <w:rPr/>
        <w:t xml:space="preserve">Note that the </w:t>
      </w:r>
      <w:r>
        <w:rPr>
          <w:b/>
          <w:bCs/>
        </w:rPr>
        <w:t>CK_WTLS_KEY_MAT_OUT</w:t>
      </w:r>
      <w:r>
        <w:rPr/>
        <w:t xml:space="preserve"> structure pointed to by the </w:t>
      </w:r>
      <w:r>
        <w:rPr>
          <w:b/>
          <w:bCs/>
        </w:rPr>
        <w:t>CK_WTLS_KEY_MAT_PARAMS</w:t>
      </w:r>
      <w:r>
        <w:rPr/>
        <w:t xml:space="preserve"> structure’s </w:t>
      </w:r>
      <w:r>
        <w:rPr>
          <w:i/>
          <w:iCs/>
        </w:rPr>
        <w:t>pReturnedKeyMaterial</w:t>
      </w:r>
      <w:r>
        <w:rPr/>
        <w:t xml:space="preserve"> field will be modified by the </w:t>
      </w:r>
      <w:r>
        <w:rPr>
          <w:b/>
          <w:bCs/>
        </w:rPr>
        <w:t>C_DeriveKey</w:t>
      </w:r>
      <w:r>
        <w:rPr/>
        <w:t xml:space="preserve"> call. In particular, the two key handle fields in the </w:t>
      </w:r>
      <w:r>
        <w:rPr>
          <w:b/>
          <w:bCs/>
        </w:rPr>
        <w:t>CK_WTLS_KEY_MAT_OUT</w:t>
      </w:r>
      <w:r>
        <w:rPr/>
        <w:t xml:space="preserve"> structure will be modified to hold handles to the newly-created keys; in addition, the buffer pointed to by the </w:t>
      </w:r>
      <w:r>
        <w:rPr>
          <w:b/>
          <w:bCs/>
        </w:rPr>
        <w:t>CK_WTLS_KEY_MAT_OUT</w:t>
      </w:r>
      <w:r>
        <w:rPr/>
        <w:t xml:space="preserve"> structure’s </w:t>
      </w:r>
      <w:r>
        <w:rPr>
          <w:i/>
          <w:iCs/>
        </w:rPr>
        <w:t>pIV</w:t>
      </w:r>
      <w:r>
        <w:rPr/>
        <w:t xml:space="preserve"> field will have the IV returned in them (if an IV is requested by the caller). Therefore, this field must point to a buffer with sufficient space to hold any IV that will be returned.</w:t>
      </w:r>
    </w:p>
    <w:p>
      <w:pPr>
        <w:pStyle w:val="Normal"/>
        <w:numPr>
          <w:ilvl w:val="0"/>
          <w:numId w:val="3"/>
        </w:numPr>
        <w:rPr/>
      </w:pPr>
      <w:r>
        <w:rPr/>
        <w:t xml:space="preserve">This mechanism departs from the other key derivation mechanisms in Cryptoki in its returned information. For most key-derivation mechanisms, </w:t>
      </w:r>
      <w:r>
        <w:rPr>
          <w:b/>
          <w:bCs/>
        </w:rPr>
        <w:t>C_DeriveKey</w:t>
      </w:r>
      <w:r>
        <w:rPr/>
        <w:t xml:space="preserve"> returns a single key handle as a result of a successful completion. However, since the </w:t>
      </w:r>
      <w:r>
        <w:rPr>
          <w:b/>
          <w:bCs/>
        </w:rPr>
        <w:t>CKM_WTLS_SERVER_KEY_AND_MAC_DERIVE</w:t>
      </w:r>
      <w:r>
        <w:rPr/>
        <w:t xml:space="preserve"> mechanism returns all of its key handles in the </w:t>
      </w:r>
      <w:r>
        <w:rPr>
          <w:b/>
          <w:bCs/>
        </w:rPr>
        <w:t>CK_WTLS_KEY_MAT_OUT</w:t>
      </w:r>
      <w:r>
        <w:rPr/>
        <w:t xml:space="preserve"> structure pointed to by the </w:t>
      </w:r>
      <w:r>
        <w:rPr>
          <w:b/>
          <w:bCs/>
        </w:rPr>
        <w:t>CK_WTLS_KEY_MAT_PARAMS</w:t>
      </w:r>
      <w:r>
        <w:rPr/>
        <w:t xml:space="preserve"> structure specified as the mechanism parameter, the parameter </w:t>
      </w:r>
      <w:r>
        <w:rPr>
          <w:i/>
          <w:iCs/>
        </w:rPr>
        <w:t>phKey</w:t>
      </w:r>
      <w:r>
        <w:rPr/>
        <w:t xml:space="preserve"> passed to </w:t>
      </w:r>
      <w:r>
        <w:rPr>
          <w:b/>
          <w:bCs/>
        </w:rPr>
        <w:t>C_DeriveKey</w:t>
      </w:r>
      <w:r>
        <w:rPr/>
        <w:t xml:space="preserve"> is unnecessary, and should be a NULL_PTR.</w:t>
      </w:r>
    </w:p>
    <w:p>
      <w:pPr>
        <w:pStyle w:val="Normal"/>
        <w:numPr>
          <w:ilvl w:val="0"/>
          <w:numId w:val="3"/>
        </w:numPr>
        <w:rPr/>
      </w:pPr>
      <w:r>
        <w:rPr/>
        <w:t xml:space="preserve">If a call to </w:t>
      </w:r>
      <w:r>
        <w:rPr>
          <w:b/>
          <w:bCs/>
        </w:rPr>
        <w:t>C_DeriveKey</w:t>
      </w:r>
      <w:r>
        <w:rPr/>
        <w:t xml:space="preserve"> with this mechanism fails, then </w:t>
      </w:r>
      <w:r>
        <w:rPr>
          <w:i/>
          <w:iCs/>
        </w:rPr>
        <w:t>none</w:t>
      </w:r>
      <w:r>
        <w:rPr/>
        <w:t xml:space="preserve"> of the two keys will be created.</w:t>
      </w:r>
    </w:p>
    <w:p>
      <w:pPr>
        <w:pStyle w:val="Heading3"/>
        <w:numPr>
          <w:ilvl w:val="2"/>
          <w:numId w:val="2"/>
        </w:numPr>
        <w:rPr/>
      </w:pPr>
      <w:bookmarkStart w:id="2560" w:name="_Toc516500935"/>
      <w:bookmarkStart w:id="2561" w:name="_Toc416960185"/>
      <w:bookmarkStart w:id="2562" w:name="_Toc395187939"/>
      <w:bookmarkStart w:id="2563" w:name="_Toc391471301"/>
      <w:bookmarkStart w:id="2564" w:name="_Toc370634588"/>
      <w:bookmarkStart w:id="2565" w:name="_Toc26949901"/>
      <w:bookmarkStart w:id="2566" w:name="_Toc35416795"/>
      <w:bookmarkStart w:id="2567" w:name="_Toc35654959"/>
      <w:bookmarkStart w:id="2568" w:name="_Toc35655019"/>
      <w:bookmarkStart w:id="2569" w:name="_Toc35669508"/>
      <w:bookmarkStart w:id="2570" w:name="_Toc35754892"/>
      <w:bookmarkStart w:id="2571" w:name="_Toc39387933"/>
      <w:bookmarkStart w:id="2572" w:name="_Toc39397810"/>
      <w:bookmarkStart w:id="2573" w:name="_Toc72656494"/>
      <w:bookmarkStart w:id="2574" w:name="_Toc228807354"/>
      <w:bookmarkStart w:id="2575" w:name="_Toc228894808"/>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r>
        <w:rPr/>
        <w:t>Client key and MAC derivation</w:t>
      </w:r>
    </w:p>
    <w:p>
      <w:pPr>
        <w:pStyle w:val="Normal"/>
        <w:numPr>
          <w:ilvl w:val="0"/>
          <w:numId w:val="3"/>
        </w:numPr>
        <w:rPr/>
      </w:pPr>
      <w:r>
        <w:rPr/>
        <w:t xml:space="preserve">Client key, MAC and IV derivation in WTLS, denoted </w:t>
      </w:r>
      <w:r>
        <w:rPr>
          <w:b/>
          <w:bCs/>
        </w:rPr>
        <w:t>CKM_WTLS_CLIENT_KEY_AND_MAC_DERIVE</w:t>
      </w:r>
      <w:r>
        <w:rPr/>
        <w:t>, is a mechanism used to derive the appropriate cryptographic keying material used by a cipher suite from the master secret key and random data. This mechanism returns the key handles for the keys generated in the process, as well as the IV created.</w:t>
      </w:r>
    </w:p>
    <w:p>
      <w:pPr>
        <w:pStyle w:val="Normal"/>
        <w:numPr>
          <w:ilvl w:val="0"/>
          <w:numId w:val="3"/>
        </w:numPr>
        <w:rPr/>
      </w:pPr>
      <w:r>
        <w:rPr/>
        <w:t xml:space="preserve">It has a parameter, a </w:t>
      </w:r>
      <w:r>
        <w:rPr>
          <w:b/>
          <w:bCs/>
        </w:rPr>
        <w:t>CK_WTLS_KEY_MAT_PARAMS</w:t>
      </w:r>
      <w:r>
        <w:rPr/>
        <w:t xml:space="preserve"> structure, which allows for the passing of the mechanism type of the digest mechanism to be used, random data, the characteristic of the cryptographic material for the given cipher suite, and a pointer to a structure which receives the handles and IV which were generated.</w:t>
      </w:r>
    </w:p>
    <w:p>
      <w:pPr>
        <w:pStyle w:val="Normal"/>
        <w:numPr>
          <w:ilvl w:val="0"/>
          <w:numId w:val="3"/>
        </w:numPr>
        <w:rPr/>
      </w:pPr>
      <w:r>
        <w:rPr/>
        <w:t xml:space="preserve">This mechanism contributes to the creation of two distinct keys and returns one IV (if an IV is requested by the caller) back to the caller. The keys are all given an object class of </w:t>
      </w:r>
      <w:r>
        <w:rPr>
          <w:b/>
          <w:bCs/>
        </w:rPr>
        <w:t>CKO_SECRET_KEY</w:t>
      </w:r>
      <w:r>
        <w:rPr/>
        <w:t xml:space="preserve">. </w:t>
      </w:r>
    </w:p>
    <w:p>
      <w:pPr>
        <w:pStyle w:val="Normal"/>
        <w:numPr>
          <w:ilvl w:val="0"/>
          <w:numId w:val="3"/>
        </w:numPr>
        <w:rPr/>
      </w:pPr>
      <w:r>
        <w:rPr/>
        <w:t xml:space="preserve">The MACing key (client write MAC secret) is always given a type of </w:t>
      </w:r>
      <w:r>
        <w:rPr>
          <w:b/>
          <w:bCs/>
        </w:rPr>
        <w:t>CKK_GENERIC_SECRET</w:t>
      </w:r>
      <w:r>
        <w:rPr/>
        <w:t>. It is flagged as valid for signing, verification and derivation operations.</w:t>
      </w:r>
    </w:p>
    <w:p>
      <w:pPr>
        <w:pStyle w:val="Normal"/>
        <w:numPr>
          <w:ilvl w:val="0"/>
          <w:numId w:val="3"/>
        </w:numPr>
        <w:rPr/>
      </w:pPr>
      <w:r>
        <w:rPr/>
        <w:t xml:space="preserve">The other key (client write key) is typed according to information found in the template sent along with this mechanism during a </w:t>
      </w:r>
      <w:r>
        <w:rPr>
          <w:b/>
          <w:bCs/>
        </w:rPr>
        <w:t>C_DeriveKey</w:t>
      </w:r>
      <w:r>
        <w:rPr/>
        <w:t xml:space="preserve"> function call. By default, it is flagged as valid for encryption, decryption, and derivation operations.</w:t>
      </w:r>
    </w:p>
    <w:p>
      <w:pPr>
        <w:pStyle w:val="Normal"/>
        <w:numPr>
          <w:ilvl w:val="0"/>
          <w:numId w:val="3"/>
        </w:numPr>
        <w:rPr/>
      </w:pPr>
      <w:r>
        <w:rPr/>
        <w:t xml:space="preserve">An IV (client write IV) will be generated and returned if the </w:t>
      </w:r>
      <w:r>
        <w:rPr>
          <w:i/>
          <w:iCs/>
        </w:rPr>
        <w:t>ulIVSizeInBits</w:t>
      </w:r>
      <w:r>
        <w:rPr/>
        <w:t xml:space="preserve"> field of the </w:t>
      </w:r>
      <w:r>
        <w:rPr>
          <w:b/>
          <w:bCs/>
        </w:rPr>
        <w:t>CK_WTLS_KEY_MAT_PARAMS</w:t>
      </w:r>
      <w:r>
        <w:rPr/>
        <w:t xml:space="preserve"> field has a nonzero value. If it is generated, its length in bits will agree with the value in the </w:t>
      </w:r>
      <w:r>
        <w:rPr>
          <w:i/>
          <w:iCs/>
        </w:rPr>
        <w:t>ulIVSizeInBits</w:t>
      </w:r>
      <w:r>
        <w:rPr/>
        <w:t xml:space="preserve"> field</w:t>
      </w:r>
    </w:p>
    <w:p>
      <w:pPr>
        <w:pStyle w:val="Normal"/>
        <w:numPr>
          <w:ilvl w:val="0"/>
          <w:numId w:val="3"/>
        </w:numPr>
        <w:rPr/>
      </w:pPr>
      <w:r>
        <w:rPr/>
        <w:t xml:space="preserve">Both keys inherit the values of the </w:t>
      </w:r>
      <w:r>
        <w:rPr>
          <w:b/>
          <w:bCs/>
        </w:rPr>
        <w:t>CKA_SENSITIVE</w:t>
      </w:r>
      <w:r>
        <w:rPr/>
        <w:t xml:space="preserve">, </w:t>
      </w:r>
      <w:r>
        <w:rPr>
          <w:b/>
          <w:bCs/>
        </w:rPr>
        <w:t>CKA_ALWAYS_SENSITIVE</w:t>
      </w:r>
      <w:r>
        <w:rPr/>
        <w:t xml:space="preserve">, </w:t>
      </w:r>
      <w:r>
        <w:rPr>
          <w:b/>
          <w:bCs/>
        </w:rPr>
        <w:t>CKA_EXTRACTABLE</w:t>
      </w:r>
      <w:r>
        <w:rPr/>
        <w:t xml:space="preserve">, and </w:t>
      </w:r>
      <w:r>
        <w:rPr>
          <w:b/>
          <w:bCs/>
        </w:rPr>
        <w:t>CKA_NEVER_EXTRACTABLE</w:t>
      </w:r>
      <w:r>
        <w:rPr/>
        <w:t xml:space="preserve"> attributes from the base key. The template provided to </w:t>
      </w:r>
      <w:r>
        <w:rPr>
          <w:b/>
          <w:bCs/>
        </w:rPr>
        <w:t>C_DeriveKey</w:t>
      </w:r>
      <w:r>
        <w:rPr/>
        <w:t xml:space="preserve"> may not specify values for any of these attributes that differ from those held by the base key.</w:t>
      </w:r>
    </w:p>
    <w:p>
      <w:pPr>
        <w:pStyle w:val="Normal"/>
        <w:numPr>
          <w:ilvl w:val="0"/>
          <w:numId w:val="3"/>
        </w:numPr>
        <w:rPr/>
      </w:pPr>
      <w:r>
        <w:rPr/>
        <w:t xml:space="preserve">Note that the </w:t>
      </w:r>
      <w:r>
        <w:rPr>
          <w:b/>
          <w:bCs/>
        </w:rPr>
        <w:t>CK_WTLS_KEY_MAT_OUT</w:t>
      </w:r>
      <w:r>
        <w:rPr/>
        <w:t xml:space="preserve"> structure pointed to by the </w:t>
      </w:r>
      <w:r>
        <w:rPr>
          <w:b/>
          <w:bCs/>
        </w:rPr>
        <w:t>CK_WTLS_KEY_MAT_PARAMS</w:t>
      </w:r>
      <w:r>
        <w:rPr/>
        <w:t xml:space="preserve"> structure’s </w:t>
      </w:r>
      <w:r>
        <w:rPr>
          <w:i/>
          <w:iCs/>
        </w:rPr>
        <w:t>pReturnedKeyMaterial</w:t>
      </w:r>
      <w:r>
        <w:rPr/>
        <w:t xml:space="preserve"> field will be modified by the </w:t>
      </w:r>
      <w:r>
        <w:rPr>
          <w:b/>
          <w:bCs/>
        </w:rPr>
        <w:t>C_DeriveKey</w:t>
      </w:r>
      <w:r>
        <w:rPr/>
        <w:t xml:space="preserve"> call. In particular, the two key handle fields in the </w:t>
      </w:r>
      <w:r>
        <w:rPr>
          <w:b/>
          <w:bCs/>
        </w:rPr>
        <w:t>CK_WTLS_KEY_MAT_OUT</w:t>
      </w:r>
      <w:r>
        <w:rPr/>
        <w:t xml:space="preserve"> structure will be modified to hold handles to the newly-created keys; in addition, the buffer pointed to by the </w:t>
      </w:r>
      <w:r>
        <w:rPr>
          <w:b/>
          <w:bCs/>
        </w:rPr>
        <w:t>CK_WTLS_KEY_MAT_OUT</w:t>
      </w:r>
      <w:r>
        <w:rPr/>
        <w:t xml:space="preserve"> structure’s </w:t>
      </w:r>
      <w:r>
        <w:rPr>
          <w:i/>
          <w:iCs/>
        </w:rPr>
        <w:t>pIV</w:t>
      </w:r>
      <w:r>
        <w:rPr/>
        <w:t xml:space="preserve"> field will have the IV returned in them (if an IV is requested by the caller). Therefore, this field must point to a buffer with sufficient space to hold any IV that will be returned.</w:t>
      </w:r>
    </w:p>
    <w:p>
      <w:pPr>
        <w:pStyle w:val="Normal"/>
        <w:numPr>
          <w:ilvl w:val="0"/>
          <w:numId w:val="3"/>
        </w:numPr>
        <w:rPr/>
      </w:pPr>
      <w:r>
        <w:rPr/>
        <w:t xml:space="preserve">This mechanism departs from the other key derivation mechanisms in Cryptoki in its returned information. For most key-derivation mechanisms, </w:t>
      </w:r>
      <w:r>
        <w:rPr>
          <w:b/>
          <w:bCs/>
        </w:rPr>
        <w:t>C_DeriveKey</w:t>
      </w:r>
      <w:r>
        <w:rPr/>
        <w:t xml:space="preserve"> returns a single key handle as a result of a successful completion. However, since the </w:t>
      </w:r>
      <w:r>
        <w:rPr>
          <w:b/>
          <w:bCs/>
        </w:rPr>
        <w:t>CKM_WTLS_CLIENT_KEY_AND_MAC_DERIVE</w:t>
      </w:r>
      <w:r>
        <w:rPr/>
        <w:t xml:space="preserve"> mechanism returns all of its key handles in the </w:t>
      </w:r>
      <w:r>
        <w:rPr>
          <w:b/>
          <w:bCs/>
        </w:rPr>
        <w:t>CK_WTLS_KEY_MAT_OUT</w:t>
      </w:r>
      <w:r>
        <w:rPr/>
        <w:t xml:space="preserve"> structure pointed to by the </w:t>
      </w:r>
      <w:r>
        <w:rPr>
          <w:b/>
          <w:bCs/>
        </w:rPr>
        <w:t>CK_WTLS_KEY_MAT_PARAMS</w:t>
      </w:r>
      <w:r>
        <w:rPr/>
        <w:t xml:space="preserve"> structure specified as the mechanism parameter, the parameter </w:t>
      </w:r>
      <w:r>
        <w:rPr>
          <w:i/>
          <w:iCs/>
        </w:rPr>
        <w:t>phKey</w:t>
      </w:r>
      <w:r>
        <w:rPr/>
        <w:t xml:space="preserve"> passed to </w:t>
      </w:r>
      <w:r>
        <w:rPr>
          <w:b/>
          <w:bCs/>
        </w:rPr>
        <w:t>C_DeriveKey</w:t>
      </w:r>
      <w:r>
        <w:rPr/>
        <w:t xml:space="preserve"> is unnecessary, and should be a NULL_PTR.</w:t>
      </w:r>
    </w:p>
    <w:p>
      <w:pPr>
        <w:pStyle w:val="Normal"/>
        <w:numPr>
          <w:ilvl w:val="0"/>
          <w:numId w:val="3"/>
        </w:numPr>
        <w:rPr/>
      </w:pPr>
      <w:r>
        <w:rPr/>
        <w:t xml:space="preserve">If a call to </w:t>
      </w:r>
      <w:r>
        <w:rPr>
          <w:b/>
          <w:bCs/>
        </w:rPr>
        <w:t>C_DeriveKey</w:t>
      </w:r>
      <w:r>
        <w:rPr/>
        <w:t xml:space="preserve"> with this mechanism fails, then </w:t>
      </w:r>
      <w:r>
        <w:rPr>
          <w:i/>
          <w:iCs/>
        </w:rPr>
        <w:t>none</w:t>
      </w:r>
      <w:r>
        <w:rPr/>
        <w:t xml:space="preserve"> of the two keys will be created.</w:t>
      </w:r>
    </w:p>
    <w:p>
      <w:pPr>
        <w:pStyle w:val="Normal"/>
        <w:numPr>
          <w:ilvl w:val="0"/>
          <w:numId w:val="3"/>
        </w:numPr>
        <w:rPr/>
      </w:pPr>
      <w:r>
        <w:rPr/>
      </w:r>
    </w:p>
    <w:p>
      <w:pPr>
        <w:pStyle w:val="Normal"/>
        <w:numPr>
          <w:ilvl w:val="0"/>
          <w:numId w:val="3"/>
        </w:numPr>
        <w:rPr/>
      </w:pPr>
      <w:r>
        <w:rPr/>
      </w:r>
    </w:p>
    <w:p>
      <w:pPr>
        <w:pStyle w:val="Normal"/>
        <w:numPr>
          <w:ilvl w:val="0"/>
          <w:numId w:val="3"/>
        </w:numPr>
        <w:rPr/>
      </w:pPr>
      <w:r>
        <w:rPr/>
      </w:r>
    </w:p>
    <w:p>
      <w:pPr>
        <w:pStyle w:val="Heading2"/>
        <w:numPr>
          <w:ilvl w:val="1"/>
          <w:numId w:val="2"/>
        </w:numPr>
        <w:rPr>
          <w:lang w:val="de-CH"/>
        </w:rPr>
      </w:pPr>
      <w:bookmarkStart w:id="2576" w:name="_Toc405794945"/>
      <w:bookmarkStart w:id="2577" w:name="_Toc516500936"/>
      <w:bookmarkStart w:id="2578" w:name="_Toc416960186"/>
      <w:bookmarkStart w:id="2579" w:name="_Toc395187940"/>
      <w:bookmarkStart w:id="2580" w:name="_Toc391471302"/>
      <w:bookmarkStart w:id="2581" w:name="_Toc370634589"/>
      <w:bookmarkStart w:id="2582" w:name="_Toc72656495"/>
      <w:bookmarkStart w:id="2583" w:name="_Toc228807355"/>
      <w:bookmarkStart w:id="2584" w:name="_Toc228894809"/>
      <w:bookmarkEnd w:id="2576"/>
      <w:bookmarkEnd w:id="2577"/>
      <w:bookmarkEnd w:id="2578"/>
      <w:bookmarkEnd w:id="2579"/>
      <w:bookmarkEnd w:id="2580"/>
      <w:bookmarkEnd w:id="2581"/>
      <w:bookmarkEnd w:id="2582"/>
      <w:bookmarkEnd w:id="2583"/>
      <w:bookmarkEnd w:id="2584"/>
      <w:r>
        <w:rPr/>
        <w:t>Miscellaneous simple key derivation mechanisms</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121</w:t>
      </w:r>
      <w:r>
        <w:fldChar w:fldCharType="end"/>
      </w:r>
      <w:r>
        <w:rPr>
          <w:i/>
          <w:sz w:val="18"/>
          <w:szCs w:val="18"/>
        </w:rPr>
        <w:t>, Miscellaneous simple key derivation Mechanisms vs. Functions</w:t>
      </w:r>
    </w:p>
    <w:tbl>
      <w:tblPr>
        <w:tblW w:w="9222"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843"/>
        <w:gridCol w:w="922"/>
        <w:gridCol w:w="747"/>
        <w:gridCol w:w="556"/>
        <w:gridCol w:w="799"/>
        <w:gridCol w:w="643"/>
        <w:gridCol w:w="912"/>
        <w:gridCol w:w="799"/>
      </w:tblGrid>
      <w:tr>
        <w:trPr>
          <w:tblHeader w:val="true"/>
        </w:trPr>
        <w:tc>
          <w:tcPr>
            <w:tcW w:w="3843"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2585" w:name="_Toc72656496"/>
            <w:bookmarkStart w:id="2586" w:name="_Toc72656496"/>
            <w:r>
              <w:rPr>
                <w:rFonts w:cs="Arial" w:ascii="Arial" w:hAnsi="Arial"/>
                <w:sz w:val="20"/>
              </w:rPr>
            </w:r>
          </w:p>
        </w:tc>
        <w:tc>
          <w:tcPr>
            <w:tcW w:w="5378"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843"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7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84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CKM_CONCATENATE_BASE_AND_KEY</w:t>
            </w:r>
          </w:p>
        </w:tc>
        <w:tc>
          <w:tcPr>
            <w:tcW w:w="9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84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CKM_CONCATENATE_BASE_AND_DATA</w:t>
            </w:r>
          </w:p>
        </w:tc>
        <w:tc>
          <w:tcPr>
            <w:tcW w:w="9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84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CKM_CONCATENATE_DATA_AND_BASE</w:t>
            </w:r>
          </w:p>
        </w:tc>
        <w:tc>
          <w:tcPr>
            <w:tcW w:w="9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843"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CKM_XOR_BASE_AND_DATA</w:t>
            </w:r>
          </w:p>
        </w:tc>
        <w:tc>
          <w:tcPr>
            <w:tcW w:w="9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843"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CKM_EXTRACT_KEY_FROM_KEY</w:t>
            </w:r>
          </w:p>
        </w:tc>
        <w:tc>
          <w:tcPr>
            <w:tcW w:w="92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5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1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9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bl>
    <w:p>
      <w:pPr>
        <w:pStyle w:val="Heading3"/>
        <w:numPr>
          <w:ilvl w:val="2"/>
          <w:numId w:val="2"/>
        </w:numPr>
        <w:rPr/>
      </w:pPr>
      <w:bookmarkStart w:id="2587" w:name="_Toc72656496"/>
      <w:bookmarkStart w:id="2588" w:name="_Toc516500937"/>
      <w:bookmarkStart w:id="2589" w:name="_Toc416960187"/>
      <w:bookmarkStart w:id="2590" w:name="_Toc395187941"/>
      <w:bookmarkStart w:id="2591" w:name="_Toc391471303"/>
      <w:bookmarkStart w:id="2592" w:name="_Toc370634590"/>
      <w:bookmarkStart w:id="2593" w:name="_Toc228807356"/>
      <w:bookmarkStart w:id="2594" w:name="_Toc228894810"/>
      <w:bookmarkEnd w:id="2587"/>
      <w:bookmarkEnd w:id="2588"/>
      <w:bookmarkEnd w:id="2589"/>
      <w:bookmarkEnd w:id="2590"/>
      <w:bookmarkEnd w:id="2591"/>
      <w:bookmarkEnd w:id="2592"/>
      <w:bookmarkEnd w:id="2593"/>
      <w:bookmarkEnd w:id="2594"/>
      <w:r>
        <w:rPr/>
        <w:t>Definitions</w:t>
      </w:r>
    </w:p>
    <w:p>
      <w:pPr>
        <w:pStyle w:val="Normal"/>
        <w:numPr>
          <w:ilvl w:val="0"/>
          <w:numId w:val="3"/>
        </w:numPr>
        <w:rPr/>
      </w:pPr>
      <w:r>
        <w:rPr/>
        <w:t>Mechanisms:</w:t>
      </w:r>
    </w:p>
    <w:p>
      <w:pPr>
        <w:pStyle w:val="Normal"/>
        <w:numPr>
          <w:ilvl w:val="0"/>
          <w:numId w:val="3"/>
        </w:numPr>
        <w:ind w:left="720" w:hanging="0"/>
        <w:rPr/>
      </w:pPr>
      <w:r>
        <w:rPr/>
        <w:t xml:space="preserve">CKM_CONCATENATE_BASE_AND_DATA  </w:t>
      </w:r>
    </w:p>
    <w:p>
      <w:pPr>
        <w:pStyle w:val="Normal"/>
        <w:numPr>
          <w:ilvl w:val="0"/>
          <w:numId w:val="3"/>
        </w:numPr>
        <w:ind w:left="720" w:hanging="0"/>
        <w:rPr/>
      </w:pPr>
      <w:r>
        <w:rPr/>
        <w:t xml:space="preserve">CKM_CONCATENATE_DATA_AND_BASE  </w:t>
      </w:r>
    </w:p>
    <w:p>
      <w:pPr>
        <w:pStyle w:val="Normal"/>
        <w:numPr>
          <w:ilvl w:val="0"/>
          <w:numId w:val="3"/>
        </w:numPr>
        <w:ind w:left="720" w:hanging="0"/>
        <w:rPr/>
      </w:pPr>
      <w:r>
        <w:rPr/>
        <w:t xml:space="preserve">CKM_XOR_BASE_AND_DATA          </w:t>
      </w:r>
    </w:p>
    <w:p>
      <w:pPr>
        <w:pStyle w:val="Normal"/>
        <w:numPr>
          <w:ilvl w:val="0"/>
          <w:numId w:val="3"/>
        </w:numPr>
        <w:ind w:left="720" w:hanging="0"/>
        <w:rPr/>
      </w:pPr>
      <w:r>
        <w:rPr/>
        <w:t xml:space="preserve">CKM_EXTRACT_KEY_FROM_KEY       </w:t>
      </w:r>
    </w:p>
    <w:p>
      <w:pPr>
        <w:pStyle w:val="Normal"/>
        <w:numPr>
          <w:ilvl w:val="0"/>
          <w:numId w:val="3"/>
        </w:numPr>
        <w:ind w:left="720" w:hanging="0"/>
        <w:rPr/>
      </w:pPr>
      <w:r>
        <w:rPr/>
        <w:t xml:space="preserve">CKM_CONCATENATE_BASE_AND_KEY   </w:t>
      </w:r>
    </w:p>
    <w:p>
      <w:pPr>
        <w:pStyle w:val="Heading3"/>
        <w:numPr>
          <w:ilvl w:val="2"/>
          <w:numId w:val="2"/>
        </w:numPr>
        <w:rPr/>
      </w:pPr>
      <w:bookmarkStart w:id="2595" w:name="_Toc516500938"/>
      <w:bookmarkStart w:id="2596" w:name="_Toc416960188"/>
      <w:bookmarkStart w:id="2597" w:name="_Toc395187942"/>
      <w:bookmarkStart w:id="2598" w:name="_Toc391471304"/>
      <w:bookmarkStart w:id="2599" w:name="_Toc370634591"/>
      <w:bookmarkStart w:id="2600" w:name="_Toc72656497"/>
      <w:bookmarkStart w:id="2601" w:name="_Ref72657107"/>
      <w:bookmarkStart w:id="2602" w:name="_Toc228807357"/>
      <w:bookmarkStart w:id="2603" w:name="_Toc228894811"/>
      <w:bookmarkStart w:id="2604" w:name="_Toc405794942"/>
      <w:bookmarkEnd w:id="2604"/>
      <w:bookmarkEnd w:id="2595"/>
      <w:bookmarkEnd w:id="2596"/>
      <w:bookmarkEnd w:id="2597"/>
      <w:bookmarkEnd w:id="2598"/>
      <w:bookmarkEnd w:id="2599"/>
      <w:bookmarkEnd w:id="2600"/>
      <w:bookmarkEnd w:id="2601"/>
      <w:bookmarkEnd w:id="2602"/>
      <w:bookmarkEnd w:id="2603"/>
      <w:r>
        <w:rPr/>
        <w:t>Parameters for miscellaneous simple key derivation mechanisms</w:t>
      </w:r>
    </w:p>
    <w:p>
      <w:pPr>
        <w:pStyle w:val="Name"/>
        <w:numPr>
          <w:ilvl w:val="0"/>
          <w:numId w:val="9"/>
        </w:numPr>
        <w:tabs>
          <w:tab w:val="left" w:pos="720" w:leader="none"/>
        </w:tabs>
        <w:rPr>
          <w:rFonts w:ascii="Arial" w:hAnsi="Arial" w:cs="Arial"/>
        </w:rPr>
      </w:pPr>
      <w:bookmarkStart w:id="2605" w:name="_Toc405794943"/>
      <w:bookmarkStart w:id="2606" w:name="_Toc72656498"/>
      <w:bookmarkStart w:id="2607" w:name="_Toc228807358"/>
      <w:bookmarkEnd w:id="2605"/>
      <w:bookmarkEnd w:id="2606"/>
      <w:bookmarkEnd w:id="2607"/>
      <w:r>
        <w:rPr>
          <w:rFonts w:cs="Arial" w:ascii="Arial" w:hAnsi="Arial"/>
        </w:rPr>
        <w:t>CK_KEY_DERIVATION_STRING_DATA; CK_KEY_DERIVATION_STRING_DATA_PTR</w:t>
      </w:r>
    </w:p>
    <w:p>
      <w:pPr>
        <w:pStyle w:val="Normal"/>
        <w:numPr>
          <w:ilvl w:val="0"/>
          <w:numId w:val="3"/>
        </w:numPr>
        <w:rPr/>
      </w:pPr>
      <w:r>
        <w:rPr/>
        <w:t>CK_KEY_DERIVATION_STRING_DATA provides the parameters for the CKM_CONCATENATE_BASE_AND_DATA, CKM_CONCATENATE_DATA_AND_BASE, and CKM_XOR_BASE_AND_DATA mechanisms.  It is defined as follows:</w:t>
      </w:r>
    </w:p>
    <w:p>
      <w:pPr>
        <w:pStyle w:val="CCode"/>
        <w:numPr>
          <w:ilvl w:val="0"/>
          <w:numId w:val="3"/>
        </w:numPr>
        <w:rPr>
          <w:highlight w:val="yellow"/>
        </w:rPr>
      </w:pPr>
      <w:r>
        <w:rPr>
          <w:highlight w:val="yellow"/>
        </w:rPr>
        <w:t>typedef struct CK_KEY_DERIVATION_STRING_DATA {</w:t>
      </w:r>
    </w:p>
    <w:p>
      <w:pPr>
        <w:pStyle w:val="CCode"/>
        <w:numPr>
          <w:ilvl w:val="0"/>
          <w:numId w:val="3"/>
        </w:numPr>
        <w:rPr>
          <w:highlight w:val="yellow"/>
        </w:rPr>
      </w:pPr>
      <w:r>
        <w:rPr>
          <w:highlight w:val="yellow"/>
        </w:rPr>
        <w:t xml:space="preserve">  </w:t>
      </w:r>
      <w:r>
        <w:rPr>
          <w:highlight w:val="yellow"/>
        </w:rPr>
        <w:t>CK_BYTE_PTR pData;</w:t>
      </w:r>
    </w:p>
    <w:p>
      <w:pPr>
        <w:pStyle w:val="CCode"/>
        <w:numPr>
          <w:ilvl w:val="0"/>
          <w:numId w:val="3"/>
        </w:numPr>
        <w:rPr>
          <w:highlight w:val="yellow"/>
        </w:rPr>
      </w:pPr>
      <w:r>
        <w:rPr>
          <w:highlight w:val="yellow"/>
        </w:rPr>
        <w:t xml:space="preserve">  </w:t>
      </w:r>
      <w:r>
        <w:rPr>
          <w:highlight w:val="yellow"/>
        </w:rPr>
        <w:t>CK_ULONG ulLen;</w:t>
      </w:r>
    </w:p>
    <w:p>
      <w:pPr>
        <w:pStyle w:val="CCode"/>
        <w:numPr>
          <w:ilvl w:val="0"/>
          <w:numId w:val="3"/>
        </w:numPr>
        <w:rPr/>
      </w:pPr>
      <w:r>
        <w:rPr>
          <w:highlight w:val="yellow"/>
        </w:rPr>
        <w:t>} CK_KEY_DERIVATION_STRING_DATA;</w:t>
      </w:r>
    </w:p>
    <w:p>
      <w:pPr>
        <w:pStyle w:val="CCode"/>
        <w:numPr>
          <w:ilvl w:val="0"/>
          <w:numId w:val="0"/>
        </w:numPr>
        <w:ind w:left="1584" w:hanging="1152"/>
        <w:rPr>
          <w:rFonts w:ascii="Arial" w:hAnsi="Arial"/>
        </w:rPr>
      </w:pPr>
      <w:r>
        <w:rPr>
          <w:rFonts w:ascii="Arial" w:hAnsi="Arial"/>
        </w:rPr>
      </w:r>
    </w:p>
    <w:p>
      <w:pPr>
        <w:pStyle w:val="Normal"/>
        <w:numPr>
          <w:ilvl w:val="0"/>
          <w:numId w:val="3"/>
        </w:numPr>
        <w:rPr/>
      </w:pPr>
      <w:r>
        <w:rPr/>
        <w:t>The fields of the structure have the following meanings:</w:t>
      </w:r>
    </w:p>
    <w:p>
      <w:pPr>
        <w:pStyle w:val="Definition1"/>
        <w:numPr>
          <w:ilvl w:val="0"/>
          <w:numId w:val="3"/>
        </w:numPr>
        <w:rPr/>
      </w:pPr>
      <w:r>
        <w:rPr/>
        <w:tab/>
        <w:t>pData</w:t>
        <w:tab/>
      </w:r>
      <w:r>
        <w:rPr>
          <w:i w:val="false"/>
        </w:rPr>
        <w:t>pointer to the byte string</w:t>
      </w:r>
    </w:p>
    <w:p>
      <w:pPr>
        <w:pStyle w:val="Definition1"/>
        <w:numPr>
          <w:ilvl w:val="0"/>
          <w:numId w:val="3"/>
        </w:numPr>
        <w:rPr/>
      </w:pPr>
      <w:r>
        <w:rPr/>
        <w:tab/>
        <w:t>ulLen</w:t>
        <w:tab/>
      </w:r>
      <w:r>
        <w:rPr>
          <w:i w:val="false"/>
        </w:rPr>
        <w:t>length of the byte string</w:t>
      </w:r>
    </w:p>
    <w:p>
      <w:pPr>
        <w:pStyle w:val="Normal"/>
        <w:numPr>
          <w:ilvl w:val="0"/>
          <w:numId w:val="3"/>
        </w:numPr>
        <w:rPr/>
      </w:pPr>
      <w:r>
        <w:rPr>
          <w:highlight w:val="green"/>
        </w:rPr>
        <w:t>CK_KEY_DERIVATION_STRING_DATA_PTR is a pointer to a CK_KEY_DERIVATION_STRING_DATA.</w:t>
      </w:r>
    </w:p>
    <w:p>
      <w:pPr>
        <w:pStyle w:val="Name"/>
        <w:numPr>
          <w:ilvl w:val="0"/>
          <w:numId w:val="9"/>
        </w:numPr>
        <w:tabs>
          <w:tab w:val="left" w:pos="720" w:leader="none"/>
        </w:tabs>
        <w:rPr>
          <w:rFonts w:ascii="Arial" w:hAnsi="Arial" w:cs="Arial"/>
        </w:rPr>
      </w:pPr>
      <w:bookmarkStart w:id="2608" w:name="_Toc405794944"/>
      <w:bookmarkStart w:id="2609" w:name="_Toc72656499"/>
      <w:bookmarkStart w:id="2610" w:name="_Toc228807359"/>
      <w:bookmarkEnd w:id="2608"/>
      <w:bookmarkEnd w:id="2609"/>
      <w:bookmarkEnd w:id="2610"/>
      <w:r>
        <w:rPr>
          <w:rFonts w:cs="Arial" w:ascii="Arial" w:hAnsi="Arial"/>
        </w:rPr>
        <w:t>CK_EXTRACT_PARAMS; CK_EXTRACT_PARAMS_PTR</w:t>
      </w:r>
    </w:p>
    <w:p>
      <w:pPr>
        <w:pStyle w:val="Normal"/>
        <w:numPr>
          <w:ilvl w:val="0"/>
          <w:numId w:val="3"/>
        </w:numPr>
        <w:rPr/>
      </w:pPr>
      <w:r>
        <w:rPr>
          <w:b/>
        </w:rPr>
        <w:t>CK_EXTRACT_PARAMS</w:t>
      </w:r>
      <w:r>
        <w:rPr/>
        <w:t xml:space="preserve"> provides the parameter to the </w:t>
      </w:r>
      <w:r>
        <w:rPr>
          <w:b/>
        </w:rPr>
        <w:t>CKM_EXTRACT_KEY_FROM_KEY</w:t>
      </w:r>
      <w:r>
        <w:rPr/>
        <w:t xml:space="preserve"> mechanism.  It specifies which bit of the base key should be used as the first bit of the derived key.  It is defined as follows:</w:t>
      </w:r>
    </w:p>
    <w:p>
      <w:pPr>
        <w:pStyle w:val="CCode"/>
        <w:numPr>
          <w:ilvl w:val="0"/>
          <w:numId w:val="3"/>
        </w:numPr>
        <w:rPr/>
      </w:pPr>
      <w:r>
        <w:rPr>
          <w:highlight w:val="yellow"/>
        </w:rPr>
        <w:t>typedef CK_ULONG CK_EXTRACT_PARAMS;</w:t>
      </w:r>
    </w:p>
    <w:p>
      <w:pPr>
        <w:pStyle w:val="CCode"/>
        <w:numPr>
          <w:ilvl w:val="0"/>
          <w:numId w:val="3"/>
        </w:numPr>
        <w:rPr>
          <w:rFonts w:ascii="Arial" w:hAnsi="Arial"/>
        </w:rPr>
      </w:pPr>
      <w:r>
        <w:rPr>
          <w:rFonts w:ascii="Arial" w:hAnsi="Arial"/>
        </w:rPr>
      </w:r>
    </w:p>
    <w:p>
      <w:pPr>
        <w:pStyle w:val="Normal"/>
        <w:numPr>
          <w:ilvl w:val="0"/>
          <w:numId w:val="3"/>
        </w:numPr>
        <w:rPr/>
      </w:pPr>
      <w:r>
        <w:rPr>
          <w:highlight w:val="green"/>
        </w:rPr>
        <w:t>CK_EXTRACT_PARAMS_PTR is a pointer to a CK_EXTRACT_PARAMS.</w:t>
      </w:r>
    </w:p>
    <w:p>
      <w:pPr>
        <w:pStyle w:val="Heading3"/>
        <w:numPr>
          <w:ilvl w:val="2"/>
          <w:numId w:val="2"/>
        </w:numPr>
        <w:rPr/>
      </w:pPr>
      <w:bookmarkStart w:id="2611" w:name="_Toc516500939"/>
      <w:bookmarkStart w:id="2612" w:name="_Toc416960189"/>
      <w:bookmarkStart w:id="2613" w:name="_Toc395187943"/>
      <w:bookmarkStart w:id="2614" w:name="_Toc391471305"/>
      <w:bookmarkStart w:id="2615" w:name="_Toc370634592"/>
      <w:bookmarkStart w:id="2616" w:name="_Toc405794946"/>
      <w:bookmarkStart w:id="2617" w:name="_Toc72656500"/>
      <w:bookmarkStart w:id="2618" w:name="_Toc228807360"/>
      <w:bookmarkStart w:id="2619" w:name="_Toc228894812"/>
      <w:bookmarkEnd w:id="2611"/>
      <w:bookmarkEnd w:id="2612"/>
      <w:bookmarkEnd w:id="2613"/>
      <w:bookmarkEnd w:id="2614"/>
      <w:bookmarkEnd w:id="2615"/>
      <w:bookmarkEnd w:id="2616"/>
      <w:bookmarkEnd w:id="2617"/>
      <w:bookmarkEnd w:id="2618"/>
      <w:bookmarkEnd w:id="2619"/>
      <w:r>
        <w:rPr/>
        <w:t>Concatenation of a base key and another key</w:t>
      </w:r>
    </w:p>
    <w:p>
      <w:pPr>
        <w:pStyle w:val="Normal"/>
        <w:numPr>
          <w:ilvl w:val="0"/>
          <w:numId w:val="3"/>
        </w:numPr>
        <w:rPr/>
      </w:pPr>
      <w:r>
        <w:rPr/>
        <w:t xml:space="preserve">This mechanism, denoted </w:t>
      </w:r>
      <w:r>
        <w:rPr>
          <w:b/>
        </w:rPr>
        <w:t>CKM_CONCATENATE_BASE_AND_KEY</w:t>
      </w:r>
      <w:r>
        <w:rPr/>
        <w:t>, derives a secret key from the concatenation of two existing secret keys.  The two keys are specified by handles; the values of the keys specified are concatenated together in a buffer.</w:t>
      </w:r>
    </w:p>
    <w:p>
      <w:pPr>
        <w:pStyle w:val="Normal"/>
        <w:numPr>
          <w:ilvl w:val="0"/>
          <w:numId w:val="3"/>
        </w:numPr>
        <w:rPr/>
      </w:pPr>
      <w:r>
        <w:rPr/>
        <w:t xml:space="preserve">This mechanism takes a parameter, a </w:t>
      </w:r>
      <w:r>
        <w:rPr>
          <w:b/>
        </w:rPr>
        <w:t>CK_OBJECT_HANDLE</w:t>
      </w:r>
      <w:r>
        <w:rPr/>
        <w:t xml:space="preserve">.  This handle produces the key value information which is appended to the end of the base key’s value information (the base key is the key whose handle is supplied as an argument to </w:t>
      </w:r>
      <w:r>
        <w:rPr>
          <w:b/>
        </w:rPr>
        <w:t>C_DeriveKey</w:t>
      </w:r>
      <w:r>
        <w:rPr/>
        <w:t>).</w:t>
      </w:r>
    </w:p>
    <w:p>
      <w:pPr>
        <w:pStyle w:val="Normal"/>
        <w:numPr>
          <w:ilvl w:val="0"/>
          <w:numId w:val="3"/>
        </w:numPr>
        <w:rPr/>
      </w:pPr>
      <w:r>
        <w:rPr/>
        <w:t xml:space="preserve">For example, if the value of the base key is 0x01234567, and the value of the other key is 0x89ABCDEF, then the value of the derived key will be taken from a buffer containing the string 0x0123456789ABCDEF.  </w:t>
      </w:r>
    </w:p>
    <w:p>
      <w:pPr>
        <w:pStyle w:val="Normal"/>
        <w:numPr>
          <w:ilvl w:val="0"/>
          <w:numId w:val="36"/>
        </w:numPr>
        <w:rPr/>
      </w:pPr>
      <w:r>
        <w:rPr/>
        <w:t>If no length or key type is provided in the template, then the key produced by this mechanism will be a generic secret key.  Its length will be equal to the sum of the lengths of the values of the two original keys.</w:t>
      </w:r>
    </w:p>
    <w:p>
      <w:pPr>
        <w:pStyle w:val="Normal"/>
        <w:numPr>
          <w:ilvl w:val="0"/>
          <w:numId w:val="36"/>
        </w:numPr>
        <w:rPr/>
      </w:pPr>
      <w:r>
        <w:rPr/>
        <w:t>If no key type is provided in the template, but a length is, then the key produced by this mechanism will be a generic secret key of the specified length.</w:t>
      </w:r>
    </w:p>
    <w:p>
      <w:pPr>
        <w:pStyle w:val="Normal"/>
        <w:numPr>
          <w:ilvl w:val="0"/>
          <w:numId w:val="36"/>
        </w:numPr>
        <w:rPr/>
      </w:pPr>
      <w:r>
        <w:rPr/>
        <w:t>If no length is provided in the template, but a key type is, then that key type must have a well-defined length.  If it does, then the key produced by this mechanism will be of the type specified in the template.  If it doesn’t, an error will be returned.</w:t>
      </w:r>
    </w:p>
    <w:p>
      <w:pPr>
        <w:pStyle w:val="Normal"/>
        <w:numPr>
          <w:ilvl w:val="0"/>
          <w:numId w:val="36"/>
        </w:numPr>
        <w:rPr/>
      </w:pPr>
      <w:r>
        <w:rPr/>
        <w:t>If both a key type and a length are provided in the template, the length must be compatible with that key type.  The key produced by this mechanism will be of the specified type and length.</w:t>
      </w:r>
    </w:p>
    <w:p>
      <w:pPr>
        <w:pStyle w:val="Normal"/>
        <w:numPr>
          <w:ilvl w:val="0"/>
          <w:numId w:val="3"/>
        </w:numPr>
        <w:rPr/>
      </w:pPr>
      <w:r>
        <w:rPr/>
        <w:t>If a DES, DES2, DES3, or CDMF key is derived with this mechanism, the parity bits of the key will be set properly.</w:t>
      </w:r>
    </w:p>
    <w:p>
      <w:pPr>
        <w:pStyle w:val="Normal"/>
        <w:numPr>
          <w:ilvl w:val="0"/>
          <w:numId w:val="3"/>
        </w:numPr>
        <w:rPr/>
      </w:pPr>
      <w:r>
        <w:rPr/>
        <w:t>If the requested type of key requires more bytes than are available by concatenating the two original keys’ values, an error is generated.</w:t>
      </w:r>
    </w:p>
    <w:p>
      <w:pPr>
        <w:pStyle w:val="Normal"/>
        <w:numPr>
          <w:ilvl w:val="0"/>
          <w:numId w:val="3"/>
        </w:numPr>
        <w:rPr/>
      </w:pPr>
      <w:r>
        <w:rPr/>
        <w:t>This mechanism has the following rules about key sensitivity and extractability:</w:t>
      </w:r>
    </w:p>
    <w:p>
      <w:pPr>
        <w:pStyle w:val="Normal"/>
        <w:numPr>
          <w:ilvl w:val="0"/>
          <w:numId w:val="37"/>
        </w:numPr>
        <w:rPr/>
      </w:pPr>
      <w:r>
        <w:rPr/>
        <w:t xml:space="preserve">If either of the two original keys has its </w:t>
      </w:r>
      <w:r>
        <w:rPr>
          <w:b/>
        </w:rPr>
        <w:t>CKA_SENSITIVE</w:t>
      </w:r>
      <w:r>
        <w:rPr/>
        <w:t xml:space="preserve"> attribute set to CK_TRUE, so does the derived key.  If not, then the derived key’s </w:t>
      </w:r>
      <w:r>
        <w:rPr>
          <w:b/>
        </w:rPr>
        <w:t>CKA_SENSITIVE</w:t>
      </w:r>
      <w:r>
        <w:rPr/>
        <w:t xml:space="preserve"> attribute is set either from the supplied template or from a default value.</w:t>
      </w:r>
    </w:p>
    <w:p>
      <w:pPr>
        <w:pStyle w:val="Normal"/>
        <w:numPr>
          <w:ilvl w:val="0"/>
          <w:numId w:val="37"/>
        </w:numPr>
        <w:rPr/>
      </w:pPr>
      <w:r>
        <w:rPr/>
        <w:t xml:space="preserve">Similarly, if either of the two original keys has its </w:t>
      </w:r>
      <w:r>
        <w:rPr>
          <w:b/>
        </w:rPr>
        <w:t>CKA_EXTRACTABLE</w:t>
      </w:r>
      <w:r>
        <w:rPr/>
        <w:t xml:space="preserve"> attribute set to CK_FALSE, so does the derived key.  If not, then the derived key’s </w:t>
      </w:r>
      <w:r>
        <w:rPr>
          <w:b/>
        </w:rPr>
        <w:t>CKA_EXTRACTABLE</w:t>
      </w:r>
      <w:r>
        <w:rPr/>
        <w:t xml:space="preserve"> attribute is set either from the supplied template or from a default value.</w:t>
      </w:r>
    </w:p>
    <w:p>
      <w:pPr>
        <w:pStyle w:val="Normal"/>
        <w:numPr>
          <w:ilvl w:val="0"/>
          <w:numId w:val="37"/>
        </w:numPr>
        <w:rPr/>
      </w:pPr>
      <w:r>
        <w:rPr/>
        <w:t xml:space="preserve">The derived key’s </w:t>
      </w:r>
      <w:r>
        <w:rPr>
          <w:b/>
        </w:rPr>
        <w:t>CKA_ALWAYS_SENSITIVE</w:t>
      </w:r>
      <w:r>
        <w:rPr/>
        <w:t xml:space="preserve"> attribute is set to CK_TRUE if and only if both of the original keys have their </w:t>
      </w:r>
      <w:r>
        <w:rPr>
          <w:b/>
        </w:rPr>
        <w:t>CKA_ALWAYS_SENSITIVE</w:t>
      </w:r>
      <w:r>
        <w:rPr/>
        <w:t xml:space="preserve"> attributes set to CK_TRUE.</w:t>
      </w:r>
    </w:p>
    <w:p>
      <w:pPr>
        <w:pStyle w:val="Normal"/>
        <w:numPr>
          <w:ilvl w:val="0"/>
          <w:numId w:val="37"/>
        </w:numPr>
        <w:rPr/>
      </w:pPr>
      <w:r>
        <w:rPr/>
        <w:t xml:space="preserve">Similarly, the derived key’s </w:t>
      </w:r>
      <w:r>
        <w:rPr>
          <w:b/>
        </w:rPr>
        <w:t>CKA_NEVER_EXTRACTABLE</w:t>
      </w:r>
      <w:r>
        <w:rPr/>
        <w:t xml:space="preserve"> attribute is set to CK_TRUE if and only if both of the original keys have their </w:t>
      </w:r>
      <w:r>
        <w:rPr>
          <w:b/>
        </w:rPr>
        <w:t>CKA_NEVER_EXTRACTABLE</w:t>
      </w:r>
      <w:r>
        <w:rPr/>
        <w:t xml:space="preserve"> attributes set to CK_TRUE.</w:t>
      </w:r>
    </w:p>
    <w:p>
      <w:pPr>
        <w:pStyle w:val="Heading3"/>
        <w:numPr>
          <w:ilvl w:val="2"/>
          <w:numId w:val="2"/>
        </w:numPr>
        <w:rPr/>
      </w:pPr>
      <w:bookmarkStart w:id="2620" w:name="_Toc516500940"/>
      <w:bookmarkStart w:id="2621" w:name="_Toc416960190"/>
      <w:bookmarkStart w:id="2622" w:name="_Toc395187944"/>
      <w:bookmarkStart w:id="2623" w:name="_Toc391471306"/>
      <w:bookmarkStart w:id="2624" w:name="_Toc370634593"/>
      <w:bookmarkStart w:id="2625" w:name="_Toc405794947"/>
      <w:bookmarkStart w:id="2626" w:name="_Toc72656501"/>
      <w:bookmarkStart w:id="2627" w:name="_Toc228807361"/>
      <w:bookmarkStart w:id="2628" w:name="_Toc228894813"/>
      <w:bookmarkEnd w:id="2620"/>
      <w:bookmarkEnd w:id="2621"/>
      <w:bookmarkEnd w:id="2622"/>
      <w:bookmarkEnd w:id="2623"/>
      <w:bookmarkEnd w:id="2624"/>
      <w:bookmarkEnd w:id="2625"/>
      <w:bookmarkEnd w:id="2626"/>
      <w:bookmarkEnd w:id="2627"/>
      <w:bookmarkEnd w:id="2628"/>
      <w:r>
        <w:rPr/>
        <w:t>Concatenation of a base key and data</w:t>
      </w:r>
    </w:p>
    <w:p>
      <w:pPr>
        <w:pStyle w:val="Normal"/>
        <w:numPr>
          <w:ilvl w:val="0"/>
          <w:numId w:val="3"/>
        </w:numPr>
        <w:rPr/>
      </w:pPr>
      <w:r>
        <w:rPr/>
        <w:t xml:space="preserve">This mechanism, denoted </w:t>
      </w:r>
      <w:r>
        <w:rPr>
          <w:b/>
        </w:rPr>
        <w:t>CKM_CONCATENATE_BASE_AND_DATA</w:t>
      </w:r>
      <w:r>
        <w:rPr/>
        <w:t>, derives a secret key by concatenating data onto the end of a specified secret key.</w:t>
      </w:r>
    </w:p>
    <w:p>
      <w:pPr>
        <w:pStyle w:val="Normal"/>
        <w:numPr>
          <w:ilvl w:val="0"/>
          <w:numId w:val="3"/>
        </w:numPr>
        <w:rPr/>
      </w:pPr>
      <w:r>
        <w:rPr/>
        <w:t xml:space="preserve">This mechanism takes a parameter, a </w:t>
      </w:r>
      <w:r>
        <w:rPr>
          <w:b/>
        </w:rPr>
        <w:t>CK_KEY_DERIVATION_STRING_DATA</w:t>
      </w:r>
      <w:r>
        <w:rPr/>
        <w:t xml:space="preserve"> structure, which specifies the length and value of the data which will be appended to the base key to derive another key.</w:t>
      </w:r>
    </w:p>
    <w:p>
      <w:pPr>
        <w:pStyle w:val="Normal"/>
        <w:numPr>
          <w:ilvl w:val="0"/>
          <w:numId w:val="3"/>
        </w:numPr>
        <w:rPr/>
      </w:pPr>
      <w:r>
        <w:rPr/>
        <w:t xml:space="preserve">For example, if the value of the base key is 0x01234567, and the value of the data is 0x89ABCDEF, then the value of the derived key will be taken from a buffer containing the string 0x0123456789ABCDEF.  </w:t>
      </w:r>
    </w:p>
    <w:p>
      <w:pPr>
        <w:pStyle w:val="Normal"/>
        <w:numPr>
          <w:ilvl w:val="0"/>
          <w:numId w:val="38"/>
        </w:numPr>
        <w:rPr/>
      </w:pPr>
      <w:r>
        <w:rPr/>
        <w:t>If no length or key type is provided in the template, then the key produced by this mechanism will be a generic secret key.  Its length will be equal to the sum of the lengths of the value of the original key and the data.</w:t>
      </w:r>
    </w:p>
    <w:p>
      <w:pPr>
        <w:pStyle w:val="Normal"/>
        <w:numPr>
          <w:ilvl w:val="0"/>
          <w:numId w:val="38"/>
        </w:numPr>
        <w:rPr/>
      </w:pPr>
      <w:r>
        <w:rPr/>
        <w:t>If no key type is provided in the template, but a length is, then the key produced by this mechanism will be a generic secret key of the specified length.</w:t>
      </w:r>
    </w:p>
    <w:p>
      <w:pPr>
        <w:pStyle w:val="Normal"/>
        <w:numPr>
          <w:ilvl w:val="0"/>
          <w:numId w:val="38"/>
        </w:numPr>
        <w:rPr/>
      </w:pPr>
      <w:r>
        <w:rPr/>
        <w:t>If no length is provided in the template, but a key type is, then that key type must have a well-defined length.  If it does, then the key produced by this mechanism will be of the type specified in the template.  If it doesn’t, an error will be returned.</w:t>
      </w:r>
    </w:p>
    <w:p>
      <w:pPr>
        <w:pStyle w:val="Normal"/>
        <w:numPr>
          <w:ilvl w:val="0"/>
          <w:numId w:val="38"/>
        </w:numPr>
        <w:rPr/>
      </w:pPr>
      <w:r>
        <w:rPr/>
        <w:t>If both a key type and a length are provided in the template, the length must be compatible with that key type.  The key produced by this mechanism will be of the specified type and length.</w:t>
      </w:r>
    </w:p>
    <w:p>
      <w:pPr>
        <w:pStyle w:val="Normal"/>
        <w:numPr>
          <w:ilvl w:val="0"/>
          <w:numId w:val="3"/>
        </w:numPr>
        <w:rPr/>
      </w:pPr>
      <w:r>
        <w:rPr/>
        <w:t>If a DES, DES2, DES3, or CDMF key is derived with this mechanism, the parity bits of the key will be set properly.</w:t>
      </w:r>
    </w:p>
    <w:p>
      <w:pPr>
        <w:pStyle w:val="Normal"/>
        <w:numPr>
          <w:ilvl w:val="0"/>
          <w:numId w:val="3"/>
        </w:numPr>
        <w:rPr/>
      </w:pPr>
      <w:r>
        <w:rPr/>
        <w:t>If the requested type of key requires more bytes than are available by concatenating the original key’s value and the data, an error is generated.</w:t>
      </w:r>
    </w:p>
    <w:p>
      <w:pPr>
        <w:pStyle w:val="Normal"/>
        <w:numPr>
          <w:ilvl w:val="0"/>
          <w:numId w:val="3"/>
        </w:numPr>
        <w:rPr/>
      </w:pPr>
      <w:r>
        <w:rPr/>
        <w:t>This mechanism has the following rules about key sensitivity and extractability:</w:t>
      </w:r>
    </w:p>
    <w:p>
      <w:pPr>
        <w:pStyle w:val="Normal"/>
        <w:numPr>
          <w:ilvl w:val="0"/>
          <w:numId w:val="39"/>
        </w:numPr>
        <w:rPr/>
      </w:pPr>
      <w:r>
        <w:rPr/>
        <w:t xml:space="preserve">If the base key has its </w:t>
      </w:r>
      <w:r>
        <w:rPr>
          <w:b/>
        </w:rPr>
        <w:t>CKA_SENSITIVE</w:t>
      </w:r>
      <w:r>
        <w:rPr/>
        <w:t xml:space="preserve"> attribute set to CK_TRUE, so does the derived key.  If not, then the derived key’s </w:t>
      </w:r>
      <w:r>
        <w:rPr>
          <w:b/>
        </w:rPr>
        <w:t>CKA_SENSITIVE</w:t>
      </w:r>
      <w:r>
        <w:rPr/>
        <w:t xml:space="preserve"> attribute is set either from the supplied template or from a default value.</w:t>
      </w:r>
    </w:p>
    <w:p>
      <w:pPr>
        <w:pStyle w:val="Normal"/>
        <w:numPr>
          <w:ilvl w:val="0"/>
          <w:numId w:val="39"/>
        </w:numPr>
        <w:rPr/>
      </w:pPr>
      <w:r>
        <w:rPr/>
        <w:t xml:space="preserve">Similarly, if the base key has its </w:t>
      </w:r>
      <w:r>
        <w:rPr>
          <w:b/>
        </w:rPr>
        <w:t>CKA_EXTRACTABLE</w:t>
      </w:r>
      <w:r>
        <w:rPr/>
        <w:t xml:space="preserve"> attribute set to CK_FALSE, so does the derived key.  If not, then the derived key’s </w:t>
      </w:r>
      <w:r>
        <w:rPr>
          <w:b/>
        </w:rPr>
        <w:t>CKA_EXTRACTABLE</w:t>
      </w:r>
      <w:r>
        <w:rPr/>
        <w:t xml:space="preserve"> attribute is set either from the supplied template or from a default value.</w:t>
      </w:r>
    </w:p>
    <w:p>
      <w:pPr>
        <w:pStyle w:val="Normal"/>
        <w:numPr>
          <w:ilvl w:val="0"/>
          <w:numId w:val="39"/>
        </w:numPr>
        <w:rPr/>
      </w:pPr>
      <w:r>
        <w:rPr/>
        <w:t xml:space="preserve">The derived key’s </w:t>
      </w:r>
      <w:r>
        <w:rPr>
          <w:b/>
        </w:rPr>
        <w:t>CKA_ALWAYS_SENSITIVE</w:t>
      </w:r>
      <w:r>
        <w:rPr/>
        <w:t xml:space="preserve"> attribute is set to CK_TRUE if and only if the base key has its </w:t>
      </w:r>
      <w:r>
        <w:rPr>
          <w:b/>
        </w:rPr>
        <w:t>CKA_ALWAYS_SENSITIVE</w:t>
      </w:r>
      <w:r>
        <w:rPr/>
        <w:t xml:space="preserve"> attribute set to CK_TRUE.</w:t>
      </w:r>
    </w:p>
    <w:p>
      <w:pPr>
        <w:pStyle w:val="Normal"/>
        <w:numPr>
          <w:ilvl w:val="0"/>
          <w:numId w:val="39"/>
        </w:numPr>
        <w:rPr/>
      </w:pPr>
      <w:r>
        <w:rPr/>
        <w:t xml:space="preserve">Similarly, the derived key’s </w:t>
      </w:r>
      <w:r>
        <w:rPr>
          <w:b/>
        </w:rPr>
        <w:t>CKA_NEVER_EXTRACTABLE</w:t>
      </w:r>
      <w:r>
        <w:rPr/>
        <w:t xml:space="preserve"> attribute is set to CK_TRUE if and only if the base key has its </w:t>
      </w:r>
      <w:r>
        <w:rPr>
          <w:b/>
        </w:rPr>
        <w:t>CKA_NEVER_EXTRACTABLE</w:t>
      </w:r>
      <w:r>
        <w:rPr/>
        <w:t xml:space="preserve"> attribute set to CK_TRUE.</w:t>
      </w:r>
    </w:p>
    <w:p>
      <w:pPr>
        <w:pStyle w:val="Heading3"/>
        <w:numPr>
          <w:ilvl w:val="2"/>
          <w:numId w:val="2"/>
        </w:numPr>
        <w:rPr/>
      </w:pPr>
      <w:bookmarkStart w:id="2629" w:name="_Toc516500941"/>
      <w:bookmarkStart w:id="2630" w:name="_Toc416960191"/>
      <w:bookmarkStart w:id="2631" w:name="_Toc395187945"/>
      <w:bookmarkStart w:id="2632" w:name="_Toc391471307"/>
      <w:bookmarkStart w:id="2633" w:name="_Toc370634594"/>
      <w:bookmarkStart w:id="2634" w:name="_Toc405794948"/>
      <w:bookmarkStart w:id="2635" w:name="_Toc72656502"/>
      <w:bookmarkStart w:id="2636" w:name="_Toc228807362"/>
      <w:bookmarkStart w:id="2637" w:name="_Toc228894814"/>
      <w:bookmarkEnd w:id="2629"/>
      <w:bookmarkEnd w:id="2630"/>
      <w:bookmarkEnd w:id="2631"/>
      <w:bookmarkEnd w:id="2632"/>
      <w:bookmarkEnd w:id="2633"/>
      <w:bookmarkEnd w:id="2634"/>
      <w:bookmarkEnd w:id="2635"/>
      <w:bookmarkEnd w:id="2636"/>
      <w:bookmarkEnd w:id="2637"/>
      <w:r>
        <w:rPr/>
        <w:t>Concatenation of data and a base key</w:t>
      </w:r>
    </w:p>
    <w:p>
      <w:pPr>
        <w:pStyle w:val="Normal"/>
        <w:numPr>
          <w:ilvl w:val="0"/>
          <w:numId w:val="3"/>
        </w:numPr>
        <w:rPr/>
      </w:pPr>
      <w:r>
        <w:rPr/>
        <w:t xml:space="preserve">This mechanism, denoted </w:t>
      </w:r>
      <w:r>
        <w:rPr>
          <w:b/>
        </w:rPr>
        <w:t>CKM_CONCATENATE_DATA_AND_BASE</w:t>
      </w:r>
      <w:r>
        <w:rPr/>
        <w:t>, derives a secret key by prepending data to the start of a specified secret key.</w:t>
      </w:r>
    </w:p>
    <w:p>
      <w:pPr>
        <w:pStyle w:val="Normal"/>
        <w:numPr>
          <w:ilvl w:val="0"/>
          <w:numId w:val="3"/>
        </w:numPr>
        <w:rPr/>
      </w:pPr>
      <w:r>
        <w:rPr/>
        <w:t xml:space="preserve">This mechanism takes a parameter, a </w:t>
      </w:r>
      <w:r>
        <w:rPr>
          <w:b/>
        </w:rPr>
        <w:t>CK_KEY_DERIVATION_STRING_DATA</w:t>
      </w:r>
      <w:r>
        <w:rPr/>
        <w:t xml:space="preserve"> structure, which specifies the length and value of the data which will be prepended to the base key to derive another key.</w:t>
      </w:r>
    </w:p>
    <w:p>
      <w:pPr>
        <w:pStyle w:val="Normal"/>
        <w:numPr>
          <w:ilvl w:val="0"/>
          <w:numId w:val="3"/>
        </w:numPr>
        <w:rPr/>
      </w:pPr>
      <w:r>
        <w:rPr/>
        <w:t xml:space="preserve">For example, if the value of the base key is 0x01234567, and the value of the data is 0x89ABCDEF, then the value of the derived key will be taken from a buffer containing the string 0x89ABCDEF01234567.  </w:t>
      </w:r>
    </w:p>
    <w:p>
      <w:pPr>
        <w:pStyle w:val="Normal"/>
        <w:numPr>
          <w:ilvl w:val="0"/>
          <w:numId w:val="40"/>
        </w:numPr>
        <w:rPr/>
      </w:pPr>
      <w:r>
        <w:rPr/>
        <w:t>If no length or key type is provided in the template, then the key produced by this mechanism will be a generic secret key.  Its length will be equal to the sum of the lengths of the data and the value of the original key.</w:t>
      </w:r>
    </w:p>
    <w:p>
      <w:pPr>
        <w:pStyle w:val="Normal"/>
        <w:numPr>
          <w:ilvl w:val="0"/>
          <w:numId w:val="40"/>
        </w:numPr>
        <w:rPr/>
      </w:pPr>
      <w:r>
        <w:rPr/>
        <w:t>If no key type is provided in the template, but a length is, then the key produced by this mechanism will be a generic secret key of the specified length.</w:t>
      </w:r>
    </w:p>
    <w:p>
      <w:pPr>
        <w:pStyle w:val="Normal"/>
        <w:numPr>
          <w:ilvl w:val="0"/>
          <w:numId w:val="40"/>
        </w:numPr>
        <w:rPr/>
      </w:pPr>
      <w:r>
        <w:rPr/>
        <w:t>If no length is provided in the template, but a key type is, then that key type must have a well-defined length.  If it does, then the key produced by this mechanism will be of the type specified in the template.  If it doesn’t, an error will be returned.</w:t>
      </w:r>
    </w:p>
    <w:p>
      <w:pPr>
        <w:pStyle w:val="Normal"/>
        <w:numPr>
          <w:ilvl w:val="0"/>
          <w:numId w:val="40"/>
        </w:numPr>
        <w:rPr/>
      </w:pPr>
      <w:r>
        <w:rPr/>
        <w:t>If both a key type and a length are provided in the template, the length must be compatible with that key type.  The key produced by this mechanism will be of the specified type and length.</w:t>
      </w:r>
    </w:p>
    <w:p>
      <w:pPr>
        <w:pStyle w:val="Normal"/>
        <w:numPr>
          <w:ilvl w:val="0"/>
          <w:numId w:val="3"/>
        </w:numPr>
        <w:rPr/>
      </w:pPr>
      <w:r>
        <w:rPr/>
        <w:t>If a DES, DES2, DES3, or CDMF key is derived with this mechanism, the parity bits of the key will be set properly.</w:t>
      </w:r>
    </w:p>
    <w:p>
      <w:pPr>
        <w:pStyle w:val="Normal"/>
        <w:numPr>
          <w:ilvl w:val="0"/>
          <w:numId w:val="3"/>
        </w:numPr>
        <w:rPr/>
      </w:pPr>
      <w:r>
        <w:rPr/>
        <w:t>If the requested type of key requires more bytes than are available by concatenating the data and the original key’s value, an error is generated.</w:t>
      </w:r>
    </w:p>
    <w:p>
      <w:pPr>
        <w:pStyle w:val="Normal"/>
        <w:numPr>
          <w:ilvl w:val="0"/>
          <w:numId w:val="3"/>
        </w:numPr>
        <w:rPr/>
      </w:pPr>
      <w:r>
        <w:rPr/>
        <w:t>This mechanism has the following rules about key sensitivity and extractability:</w:t>
      </w:r>
    </w:p>
    <w:p>
      <w:pPr>
        <w:pStyle w:val="Normal"/>
        <w:numPr>
          <w:ilvl w:val="0"/>
          <w:numId w:val="41"/>
        </w:numPr>
        <w:rPr/>
      </w:pPr>
      <w:r>
        <w:rPr/>
        <w:t xml:space="preserve">If the base key has its </w:t>
      </w:r>
      <w:r>
        <w:rPr>
          <w:b/>
        </w:rPr>
        <w:t>CKA_SENSITIVE</w:t>
      </w:r>
      <w:r>
        <w:rPr/>
        <w:t xml:space="preserve"> attribute set to CK_TRUE, so does the derived key.  If not, then the derived key’s </w:t>
      </w:r>
      <w:r>
        <w:rPr>
          <w:b/>
        </w:rPr>
        <w:t>CKA_SENSITIVE</w:t>
      </w:r>
      <w:r>
        <w:rPr/>
        <w:t xml:space="preserve"> attribute is set either from the supplied template or from a default value.</w:t>
      </w:r>
    </w:p>
    <w:p>
      <w:pPr>
        <w:pStyle w:val="Normal"/>
        <w:numPr>
          <w:ilvl w:val="0"/>
          <w:numId w:val="41"/>
        </w:numPr>
        <w:rPr/>
      </w:pPr>
      <w:r>
        <w:rPr/>
        <w:t xml:space="preserve">Similarly, if the base key has its </w:t>
      </w:r>
      <w:r>
        <w:rPr>
          <w:b/>
        </w:rPr>
        <w:t>CKA_EXTRACTABLE</w:t>
      </w:r>
      <w:r>
        <w:rPr/>
        <w:t xml:space="preserve"> attribute set to CK_FALSE, so does the derived key.  If not, then the derived key’s </w:t>
      </w:r>
      <w:r>
        <w:rPr>
          <w:b/>
        </w:rPr>
        <w:t>CKA_EXTRACTABLE</w:t>
      </w:r>
      <w:r>
        <w:rPr/>
        <w:t xml:space="preserve"> attribute is set either from the supplied template or from a default value.</w:t>
      </w:r>
    </w:p>
    <w:p>
      <w:pPr>
        <w:pStyle w:val="Normal"/>
        <w:numPr>
          <w:ilvl w:val="0"/>
          <w:numId w:val="41"/>
        </w:numPr>
        <w:rPr/>
      </w:pPr>
      <w:r>
        <w:rPr/>
        <w:t xml:space="preserve">The derived key’s </w:t>
      </w:r>
      <w:r>
        <w:rPr>
          <w:b/>
        </w:rPr>
        <w:t>CKA_ALWAYS_SENSITIVE</w:t>
      </w:r>
      <w:r>
        <w:rPr/>
        <w:t xml:space="preserve"> attribute is set to CK_TRUE if and only if the base key has its </w:t>
      </w:r>
      <w:r>
        <w:rPr>
          <w:b/>
        </w:rPr>
        <w:t>CKA_ALWAYS_SENSITIVE</w:t>
      </w:r>
      <w:r>
        <w:rPr/>
        <w:t xml:space="preserve"> attribute set to CK_TRUE.</w:t>
      </w:r>
    </w:p>
    <w:p>
      <w:pPr>
        <w:pStyle w:val="Normal"/>
        <w:numPr>
          <w:ilvl w:val="0"/>
          <w:numId w:val="41"/>
        </w:numPr>
        <w:rPr/>
      </w:pPr>
      <w:r>
        <w:rPr/>
        <w:t xml:space="preserve">Similarly, the derived key’s </w:t>
      </w:r>
      <w:r>
        <w:rPr>
          <w:b/>
        </w:rPr>
        <w:t>CKA_NEVER_EXTRACTABLE</w:t>
      </w:r>
      <w:r>
        <w:rPr/>
        <w:t xml:space="preserve"> attribute is set to CK_TRUE if and only if the base key has its </w:t>
      </w:r>
      <w:r>
        <w:rPr>
          <w:b/>
        </w:rPr>
        <w:t>CKA_NEVER_EXTRACTABLE</w:t>
      </w:r>
      <w:r>
        <w:rPr/>
        <w:t xml:space="preserve"> attribute set to CK_TRUE.</w:t>
      </w:r>
    </w:p>
    <w:p>
      <w:pPr>
        <w:pStyle w:val="Heading3"/>
        <w:numPr>
          <w:ilvl w:val="2"/>
          <w:numId w:val="2"/>
        </w:numPr>
        <w:rPr/>
      </w:pPr>
      <w:bookmarkStart w:id="2638" w:name="_Toc516500942"/>
      <w:bookmarkStart w:id="2639" w:name="_Toc416960192"/>
      <w:bookmarkStart w:id="2640" w:name="_Toc395187946"/>
      <w:bookmarkStart w:id="2641" w:name="_Toc391471308"/>
      <w:bookmarkStart w:id="2642" w:name="_Toc370634595"/>
      <w:bookmarkStart w:id="2643" w:name="_Toc405794949"/>
      <w:bookmarkStart w:id="2644" w:name="_Toc72656503"/>
      <w:bookmarkStart w:id="2645" w:name="_Toc228807363"/>
      <w:bookmarkStart w:id="2646" w:name="_Toc228894815"/>
      <w:bookmarkEnd w:id="2638"/>
      <w:bookmarkEnd w:id="2639"/>
      <w:bookmarkEnd w:id="2640"/>
      <w:bookmarkEnd w:id="2641"/>
      <w:bookmarkEnd w:id="2642"/>
      <w:bookmarkEnd w:id="2643"/>
      <w:bookmarkEnd w:id="2644"/>
      <w:bookmarkEnd w:id="2645"/>
      <w:bookmarkEnd w:id="2646"/>
      <w:r>
        <w:rPr/>
        <w:t>XORing of a key and data</w:t>
      </w:r>
    </w:p>
    <w:p>
      <w:pPr>
        <w:pStyle w:val="Normal"/>
        <w:numPr>
          <w:ilvl w:val="0"/>
          <w:numId w:val="3"/>
        </w:numPr>
        <w:rPr/>
      </w:pPr>
      <w:r>
        <w:rPr/>
        <w:t xml:space="preserve">XORing key derivation, denoted </w:t>
      </w:r>
      <w:r>
        <w:rPr>
          <w:b/>
        </w:rPr>
        <w:t>CKM_XOR_BASE_AND_DATA</w:t>
      </w:r>
      <w:r>
        <w:rPr/>
        <w:t>, is a mechanism which provides the capability of deriving a secret key by performing a bit XORing of a key pointed to by a base key handle and some data.</w:t>
      </w:r>
    </w:p>
    <w:p>
      <w:pPr>
        <w:pStyle w:val="Normal"/>
        <w:numPr>
          <w:ilvl w:val="0"/>
          <w:numId w:val="3"/>
        </w:numPr>
        <w:rPr/>
      </w:pPr>
      <w:r>
        <w:rPr/>
        <w:t xml:space="preserve">This mechanism takes a parameter, a </w:t>
      </w:r>
      <w:r>
        <w:rPr>
          <w:b/>
        </w:rPr>
        <w:t>CK_KEY_DERIVATION_STRING_DATA</w:t>
      </w:r>
      <w:r>
        <w:rPr/>
        <w:t xml:space="preserve"> structure, which specifies the data with which to XOR the original key’s value.</w:t>
      </w:r>
    </w:p>
    <w:p>
      <w:pPr>
        <w:pStyle w:val="Normal"/>
        <w:numPr>
          <w:ilvl w:val="0"/>
          <w:numId w:val="3"/>
        </w:numPr>
        <w:rPr/>
      </w:pPr>
      <w:r>
        <w:rPr/>
        <w:t>For example, if the value of the base key is 0x01234567, and the value of the data is 0x89ABCDEF, then the value of the derived key will be taken from a buffer containing the string 0x88888888.</w:t>
      </w:r>
    </w:p>
    <w:p>
      <w:pPr>
        <w:pStyle w:val="Normal"/>
        <w:numPr>
          <w:ilvl w:val="0"/>
          <w:numId w:val="42"/>
        </w:numPr>
        <w:rPr/>
      </w:pPr>
      <w:r>
        <w:rPr/>
        <w:t>If no length or key type is provided in the template, then the key produced by this mechanism will be a generic secret key.  Its length will be equal to the minimum of the lengths of the data and the value of the original key.</w:t>
      </w:r>
    </w:p>
    <w:p>
      <w:pPr>
        <w:pStyle w:val="Normal"/>
        <w:numPr>
          <w:ilvl w:val="0"/>
          <w:numId w:val="42"/>
        </w:numPr>
        <w:rPr/>
      </w:pPr>
      <w:r>
        <w:rPr/>
        <w:t>If no key type is provided in the template, but a length is, then the key produced by this mechanism will be a generic secret key of the specified length.</w:t>
      </w:r>
    </w:p>
    <w:p>
      <w:pPr>
        <w:pStyle w:val="Normal"/>
        <w:numPr>
          <w:ilvl w:val="0"/>
          <w:numId w:val="42"/>
        </w:numPr>
        <w:rPr/>
      </w:pPr>
      <w:r>
        <w:rPr/>
        <w:t>If no length is provided in the template, but a key type is, then that key type must have a well-defined length.  If it does, then the key produced by this mechanism will be of the type specified in the template.  If it doesn’t, an error will be returned.</w:t>
      </w:r>
    </w:p>
    <w:p>
      <w:pPr>
        <w:pStyle w:val="Normal"/>
        <w:numPr>
          <w:ilvl w:val="0"/>
          <w:numId w:val="42"/>
        </w:numPr>
        <w:rPr/>
      </w:pPr>
      <w:r>
        <w:rPr/>
        <w:t>If both a key type and a length are provided in the template, the length must be compatible with that key type.  The key produced by this mechanism will be of the specified type and length.</w:t>
      </w:r>
    </w:p>
    <w:p>
      <w:pPr>
        <w:pStyle w:val="Normal"/>
        <w:numPr>
          <w:ilvl w:val="0"/>
          <w:numId w:val="3"/>
        </w:numPr>
        <w:rPr/>
      </w:pPr>
      <w:r>
        <w:rPr/>
        <w:t>If a DES, DES2, DES3, or CDMF key is derived with this mechanism, the parity bits of the key will be set properly.</w:t>
      </w:r>
    </w:p>
    <w:p>
      <w:pPr>
        <w:pStyle w:val="Normal"/>
        <w:numPr>
          <w:ilvl w:val="0"/>
          <w:numId w:val="3"/>
        </w:numPr>
        <w:rPr/>
      </w:pPr>
      <w:r>
        <w:rPr/>
        <w:t>If the requested type of key requires more bytes than are available by taking the shorter of the data and the original key’s value, an error is generated.</w:t>
      </w:r>
    </w:p>
    <w:p>
      <w:pPr>
        <w:pStyle w:val="Normal"/>
        <w:numPr>
          <w:ilvl w:val="0"/>
          <w:numId w:val="3"/>
        </w:numPr>
        <w:rPr/>
      </w:pPr>
      <w:r>
        <w:rPr/>
        <w:t>This mechanism has the following rules about key sensitivity and extractability:</w:t>
      </w:r>
    </w:p>
    <w:p>
      <w:pPr>
        <w:pStyle w:val="Normal"/>
        <w:numPr>
          <w:ilvl w:val="0"/>
          <w:numId w:val="43"/>
        </w:numPr>
        <w:rPr/>
      </w:pPr>
      <w:r>
        <w:rPr/>
        <w:t xml:space="preserve">If the base key has its </w:t>
      </w:r>
      <w:r>
        <w:rPr>
          <w:b/>
        </w:rPr>
        <w:t>CKA_SENSITIVE</w:t>
      </w:r>
      <w:r>
        <w:rPr/>
        <w:t xml:space="preserve"> attribute set to CK_TRUE, so does the derived key.  If not, then the derived key’s </w:t>
      </w:r>
      <w:r>
        <w:rPr>
          <w:b/>
        </w:rPr>
        <w:t>CKA_SENSITIVE</w:t>
      </w:r>
      <w:r>
        <w:rPr/>
        <w:t xml:space="preserve"> attribute is set either from the supplied template or from a default value.</w:t>
      </w:r>
    </w:p>
    <w:p>
      <w:pPr>
        <w:pStyle w:val="Normal"/>
        <w:numPr>
          <w:ilvl w:val="0"/>
          <w:numId w:val="43"/>
        </w:numPr>
        <w:rPr/>
      </w:pPr>
      <w:r>
        <w:rPr/>
        <w:t xml:space="preserve">Similarly, if the base key has its </w:t>
      </w:r>
      <w:r>
        <w:rPr>
          <w:b/>
        </w:rPr>
        <w:t>CKA_EXTRACTABLE</w:t>
      </w:r>
      <w:r>
        <w:rPr/>
        <w:t xml:space="preserve"> attribute set to CK_FALSE, so does the derived key.  If not, then the derived key’s </w:t>
      </w:r>
      <w:r>
        <w:rPr>
          <w:b/>
        </w:rPr>
        <w:t>CKA_EXTRACTABLE</w:t>
      </w:r>
      <w:r>
        <w:rPr/>
        <w:t xml:space="preserve"> attribute is set either from the supplied template or from a default value.</w:t>
      </w:r>
    </w:p>
    <w:p>
      <w:pPr>
        <w:pStyle w:val="Normal"/>
        <w:numPr>
          <w:ilvl w:val="0"/>
          <w:numId w:val="43"/>
        </w:numPr>
        <w:rPr/>
      </w:pPr>
      <w:r>
        <w:rPr/>
        <w:t xml:space="preserve">The derived key’s </w:t>
      </w:r>
      <w:r>
        <w:rPr>
          <w:b/>
        </w:rPr>
        <w:t>CKA_ALWAYS_SENSITIVE</w:t>
      </w:r>
      <w:r>
        <w:rPr/>
        <w:t xml:space="preserve"> attribute is set to CK_TRUE if and only if the base key has its </w:t>
      </w:r>
      <w:r>
        <w:rPr>
          <w:b/>
        </w:rPr>
        <w:t>CKA_ALWAYS_SENSITIVE</w:t>
      </w:r>
      <w:r>
        <w:rPr/>
        <w:t xml:space="preserve"> attribute set to CK_TRUE.</w:t>
      </w:r>
    </w:p>
    <w:p>
      <w:pPr>
        <w:pStyle w:val="Normal"/>
        <w:numPr>
          <w:ilvl w:val="0"/>
          <w:numId w:val="43"/>
        </w:numPr>
        <w:rPr/>
      </w:pPr>
      <w:r>
        <w:rPr/>
        <w:t xml:space="preserve">Similarly, the derived key’s </w:t>
      </w:r>
      <w:r>
        <w:rPr>
          <w:b/>
        </w:rPr>
        <w:t>CKA_NEVER_EXTRACTABLE</w:t>
      </w:r>
      <w:r>
        <w:rPr/>
        <w:t xml:space="preserve"> attribute is set to CK_TRUE if and only if the base key has its </w:t>
      </w:r>
      <w:r>
        <w:rPr>
          <w:b/>
        </w:rPr>
        <w:t>CKA_NEVER_EXTRACTABLE</w:t>
      </w:r>
      <w:r>
        <w:rPr/>
        <w:t xml:space="preserve"> attribute set to CK_TRUE.</w:t>
      </w:r>
    </w:p>
    <w:p>
      <w:pPr>
        <w:pStyle w:val="Heading3"/>
        <w:numPr>
          <w:ilvl w:val="2"/>
          <w:numId w:val="2"/>
        </w:numPr>
        <w:rPr/>
      </w:pPr>
      <w:bookmarkStart w:id="2647" w:name="_Toc516500943"/>
      <w:bookmarkStart w:id="2648" w:name="_Toc416960193"/>
      <w:bookmarkStart w:id="2649" w:name="_Toc395187947"/>
      <w:bookmarkStart w:id="2650" w:name="_Toc391471309"/>
      <w:bookmarkStart w:id="2651" w:name="_Toc370634596"/>
      <w:bookmarkStart w:id="2652" w:name="_Toc405794950"/>
      <w:bookmarkStart w:id="2653" w:name="_Toc72656504"/>
      <w:bookmarkStart w:id="2654" w:name="_Toc228807364"/>
      <w:bookmarkStart w:id="2655" w:name="_Toc228894816"/>
      <w:bookmarkEnd w:id="2647"/>
      <w:bookmarkEnd w:id="2648"/>
      <w:bookmarkEnd w:id="2649"/>
      <w:bookmarkEnd w:id="2650"/>
      <w:bookmarkEnd w:id="2651"/>
      <w:bookmarkEnd w:id="2652"/>
      <w:bookmarkEnd w:id="2653"/>
      <w:bookmarkEnd w:id="2654"/>
      <w:bookmarkEnd w:id="2655"/>
      <w:r>
        <w:rPr/>
        <w:t>Extraction of one key from another key</w:t>
      </w:r>
    </w:p>
    <w:p>
      <w:pPr>
        <w:pStyle w:val="Normal"/>
        <w:numPr>
          <w:ilvl w:val="0"/>
          <w:numId w:val="3"/>
        </w:numPr>
        <w:rPr/>
      </w:pPr>
      <w:r>
        <w:rPr/>
        <w:t xml:space="preserve">Extraction of one key from another key, denoted </w:t>
      </w:r>
      <w:r>
        <w:rPr>
          <w:b/>
        </w:rPr>
        <w:t>CKM_EXTRACT_KEY_FROM_KEY</w:t>
      </w:r>
      <w:r>
        <w:rPr/>
        <w:t>, is a mechanism which provides the capability of creating one secret key from the bits of another secret key.</w:t>
      </w:r>
    </w:p>
    <w:p>
      <w:pPr>
        <w:pStyle w:val="Normal"/>
        <w:numPr>
          <w:ilvl w:val="0"/>
          <w:numId w:val="3"/>
        </w:numPr>
        <w:rPr/>
      </w:pPr>
      <w:r>
        <w:rPr/>
        <w:t>This mechanism has a parameter, a CK_EXTRACT_PARAMS, which specifies which bit of the original key should be used as the first bit of the newly-derived key.</w:t>
      </w:r>
    </w:p>
    <w:p>
      <w:pPr>
        <w:pStyle w:val="Normal"/>
        <w:numPr>
          <w:ilvl w:val="0"/>
          <w:numId w:val="3"/>
        </w:numPr>
        <w:rPr/>
      </w:pPr>
      <w:r>
        <w:rPr/>
        <w:t>We give an example of how this mechanism works.  Suppose a token has a secret key with the 4-byte value 0x329F84A9.  We will derive a 2-byte secret key from this key, starting at bit position 21 (i.e., the value of the parameter to the CKM_EXTRACT_KEY_FROM_KEY mechanism is 21).</w:t>
      </w:r>
    </w:p>
    <w:p>
      <w:pPr>
        <w:pStyle w:val="Normal"/>
        <w:numPr>
          <w:ilvl w:val="0"/>
          <w:numId w:val="44"/>
        </w:numPr>
        <w:rPr/>
      </w:pPr>
      <w:r>
        <w:rPr/>
        <w:t>We write the key’s value in binary: 0011 0010 1001 1111 1000 0100 1010 1001.  We regard this binary string as holding the 32 bits of the key, labeled as b0, b1, …, b31.</w:t>
      </w:r>
    </w:p>
    <w:p>
      <w:pPr>
        <w:pStyle w:val="Normal"/>
        <w:numPr>
          <w:ilvl w:val="0"/>
          <w:numId w:val="44"/>
        </w:numPr>
        <w:rPr/>
      </w:pPr>
      <w:r>
        <w:rPr/>
        <w:t>We then extract 16 consecutive bits (i.e., 2 bytes) from this binary string, starting at bit b21.  We obtain the binary string 1001 0101 0010 0110.</w:t>
      </w:r>
    </w:p>
    <w:p>
      <w:pPr>
        <w:pStyle w:val="Normal"/>
        <w:numPr>
          <w:ilvl w:val="0"/>
          <w:numId w:val="44"/>
        </w:numPr>
        <w:rPr/>
      </w:pPr>
      <w:r>
        <w:rPr/>
        <w:t>The value of the new key is thus 0x9526.</w:t>
      </w:r>
    </w:p>
    <w:p>
      <w:pPr>
        <w:pStyle w:val="Normal"/>
        <w:numPr>
          <w:ilvl w:val="0"/>
          <w:numId w:val="3"/>
        </w:numPr>
        <w:rPr/>
      </w:pPr>
      <w:r>
        <w:rPr/>
        <w:t>Note that when constructing the value of the derived key, it is permissible to wrap around the end of the binary string representing the original key’s value.</w:t>
      </w:r>
    </w:p>
    <w:p>
      <w:pPr>
        <w:pStyle w:val="Normal"/>
        <w:numPr>
          <w:ilvl w:val="0"/>
          <w:numId w:val="3"/>
        </w:numPr>
        <w:rPr/>
      </w:pPr>
      <w:r>
        <w:rPr/>
        <w:t>If the original key used in this process is sensitive, then the derived key must also be sensitive for the derivation to succeed.</w:t>
      </w:r>
    </w:p>
    <w:p>
      <w:pPr>
        <w:pStyle w:val="Normal"/>
        <w:numPr>
          <w:ilvl w:val="0"/>
          <w:numId w:val="45"/>
        </w:numPr>
        <w:rPr/>
      </w:pPr>
      <w:r>
        <w:rPr/>
        <w:t>If no length or key type is provided in the template, then an error will be returned.</w:t>
      </w:r>
    </w:p>
    <w:p>
      <w:pPr>
        <w:pStyle w:val="Normal"/>
        <w:numPr>
          <w:ilvl w:val="0"/>
          <w:numId w:val="45"/>
        </w:numPr>
        <w:rPr/>
      </w:pPr>
      <w:r>
        <w:rPr/>
        <w:t>If no key type is provided in the template, but a length is, then the key produced by this mechanism will be a generic secret key of the specified length.</w:t>
      </w:r>
    </w:p>
    <w:p>
      <w:pPr>
        <w:pStyle w:val="Normal"/>
        <w:numPr>
          <w:ilvl w:val="0"/>
          <w:numId w:val="45"/>
        </w:numPr>
        <w:rPr/>
      </w:pPr>
      <w:r>
        <w:rPr/>
        <w:t>If no length is provided in the template, but a key type is, then that key type must have a well-defined length.  If it does, then the key produced by this mechanism will be of the type specified in the template.  If it doesn’t, an error will be returned.</w:t>
      </w:r>
    </w:p>
    <w:p>
      <w:pPr>
        <w:pStyle w:val="Normal"/>
        <w:numPr>
          <w:ilvl w:val="0"/>
          <w:numId w:val="45"/>
        </w:numPr>
        <w:rPr/>
      </w:pPr>
      <w:r>
        <w:rPr/>
        <w:t>If both a key type and a length are provided in the template, the length must be compatible with that key type.  The key produced by this mechanism will be of the specified type and length.</w:t>
      </w:r>
    </w:p>
    <w:p>
      <w:pPr>
        <w:pStyle w:val="Normal"/>
        <w:numPr>
          <w:ilvl w:val="0"/>
          <w:numId w:val="3"/>
        </w:numPr>
        <w:rPr/>
      </w:pPr>
      <w:r>
        <w:rPr/>
        <w:t>If a DES, DES2, DES3, or CDMF key is derived with this mechanism, the parity bits of the key will be set properly.</w:t>
      </w:r>
    </w:p>
    <w:p>
      <w:pPr>
        <w:pStyle w:val="Normal"/>
        <w:numPr>
          <w:ilvl w:val="0"/>
          <w:numId w:val="3"/>
        </w:numPr>
        <w:rPr/>
      </w:pPr>
      <w:r>
        <w:rPr/>
        <w:t>If the requested type of key requires more bytes than the original key has, an error is generated.</w:t>
      </w:r>
    </w:p>
    <w:p>
      <w:pPr>
        <w:pStyle w:val="Normal"/>
        <w:numPr>
          <w:ilvl w:val="0"/>
          <w:numId w:val="3"/>
        </w:numPr>
        <w:rPr/>
      </w:pPr>
      <w:r>
        <w:rPr/>
        <w:t>This mechanism has the following rules about key sensitivity and extractability:</w:t>
      </w:r>
    </w:p>
    <w:p>
      <w:pPr>
        <w:pStyle w:val="Normal"/>
        <w:numPr>
          <w:ilvl w:val="0"/>
          <w:numId w:val="46"/>
        </w:numPr>
        <w:rPr/>
      </w:pPr>
      <w:r>
        <w:rPr/>
        <w:t xml:space="preserve">If the base key has its </w:t>
      </w:r>
      <w:r>
        <w:rPr>
          <w:b/>
        </w:rPr>
        <w:t>CKA_SENSITIVE</w:t>
      </w:r>
      <w:r>
        <w:rPr/>
        <w:t xml:space="preserve"> attribute set to CK_TRUE, so does the derived key.  If not, then the derived key’s </w:t>
      </w:r>
      <w:r>
        <w:rPr>
          <w:b/>
        </w:rPr>
        <w:t>CKA_SENSITIVE</w:t>
      </w:r>
      <w:r>
        <w:rPr/>
        <w:t xml:space="preserve"> attribute is set either from the supplied template or from a default value.</w:t>
      </w:r>
    </w:p>
    <w:p>
      <w:pPr>
        <w:pStyle w:val="Normal"/>
        <w:numPr>
          <w:ilvl w:val="0"/>
          <w:numId w:val="46"/>
        </w:numPr>
        <w:rPr/>
      </w:pPr>
      <w:r>
        <w:rPr/>
        <w:t xml:space="preserve">Similarly, if the base key has its </w:t>
      </w:r>
      <w:r>
        <w:rPr>
          <w:b/>
        </w:rPr>
        <w:t>CKA_EXTRACTABLE</w:t>
      </w:r>
      <w:r>
        <w:rPr/>
        <w:t xml:space="preserve"> attribute set to CK_FALSE, so does the derived key.  If not, then the derived key’s </w:t>
      </w:r>
      <w:r>
        <w:rPr>
          <w:b/>
        </w:rPr>
        <w:t>CKA_EXTRACTABLE</w:t>
      </w:r>
      <w:r>
        <w:rPr/>
        <w:t xml:space="preserve"> attribute is set either from the supplied template or from a default value.</w:t>
      </w:r>
    </w:p>
    <w:p>
      <w:pPr>
        <w:pStyle w:val="Normal"/>
        <w:numPr>
          <w:ilvl w:val="0"/>
          <w:numId w:val="46"/>
        </w:numPr>
        <w:rPr/>
      </w:pPr>
      <w:r>
        <w:rPr/>
        <w:t xml:space="preserve">The derived key’s </w:t>
      </w:r>
      <w:r>
        <w:rPr>
          <w:b/>
        </w:rPr>
        <w:t>CKA_ALWAYS_SENSITIVE</w:t>
      </w:r>
      <w:r>
        <w:rPr/>
        <w:t xml:space="preserve"> attribute is set to CK_TRUE if and only if the base key has its </w:t>
      </w:r>
      <w:r>
        <w:rPr>
          <w:b/>
        </w:rPr>
        <w:t>CKA_ALWAYS_SENSITIVE</w:t>
      </w:r>
      <w:r>
        <w:rPr/>
        <w:t xml:space="preserve"> attribute set to CK_TRUE.</w:t>
      </w:r>
    </w:p>
    <w:p>
      <w:pPr>
        <w:pStyle w:val="Normal"/>
        <w:numPr>
          <w:ilvl w:val="0"/>
          <w:numId w:val="46"/>
        </w:numPr>
        <w:rPr/>
      </w:pPr>
      <w:r>
        <w:rPr/>
        <w:t xml:space="preserve">Similarly, the derived key’s </w:t>
      </w:r>
      <w:r>
        <w:rPr>
          <w:b/>
        </w:rPr>
        <w:t>CKA_NEVER_EXTRACTABLE</w:t>
      </w:r>
      <w:r>
        <w:rPr/>
        <w:t xml:space="preserve"> attribute is set to CK_TRUE if and only if the base key has its </w:t>
      </w:r>
      <w:r>
        <w:rPr>
          <w:b/>
        </w:rPr>
        <w:t>CKA_NEVER_EXTRACTABLE</w:t>
      </w:r>
      <w:r>
        <w:rPr/>
        <w:t xml:space="preserve"> attribute set to CK_TRUE.</w:t>
      </w:r>
    </w:p>
    <w:p>
      <w:pPr>
        <w:pStyle w:val="Heading2"/>
        <w:numPr>
          <w:ilvl w:val="1"/>
          <w:numId w:val="2"/>
        </w:numPr>
        <w:rPr>
          <w:lang w:val="de-CH"/>
        </w:rPr>
      </w:pPr>
      <w:bookmarkStart w:id="2656" w:name="_Toc516500944"/>
      <w:bookmarkStart w:id="2657" w:name="_Toc416960194"/>
      <w:bookmarkStart w:id="2658" w:name="_Toc395187948"/>
      <w:bookmarkStart w:id="2659" w:name="_Toc391471310"/>
      <w:bookmarkStart w:id="2660" w:name="_Toc370634597"/>
      <w:bookmarkStart w:id="2661" w:name="_Toc72656505"/>
      <w:bookmarkStart w:id="2662" w:name="_Toc228807365"/>
      <w:bookmarkStart w:id="2663" w:name="_Toc228894817"/>
      <w:bookmarkEnd w:id="2656"/>
      <w:bookmarkEnd w:id="2657"/>
      <w:bookmarkEnd w:id="2658"/>
      <w:bookmarkEnd w:id="2659"/>
      <w:bookmarkEnd w:id="2660"/>
      <w:bookmarkEnd w:id="2661"/>
      <w:bookmarkEnd w:id="2662"/>
      <w:bookmarkEnd w:id="2663"/>
      <w:r>
        <w:rPr/>
        <w:t>CMS</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122</w:t>
      </w:r>
      <w:r>
        <w:fldChar w:fldCharType="end"/>
      </w:r>
      <w:r>
        <w:rPr>
          <w:i/>
          <w:sz w:val="18"/>
          <w:szCs w:val="18"/>
        </w:rPr>
        <w:t>, CMS Mechanisms vs. Functions</w:t>
      </w:r>
    </w:p>
    <w:tbl>
      <w:tblPr>
        <w:tblW w:w="9175"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1987"/>
        <w:gridCol w:w="1530"/>
        <w:gridCol w:w="990"/>
        <w:gridCol w:w="810"/>
        <w:gridCol w:w="900"/>
        <w:gridCol w:w="1153"/>
        <w:gridCol w:w="963"/>
        <w:gridCol w:w="841"/>
      </w:tblGrid>
      <w:tr>
        <w:trPr>
          <w:tblHeader w:val="true"/>
        </w:trPr>
        <w:tc>
          <w:tcPr>
            <w:tcW w:w="1987"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2664" w:name="_Toc72656506"/>
            <w:bookmarkStart w:id="2665" w:name="_Toc72656506"/>
            <w:r>
              <w:rPr>
                <w:rFonts w:cs="Arial" w:ascii="Arial" w:hAnsi="Arial"/>
                <w:sz w:val="20"/>
              </w:rPr>
            </w:r>
          </w:p>
        </w:tc>
        <w:tc>
          <w:tcPr>
            <w:tcW w:w="7187"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1987"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11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1987"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lang w:val="sv-SE"/>
              </w:rPr>
            </w:pPr>
            <w:r>
              <w:rPr>
                <w:rFonts w:cs="Arial" w:ascii="Arial" w:hAnsi="Arial"/>
                <w:sz w:val="20"/>
                <w:lang w:val="sv-SE"/>
              </w:rPr>
              <w:t>CKM_CMS_SIG</w:t>
            </w:r>
          </w:p>
        </w:tc>
        <w:tc>
          <w:tcPr>
            <w:tcW w:w="15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99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eastAsia="Wingdings" w:cs="Wingdings" w:ascii="Wingdings" w:hAnsi="Wingdings"/>
                <w:sz w:val="20"/>
              </w:rPr>
              <w:t></w:t>
            </w:r>
          </w:p>
        </w:tc>
        <w:tc>
          <w:tcPr>
            <w:tcW w:w="81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eastAsia="Wingdings" w:cs="Wingdings" w:ascii="Wingdings" w:hAnsi="Wingdings"/>
                <w:sz w:val="20"/>
              </w:rPr>
              <w:t></w:t>
            </w:r>
          </w:p>
        </w:tc>
        <w:tc>
          <w:tcPr>
            <w:tcW w:w="90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sv-SE"/>
              </w:rPr>
            </w:pPr>
            <w:r>
              <w:rPr>
                <w:rFonts w:cs="Arial" w:ascii="Arial" w:hAnsi="Arial"/>
                <w:sz w:val="20"/>
                <w:lang w:val="sv-SE"/>
              </w:rPr>
            </w:r>
          </w:p>
        </w:tc>
        <w:tc>
          <w:tcPr>
            <w:tcW w:w="115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2666" w:name="_Toc72656506"/>
      <w:bookmarkStart w:id="2667" w:name="_Toc516500945"/>
      <w:bookmarkStart w:id="2668" w:name="_Toc416960195"/>
      <w:bookmarkStart w:id="2669" w:name="_Toc395187949"/>
      <w:bookmarkStart w:id="2670" w:name="_Toc391471311"/>
      <w:bookmarkStart w:id="2671" w:name="_Toc370634598"/>
      <w:bookmarkStart w:id="2672" w:name="_Toc228807366"/>
      <w:bookmarkStart w:id="2673" w:name="_Toc228894818"/>
      <w:bookmarkEnd w:id="2666"/>
      <w:bookmarkEnd w:id="2667"/>
      <w:bookmarkEnd w:id="2668"/>
      <w:bookmarkEnd w:id="2669"/>
      <w:bookmarkEnd w:id="2670"/>
      <w:bookmarkEnd w:id="2671"/>
      <w:bookmarkEnd w:id="2672"/>
      <w:bookmarkEnd w:id="2673"/>
      <w:r>
        <w:rPr/>
        <w:t>Definitions</w:t>
      </w:r>
    </w:p>
    <w:p>
      <w:pPr>
        <w:pStyle w:val="Normal"/>
        <w:numPr>
          <w:ilvl w:val="0"/>
          <w:numId w:val="3"/>
        </w:numPr>
        <w:rPr/>
      </w:pPr>
      <w:r>
        <w:rPr/>
        <w:t>Mechanisms:</w:t>
      </w:r>
    </w:p>
    <w:p>
      <w:pPr>
        <w:pStyle w:val="Normal"/>
        <w:numPr>
          <w:ilvl w:val="0"/>
          <w:numId w:val="3"/>
        </w:numPr>
        <w:ind w:left="720" w:hanging="0"/>
        <w:rPr/>
      </w:pPr>
      <w:r>
        <w:rPr/>
        <w:t xml:space="preserve">CKM_CMS_SIG                    </w:t>
      </w:r>
    </w:p>
    <w:p>
      <w:pPr>
        <w:pStyle w:val="Heading3"/>
        <w:numPr>
          <w:ilvl w:val="2"/>
          <w:numId w:val="2"/>
        </w:numPr>
        <w:rPr/>
      </w:pPr>
      <w:bookmarkStart w:id="2674" w:name="_Toc516500946"/>
      <w:bookmarkStart w:id="2675" w:name="_Toc416960196"/>
      <w:bookmarkStart w:id="2676" w:name="_Toc395187950"/>
      <w:bookmarkStart w:id="2677" w:name="_Toc391471312"/>
      <w:bookmarkStart w:id="2678" w:name="_Toc370634599"/>
      <w:bookmarkStart w:id="2679" w:name="_Toc72656507"/>
      <w:bookmarkStart w:id="2680" w:name="_Toc228807367"/>
      <w:bookmarkStart w:id="2681" w:name="_Toc228894819"/>
      <w:bookmarkEnd w:id="2674"/>
      <w:bookmarkEnd w:id="2675"/>
      <w:bookmarkEnd w:id="2676"/>
      <w:bookmarkEnd w:id="2677"/>
      <w:bookmarkEnd w:id="2678"/>
      <w:bookmarkEnd w:id="2679"/>
      <w:bookmarkEnd w:id="2680"/>
      <w:bookmarkEnd w:id="2681"/>
      <w:r>
        <w:rPr/>
        <w:t>CMS Signature Mechanism Objects</w:t>
      </w:r>
    </w:p>
    <w:p>
      <w:pPr>
        <w:pStyle w:val="Normal"/>
        <w:numPr>
          <w:ilvl w:val="0"/>
          <w:numId w:val="3"/>
        </w:numPr>
        <w:rPr/>
      </w:pPr>
      <w:r>
        <w:rPr/>
        <w:t xml:space="preserve">These objects provide information relating to the CKM_CMS_SIG mechanism. CKM_CMS_SIG mechanism object attributes represent information about supported CMS signature attributes in the token. They are only present on tokens supporting the </w:t>
      </w:r>
      <w:r>
        <w:rPr>
          <w:b/>
          <w:bCs/>
        </w:rPr>
        <w:t>CKM_CMS_SIG</w:t>
      </w:r>
      <w:r>
        <w:rPr/>
        <w:t xml:space="preserve"> mechanism, but must be present on those tokens.</w:t>
      </w:r>
    </w:p>
    <w:p>
      <w:pPr>
        <w:pStyle w:val="Caption1"/>
        <w:numPr>
          <w:ilvl w:val="0"/>
          <w:numId w:val="3"/>
        </w:numPr>
        <w:rPr/>
      </w:pPr>
      <w:bookmarkStart w:id="2682" w:name="_Toc228807554"/>
      <w:r>
        <w:rPr/>
        <w:t xml:space="preserve">Table </w:t>
      </w:r>
      <w:r>
        <w:rPr>
          <w:szCs w:val="18"/>
        </w:rPr>
        <w:fldChar w:fldCharType="begin"/>
      </w:r>
      <w:r>
        <w:instrText> SEQ Table \* ARABIC </w:instrText>
      </w:r>
      <w:r>
        <w:fldChar w:fldCharType="separate"/>
      </w:r>
      <w:r>
        <w:t>123</w:t>
      </w:r>
      <w:r>
        <w:fldChar w:fldCharType="end"/>
      </w:r>
      <w:bookmarkEnd w:id="2682"/>
      <w:r>
        <w:rPr/>
        <w:t>, CMS Signature Mechanism Object Attributes</w:t>
      </w:r>
    </w:p>
    <w:tbl>
      <w:tblPr>
        <w:tblW w:w="873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690"/>
        <w:gridCol w:w="1272"/>
        <w:gridCol w:w="3768"/>
      </w:tblGrid>
      <w:tr>
        <w:trPr>
          <w:tblHeader w:val="true"/>
          <w:trHeight w:val="170" w:hRule="atLeast"/>
          <w:cantSplit w:val="true"/>
        </w:trPr>
        <w:tc>
          <w:tcPr>
            <w:tcW w:w="369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0"/>
              </w:numPr>
              <w:spacing w:before="0" w:after="40"/>
              <w:rPr>
                <w:rFonts w:ascii="Arial" w:hAnsi="Arial" w:cs="Arial"/>
                <w:b/>
                <w:b/>
                <w:bCs/>
                <w:sz w:val="20"/>
              </w:rPr>
            </w:pPr>
            <w:r>
              <w:rPr>
                <w:rFonts w:cs="Arial" w:ascii="Arial" w:hAnsi="Arial"/>
                <w:b/>
                <w:bCs/>
                <w:sz w:val="20"/>
              </w:rPr>
              <w:t>Attribute</w:t>
            </w:r>
          </w:p>
        </w:tc>
        <w:tc>
          <w:tcPr>
            <w:tcW w:w="1272"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0"/>
              </w:numPr>
              <w:spacing w:before="0" w:after="40"/>
              <w:rPr>
                <w:rFonts w:ascii="Arial" w:hAnsi="Arial" w:cs="Arial"/>
                <w:b/>
                <w:b/>
                <w:bCs/>
                <w:sz w:val="20"/>
              </w:rPr>
            </w:pPr>
            <w:r>
              <w:rPr>
                <w:rFonts w:cs="Arial" w:ascii="Arial" w:hAnsi="Arial"/>
                <w:b/>
                <w:bCs/>
                <w:sz w:val="20"/>
              </w:rPr>
              <w:t>Data type</w:t>
            </w:r>
          </w:p>
        </w:tc>
        <w:tc>
          <w:tcPr>
            <w:tcW w:w="3768"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0"/>
              </w:numPr>
              <w:spacing w:before="0" w:after="40"/>
              <w:rPr>
                <w:rFonts w:ascii="Arial" w:hAnsi="Arial" w:cs="Arial"/>
                <w:b/>
                <w:b/>
                <w:bCs/>
                <w:sz w:val="20"/>
              </w:rPr>
            </w:pPr>
            <w:r>
              <w:rPr>
                <w:rFonts w:cs="Arial" w:ascii="Arial" w:hAnsi="Arial"/>
                <w:b/>
                <w:bCs/>
                <w:sz w:val="20"/>
              </w:rPr>
              <w:t>Meaning</w:t>
            </w:r>
          </w:p>
        </w:tc>
      </w:tr>
      <w:tr>
        <w:trPr>
          <w:tblHeader w:val="true"/>
          <w:cantSplit w:val="true"/>
        </w:trPr>
        <w:tc>
          <w:tcPr>
            <w:tcW w:w="369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0"/>
              </w:numPr>
              <w:spacing w:before="0" w:after="40"/>
              <w:rPr>
                <w:rFonts w:ascii="Arial" w:hAnsi="Arial" w:cs="Arial"/>
                <w:sz w:val="20"/>
                <w:lang w:val="en-GB"/>
              </w:rPr>
            </w:pPr>
            <w:r>
              <w:rPr>
                <w:rFonts w:cs="Arial" w:ascii="Arial" w:hAnsi="Arial"/>
                <w:sz w:val="20"/>
                <w:lang w:val="en-GB"/>
              </w:rPr>
              <w:t>CKA_REQUIRED_CMS_ATTRIBUTES</w:t>
            </w:r>
          </w:p>
        </w:tc>
        <w:tc>
          <w:tcPr>
            <w:tcW w:w="12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0"/>
              </w:numPr>
              <w:spacing w:before="0" w:after="40"/>
              <w:rPr>
                <w:rFonts w:ascii="Arial" w:hAnsi="Arial" w:cs="Arial"/>
                <w:sz w:val="20"/>
              </w:rPr>
            </w:pPr>
            <w:r>
              <w:rPr>
                <w:rFonts w:cs="Arial" w:ascii="Arial" w:hAnsi="Arial"/>
                <w:sz w:val="20"/>
              </w:rPr>
              <w:t>Byte array</w:t>
            </w:r>
          </w:p>
        </w:tc>
        <w:tc>
          <w:tcPr>
            <w:tcW w:w="37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0"/>
              </w:numPr>
              <w:spacing w:before="0" w:after="40"/>
              <w:rPr>
                <w:rFonts w:ascii="Arial" w:hAnsi="Arial" w:cs="Arial"/>
                <w:sz w:val="20"/>
              </w:rPr>
            </w:pPr>
            <w:r>
              <w:rPr>
                <w:rFonts w:cs="Arial" w:ascii="Arial" w:hAnsi="Arial"/>
                <w:sz w:val="20"/>
              </w:rPr>
              <w:t>Attributes the token always will include in the set of CMS signed attributes</w:t>
            </w:r>
          </w:p>
        </w:tc>
      </w:tr>
      <w:tr>
        <w:trPr>
          <w:tblHeader w:val="true"/>
          <w:cantSplit w:val="true"/>
        </w:trPr>
        <w:tc>
          <w:tcPr>
            <w:tcW w:w="369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0"/>
              </w:numPr>
              <w:spacing w:before="0" w:after="40"/>
              <w:rPr>
                <w:rFonts w:ascii="Arial" w:hAnsi="Arial" w:cs="Arial"/>
                <w:sz w:val="20"/>
                <w:lang w:val="en-GB"/>
              </w:rPr>
            </w:pPr>
            <w:r>
              <w:rPr>
                <w:rFonts w:cs="Arial" w:ascii="Arial" w:hAnsi="Arial"/>
                <w:sz w:val="20"/>
                <w:lang w:val="en-GB"/>
              </w:rPr>
              <w:t>CKA_DEFAULT_CMS_ATTRIBUTES</w:t>
            </w:r>
          </w:p>
        </w:tc>
        <w:tc>
          <w:tcPr>
            <w:tcW w:w="12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0"/>
              </w:numPr>
              <w:spacing w:before="0" w:after="40"/>
              <w:rPr>
                <w:rFonts w:ascii="Arial" w:hAnsi="Arial" w:cs="Arial"/>
                <w:sz w:val="20"/>
              </w:rPr>
            </w:pPr>
            <w:r>
              <w:rPr>
                <w:rFonts w:cs="Arial" w:ascii="Arial" w:hAnsi="Arial"/>
                <w:sz w:val="20"/>
              </w:rPr>
              <w:t>Byte array</w:t>
            </w:r>
          </w:p>
        </w:tc>
        <w:tc>
          <w:tcPr>
            <w:tcW w:w="37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0"/>
              </w:numPr>
              <w:spacing w:before="0" w:after="40"/>
              <w:rPr>
                <w:rFonts w:ascii="Arial" w:hAnsi="Arial" w:cs="Arial"/>
                <w:sz w:val="20"/>
              </w:rPr>
            </w:pPr>
            <w:r>
              <w:rPr>
                <w:rFonts w:cs="Arial" w:ascii="Arial" w:hAnsi="Arial"/>
                <w:sz w:val="20"/>
              </w:rPr>
              <w:t>Attributes the token will include in the set of CMS signed attributes in the absence of any attributes specified by the application</w:t>
            </w:r>
          </w:p>
        </w:tc>
      </w:tr>
      <w:tr>
        <w:trPr>
          <w:tblHeader w:val="true"/>
          <w:cantSplit w:val="true"/>
        </w:trPr>
        <w:tc>
          <w:tcPr>
            <w:tcW w:w="369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keepLines/>
              <w:numPr>
                <w:ilvl w:val="0"/>
                <w:numId w:val="0"/>
              </w:numPr>
              <w:spacing w:before="0" w:after="40"/>
              <w:rPr>
                <w:rFonts w:ascii="Arial" w:hAnsi="Arial" w:cs="Arial"/>
                <w:sz w:val="20"/>
                <w:lang w:val="en-GB"/>
              </w:rPr>
            </w:pPr>
            <w:r>
              <w:rPr>
                <w:rFonts w:cs="Arial" w:ascii="Arial" w:hAnsi="Arial"/>
                <w:sz w:val="20"/>
                <w:lang w:val="en-GB"/>
              </w:rPr>
              <w:t>CKA_SUPPORTED_CMS_ATTRIBUTES</w:t>
            </w:r>
          </w:p>
        </w:tc>
        <w:tc>
          <w:tcPr>
            <w:tcW w:w="127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keepLines/>
              <w:numPr>
                <w:ilvl w:val="0"/>
                <w:numId w:val="0"/>
              </w:numPr>
              <w:spacing w:before="0" w:after="40"/>
              <w:rPr>
                <w:rFonts w:ascii="Arial" w:hAnsi="Arial" w:cs="Arial"/>
                <w:sz w:val="20"/>
                <w:lang w:val="en-GB"/>
              </w:rPr>
            </w:pPr>
            <w:r>
              <w:rPr>
                <w:rFonts w:cs="Arial" w:ascii="Arial" w:hAnsi="Arial"/>
                <w:sz w:val="20"/>
                <w:lang w:val="en-GB"/>
              </w:rPr>
              <w:t>Byte array</w:t>
            </w:r>
          </w:p>
        </w:tc>
        <w:tc>
          <w:tcPr>
            <w:tcW w:w="376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keepLines/>
              <w:numPr>
                <w:ilvl w:val="0"/>
                <w:numId w:val="0"/>
              </w:numPr>
              <w:spacing w:before="0" w:after="40"/>
              <w:rPr>
                <w:rFonts w:ascii="Arial" w:hAnsi="Arial" w:cs="Arial"/>
                <w:sz w:val="20"/>
                <w:lang w:val="en-GB"/>
              </w:rPr>
            </w:pPr>
            <w:r>
              <w:rPr>
                <w:rFonts w:cs="Arial" w:ascii="Arial" w:hAnsi="Arial"/>
                <w:sz w:val="20"/>
                <w:lang w:val="en-GB"/>
              </w:rPr>
              <w:t>Attributes the token may include in the set of CMS signed attributes upon request by the application</w:t>
            </w:r>
          </w:p>
        </w:tc>
      </w:tr>
    </w:tbl>
    <w:p>
      <w:pPr>
        <w:pStyle w:val="Normal"/>
        <w:numPr>
          <w:ilvl w:val="0"/>
          <w:numId w:val="3"/>
        </w:numPr>
        <w:rPr/>
      </w:pPr>
      <w:r>
        <w:rPr/>
        <w:t xml:space="preserve">The contents of each byte array will be a DER-encoded list of CMS </w:t>
      </w:r>
      <w:r>
        <w:rPr>
          <w:b/>
          <w:sz w:val="18"/>
          <w:lang w:val="en-GB"/>
        </w:rPr>
        <w:t>Attribute</w:t>
      </w:r>
      <w:r>
        <w:rPr>
          <w:rFonts w:cs="Arial"/>
          <w:b/>
          <w:bCs/>
        </w:rPr>
        <w:t>s</w:t>
      </w:r>
      <w:r>
        <w:rPr/>
        <w:t xml:space="preserve"> with optional accompanying values. Any attributes in the list shall be identified with its object identifier, and any values shall be DER-encoded. The list of attributes is defined in ASN.1 as:</w:t>
      </w:r>
    </w:p>
    <w:p>
      <w:pPr>
        <w:pStyle w:val="CCode"/>
        <w:numPr>
          <w:ilvl w:val="0"/>
          <w:numId w:val="3"/>
        </w:numPr>
        <w:rPr/>
      </w:pPr>
      <w:r>
        <w:rPr/>
        <w:tab/>
        <w:t>Attributes ::= SET SIZE (1..MAX) OF Attribute</w:t>
      </w:r>
    </w:p>
    <w:p>
      <w:pPr>
        <w:pStyle w:val="CCode"/>
        <w:numPr>
          <w:ilvl w:val="0"/>
          <w:numId w:val="3"/>
        </w:numPr>
        <w:rPr/>
      </w:pPr>
      <w:r>
        <w:rPr/>
        <w:tab/>
        <w:t>Attribute ::= SEQUENCE {</w:t>
      </w:r>
    </w:p>
    <w:p>
      <w:pPr>
        <w:pStyle w:val="CCode"/>
        <w:numPr>
          <w:ilvl w:val="0"/>
          <w:numId w:val="3"/>
        </w:numPr>
        <w:rPr/>
      </w:pPr>
      <w:r>
        <w:rPr/>
        <w:tab/>
        <w:tab/>
        <w:t>attrType    OBJECT IDENTIFIER,</w:t>
      </w:r>
    </w:p>
    <w:p>
      <w:pPr>
        <w:pStyle w:val="CCode"/>
        <w:numPr>
          <w:ilvl w:val="0"/>
          <w:numId w:val="3"/>
        </w:numPr>
        <w:rPr/>
      </w:pPr>
      <w:r>
        <w:rPr/>
        <w:tab/>
        <w:tab/>
        <w:t>attrValues SET OF ANY DEFINED BY OBJECT IDENTIFIER OPTIONAL</w:t>
      </w:r>
    </w:p>
    <w:p>
      <w:pPr>
        <w:pStyle w:val="CCode"/>
        <w:numPr>
          <w:ilvl w:val="0"/>
          <w:numId w:val="3"/>
        </w:numPr>
        <w:rPr/>
      </w:pPr>
      <w:r>
        <w:rPr/>
        <w:tab/>
        <w:t>}</w:t>
      </w:r>
    </w:p>
    <w:p>
      <w:pPr>
        <w:pStyle w:val="Normal"/>
        <w:numPr>
          <w:ilvl w:val="0"/>
          <w:numId w:val="3"/>
        </w:numPr>
        <w:rPr/>
      </w:pPr>
      <w:r>
        <w:rPr/>
        <w:t>The client may not set any of the attributes.</w:t>
      </w:r>
    </w:p>
    <w:p>
      <w:pPr>
        <w:pStyle w:val="Heading3"/>
        <w:numPr>
          <w:ilvl w:val="2"/>
          <w:numId w:val="2"/>
        </w:numPr>
        <w:rPr/>
      </w:pPr>
      <w:bookmarkStart w:id="2683" w:name="_Toc516500947"/>
      <w:bookmarkStart w:id="2684" w:name="_Toc416960197"/>
      <w:bookmarkStart w:id="2685" w:name="_Toc395187951"/>
      <w:bookmarkStart w:id="2686" w:name="_Toc391471313"/>
      <w:bookmarkStart w:id="2687" w:name="_Toc370634600"/>
      <w:bookmarkStart w:id="2688" w:name="_Toc72656508"/>
      <w:bookmarkStart w:id="2689" w:name="_Toc228807368"/>
      <w:bookmarkStart w:id="2690" w:name="_Toc228894820"/>
      <w:bookmarkEnd w:id="2683"/>
      <w:bookmarkEnd w:id="2684"/>
      <w:bookmarkEnd w:id="2685"/>
      <w:bookmarkEnd w:id="2686"/>
      <w:bookmarkEnd w:id="2687"/>
      <w:bookmarkEnd w:id="2688"/>
      <w:bookmarkEnd w:id="2689"/>
      <w:bookmarkEnd w:id="2690"/>
      <w:r>
        <w:rPr/>
        <w:t>CMS mechanism parameters</w:t>
      </w:r>
    </w:p>
    <w:p>
      <w:pPr>
        <w:pStyle w:val="Name"/>
        <w:numPr>
          <w:ilvl w:val="0"/>
          <w:numId w:val="15"/>
        </w:numPr>
        <w:spacing w:before="80" w:after="120"/>
        <w:rPr>
          <w:rFonts w:ascii="Arial" w:hAnsi="Arial" w:cs="Arial"/>
          <w:lang w:val="sv-SE"/>
        </w:rPr>
      </w:pPr>
      <w:bookmarkStart w:id="2691" w:name="_Toc72656509"/>
      <w:bookmarkStart w:id="2692" w:name="_Toc228807369"/>
      <w:bookmarkEnd w:id="2691"/>
      <w:bookmarkEnd w:id="2692"/>
      <w:r>
        <w:rPr>
          <w:rFonts w:cs="Arial" w:ascii="Arial" w:hAnsi="Arial"/>
          <w:lang w:val="sv-SE"/>
        </w:rPr>
        <w:t>CK_CMS_SIG_PARAMS, CK_CMS_SIG_PARAMS_PTR</w:t>
      </w:r>
    </w:p>
    <w:p>
      <w:pPr>
        <w:pStyle w:val="Normal"/>
        <w:numPr>
          <w:ilvl w:val="0"/>
          <w:numId w:val="3"/>
        </w:numPr>
        <w:rPr/>
      </w:pPr>
      <w:r>
        <w:rPr>
          <w:b/>
          <w:bCs/>
        </w:rPr>
        <w:t>CK_CMS_SIG_PARAMS</w:t>
      </w:r>
      <w:r>
        <w:rPr/>
        <w:t xml:space="preserve"> is a structure that provides the parameters to the </w:t>
      </w:r>
      <w:r>
        <w:rPr>
          <w:b/>
          <w:bCs/>
        </w:rPr>
        <w:t>CKM_CMS_SIG</w:t>
      </w:r>
      <w:r>
        <w:rPr/>
        <w:t xml:space="preserve"> mechanism. It is defined as follows:</w:t>
      </w:r>
    </w:p>
    <w:p>
      <w:pPr>
        <w:pStyle w:val="CCode"/>
        <w:numPr>
          <w:ilvl w:val="0"/>
          <w:numId w:val="3"/>
        </w:numPr>
        <w:rPr>
          <w:highlight w:val="yellow"/>
        </w:rPr>
      </w:pPr>
      <w:r>
        <w:rPr>
          <w:highlight w:val="yellow"/>
        </w:rPr>
        <w:t>typedef struct CK_CMS_SIG_PARAMS {</w:t>
      </w:r>
    </w:p>
    <w:p>
      <w:pPr>
        <w:pStyle w:val="CCode"/>
        <w:numPr>
          <w:ilvl w:val="0"/>
          <w:numId w:val="3"/>
        </w:numPr>
        <w:rPr>
          <w:highlight w:val="yellow"/>
        </w:rPr>
      </w:pPr>
      <w:r>
        <w:rPr>
          <w:highlight w:val="yellow"/>
        </w:rPr>
        <w:t>CK_OBJECT_HANDLE</w:t>
        <w:tab/>
        <w:tab/>
        <w:t>certificateHandle;</w:t>
      </w:r>
    </w:p>
    <w:p>
      <w:pPr>
        <w:pStyle w:val="CCode"/>
        <w:numPr>
          <w:ilvl w:val="0"/>
          <w:numId w:val="3"/>
        </w:numPr>
        <w:rPr>
          <w:highlight w:val="yellow"/>
        </w:rPr>
      </w:pPr>
      <w:r>
        <w:rPr>
          <w:highlight w:val="yellow"/>
        </w:rPr>
        <w:t>CK_MECHANISM_PTR</w:t>
        <w:tab/>
        <w:tab/>
        <w:t>pSigningMechanism;</w:t>
      </w:r>
    </w:p>
    <w:p>
      <w:pPr>
        <w:pStyle w:val="CCode"/>
        <w:numPr>
          <w:ilvl w:val="0"/>
          <w:numId w:val="3"/>
        </w:numPr>
        <w:rPr>
          <w:highlight w:val="yellow"/>
        </w:rPr>
      </w:pPr>
      <w:r>
        <w:rPr>
          <w:highlight w:val="yellow"/>
        </w:rPr>
        <w:t>CK_MECHANISM_PTR</w:t>
        <w:tab/>
        <w:tab/>
        <w:t>pDigestMechanism;</w:t>
      </w:r>
    </w:p>
    <w:p>
      <w:pPr>
        <w:pStyle w:val="CCode"/>
        <w:numPr>
          <w:ilvl w:val="0"/>
          <w:numId w:val="3"/>
        </w:numPr>
        <w:rPr>
          <w:highlight w:val="yellow"/>
        </w:rPr>
      </w:pPr>
      <w:r>
        <w:rPr>
          <w:highlight w:val="yellow"/>
        </w:rPr>
        <w:t>CK_UTF8CHAR_PTR</w:t>
        <w:tab/>
        <w:tab/>
        <w:t>pContentType;</w:t>
      </w:r>
    </w:p>
    <w:p>
      <w:pPr>
        <w:pStyle w:val="CCode"/>
        <w:numPr>
          <w:ilvl w:val="0"/>
          <w:numId w:val="3"/>
        </w:numPr>
        <w:rPr>
          <w:highlight w:val="yellow"/>
        </w:rPr>
      </w:pPr>
      <w:r>
        <w:rPr>
          <w:highlight w:val="yellow"/>
        </w:rPr>
        <w:t>CK_BYTE_PTR</w:t>
        <w:tab/>
        <w:tab/>
        <w:tab/>
        <w:t>pRequestedAttributes;</w:t>
      </w:r>
    </w:p>
    <w:p>
      <w:pPr>
        <w:pStyle w:val="CCode"/>
        <w:numPr>
          <w:ilvl w:val="0"/>
          <w:numId w:val="3"/>
        </w:numPr>
        <w:rPr>
          <w:highlight w:val="yellow"/>
        </w:rPr>
      </w:pPr>
      <w:r>
        <w:rPr>
          <w:highlight w:val="yellow"/>
        </w:rPr>
        <w:t>CK_ULONG</w:t>
        <w:tab/>
        <w:tab/>
        <w:tab/>
        <w:t>ulRequestedAttributesLen;</w:t>
      </w:r>
    </w:p>
    <w:p>
      <w:pPr>
        <w:pStyle w:val="CCode"/>
        <w:numPr>
          <w:ilvl w:val="0"/>
          <w:numId w:val="3"/>
        </w:numPr>
        <w:rPr>
          <w:highlight w:val="yellow"/>
        </w:rPr>
      </w:pPr>
      <w:r>
        <w:rPr>
          <w:highlight w:val="yellow"/>
        </w:rPr>
        <w:t>CK_BYTE_PTR</w:t>
        <w:tab/>
        <w:tab/>
        <w:tab/>
        <w:t>pRequiredAttributes;</w:t>
      </w:r>
    </w:p>
    <w:p>
      <w:pPr>
        <w:pStyle w:val="CCode"/>
        <w:numPr>
          <w:ilvl w:val="0"/>
          <w:numId w:val="3"/>
        </w:numPr>
        <w:rPr>
          <w:highlight w:val="yellow"/>
        </w:rPr>
      </w:pPr>
      <w:r>
        <w:rPr>
          <w:highlight w:val="yellow"/>
        </w:rPr>
        <w:t>CK_ULONG</w:t>
        <w:tab/>
        <w:tab/>
        <w:tab/>
        <w:t>ulRequiredAttributesLen;</w:t>
      </w:r>
    </w:p>
    <w:p>
      <w:pPr>
        <w:pStyle w:val="CCode"/>
        <w:numPr>
          <w:ilvl w:val="0"/>
          <w:numId w:val="3"/>
        </w:numPr>
        <w:rPr/>
      </w:pPr>
      <w:r>
        <w:rPr>
          <w:highlight w:val="yellow"/>
        </w:rPr>
        <w:t>} CK_CMS_SIG_PARAMS;</w:t>
      </w:r>
    </w:p>
    <w:p>
      <w:pPr>
        <w:pStyle w:val="CCode"/>
        <w:numPr>
          <w:ilvl w:val="0"/>
          <w:numId w:val="3"/>
        </w:numPr>
        <w:rPr>
          <w:rFonts w:ascii="Arial" w:hAnsi="Arial"/>
        </w:rPr>
      </w:pPr>
      <w:r>
        <w:rPr>
          <w:rFonts w:ascii="Arial" w:hAnsi="Arial"/>
        </w:rPr>
      </w:r>
    </w:p>
    <w:p>
      <w:pPr>
        <w:pStyle w:val="Normal"/>
        <w:numPr>
          <w:ilvl w:val="0"/>
          <w:numId w:val="3"/>
        </w:numPr>
        <w:rPr>
          <w:rFonts w:eastAsia="MS Mincho"/>
        </w:rPr>
      </w:pPr>
      <w:r>
        <w:rPr>
          <w:rFonts w:eastAsia="MS Mincho"/>
        </w:rPr>
        <w:t>The fields of the structure have the following meanings:</w:t>
      </w:r>
    </w:p>
    <w:p>
      <w:pPr>
        <w:pStyle w:val="Definition1"/>
        <w:numPr>
          <w:ilvl w:val="0"/>
          <w:numId w:val="3"/>
        </w:numPr>
        <w:rPr>
          <w:i w:val="false"/>
          <w:i w:val="false"/>
        </w:rPr>
      </w:pPr>
      <w:r>
        <w:rPr/>
        <w:tab/>
      </w:r>
      <w:r>
        <w:rPr>
          <w:iCs/>
        </w:rPr>
        <w:t>certificateHandle</w:t>
        <w:tab/>
      </w:r>
      <w:r>
        <w:rPr>
          <w:i w:val="false"/>
        </w:rPr>
        <w:t xml:space="preserve">Object handle for a certificate associated with the signing key.  The token may use information from this certificate to identify the signer in the </w:t>
      </w:r>
      <w:r>
        <w:rPr>
          <w:b/>
          <w:i w:val="false"/>
          <w:sz w:val="18"/>
          <w:lang w:val="en-GB"/>
        </w:rPr>
        <w:t>SignerInfo</w:t>
      </w:r>
      <w:r>
        <w:rPr>
          <w:i w:val="false"/>
        </w:rPr>
        <w:t xml:space="preserve"> result value. </w:t>
      </w:r>
      <w:r>
        <w:rPr>
          <w:i w:val="false"/>
          <w:iCs/>
        </w:rPr>
        <w:t>CertificateHandle</w:t>
      </w:r>
      <w:r>
        <w:rPr>
          <w:i w:val="false"/>
        </w:rPr>
        <w:t xml:space="preserve"> may be NULL_PTR if the certificate is not available as a PKCS #11 object or if the calling application leaves the choice of certificate completely to the token.</w:t>
      </w:r>
    </w:p>
    <w:p>
      <w:pPr>
        <w:pStyle w:val="Definition1"/>
        <w:numPr>
          <w:ilvl w:val="0"/>
          <w:numId w:val="3"/>
        </w:numPr>
        <w:rPr/>
      </w:pPr>
      <w:r>
        <w:rPr>
          <w:iCs/>
        </w:rPr>
        <w:tab/>
        <w:t>pSigningMechanism</w:t>
      </w:r>
      <w:r>
        <w:rPr/>
        <w:tab/>
      </w:r>
      <w:r>
        <w:rPr>
          <w:i w:val="false"/>
        </w:rPr>
        <w:t xml:space="preserve">Mechanism to use when signing a constructed CMS </w:t>
      </w:r>
      <w:r>
        <w:rPr>
          <w:b/>
          <w:i w:val="false"/>
          <w:sz w:val="18"/>
          <w:lang w:val="en-GB"/>
        </w:rPr>
        <w:t>SignedAttributes</w:t>
      </w:r>
      <w:r>
        <w:rPr>
          <w:i w:val="false"/>
        </w:rPr>
        <w:t xml:space="preserve"> value. E.g. </w:t>
      </w:r>
      <w:r>
        <w:rPr>
          <w:b/>
          <w:bCs/>
          <w:i w:val="false"/>
        </w:rPr>
        <w:t>CKM_SHA1_RSA_PKCS</w:t>
      </w:r>
      <w:r>
        <w:rPr>
          <w:i w:val="false"/>
        </w:rPr>
        <w:t>.</w:t>
      </w:r>
    </w:p>
    <w:p>
      <w:pPr>
        <w:pStyle w:val="Definition1"/>
        <w:numPr>
          <w:ilvl w:val="0"/>
          <w:numId w:val="3"/>
        </w:numPr>
        <w:rPr>
          <w:i w:val="false"/>
          <w:i w:val="false"/>
        </w:rPr>
      </w:pPr>
      <w:r>
        <w:rPr>
          <w:iCs/>
        </w:rPr>
        <w:tab/>
        <w:t>pDigestMechanism</w:t>
        <w:tab/>
      </w:r>
      <w:r>
        <w:rPr>
          <w:i w:val="false"/>
        </w:rPr>
        <w:t xml:space="preserve">Mechanism to use when digesting the data. Value shall be NULL_PTR when the digest mechanism to use follows from the </w:t>
      </w:r>
      <w:r>
        <w:rPr>
          <w:i w:val="false"/>
          <w:iCs/>
        </w:rPr>
        <w:t>pSigningMechanism</w:t>
      </w:r>
      <w:r>
        <w:rPr>
          <w:i w:val="false"/>
        </w:rPr>
        <w:t xml:space="preserve"> parameter.</w:t>
      </w:r>
    </w:p>
    <w:p>
      <w:pPr>
        <w:pStyle w:val="Definition1"/>
        <w:numPr>
          <w:ilvl w:val="0"/>
          <w:numId w:val="3"/>
        </w:numPr>
        <w:rPr>
          <w:i w:val="false"/>
          <w:i w:val="false"/>
        </w:rPr>
      </w:pPr>
      <w:r>
        <w:rPr/>
        <w:tab/>
      </w:r>
      <w:r>
        <w:rPr>
          <w:iCs/>
        </w:rPr>
        <w:t>pContentType</w:t>
      </w:r>
      <w:r>
        <w:rPr/>
        <w:tab/>
      </w:r>
      <w:r>
        <w:rPr>
          <w:i w:val="false"/>
        </w:rPr>
        <w:t>NULL-terminated string indicating complete MIME Content-type of message to be signed; or the value NULL_PTR if the message is a MIME object (which the token can parse to determine its MIME Content-type if required). Use the value “</w:t>
      </w:r>
      <w:r>
        <w:rPr>
          <w:i w:val="false"/>
          <w:lang w:val="en-AU"/>
        </w:rPr>
        <w:t>application/octet-stream</w:t>
      </w:r>
      <w:r>
        <w:rPr>
          <w:i w:val="false"/>
        </w:rPr>
        <w:t xml:space="preserve">“ if the MIME type for the message is unknown or undefined.  Note that the </w:t>
      </w:r>
      <w:r>
        <w:rPr>
          <w:i w:val="false"/>
          <w:iCs/>
        </w:rPr>
        <w:t>pContentType</w:t>
      </w:r>
      <w:r>
        <w:rPr>
          <w:i w:val="false"/>
        </w:rPr>
        <w:t xml:space="preserve"> string shall conform to the syntax specified in RFC 2045, i.e. any parameters needed for correct presentation of the content by the token (such as, for example, a non-default “</w:t>
      </w:r>
      <w:r>
        <w:rPr>
          <w:rFonts w:cs="Courier New"/>
          <w:i w:val="false"/>
        </w:rPr>
        <w:t>charset</w:t>
      </w:r>
      <w:r>
        <w:rPr>
          <w:i w:val="false"/>
        </w:rPr>
        <w:t>”) must be present. The token must follow rules and procedures defined in RFC 2045 when presenting the content.</w:t>
      </w:r>
    </w:p>
    <w:p>
      <w:pPr>
        <w:pStyle w:val="Definition1"/>
        <w:numPr>
          <w:ilvl w:val="0"/>
          <w:numId w:val="3"/>
        </w:numPr>
        <w:rPr>
          <w:i w:val="false"/>
          <w:i w:val="false"/>
        </w:rPr>
      </w:pPr>
      <w:r>
        <w:rPr/>
        <w:tab/>
      </w:r>
      <w:r>
        <w:rPr>
          <w:iCs/>
        </w:rPr>
        <w:t>pRequestedAttributes</w:t>
        <w:tab/>
      </w:r>
      <w:r>
        <w:rPr>
          <w:i w:val="false"/>
        </w:rPr>
        <w:t xml:space="preserve">Pointer to DER-encoded list of CMS </w:t>
      </w:r>
      <w:r>
        <w:rPr>
          <w:b/>
          <w:i w:val="false"/>
          <w:sz w:val="18"/>
          <w:lang w:val="en-GB"/>
        </w:rPr>
        <w:t>Attributes</w:t>
      </w:r>
      <w:r>
        <w:rPr>
          <w:i w:val="false"/>
        </w:rPr>
        <w:t xml:space="preserve"> the caller requests to be included in the signed attributes. Token may freely ignore this list or modify any supplied values.</w:t>
      </w:r>
    </w:p>
    <w:p>
      <w:pPr>
        <w:pStyle w:val="Definition1"/>
        <w:numPr>
          <w:ilvl w:val="0"/>
          <w:numId w:val="3"/>
        </w:numPr>
        <w:rPr/>
      </w:pPr>
      <w:r>
        <w:rPr>
          <w:iCs/>
        </w:rPr>
        <w:tab/>
        <w:t>ulRequestedAttributesLen</w:t>
        <w:tab/>
      </w:r>
      <w:r>
        <w:rPr>
          <w:i w:val="false"/>
        </w:rPr>
        <w:t xml:space="preserve">Length in bytes of the value pointed to by </w:t>
      </w:r>
      <w:r>
        <w:rPr>
          <w:i w:val="false"/>
          <w:iCs/>
        </w:rPr>
        <w:t>pRequestedAttributes</w:t>
      </w:r>
    </w:p>
    <w:p>
      <w:pPr>
        <w:pStyle w:val="Definition1"/>
        <w:numPr>
          <w:ilvl w:val="0"/>
          <w:numId w:val="3"/>
        </w:numPr>
        <w:rPr/>
      </w:pPr>
      <w:r>
        <w:rPr>
          <w:iCs/>
        </w:rPr>
        <w:tab/>
        <w:t>pRequiredAttributes</w:t>
        <w:tab/>
      </w:r>
      <w:r>
        <w:rPr>
          <w:i w:val="false"/>
        </w:rPr>
        <w:t xml:space="preserve">Pointer to DER-encoded list of CMS </w:t>
      </w:r>
      <w:r>
        <w:rPr>
          <w:b/>
          <w:i w:val="false"/>
          <w:sz w:val="18"/>
          <w:lang w:val="en-GB"/>
        </w:rPr>
        <w:t>Attributes</w:t>
      </w:r>
      <w:r>
        <w:rPr>
          <w:i w:val="false"/>
        </w:rPr>
        <w:t xml:space="preserve"> (with accompanying values) required to be included in the resulting signed attributes. Token must not modify any supplied values. If the token does not support one or more of the attributes, or does not accept provided values, the signature operation will fail. The token will use its own default attributes when signing if both the </w:t>
      </w:r>
      <w:r>
        <w:rPr>
          <w:i w:val="false"/>
          <w:iCs/>
        </w:rPr>
        <w:t>pRequestedAttributes</w:t>
      </w:r>
      <w:r>
        <w:rPr>
          <w:i w:val="false"/>
        </w:rPr>
        <w:t xml:space="preserve"> and </w:t>
      </w:r>
      <w:r>
        <w:rPr>
          <w:i w:val="false"/>
          <w:iCs/>
        </w:rPr>
        <w:t>pRequiredAttributes</w:t>
      </w:r>
      <w:r>
        <w:rPr>
          <w:i w:val="false"/>
        </w:rPr>
        <w:t xml:space="preserve"> field are set to NULL_PTR.</w:t>
      </w:r>
    </w:p>
    <w:p>
      <w:pPr>
        <w:pStyle w:val="Definition1"/>
        <w:numPr>
          <w:ilvl w:val="0"/>
          <w:numId w:val="3"/>
        </w:numPr>
        <w:rPr/>
      </w:pPr>
      <w:r>
        <w:rPr>
          <w:iCs/>
        </w:rPr>
        <w:tab/>
        <w:t>ulRequiredAttributesLen</w:t>
        <w:tab/>
      </w:r>
      <w:r>
        <w:rPr>
          <w:i w:val="false"/>
        </w:rPr>
        <w:t xml:space="preserve">Length in bytes, of the value pointed to by </w:t>
      </w:r>
      <w:r>
        <w:rPr>
          <w:i w:val="false"/>
          <w:iCs/>
        </w:rPr>
        <w:t>pRequiredAttributes</w:t>
      </w:r>
      <w:r>
        <w:rPr>
          <w:i w:val="false"/>
        </w:rPr>
        <w:t>.</w:t>
      </w:r>
      <w:r>
        <w:rPr>
          <w:iCs/>
        </w:rPr>
        <w:tab/>
      </w:r>
    </w:p>
    <w:p>
      <w:pPr>
        <w:pStyle w:val="Heading3"/>
        <w:numPr>
          <w:ilvl w:val="2"/>
          <w:numId w:val="2"/>
        </w:numPr>
        <w:rPr/>
      </w:pPr>
      <w:bookmarkStart w:id="2693" w:name="_Toc516500948"/>
      <w:bookmarkStart w:id="2694" w:name="_Toc416960198"/>
      <w:bookmarkStart w:id="2695" w:name="_Toc395187952"/>
      <w:bookmarkStart w:id="2696" w:name="_Toc391471314"/>
      <w:bookmarkStart w:id="2697" w:name="_Toc370634601"/>
      <w:bookmarkStart w:id="2698" w:name="_Toc72656510"/>
      <w:bookmarkStart w:id="2699" w:name="_Toc228807370"/>
      <w:bookmarkStart w:id="2700" w:name="_Toc228894821"/>
      <w:bookmarkEnd w:id="2693"/>
      <w:bookmarkEnd w:id="2694"/>
      <w:bookmarkEnd w:id="2695"/>
      <w:bookmarkEnd w:id="2696"/>
      <w:bookmarkEnd w:id="2697"/>
      <w:bookmarkEnd w:id="2698"/>
      <w:bookmarkEnd w:id="2699"/>
      <w:bookmarkEnd w:id="2700"/>
      <w:r>
        <w:rPr/>
        <w:t>CMS signatures</w:t>
      </w:r>
    </w:p>
    <w:p>
      <w:pPr>
        <w:pStyle w:val="Normal"/>
        <w:numPr>
          <w:ilvl w:val="0"/>
          <w:numId w:val="3"/>
        </w:numPr>
        <w:rPr/>
      </w:pPr>
      <w:r>
        <w:rPr/>
        <w:t xml:space="preserve">The CMS mechanism, denoted </w:t>
      </w:r>
      <w:r>
        <w:rPr>
          <w:b/>
        </w:rPr>
        <w:t>CKM_CMS_SIG</w:t>
      </w:r>
      <w:r>
        <w:rPr/>
        <w:t xml:space="preserve">, is a multi-purpose mechanism based on the structures defined in PKCS #7 and RFC 2630. It supports single- or multiple-part signatures with and without message recovery.  The mechanism is intended for use with, e.g., PTDs (see MeT-PTD) or other capable tokens. The token will construct a CMS </w:t>
      </w:r>
      <w:r>
        <w:rPr>
          <w:b/>
          <w:sz w:val="18"/>
          <w:lang w:val="en-GB"/>
        </w:rPr>
        <w:t>SignedAttributes</w:t>
      </w:r>
      <w:r>
        <w:rPr/>
        <w:t xml:space="preserve"> value and compute a signature on this value. The content of the </w:t>
      </w:r>
      <w:r>
        <w:rPr>
          <w:b/>
          <w:sz w:val="18"/>
          <w:lang w:val="en-GB"/>
        </w:rPr>
        <w:t>SignedAttributes</w:t>
      </w:r>
      <w:r>
        <w:rPr/>
        <w:t xml:space="preserve"> value is decided by the token, however the caller can suggest some attributes in the parameter </w:t>
      </w:r>
      <w:r>
        <w:rPr>
          <w:i/>
          <w:iCs/>
        </w:rPr>
        <w:t>pRequestedAttributes</w:t>
      </w:r>
      <w:r>
        <w:rPr/>
        <w:t xml:space="preserve">. The caller can also require some attributes to be present through the parameters </w:t>
      </w:r>
      <w:r>
        <w:rPr>
          <w:i/>
          <w:iCs/>
        </w:rPr>
        <w:t>pRequiredAttributes</w:t>
      </w:r>
      <w:r>
        <w:rPr/>
        <w:t xml:space="preserve">. The signature is computed in accordance with the parameter </w:t>
      </w:r>
      <w:r>
        <w:rPr>
          <w:i/>
          <w:iCs/>
        </w:rPr>
        <w:t>pSigningMechanism</w:t>
      </w:r>
      <w:r>
        <w:rPr/>
        <w:t>.</w:t>
      </w:r>
    </w:p>
    <w:p>
      <w:pPr>
        <w:pStyle w:val="Normal"/>
        <w:numPr>
          <w:ilvl w:val="0"/>
          <w:numId w:val="3"/>
        </w:numPr>
        <w:rPr/>
      </w:pPr>
      <w:r>
        <w:rPr/>
        <w:t xml:space="preserve">When this mechanism is used in successful calls to </w:t>
      </w:r>
      <w:r>
        <w:rPr>
          <w:b/>
          <w:bCs/>
        </w:rPr>
        <w:t>C_Sign</w:t>
      </w:r>
      <w:r>
        <w:rPr/>
        <w:t xml:space="preserve"> or </w:t>
      </w:r>
      <w:r>
        <w:rPr>
          <w:b/>
          <w:bCs/>
        </w:rPr>
        <w:t>C_SignFinal</w:t>
      </w:r>
      <w:r>
        <w:rPr/>
        <w:t xml:space="preserve">, the </w:t>
      </w:r>
      <w:r>
        <w:rPr>
          <w:i/>
          <w:iCs/>
        </w:rPr>
        <w:t>pSignature</w:t>
      </w:r>
      <w:r>
        <w:rPr/>
        <w:t xml:space="preserve"> return value will point to a DER-encoded value of type </w:t>
      </w:r>
      <w:r>
        <w:rPr>
          <w:b/>
          <w:sz w:val="18"/>
          <w:lang w:val="en-GB"/>
        </w:rPr>
        <w:t>SignerInfo</w:t>
      </w:r>
      <w:r>
        <w:rPr/>
        <w:t xml:space="preserve">. </w:t>
      </w:r>
      <w:r>
        <w:rPr>
          <w:b/>
          <w:sz w:val="18"/>
          <w:lang w:val="en-GB"/>
        </w:rPr>
        <w:t>SignerInfo</w:t>
      </w:r>
      <w:r>
        <w:rPr/>
        <w:t xml:space="preserve"> is defined in ASN.1 as follows (for a complete definition of all fields and types, see RFC 2630):</w:t>
      </w:r>
    </w:p>
    <w:p>
      <w:pPr>
        <w:pStyle w:val="CCode"/>
        <w:numPr>
          <w:ilvl w:val="0"/>
          <w:numId w:val="3"/>
        </w:numPr>
        <w:rPr>
          <w:lang w:val="fr-FR"/>
        </w:rPr>
      </w:pPr>
      <w:r>
        <w:rPr>
          <w:lang w:val="fr-FR"/>
        </w:rPr>
        <w:t>SignerInfo ::= SEQUENCE {</w:t>
      </w:r>
    </w:p>
    <w:p>
      <w:pPr>
        <w:pStyle w:val="CCode"/>
        <w:numPr>
          <w:ilvl w:val="0"/>
          <w:numId w:val="3"/>
        </w:numPr>
        <w:rPr>
          <w:lang w:val="fr-FR"/>
        </w:rPr>
      </w:pPr>
      <w:r>
        <w:rPr>
          <w:lang w:val="fr-FR"/>
        </w:rPr>
        <w:t xml:space="preserve">        </w:t>
      </w:r>
      <w:r>
        <w:rPr>
          <w:lang w:val="fr-FR"/>
        </w:rPr>
        <w:t>version CMSVersion,</w:t>
      </w:r>
    </w:p>
    <w:p>
      <w:pPr>
        <w:pStyle w:val="CCode"/>
        <w:numPr>
          <w:ilvl w:val="0"/>
          <w:numId w:val="3"/>
        </w:numPr>
        <w:rPr>
          <w:lang w:val="fr-FR"/>
        </w:rPr>
      </w:pPr>
      <w:r>
        <w:rPr>
          <w:lang w:val="fr-FR"/>
        </w:rPr>
        <w:t xml:space="preserve">        </w:t>
      </w:r>
      <w:r>
        <w:rPr>
          <w:lang w:val="fr-FR"/>
        </w:rPr>
        <w:t>sid SignerIdentifier,</w:t>
      </w:r>
    </w:p>
    <w:p>
      <w:pPr>
        <w:pStyle w:val="CCode"/>
        <w:numPr>
          <w:ilvl w:val="0"/>
          <w:numId w:val="3"/>
        </w:numPr>
        <w:rPr>
          <w:lang w:val="fr-FR"/>
        </w:rPr>
      </w:pPr>
      <w:r>
        <w:rPr>
          <w:lang w:val="fr-FR"/>
        </w:rPr>
        <w:t xml:space="preserve">        </w:t>
      </w:r>
      <w:r>
        <w:rPr>
          <w:lang w:val="fr-FR"/>
        </w:rPr>
        <w:t>digestAlgorithm DigestAlgorithmIdentifier,</w:t>
      </w:r>
    </w:p>
    <w:p>
      <w:pPr>
        <w:pStyle w:val="CCode"/>
        <w:numPr>
          <w:ilvl w:val="0"/>
          <w:numId w:val="3"/>
        </w:numPr>
        <w:rPr>
          <w:lang w:val="fr-FR"/>
        </w:rPr>
      </w:pPr>
      <w:r>
        <w:rPr>
          <w:lang w:val="fr-FR"/>
        </w:rPr>
        <w:t xml:space="preserve">        </w:t>
      </w:r>
      <w:r>
        <w:rPr>
          <w:lang w:val="fr-FR"/>
        </w:rPr>
        <w:t>signedAttrs [0] IMPLICIT SignedAttributes OPTIONAL,</w:t>
      </w:r>
    </w:p>
    <w:p>
      <w:pPr>
        <w:pStyle w:val="CCode"/>
        <w:numPr>
          <w:ilvl w:val="0"/>
          <w:numId w:val="3"/>
        </w:numPr>
        <w:rPr>
          <w:lang w:val="fr-FR"/>
        </w:rPr>
      </w:pPr>
      <w:r>
        <w:rPr>
          <w:lang w:val="fr-FR"/>
        </w:rPr>
        <w:t xml:space="preserve">        </w:t>
      </w:r>
      <w:r>
        <w:rPr>
          <w:lang w:val="fr-FR"/>
        </w:rPr>
        <w:t>signatureAlgorithm SignatureAlgorithmIdentifier,</w:t>
      </w:r>
    </w:p>
    <w:p>
      <w:pPr>
        <w:pStyle w:val="CCode"/>
        <w:numPr>
          <w:ilvl w:val="0"/>
          <w:numId w:val="3"/>
        </w:numPr>
        <w:rPr>
          <w:lang w:val="fr-FR"/>
        </w:rPr>
      </w:pPr>
      <w:r>
        <w:rPr>
          <w:lang w:val="fr-FR"/>
        </w:rPr>
        <w:t xml:space="preserve">        </w:t>
      </w:r>
      <w:r>
        <w:rPr>
          <w:lang w:val="fr-FR"/>
        </w:rPr>
        <w:t>signature SignatureValue,</w:t>
      </w:r>
    </w:p>
    <w:p>
      <w:pPr>
        <w:pStyle w:val="CCode"/>
        <w:numPr>
          <w:ilvl w:val="0"/>
          <w:numId w:val="3"/>
        </w:numPr>
        <w:rPr>
          <w:lang w:val="fr-FR"/>
        </w:rPr>
      </w:pPr>
      <w:r>
        <w:rPr>
          <w:lang w:val="fr-FR"/>
        </w:rPr>
        <w:t xml:space="preserve">        </w:t>
      </w:r>
      <w:r>
        <w:rPr>
          <w:lang w:val="fr-FR"/>
        </w:rPr>
        <w:t>unsignedAttrs [1] IMPLICIT UnsignedAttributes OPTIONAL }</w:t>
      </w:r>
    </w:p>
    <w:p>
      <w:pPr>
        <w:pStyle w:val="Normal"/>
        <w:numPr>
          <w:ilvl w:val="0"/>
          <w:numId w:val="3"/>
        </w:numPr>
        <w:rPr/>
      </w:pPr>
      <w:r>
        <w:rPr/>
        <w:t xml:space="preserve">The </w:t>
      </w:r>
      <w:r>
        <w:rPr>
          <w:i/>
          <w:iCs/>
        </w:rPr>
        <w:t>certificateHandle</w:t>
      </w:r>
      <w:r>
        <w:rPr/>
        <w:t xml:space="preserve"> parameter, when set, helps the token populate the </w:t>
      </w:r>
      <w:r>
        <w:rPr>
          <w:b/>
          <w:sz w:val="18"/>
          <w:lang w:val="en-GB"/>
        </w:rPr>
        <w:t>sid</w:t>
      </w:r>
      <w:r>
        <w:rPr/>
        <w:t xml:space="preserve"> field of the </w:t>
      </w:r>
      <w:r>
        <w:rPr>
          <w:b/>
          <w:sz w:val="18"/>
          <w:lang w:val="en-GB"/>
        </w:rPr>
        <w:t>SignerInfo</w:t>
      </w:r>
      <w:r>
        <w:rPr/>
        <w:t xml:space="preserve"> value.  If </w:t>
      </w:r>
      <w:r>
        <w:rPr>
          <w:i/>
          <w:iCs/>
        </w:rPr>
        <w:t>certificateHandle</w:t>
      </w:r>
      <w:r>
        <w:rPr/>
        <w:t xml:space="preserve"> is NULL_PTR the choice of a suitable certificate reference in the </w:t>
      </w:r>
      <w:r>
        <w:rPr>
          <w:b/>
          <w:sz w:val="18"/>
          <w:lang w:val="en-GB"/>
        </w:rPr>
        <w:t>SignerInfo</w:t>
      </w:r>
      <w:r>
        <w:rPr/>
        <w:t xml:space="preserve"> result value is left to the token (the token could, e.g., interact with the user).</w:t>
      </w:r>
    </w:p>
    <w:p>
      <w:pPr>
        <w:pStyle w:val="Normal"/>
        <w:numPr>
          <w:ilvl w:val="0"/>
          <w:numId w:val="3"/>
        </w:numPr>
        <w:rPr/>
      </w:pPr>
      <w:r>
        <w:rPr/>
        <w:t xml:space="preserve">This mechanism shall not be used in calls to </w:t>
      </w:r>
      <w:r>
        <w:rPr>
          <w:b/>
          <w:bCs/>
        </w:rPr>
        <w:t>C_Verify</w:t>
      </w:r>
      <w:r>
        <w:rPr/>
        <w:t xml:space="preserve"> or </w:t>
      </w:r>
      <w:r>
        <w:rPr>
          <w:b/>
          <w:bCs/>
        </w:rPr>
        <w:t xml:space="preserve">C_VerifyFinal </w:t>
      </w:r>
      <w:r>
        <w:rPr/>
        <w:t xml:space="preserve">(use the </w:t>
      </w:r>
      <w:r>
        <w:rPr>
          <w:i/>
          <w:iCs/>
        </w:rPr>
        <w:t>pSigningMechanism</w:t>
      </w:r>
      <w:r>
        <w:rPr/>
        <w:t xml:space="preserve"> mechanism instead).</w:t>
      </w:r>
    </w:p>
    <w:p>
      <w:pPr>
        <w:pStyle w:val="Normal"/>
        <w:numPr>
          <w:ilvl w:val="0"/>
          <w:numId w:val="3"/>
        </w:numPr>
        <w:rPr/>
      </w:pPr>
      <w:r>
        <w:rPr/>
        <w:t xml:space="preserve">For the </w:t>
      </w:r>
      <w:r>
        <w:rPr>
          <w:i/>
          <w:iCs/>
        </w:rPr>
        <w:t>pRequiredAttributes</w:t>
      </w:r>
      <w:r>
        <w:rPr/>
        <w:t xml:space="preserve"> field, the token may have to interact with the user to find out whether to accept a proposed value or not. The token should never accept any proposed attribute values without some kind of confirmation from its owner (but this could be through, e.g., configuration or policy settings and not direct interaction). If a user rejects proposed values, or the signature request as such, the value CKR_FUNCTION_REJECTED shall be returned.</w:t>
      </w:r>
    </w:p>
    <w:p>
      <w:pPr>
        <w:pStyle w:val="Normal"/>
        <w:numPr>
          <w:ilvl w:val="0"/>
          <w:numId w:val="3"/>
        </w:numPr>
        <w:rPr>
          <w:rFonts w:eastAsia="MS Mincho"/>
          <w:lang w:val="en-AU"/>
        </w:rPr>
      </w:pPr>
      <w:r>
        <w:rPr>
          <w:rFonts w:eastAsia="MS Mincho"/>
          <w:lang w:val="en-AU"/>
        </w:rPr>
        <w:t xml:space="preserve">When possible, applications should use the </w:t>
      </w:r>
      <w:r>
        <w:rPr>
          <w:rFonts w:eastAsia="MS Mincho"/>
          <w:b/>
          <w:bCs/>
          <w:lang w:val="en-AU"/>
        </w:rPr>
        <w:t>CKM_CMS_SIG</w:t>
      </w:r>
      <w:r>
        <w:rPr>
          <w:rFonts w:eastAsia="MS Mincho"/>
          <w:lang w:val="en-AU"/>
        </w:rPr>
        <w:t xml:space="preserve"> mechanism when generating CMS-compatible signatures rather than lower-level mechanisms such as </w:t>
      </w:r>
      <w:r>
        <w:rPr>
          <w:rFonts w:eastAsia="MS Mincho"/>
          <w:b/>
          <w:bCs/>
          <w:lang w:val="en-AU"/>
        </w:rPr>
        <w:t>CKM_SHA1_RSA_PKCS</w:t>
      </w:r>
      <w:r>
        <w:rPr>
          <w:rFonts w:eastAsia="MS Mincho"/>
          <w:lang w:val="en-AU"/>
        </w:rPr>
        <w:t xml:space="preserve">. This is especially true when the signatures are to be made on content that the token is able to present to a user. Exceptions may include those cases where the token does not support a particular signing attribute. Note however that the token may refuse usage of a particular signature key unless the content to be signed is known (i.e. the </w:t>
      </w:r>
      <w:r>
        <w:rPr>
          <w:rFonts w:eastAsia="MS Mincho"/>
          <w:b/>
          <w:bCs/>
          <w:lang w:val="en-AU"/>
        </w:rPr>
        <w:t>CKM_CMS_SIG</w:t>
      </w:r>
      <w:r>
        <w:rPr>
          <w:rFonts w:eastAsia="MS Mincho"/>
          <w:lang w:val="en-AU"/>
        </w:rPr>
        <w:t xml:space="preserve"> mechanism is used).</w:t>
      </w:r>
    </w:p>
    <w:p>
      <w:pPr>
        <w:pStyle w:val="Normal"/>
        <w:numPr>
          <w:ilvl w:val="0"/>
          <w:numId w:val="3"/>
        </w:numPr>
        <w:rPr>
          <w:rFonts w:eastAsia="MS Mincho"/>
          <w:lang w:val="en-AU"/>
        </w:rPr>
      </w:pPr>
      <w:r>
        <w:rPr>
          <w:rFonts w:eastAsia="MS Mincho"/>
          <w:lang w:val="en-AU"/>
        </w:rPr>
        <w:t xml:space="preserve">When a token does not have presentation capabilities, the PKCS #11-aware application may avoid sending the whole message to the token by electing to use a suitable signature mechanism (e.g. </w:t>
      </w:r>
      <w:r>
        <w:rPr>
          <w:rFonts w:eastAsia="MS Mincho"/>
          <w:b/>
          <w:bCs/>
          <w:lang w:val="en-AU"/>
        </w:rPr>
        <w:t>CKM_RSA_PKCS</w:t>
      </w:r>
      <w:r>
        <w:rPr>
          <w:rFonts w:eastAsia="MS Mincho"/>
          <w:lang w:val="en-AU"/>
        </w:rPr>
        <w:t xml:space="preserve">) as the </w:t>
      </w:r>
      <w:r>
        <w:rPr>
          <w:rFonts w:eastAsia="MS Mincho"/>
          <w:i/>
          <w:iCs/>
          <w:lang w:val="en-AU"/>
        </w:rPr>
        <w:t>pSigningMechanism</w:t>
      </w:r>
      <w:r>
        <w:rPr>
          <w:rFonts w:eastAsia="MS Mincho"/>
          <w:lang w:val="en-AU"/>
        </w:rPr>
        <w:t xml:space="preserve"> value in the </w:t>
      </w:r>
      <w:r>
        <w:rPr>
          <w:rFonts w:eastAsia="MS Mincho"/>
          <w:b/>
          <w:bCs/>
          <w:lang w:val="en-AU"/>
        </w:rPr>
        <w:t>CK_CMS_SIG_PARAMS</w:t>
      </w:r>
      <w:r>
        <w:rPr>
          <w:rFonts w:eastAsia="MS Mincho"/>
          <w:lang w:val="en-AU"/>
        </w:rPr>
        <w:t xml:space="preserve"> structure, and digesting the message itself before passing it to the token.</w:t>
      </w:r>
    </w:p>
    <w:p>
      <w:pPr>
        <w:pStyle w:val="Normal"/>
        <w:numPr>
          <w:ilvl w:val="0"/>
          <w:numId w:val="3"/>
        </w:numPr>
        <w:rPr/>
      </w:pPr>
      <w:r>
        <w:rPr>
          <w:rFonts w:eastAsia="MS Mincho"/>
          <w:lang w:val="en-AU"/>
        </w:rPr>
        <w:t xml:space="preserve">PKCS #11-aware applications making use of tokens with presentation capabilities, should attempt to provide messages to be signed by the token in a format possible for the token to present to the user. Tokens that receive multipart MIME-messages for which only certain parts are possible to present may fail the signature operation with a return value of </w:t>
      </w:r>
      <w:r>
        <w:rPr>
          <w:rFonts w:eastAsia="MS Mincho"/>
          <w:b/>
          <w:bCs/>
          <w:lang w:val="en-AU"/>
        </w:rPr>
        <w:t>CKR_DATA_INVALID</w:t>
      </w:r>
      <w:r>
        <w:rPr>
          <w:rFonts w:eastAsia="MS Mincho"/>
          <w:lang w:val="en-AU"/>
        </w:rPr>
        <w:t>, but may also choose to add a signing attribute indicating which parts of the message were possible to present.</w:t>
      </w:r>
    </w:p>
    <w:p>
      <w:pPr>
        <w:pStyle w:val="Heading2"/>
        <w:numPr>
          <w:ilvl w:val="1"/>
          <w:numId w:val="2"/>
        </w:numPr>
        <w:rPr/>
      </w:pPr>
      <w:bookmarkStart w:id="2701" w:name="_Toc405794951"/>
      <w:bookmarkStart w:id="2702" w:name="_Toc516500949"/>
      <w:bookmarkStart w:id="2703" w:name="_Toc416960199"/>
      <w:bookmarkStart w:id="2704" w:name="_Toc395187953"/>
      <w:bookmarkStart w:id="2705" w:name="_Toc391471315"/>
      <w:bookmarkStart w:id="2706" w:name="_Toc370634602"/>
      <w:bookmarkStart w:id="2707" w:name="_Toc72656511"/>
      <w:bookmarkStart w:id="2708" w:name="_Toc228807371"/>
      <w:bookmarkStart w:id="2709" w:name="_Toc228894822"/>
      <w:bookmarkEnd w:id="2701"/>
      <w:bookmarkEnd w:id="2702"/>
      <w:bookmarkEnd w:id="2703"/>
      <w:bookmarkEnd w:id="2704"/>
      <w:bookmarkEnd w:id="2705"/>
      <w:bookmarkEnd w:id="2706"/>
      <w:bookmarkEnd w:id="2707"/>
      <w:bookmarkEnd w:id="2708"/>
      <w:bookmarkEnd w:id="2709"/>
      <w:r>
        <w:rPr/>
        <w:t>Blowfish</w:t>
      </w:r>
    </w:p>
    <w:p>
      <w:pPr>
        <w:pStyle w:val="Normal"/>
        <w:numPr>
          <w:ilvl w:val="0"/>
          <w:numId w:val="3"/>
        </w:numPr>
        <w:rPr/>
      </w:pPr>
      <w:r>
        <w:rPr/>
        <w:t>Blowfish, a secret-key block cipher. It is a Feistel network, iterating a simple encryption function 16 times. The block size is 64 bits, and the key can be any length up to 448 bits. Although there is a complex initialization phase required before any encryption can take place, the actual encryption of data is very efficient on large microprocessors.</w:t>
      </w:r>
    </w:p>
    <w:p>
      <w:pPr>
        <w:pStyle w:val="Normal"/>
        <w:numPr>
          <w:ilvl w:val="0"/>
          <w:numId w:val="3"/>
        </w:numPr>
        <w:rPr/>
      </w:pPr>
      <w:r>
        <w:rPr/>
      </w:r>
    </w:p>
    <w:p>
      <w:pPr>
        <w:pStyle w:val="Normal"/>
        <w:numPr>
          <w:ilvl w:val="0"/>
          <w:numId w:val="3"/>
        </w:numPr>
        <w:rPr/>
      </w:pPr>
      <w:r>
        <w:rPr/>
      </w:r>
    </w:p>
    <w:p>
      <w:pPr>
        <w:pStyle w:val="Normal"/>
        <w:numPr>
          <w:ilvl w:val="0"/>
          <w:numId w:val="3"/>
        </w:numPr>
        <w:rPr/>
      </w:pPr>
      <w:r>
        <w:rPr/>
      </w:r>
    </w:p>
    <w:p>
      <w:pPr>
        <w:pStyle w:val="Normal"/>
        <w:numPr>
          <w:ilvl w:val="0"/>
          <w:numId w:val="3"/>
        </w:numPr>
        <w:rPr/>
      </w:pPr>
      <w:r>
        <w:rPr/>
      </w:r>
    </w:p>
    <w:p>
      <w:pPr>
        <w:pStyle w:val="Normal"/>
        <w:numPr>
          <w:ilvl w:val="0"/>
          <w:numId w:val="3"/>
        </w:numPr>
        <w:rPr/>
      </w:pPr>
      <w:r>
        <w:rPr/>
      </w:r>
    </w:p>
    <w:p>
      <w:pPr>
        <w:pStyle w:val="Normal"/>
        <w:numPr>
          <w:ilvl w:val="0"/>
          <w:numId w:val="3"/>
        </w:numPr>
        <w:rPr/>
      </w:pPr>
      <w:r>
        <w:rPr/>
      </w:r>
    </w:p>
    <w:p>
      <w:pPr>
        <w:pStyle w:val="Normal"/>
        <w:numPr>
          <w:ilvl w:val="0"/>
          <w:numId w:val="3"/>
        </w:numPr>
        <w:rPr/>
      </w:pPr>
      <w:r>
        <w:rPr/>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124</w:t>
      </w:r>
      <w:r>
        <w:fldChar w:fldCharType="end"/>
      </w:r>
      <w:r>
        <w:rPr>
          <w:i/>
          <w:sz w:val="18"/>
          <w:szCs w:val="18"/>
        </w:rPr>
        <w:t>, Blowfish Mechanisms vs. Functions</w:t>
      </w:r>
    </w:p>
    <w:tbl>
      <w:tblPr>
        <w:tblW w:w="8580" w:type="dxa"/>
        <w:jc w:val="left"/>
        <w:tblInd w:w="8" w:type="dxa"/>
        <w:tblBorders>
          <w:top w:val="single" w:sz="6" w:space="0" w:color="000001"/>
          <w:left w:val="single" w:sz="6" w:space="0" w:color="000001"/>
          <w:bottom w:val="single" w:sz="6" w:space="0" w:color="00000A"/>
          <w:right w:val="single" w:sz="6" w:space="0" w:color="00000A"/>
          <w:insideH w:val="single" w:sz="6" w:space="0" w:color="00000A"/>
          <w:insideV w:val="single" w:sz="6" w:space="0" w:color="00000A"/>
        </w:tblBorders>
        <w:tblCellMar>
          <w:top w:w="0" w:type="dxa"/>
          <w:left w:w="-7" w:type="dxa"/>
          <w:bottom w:w="0" w:type="dxa"/>
          <w:right w:w="0" w:type="dxa"/>
        </w:tblCellMar>
        <w:tblLook w:val="04a0" w:noVBand="1" w:noHBand="0" w:lastColumn="0" w:firstColumn="1" w:lastRow="0" w:firstRow="1"/>
      </w:tblPr>
      <w:tblGrid>
        <w:gridCol w:w="3510"/>
        <w:gridCol w:w="810"/>
        <w:gridCol w:w="706"/>
        <w:gridCol w:w="530"/>
        <w:gridCol w:w="706"/>
        <w:gridCol w:w="618"/>
        <w:gridCol w:w="874"/>
        <w:gridCol w:w="825"/>
      </w:tblGrid>
      <w:tr>
        <w:trPr>
          <w:cantSplit w:val="true"/>
        </w:trPr>
        <w:tc>
          <w:tcPr>
            <w:tcW w:w="3510" w:type="dxa"/>
            <w:tcBorders>
              <w:top w:val="single" w:sz="6" w:space="0" w:color="000001"/>
              <w:left w:val="single" w:sz="6" w:space="0" w:color="000001"/>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SmallFont"/>
              <w:numPr>
                <w:ilvl w:val="0"/>
                <w:numId w:val="3"/>
              </w:numPr>
              <w:spacing w:before="0" w:after="40"/>
              <w:jc w:val="left"/>
              <w:rPr>
                <w:rFonts w:ascii="Arial" w:hAnsi="Arial" w:cs="Arial"/>
                <w:sz w:val="20"/>
              </w:rPr>
            </w:pPr>
            <w:bookmarkStart w:id="2710" w:name="_Toc72656512"/>
            <w:bookmarkStart w:id="2711" w:name="_Toc72656512"/>
            <w:r>
              <w:rPr>
                <w:rFonts w:cs="Arial" w:ascii="Arial" w:hAnsi="Arial"/>
                <w:sz w:val="20"/>
              </w:rPr>
            </w:r>
          </w:p>
        </w:tc>
        <w:tc>
          <w:tcPr>
            <w:tcW w:w="5069" w:type="dxa"/>
            <w:gridSpan w:val="7"/>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cantSplit w:val="true"/>
        </w:trPr>
        <w:tc>
          <w:tcPr>
            <w:tcW w:w="35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8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3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sz w:val="20"/>
                <w:lang w:val="sv-SE"/>
              </w:rPr>
            </w:pPr>
            <w:r>
              <w:rPr>
                <w:rFonts w:cs="Arial" w:ascii="Arial" w:hAnsi="Arial"/>
                <w:b/>
                <w:position w:val="8"/>
                <w:sz w:val="20"/>
                <w:lang w:val="sv-SE"/>
              </w:rPr>
              <w:t>VR</w:t>
            </w:r>
            <w:r>
              <w:rPr>
                <w:rFonts w:cs="Arial" w:ascii="Arial" w:hAnsi="Arial"/>
                <w:position w:val="8"/>
                <w:sz w:val="20"/>
                <w:lang w:val="sv-SE"/>
              </w:rPr>
              <w:t>1</w:t>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18"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874"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25"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cantSplit w:val="true"/>
        </w:trPr>
        <w:tc>
          <w:tcPr>
            <w:tcW w:w="35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CKM_BLOWFISH_CBC</w:t>
            </w:r>
          </w:p>
        </w:tc>
        <w:tc>
          <w:tcPr>
            <w:tcW w:w="8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eastAsia="MS Mincho" w:cs="Arial" w:ascii="Arial" w:hAnsi="Arial"/>
                <w:sz w:val="20"/>
              </w:rPr>
              <w:t>✓</w:t>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18"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74"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eastAsia="MS Mincho" w:cs="Arial" w:ascii="Arial" w:hAnsi="Arial"/>
                <w:sz w:val="20"/>
              </w:rPr>
              <w:t>✓</w:t>
            </w:r>
          </w:p>
        </w:tc>
        <w:tc>
          <w:tcPr>
            <w:tcW w:w="825"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cantSplit w:val="true"/>
        </w:trPr>
        <w:tc>
          <w:tcPr>
            <w:tcW w:w="35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CKM_BLOWFISH_CBC_PAD</w:t>
            </w:r>
          </w:p>
        </w:tc>
        <w:tc>
          <w:tcPr>
            <w:tcW w:w="8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eastAsia="MS Mincho" w:cs="Arial" w:ascii="Arial" w:hAnsi="Arial"/>
                <w:sz w:val="20"/>
              </w:rPr>
              <w:t>✓</w:t>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18"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74"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eastAsia="MS Mincho" w:cs="Arial" w:ascii="Arial" w:hAnsi="Arial"/>
                <w:sz w:val="20"/>
              </w:rPr>
              <w:t>✓</w:t>
            </w:r>
          </w:p>
        </w:tc>
        <w:tc>
          <w:tcPr>
            <w:tcW w:w="825"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Heading3"/>
        <w:numPr>
          <w:ilvl w:val="2"/>
          <w:numId w:val="2"/>
        </w:numPr>
        <w:rPr/>
      </w:pPr>
      <w:bookmarkStart w:id="2712" w:name="_Toc72656512"/>
      <w:bookmarkStart w:id="2713" w:name="_Toc516500950"/>
      <w:bookmarkStart w:id="2714" w:name="_Toc416960200"/>
      <w:bookmarkStart w:id="2715" w:name="_Toc395187954"/>
      <w:bookmarkStart w:id="2716" w:name="_Toc391471316"/>
      <w:bookmarkStart w:id="2717" w:name="_Toc370634603"/>
      <w:bookmarkStart w:id="2718" w:name="_Toc228807372"/>
      <w:bookmarkStart w:id="2719" w:name="_Toc228894823"/>
      <w:bookmarkEnd w:id="2712"/>
      <w:bookmarkEnd w:id="2713"/>
      <w:bookmarkEnd w:id="2714"/>
      <w:bookmarkEnd w:id="2715"/>
      <w:bookmarkEnd w:id="2716"/>
      <w:bookmarkEnd w:id="2717"/>
      <w:bookmarkEnd w:id="2718"/>
      <w:bookmarkEnd w:id="2719"/>
      <w:r>
        <w:rPr/>
        <w:t>Definitions</w:t>
      </w:r>
    </w:p>
    <w:p>
      <w:pPr>
        <w:pStyle w:val="Normal"/>
        <w:numPr>
          <w:ilvl w:val="0"/>
          <w:numId w:val="3"/>
        </w:numPr>
        <w:rPr/>
      </w:pPr>
      <w:r>
        <w:rPr/>
        <w:t>This section defines the key type “CKK_BLOWFISH” for type CK_KEY_TYPE as used in the CKA_KEY_TYPE attribute of key objects.</w:t>
      </w:r>
    </w:p>
    <w:p>
      <w:pPr>
        <w:pStyle w:val="Normal"/>
        <w:numPr>
          <w:ilvl w:val="0"/>
          <w:numId w:val="3"/>
        </w:numPr>
        <w:rPr/>
      </w:pPr>
      <w:r>
        <w:rPr/>
        <w:t>Mechanisms:</w:t>
      </w:r>
    </w:p>
    <w:p>
      <w:pPr>
        <w:pStyle w:val="Normal"/>
        <w:numPr>
          <w:ilvl w:val="0"/>
          <w:numId w:val="3"/>
        </w:numPr>
        <w:ind w:left="720" w:hanging="0"/>
        <w:rPr/>
      </w:pPr>
      <w:r>
        <w:rPr/>
        <w:t xml:space="preserve">CKM_BLOWFISH_KEY_GEN           </w:t>
      </w:r>
    </w:p>
    <w:p>
      <w:pPr>
        <w:pStyle w:val="Normal"/>
        <w:numPr>
          <w:ilvl w:val="0"/>
          <w:numId w:val="3"/>
        </w:numPr>
        <w:ind w:left="720" w:hanging="0"/>
        <w:rPr/>
      </w:pPr>
      <w:r>
        <w:rPr/>
        <w:t xml:space="preserve">CKM_BLOWFISH_CBC               </w:t>
      </w:r>
    </w:p>
    <w:p>
      <w:pPr>
        <w:pStyle w:val="Normal"/>
        <w:numPr>
          <w:ilvl w:val="0"/>
          <w:numId w:val="3"/>
        </w:numPr>
        <w:ind w:left="720" w:hanging="0"/>
        <w:rPr/>
      </w:pPr>
      <w:bookmarkStart w:id="2720" w:name="_Toc72656513"/>
      <w:r>
        <w:rPr/>
        <w:t>CKM_BLOWFISH_CBC_PAD</w:t>
      </w:r>
    </w:p>
    <w:p>
      <w:pPr>
        <w:pStyle w:val="Heading3"/>
        <w:numPr>
          <w:ilvl w:val="2"/>
          <w:numId w:val="2"/>
        </w:numPr>
        <w:rPr/>
      </w:pPr>
      <w:bookmarkStart w:id="2721" w:name="_Toc72656513"/>
      <w:bookmarkStart w:id="2722" w:name="_Toc516500951"/>
      <w:bookmarkStart w:id="2723" w:name="_Toc416960201"/>
      <w:bookmarkStart w:id="2724" w:name="_Toc395187955"/>
      <w:bookmarkStart w:id="2725" w:name="_Toc391471317"/>
      <w:bookmarkStart w:id="2726" w:name="_Toc370634604"/>
      <w:bookmarkStart w:id="2727" w:name="_Toc228807373"/>
      <w:bookmarkStart w:id="2728" w:name="_Toc228894824"/>
      <w:bookmarkEnd w:id="2721"/>
      <w:bookmarkEnd w:id="2722"/>
      <w:bookmarkEnd w:id="2723"/>
      <w:bookmarkEnd w:id="2724"/>
      <w:bookmarkEnd w:id="2725"/>
      <w:bookmarkEnd w:id="2726"/>
      <w:bookmarkEnd w:id="2727"/>
      <w:bookmarkEnd w:id="2728"/>
      <w:r>
        <w:rPr/>
        <w:t>BLOWFISH secret key objects</w:t>
      </w:r>
    </w:p>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Blowfish secret key objects (object class CKO_SECRET_KEY, key type CKK_BLOWFISH) hold Blowfish keys.  The following table defines the Blowfish secret key object attributes, in addition to the common attributes defined for this object class:</w:t>
      </w:r>
    </w:p>
    <w:p>
      <w:pPr>
        <w:pStyle w:val="Caption1"/>
        <w:numPr>
          <w:ilvl w:val="0"/>
          <w:numId w:val="3"/>
        </w:numPr>
        <w:rPr/>
      </w:pPr>
      <w:bookmarkStart w:id="2729" w:name="_Toc228807555"/>
      <w:r>
        <w:rPr/>
        <w:t xml:space="preserve">Table </w:t>
      </w:r>
      <w:r>
        <w:rPr>
          <w:szCs w:val="18"/>
        </w:rPr>
        <w:fldChar w:fldCharType="begin"/>
      </w:r>
      <w:r>
        <w:instrText> SEQ Table \* ARABIC </w:instrText>
      </w:r>
      <w:r>
        <w:fldChar w:fldCharType="separate"/>
      </w:r>
      <w:r>
        <w:t>125</w:t>
      </w:r>
      <w:r>
        <w:fldChar w:fldCharType="end"/>
      </w:r>
      <w:bookmarkEnd w:id="2729"/>
      <w:r>
        <w:rPr/>
        <w:t>, BLOWFISH Secret Key Object</w:t>
      </w:r>
    </w:p>
    <w:tbl>
      <w:tblPr>
        <w:tblW w:w="675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610"/>
        <w:gridCol w:w="1530"/>
        <w:gridCol w:w="2610"/>
      </w:tblGrid>
      <w:tr>
        <w:trPr>
          <w:tblHeader w:val="true"/>
        </w:trPr>
        <w:tc>
          <w:tcPr>
            <w:tcW w:w="261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5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261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6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Key value the key can be any length up to 448 bits. Bit length restricted to a byte array.</w:t>
            </w:r>
          </w:p>
        </w:tc>
      </w:tr>
      <w:tr>
        <w:trPr/>
        <w:tc>
          <w:tcPr>
            <w:tcW w:w="26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CKA_VALUE_LEN</w:t>
            </w:r>
            <w:r>
              <w:rPr>
                <w:rFonts w:cs="Arial" w:ascii="Arial" w:hAnsi="Arial"/>
                <w:sz w:val="20"/>
                <w:vertAlign w:val="superscript"/>
              </w:rPr>
              <w:t>2,3</w:t>
            </w:r>
          </w:p>
        </w:tc>
        <w:tc>
          <w:tcPr>
            <w:tcW w:w="15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261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Length in bytes of key value</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vertAlign w:val="superscript"/>
        </w:rPr>
        <w:t xml:space="preserve">- </w:t>
      </w:r>
      <w:r>
        <w:rPr>
          <w:rStyle w:val="Footnotereference"/>
        </w:rPr>
        <w:t>Refer to [PKCS11-Base]  table 10 for footnotes</w:t>
      </w:r>
    </w:p>
    <w:p>
      <w:pPr>
        <w:pStyle w:val="Normal"/>
        <w:numPr>
          <w:ilvl w:val="0"/>
          <w:numId w:val="3"/>
        </w:numPr>
        <w:rPr/>
      </w:pPr>
      <w:r>
        <w:rPr/>
        <w:t>The following is a sample template for creating an Blowfish secret key object:</w:t>
      </w:r>
    </w:p>
    <w:p>
      <w:pPr>
        <w:pStyle w:val="CCode"/>
        <w:numPr>
          <w:ilvl w:val="0"/>
          <w:numId w:val="3"/>
        </w:numPr>
        <w:rPr/>
      </w:pPr>
      <w:r>
        <w:rPr/>
        <w:t>CK_OBJECT_CLASS class = CKO_SECRET_KEY;</w:t>
      </w:r>
    </w:p>
    <w:p>
      <w:pPr>
        <w:pStyle w:val="CCode"/>
        <w:numPr>
          <w:ilvl w:val="0"/>
          <w:numId w:val="3"/>
        </w:numPr>
        <w:rPr/>
      </w:pPr>
      <w:r>
        <w:rPr/>
        <w:t>CK_KEY_TYPE keyType = CKK_BLOWFISH;</w:t>
      </w:r>
    </w:p>
    <w:p>
      <w:pPr>
        <w:pStyle w:val="CCode"/>
        <w:numPr>
          <w:ilvl w:val="0"/>
          <w:numId w:val="3"/>
        </w:numPr>
        <w:rPr/>
      </w:pPr>
      <w:r>
        <w:rPr/>
        <w:t>CK_UTF8CHAR label[] = “A blowfish secret key object”;</w:t>
      </w:r>
    </w:p>
    <w:p>
      <w:pPr>
        <w:pStyle w:val="CCode"/>
        <w:numPr>
          <w:ilvl w:val="0"/>
          <w:numId w:val="3"/>
        </w:numPr>
        <w:rPr/>
      </w:pPr>
      <w:r>
        <w:rPr/>
        <w:t>CK_BYTE value[16]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{CKA_ENCRYPT, &amp;true, sizeof(true)},</w:t>
      </w:r>
    </w:p>
    <w:p>
      <w:pPr>
        <w:pStyle w:val="CCode"/>
        <w:numPr>
          <w:ilvl w:val="0"/>
          <w:numId w:val="3"/>
        </w:numPr>
        <w:rPr/>
      </w:pPr>
      <w:r>
        <w:rPr/>
        <w:t xml:space="preserve">  </w:t>
      </w:r>
      <w:r>
        <w:rPr/>
        <w:t>{CKA_VALUE, value, sizeof(value)}</w:t>
      </w:r>
    </w:p>
    <w:p>
      <w:pPr>
        <w:pStyle w:val="CCode"/>
        <w:numPr>
          <w:ilvl w:val="0"/>
          <w:numId w:val="3"/>
        </w:numPr>
        <w:rPr/>
      </w:pPr>
      <w:r>
        <w:rPr/>
        <w:t>};</w:t>
      </w:r>
    </w:p>
    <w:p>
      <w:pPr>
        <w:pStyle w:val="Heading3"/>
        <w:numPr>
          <w:ilvl w:val="2"/>
          <w:numId w:val="2"/>
        </w:numPr>
        <w:rPr/>
      </w:pPr>
      <w:bookmarkStart w:id="2730" w:name="_Toc516500952"/>
      <w:bookmarkStart w:id="2731" w:name="_Toc416960202"/>
      <w:bookmarkStart w:id="2732" w:name="_Toc395187956"/>
      <w:bookmarkStart w:id="2733" w:name="_Toc391471318"/>
      <w:bookmarkStart w:id="2734" w:name="_Toc370634605"/>
      <w:bookmarkStart w:id="2735" w:name="_Toc72656514"/>
      <w:bookmarkStart w:id="2736" w:name="_Toc228807374"/>
      <w:bookmarkStart w:id="2737" w:name="_Toc228894825"/>
      <w:bookmarkEnd w:id="2730"/>
      <w:bookmarkEnd w:id="2731"/>
      <w:bookmarkEnd w:id="2732"/>
      <w:bookmarkEnd w:id="2733"/>
      <w:bookmarkEnd w:id="2734"/>
      <w:bookmarkEnd w:id="2735"/>
      <w:bookmarkEnd w:id="2736"/>
      <w:bookmarkEnd w:id="2737"/>
      <w:r>
        <w:rPr/>
        <w:t>Blowfish key generation</w:t>
      </w:r>
    </w:p>
    <w:p>
      <w:pPr>
        <w:pStyle w:val="Normal"/>
        <w:numPr>
          <w:ilvl w:val="0"/>
          <w:numId w:val="3"/>
        </w:numPr>
        <w:rPr/>
      </w:pPr>
      <w:r>
        <w:rPr/>
        <w:t xml:space="preserve">The Blowfish key generation mechanism, denoted </w:t>
      </w:r>
      <w:r>
        <w:rPr>
          <w:b/>
        </w:rPr>
        <w:t>CKM_BLOWFISH_KEY_GEN</w:t>
      </w:r>
      <w:r>
        <w:rPr/>
        <w:t>, is a key generation mechanism Blowfish.</w:t>
      </w:r>
    </w:p>
    <w:p>
      <w:pPr>
        <w:pStyle w:val="Normal"/>
        <w:numPr>
          <w:ilvl w:val="0"/>
          <w:numId w:val="3"/>
        </w:numPr>
        <w:rPr/>
      </w:pPr>
      <w:r>
        <w:rPr/>
        <w:t>It does not have a parameter.</w:t>
      </w:r>
    </w:p>
    <w:p>
      <w:pPr>
        <w:pStyle w:val="Normal"/>
        <w:numPr>
          <w:ilvl w:val="0"/>
          <w:numId w:val="3"/>
        </w:numPr>
        <w:rPr/>
      </w:pPr>
      <w:r>
        <w:rPr/>
        <w:t xml:space="preserve">The mechanism generates Blowfish keys with a particular length, as specified in the </w:t>
      </w:r>
      <w:r>
        <w:rPr>
          <w:b/>
        </w:rPr>
        <w:t>CKA_VALUE_LEN</w:t>
      </w:r>
      <w:r>
        <w:rPr/>
        <w:t xml:space="preserve"> attribute of the template for the key.</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Other attributes supported by the key type (specifically, the flags indicating which functions the key supports) may be specified in the template for the key,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key sizes in bytes.</w:t>
      </w:r>
    </w:p>
    <w:p>
      <w:pPr>
        <w:pStyle w:val="Heading3"/>
        <w:numPr>
          <w:ilvl w:val="2"/>
          <w:numId w:val="2"/>
        </w:numPr>
        <w:rPr/>
      </w:pPr>
      <w:bookmarkStart w:id="2738" w:name="_Toc516500953"/>
      <w:bookmarkStart w:id="2739" w:name="_Toc416960203"/>
      <w:bookmarkStart w:id="2740" w:name="_Toc395187957"/>
      <w:bookmarkStart w:id="2741" w:name="_Toc391471319"/>
      <w:bookmarkStart w:id="2742" w:name="_Toc370634606"/>
      <w:bookmarkStart w:id="2743" w:name="_Toc72656515"/>
      <w:bookmarkStart w:id="2744" w:name="_Toc228807375"/>
      <w:bookmarkStart w:id="2745" w:name="_Toc228894826"/>
      <w:bookmarkEnd w:id="2738"/>
      <w:bookmarkEnd w:id="2739"/>
      <w:bookmarkEnd w:id="2740"/>
      <w:bookmarkEnd w:id="2741"/>
      <w:bookmarkEnd w:id="2742"/>
      <w:bookmarkEnd w:id="2743"/>
      <w:bookmarkEnd w:id="2744"/>
      <w:bookmarkEnd w:id="2745"/>
      <w:r>
        <w:rPr/>
        <w:t>Blowfish-CBC</w:t>
      </w:r>
    </w:p>
    <w:p>
      <w:pPr>
        <w:pStyle w:val="Normal"/>
        <w:numPr>
          <w:ilvl w:val="0"/>
          <w:numId w:val="3"/>
        </w:numPr>
        <w:rPr/>
      </w:pPr>
      <w:r>
        <w:rPr/>
        <w:t xml:space="preserve">Blowfish-CBC, denoted </w:t>
      </w:r>
      <w:r>
        <w:rPr>
          <w:b/>
        </w:rPr>
        <w:t>CKM_BLOWFISH_CBC</w:t>
      </w:r>
      <w:r>
        <w:rPr/>
        <w:t>, is a mechanism for single- and multiple-part encryption and decryption; key wrapping; and key unwrapping.</w:t>
      </w:r>
    </w:p>
    <w:p>
      <w:pPr>
        <w:pStyle w:val="Normal"/>
        <w:numPr>
          <w:ilvl w:val="0"/>
          <w:numId w:val="3"/>
        </w:numPr>
        <w:rPr/>
      </w:pPr>
      <w:r>
        <w:rPr/>
        <w:t>It has a parameter, a 8-byte initialization vector.</w:t>
      </w:r>
    </w:p>
    <w:p>
      <w:pPr>
        <w:pStyle w:val="Normal"/>
        <w:numPr>
          <w:ilvl w:val="0"/>
          <w:numId w:val="3"/>
        </w:numPr>
        <w:rPr/>
      </w:pPr>
      <w:bookmarkStart w:id="2746" w:name="_Toc72656516"/>
      <w:r>
        <w:rPr>
          <w:color w:val="000000"/>
        </w:rPr>
        <w:t xml:space="preserve">This mechanism can wrap and unwrap any secret key. For wrapping, the mechanism encrypts the value of the </w:t>
      </w:r>
      <w:r>
        <w:rPr>
          <w:b/>
          <w:bCs/>
          <w:color w:val="000000"/>
        </w:rPr>
        <w:t>CKA_VALUE</w:t>
      </w:r>
      <w:r>
        <w:rPr>
          <w:color w:val="000000"/>
        </w:rPr>
        <w:t xml:space="preserve"> attribute of the key that is wrapped, padded on the trailing end with up to block size minus one null bytes so that the resulting length is a multiple of the block size. The output data is the same length as the padded input data. It does not wrap the key type, key length, or any other information about the key; the application must convey these separately. </w:t>
      </w:r>
    </w:p>
    <w:p>
      <w:pPr>
        <w:pStyle w:val="Normal"/>
        <w:numPr>
          <w:ilvl w:val="0"/>
          <w:numId w:val="3"/>
        </w:numPr>
        <w:rPr/>
      </w:pPr>
      <w:r>
        <w:rPr>
          <w:color w:val="000000"/>
        </w:rPr>
        <w:t xml:space="preserve">For unwrapping, the mechanism decrypts the wrapped key, and truncates the result according to the </w:t>
      </w:r>
      <w:r>
        <w:rPr>
          <w:b/>
          <w:bCs/>
          <w:color w:val="000000"/>
        </w:rPr>
        <w:t>CKA_KEY_TYPE</w:t>
      </w:r>
      <w:r>
        <w:rPr>
          <w:color w:val="000000"/>
        </w:rPr>
        <w:t xml:space="preserve"> attribute of the template and, if it has one, and the key type supports it, the </w:t>
      </w:r>
      <w:r>
        <w:rPr>
          <w:b/>
          <w:bCs/>
          <w:color w:val="000000"/>
        </w:rPr>
        <w:t>CKA_VALUE_LEN</w:t>
      </w:r>
      <w:r>
        <w:rPr>
          <w:color w:val="000000"/>
        </w:rPr>
        <w:t xml:space="preserve"> attribute of the template. The mechanism contributes the result as the </w:t>
      </w:r>
      <w:r>
        <w:rPr>
          <w:b/>
          <w:bCs/>
          <w:color w:val="000000"/>
        </w:rPr>
        <w:t>CKA_VALUE</w:t>
      </w:r>
      <w:r>
        <w:rPr>
          <w:color w:val="000000"/>
        </w:rPr>
        <w:t xml:space="preserve"> attribute of the new key; other attributes required by the key type must be specified in the template. </w:t>
      </w:r>
    </w:p>
    <w:p>
      <w:pPr>
        <w:pStyle w:val="Normal"/>
        <w:numPr>
          <w:ilvl w:val="0"/>
          <w:numId w:val="3"/>
        </w:numPr>
        <w:rPr>
          <w:color w:val="000000"/>
        </w:rPr>
      </w:pPr>
      <w:r>
        <w:rPr>
          <w:color w:val="000000"/>
        </w:rPr>
        <w:t xml:space="preserve">Constraints on key types and the length of data are summarized in the following table: </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1" w:after="80"/>
        <w:rPr/>
      </w:pPr>
      <w:r>
        <w:rPr>
          <w:rFonts w:cs="Arial"/>
          <w:bCs/>
          <w:i/>
          <w:color w:val="000000"/>
          <w:sz w:val="18"/>
          <w:szCs w:val="18"/>
        </w:rPr>
        <w:t xml:space="preserve">Table </w:t>
      </w:r>
      <w:r>
        <w:rPr>
          <w:rFonts w:cs="Arial"/>
          <w:bCs/>
          <w:i/>
          <w:color w:val="000000"/>
          <w:sz w:val="18"/>
          <w:szCs w:val="18"/>
        </w:rPr>
        <w:fldChar w:fldCharType="begin"/>
      </w:r>
      <w:r>
        <w:instrText> SEQ Table \* ARABIC </w:instrText>
      </w:r>
      <w:r>
        <w:fldChar w:fldCharType="separate"/>
      </w:r>
      <w:r>
        <w:t>126</w:t>
      </w:r>
      <w:r>
        <w:fldChar w:fldCharType="end"/>
      </w:r>
      <w:r>
        <w:rPr>
          <w:rFonts w:cs="Arial"/>
          <w:bCs/>
          <w:i/>
          <w:color w:val="000000"/>
          <w:sz w:val="18"/>
          <w:szCs w:val="18"/>
        </w:rPr>
        <w:t>, BLOWFISH-CBC: Key and Data Length</w:t>
      </w:r>
    </w:p>
    <w:tbl>
      <w:tblPr>
        <w:tblW w:w="936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609"/>
        <w:gridCol w:w="1531"/>
        <w:gridCol w:w="2610"/>
        <w:gridCol w:w="2610"/>
      </w:tblGrid>
      <w:tr>
        <w:trPr>
          <w:tblHeader w:val="true"/>
        </w:trPr>
        <w:tc>
          <w:tcPr>
            <w:tcW w:w="260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53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261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Input Length</w:t>
            </w:r>
          </w:p>
        </w:tc>
        <w:tc>
          <w:tcPr>
            <w:tcW w:w="261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Output Length</w:t>
            </w:r>
          </w:p>
        </w:tc>
      </w:tr>
      <w:tr>
        <w:trPr/>
        <w:tc>
          <w:tcPr>
            <w:tcW w:w="26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BLOWFISH</w:t>
            </w:r>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Multiple of block size</w:t>
            </w:r>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Same as input length</w:t>
            </w:r>
          </w:p>
        </w:tc>
      </w:tr>
      <w:tr>
        <w:trPr/>
        <w:tc>
          <w:tcPr>
            <w:tcW w:w="26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BLOWFISH</w:t>
            </w:r>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Multiple of block size</w:t>
            </w:r>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Same as input length</w:t>
            </w:r>
          </w:p>
        </w:tc>
      </w:tr>
      <w:tr>
        <w:trPr/>
        <w:tc>
          <w:tcPr>
            <w:tcW w:w="26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BLOWFISH</w:t>
            </w:r>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Any</w:t>
            </w:r>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Input length rounded up to multiple of the block size</w:t>
            </w:r>
          </w:p>
        </w:tc>
      </w:tr>
      <w:tr>
        <w:trPr/>
        <w:tc>
          <w:tcPr>
            <w:tcW w:w="260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153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BLOWFISH</w:t>
            </w:r>
          </w:p>
        </w:tc>
        <w:tc>
          <w:tcPr>
            <w:tcW w:w="261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Multiple of block size</w:t>
            </w:r>
          </w:p>
        </w:tc>
        <w:tc>
          <w:tcPr>
            <w:tcW w:w="261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18"/>
                <w:szCs w:val="18"/>
              </w:rPr>
            </w:pPr>
            <w:r>
              <w:rPr>
                <w:rFonts w:cs="Arial" w:ascii="Arial" w:hAnsi="Arial"/>
                <w:sz w:val="18"/>
                <w:szCs w:val="18"/>
              </w:rPr>
              <w:t>Determined by type of key being unwrapped or CKA_VALUE_LEN</w:t>
            </w:r>
          </w:p>
        </w:tc>
      </w:tr>
    </w:tbl>
    <w:p>
      <w:pPr>
        <w:pStyle w:val="Normal"/>
        <w:numPr>
          <w:ilvl w:val="0"/>
          <w:numId w:val="3"/>
        </w:numPr>
        <w:rPr/>
      </w:pPr>
      <w:r>
        <w:rPr/>
        <w:t xml:space="preserve">For this mechanism, the ulMinKeySize and ulMaxKeySize fields of the </w:t>
      </w:r>
      <w:r>
        <w:rPr>
          <w:b/>
          <w:bCs/>
        </w:rPr>
        <w:t xml:space="preserve">CK_MECHANISM_INFO </w:t>
      </w:r>
      <w:r>
        <w:rPr/>
        <w:t xml:space="preserve">structure specify the supported range of BLOWFISH key sizes, in bytes. </w:t>
      </w:r>
    </w:p>
    <w:p>
      <w:pPr>
        <w:pStyle w:val="Heading3"/>
        <w:numPr>
          <w:ilvl w:val="2"/>
          <w:numId w:val="2"/>
        </w:numPr>
        <w:rPr/>
      </w:pPr>
      <w:bookmarkStart w:id="2747" w:name="_Toc516500954"/>
      <w:bookmarkStart w:id="2748" w:name="_Toc416960204"/>
      <w:bookmarkStart w:id="2749" w:name="_Toc395187958"/>
      <w:bookmarkStart w:id="2750" w:name="_Toc391471320"/>
      <w:bookmarkStart w:id="2751" w:name="_Toc370634607"/>
      <w:bookmarkStart w:id="2752" w:name="_Toc228807376"/>
      <w:bookmarkStart w:id="2753" w:name="_Toc228894827"/>
      <w:bookmarkEnd w:id="2747"/>
      <w:bookmarkEnd w:id="2748"/>
      <w:bookmarkEnd w:id="2749"/>
      <w:bookmarkEnd w:id="2750"/>
      <w:bookmarkEnd w:id="2751"/>
      <w:bookmarkEnd w:id="2752"/>
      <w:bookmarkEnd w:id="2753"/>
      <w:r>
        <w:rPr/>
        <w:t>Blowfish-CBC with PKCS padding</w:t>
      </w:r>
    </w:p>
    <w:p>
      <w:pPr>
        <w:pStyle w:val="Normal"/>
        <w:numPr>
          <w:ilvl w:val="0"/>
          <w:numId w:val="3"/>
        </w:numPr>
        <w:rPr/>
      </w:pPr>
      <w:r>
        <w:rPr/>
        <w:t>Blowfish-CBC-PAD, denoted CKM_BLOWFISH_CBC_PAD, is a mechanism for single- and multiple-part encryption and decryption, key wrapping and key unwrapping, cipher-block chaining mode and the block cipher padding method detailed in PKCS #7.</w:t>
      </w:r>
    </w:p>
    <w:p>
      <w:pPr>
        <w:pStyle w:val="Normal"/>
        <w:numPr>
          <w:ilvl w:val="0"/>
          <w:numId w:val="3"/>
        </w:numPr>
        <w:rPr/>
      </w:pPr>
      <w:r>
        <w:rPr/>
        <w:t>It has a parameter, a 8-byte initialization vector.</w:t>
      </w:r>
    </w:p>
    <w:p>
      <w:pPr>
        <w:pStyle w:val="Normal"/>
        <w:numPr>
          <w:ilvl w:val="0"/>
          <w:numId w:val="3"/>
        </w:numPr>
        <w:rPr/>
      </w:pPr>
      <w:r>
        <w:rPr/>
        <w:t xml:space="preserve">The PKCS padding in this mechanism allows the length of the plaintext value to be recovered from the ciphertext value. Therefore, when unwrapping keys with this mechanism, no value should be specified for the </w:t>
      </w:r>
      <w:r>
        <w:rPr>
          <w:b/>
          <w:bCs/>
        </w:rPr>
        <w:t>CKA_VALUE_LEN</w:t>
      </w:r>
      <w:r>
        <w:rPr/>
        <w:t xml:space="preserve"> attribute.</w:t>
      </w:r>
    </w:p>
    <w:p>
      <w:pPr>
        <w:pStyle w:val="Normal"/>
        <w:numPr>
          <w:ilvl w:val="0"/>
          <w:numId w:val="3"/>
        </w:numPr>
        <w:rPr/>
      </w:pPr>
      <w:r>
        <w:rPr/>
        <w:t xml:space="preserve">The entries in the table below for data length constraints when wrapping and unwrapping keys do not apply to wrapping and unwrapping private keys. </w:t>
      </w:r>
    </w:p>
    <w:p>
      <w:pPr>
        <w:pStyle w:val="Normal"/>
        <w:numPr>
          <w:ilvl w:val="0"/>
          <w:numId w:val="3"/>
        </w:numPr>
        <w:rPr/>
      </w:pPr>
      <w:r>
        <w:rPr/>
        <w:t xml:space="preserve">Constraints on key types and the length of data are summarized in the following table: </w:t>
      </w:r>
    </w:p>
    <w:p>
      <w:pPr>
        <w:pStyle w:val="Normal"/>
        <w:numPr>
          <w:ilvl w:val="0"/>
          <w:numId w:val="3"/>
        </w:numPr>
        <w:rPr>
          <w:rFonts w:cs="Arial"/>
          <w:bCs/>
          <w:i/>
          <w:i/>
          <w:sz w:val="18"/>
          <w:szCs w:val="18"/>
        </w:rPr>
      </w:pPr>
      <w:r>
        <w:rPr>
          <w:rFonts w:cs="Arial"/>
          <w:bCs/>
          <w:i/>
          <w:sz w:val="18"/>
          <w:szCs w:val="18"/>
        </w:rPr>
      </w:r>
    </w:p>
    <w:p>
      <w:pPr>
        <w:pStyle w:val="Normal"/>
        <w:numPr>
          <w:ilvl w:val="0"/>
          <w:numId w:val="3"/>
        </w:numPr>
        <w:rPr/>
      </w:pPr>
      <w:r>
        <w:rPr>
          <w:rFonts w:cs="Arial"/>
          <w:bCs/>
          <w:i/>
          <w:sz w:val="18"/>
          <w:szCs w:val="18"/>
        </w:rPr>
        <w:t xml:space="preserve">Table </w:t>
      </w:r>
      <w:r>
        <w:rPr>
          <w:rFonts w:cs="Arial"/>
          <w:bCs/>
          <w:i/>
          <w:sz w:val="18"/>
          <w:szCs w:val="18"/>
        </w:rPr>
        <w:fldChar w:fldCharType="begin"/>
      </w:r>
      <w:r>
        <w:instrText> SEQ Table \* ARABIC </w:instrText>
      </w:r>
      <w:r>
        <w:fldChar w:fldCharType="separate"/>
      </w:r>
      <w:r>
        <w:t>127</w:t>
      </w:r>
      <w:r>
        <w:fldChar w:fldCharType="end"/>
      </w:r>
      <w:r>
        <w:rPr>
          <w:rFonts w:cs="Arial"/>
          <w:bCs/>
          <w:i/>
          <w:sz w:val="18"/>
          <w:szCs w:val="18"/>
        </w:rPr>
        <w:t>, BLOWFISH-CBC with PKCS Padding: Key and Data Length</w:t>
      </w:r>
    </w:p>
    <w:tbl>
      <w:tblPr>
        <w:tblW w:w="936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609"/>
        <w:gridCol w:w="1531"/>
        <w:gridCol w:w="2610"/>
        <w:gridCol w:w="2610"/>
      </w:tblGrid>
      <w:tr>
        <w:trPr>
          <w:tblHeader w:val="true"/>
        </w:trPr>
        <w:tc>
          <w:tcPr>
            <w:tcW w:w="260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53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261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Input Length</w:t>
            </w:r>
          </w:p>
        </w:tc>
        <w:tc>
          <w:tcPr>
            <w:tcW w:w="261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Output Length</w:t>
            </w:r>
          </w:p>
        </w:tc>
      </w:tr>
      <w:tr>
        <w:trPr/>
        <w:tc>
          <w:tcPr>
            <w:tcW w:w="26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BLOWFISH</w:t>
            </w:r>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Any</w:t>
            </w:r>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18"/>
                <w:szCs w:val="18"/>
              </w:rPr>
            </w:pPr>
            <w:r>
              <w:rPr>
                <w:rFonts w:cs="Arial" w:ascii="Arial" w:hAnsi="Arial"/>
                <w:sz w:val="18"/>
                <w:szCs w:val="18"/>
              </w:rPr>
              <w:t>Input length rounded up to multiple of the block size</w:t>
            </w:r>
          </w:p>
        </w:tc>
      </w:tr>
      <w:tr>
        <w:trPr/>
        <w:tc>
          <w:tcPr>
            <w:tcW w:w="26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BLOWFISH</w:t>
            </w:r>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Multiple of block size</w:t>
            </w:r>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Between 1 and block length block size bytes shorter than input length</w:t>
            </w:r>
          </w:p>
        </w:tc>
      </w:tr>
      <w:tr>
        <w:trPr>
          <w:trHeight w:val="345" w:hRule="atLeast"/>
        </w:trPr>
        <w:tc>
          <w:tcPr>
            <w:tcW w:w="26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15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BLOWFISH</w:t>
            </w:r>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Any</w:t>
            </w:r>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Input length rounded up to multiple of the block size</w:t>
            </w:r>
          </w:p>
        </w:tc>
      </w:tr>
      <w:tr>
        <w:trPr/>
        <w:tc>
          <w:tcPr>
            <w:tcW w:w="260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153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BLOWFISH</w:t>
            </w:r>
          </w:p>
        </w:tc>
        <w:tc>
          <w:tcPr>
            <w:tcW w:w="261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Multiple of block size</w:t>
            </w:r>
          </w:p>
        </w:tc>
        <w:tc>
          <w:tcPr>
            <w:tcW w:w="261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18"/>
                <w:szCs w:val="18"/>
              </w:rPr>
            </w:pPr>
            <w:r>
              <w:rPr>
                <w:rFonts w:cs="Arial" w:ascii="Arial" w:hAnsi="Arial"/>
                <w:sz w:val="18"/>
                <w:szCs w:val="18"/>
              </w:rPr>
              <w:t>Between 1 and block length block size bytes shorter than input length</w:t>
            </w:r>
          </w:p>
        </w:tc>
      </w:tr>
    </w:tbl>
    <w:p>
      <w:pPr>
        <w:pStyle w:val="Heading2"/>
        <w:numPr>
          <w:ilvl w:val="1"/>
          <w:numId w:val="2"/>
        </w:numPr>
        <w:rPr/>
      </w:pPr>
      <w:bookmarkStart w:id="2754" w:name="_Toc72656516"/>
      <w:bookmarkStart w:id="2755" w:name="_Toc516500955"/>
      <w:bookmarkStart w:id="2756" w:name="_Toc416960205"/>
      <w:bookmarkStart w:id="2757" w:name="_Toc395187959"/>
      <w:bookmarkStart w:id="2758" w:name="_Toc391471321"/>
      <w:bookmarkStart w:id="2759" w:name="_Toc370634608"/>
      <w:bookmarkStart w:id="2760" w:name="_Toc228807377"/>
      <w:bookmarkStart w:id="2761" w:name="_Toc228894828"/>
      <w:bookmarkEnd w:id="2754"/>
      <w:bookmarkEnd w:id="2755"/>
      <w:bookmarkEnd w:id="2756"/>
      <w:bookmarkEnd w:id="2757"/>
      <w:bookmarkEnd w:id="2758"/>
      <w:bookmarkEnd w:id="2759"/>
      <w:bookmarkEnd w:id="2760"/>
      <w:bookmarkEnd w:id="2761"/>
      <w:r>
        <w:rPr/>
        <w:t>Twofish</w:t>
      </w:r>
    </w:p>
    <w:p>
      <w:pPr>
        <w:pStyle w:val="Normal"/>
        <w:numPr>
          <w:ilvl w:val="0"/>
          <w:numId w:val="3"/>
        </w:numPr>
        <w:rPr/>
      </w:pPr>
      <w:r>
        <w:rPr/>
        <w:t>Ref</w:t>
      </w:r>
      <w:hyperlink r:id="rId65">
        <w:r>
          <w:rPr>
            <w:webHidden/>
            <w:rStyle w:val="InternetLink"/>
          </w:rPr>
          <w:t>. https://www.schneier.com/twofish.html</w:t>
        </w:r>
      </w:hyperlink>
    </w:p>
    <w:p>
      <w:pPr>
        <w:pStyle w:val="Heading3"/>
        <w:numPr>
          <w:ilvl w:val="2"/>
          <w:numId w:val="2"/>
        </w:numPr>
        <w:rPr/>
      </w:pPr>
      <w:bookmarkStart w:id="2762" w:name="_Toc516500956"/>
      <w:bookmarkStart w:id="2763" w:name="_Toc416960206"/>
      <w:bookmarkStart w:id="2764" w:name="_Toc395187960"/>
      <w:bookmarkStart w:id="2765" w:name="_Toc391471322"/>
      <w:bookmarkStart w:id="2766" w:name="_Toc370634609"/>
      <w:bookmarkStart w:id="2767" w:name="_Toc72656517"/>
      <w:bookmarkStart w:id="2768" w:name="_Toc228807378"/>
      <w:bookmarkStart w:id="2769" w:name="_Toc228894829"/>
      <w:bookmarkEnd w:id="2762"/>
      <w:bookmarkEnd w:id="2763"/>
      <w:bookmarkEnd w:id="2764"/>
      <w:bookmarkEnd w:id="2765"/>
      <w:bookmarkEnd w:id="2766"/>
      <w:bookmarkEnd w:id="2767"/>
      <w:bookmarkEnd w:id="2768"/>
      <w:bookmarkEnd w:id="2769"/>
      <w:r>
        <w:rPr/>
        <w:t>Definitions</w:t>
      </w:r>
    </w:p>
    <w:p>
      <w:pPr>
        <w:pStyle w:val="Normal"/>
        <w:numPr>
          <w:ilvl w:val="0"/>
          <w:numId w:val="3"/>
        </w:numPr>
        <w:rPr/>
      </w:pPr>
      <w:r>
        <w:rPr/>
        <w:t>This section defines the key type “CKK_TWOFISH” for type CK_KEY_TYPE as used in the CKA_KEY_TYPE attribute of key objects.</w:t>
      </w:r>
    </w:p>
    <w:p>
      <w:pPr>
        <w:pStyle w:val="Normal"/>
        <w:numPr>
          <w:ilvl w:val="0"/>
          <w:numId w:val="3"/>
        </w:numPr>
        <w:rPr/>
      </w:pPr>
      <w:r>
        <w:rPr/>
        <w:t>Mechanisms:</w:t>
      </w:r>
    </w:p>
    <w:p>
      <w:pPr>
        <w:pStyle w:val="Normal"/>
        <w:numPr>
          <w:ilvl w:val="0"/>
          <w:numId w:val="3"/>
        </w:numPr>
        <w:ind w:left="720" w:hanging="0"/>
        <w:rPr/>
      </w:pPr>
      <w:r>
        <w:rPr/>
        <w:t xml:space="preserve">CKM_TWOFISH_KEY_GEN            </w:t>
      </w:r>
    </w:p>
    <w:p>
      <w:pPr>
        <w:pStyle w:val="Normal"/>
        <w:numPr>
          <w:ilvl w:val="0"/>
          <w:numId w:val="3"/>
        </w:numPr>
        <w:ind w:left="720" w:hanging="0"/>
        <w:rPr/>
      </w:pPr>
      <w:r>
        <w:rPr/>
        <w:t xml:space="preserve">CKM_TWOFISH_CBC                </w:t>
      </w:r>
    </w:p>
    <w:p>
      <w:pPr>
        <w:pStyle w:val="Normal"/>
        <w:numPr>
          <w:ilvl w:val="0"/>
          <w:numId w:val="3"/>
        </w:numPr>
        <w:ind w:left="720" w:hanging="0"/>
        <w:rPr/>
      </w:pPr>
      <w:r>
        <w:rPr/>
        <w:t>CKM_TWOFISH_CBC_PAD</w:t>
      </w:r>
    </w:p>
    <w:p>
      <w:pPr>
        <w:pStyle w:val="CCode"/>
        <w:numPr>
          <w:ilvl w:val="0"/>
          <w:numId w:val="0"/>
        </w:numPr>
        <w:ind w:left="1584" w:hanging="1152"/>
        <w:rPr>
          <w:rFonts w:ascii="Arial" w:hAnsi="Arial"/>
        </w:rPr>
      </w:pPr>
      <w:r>
        <w:rPr>
          <w:rFonts w:ascii="Arial" w:hAnsi="Arial"/>
        </w:rPr>
      </w:r>
    </w:p>
    <w:p>
      <w:pPr>
        <w:pStyle w:val="Heading3"/>
        <w:numPr>
          <w:ilvl w:val="2"/>
          <w:numId w:val="2"/>
        </w:numPr>
        <w:rPr/>
      </w:pPr>
      <w:bookmarkStart w:id="2770" w:name="_Toc516500957"/>
      <w:bookmarkStart w:id="2771" w:name="_Toc416960207"/>
      <w:bookmarkStart w:id="2772" w:name="_Toc395187961"/>
      <w:bookmarkStart w:id="2773" w:name="_Toc391471323"/>
      <w:bookmarkStart w:id="2774" w:name="_Toc370634610"/>
      <w:bookmarkStart w:id="2775" w:name="_Toc72656518"/>
      <w:bookmarkStart w:id="2776" w:name="_Toc228807379"/>
      <w:bookmarkStart w:id="2777" w:name="_Toc228894830"/>
      <w:bookmarkEnd w:id="2770"/>
      <w:bookmarkEnd w:id="2771"/>
      <w:bookmarkEnd w:id="2772"/>
      <w:bookmarkEnd w:id="2773"/>
      <w:bookmarkEnd w:id="2774"/>
      <w:bookmarkEnd w:id="2775"/>
      <w:bookmarkEnd w:id="2776"/>
      <w:bookmarkEnd w:id="2777"/>
      <w:r>
        <w:rPr/>
        <w:t>Twofish secret key objects</w:t>
      </w:r>
    </w:p>
    <w:p>
      <w:pPr>
        <w:pStyle w:val="Normal"/>
        <w:numPr>
          <w:ilvl w:val="0"/>
          <w:numId w:val="3"/>
        </w:numPr>
        <w:rPr/>
      </w:pPr>
      <w:r>
        <w:rPr/>
        <w:t xml:space="preserve">Twofish secret key objects (object class </w:t>
      </w:r>
      <w:r>
        <w:rPr>
          <w:b/>
        </w:rPr>
        <w:t xml:space="preserve">CKO_SECRET_KEY, </w:t>
      </w:r>
      <w:r>
        <w:rPr/>
        <w:t xml:space="preserve">key type </w:t>
      </w:r>
      <w:r>
        <w:rPr>
          <w:b/>
        </w:rPr>
        <w:t>CKK_TWOFISH</w:t>
      </w:r>
      <w:r>
        <w:rPr/>
        <w:t>) hold Twofish keys.  The following table defines the Twofish secret key object attributes, in addition to the common attributes defined for this object class:</w:t>
      </w:r>
    </w:p>
    <w:p>
      <w:pPr>
        <w:pStyle w:val="Caption1"/>
        <w:numPr>
          <w:ilvl w:val="0"/>
          <w:numId w:val="3"/>
        </w:numPr>
        <w:rPr/>
      </w:pPr>
      <w:bookmarkStart w:id="2778" w:name="_Toc228807556"/>
      <w:r>
        <w:rPr/>
        <w:t xml:space="preserve">Table </w:t>
      </w:r>
      <w:r>
        <w:rPr>
          <w:szCs w:val="18"/>
        </w:rPr>
        <w:fldChar w:fldCharType="begin"/>
      </w:r>
      <w:r>
        <w:instrText> SEQ Table \* ARABIC </w:instrText>
      </w:r>
      <w:r>
        <w:fldChar w:fldCharType="separate"/>
      </w:r>
      <w:r>
        <w:t>128</w:t>
      </w:r>
      <w:r>
        <w:fldChar w:fldCharType="end"/>
      </w:r>
      <w:bookmarkEnd w:id="2778"/>
      <w:r>
        <w:rPr/>
        <w:t>, Twofish Secret Key Object</w:t>
      </w:r>
    </w:p>
    <w:tbl>
      <w:tblPr>
        <w:tblW w:w="675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610"/>
        <w:gridCol w:w="1530"/>
        <w:gridCol w:w="2610"/>
      </w:tblGrid>
      <w:tr>
        <w:trPr>
          <w:tblHeader w:val="true"/>
        </w:trPr>
        <w:tc>
          <w:tcPr>
            <w:tcW w:w="261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5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261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6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Key value 128-, 192-, or 256-bit key</w:t>
            </w:r>
          </w:p>
        </w:tc>
      </w:tr>
      <w:tr>
        <w:trPr/>
        <w:tc>
          <w:tcPr>
            <w:tcW w:w="26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CKA_VALUE_LEN</w:t>
            </w:r>
            <w:r>
              <w:rPr>
                <w:rFonts w:cs="Arial" w:ascii="Arial" w:hAnsi="Arial"/>
                <w:sz w:val="20"/>
                <w:vertAlign w:val="superscript"/>
              </w:rPr>
              <w:t>2,3</w:t>
            </w:r>
          </w:p>
        </w:tc>
        <w:tc>
          <w:tcPr>
            <w:tcW w:w="15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261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Length in bytes of key value</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The following is a sample template for creating an TWOFISH secret key object:</w:t>
      </w:r>
    </w:p>
    <w:p>
      <w:pPr>
        <w:pStyle w:val="CCode"/>
        <w:numPr>
          <w:ilvl w:val="0"/>
          <w:numId w:val="3"/>
        </w:numPr>
        <w:rPr/>
      </w:pPr>
      <w:r>
        <w:rPr/>
        <w:t>CK_OBJECT_CLASS class = CKO_SECRET_KEY;</w:t>
      </w:r>
    </w:p>
    <w:p>
      <w:pPr>
        <w:pStyle w:val="CCode"/>
        <w:numPr>
          <w:ilvl w:val="0"/>
          <w:numId w:val="3"/>
        </w:numPr>
        <w:rPr/>
      </w:pPr>
      <w:r>
        <w:rPr/>
        <w:t>CK_KEY_TYPE keyType = CKK_TWOFISH;</w:t>
      </w:r>
    </w:p>
    <w:p>
      <w:pPr>
        <w:pStyle w:val="CCode"/>
        <w:numPr>
          <w:ilvl w:val="0"/>
          <w:numId w:val="3"/>
        </w:numPr>
        <w:rPr/>
      </w:pPr>
      <w:r>
        <w:rPr/>
        <w:t>CK_UTF8CHAR label[] = “A twofish secret key object”;</w:t>
      </w:r>
    </w:p>
    <w:p>
      <w:pPr>
        <w:pStyle w:val="CCode"/>
        <w:numPr>
          <w:ilvl w:val="0"/>
          <w:numId w:val="3"/>
        </w:numPr>
        <w:rPr/>
      </w:pPr>
      <w:r>
        <w:rPr/>
        <w:t>CK_BYTE value[16]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{CKA_ENCRYPT, &amp;true, sizeof(true)},</w:t>
      </w:r>
    </w:p>
    <w:p>
      <w:pPr>
        <w:pStyle w:val="CCode"/>
        <w:numPr>
          <w:ilvl w:val="0"/>
          <w:numId w:val="3"/>
        </w:numPr>
        <w:rPr/>
      </w:pPr>
      <w:r>
        <w:rPr/>
        <w:t xml:space="preserve">  </w:t>
      </w:r>
      <w:r>
        <w:rPr/>
        <w:t>{CKA_VALUE, value, sizeof(value)}</w:t>
      </w:r>
    </w:p>
    <w:p>
      <w:pPr>
        <w:pStyle w:val="CCode"/>
        <w:numPr>
          <w:ilvl w:val="0"/>
          <w:numId w:val="3"/>
        </w:numPr>
        <w:rPr/>
      </w:pPr>
      <w:r>
        <w:rPr/>
        <w:t>};</w:t>
      </w:r>
    </w:p>
    <w:p>
      <w:pPr>
        <w:pStyle w:val="Heading3"/>
        <w:numPr>
          <w:ilvl w:val="2"/>
          <w:numId w:val="2"/>
        </w:numPr>
        <w:rPr/>
      </w:pPr>
      <w:bookmarkStart w:id="2779" w:name="_Toc516500958"/>
      <w:bookmarkStart w:id="2780" w:name="_Toc416960208"/>
      <w:bookmarkStart w:id="2781" w:name="_Toc395187962"/>
      <w:bookmarkStart w:id="2782" w:name="_Toc391471324"/>
      <w:bookmarkStart w:id="2783" w:name="_Toc370634611"/>
      <w:bookmarkStart w:id="2784" w:name="_Toc72656519"/>
      <w:bookmarkStart w:id="2785" w:name="_Toc228807380"/>
      <w:bookmarkStart w:id="2786" w:name="_Toc228894831"/>
      <w:bookmarkEnd w:id="2779"/>
      <w:bookmarkEnd w:id="2780"/>
      <w:bookmarkEnd w:id="2781"/>
      <w:bookmarkEnd w:id="2782"/>
      <w:bookmarkEnd w:id="2783"/>
      <w:bookmarkEnd w:id="2784"/>
      <w:bookmarkEnd w:id="2785"/>
      <w:bookmarkEnd w:id="2786"/>
      <w:r>
        <w:rPr/>
        <w:t>Twofish key generation</w:t>
      </w:r>
    </w:p>
    <w:p>
      <w:pPr>
        <w:pStyle w:val="Normal"/>
        <w:numPr>
          <w:ilvl w:val="0"/>
          <w:numId w:val="3"/>
        </w:numPr>
        <w:rPr/>
      </w:pPr>
      <w:r>
        <w:rPr/>
        <w:t xml:space="preserve">The Twofish key generation mechanism, denoted </w:t>
      </w:r>
      <w:r>
        <w:rPr>
          <w:b/>
        </w:rPr>
        <w:t>CKM_TWOFISH_KEY_GEN</w:t>
      </w:r>
      <w:r>
        <w:rPr/>
        <w:t>, is a key generation mechanism Twofish.</w:t>
      </w:r>
    </w:p>
    <w:p>
      <w:pPr>
        <w:pStyle w:val="Normal"/>
        <w:numPr>
          <w:ilvl w:val="0"/>
          <w:numId w:val="3"/>
        </w:numPr>
        <w:rPr/>
      </w:pPr>
      <w:r>
        <w:rPr/>
        <w:t>It does not have a parameter.</w:t>
      </w:r>
    </w:p>
    <w:p>
      <w:pPr>
        <w:pStyle w:val="Normal"/>
        <w:numPr>
          <w:ilvl w:val="0"/>
          <w:numId w:val="3"/>
        </w:numPr>
        <w:rPr/>
      </w:pPr>
      <w:r>
        <w:rPr/>
        <w:t xml:space="preserve">The mechanism generates Blowfish keys with a particular length, as specified in the </w:t>
      </w:r>
      <w:r>
        <w:rPr>
          <w:b/>
        </w:rPr>
        <w:t>CKA_VALUE_LEN</w:t>
      </w:r>
      <w:r>
        <w:rPr/>
        <w:t xml:space="preserve"> attribute of the template for the key.</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Other attributes supported by the key type (specifically, the flags indicating which functions the key supports) may be specified in the template for the key,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key sizes, in bytes.</w:t>
      </w:r>
    </w:p>
    <w:p>
      <w:pPr>
        <w:pStyle w:val="Heading3"/>
        <w:numPr>
          <w:ilvl w:val="2"/>
          <w:numId w:val="2"/>
        </w:numPr>
        <w:rPr/>
      </w:pPr>
      <w:bookmarkStart w:id="2787" w:name="_Toc516500959"/>
      <w:bookmarkStart w:id="2788" w:name="_Toc416960209"/>
      <w:bookmarkStart w:id="2789" w:name="_Toc395187963"/>
      <w:bookmarkStart w:id="2790" w:name="_Toc391471325"/>
      <w:bookmarkStart w:id="2791" w:name="_Toc370634612"/>
      <w:bookmarkStart w:id="2792" w:name="_Toc72656520"/>
      <w:bookmarkStart w:id="2793" w:name="_Toc228807381"/>
      <w:bookmarkStart w:id="2794" w:name="_Toc228894832"/>
      <w:bookmarkEnd w:id="2787"/>
      <w:bookmarkEnd w:id="2788"/>
      <w:bookmarkEnd w:id="2789"/>
      <w:bookmarkEnd w:id="2790"/>
      <w:bookmarkEnd w:id="2791"/>
      <w:bookmarkEnd w:id="2792"/>
      <w:bookmarkEnd w:id="2793"/>
      <w:bookmarkEnd w:id="2794"/>
      <w:r>
        <w:rPr/>
        <w:t>Twofish -CBC</w:t>
      </w:r>
    </w:p>
    <w:p>
      <w:pPr>
        <w:pStyle w:val="Normal"/>
        <w:numPr>
          <w:ilvl w:val="0"/>
          <w:numId w:val="3"/>
        </w:numPr>
        <w:rPr/>
      </w:pPr>
      <w:r>
        <w:rPr/>
        <w:t xml:space="preserve">Twofish-CBC, denoted </w:t>
      </w:r>
      <w:r>
        <w:rPr>
          <w:b/>
        </w:rPr>
        <w:t>CKM_TWOFISH_CBC</w:t>
      </w:r>
      <w:r>
        <w:rPr/>
        <w:t>, is a mechanism for single- and multiple-part encryption and decryption; key wrapping; and key unwrapping.</w:t>
      </w:r>
    </w:p>
    <w:p>
      <w:pPr>
        <w:pStyle w:val="Normal"/>
        <w:numPr>
          <w:ilvl w:val="0"/>
          <w:numId w:val="3"/>
        </w:numPr>
        <w:rPr/>
      </w:pPr>
      <w:r>
        <w:rPr/>
        <w:t>It has a parameter, a 16-byte initialization vector.</w:t>
      </w:r>
    </w:p>
    <w:p>
      <w:pPr>
        <w:pStyle w:val="Heading3"/>
        <w:numPr>
          <w:ilvl w:val="2"/>
          <w:numId w:val="2"/>
        </w:numPr>
        <w:rPr/>
      </w:pPr>
      <w:bookmarkStart w:id="2795" w:name="_Toc405794951"/>
      <w:bookmarkStart w:id="2796" w:name="_Toc151796122"/>
      <w:bookmarkStart w:id="2797" w:name="_Toc516500960"/>
      <w:bookmarkStart w:id="2798" w:name="_Toc416960210"/>
      <w:bookmarkStart w:id="2799" w:name="_Toc395187964"/>
      <w:bookmarkStart w:id="2800" w:name="_Toc391471326"/>
      <w:bookmarkStart w:id="2801" w:name="_Toc370634613"/>
      <w:bookmarkStart w:id="2802" w:name="_Toc228807382"/>
      <w:bookmarkStart w:id="2803" w:name="_Toc228894833"/>
      <w:bookmarkEnd w:id="2795"/>
      <w:bookmarkEnd w:id="2797"/>
      <w:bookmarkEnd w:id="2798"/>
      <w:bookmarkEnd w:id="2799"/>
      <w:bookmarkEnd w:id="2800"/>
      <w:bookmarkEnd w:id="2801"/>
      <w:bookmarkEnd w:id="2802"/>
      <w:bookmarkEnd w:id="2803"/>
      <w:r>
        <w:rPr/>
        <w:t>Twofish-CBC with PKCS padding</w:t>
      </w:r>
    </w:p>
    <w:p>
      <w:pPr>
        <w:pStyle w:val="Normal"/>
        <w:numPr>
          <w:ilvl w:val="0"/>
          <w:numId w:val="3"/>
        </w:numPr>
        <w:rPr/>
      </w:pPr>
      <w:r>
        <w:rPr/>
        <w:t>Twofish-CBC-PAD, denoted CKM_TWOFISH_CBC_PAD, is a mechanism for single- and multiple-part encryption and decryption, key wrapping and key unwrapping, cipher-block chaining mode and the block cipher padding method detailed in PKCS #7.</w:t>
      </w:r>
    </w:p>
    <w:p>
      <w:pPr>
        <w:pStyle w:val="Normal"/>
        <w:numPr>
          <w:ilvl w:val="0"/>
          <w:numId w:val="3"/>
        </w:numPr>
        <w:rPr/>
      </w:pPr>
      <w:r>
        <w:rPr/>
        <w:t>It has a parameter, a 16-byte initialization vector.</w:t>
      </w:r>
    </w:p>
    <w:p>
      <w:pPr>
        <w:pStyle w:val="Normal"/>
        <w:numPr>
          <w:ilvl w:val="0"/>
          <w:numId w:val="3"/>
        </w:numPr>
        <w:rPr/>
      </w:pPr>
      <w:r>
        <w:rPr/>
        <w:t xml:space="preserve">The PKCS padding in this mechanism allows the length of the plaintext value to be recovered from the ciphertext value. Therefore, when unwrapping keys with this mechanism, no value should be specified for the </w:t>
      </w:r>
      <w:r>
        <w:rPr>
          <w:b/>
          <w:bCs/>
        </w:rPr>
        <w:t>CKA_VALUE_LEN</w:t>
      </w:r>
      <w:r>
        <w:rPr/>
        <w:t xml:space="preserve"> attribute.</w:t>
      </w:r>
    </w:p>
    <w:p>
      <w:pPr>
        <w:pStyle w:val="Heading2"/>
        <w:numPr>
          <w:ilvl w:val="1"/>
          <w:numId w:val="2"/>
        </w:numPr>
        <w:rPr/>
      </w:pPr>
      <w:bookmarkStart w:id="2804" w:name="_Toc151796122"/>
      <w:bookmarkStart w:id="2805" w:name="_Toc516500961"/>
      <w:bookmarkStart w:id="2806" w:name="_Toc416960211"/>
      <w:bookmarkStart w:id="2807" w:name="_Toc395187965"/>
      <w:bookmarkStart w:id="2808" w:name="_Toc391471327"/>
      <w:bookmarkStart w:id="2809" w:name="_Toc370634614"/>
      <w:bookmarkStart w:id="2810" w:name="_Toc228807383"/>
      <w:bookmarkStart w:id="2811" w:name="_Toc228894834"/>
      <w:bookmarkEnd w:id="2804"/>
      <w:bookmarkEnd w:id="2805"/>
      <w:bookmarkEnd w:id="2806"/>
      <w:bookmarkEnd w:id="2807"/>
      <w:bookmarkEnd w:id="2808"/>
      <w:bookmarkEnd w:id="2809"/>
      <w:bookmarkEnd w:id="2810"/>
      <w:bookmarkEnd w:id="2811"/>
      <w:r>
        <w:rPr/>
        <w:t>CAMELLIA</w:t>
      </w:r>
    </w:p>
    <w:p>
      <w:pPr>
        <w:pStyle w:val="Normal"/>
        <w:numPr>
          <w:ilvl w:val="0"/>
          <w:numId w:val="3"/>
        </w:numPr>
        <w:rPr/>
      </w:pPr>
      <w:r>
        <w:rPr/>
        <w:t>Camellia is a block cipher with 128-bit block size and 128-, 192-, and 256-bit keys, similar to AES. Camellia is described e.g. in IETF RFC 3713.</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129</w:t>
      </w:r>
      <w:r>
        <w:fldChar w:fldCharType="end"/>
      </w:r>
      <w:r>
        <w:rPr>
          <w:i/>
          <w:sz w:val="18"/>
          <w:szCs w:val="18"/>
        </w:rPr>
        <w:t>, Camellia Mechanisms vs. Functions</w:t>
      </w:r>
    </w:p>
    <w:tbl>
      <w:tblPr>
        <w:tblW w:w="855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19"/>
        <w:gridCol w:w="862"/>
        <w:gridCol w:w="698"/>
        <w:gridCol w:w="519"/>
        <w:gridCol w:w="747"/>
        <w:gridCol w:w="602"/>
        <w:gridCol w:w="854"/>
        <w:gridCol w:w="748"/>
      </w:tblGrid>
      <w:tr>
        <w:trPr>
          <w:tblHeader w:val="true"/>
        </w:trPr>
        <w:tc>
          <w:tcPr>
            <w:tcW w:w="3519"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2812" w:name="_Toc151796123"/>
            <w:bookmarkStart w:id="2813" w:name="_Toc76209547"/>
            <w:bookmarkStart w:id="2814" w:name="_Toc148505529"/>
            <w:bookmarkStart w:id="2815" w:name="_Toc148506044"/>
            <w:bookmarkStart w:id="2816" w:name="_Toc148505530"/>
            <w:bookmarkStart w:id="2817" w:name="_Toc148506045"/>
            <w:bookmarkStart w:id="2818" w:name="_Toc148505531"/>
            <w:bookmarkStart w:id="2819" w:name="_Toc148506046"/>
            <w:bookmarkStart w:id="2820" w:name="_Toc151796123"/>
            <w:bookmarkStart w:id="2821" w:name="_Toc76209547"/>
            <w:bookmarkStart w:id="2822" w:name="_Toc148505529"/>
            <w:bookmarkStart w:id="2823" w:name="_Toc148506044"/>
            <w:bookmarkStart w:id="2824" w:name="_Toc148505530"/>
            <w:bookmarkStart w:id="2825" w:name="_Toc148506045"/>
            <w:bookmarkStart w:id="2826" w:name="_Toc148505531"/>
            <w:bookmarkStart w:id="2827" w:name="_Toc148506046"/>
            <w:bookmarkEnd w:id="2822"/>
            <w:bookmarkEnd w:id="2823"/>
            <w:bookmarkEnd w:id="2824"/>
            <w:bookmarkEnd w:id="2825"/>
            <w:bookmarkEnd w:id="2826"/>
            <w:bookmarkEnd w:id="2827"/>
            <w:r>
              <w:rPr>
                <w:rFonts w:cs="Arial" w:ascii="Arial" w:hAnsi="Arial"/>
                <w:sz w:val="20"/>
              </w:rPr>
            </w:r>
          </w:p>
        </w:tc>
        <w:tc>
          <w:tcPr>
            <w:tcW w:w="5030"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19"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6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8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74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CAMELLIA</w:t>
            </w:r>
            <w:r>
              <w:rPr>
                <w:rFonts w:cs="Arial" w:ascii="Arial" w:hAnsi="Arial"/>
                <w:sz w:val="20"/>
              </w:rPr>
              <w:t>_KEY_GEN</w:t>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CAMELLIA</w:t>
            </w:r>
            <w:r>
              <w:rPr>
                <w:rFonts w:cs="Arial" w:ascii="Arial" w:hAnsi="Arial"/>
                <w:sz w:val="20"/>
              </w:rPr>
              <w:t>_ECB</w:t>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4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CAMELLIA</w:t>
            </w:r>
            <w:r>
              <w:rPr>
                <w:rFonts w:cs="Arial" w:ascii="Arial" w:hAnsi="Arial"/>
                <w:sz w:val="20"/>
              </w:rPr>
              <w:t>_CBC</w:t>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4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CAMELLIA</w:t>
            </w:r>
            <w:r>
              <w:rPr>
                <w:rFonts w:cs="Arial" w:ascii="Arial" w:hAnsi="Arial"/>
                <w:sz w:val="20"/>
              </w:rPr>
              <w:t>_CBC_PAD</w:t>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4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CAMELLIA</w:t>
            </w:r>
            <w:r>
              <w:rPr>
                <w:rFonts w:cs="Arial" w:ascii="Arial" w:hAnsi="Arial"/>
                <w:sz w:val="20"/>
              </w:rPr>
              <w:t>_MAC_GENERAL</w:t>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CAMELLIA</w:t>
            </w:r>
            <w:r>
              <w:rPr>
                <w:rFonts w:cs="Arial" w:ascii="Arial" w:hAnsi="Arial"/>
                <w:sz w:val="20"/>
              </w:rPr>
              <w:t>_MAC</w:t>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CCode"/>
              <w:numPr>
                <w:ilvl w:val="0"/>
                <w:numId w:val="3"/>
              </w:numPr>
              <w:ind w:left="0" w:hanging="0"/>
              <w:rPr>
                <w:rFonts w:ascii="Arial" w:hAnsi="Arial" w:cs="Arial"/>
                <w:sz w:val="20"/>
                <w:lang w:val="it-IT"/>
              </w:rPr>
            </w:pPr>
            <w:r>
              <w:rPr>
                <w:rFonts w:cs="Arial" w:ascii="Arial" w:hAnsi="Arial"/>
                <w:sz w:val="20"/>
                <w:lang w:val="it-IT"/>
              </w:rPr>
              <w:t>CKM_</w:t>
            </w:r>
            <w:r>
              <w:rPr>
                <w:rFonts w:cs="Arial" w:ascii="Arial" w:hAnsi="Arial"/>
                <w:sz w:val="20"/>
                <w:lang w:val="it-IT" w:eastAsia="ja-JP"/>
              </w:rPr>
              <w:t>CAMELLIA</w:t>
            </w:r>
            <w:r>
              <w:rPr>
                <w:rFonts w:cs="Arial" w:ascii="Arial" w:hAnsi="Arial"/>
                <w:sz w:val="20"/>
                <w:lang w:val="it-IT"/>
              </w:rPr>
              <w:t>_ECB_ENCRYPT_DATA</w:t>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it-IT"/>
              </w:rPr>
            </w:pPr>
            <w:r>
              <w:rPr>
                <w:rFonts w:cs="Arial" w:ascii="Arial" w:hAnsi="Arial"/>
                <w:sz w:val="20"/>
                <w:lang w:val="it-IT"/>
              </w:rPr>
            </w:r>
          </w:p>
        </w:tc>
        <w:tc>
          <w:tcPr>
            <w:tcW w:w="6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it-IT"/>
              </w:rPr>
            </w:pPr>
            <w:r>
              <w:rPr>
                <w:rFonts w:cs="Arial" w:ascii="Arial" w:hAnsi="Arial"/>
                <w:sz w:val="20"/>
                <w:lang w:val="it-IT"/>
              </w:rPr>
            </w:r>
          </w:p>
        </w:tc>
        <w:tc>
          <w:tcPr>
            <w:tcW w:w="5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it-IT"/>
              </w:rPr>
            </w:pPr>
            <w:r>
              <w:rPr>
                <w:rFonts w:cs="Arial" w:ascii="Arial" w:hAnsi="Arial"/>
                <w:sz w:val="20"/>
                <w:lang w:val="it-IT"/>
              </w:rPr>
            </w:r>
          </w:p>
        </w:tc>
        <w:tc>
          <w:tcPr>
            <w:tcW w:w="7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it-IT"/>
              </w:rPr>
            </w:pPr>
            <w:r>
              <w:rPr>
                <w:rFonts w:cs="Arial" w:ascii="Arial" w:hAnsi="Arial"/>
                <w:sz w:val="20"/>
                <w:lang w:val="it-IT"/>
              </w:rPr>
            </w:r>
          </w:p>
        </w:tc>
        <w:tc>
          <w:tcPr>
            <w:tcW w:w="6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it-IT"/>
              </w:rPr>
            </w:pPr>
            <w:r>
              <w:rPr>
                <w:rFonts w:cs="Arial" w:ascii="Arial" w:hAnsi="Arial"/>
                <w:sz w:val="20"/>
                <w:lang w:val="it-IT"/>
              </w:rPr>
            </w:r>
          </w:p>
        </w:tc>
        <w:tc>
          <w:tcPr>
            <w:tcW w:w="8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it-IT"/>
              </w:rPr>
            </w:pPr>
            <w:r>
              <w:rPr>
                <w:rFonts w:cs="Arial" w:ascii="Arial" w:hAnsi="Arial"/>
                <w:sz w:val="20"/>
                <w:lang w:val="it-IT"/>
              </w:rPr>
            </w:r>
          </w:p>
        </w:tc>
        <w:tc>
          <w:tcPr>
            <w:tcW w:w="74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51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CAMELLIA</w:t>
            </w:r>
            <w:r>
              <w:rPr>
                <w:rFonts w:cs="Arial" w:ascii="Arial" w:hAnsi="Arial"/>
                <w:sz w:val="20"/>
              </w:rPr>
              <w:t>_CBC_ENCRYPT_DATA</w:t>
            </w:r>
          </w:p>
        </w:tc>
        <w:tc>
          <w:tcPr>
            <w:tcW w:w="86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9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1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0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5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4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bl>
    <w:p>
      <w:pPr>
        <w:pStyle w:val="Heading3"/>
        <w:numPr>
          <w:ilvl w:val="2"/>
          <w:numId w:val="2"/>
        </w:numPr>
        <w:rPr/>
      </w:pPr>
      <w:bookmarkStart w:id="2828" w:name="_Toc151796123"/>
      <w:bookmarkStart w:id="2829" w:name="_Toc76209547"/>
      <w:bookmarkStart w:id="2830" w:name="_Toc516500962"/>
      <w:bookmarkStart w:id="2831" w:name="_Toc416960212"/>
      <w:bookmarkStart w:id="2832" w:name="_Toc395187966"/>
      <w:bookmarkStart w:id="2833" w:name="_Toc391471328"/>
      <w:bookmarkStart w:id="2834" w:name="_Toc370634615"/>
      <w:bookmarkStart w:id="2835" w:name="_Toc228807384"/>
      <w:bookmarkStart w:id="2836" w:name="_Toc228894835"/>
      <w:bookmarkEnd w:id="2828"/>
      <w:bookmarkEnd w:id="2829"/>
      <w:bookmarkEnd w:id="2830"/>
      <w:bookmarkEnd w:id="2831"/>
      <w:bookmarkEnd w:id="2832"/>
      <w:bookmarkEnd w:id="2833"/>
      <w:bookmarkEnd w:id="2834"/>
      <w:bookmarkEnd w:id="2835"/>
      <w:bookmarkEnd w:id="2836"/>
      <w:r>
        <w:rPr/>
        <w:t>Definitions</w:t>
      </w:r>
    </w:p>
    <w:p>
      <w:pPr>
        <w:pStyle w:val="Normal"/>
        <w:numPr>
          <w:ilvl w:val="0"/>
          <w:numId w:val="3"/>
        </w:numPr>
        <w:rPr/>
      </w:pPr>
      <w:r>
        <w:rPr/>
        <w:t>This section defines the key type “CKK_CAMELLIA” for type CK_KEY_TYPE as used in the CKA_KEY_TYPE attribute of key objects.</w:t>
      </w:r>
    </w:p>
    <w:p>
      <w:pPr>
        <w:pStyle w:val="Normal"/>
        <w:numPr>
          <w:ilvl w:val="0"/>
          <w:numId w:val="3"/>
        </w:numPr>
        <w:rPr/>
      </w:pPr>
      <w:r>
        <w:rPr/>
        <w:t>Mechanisms:</w:t>
      </w:r>
    </w:p>
    <w:p>
      <w:pPr>
        <w:pStyle w:val="Normal"/>
        <w:numPr>
          <w:ilvl w:val="0"/>
          <w:numId w:val="3"/>
        </w:numPr>
        <w:ind w:left="720" w:hanging="0"/>
        <w:rPr/>
      </w:pPr>
      <w:r>
        <w:rPr/>
        <w:t xml:space="preserve">CKM_CAMELLIA_KEY_GEN                </w:t>
      </w:r>
    </w:p>
    <w:p>
      <w:pPr>
        <w:pStyle w:val="Normal"/>
        <w:numPr>
          <w:ilvl w:val="0"/>
          <w:numId w:val="3"/>
        </w:numPr>
        <w:ind w:left="720" w:hanging="0"/>
        <w:rPr/>
      </w:pPr>
      <w:r>
        <w:rPr/>
        <w:t xml:space="preserve">CKM_CAMELLIA_ECB                    </w:t>
      </w:r>
    </w:p>
    <w:p>
      <w:pPr>
        <w:pStyle w:val="Normal"/>
        <w:numPr>
          <w:ilvl w:val="0"/>
          <w:numId w:val="3"/>
        </w:numPr>
        <w:ind w:left="720" w:hanging="0"/>
        <w:rPr>
          <w:lang w:val="it-IT"/>
        </w:rPr>
      </w:pPr>
      <w:r>
        <w:rPr>
          <w:lang w:val="it-IT"/>
        </w:rPr>
        <w:t xml:space="preserve">CKM_CAMELLIA_CBC                    </w:t>
      </w:r>
    </w:p>
    <w:p>
      <w:pPr>
        <w:pStyle w:val="Normal"/>
        <w:numPr>
          <w:ilvl w:val="0"/>
          <w:numId w:val="3"/>
        </w:numPr>
        <w:ind w:left="720" w:hanging="0"/>
        <w:rPr>
          <w:lang w:val="it-IT"/>
        </w:rPr>
      </w:pPr>
      <w:r>
        <w:rPr>
          <w:lang w:val="it-IT"/>
        </w:rPr>
        <w:t xml:space="preserve">CKM_CAMELLIA_MAC                    </w:t>
      </w:r>
    </w:p>
    <w:p>
      <w:pPr>
        <w:pStyle w:val="Normal"/>
        <w:numPr>
          <w:ilvl w:val="0"/>
          <w:numId w:val="3"/>
        </w:numPr>
        <w:ind w:left="720" w:hanging="0"/>
        <w:rPr>
          <w:lang w:val="it-IT"/>
        </w:rPr>
      </w:pPr>
      <w:r>
        <w:rPr>
          <w:lang w:val="it-IT"/>
        </w:rPr>
        <w:t xml:space="preserve">CKM_CAMELLIA_MAC_GENERAL            </w:t>
      </w:r>
    </w:p>
    <w:p>
      <w:pPr>
        <w:pStyle w:val="Normal"/>
        <w:numPr>
          <w:ilvl w:val="0"/>
          <w:numId w:val="3"/>
        </w:numPr>
        <w:ind w:left="720" w:hanging="0"/>
        <w:rPr>
          <w:lang w:val="it-IT" w:eastAsia="ja-JP"/>
        </w:rPr>
      </w:pPr>
      <w:r>
        <w:rPr>
          <w:lang w:val="it-IT"/>
        </w:rPr>
        <w:t xml:space="preserve">CKM_CAMELLIA_CBC_PAD                </w:t>
      </w:r>
    </w:p>
    <w:p>
      <w:pPr>
        <w:pStyle w:val="Heading3"/>
        <w:numPr>
          <w:ilvl w:val="2"/>
          <w:numId w:val="2"/>
        </w:numPr>
        <w:rPr/>
      </w:pPr>
      <w:bookmarkStart w:id="2837" w:name="_Toc516500963"/>
      <w:bookmarkStart w:id="2838" w:name="_Toc416960213"/>
      <w:bookmarkStart w:id="2839" w:name="_Toc395187967"/>
      <w:bookmarkStart w:id="2840" w:name="_Toc391471329"/>
      <w:bookmarkStart w:id="2841" w:name="_Toc370634616"/>
      <w:bookmarkStart w:id="2842" w:name="_Toc76209548"/>
      <w:bookmarkStart w:id="2843" w:name="_Toc151796124"/>
      <w:bookmarkStart w:id="2844" w:name="_Toc228807385"/>
      <w:bookmarkStart w:id="2845" w:name="_Toc228894836"/>
      <w:bookmarkEnd w:id="2837"/>
      <w:bookmarkEnd w:id="2838"/>
      <w:bookmarkEnd w:id="2839"/>
      <w:bookmarkEnd w:id="2840"/>
      <w:bookmarkEnd w:id="2841"/>
      <w:bookmarkEnd w:id="2842"/>
      <w:bookmarkEnd w:id="2843"/>
      <w:bookmarkEnd w:id="2844"/>
      <w:bookmarkEnd w:id="2845"/>
      <w:r>
        <w:rPr/>
        <w:t>Camellia secret key objects</w:t>
      </w:r>
    </w:p>
    <w:p>
      <w:pPr>
        <w:pStyle w:val="Normal"/>
        <w:numPr>
          <w:ilvl w:val="0"/>
          <w:numId w:val="3"/>
        </w:numPr>
        <w:rPr/>
      </w:pPr>
      <w:r>
        <w:rPr>
          <w:lang w:eastAsia="ja-JP"/>
        </w:rPr>
        <w:t>Camellia</w:t>
      </w:r>
      <w:r>
        <w:rPr/>
        <w:t xml:space="preserve"> secret key objects (object class </w:t>
      </w:r>
      <w:r>
        <w:rPr>
          <w:b/>
        </w:rPr>
        <w:t xml:space="preserve">CKO_SECRET_KEY, </w:t>
      </w:r>
      <w:r>
        <w:rPr/>
        <w:t xml:space="preserve">key type </w:t>
      </w:r>
      <w:r>
        <w:rPr>
          <w:b/>
        </w:rPr>
        <w:t>CKK_CAMELLIA</w:t>
      </w:r>
      <w:r>
        <w:rPr/>
        <w:t>) hold C</w:t>
      </w:r>
      <w:r>
        <w:rPr>
          <w:lang w:eastAsia="ja-JP"/>
        </w:rPr>
        <w:t>amellia</w:t>
      </w:r>
      <w:r>
        <w:rPr/>
        <w:t xml:space="preserve"> keys.  The following table defines the C</w:t>
      </w:r>
      <w:r>
        <w:rPr>
          <w:lang w:eastAsia="ja-JP"/>
        </w:rPr>
        <w:t>amellia</w:t>
      </w:r>
      <w:r>
        <w:rPr/>
        <w:t xml:space="preserve"> secret key object attributes, in addition to the common attributes defined for this object class:</w:t>
      </w:r>
    </w:p>
    <w:p>
      <w:pPr>
        <w:pStyle w:val="Caption1"/>
        <w:numPr>
          <w:ilvl w:val="0"/>
          <w:numId w:val="3"/>
        </w:numPr>
        <w:rPr/>
      </w:pPr>
      <w:bookmarkStart w:id="2846" w:name="_Toc76209865"/>
      <w:bookmarkStart w:id="2847" w:name="_Toc151796154"/>
      <w:bookmarkStart w:id="2848" w:name="_Toc228807557"/>
      <w:r>
        <w:rPr/>
        <w:t xml:space="preserve">Table </w:t>
      </w:r>
      <w:r>
        <w:rPr>
          <w:szCs w:val="18"/>
        </w:rPr>
        <w:fldChar w:fldCharType="begin"/>
      </w:r>
      <w:r>
        <w:instrText> SEQ Table \* ARABIC </w:instrText>
      </w:r>
      <w:r>
        <w:fldChar w:fldCharType="separate"/>
      </w:r>
      <w:r>
        <w:t>130</w:t>
      </w:r>
      <w:r>
        <w:fldChar w:fldCharType="end"/>
      </w:r>
      <w:r>
        <w:rPr/>
        <w:t>, C</w:t>
      </w:r>
      <w:r>
        <w:rPr>
          <w:lang w:eastAsia="ja-JP"/>
        </w:rPr>
        <w:t>amellia</w:t>
      </w:r>
      <w:bookmarkEnd w:id="2846"/>
      <w:bookmarkEnd w:id="2847"/>
      <w:bookmarkEnd w:id="2848"/>
      <w:r>
        <w:rPr/>
        <w:t xml:space="preserve"> Secret Key Object Attributes</w:t>
      </w:r>
    </w:p>
    <w:tbl>
      <w:tblPr>
        <w:tblW w:w="6708"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610"/>
        <w:gridCol w:w="1530"/>
        <w:gridCol w:w="2568"/>
      </w:tblGrid>
      <w:tr>
        <w:trPr>
          <w:tblHeader w:val="true"/>
        </w:trPr>
        <w:tc>
          <w:tcPr>
            <w:tcW w:w="261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5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2568"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6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25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Key value (16, 24, or 32 bytes)</w:t>
            </w:r>
          </w:p>
        </w:tc>
      </w:tr>
      <w:tr>
        <w:trPr/>
        <w:tc>
          <w:tcPr>
            <w:tcW w:w="26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CKA_VALUE_LEN</w:t>
            </w:r>
            <w:r>
              <w:rPr>
                <w:rFonts w:cs="Arial" w:ascii="Arial" w:hAnsi="Arial"/>
                <w:sz w:val="20"/>
                <w:vertAlign w:val="superscript"/>
              </w:rPr>
              <w:t>2,3,6</w:t>
            </w:r>
          </w:p>
        </w:tc>
        <w:tc>
          <w:tcPr>
            <w:tcW w:w="15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256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Length in bytes of key value</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The following is a sample template for creating a C</w:t>
      </w:r>
      <w:r>
        <w:rPr>
          <w:lang w:eastAsia="ja-JP"/>
        </w:rPr>
        <w:t>amellia</w:t>
      </w:r>
      <w:r>
        <w:rPr/>
        <w:t xml:space="preserve"> secret key object:</w:t>
      </w:r>
    </w:p>
    <w:p>
      <w:pPr>
        <w:pStyle w:val="CCode"/>
        <w:numPr>
          <w:ilvl w:val="0"/>
          <w:numId w:val="3"/>
        </w:numPr>
        <w:rPr/>
      </w:pPr>
      <w:r>
        <w:rPr/>
        <w:t>CK_OBJECT_CLASS class = CKO_SECRET_KEY;</w:t>
      </w:r>
    </w:p>
    <w:p>
      <w:pPr>
        <w:pStyle w:val="CCode"/>
        <w:numPr>
          <w:ilvl w:val="0"/>
          <w:numId w:val="3"/>
        </w:numPr>
        <w:rPr/>
      </w:pPr>
      <w:r>
        <w:rPr/>
        <w:t>CK_KEY_TYPE keyType = CKK_CAMELLIA;</w:t>
      </w:r>
    </w:p>
    <w:p>
      <w:pPr>
        <w:pStyle w:val="CCode"/>
        <w:numPr>
          <w:ilvl w:val="0"/>
          <w:numId w:val="3"/>
        </w:numPr>
        <w:rPr/>
      </w:pPr>
      <w:r>
        <w:rPr/>
        <w:t>CK_UTF8CHAR label[] = “A Camellia secret key object”;</w:t>
      </w:r>
    </w:p>
    <w:p>
      <w:pPr>
        <w:pStyle w:val="CCode"/>
        <w:numPr>
          <w:ilvl w:val="0"/>
          <w:numId w:val="3"/>
        </w:numPr>
        <w:rPr/>
      </w:pPr>
      <w:r>
        <w:rPr/>
        <w:t>CK_BYTE value[]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{CKA_ENCRYPT, &amp;true, sizeof(true)},</w:t>
      </w:r>
    </w:p>
    <w:p>
      <w:pPr>
        <w:pStyle w:val="CCode"/>
        <w:numPr>
          <w:ilvl w:val="0"/>
          <w:numId w:val="3"/>
        </w:numPr>
        <w:rPr/>
      </w:pPr>
      <w:r>
        <w:rPr/>
        <w:t xml:space="preserve">  </w:t>
      </w:r>
      <w:r>
        <w:rPr/>
        <w:t>{CKA_VALUE, value, sizeof(value)}</w:t>
      </w:r>
    </w:p>
    <w:p>
      <w:pPr>
        <w:pStyle w:val="CCode"/>
        <w:numPr>
          <w:ilvl w:val="0"/>
          <w:numId w:val="3"/>
        </w:numPr>
        <w:rPr/>
      </w:pPr>
      <w:r>
        <w:rPr/>
        <w:t>};</w:t>
      </w:r>
    </w:p>
    <w:p>
      <w:pPr>
        <w:pStyle w:val="Heading3"/>
        <w:numPr>
          <w:ilvl w:val="2"/>
          <w:numId w:val="2"/>
        </w:numPr>
        <w:rPr/>
      </w:pPr>
      <w:bookmarkStart w:id="2849" w:name="_Toc516500964"/>
      <w:bookmarkStart w:id="2850" w:name="_Toc416960214"/>
      <w:bookmarkStart w:id="2851" w:name="_Toc395187968"/>
      <w:bookmarkStart w:id="2852" w:name="_Toc391471330"/>
      <w:bookmarkStart w:id="2853" w:name="_Toc370634617"/>
      <w:bookmarkStart w:id="2854" w:name="_Toc228894837"/>
      <w:bookmarkStart w:id="2855" w:name="_Toc228807386"/>
      <w:bookmarkStart w:id="2856" w:name="_Toc151796125"/>
      <w:bookmarkStart w:id="2857" w:name="_Toc76209549"/>
      <w:bookmarkStart w:id="2858" w:name="_Toc148506049"/>
      <w:bookmarkStart w:id="2859" w:name="_Toc148505534"/>
      <w:bookmarkEnd w:id="2858"/>
      <w:bookmarkEnd w:id="2859"/>
      <w:bookmarkEnd w:id="2849"/>
      <w:bookmarkEnd w:id="2850"/>
      <w:bookmarkEnd w:id="2851"/>
      <w:bookmarkEnd w:id="2852"/>
      <w:bookmarkEnd w:id="2853"/>
      <w:bookmarkEnd w:id="2854"/>
      <w:bookmarkEnd w:id="2855"/>
      <w:bookmarkEnd w:id="2856"/>
      <w:bookmarkEnd w:id="2857"/>
      <w:r>
        <w:rPr/>
        <w:t>Camellia key generation</w:t>
      </w:r>
    </w:p>
    <w:p>
      <w:pPr>
        <w:pStyle w:val="Normal"/>
        <w:numPr>
          <w:ilvl w:val="0"/>
          <w:numId w:val="3"/>
        </w:numPr>
        <w:rPr/>
      </w:pPr>
      <w:r>
        <w:rPr/>
        <w:t>The Camellia key generation mechanism, denoted CKM_CAMELLIA_KEY_GEN, is a key generation mechanism for Camellia.</w:t>
      </w:r>
    </w:p>
    <w:p>
      <w:pPr>
        <w:pStyle w:val="Normal"/>
        <w:numPr>
          <w:ilvl w:val="0"/>
          <w:numId w:val="3"/>
        </w:numPr>
        <w:rPr/>
      </w:pPr>
      <w:r>
        <w:rPr/>
        <w:t>It does not have a parameter.</w:t>
      </w:r>
    </w:p>
    <w:p>
      <w:pPr>
        <w:pStyle w:val="Normal"/>
        <w:numPr>
          <w:ilvl w:val="0"/>
          <w:numId w:val="3"/>
        </w:numPr>
        <w:rPr/>
      </w:pPr>
      <w:r>
        <w:rPr/>
        <w:t>The mechanism generates C</w:t>
      </w:r>
      <w:r>
        <w:rPr>
          <w:lang w:eastAsia="ja-JP"/>
        </w:rPr>
        <w:t>amellia</w:t>
      </w:r>
      <w:r>
        <w:rPr/>
        <w:t xml:space="preserve"> keys with a particular length in bytes, as specified in the </w:t>
      </w:r>
      <w:r>
        <w:rPr>
          <w:b/>
        </w:rPr>
        <w:t>CKA_VALUE_LEN</w:t>
      </w:r>
      <w:r>
        <w:rPr/>
        <w:t xml:space="preserve"> attribute of the template for the key.</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Other attributes supported by the C</w:t>
      </w:r>
      <w:r>
        <w:rPr>
          <w:lang w:eastAsia="ja-JP"/>
        </w:rPr>
        <w:t>amellia</w:t>
      </w:r>
      <w:r>
        <w:rPr/>
        <w:t xml:space="preserve"> key type (specifically, the flags indicating which functions the key supports) may be specified in the template for the key,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C</w:t>
      </w:r>
      <w:r>
        <w:rPr>
          <w:lang w:eastAsia="ja-JP"/>
        </w:rPr>
        <w:t>amellia</w:t>
      </w:r>
      <w:r>
        <w:rPr/>
        <w:t xml:space="preserve"> key sizes, in bytes.</w:t>
      </w:r>
    </w:p>
    <w:p>
      <w:pPr>
        <w:pStyle w:val="Heading3"/>
        <w:numPr>
          <w:ilvl w:val="2"/>
          <w:numId w:val="2"/>
        </w:numPr>
        <w:rPr/>
      </w:pPr>
      <w:bookmarkStart w:id="2860" w:name="_Toc516500965"/>
      <w:bookmarkStart w:id="2861" w:name="_Toc416960215"/>
      <w:bookmarkStart w:id="2862" w:name="_Toc395187969"/>
      <w:bookmarkStart w:id="2863" w:name="_Toc391471331"/>
      <w:bookmarkStart w:id="2864" w:name="_Toc370634618"/>
      <w:bookmarkStart w:id="2865" w:name="_Toc76209550"/>
      <w:bookmarkStart w:id="2866" w:name="_Toc151796126"/>
      <w:bookmarkStart w:id="2867" w:name="_Toc228807387"/>
      <w:bookmarkStart w:id="2868" w:name="_Toc228894838"/>
      <w:bookmarkEnd w:id="2860"/>
      <w:bookmarkEnd w:id="2861"/>
      <w:bookmarkEnd w:id="2862"/>
      <w:bookmarkEnd w:id="2863"/>
      <w:bookmarkEnd w:id="2864"/>
      <w:bookmarkEnd w:id="2865"/>
      <w:bookmarkEnd w:id="2866"/>
      <w:bookmarkEnd w:id="2867"/>
      <w:bookmarkEnd w:id="2868"/>
      <w:r>
        <w:rPr/>
        <w:t>Camellia-ECB</w:t>
      </w:r>
    </w:p>
    <w:p>
      <w:pPr>
        <w:pStyle w:val="Normal"/>
        <w:numPr>
          <w:ilvl w:val="0"/>
          <w:numId w:val="3"/>
        </w:numPr>
        <w:rPr/>
      </w:pPr>
      <w:r>
        <w:rPr/>
        <w:t>C</w:t>
      </w:r>
      <w:r>
        <w:rPr>
          <w:lang w:eastAsia="ja-JP"/>
        </w:rPr>
        <w:t>amellia</w:t>
      </w:r>
      <w:r>
        <w:rPr/>
        <w:t xml:space="preserve">-ECB, denoted </w:t>
      </w:r>
      <w:r>
        <w:rPr>
          <w:b/>
        </w:rPr>
        <w:t>CKM_CAMELLIA_ECB</w:t>
      </w:r>
      <w:r>
        <w:rPr/>
        <w:t xml:space="preserve">, is a mechanism for single- and multiple-part encryption and decryption; key wrapping; and key unwrapping, based on </w:t>
      </w:r>
      <w:r>
        <w:rPr>
          <w:lang w:eastAsia="ja-JP"/>
        </w:rPr>
        <w:t>Camellia</w:t>
      </w:r>
      <w:r>
        <w:rPr/>
        <w:t xml:space="preserve"> and electronic codebook mode.</w:t>
      </w:r>
    </w:p>
    <w:p>
      <w:pPr>
        <w:pStyle w:val="Normal"/>
        <w:numPr>
          <w:ilvl w:val="0"/>
          <w:numId w:val="3"/>
        </w:numPr>
        <w:rPr/>
      </w:pPr>
      <w:r>
        <w:rPr/>
        <w:t>It does not have a parameter.</w:t>
      </w:r>
    </w:p>
    <w:p>
      <w:pPr>
        <w:pStyle w:val="Normal"/>
        <w:numPr>
          <w:ilvl w:val="0"/>
          <w:numId w:val="3"/>
        </w:numPr>
        <w:rPr/>
      </w:pPr>
      <w:r>
        <w:rPr/>
        <w:t xml:space="preserve">This mechanism can wrap and unwrap any secret key.  Of course, a particular token may not be able to wrap/unwrap every secret key that it supports.  For wrapping, the mechanism encrypts the value of the </w:t>
      </w:r>
      <w:r>
        <w:rPr>
          <w:b/>
        </w:rPr>
        <w:t>CKA_VALUE</w:t>
      </w:r>
      <w:r>
        <w:rPr/>
        <w:t xml:space="preserve"> attribute of the key that is wrapped, padded on the trailing end with up to block size minus one null bytes so that the resulting length is a multiple of the block size. The output data is the same length as the padded input data. It does not wrap the key type, key length, or any other information about the key; the application must convey these separately.</w:t>
      </w:r>
    </w:p>
    <w:p>
      <w:pPr>
        <w:pStyle w:val="Normal"/>
        <w:numPr>
          <w:ilvl w:val="0"/>
          <w:numId w:val="3"/>
        </w:numPr>
        <w:rPr/>
      </w:pPr>
      <w:r>
        <w:rPr/>
        <w:t xml:space="preserve">For unwrapping, the mechanism decrypts the wrapped key, and truncates the result according to the </w:t>
      </w:r>
      <w:r>
        <w:rPr>
          <w:b/>
        </w:rPr>
        <w:t>CKA_KEY_TYPE</w:t>
      </w:r>
      <w:r>
        <w:rPr/>
        <w:t xml:space="preserve"> attribute of the template and, if it has one, and the key type supports it, the </w:t>
      </w:r>
      <w:r>
        <w:rPr>
          <w:b/>
        </w:rPr>
        <w:t>CKA_VALUE_LEN</w:t>
      </w:r>
      <w:r>
        <w:rPr/>
        <w:t xml:space="preserve"> attribute of the template.  The mechanism contributes the result as the </w:t>
      </w:r>
      <w:r>
        <w:rPr>
          <w:b/>
        </w:rPr>
        <w:t xml:space="preserve">CKA_VALUE </w:t>
      </w:r>
      <w:r>
        <w:rPr/>
        <w:t>attribute of the new key; other attributes required by the key type must be specified in the template.</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2869" w:name="_Toc76209866"/>
      <w:bookmarkStart w:id="2870" w:name="_Toc151796155"/>
      <w:bookmarkStart w:id="2871" w:name="_Toc228807558"/>
      <w:r>
        <w:rPr/>
        <w:t xml:space="preserve">Table </w:t>
      </w:r>
      <w:r>
        <w:rPr>
          <w:szCs w:val="18"/>
        </w:rPr>
        <w:fldChar w:fldCharType="begin"/>
      </w:r>
      <w:r>
        <w:instrText> SEQ Table \* ARABIC </w:instrText>
      </w:r>
      <w:r>
        <w:fldChar w:fldCharType="separate"/>
      </w:r>
      <w:r>
        <w:t>131</w:t>
      </w:r>
      <w:r>
        <w:fldChar w:fldCharType="end"/>
      </w:r>
      <w:r>
        <w:rPr/>
        <w:t>, C</w:t>
      </w:r>
      <w:r>
        <w:rPr>
          <w:lang w:eastAsia="ja-JP"/>
        </w:rPr>
        <w:t>amellia</w:t>
      </w:r>
      <w:bookmarkEnd w:id="2869"/>
      <w:bookmarkEnd w:id="2870"/>
      <w:bookmarkEnd w:id="2871"/>
      <w:r>
        <w:rPr/>
        <w:t>-ECB: Key and Data Length</w:t>
      </w:r>
    </w:p>
    <w:tbl>
      <w:tblPr>
        <w:tblW w:w="8748"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a0" w:noVBand="0" w:noHBand="0" w:lastColumn="0" w:firstColumn="1" w:lastRow="0" w:firstRow="1"/>
      </w:tblPr>
      <w:tblGrid>
        <w:gridCol w:w="1710"/>
        <w:gridCol w:w="2070"/>
        <w:gridCol w:w="1170"/>
        <w:gridCol w:w="2430"/>
        <w:gridCol w:w="1368"/>
      </w:tblGrid>
      <w:tr>
        <w:trPr>
          <w:tblHeader w:val="true"/>
        </w:trPr>
        <w:tc>
          <w:tcPr>
            <w:tcW w:w="171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07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17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4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c>
          <w:tcPr>
            <w:tcW w:w="1368"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Comments</w:t>
            </w:r>
          </w:p>
        </w:tc>
      </w:tr>
      <w:tr>
        <w:trPr/>
        <w:tc>
          <w:tcPr>
            <w:tcW w:w="17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CKK_CAMELLIA</w:t>
            </w:r>
          </w:p>
        </w:tc>
        <w:tc>
          <w:tcPr>
            <w:tcW w:w="11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4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3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CKK_CAMELLIA</w:t>
            </w:r>
          </w:p>
        </w:tc>
        <w:tc>
          <w:tcPr>
            <w:tcW w:w="11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4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3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CKK_CAMELLIA</w:t>
            </w:r>
          </w:p>
        </w:tc>
        <w:tc>
          <w:tcPr>
            <w:tcW w:w="11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4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input length rounded up to multiple of block size</w:t>
            </w:r>
          </w:p>
        </w:tc>
        <w:tc>
          <w:tcPr>
            <w:tcW w:w="13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r>
          </w:p>
        </w:tc>
      </w:tr>
      <w:tr>
        <w:trPr/>
        <w:tc>
          <w:tcPr>
            <w:tcW w:w="17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20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CKK_CAMELLIA</w:t>
            </w:r>
          </w:p>
        </w:tc>
        <w:tc>
          <w:tcPr>
            <w:tcW w:w="11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4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determined by type of key being unwrapped or CKA_VALUE_LEN</w:t>
            </w:r>
          </w:p>
        </w:tc>
        <w:tc>
          <w:tcPr>
            <w:tcW w:w="136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C</w:t>
      </w:r>
      <w:r>
        <w:rPr>
          <w:lang w:eastAsia="ja-JP"/>
        </w:rPr>
        <w:t>amellia</w:t>
      </w:r>
      <w:r>
        <w:rPr/>
        <w:t xml:space="preserve"> key sizes, in bytes.</w:t>
      </w:r>
    </w:p>
    <w:p>
      <w:pPr>
        <w:pStyle w:val="Heading3"/>
        <w:numPr>
          <w:ilvl w:val="2"/>
          <w:numId w:val="2"/>
        </w:numPr>
        <w:rPr/>
      </w:pPr>
      <w:bookmarkStart w:id="2872" w:name="_Toc516500966"/>
      <w:bookmarkStart w:id="2873" w:name="_Toc416960216"/>
      <w:bookmarkStart w:id="2874" w:name="_Toc395187970"/>
      <w:bookmarkStart w:id="2875" w:name="_Toc391471332"/>
      <w:bookmarkStart w:id="2876" w:name="_Toc370634619"/>
      <w:bookmarkStart w:id="2877" w:name="_Toc76209551"/>
      <w:bookmarkStart w:id="2878" w:name="_Toc151796127"/>
      <w:bookmarkStart w:id="2879" w:name="_Toc228807388"/>
      <w:bookmarkStart w:id="2880" w:name="_Toc228894839"/>
      <w:bookmarkEnd w:id="2872"/>
      <w:bookmarkEnd w:id="2873"/>
      <w:bookmarkEnd w:id="2874"/>
      <w:bookmarkEnd w:id="2875"/>
      <w:bookmarkEnd w:id="2876"/>
      <w:bookmarkEnd w:id="2877"/>
      <w:bookmarkEnd w:id="2878"/>
      <w:bookmarkEnd w:id="2879"/>
      <w:bookmarkEnd w:id="2880"/>
      <w:r>
        <w:rPr/>
        <w:t>Camellia-CBC</w:t>
      </w:r>
    </w:p>
    <w:p>
      <w:pPr>
        <w:pStyle w:val="Normal"/>
        <w:numPr>
          <w:ilvl w:val="0"/>
          <w:numId w:val="3"/>
        </w:numPr>
        <w:rPr/>
      </w:pPr>
      <w:r>
        <w:rPr/>
        <w:t>C</w:t>
      </w:r>
      <w:r>
        <w:rPr>
          <w:lang w:eastAsia="ja-JP"/>
        </w:rPr>
        <w:t>amellia</w:t>
      </w:r>
      <w:r>
        <w:rPr/>
        <w:t xml:space="preserve">-CBC, denoted </w:t>
      </w:r>
      <w:r>
        <w:rPr>
          <w:b/>
        </w:rPr>
        <w:t>CKM_CAMELLIA_CBC</w:t>
      </w:r>
      <w:r>
        <w:rPr/>
        <w:t xml:space="preserve">, is a mechanism for single- and multiple-part encryption and decryption; key wrapping; and key unwrapping, based on </w:t>
      </w:r>
      <w:r>
        <w:rPr>
          <w:lang w:eastAsia="ja-JP"/>
        </w:rPr>
        <w:t>Camellia</w:t>
      </w:r>
      <w:r>
        <w:rPr/>
        <w:t xml:space="preserve"> and cipher-block chaining mode.</w:t>
      </w:r>
    </w:p>
    <w:p>
      <w:pPr>
        <w:pStyle w:val="Normal"/>
        <w:numPr>
          <w:ilvl w:val="0"/>
          <w:numId w:val="3"/>
        </w:numPr>
        <w:rPr/>
      </w:pPr>
      <w:r>
        <w:rPr/>
        <w:t>It has a parameter, a 16-byte initialization vector.</w:t>
      </w:r>
    </w:p>
    <w:p>
      <w:pPr>
        <w:pStyle w:val="Normal"/>
        <w:numPr>
          <w:ilvl w:val="0"/>
          <w:numId w:val="3"/>
        </w:numPr>
        <w:rPr/>
      </w:pPr>
      <w:r>
        <w:rPr/>
        <w:t xml:space="preserve">This mechanism can wrap and unwrap any secret key.  Of course, a particular token may not be able to wrap/unwrap every secret key that it supports.  For wrapping, the mechanism encrypts the value of the </w:t>
      </w:r>
      <w:r>
        <w:rPr>
          <w:b/>
        </w:rPr>
        <w:t>CKA_VALUE</w:t>
      </w:r>
      <w:r>
        <w:rPr/>
        <w:t xml:space="preserve"> attribute of the key that is wrapped, padded on the trailing end with up to block size minus one null bytes so that the resulting length is a multiple of the block size. The output data is the same length as the padded input data. It does not wrap the key type, key length, or any other information about the key; the application must convey these separately.</w:t>
      </w:r>
    </w:p>
    <w:p>
      <w:pPr>
        <w:pStyle w:val="Normal"/>
        <w:numPr>
          <w:ilvl w:val="0"/>
          <w:numId w:val="3"/>
        </w:numPr>
        <w:rPr/>
      </w:pPr>
      <w:r>
        <w:rPr/>
        <w:t xml:space="preserve">For unwrapping, the mechanism decrypts the wrapped key, and truncates the result according to the </w:t>
      </w:r>
      <w:r>
        <w:rPr>
          <w:b/>
        </w:rPr>
        <w:t>CKA_KEY_TYPE</w:t>
      </w:r>
      <w:r>
        <w:rPr/>
        <w:t xml:space="preserve"> attribute of the template and, if it has one, and the key type supports it, the </w:t>
      </w:r>
      <w:r>
        <w:rPr>
          <w:b/>
        </w:rPr>
        <w:t>CKA_VALUE_LEN</w:t>
      </w:r>
      <w:r>
        <w:rPr/>
        <w:t xml:space="preserve"> attribute of the template.  The mechanism contributes the result as the </w:t>
      </w:r>
      <w:r>
        <w:rPr>
          <w:b/>
        </w:rPr>
        <w:t>CKA_VALUE</w:t>
      </w:r>
      <w:r>
        <w:rPr/>
        <w:t xml:space="preserve"> attribute of the new key; other attributes required by the key type must be specified in the template.</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2881" w:name="_Toc76209867"/>
      <w:bookmarkStart w:id="2882" w:name="_Toc151796156"/>
      <w:bookmarkStart w:id="2883" w:name="_Toc228807559"/>
      <w:r>
        <w:rPr/>
        <w:t xml:space="preserve">Table </w:t>
      </w:r>
      <w:r>
        <w:rPr>
          <w:szCs w:val="18"/>
        </w:rPr>
        <w:fldChar w:fldCharType="begin"/>
      </w:r>
      <w:r>
        <w:instrText> SEQ Table \* ARABIC </w:instrText>
      </w:r>
      <w:r>
        <w:fldChar w:fldCharType="separate"/>
      </w:r>
      <w:r>
        <w:t>132</w:t>
      </w:r>
      <w:r>
        <w:fldChar w:fldCharType="end"/>
      </w:r>
      <w:r>
        <w:rPr/>
        <w:t>, C</w:t>
      </w:r>
      <w:r>
        <w:rPr>
          <w:lang w:eastAsia="ja-JP"/>
        </w:rPr>
        <w:t>amellia</w:t>
      </w:r>
      <w:bookmarkEnd w:id="2881"/>
      <w:bookmarkEnd w:id="2882"/>
      <w:bookmarkEnd w:id="2883"/>
      <w:r>
        <w:rPr/>
        <w:t>-CBC: Key and Data Length</w:t>
      </w:r>
    </w:p>
    <w:tbl>
      <w:tblPr>
        <w:tblW w:w="873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a0" w:noVBand="0" w:noHBand="0" w:lastColumn="0" w:firstColumn="1" w:lastRow="0" w:firstRow="1"/>
      </w:tblPr>
      <w:tblGrid>
        <w:gridCol w:w="1710"/>
        <w:gridCol w:w="2070"/>
        <w:gridCol w:w="1349"/>
        <w:gridCol w:w="2251"/>
        <w:gridCol w:w="1350"/>
      </w:tblGrid>
      <w:tr>
        <w:trPr>
          <w:tblHeader w:val="true"/>
        </w:trPr>
        <w:tc>
          <w:tcPr>
            <w:tcW w:w="171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07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349"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25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c>
          <w:tcPr>
            <w:tcW w:w="135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Comments</w:t>
            </w:r>
          </w:p>
        </w:tc>
      </w:tr>
      <w:tr>
        <w:trPr/>
        <w:tc>
          <w:tcPr>
            <w:tcW w:w="17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CKK_CAMELLIA</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2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35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CKK_CAMELLIA</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2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35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CKK_CAMELLIA</w:t>
            </w:r>
          </w:p>
        </w:tc>
        <w:tc>
          <w:tcPr>
            <w:tcW w:w="13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2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input length rounded up to multiple of the block size</w:t>
            </w:r>
          </w:p>
        </w:tc>
        <w:tc>
          <w:tcPr>
            <w:tcW w:w="135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r>
          </w:p>
        </w:tc>
      </w:tr>
      <w:tr>
        <w:trPr/>
        <w:tc>
          <w:tcPr>
            <w:tcW w:w="17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20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CKK_CAMELLIA</w:t>
            </w:r>
          </w:p>
        </w:tc>
        <w:tc>
          <w:tcPr>
            <w:tcW w:w="134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25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determined by type of key being unwrapped or CKA_VALUE_LEN</w:t>
            </w:r>
          </w:p>
        </w:tc>
        <w:tc>
          <w:tcPr>
            <w:tcW w:w="135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C</w:t>
      </w:r>
      <w:r>
        <w:rPr>
          <w:lang w:eastAsia="ja-JP"/>
        </w:rPr>
        <w:t>amellia</w:t>
      </w:r>
      <w:r>
        <w:rPr/>
        <w:t xml:space="preserve"> key sizes, in bytes.</w:t>
      </w:r>
    </w:p>
    <w:p>
      <w:pPr>
        <w:pStyle w:val="Heading3"/>
        <w:numPr>
          <w:ilvl w:val="2"/>
          <w:numId w:val="2"/>
        </w:numPr>
        <w:rPr/>
      </w:pPr>
      <w:bookmarkStart w:id="2884" w:name="_Toc516500967"/>
      <w:bookmarkStart w:id="2885" w:name="_Toc416960217"/>
      <w:bookmarkStart w:id="2886" w:name="_Toc395187971"/>
      <w:bookmarkStart w:id="2887" w:name="_Toc391471333"/>
      <w:bookmarkStart w:id="2888" w:name="_Toc370634620"/>
      <w:bookmarkStart w:id="2889" w:name="_Toc76209552"/>
      <w:bookmarkStart w:id="2890" w:name="_Toc151796128"/>
      <w:bookmarkStart w:id="2891" w:name="_Toc228807389"/>
      <w:bookmarkStart w:id="2892" w:name="_Toc228894840"/>
      <w:bookmarkEnd w:id="2884"/>
      <w:bookmarkEnd w:id="2885"/>
      <w:bookmarkEnd w:id="2886"/>
      <w:bookmarkEnd w:id="2887"/>
      <w:bookmarkEnd w:id="2888"/>
      <w:bookmarkEnd w:id="2889"/>
      <w:bookmarkEnd w:id="2890"/>
      <w:bookmarkEnd w:id="2891"/>
      <w:bookmarkEnd w:id="2892"/>
      <w:r>
        <w:rPr/>
        <w:t>Camellia-CBC with PKCS padding</w:t>
      </w:r>
    </w:p>
    <w:p>
      <w:pPr>
        <w:pStyle w:val="Normal"/>
        <w:numPr>
          <w:ilvl w:val="0"/>
          <w:numId w:val="3"/>
        </w:numPr>
        <w:rPr/>
      </w:pPr>
      <w:r>
        <w:rPr/>
        <w:t>C</w:t>
      </w:r>
      <w:r>
        <w:rPr>
          <w:lang w:eastAsia="ja-JP"/>
        </w:rPr>
        <w:t>amellia</w:t>
      </w:r>
      <w:r>
        <w:rPr/>
        <w:t xml:space="preserve">-CBC with PKCS padding, denoted </w:t>
      </w:r>
      <w:r>
        <w:rPr>
          <w:b/>
        </w:rPr>
        <w:t>CKM_CAMELLIA_CBC_PAD</w:t>
      </w:r>
      <w:r>
        <w:rPr/>
        <w:t xml:space="preserve">, is a mechanism for single- and multiple-part encryption and decryption; key wrapping; and key unwrapping, based on </w:t>
      </w:r>
      <w:r>
        <w:rPr>
          <w:lang w:eastAsia="ja-JP"/>
        </w:rPr>
        <w:t>Camellia</w:t>
      </w:r>
      <w:r>
        <w:rPr/>
        <w:t>; cipher-block chaining mode; and the block cipher padding method detailed in PKCS #7.</w:t>
      </w:r>
    </w:p>
    <w:p>
      <w:pPr>
        <w:pStyle w:val="Normal"/>
        <w:numPr>
          <w:ilvl w:val="0"/>
          <w:numId w:val="3"/>
        </w:numPr>
        <w:rPr/>
      </w:pPr>
      <w:r>
        <w:rPr/>
        <w:t>It has a parameter, a 16-byte initialization vector.</w:t>
      </w:r>
    </w:p>
    <w:p>
      <w:pPr>
        <w:pStyle w:val="Normal"/>
        <w:numPr>
          <w:ilvl w:val="0"/>
          <w:numId w:val="3"/>
        </w:numPr>
        <w:rPr/>
      </w:pPr>
      <w:r>
        <w:rPr/>
        <w:t xml:space="preserve">The PKCS padding in this mechanism allows the length of the plaintext value to be recovered from the ciphertext value.  Therefore, when unwrapping keys with this mechanism, no value should be specified for the </w:t>
      </w:r>
      <w:r>
        <w:rPr>
          <w:b/>
        </w:rPr>
        <w:t>CKA_VALUE_LEN</w:t>
      </w:r>
      <w:r>
        <w:rPr/>
        <w:t xml:space="preserve"> attribute.</w:t>
      </w:r>
    </w:p>
    <w:p>
      <w:pPr>
        <w:pStyle w:val="Normal"/>
        <w:numPr>
          <w:ilvl w:val="0"/>
          <w:numId w:val="3"/>
        </w:numPr>
        <w:rPr/>
      </w:pPr>
      <w:r>
        <w:rPr/>
        <w:t>In addition to being able to wrap and unwrap secret keys, this mechanism can wrap and unwrap RSA, Diffie-Hellman, X9.42 Diffie-Hellman, EC (also related to ECDSA) and DSA private keys (see Section TBA for details).  The entries in the table below for data length constraints when wrapping and unwrapping keys do not apply to wrapping and unwrapping private keys.</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2893" w:name="_Toc76209868"/>
      <w:bookmarkStart w:id="2894" w:name="_Toc151796157"/>
      <w:bookmarkStart w:id="2895" w:name="_Toc228807560"/>
      <w:r>
        <w:rPr/>
        <w:t xml:space="preserve">Table </w:t>
      </w:r>
      <w:r>
        <w:rPr>
          <w:szCs w:val="18"/>
        </w:rPr>
        <w:fldChar w:fldCharType="begin"/>
      </w:r>
      <w:r>
        <w:instrText> SEQ Table \* ARABIC </w:instrText>
      </w:r>
      <w:r>
        <w:fldChar w:fldCharType="separate"/>
      </w:r>
      <w:r>
        <w:t>133</w:t>
      </w:r>
      <w:r>
        <w:fldChar w:fldCharType="end"/>
      </w:r>
      <w:r>
        <w:rPr/>
        <w:t>, C</w:t>
      </w:r>
      <w:r>
        <w:rPr>
          <w:lang w:eastAsia="ja-JP"/>
        </w:rPr>
        <w:t>amellia</w:t>
      </w:r>
      <w:bookmarkEnd w:id="2893"/>
      <w:bookmarkEnd w:id="2894"/>
      <w:bookmarkEnd w:id="2895"/>
      <w:r>
        <w:rPr/>
        <w:t>-CBC with PKCS Padding: Key and Data Length</w:t>
      </w:r>
    </w:p>
    <w:tbl>
      <w:tblPr>
        <w:tblW w:w="810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709"/>
        <w:gridCol w:w="2070"/>
        <w:gridCol w:w="1350"/>
        <w:gridCol w:w="2970"/>
      </w:tblGrid>
      <w:tr>
        <w:trPr>
          <w:tblHeader w:val="true"/>
        </w:trPr>
        <w:tc>
          <w:tcPr>
            <w:tcW w:w="1709"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07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35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97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7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CKK_CAMELLIA</w:t>
            </w:r>
          </w:p>
        </w:tc>
        <w:tc>
          <w:tcPr>
            <w:tcW w:w="13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97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input length rounded up to multiple of the block size</w:t>
            </w:r>
          </w:p>
        </w:tc>
      </w:tr>
      <w:tr>
        <w:trPr/>
        <w:tc>
          <w:tcPr>
            <w:tcW w:w="17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CKK_CAMELLIA</w:t>
            </w:r>
          </w:p>
        </w:tc>
        <w:tc>
          <w:tcPr>
            <w:tcW w:w="13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97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between 1 and block size bytes shorter than input length</w:t>
            </w:r>
          </w:p>
        </w:tc>
      </w:tr>
      <w:tr>
        <w:trPr/>
        <w:tc>
          <w:tcPr>
            <w:tcW w:w="17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CKK_CAMELLIA</w:t>
            </w:r>
          </w:p>
        </w:tc>
        <w:tc>
          <w:tcPr>
            <w:tcW w:w="13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97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input length rounded up to multiple of the block size</w:t>
            </w:r>
          </w:p>
        </w:tc>
      </w:tr>
      <w:tr>
        <w:trPr/>
        <w:tc>
          <w:tcPr>
            <w:tcW w:w="170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20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CKK_CAMELLIA</w:t>
            </w:r>
          </w:p>
        </w:tc>
        <w:tc>
          <w:tcPr>
            <w:tcW w:w="135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97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between 1 and block length bytes shorter than input length</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C</w:t>
      </w:r>
      <w:r>
        <w:rPr>
          <w:lang w:eastAsia="ja-JP"/>
        </w:rPr>
        <w:t>amellia</w:t>
      </w:r>
      <w:r>
        <w:rPr/>
        <w:t xml:space="preserve"> key sizes, in bytes.</w:t>
      </w:r>
    </w:p>
    <w:p>
      <w:pPr>
        <w:pStyle w:val="Heading3"/>
        <w:numPr>
          <w:ilvl w:val="2"/>
          <w:numId w:val="2"/>
        </w:numPr>
        <w:rPr/>
      </w:pPr>
      <w:bookmarkStart w:id="2896" w:name="_Toc516500968"/>
      <w:bookmarkStart w:id="2897" w:name="_Toc416960218"/>
      <w:bookmarkStart w:id="2898" w:name="_Toc395187972"/>
      <w:bookmarkStart w:id="2899" w:name="_Toc391471334"/>
      <w:bookmarkStart w:id="2900" w:name="_Toc370634621"/>
      <w:bookmarkStart w:id="2901" w:name="_Toc76209553"/>
      <w:bookmarkStart w:id="2902" w:name="_Toc151796129"/>
      <w:bookmarkStart w:id="2903" w:name="_Toc228807390"/>
      <w:bookmarkStart w:id="2904" w:name="_Toc228894841"/>
      <w:bookmarkEnd w:id="2896"/>
      <w:bookmarkEnd w:id="2897"/>
      <w:bookmarkEnd w:id="2898"/>
      <w:bookmarkEnd w:id="2899"/>
      <w:bookmarkEnd w:id="2900"/>
      <w:bookmarkEnd w:id="2901"/>
      <w:bookmarkEnd w:id="2902"/>
      <w:bookmarkEnd w:id="2903"/>
      <w:bookmarkEnd w:id="2904"/>
      <w:r>
        <w:rPr/>
        <w:t>General-length Camellia-MAC</w:t>
      </w:r>
    </w:p>
    <w:p>
      <w:pPr>
        <w:pStyle w:val="Normal"/>
        <w:numPr>
          <w:ilvl w:val="0"/>
          <w:numId w:val="3"/>
        </w:numPr>
        <w:rPr/>
      </w:pPr>
      <w:r>
        <w:rPr/>
        <w:t>General-length Camellia -MAC, denoted CKM_CAMELLIA_MAC_GENERAL, is a mechanism for single- and multiple-part signatures and verification, based on Camellia  and data authentication as defined in.[CAMELLIA]</w:t>
      </w:r>
    </w:p>
    <w:p>
      <w:pPr>
        <w:pStyle w:val="Normal"/>
        <w:numPr>
          <w:ilvl w:val="0"/>
          <w:numId w:val="3"/>
        </w:numPr>
        <w:rPr/>
      </w:pPr>
      <w:r>
        <w:rPr/>
        <w:t xml:space="preserve">It has a parameter, a </w:t>
      </w:r>
      <w:r>
        <w:rPr>
          <w:b/>
        </w:rPr>
        <w:t xml:space="preserve">CK_MAC_GENERAL_PARAMS </w:t>
      </w:r>
      <w:r>
        <w:rPr/>
        <w:t>structure, which specifies the output length desired from the mechanism.</w:t>
      </w:r>
    </w:p>
    <w:p>
      <w:pPr>
        <w:pStyle w:val="Normal"/>
        <w:numPr>
          <w:ilvl w:val="0"/>
          <w:numId w:val="3"/>
        </w:numPr>
        <w:rPr/>
      </w:pPr>
      <w:r>
        <w:rPr/>
        <w:t>The output bytes from this mechanism are taken from the start of the final C</w:t>
      </w:r>
      <w:r>
        <w:rPr>
          <w:lang w:eastAsia="ja-JP"/>
        </w:rPr>
        <w:t>amellia</w:t>
      </w:r>
      <w:r>
        <w:rPr/>
        <w:t xml:space="preserve"> cipher block produced in the MACing process.</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2905" w:name="_Toc76209869"/>
      <w:bookmarkStart w:id="2906" w:name="_Toc151796158"/>
      <w:bookmarkStart w:id="2907" w:name="_Toc228807561"/>
      <w:r>
        <w:rPr/>
        <w:t xml:space="preserve">Table </w:t>
      </w:r>
      <w:r>
        <w:rPr>
          <w:szCs w:val="18"/>
        </w:rPr>
        <w:fldChar w:fldCharType="begin"/>
      </w:r>
      <w:r>
        <w:instrText> SEQ Table \* ARABIC </w:instrText>
      </w:r>
      <w:r>
        <w:fldChar w:fldCharType="separate"/>
      </w:r>
      <w:r>
        <w:t>134</w:t>
      </w:r>
      <w:r>
        <w:fldChar w:fldCharType="end"/>
      </w:r>
      <w:r>
        <w:rPr/>
        <w:t>, General-length C</w:t>
      </w:r>
      <w:r>
        <w:rPr>
          <w:lang w:eastAsia="ja-JP"/>
        </w:rPr>
        <w:t>amellia</w:t>
      </w:r>
      <w:bookmarkEnd w:id="2905"/>
      <w:bookmarkEnd w:id="2906"/>
      <w:bookmarkEnd w:id="2907"/>
      <w:r>
        <w:rPr/>
        <w:t>-MAC: Key and Data Length</w:t>
      </w:r>
    </w:p>
    <w:tbl>
      <w:tblPr>
        <w:tblW w:w="828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170"/>
        <w:gridCol w:w="2160"/>
        <w:gridCol w:w="963"/>
        <w:gridCol w:w="3987"/>
      </w:tblGrid>
      <w:tr>
        <w:trPr>
          <w:tblHeader w:val="true"/>
        </w:trPr>
        <w:tc>
          <w:tcPr>
            <w:tcW w:w="117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16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both"/>
              <w:rPr>
                <w:rFonts w:ascii="Arial" w:hAnsi="Arial" w:cs="Arial"/>
                <w:b/>
                <w:b/>
                <w:sz w:val="20"/>
              </w:rPr>
            </w:pPr>
            <w:r>
              <w:rPr>
                <w:rFonts w:cs="Arial" w:ascii="Arial" w:hAnsi="Arial"/>
                <w:b/>
                <w:sz w:val="20"/>
              </w:rPr>
              <w:t>Key type</w:t>
            </w:r>
          </w:p>
        </w:tc>
        <w:tc>
          <w:tcPr>
            <w:tcW w:w="963"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987"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17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C_Sign</w:t>
            </w:r>
          </w:p>
        </w:tc>
        <w:tc>
          <w:tcPr>
            <w:tcW w:w="21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CKK_CAMELLIA</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98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1-block size, as specified in parameters</w:t>
            </w:r>
          </w:p>
        </w:tc>
      </w:tr>
      <w:tr>
        <w:trPr/>
        <w:tc>
          <w:tcPr>
            <w:tcW w:w="117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216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lang w:val="sv-SE"/>
              </w:rPr>
              <w:t>CKK_CAMELLIA</w:t>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98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1-block size, as specified in parameters</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C</w:t>
      </w:r>
      <w:r>
        <w:rPr>
          <w:lang w:eastAsia="ja-JP"/>
        </w:rPr>
        <w:t>amellia</w:t>
      </w:r>
      <w:r>
        <w:rPr/>
        <w:t xml:space="preserve"> key sizes, in bytes.</w:t>
      </w:r>
    </w:p>
    <w:p>
      <w:pPr>
        <w:pStyle w:val="Heading3"/>
        <w:numPr>
          <w:ilvl w:val="2"/>
          <w:numId w:val="2"/>
        </w:numPr>
        <w:rPr/>
      </w:pPr>
      <w:bookmarkStart w:id="2908" w:name="_Toc516500969"/>
      <w:bookmarkStart w:id="2909" w:name="_Toc416960219"/>
      <w:bookmarkStart w:id="2910" w:name="_Toc395187973"/>
      <w:bookmarkStart w:id="2911" w:name="_Toc391471335"/>
      <w:bookmarkStart w:id="2912" w:name="_Toc370634622"/>
      <w:bookmarkStart w:id="2913" w:name="_Toc76209554"/>
      <w:bookmarkStart w:id="2914" w:name="_Toc151796130"/>
      <w:bookmarkStart w:id="2915" w:name="_Toc228807391"/>
      <w:bookmarkStart w:id="2916" w:name="_Toc228894842"/>
      <w:bookmarkEnd w:id="2908"/>
      <w:bookmarkEnd w:id="2909"/>
      <w:bookmarkEnd w:id="2910"/>
      <w:bookmarkEnd w:id="2911"/>
      <w:bookmarkEnd w:id="2912"/>
      <w:bookmarkEnd w:id="2913"/>
      <w:bookmarkEnd w:id="2914"/>
      <w:bookmarkEnd w:id="2915"/>
      <w:bookmarkEnd w:id="2916"/>
      <w:r>
        <w:rPr/>
        <w:t>Camellia-MAC</w:t>
      </w:r>
    </w:p>
    <w:p>
      <w:pPr>
        <w:pStyle w:val="Normal"/>
        <w:numPr>
          <w:ilvl w:val="0"/>
          <w:numId w:val="3"/>
        </w:numPr>
        <w:rPr/>
      </w:pPr>
      <w:r>
        <w:rPr/>
        <w:t>C</w:t>
      </w:r>
      <w:r>
        <w:rPr>
          <w:lang w:eastAsia="ja-JP"/>
        </w:rPr>
        <w:t>amellia</w:t>
      </w:r>
      <w:r>
        <w:rPr/>
        <w:t xml:space="preserve">-MAC, denoted by </w:t>
      </w:r>
      <w:r>
        <w:rPr>
          <w:b/>
        </w:rPr>
        <w:t>CKM_CAMELLIA_MAC</w:t>
      </w:r>
      <w:r>
        <w:rPr/>
        <w:t>, is a special case of the general-length C</w:t>
      </w:r>
      <w:r>
        <w:rPr>
          <w:lang w:eastAsia="ja-JP"/>
        </w:rPr>
        <w:t>amellia</w:t>
      </w:r>
      <w:r>
        <w:rPr/>
        <w:t>-MAC mechanism. C</w:t>
      </w:r>
      <w:r>
        <w:rPr>
          <w:lang w:eastAsia="ja-JP"/>
        </w:rPr>
        <w:t>amellia</w:t>
      </w:r>
      <w:r>
        <w:rPr/>
        <w:t>-MAC always produces and verifies MACs that are half the block size in length.</w:t>
      </w:r>
    </w:p>
    <w:p>
      <w:pPr>
        <w:pStyle w:val="Normal"/>
        <w:numPr>
          <w:ilvl w:val="0"/>
          <w:numId w:val="3"/>
        </w:numPr>
        <w:rPr/>
      </w:pPr>
      <w:r>
        <w:rPr/>
        <w:t>It does not have a parameter.</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2917" w:name="_Toc76209870"/>
      <w:bookmarkStart w:id="2918" w:name="_Toc151796159"/>
      <w:bookmarkStart w:id="2919" w:name="_Toc228807562"/>
      <w:r>
        <w:rPr/>
        <w:t xml:space="preserve">Table </w:t>
      </w:r>
      <w:r>
        <w:rPr>
          <w:szCs w:val="18"/>
        </w:rPr>
        <w:fldChar w:fldCharType="begin"/>
      </w:r>
      <w:r>
        <w:instrText> SEQ Table \* ARABIC </w:instrText>
      </w:r>
      <w:r>
        <w:fldChar w:fldCharType="separate"/>
      </w:r>
      <w:r>
        <w:t>135</w:t>
      </w:r>
      <w:r>
        <w:fldChar w:fldCharType="end"/>
      </w:r>
      <w:r>
        <w:rPr/>
        <w:t>, C</w:t>
      </w:r>
      <w:r>
        <w:rPr>
          <w:lang w:eastAsia="ja-JP"/>
        </w:rPr>
        <w:t>amellia</w:t>
      </w:r>
      <w:bookmarkEnd w:id="2917"/>
      <w:bookmarkEnd w:id="2918"/>
      <w:bookmarkEnd w:id="2919"/>
      <w:r>
        <w:rPr/>
        <w:t>-MAC: Key and Data Length</w:t>
      </w:r>
    </w:p>
    <w:tbl>
      <w:tblPr>
        <w:tblW w:w="747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169"/>
        <w:gridCol w:w="2250"/>
        <w:gridCol w:w="874"/>
        <w:gridCol w:w="3176"/>
      </w:tblGrid>
      <w:tr>
        <w:trPr>
          <w:tblHeader w:val="true"/>
        </w:trPr>
        <w:tc>
          <w:tcPr>
            <w:tcW w:w="1169"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25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874"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176"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16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C_Sign</w:t>
            </w:r>
          </w:p>
        </w:tc>
        <w:tc>
          <w:tcPr>
            <w:tcW w:w="22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CKK_CAMELLIA</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17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½ block size (8 bytes)</w:t>
            </w:r>
          </w:p>
        </w:tc>
      </w:tr>
      <w:tr>
        <w:trPr/>
        <w:tc>
          <w:tcPr>
            <w:tcW w:w="116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225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CKK_CAMELLIA</w:t>
            </w:r>
          </w:p>
        </w:tc>
        <w:tc>
          <w:tcPr>
            <w:tcW w:w="87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17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½ block size (8 bytes)</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C</w:t>
      </w:r>
      <w:r>
        <w:rPr>
          <w:lang w:eastAsia="ja-JP"/>
        </w:rPr>
        <w:t>amellia</w:t>
      </w:r>
      <w:r>
        <w:rPr/>
        <w:t xml:space="preserve"> key sizes, in bytes.</w:t>
      </w:r>
    </w:p>
    <w:p>
      <w:pPr>
        <w:pStyle w:val="Heading2"/>
        <w:numPr>
          <w:ilvl w:val="1"/>
          <w:numId w:val="2"/>
        </w:numPr>
        <w:rPr/>
      </w:pPr>
      <w:bookmarkStart w:id="2920" w:name="_Toc516500970"/>
      <w:bookmarkStart w:id="2921" w:name="_Toc416960220"/>
      <w:bookmarkStart w:id="2922" w:name="_Toc395187974"/>
      <w:bookmarkStart w:id="2923" w:name="_Toc391471336"/>
      <w:bookmarkStart w:id="2924" w:name="_Toc370634623"/>
      <w:bookmarkStart w:id="2925" w:name="_Toc151796131"/>
      <w:bookmarkStart w:id="2926" w:name="_Toc228807392"/>
      <w:bookmarkStart w:id="2927" w:name="_Toc228894843"/>
      <w:bookmarkEnd w:id="2920"/>
      <w:bookmarkEnd w:id="2921"/>
      <w:bookmarkEnd w:id="2922"/>
      <w:bookmarkEnd w:id="2923"/>
      <w:bookmarkEnd w:id="2924"/>
      <w:bookmarkEnd w:id="2925"/>
      <w:bookmarkEnd w:id="2926"/>
      <w:bookmarkEnd w:id="2927"/>
      <w:r>
        <w:rPr/>
        <w:t>Key derivation by data encryption - Camellia</w:t>
      </w:r>
    </w:p>
    <w:p>
      <w:pPr>
        <w:pStyle w:val="Normal"/>
        <w:numPr>
          <w:ilvl w:val="0"/>
          <w:numId w:val="3"/>
        </w:numPr>
        <w:rPr/>
      </w:pPr>
      <w:r>
        <w:rPr/>
        <w:t>These mechanisms allow derivation of keys using the result of an encryption operation as the key value. They are for use with the C_DeriveKey function.</w:t>
      </w:r>
    </w:p>
    <w:p>
      <w:pPr>
        <w:pStyle w:val="Heading3"/>
        <w:numPr>
          <w:ilvl w:val="2"/>
          <w:numId w:val="2"/>
        </w:numPr>
        <w:rPr/>
      </w:pPr>
      <w:bookmarkStart w:id="2928" w:name="_Toc516500971"/>
      <w:bookmarkStart w:id="2929" w:name="_Toc416960221"/>
      <w:bookmarkStart w:id="2930" w:name="_Toc395187975"/>
      <w:bookmarkStart w:id="2931" w:name="_Toc391471337"/>
      <w:bookmarkStart w:id="2932" w:name="_Toc370634624"/>
      <w:bookmarkStart w:id="2933" w:name="_Toc76209572"/>
      <w:bookmarkStart w:id="2934" w:name="_Toc151796132"/>
      <w:bookmarkStart w:id="2935" w:name="_Toc228807393"/>
      <w:bookmarkStart w:id="2936" w:name="_Toc228894844"/>
      <w:bookmarkEnd w:id="2928"/>
      <w:bookmarkEnd w:id="2929"/>
      <w:bookmarkEnd w:id="2930"/>
      <w:bookmarkEnd w:id="2931"/>
      <w:bookmarkEnd w:id="2932"/>
      <w:bookmarkEnd w:id="2933"/>
      <w:bookmarkEnd w:id="2934"/>
      <w:bookmarkEnd w:id="2935"/>
      <w:bookmarkEnd w:id="2936"/>
      <w:r>
        <w:rPr/>
        <w:t>Definitions</w:t>
      </w:r>
    </w:p>
    <w:p>
      <w:pPr>
        <w:pStyle w:val="Normal"/>
        <w:numPr>
          <w:ilvl w:val="0"/>
          <w:numId w:val="3"/>
        </w:numPr>
        <w:rPr>
          <w:lang w:val="de-DE"/>
        </w:rPr>
      </w:pPr>
      <w:r>
        <w:rPr>
          <w:lang w:val="de-DE"/>
        </w:rPr>
        <w:t>Mechanisms:</w:t>
      </w:r>
    </w:p>
    <w:p>
      <w:pPr>
        <w:pStyle w:val="Normal"/>
        <w:numPr>
          <w:ilvl w:val="0"/>
          <w:numId w:val="3"/>
        </w:numPr>
        <w:ind w:left="720" w:hanging="0"/>
        <w:rPr>
          <w:lang w:val="de-DE"/>
        </w:rPr>
      </w:pPr>
      <w:r>
        <w:rPr>
          <w:lang w:val="de-DE"/>
        </w:rPr>
        <w:t>CKM_</w:t>
      </w:r>
      <w:r>
        <w:rPr>
          <w:lang w:val="de-DE" w:eastAsia="ja-JP"/>
        </w:rPr>
        <w:t>CAMELLIA</w:t>
      </w:r>
      <w:r>
        <w:rPr>
          <w:lang w:val="de-DE"/>
        </w:rPr>
        <w:t>_ECB_ENCRYPT_DATA</w:t>
      </w:r>
    </w:p>
    <w:p>
      <w:pPr>
        <w:pStyle w:val="Normal"/>
        <w:numPr>
          <w:ilvl w:val="0"/>
          <w:numId w:val="3"/>
        </w:numPr>
        <w:ind w:left="720" w:hanging="0"/>
        <w:rPr>
          <w:lang w:val="de-DE"/>
        </w:rPr>
      </w:pPr>
      <w:r>
        <w:rPr>
          <w:lang w:val="de-DE"/>
        </w:rPr>
        <w:t>CKM_</w:t>
      </w:r>
      <w:r>
        <w:rPr>
          <w:lang w:val="de-DE" w:eastAsia="ja-JP"/>
        </w:rPr>
        <w:t>CAMELLIA</w:t>
      </w:r>
      <w:r>
        <w:rPr>
          <w:lang w:val="de-DE"/>
        </w:rPr>
        <w:t>_CBC_ENCRYPT_DATA</w:t>
      </w:r>
    </w:p>
    <w:p>
      <w:pPr>
        <w:pStyle w:val="Normal"/>
        <w:numPr>
          <w:ilvl w:val="0"/>
          <w:numId w:val="3"/>
        </w:numPr>
        <w:rPr>
          <w:lang w:val="de-DE" w:eastAsia="ja-JP"/>
        </w:rPr>
      </w:pPr>
      <w:r>
        <w:rPr>
          <w:lang w:val="de-DE" w:eastAsia="ja-JP"/>
        </w:rPr>
      </w:r>
    </w:p>
    <w:p>
      <w:pPr>
        <w:pStyle w:val="CCode"/>
        <w:numPr>
          <w:ilvl w:val="0"/>
          <w:numId w:val="3"/>
        </w:numPr>
        <w:rPr>
          <w:highlight w:val="yellow"/>
        </w:rPr>
      </w:pPr>
      <w:r>
        <w:rPr>
          <w:highlight w:val="yellow"/>
        </w:rPr>
        <w:t>typedef struct CK_CAMELLIA_CBC_ENCRYPT_DATA_PARAMS {</w:t>
      </w:r>
    </w:p>
    <w:p>
      <w:pPr>
        <w:pStyle w:val="CCode"/>
        <w:numPr>
          <w:ilvl w:val="0"/>
          <w:numId w:val="3"/>
        </w:numPr>
        <w:rPr>
          <w:highlight w:val="yellow"/>
        </w:rPr>
      </w:pPr>
      <w:r>
        <w:rPr>
          <w:highlight w:val="yellow"/>
        </w:rPr>
        <w:t xml:space="preserve">  </w:t>
      </w:r>
      <w:r>
        <w:rPr>
          <w:highlight w:val="yellow"/>
        </w:rPr>
        <w:t>CK_BYTE      iv[16];</w:t>
      </w:r>
    </w:p>
    <w:p>
      <w:pPr>
        <w:pStyle w:val="CCode"/>
        <w:numPr>
          <w:ilvl w:val="0"/>
          <w:numId w:val="3"/>
        </w:numPr>
        <w:rPr>
          <w:highlight w:val="yellow"/>
        </w:rPr>
      </w:pPr>
      <w:r>
        <w:rPr>
          <w:highlight w:val="yellow"/>
        </w:rPr>
        <w:t xml:space="preserve">  </w:t>
      </w:r>
      <w:r>
        <w:rPr>
          <w:highlight w:val="yellow"/>
        </w:rPr>
        <w:t>CK_BYTE_PTR  pData;</w:t>
      </w:r>
    </w:p>
    <w:p>
      <w:pPr>
        <w:pStyle w:val="CCode"/>
        <w:numPr>
          <w:ilvl w:val="0"/>
          <w:numId w:val="3"/>
        </w:numPr>
        <w:rPr>
          <w:highlight w:val="yellow"/>
        </w:rPr>
      </w:pPr>
      <w:r>
        <w:rPr>
          <w:highlight w:val="yellow"/>
        </w:rPr>
        <w:t xml:space="preserve">  </w:t>
      </w:r>
      <w:r>
        <w:rPr>
          <w:highlight w:val="yellow"/>
        </w:rPr>
        <w:t>CK_ULONG     length;</w:t>
      </w:r>
    </w:p>
    <w:p>
      <w:pPr>
        <w:pStyle w:val="CCode"/>
        <w:numPr>
          <w:ilvl w:val="0"/>
          <w:numId w:val="3"/>
        </w:numPr>
        <w:rPr>
          <w:highlight w:val="yellow"/>
        </w:rPr>
      </w:pPr>
      <w:r>
        <w:rPr>
          <w:highlight w:val="yellow"/>
        </w:rPr>
        <w:t>} CK_CAMELLIA_CBC_ENCRYPT_DATA_PARAMS;</w:t>
      </w:r>
    </w:p>
    <w:p>
      <w:pPr>
        <w:pStyle w:val="CCode"/>
        <w:numPr>
          <w:ilvl w:val="0"/>
          <w:numId w:val="3"/>
        </w:numPr>
        <w:rPr>
          <w:highlight w:val="yellow"/>
        </w:rPr>
      </w:pPr>
      <w:r>
        <w:rPr>
          <w:highlight w:val="yellow"/>
        </w:rPr>
      </w:r>
    </w:p>
    <w:p>
      <w:pPr>
        <w:pStyle w:val="CCode"/>
        <w:numPr>
          <w:ilvl w:val="0"/>
          <w:numId w:val="3"/>
        </w:numPr>
        <w:rPr>
          <w:highlight w:val="yellow"/>
        </w:rPr>
      </w:pPr>
      <w:r>
        <w:rPr>
          <w:highlight w:val="yellow"/>
        </w:rPr>
        <w:t>typedef CK_CAMELLIA_CBC_ENCRYPT_DATA_PARAMS CK_PTR</w:t>
      </w:r>
    </w:p>
    <w:p>
      <w:pPr>
        <w:pStyle w:val="CCode"/>
        <w:numPr>
          <w:ilvl w:val="0"/>
          <w:numId w:val="3"/>
        </w:numPr>
        <w:rPr/>
      </w:pPr>
      <w:r>
        <w:rPr>
          <w:highlight w:val="yellow"/>
        </w:rPr>
        <w:t>CK_CAMELLIA_CBC_ENCRYPT_DATA_PARAMS_PTR;</w:t>
      </w:r>
    </w:p>
    <w:p>
      <w:pPr>
        <w:pStyle w:val="Heading3"/>
        <w:numPr>
          <w:ilvl w:val="2"/>
          <w:numId w:val="2"/>
        </w:numPr>
        <w:rPr/>
      </w:pPr>
      <w:bookmarkStart w:id="2937" w:name="_Toc516500972"/>
      <w:bookmarkStart w:id="2938" w:name="_Toc416960222"/>
      <w:bookmarkStart w:id="2939" w:name="_Toc395187976"/>
      <w:bookmarkStart w:id="2940" w:name="_Toc391471338"/>
      <w:bookmarkStart w:id="2941" w:name="_Toc370634625"/>
      <w:bookmarkStart w:id="2942" w:name="_Toc76209573"/>
      <w:bookmarkStart w:id="2943" w:name="_Toc151796133"/>
      <w:bookmarkStart w:id="2944" w:name="_Toc228807394"/>
      <w:bookmarkStart w:id="2945" w:name="_Toc228894845"/>
      <w:bookmarkEnd w:id="2937"/>
      <w:bookmarkEnd w:id="2938"/>
      <w:bookmarkEnd w:id="2939"/>
      <w:bookmarkEnd w:id="2940"/>
      <w:bookmarkEnd w:id="2941"/>
      <w:bookmarkEnd w:id="2942"/>
      <w:bookmarkEnd w:id="2943"/>
      <w:bookmarkEnd w:id="2944"/>
      <w:bookmarkEnd w:id="2945"/>
      <w:r>
        <w:rPr/>
        <w:t>Mechanism Parameters</w:t>
      </w:r>
    </w:p>
    <w:p>
      <w:pPr>
        <w:pStyle w:val="Normal"/>
        <w:numPr>
          <w:ilvl w:val="0"/>
          <w:numId w:val="3"/>
        </w:numPr>
        <w:rPr/>
      </w:pPr>
      <w:r>
        <w:rPr/>
        <w:t>Uses CK_</w:t>
      </w:r>
      <w:r>
        <w:rPr>
          <w:lang w:eastAsia="ja-JP"/>
        </w:rPr>
        <w:t>CAMELLIA</w:t>
      </w:r>
      <w:r>
        <w:rPr/>
        <w:t xml:space="preserve">_CBC_ENCRYPT_DATA_PARAMS,  and CK_KEY_DERIVATION_STRING_DATA. </w:t>
      </w:r>
    </w:p>
    <w:p>
      <w:pPr>
        <w:pStyle w:val="Caption1"/>
        <w:numPr>
          <w:ilvl w:val="0"/>
          <w:numId w:val="3"/>
        </w:numPr>
        <w:rPr/>
      </w:pPr>
      <w:bookmarkStart w:id="2946" w:name="_Toc151796160"/>
      <w:bookmarkStart w:id="2947" w:name="_Toc228807563"/>
      <w:bookmarkStart w:id="2948" w:name="_Toc76209882"/>
      <w:r>
        <w:rPr/>
        <w:t xml:space="preserve">Table </w:t>
      </w:r>
      <w:r>
        <w:rPr>
          <w:szCs w:val="18"/>
        </w:rPr>
        <w:fldChar w:fldCharType="begin"/>
      </w:r>
      <w:r>
        <w:instrText> SEQ Table \* ARABIC </w:instrText>
      </w:r>
      <w:r>
        <w:fldChar w:fldCharType="separate"/>
      </w:r>
      <w:r>
        <w:t>136</w:t>
      </w:r>
      <w:r>
        <w:fldChar w:fldCharType="end"/>
      </w:r>
      <w:r>
        <w:rPr/>
        <w:t>, Mechanism Parameters</w:t>
      </w:r>
      <w:bookmarkEnd w:id="2948"/>
      <w:bookmarkEnd w:id="2946"/>
      <w:bookmarkEnd w:id="2947"/>
      <w:r>
        <w:rPr/>
        <w:t xml:space="preserve"> for Camellia-based key derivation</w:t>
      </w:r>
    </w:p>
    <w:tbl>
      <w:tblPr>
        <w:tblW w:w="9135" w:type="dxa"/>
        <w:jc w:val="left"/>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107" w:type="dxa"/>
          <w:bottom w:w="0" w:type="dxa"/>
          <w:right w:w="108" w:type="dxa"/>
        </w:tblCellMar>
        <w:tblLook w:val="04a0" w:noVBand="1" w:noHBand="0" w:lastColumn="0" w:firstColumn="1" w:lastRow="0" w:firstRow="1"/>
      </w:tblPr>
      <w:tblGrid>
        <w:gridCol w:w="4284"/>
        <w:gridCol w:w="4850"/>
      </w:tblGrid>
      <w:tr>
        <w:trPr/>
        <w:tc>
          <w:tcPr>
            <w:tcW w:w="428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lang w:val="it-IT"/>
              </w:rPr>
            </w:pPr>
            <w:r>
              <w:rPr>
                <w:rFonts w:cs="Arial" w:ascii="Arial" w:hAnsi="Arial"/>
                <w:sz w:val="20"/>
                <w:lang w:val="it-IT"/>
              </w:rPr>
              <w:t>CKM_</w:t>
            </w:r>
            <w:r>
              <w:rPr>
                <w:rFonts w:cs="Arial" w:ascii="Arial" w:hAnsi="Arial"/>
                <w:sz w:val="20"/>
                <w:lang w:val="it-IT" w:eastAsia="ja-JP"/>
              </w:rPr>
              <w:t>CAMELLIA</w:t>
            </w:r>
            <w:r>
              <w:rPr>
                <w:rFonts w:cs="Arial" w:ascii="Arial" w:hAnsi="Arial"/>
                <w:sz w:val="20"/>
                <w:lang w:val="it-IT"/>
              </w:rPr>
              <w:t>_ECB_ENCRYPT_DATA</w:t>
            </w:r>
          </w:p>
        </w:tc>
        <w:tc>
          <w:tcPr>
            <w:tcW w:w="4850"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Uses CK_KEY_DERIVATION_STRING_DATA structure. Parameter is the data to be encrypted and must be a multiple of 16 long.</w:t>
            </w:r>
          </w:p>
        </w:tc>
      </w:tr>
      <w:tr>
        <w:trPr/>
        <w:tc>
          <w:tcPr>
            <w:tcW w:w="428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CKM_</w:t>
            </w:r>
            <w:r>
              <w:rPr>
                <w:rFonts w:cs="Arial" w:ascii="Arial" w:hAnsi="Arial"/>
                <w:sz w:val="20"/>
                <w:lang w:eastAsia="ja-JP"/>
              </w:rPr>
              <w:t>CAMELLIA</w:t>
            </w:r>
            <w:r>
              <w:rPr>
                <w:rFonts w:cs="Arial" w:ascii="Arial" w:hAnsi="Arial"/>
                <w:sz w:val="20"/>
              </w:rPr>
              <w:t>_CBC_ENCRYPT_DATA</w:t>
            </w:r>
          </w:p>
        </w:tc>
        <w:tc>
          <w:tcPr>
            <w:tcW w:w="4850"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Uses CK_</w:t>
            </w:r>
            <w:r>
              <w:rPr>
                <w:rFonts w:cs="Arial" w:ascii="Arial" w:hAnsi="Arial"/>
                <w:sz w:val="20"/>
                <w:lang w:eastAsia="ja-JP"/>
              </w:rPr>
              <w:t>CAMELLIA</w:t>
            </w:r>
            <w:r>
              <w:rPr>
                <w:rFonts w:cs="Arial" w:ascii="Arial" w:hAnsi="Arial"/>
                <w:sz w:val="20"/>
              </w:rPr>
              <w:t>_CBC_ENCRYPT_DATA_PARAMS. Parameter is an 16 byte IV value followed by the data. The data value part must be a multiple of 16 bytes long.</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eastAsia="ja-JP"/>
        </w:rPr>
      </w:pPr>
      <w:r>
        <w:rPr>
          <w:lang w:eastAsia="ja-JP"/>
        </w:rPr>
      </w:r>
    </w:p>
    <w:p>
      <w:pPr>
        <w:pStyle w:val="Heading2"/>
        <w:numPr>
          <w:ilvl w:val="1"/>
          <w:numId w:val="2"/>
        </w:numPr>
        <w:rPr/>
      </w:pPr>
      <w:bookmarkStart w:id="2949" w:name="_Toc516500973"/>
      <w:bookmarkStart w:id="2950" w:name="_Toc416960223"/>
      <w:bookmarkStart w:id="2951" w:name="_Toc395187977"/>
      <w:bookmarkStart w:id="2952" w:name="_Toc391471339"/>
      <w:bookmarkStart w:id="2953" w:name="_Toc370634626"/>
      <w:bookmarkStart w:id="2954" w:name="_Toc151796134"/>
      <w:bookmarkStart w:id="2955" w:name="_Toc228807395"/>
      <w:bookmarkStart w:id="2956" w:name="_Toc228894846"/>
      <w:bookmarkEnd w:id="2949"/>
      <w:bookmarkEnd w:id="2950"/>
      <w:bookmarkEnd w:id="2951"/>
      <w:bookmarkEnd w:id="2952"/>
      <w:bookmarkEnd w:id="2953"/>
      <w:bookmarkEnd w:id="2954"/>
      <w:bookmarkEnd w:id="2955"/>
      <w:bookmarkEnd w:id="2956"/>
      <w:r>
        <w:rPr/>
        <w:t>ARIA</w:t>
      </w:r>
    </w:p>
    <w:p>
      <w:pPr>
        <w:pStyle w:val="Normal"/>
        <w:numPr>
          <w:ilvl w:val="0"/>
          <w:numId w:val="3"/>
        </w:numPr>
        <w:rPr/>
      </w:pPr>
      <w:r>
        <w:rPr/>
        <w:t>ARIA is a block cipher with 128-bit block size and 128-, 192-, and 256-bit keys, similar to AES. ARIA is described in NSRI “Specification of ARIA”.</w:t>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137</w:t>
      </w:r>
      <w:r>
        <w:fldChar w:fldCharType="end"/>
      </w:r>
      <w:r>
        <w:rPr>
          <w:i/>
          <w:sz w:val="18"/>
          <w:szCs w:val="18"/>
        </w:rPr>
        <w:t>, ARIA Mechanisms vs. Functions</w:t>
      </w:r>
    </w:p>
    <w:tbl>
      <w:tblPr>
        <w:tblW w:w="855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264"/>
        <w:gridCol w:w="910"/>
        <w:gridCol w:w="733"/>
        <w:gridCol w:w="542"/>
        <w:gridCol w:w="786"/>
        <w:gridCol w:w="630"/>
        <w:gridCol w:w="900"/>
        <w:gridCol w:w="784"/>
      </w:tblGrid>
      <w:tr>
        <w:trPr>
          <w:tblHeader w:val="true"/>
        </w:trPr>
        <w:tc>
          <w:tcPr>
            <w:tcW w:w="3264"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bookmarkStart w:id="2957" w:name="_Toc151796135"/>
            <w:bookmarkStart w:id="2958" w:name="_Toc151796135"/>
            <w:r>
              <w:rPr>
                <w:rFonts w:cs="Arial" w:ascii="Arial" w:hAnsi="Arial"/>
                <w:sz w:val="20"/>
              </w:rPr>
            </w:r>
          </w:p>
        </w:tc>
        <w:tc>
          <w:tcPr>
            <w:tcW w:w="5285"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264"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78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264"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ARIA</w:t>
            </w:r>
            <w:r>
              <w:rPr>
                <w:rFonts w:cs="Arial" w:ascii="Arial" w:hAnsi="Arial"/>
                <w:sz w:val="20"/>
              </w:rPr>
              <w:t>_KEY_GEN</w:t>
            </w:r>
          </w:p>
        </w:tc>
        <w:tc>
          <w:tcPr>
            <w:tcW w:w="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264"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ARIA</w:t>
            </w:r>
            <w:r>
              <w:rPr>
                <w:rFonts w:cs="Arial" w:ascii="Arial" w:hAnsi="Arial"/>
                <w:sz w:val="20"/>
              </w:rPr>
              <w:t>_ECB</w:t>
            </w:r>
          </w:p>
        </w:tc>
        <w:tc>
          <w:tcPr>
            <w:tcW w:w="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264"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ARIA</w:t>
            </w:r>
            <w:r>
              <w:rPr>
                <w:rFonts w:cs="Arial" w:ascii="Arial" w:hAnsi="Arial"/>
                <w:sz w:val="20"/>
              </w:rPr>
              <w:t>_CBC</w:t>
            </w:r>
          </w:p>
        </w:tc>
        <w:tc>
          <w:tcPr>
            <w:tcW w:w="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264"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ARIA</w:t>
            </w:r>
            <w:r>
              <w:rPr>
                <w:rFonts w:cs="Arial" w:ascii="Arial" w:hAnsi="Arial"/>
                <w:sz w:val="20"/>
              </w:rPr>
              <w:t>_CBC_PAD</w:t>
            </w:r>
          </w:p>
        </w:tc>
        <w:tc>
          <w:tcPr>
            <w:tcW w:w="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264"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ARIA</w:t>
            </w:r>
            <w:r>
              <w:rPr>
                <w:rFonts w:cs="Arial" w:ascii="Arial" w:hAnsi="Arial"/>
                <w:sz w:val="20"/>
              </w:rPr>
              <w:t>_MAC_GENERAL</w:t>
            </w:r>
          </w:p>
        </w:tc>
        <w:tc>
          <w:tcPr>
            <w:tcW w:w="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264"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ARIA</w:t>
            </w:r>
            <w:r>
              <w:rPr>
                <w:rFonts w:cs="Arial" w:ascii="Arial" w:hAnsi="Arial"/>
                <w:sz w:val="20"/>
              </w:rPr>
              <w:t>_MAC</w:t>
            </w:r>
          </w:p>
        </w:tc>
        <w:tc>
          <w:tcPr>
            <w:tcW w:w="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264"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CCode"/>
              <w:numPr>
                <w:ilvl w:val="0"/>
                <w:numId w:val="3"/>
              </w:numPr>
              <w:ind w:left="0" w:hanging="0"/>
              <w:rPr>
                <w:rFonts w:ascii="Arial" w:hAnsi="Arial" w:cs="Arial"/>
                <w:sz w:val="20"/>
                <w:lang w:val="it-IT"/>
              </w:rPr>
            </w:pPr>
            <w:r>
              <w:rPr>
                <w:rFonts w:cs="Arial" w:ascii="Arial" w:hAnsi="Arial"/>
                <w:sz w:val="20"/>
                <w:lang w:val="it-IT"/>
              </w:rPr>
              <w:t>CKM_</w:t>
            </w:r>
            <w:r>
              <w:rPr>
                <w:rFonts w:cs="Arial" w:ascii="Arial" w:hAnsi="Arial"/>
                <w:sz w:val="20"/>
                <w:lang w:val="it-IT" w:eastAsia="ja-JP"/>
              </w:rPr>
              <w:t>ARIA</w:t>
            </w:r>
            <w:r>
              <w:rPr>
                <w:rFonts w:cs="Arial" w:ascii="Arial" w:hAnsi="Arial"/>
                <w:sz w:val="20"/>
                <w:lang w:val="it-IT"/>
              </w:rPr>
              <w:t>_ECB_ENCRYPT_DATA</w:t>
            </w:r>
          </w:p>
        </w:tc>
        <w:tc>
          <w:tcPr>
            <w:tcW w:w="9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it-IT"/>
              </w:rPr>
            </w:pPr>
            <w:r>
              <w:rPr>
                <w:rFonts w:cs="Arial" w:ascii="Arial" w:hAnsi="Arial"/>
                <w:sz w:val="20"/>
                <w:lang w:val="it-IT"/>
              </w:rPr>
            </w:r>
          </w:p>
        </w:tc>
        <w:tc>
          <w:tcPr>
            <w:tcW w:w="7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it-IT"/>
              </w:rPr>
            </w:pPr>
            <w:r>
              <w:rPr>
                <w:rFonts w:cs="Arial" w:ascii="Arial" w:hAnsi="Arial"/>
                <w:sz w:val="20"/>
                <w:lang w:val="it-IT"/>
              </w:rPr>
            </w:r>
          </w:p>
        </w:tc>
        <w:tc>
          <w:tcPr>
            <w:tcW w:w="5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it-IT"/>
              </w:rPr>
            </w:pPr>
            <w:r>
              <w:rPr>
                <w:rFonts w:cs="Arial" w:ascii="Arial" w:hAnsi="Arial"/>
                <w:sz w:val="20"/>
                <w:lang w:val="it-IT"/>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it-IT"/>
              </w:rPr>
            </w:pPr>
            <w:r>
              <w:rPr>
                <w:rFonts w:cs="Arial" w:ascii="Arial" w:hAnsi="Arial"/>
                <w:sz w:val="20"/>
                <w:lang w:val="it-IT"/>
              </w:rPr>
            </w:r>
          </w:p>
        </w:tc>
        <w:tc>
          <w:tcPr>
            <w:tcW w:w="6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it-IT"/>
              </w:rPr>
            </w:pPr>
            <w:r>
              <w:rPr>
                <w:rFonts w:cs="Arial" w:ascii="Arial" w:hAnsi="Arial"/>
                <w:sz w:val="20"/>
                <w:lang w:val="it-IT"/>
              </w:rPr>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lang w:val="it-IT"/>
              </w:rPr>
            </w:pPr>
            <w:r>
              <w:rPr>
                <w:rFonts w:cs="Arial" w:ascii="Arial" w:hAnsi="Arial"/>
                <w:sz w:val="20"/>
                <w:lang w:val="it-IT"/>
              </w:rPr>
            </w:r>
          </w:p>
        </w:tc>
        <w:tc>
          <w:tcPr>
            <w:tcW w:w="78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264"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ARIA</w:t>
            </w:r>
            <w:r>
              <w:rPr>
                <w:rFonts w:cs="Arial" w:ascii="Arial" w:hAnsi="Arial"/>
                <w:sz w:val="20"/>
              </w:rPr>
              <w:t>_CBC_ENCRYPT_DATA</w:t>
            </w:r>
          </w:p>
        </w:tc>
        <w:tc>
          <w:tcPr>
            <w:tcW w:w="91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3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0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bl>
    <w:p>
      <w:pPr>
        <w:pStyle w:val="Heading3"/>
        <w:numPr>
          <w:ilvl w:val="2"/>
          <w:numId w:val="2"/>
        </w:numPr>
        <w:rPr/>
      </w:pPr>
      <w:bookmarkStart w:id="2959" w:name="_Toc151796135"/>
      <w:bookmarkStart w:id="2960" w:name="_Toc516500974"/>
      <w:bookmarkStart w:id="2961" w:name="_Toc416960224"/>
      <w:bookmarkStart w:id="2962" w:name="_Toc395187978"/>
      <w:bookmarkStart w:id="2963" w:name="_Toc391471340"/>
      <w:bookmarkStart w:id="2964" w:name="_Toc370634627"/>
      <w:bookmarkStart w:id="2965" w:name="_Toc228807396"/>
      <w:bookmarkStart w:id="2966" w:name="_Toc228894847"/>
      <w:bookmarkEnd w:id="2959"/>
      <w:bookmarkEnd w:id="2960"/>
      <w:bookmarkEnd w:id="2961"/>
      <w:bookmarkEnd w:id="2962"/>
      <w:bookmarkEnd w:id="2963"/>
      <w:bookmarkEnd w:id="2964"/>
      <w:bookmarkEnd w:id="2965"/>
      <w:bookmarkEnd w:id="2966"/>
      <w:r>
        <w:rPr/>
        <w:t>Definitions</w:t>
      </w:r>
    </w:p>
    <w:p>
      <w:pPr>
        <w:pStyle w:val="Normal"/>
        <w:numPr>
          <w:ilvl w:val="0"/>
          <w:numId w:val="3"/>
        </w:numPr>
        <w:rPr/>
      </w:pPr>
      <w:r>
        <w:rPr/>
        <w:t>This section defines the key type “CKK_ARIA” for type CK_KEY_TYPE as used in the CKA_KEY_TYPE attribute of key objects.</w:t>
      </w:r>
    </w:p>
    <w:p>
      <w:pPr>
        <w:pStyle w:val="Normal"/>
        <w:numPr>
          <w:ilvl w:val="0"/>
          <w:numId w:val="3"/>
        </w:numPr>
        <w:rPr/>
      </w:pPr>
      <w:r>
        <w:rPr/>
        <w:t>Mechanisms:</w:t>
      </w:r>
    </w:p>
    <w:p>
      <w:pPr>
        <w:pStyle w:val="Normal"/>
        <w:numPr>
          <w:ilvl w:val="0"/>
          <w:numId w:val="3"/>
        </w:numPr>
        <w:ind w:left="720" w:hanging="0"/>
        <w:rPr/>
      </w:pPr>
      <w:r>
        <w:rPr/>
        <w:t xml:space="preserve">CKM_ARIA_KEY_GEN                </w:t>
      </w:r>
    </w:p>
    <w:p>
      <w:pPr>
        <w:pStyle w:val="Normal"/>
        <w:numPr>
          <w:ilvl w:val="0"/>
          <w:numId w:val="3"/>
        </w:numPr>
        <w:ind w:left="720" w:hanging="0"/>
        <w:rPr/>
      </w:pPr>
      <w:r>
        <w:rPr/>
        <w:t xml:space="preserve">CKM_ARIA_ECB                    </w:t>
      </w:r>
    </w:p>
    <w:p>
      <w:pPr>
        <w:pStyle w:val="Normal"/>
        <w:numPr>
          <w:ilvl w:val="0"/>
          <w:numId w:val="3"/>
        </w:numPr>
        <w:ind w:left="720" w:hanging="0"/>
        <w:rPr>
          <w:lang w:val="it-IT"/>
        </w:rPr>
      </w:pPr>
      <w:r>
        <w:rPr>
          <w:lang w:val="it-IT"/>
        </w:rPr>
        <w:t xml:space="preserve">CKM_ARIA_CBC                    </w:t>
      </w:r>
    </w:p>
    <w:p>
      <w:pPr>
        <w:pStyle w:val="Normal"/>
        <w:numPr>
          <w:ilvl w:val="0"/>
          <w:numId w:val="3"/>
        </w:numPr>
        <w:ind w:left="720" w:hanging="0"/>
        <w:rPr>
          <w:lang w:val="it-IT"/>
        </w:rPr>
      </w:pPr>
      <w:r>
        <w:rPr>
          <w:lang w:val="it-IT"/>
        </w:rPr>
        <w:t xml:space="preserve">CKM_ARIA_MAC                    </w:t>
      </w:r>
    </w:p>
    <w:p>
      <w:pPr>
        <w:pStyle w:val="Normal"/>
        <w:numPr>
          <w:ilvl w:val="0"/>
          <w:numId w:val="3"/>
        </w:numPr>
        <w:ind w:left="720" w:hanging="0"/>
        <w:rPr/>
      </w:pPr>
      <w:r>
        <w:rPr/>
        <w:t xml:space="preserve">CKM_ARIA_MAC_GENERAL            </w:t>
      </w:r>
    </w:p>
    <w:p>
      <w:pPr>
        <w:pStyle w:val="Normal"/>
        <w:numPr>
          <w:ilvl w:val="0"/>
          <w:numId w:val="3"/>
        </w:numPr>
        <w:ind w:left="720" w:hanging="0"/>
        <w:rPr>
          <w:lang w:eastAsia="ja-JP"/>
        </w:rPr>
      </w:pPr>
      <w:r>
        <w:rPr/>
        <w:t xml:space="preserve">CKM_ARIA_CBC_PAD                </w:t>
      </w:r>
    </w:p>
    <w:p>
      <w:pPr>
        <w:pStyle w:val="Heading3"/>
        <w:numPr>
          <w:ilvl w:val="2"/>
          <w:numId w:val="2"/>
        </w:numPr>
        <w:rPr/>
      </w:pPr>
      <w:bookmarkStart w:id="2967" w:name="_Toc516500975"/>
      <w:bookmarkStart w:id="2968" w:name="_Toc416960225"/>
      <w:bookmarkStart w:id="2969" w:name="_Toc395187979"/>
      <w:bookmarkStart w:id="2970" w:name="_Toc391471341"/>
      <w:bookmarkStart w:id="2971" w:name="_Toc370634628"/>
      <w:bookmarkStart w:id="2972" w:name="_Toc151796136"/>
      <w:bookmarkStart w:id="2973" w:name="_Toc228807397"/>
      <w:bookmarkStart w:id="2974" w:name="_Toc228894848"/>
      <w:bookmarkEnd w:id="2967"/>
      <w:bookmarkEnd w:id="2968"/>
      <w:bookmarkEnd w:id="2969"/>
      <w:bookmarkEnd w:id="2970"/>
      <w:bookmarkEnd w:id="2971"/>
      <w:bookmarkEnd w:id="2972"/>
      <w:bookmarkEnd w:id="2973"/>
      <w:bookmarkEnd w:id="2974"/>
      <w:r>
        <w:rPr/>
        <w:t>Aria secret key objects</w:t>
      </w:r>
    </w:p>
    <w:p>
      <w:pPr>
        <w:pStyle w:val="Normal"/>
        <w:numPr>
          <w:ilvl w:val="0"/>
          <w:numId w:val="3"/>
        </w:numPr>
        <w:rPr/>
      </w:pPr>
      <w:r>
        <w:rPr>
          <w:lang w:eastAsia="ja-JP"/>
        </w:rPr>
        <w:t>ARIA</w:t>
      </w:r>
      <w:r>
        <w:rPr/>
        <w:t xml:space="preserve"> secret key objects (object class </w:t>
      </w:r>
      <w:r>
        <w:rPr>
          <w:b/>
        </w:rPr>
        <w:t xml:space="preserve">CKO_SECRET_KEY, </w:t>
      </w:r>
      <w:r>
        <w:rPr/>
        <w:t xml:space="preserve">key type </w:t>
      </w:r>
      <w:r>
        <w:rPr>
          <w:b/>
        </w:rPr>
        <w:t>CKK_ARIA</w:t>
      </w:r>
      <w:r>
        <w:rPr/>
        <w:t>) hold ARIA keys.  The following table defines the ARIA secret key object attributes, in addition to the common attributes defined for this object class:</w:t>
      </w:r>
    </w:p>
    <w:p>
      <w:pPr>
        <w:pStyle w:val="Caption1"/>
        <w:numPr>
          <w:ilvl w:val="0"/>
          <w:numId w:val="3"/>
        </w:numPr>
        <w:rPr/>
      </w:pPr>
      <w:bookmarkStart w:id="2975" w:name="_Toc151796161"/>
      <w:bookmarkStart w:id="2976" w:name="_Toc228807564"/>
      <w:r>
        <w:rPr/>
        <w:t xml:space="preserve">Table </w:t>
      </w:r>
      <w:r>
        <w:rPr>
          <w:szCs w:val="18"/>
        </w:rPr>
        <w:fldChar w:fldCharType="begin"/>
      </w:r>
      <w:r>
        <w:instrText> SEQ Table \* ARABIC </w:instrText>
      </w:r>
      <w:r>
        <w:fldChar w:fldCharType="separate"/>
      </w:r>
      <w:r>
        <w:t>138</w:t>
      </w:r>
      <w:r>
        <w:fldChar w:fldCharType="end"/>
      </w:r>
      <w:bookmarkEnd w:id="2975"/>
      <w:bookmarkEnd w:id="2976"/>
      <w:r>
        <w:rPr/>
        <w:t>, ARIA Secret Key Object Attributes</w:t>
      </w:r>
    </w:p>
    <w:tbl>
      <w:tblPr>
        <w:tblW w:w="6708"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610"/>
        <w:gridCol w:w="1530"/>
        <w:gridCol w:w="2568"/>
      </w:tblGrid>
      <w:tr>
        <w:trPr>
          <w:tblHeader w:val="true"/>
        </w:trPr>
        <w:tc>
          <w:tcPr>
            <w:tcW w:w="261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5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2568"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6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25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Key value (16, 24, or 32 bytes)</w:t>
            </w:r>
          </w:p>
        </w:tc>
      </w:tr>
      <w:tr>
        <w:trPr/>
        <w:tc>
          <w:tcPr>
            <w:tcW w:w="26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CKA_VALUE_LEN</w:t>
            </w:r>
            <w:r>
              <w:rPr>
                <w:rFonts w:cs="Arial" w:ascii="Arial" w:hAnsi="Arial"/>
                <w:sz w:val="20"/>
                <w:vertAlign w:val="superscript"/>
              </w:rPr>
              <w:t>2,3,6</w:t>
            </w:r>
          </w:p>
        </w:tc>
        <w:tc>
          <w:tcPr>
            <w:tcW w:w="15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256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Length in bytes of key value</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The following is a sample template for creating an ARIA secret key object:</w:t>
      </w:r>
    </w:p>
    <w:p>
      <w:pPr>
        <w:pStyle w:val="CCode"/>
        <w:numPr>
          <w:ilvl w:val="0"/>
          <w:numId w:val="3"/>
        </w:numPr>
        <w:rPr/>
      </w:pPr>
      <w:r>
        <w:rPr/>
        <w:t>CK_OBJECT_CLASS class = CKO_SECRET_KEY;</w:t>
      </w:r>
    </w:p>
    <w:p>
      <w:pPr>
        <w:pStyle w:val="CCode"/>
        <w:numPr>
          <w:ilvl w:val="0"/>
          <w:numId w:val="3"/>
        </w:numPr>
        <w:rPr/>
      </w:pPr>
      <w:r>
        <w:rPr/>
        <w:t>CK_KEY_TYPE keyType = CKK_ARIA;</w:t>
      </w:r>
    </w:p>
    <w:p>
      <w:pPr>
        <w:pStyle w:val="CCode"/>
        <w:numPr>
          <w:ilvl w:val="0"/>
          <w:numId w:val="3"/>
        </w:numPr>
        <w:rPr/>
      </w:pPr>
      <w:r>
        <w:rPr/>
        <w:t>CK_UTF8CHAR label[] = “An ARIA secret key object”;</w:t>
      </w:r>
    </w:p>
    <w:p>
      <w:pPr>
        <w:pStyle w:val="CCode"/>
        <w:numPr>
          <w:ilvl w:val="0"/>
          <w:numId w:val="3"/>
        </w:numPr>
        <w:rPr/>
      </w:pPr>
      <w:r>
        <w:rPr/>
        <w:t>CK_BYTE value[]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{CKA_ENCRYPT, &amp;true, sizeof(true)},</w:t>
      </w:r>
    </w:p>
    <w:p>
      <w:pPr>
        <w:pStyle w:val="CCode"/>
        <w:numPr>
          <w:ilvl w:val="0"/>
          <w:numId w:val="3"/>
        </w:numPr>
        <w:rPr/>
      </w:pPr>
      <w:r>
        <w:rPr/>
        <w:t xml:space="preserve">  </w:t>
      </w:r>
      <w:r>
        <w:rPr/>
        <w:t>{CKA_VALUE, value, sizeof(value)}</w:t>
      </w:r>
    </w:p>
    <w:p>
      <w:pPr>
        <w:pStyle w:val="CCode"/>
        <w:numPr>
          <w:ilvl w:val="0"/>
          <w:numId w:val="3"/>
        </w:numPr>
        <w:rPr/>
      </w:pPr>
      <w:r>
        <w:rPr/>
        <w:t>};</w:t>
      </w:r>
    </w:p>
    <w:p>
      <w:pPr>
        <w:pStyle w:val="Heading3"/>
        <w:numPr>
          <w:ilvl w:val="2"/>
          <w:numId w:val="2"/>
        </w:numPr>
        <w:rPr/>
      </w:pPr>
      <w:bookmarkStart w:id="2977" w:name="_Toc516500976"/>
      <w:bookmarkStart w:id="2978" w:name="_Toc416960226"/>
      <w:bookmarkStart w:id="2979" w:name="_Toc395187980"/>
      <w:bookmarkStart w:id="2980" w:name="_Toc391471342"/>
      <w:bookmarkStart w:id="2981" w:name="_Toc370634629"/>
      <w:bookmarkStart w:id="2982" w:name="_Toc151796137"/>
      <w:bookmarkStart w:id="2983" w:name="_Toc228807398"/>
      <w:bookmarkStart w:id="2984" w:name="_Toc228894849"/>
      <w:bookmarkEnd w:id="2977"/>
      <w:bookmarkEnd w:id="2978"/>
      <w:bookmarkEnd w:id="2979"/>
      <w:bookmarkEnd w:id="2980"/>
      <w:bookmarkEnd w:id="2981"/>
      <w:bookmarkEnd w:id="2982"/>
      <w:bookmarkEnd w:id="2983"/>
      <w:bookmarkEnd w:id="2984"/>
      <w:r>
        <w:rPr/>
        <w:t>ARIA key generation</w:t>
      </w:r>
    </w:p>
    <w:p>
      <w:pPr>
        <w:pStyle w:val="Normal"/>
        <w:numPr>
          <w:ilvl w:val="0"/>
          <w:numId w:val="3"/>
        </w:numPr>
        <w:rPr/>
      </w:pPr>
      <w:r>
        <w:rPr/>
        <w:t>The ARIA key generation mechanism, denoted CKM_ARIA_KEY_GEN, is a key generation mechanism for Aria.</w:t>
      </w:r>
    </w:p>
    <w:p>
      <w:pPr>
        <w:pStyle w:val="Normal"/>
        <w:numPr>
          <w:ilvl w:val="0"/>
          <w:numId w:val="3"/>
        </w:numPr>
        <w:rPr/>
      </w:pPr>
      <w:r>
        <w:rPr/>
        <w:t>It does not have a parameter.</w:t>
      </w:r>
    </w:p>
    <w:p>
      <w:pPr>
        <w:pStyle w:val="Normal"/>
        <w:numPr>
          <w:ilvl w:val="0"/>
          <w:numId w:val="3"/>
        </w:numPr>
        <w:rPr/>
      </w:pPr>
      <w:r>
        <w:rPr/>
        <w:t xml:space="preserve">The mechanism generates ARIA keys with a particular length in bytes, as specified in the </w:t>
      </w:r>
      <w:r>
        <w:rPr>
          <w:b/>
        </w:rPr>
        <w:t>CKA_VALUE_LEN</w:t>
      </w:r>
      <w:r>
        <w:rPr/>
        <w:t xml:space="preserve"> attribute of the template for the key.</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Other attributes supported by the ARIA key type (specifically, the flags indicating which functions the key supports) may be specified in the template for the key,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ARIA key sizes, in bytes.</w:t>
      </w:r>
    </w:p>
    <w:p>
      <w:pPr>
        <w:pStyle w:val="Heading3"/>
        <w:numPr>
          <w:ilvl w:val="2"/>
          <w:numId w:val="2"/>
        </w:numPr>
        <w:rPr/>
      </w:pPr>
      <w:bookmarkStart w:id="2985" w:name="_Toc516500977"/>
      <w:bookmarkStart w:id="2986" w:name="_Toc416960227"/>
      <w:bookmarkStart w:id="2987" w:name="_Toc395187981"/>
      <w:bookmarkStart w:id="2988" w:name="_Toc391471343"/>
      <w:bookmarkStart w:id="2989" w:name="_Toc370634630"/>
      <w:bookmarkStart w:id="2990" w:name="_Toc151796138"/>
      <w:bookmarkStart w:id="2991" w:name="_Toc228807399"/>
      <w:bookmarkStart w:id="2992" w:name="_Toc228894850"/>
      <w:bookmarkEnd w:id="2985"/>
      <w:bookmarkEnd w:id="2986"/>
      <w:bookmarkEnd w:id="2987"/>
      <w:bookmarkEnd w:id="2988"/>
      <w:bookmarkEnd w:id="2989"/>
      <w:bookmarkEnd w:id="2990"/>
      <w:bookmarkEnd w:id="2991"/>
      <w:bookmarkEnd w:id="2992"/>
      <w:r>
        <w:rPr/>
        <w:t>ARIA-ECB</w:t>
      </w:r>
    </w:p>
    <w:p>
      <w:pPr>
        <w:pStyle w:val="Normal"/>
        <w:numPr>
          <w:ilvl w:val="0"/>
          <w:numId w:val="3"/>
        </w:numPr>
        <w:rPr/>
      </w:pPr>
      <w:r>
        <w:rPr/>
        <w:t xml:space="preserve">ARIA-ECB, denoted </w:t>
      </w:r>
      <w:r>
        <w:rPr>
          <w:b/>
        </w:rPr>
        <w:t>CKM_ARIA_ECB</w:t>
      </w:r>
      <w:r>
        <w:rPr/>
        <w:t xml:space="preserve">, is a mechanism for single- and multiple-part encryption and decryption; key wrapping; and key unwrapping, based on </w:t>
      </w:r>
      <w:r>
        <w:rPr>
          <w:lang w:eastAsia="ja-JP"/>
        </w:rPr>
        <w:t>Aria</w:t>
      </w:r>
      <w:r>
        <w:rPr/>
        <w:t xml:space="preserve"> and electronic codebook mode.</w:t>
      </w:r>
    </w:p>
    <w:p>
      <w:pPr>
        <w:pStyle w:val="Normal"/>
        <w:numPr>
          <w:ilvl w:val="0"/>
          <w:numId w:val="3"/>
        </w:numPr>
        <w:rPr/>
      </w:pPr>
      <w:r>
        <w:rPr/>
        <w:t>It does not have a parameter.</w:t>
      </w:r>
    </w:p>
    <w:p>
      <w:pPr>
        <w:pStyle w:val="Normal"/>
        <w:numPr>
          <w:ilvl w:val="0"/>
          <w:numId w:val="3"/>
        </w:numPr>
        <w:rPr/>
      </w:pPr>
      <w:r>
        <w:rPr/>
        <w:t xml:space="preserve">This mechanism can wrap and unwrap any secret key.  Of course, a particular token may not be able to wrap/unwrap every secret key that it supports.  For wrapping, the mechanism encrypts the value of the </w:t>
      </w:r>
      <w:r>
        <w:rPr>
          <w:b/>
        </w:rPr>
        <w:t>CKA_VALUE</w:t>
      </w:r>
      <w:r>
        <w:rPr/>
        <w:t xml:space="preserve"> attribute of the key that is wrapped, padded on the trailing end with up to block size minus one null bytes so that the resulting length is a multiple of the block size. The output data is the same length as the padded input data. It does not wrap the key type, key length, or any other information about the key; the application must convey these separately.</w:t>
      </w:r>
    </w:p>
    <w:p>
      <w:pPr>
        <w:pStyle w:val="Normal"/>
        <w:numPr>
          <w:ilvl w:val="0"/>
          <w:numId w:val="3"/>
        </w:numPr>
        <w:rPr/>
      </w:pPr>
      <w:r>
        <w:rPr/>
        <w:t xml:space="preserve">For unwrapping, the mechanism decrypts the wrapped key, and truncates the result according to the </w:t>
      </w:r>
      <w:r>
        <w:rPr>
          <w:b/>
        </w:rPr>
        <w:t>CKA_KEY_TYPE</w:t>
      </w:r>
      <w:r>
        <w:rPr/>
        <w:t xml:space="preserve"> attribute of the template and, if it has one, and the key type supports it, the </w:t>
      </w:r>
      <w:r>
        <w:rPr>
          <w:b/>
        </w:rPr>
        <w:t>CKA_VALUE_LEN</w:t>
      </w:r>
      <w:r>
        <w:rPr/>
        <w:t xml:space="preserve"> attribute of the template.  The mechanism contributes the result as the </w:t>
      </w:r>
      <w:r>
        <w:rPr>
          <w:b/>
        </w:rPr>
        <w:t xml:space="preserve">CKA_VALUE </w:t>
      </w:r>
      <w:r>
        <w:rPr/>
        <w:t>attribute of the new key; other attributes required by the key type must be specified in the template.</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2993" w:name="_Toc151796162"/>
      <w:bookmarkStart w:id="2994" w:name="_Toc228807565"/>
      <w:r>
        <w:rPr/>
        <w:t xml:space="preserve">Table </w:t>
      </w:r>
      <w:r>
        <w:rPr>
          <w:szCs w:val="18"/>
        </w:rPr>
        <w:fldChar w:fldCharType="begin"/>
      </w:r>
      <w:r>
        <w:instrText> SEQ Table \* ARABIC </w:instrText>
      </w:r>
      <w:r>
        <w:fldChar w:fldCharType="separate"/>
      </w:r>
      <w:r>
        <w:t>139</w:t>
      </w:r>
      <w:r>
        <w:fldChar w:fldCharType="end"/>
      </w:r>
      <w:bookmarkEnd w:id="2993"/>
      <w:bookmarkEnd w:id="2994"/>
      <w:r>
        <w:rPr/>
        <w:t>, ARIA-ECB: Key and Data Length</w:t>
      </w:r>
    </w:p>
    <w:tbl>
      <w:tblPr>
        <w:tblW w:w="8748"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a0" w:noVBand="0" w:noHBand="0" w:lastColumn="0" w:firstColumn="1" w:lastRow="0" w:firstRow="1"/>
      </w:tblPr>
      <w:tblGrid>
        <w:gridCol w:w="1710"/>
        <w:gridCol w:w="2070"/>
        <w:gridCol w:w="1170"/>
        <w:gridCol w:w="2430"/>
        <w:gridCol w:w="1368"/>
      </w:tblGrid>
      <w:tr>
        <w:trPr>
          <w:tblHeader w:val="true"/>
        </w:trPr>
        <w:tc>
          <w:tcPr>
            <w:tcW w:w="171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07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17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4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c>
          <w:tcPr>
            <w:tcW w:w="1368"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Comments</w:t>
            </w:r>
          </w:p>
        </w:tc>
      </w:tr>
      <w:tr>
        <w:trPr/>
        <w:tc>
          <w:tcPr>
            <w:tcW w:w="17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CKK_ARIA</w:t>
            </w:r>
          </w:p>
        </w:tc>
        <w:tc>
          <w:tcPr>
            <w:tcW w:w="11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4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3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CKK_ARIA</w:t>
            </w:r>
          </w:p>
        </w:tc>
        <w:tc>
          <w:tcPr>
            <w:tcW w:w="11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4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same as input length</w:t>
            </w:r>
          </w:p>
        </w:tc>
        <w:tc>
          <w:tcPr>
            <w:tcW w:w="13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no final part</w:t>
            </w:r>
          </w:p>
        </w:tc>
      </w:tr>
      <w:tr>
        <w:trPr/>
        <w:tc>
          <w:tcPr>
            <w:tcW w:w="17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CKK_ARIA</w:t>
            </w:r>
          </w:p>
        </w:tc>
        <w:tc>
          <w:tcPr>
            <w:tcW w:w="11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4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input length rounded up to multiple of block size</w:t>
            </w:r>
          </w:p>
        </w:tc>
        <w:tc>
          <w:tcPr>
            <w:tcW w:w="136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r>
          </w:p>
        </w:tc>
      </w:tr>
      <w:tr>
        <w:trPr/>
        <w:tc>
          <w:tcPr>
            <w:tcW w:w="17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20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CKK_ARIA</w:t>
            </w:r>
          </w:p>
        </w:tc>
        <w:tc>
          <w:tcPr>
            <w:tcW w:w="11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4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determined by type of key being unwrapped or CKA_VALUE_LEN</w:t>
            </w:r>
          </w:p>
        </w:tc>
        <w:tc>
          <w:tcPr>
            <w:tcW w:w="136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40" w:after="80"/>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ARIA key sizes, in bytes.</w:t>
      </w:r>
    </w:p>
    <w:p>
      <w:pPr>
        <w:pStyle w:val="Heading3"/>
        <w:numPr>
          <w:ilvl w:val="2"/>
          <w:numId w:val="2"/>
        </w:numPr>
        <w:rPr/>
      </w:pPr>
      <w:bookmarkStart w:id="2995" w:name="_Toc516500978"/>
      <w:bookmarkStart w:id="2996" w:name="_Toc416960228"/>
      <w:bookmarkStart w:id="2997" w:name="_Toc395187982"/>
      <w:bookmarkStart w:id="2998" w:name="_Toc391471344"/>
      <w:bookmarkStart w:id="2999" w:name="_Toc370634631"/>
      <w:bookmarkStart w:id="3000" w:name="_Toc151796139"/>
      <w:bookmarkStart w:id="3001" w:name="_Toc228807400"/>
      <w:bookmarkStart w:id="3002" w:name="_Toc228894851"/>
      <w:bookmarkEnd w:id="2995"/>
      <w:bookmarkEnd w:id="2996"/>
      <w:bookmarkEnd w:id="2997"/>
      <w:bookmarkEnd w:id="2998"/>
      <w:bookmarkEnd w:id="2999"/>
      <w:bookmarkEnd w:id="3000"/>
      <w:bookmarkEnd w:id="3001"/>
      <w:bookmarkEnd w:id="3002"/>
      <w:r>
        <w:rPr/>
        <w:t>ARIA-CBC</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t xml:space="preserve">ARIA-CBC, denoted </w:t>
      </w:r>
      <w:r>
        <w:rPr>
          <w:rFonts w:cs="Arial"/>
          <w:b/>
        </w:rPr>
        <w:t>CKM_ARIA_CBC</w:t>
      </w:r>
      <w:r>
        <w:rPr>
          <w:rFonts w:cs="Arial"/>
        </w:rPr>
        <w:t xml:space="preserve">, is a mechanism for single- and multiple-part encryption and decryption; key wrapping; and key unwrapping, based on </w:t>
      </w:r>
      <w:r>
        <w:rPr>
          <w:rFonts w:cs="Arial"/>
          <w:lang w:eastAsia="ja-JP"/>
        </w:rPr>
        <w:t>ARIA</w:t>
      </w:r>
      <w:r>
        <w:rPr>
          <w:rFonts w:cs="Arial"/>
        </w:rPr>
        <w:t xml:space="preserve"> and cipher-block chaining mode.</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t>It has a parameter, a 16-byte initialization vector.</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t xml:space="preserve">This mechanism can wrap and unwrap any secret key.  Of course, a particular token may not be able to wrap/unwrap every secret key that it supports.  For wrapping, the mechanism encrypts the value of the </w:t>
      </w:r>
      <w:r>
        <w:rPr>
          <w:rFonts w:cs="Arial"/>
          <w:b/>
        </w:rPr>
        <w:t>CKA_VALUE</w:t>
      </w:r>
      <w:r>
        <w:rPr>
          <w:rFonts w:cs="Arial"/>
        </w:rPr>
        <w:t xml:space="preserve"> attribute of the key that is wrapped, padded on the trailing end with up to block size minus one null bytes so that the resulting length is a multiple of the block size. The output data is the same length as the padded input data. It does not wrap the key type, key length, or any other information about the key; the application must convey these separately.</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t xml:space="preserve">For unwrapping, the mechanism decrypts the wrapped key, and truncates the result according to the </w:t>
      </w:r>
      <w:r>
        <w:rPr>
          <w:rFonts w:cs="Arial"/>
          <w:b/>
        </w:rPr>
        <w:t>CKA_KEY_TYPE</w:t>
      </w:r>
      <w:r>
        <w:rPr>
          <w:rFonts w:cs="Arial"/>
        </w:rPr>
        <w:t xml:space="preserve"> attribute of the template and, if it has one, and the key type supports it, the </w:t>
      </w:r>
      <w:r>
        <w:rPr>
          <w:rFonts w:cs="Arial"/>
          <w:b/>
        </w:rPr>
        <w:t>CKA_VALUE_LEN</w:t>
      </w:r>
      <w:r>
        <w:rPr>
          <w:rFonts w:cs="Arial"/>
        </w:rPr>
        <w:t xml:space="preserve"> attribute of the template.  The mechanism contributes the result as the </w:t>
      </w:r>
      <w:r>
        <w:rPr>
          <w:rFonts w:cs="Arial"/>
          <w:b/>
        </w:rPr>
        <w:t>CKA_VALUE</w:t>
      </w:r>
      <w:r>
        <w:rPr>
          <w:rFonts w:cs="Arial"/>
        </w:rPr>
        <w:t xml:space="preserve"> attribute of the new key; other attributes required by the key type must be specified in the template.</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t>Constraints on key types and the length of data are summarized in the following table:</w:t>
      </w:r>
    </w:p>
    <w:p>
      <w:pPr>
        <w:pStyle w:val="Caption1"/>
        <w:numPr>
          <w:ilvl w:val="0"/>
          <w:numId w:val="3"/>
        </w:numPr>
        <w:rPr/>
      </w:pPr>
      <w:bookmarkStart w:id="3003" w:name="_Toc151796163"/>
      <w:bookmarkStart w:id="3004" w:name="_Toc228807566"/>
      <w:r>
        <w:rPr/>
        <w:t xml:space="preserve">Table </w:t>
      </w:r>
      <w:r>
        <w:rPr>
          <w:szCs w:val="18"/>
        </w:rPr>
        <w:fldChar w:fldCharType="begin"/>
      </w:r>
      <w:r>
        <w:instrText> SEQ Table \* ARABIC </w:instrText>
      </w:r>
      <w:r>
        <w:fldChar w:fldCharType="separate"/>
      </w:r>
      <w:r>
        <w:t>140</w:t>
      </w:r>
      <w:r>
        <w:fldChar w:fldCharType="end"/>
      </w:r>
      <w:bookmarkEnd w:id="3003"/>
      <w:bookmarkEnd w:id="3004"/>
      <w:r>
        <w:rPr/>
        <w:t>, ARIA-CBC: Key and Data Length</w:t>
      </w:r>
    </w:p>
    <w:tbl>
      <w:tblPr>
        <w:tblW w:w="891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a0" w:noVBand="0" w:noHBand="0" w:lastColumn="0" w:firstColumn="1" w:lastRow="0" w:firstRow="1"/>
      </w:tblPr>
      <w:tblGrid>
        <w:gridCol w:w="1799"/>
        <w:gridCol w:w="1980"/>
        <w:gridCol w:w="1350"/>
        <w:gridCol w:w="2250"/>
        <w:gridCol w:w="1531"/>
      </w:tblGrid>
      <w:tr>
        <w:trPr>
          <w:tblHeader w:val="true"/>
        </w:trPr>
        <w:tc>
          <w:tcPr>
            <w:tcW w:w="179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Calibri" w:hAnsi="Calibri"/>
                <w:b/>
                <w:b/>
                <w:sz w:val="20"/>
              </w:rPr>
            </w:pPr>
            <w:r>
              <w:rPr>
                <w:rFonts w:ascii="Arial" w:hAnsi="Arial"/>
                <w:b/>
                <w:sz w:val="20"/>
              </w:rPr>
              <w:t>Function</w:t>
            </w:r>
          </w:p>
        </w:tc>
        <w:tc>
          <w:tcPr>
            <w:tcW w:w="198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Calibri" w:hAnsi="Calibri"/>
                <w:b/>
                <w:b/>
                <w:sz w:val="20"/>
              </w:rPr>
            </w:pPr>
            <w:r>
              <w:rPr>
                <w:rFonts w:ascii="Arial" w:hAnsi="Arial"/>
                <w:b/>
                <w:sz w:val="20"/>
              </w:rPr>
              <w:t>Key type</w:t>
            </w:r>
          </w:p>
        </w:tc>
        <w:tc>
          <w:tcPr>
            <w:tcW w:w="135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Calibri" w:hAnsi="Calibri"/>
                <w:b/>
                <w:b/>
                <w:sz w:val="20"/>
              </w:rPr>
            </w:pPr>
            <w:r>
              <w:rPr>
                <w:rFonts w:ascii="Arial" w:hAnsi="Arial"/>
                <w:b/>
                <w:sz w:val="20"/>
              </w:rPr>
              <w:t>Input length</w:t>
            </w:r>
          </w:p>
        </w:tc>
        <w:tc>
          <w:tcPr>
            <w:tcW w:w="225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Calibri" w:hAnsi="Calibri"/>
                <w:b/>
                <w:b/>
                <w:sz w:val="20"/>
              </w:rPr>
            </w:pPr>
            <w:r>
              <w:rPr>
                <w:rFonts w:ascii="Arial" w:hAnsi="Arial"/>
                <w:b/>
                <w:sz w:val="20"/>
              </w:rPr>
              <w:t>Output length</w:t>
            </w:r>
          </w:p>
        </w:tc>
        <w:tc>
          <w:tcPr>
            <w:tcW w:w="153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b/>
                <w:b/>
                <w:sz w:val="20"/>
              </w:rPr>
            </w:pPr>
            <w:r>
              <w:rPr>
                <w:rFonts w:ascii="Arial" w:hAnsi="Arial"/>
                <w:b/>
                <w:sz w:val="20"/>
              </w:rPr>
              <w:t>Comments</w:t>
            </w:r>
          </w:p>
        </w:tc>
      </w:tr>
      <w:tr>
        <w:trPr/>
        <w:tc>
          <w:tcPr>
            <w:tcW w:w="179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Calibri" w:hAnsi="Calibri"/>
                <w:sz w:val="20"/>
              </w:rPr>
            </w:pPr>
            <w:r>
              <w:rPr>
                <w:rFonts w:ascii="Arial" w:hAnsi="Arial"/>
                <w:sz w:val="20"/>
              </w:rPr>
              <w:t>C_Encrypt</w:t>
            </w:r>
          </w:p>
        </w:tc>
        <w:tc>
          <w:tcPr>
            <w:tcW w:w="19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Calibri" w:hAnsi="Calibri"/>
                <w:sz w:val="20"/>
              </w:rPr>
            </w:pPr>
            <w:r>
              <w:rPr>
                <w:rFonts w:ascii="Arial" w:hAnsi="Arial"/>
                <w:sz w:val="20"/>
              </w:rPr>
              <w:t>CKK_ARIA</w:t>
            </w:r>
          </w:p>
        </w:tc>
        <w:tc>
          <w:tcPr>
            <w:tcW w:w="13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Calibri" w:hAnsi="Calibri"/>
                <w:sz w:val="20"/>
              </w:rPr>
            </w:pPr>
            <w:r>
              <w:rPr>
                <w:rFonts w:ascii="Arial" w:hAnsi="Arial"/>
                <w:sz w:val="20"/>
              </w:rPr>
              <w:t>multiple of block size</w:t>
            </w:r>
          </w:p>
        </w:tc>
        <w:tc>
          <w:tcPr>
            <w:tcW w:w="22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Calibri" w:hAnsi="Calibri"/>
                <w:sz w:val="20"/>
              </w:rPr>
            </w:pPr>
            <w:r>
              <w:rPr>
                <w:rFonts w:ascii="Arial" w:hAnsi="Arial"/>
                <w:sz w:val="20"/>
              </w:rPr>
              <w:t>same as input length</w:t>
            </w:r>
          </w:p>
        </w:tc>
        <w:tc>
          <w:tcPr>
            <w:tcW w:w="15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sz w:val="20"/>
              </w:rPr>
            </w:pPr>
            <w:r>
              <w:rPr>
                <w:rFonts w:ascii="Arial" w:hAnsi="Arial"/>
                <w:sz w:val="20"/>
              </w:rPr>
              <w:t>no final part</w:t>
            </w:r>
          </w:p>
        </w:tc>
      </w:tr>
      <w:tr>
        <w:trPr/>
        <w:tc>
          <w:tcPr>
            <w:tcW w:w="179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Calibri" w:hAnsi="Calibri"/>
                <w:sz w:val="20"/>
              </w:rPr>
            </w:pPr>
            <w:r>
              <w:rPr>
                <w:rFonts w:ascii="Arial" w:hAnsi="Arial"/>
                <w:sz w:val="20"/>
              </w:rPr>
              <w:t>C_Decrypt</w:t>
            </w:r>
          </w:p>
        </w:tc>
        <w:tc>
          <w:tcPr>
            <w:tcW w:w="19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Calibri" w:hAnsi="Calibri"/>
                <w:sz w:val="20"/>
              </w:rPr>
            </w:pPr>
            <w:r>
              <w:rPr>
                <w:rFonts w:ascii="Arial" w:hAnsi="Arial"/>
                <w:sz w:val="20"/>
              </w:rPr>
              <w:t>CKK_ARIA</w:t>
            </w:r>
          </w:p>
        </w:tc>
        <w:tc>
          <w:tcPr>
            <w:tcW w:w="13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Calibri" w:hAnsi="Calibri"/>
                <w:sz w:val="20"/>
              </w:rPr>
            </w:pPr>
            <w:r>
              <w:rPr>
                <w:rFonts w:ascii="Arial" w:hAnsi="Arial"/>
                <w:sz w:val="20"/>
              </w:rPr>
              <w:t>multiple of block size</w:t>
            </w:r>
          </w:p>
        </w:tc>
        <w:tc>
          <w:tcPr>
            <w:tcW w:w="22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Calibri" w:hAnsi="Calibri"/>
                <w:sz w:val="20"/>
              </w:rPr>
            </w:pPr>
            <w:r>
              <w:rPr>
                <w:rFonts w:ascii="Arial" w:hAnsi="Arial"/>
                <w:sz w:val="20"/>
              </w:rPr>
              <w:t>same as input length</w:t>
            </w:r>
          </w:p>
        </w:tc>
        <w:tc>
          <w:tcPr>
            <w:tcW w:w="15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sz w:val="20"/>
              </w:rPr>
            </w:pPr>
            <w:r>
              <w:rPr>
                <w:rFonts w:ascii="Arial" w:hAnsi="Arial"/>
                <w:sz w:val="20"/>
              </w:rPr>
              <w:t>no final part</w:t>
            </w:r>
          </w:p>
        </w:tc>
      </w:tr>
      <w:tr>
        <w:trPr/>
        <w:tc>
          <w:tcPr>
            <w:tcW w:w="179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Calibri" w:hAnsi="Calibri"/>
                <w:sz w:val="20"/>
              </w:rPr>
            </w:pPr>
            <w:r>
              <w:rPr>
                <w:rFonts w:ascii="Arial" w:hAnsi="Arial"/>
                <w:sz w:val="20"/>
              </w:rPr>
              <w:t>C_WrapKey</w:t>
            </w:r>
          </w:p>
        </w:tc>
        <w:tc>
          <w:tcPr>
            <w:tcW w:w="19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Calibri" w:hAnsi="Calibri"/>
                <w:sz w:val="20"/>
              </w:rPr>
            </w:pPr>
            <w:r>
              <w:rPr>
                <w:rFonts w:ascii="Arial" w:hAnsi="Arial"/>
                <w:sz w:val="20"/>
              </w:rPr>
              <w:t>CKK_ARIA</w:t>
            </w:r>
          </w:p>
        </w:tc>
        <w:tc>
          <w:tcPr>
            <w:tcW w:w="13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Calibri" w:hAnsi="Calibri"/>
                <w:sz w:val="20"/>
              </w:rPr>
            </w:pPr>
            <w:r>
              <w:rPr>
                <w:rFonts w:ascii="Arial" w:hAnsi="Arial"/>
                <w:sz w:val="20"/>
              </w:rPr>
              <w:t>any</w:t>
            </w:r>
          </w:p>
        </w:tc>
        <w:tc>
          <w:tcPr>
            <w:tcW w:w="22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Calibri" w:hAnsi="Calibri"/>
                <w:sz w:val="20"/>
              </w:rPr>
            </w:pPr>
            <w:r>
              <w:rPr>
                <w:rFonts w:ascii="Arial" w:hAnsi="Arial"/>
                <w:sz w:val="20"/>
              </w:rPr>
              <w:t>input length rounded up to multiple of the block size</w:t>
            </w:r>
          </w:p>
        </w:tc>
        <w:tc>
          <w:tcPr>
            <w:tcW w:w="15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sz w:val="20"/>
              </w:rPr>
            </w:pPr>
            <w:r>
              <w:rPr>
                <w:rFonts w:ascii="Arial" w:hAnsi="Arial"/>
                <w:sz w:val="20"/>
              </w:rPr>
            </w:r>
          </w:p>
        </w:tc>
      </w:tr>
      <w:tr>
        <w:trPr/>
        <w:tc>
          <w:tcPr>
            <w:tcW w:w="179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Calibri" w:hAnsi="Calibri"/>
                <w:sz w:val="20"/>
              </w:rPr>
            </w:pPr>
            <w:r>
              <w:rPr>
                <w:rFonts w:ascii="Arial" w:hAnsi="Arial"/>
                <w:sz w:val="20"/>
              </w:rPr>
              <w:t>C_UnwrapKey</w:t>
            </w:r>
          </w:p>
        </w:tc>
        <w:tc>
          <w:tcPr>
            <w:tcW w:w="19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Calibri" w:hAnsi="Calibri"/>
                <w:sz w:val="20"/>
              </w:rPr>
            </w:pPr>
            <w:r>
              <w:rPr>
                <w:rFonts w:ascii="Arial" w:hAnsi="Arial"/>
                <w:sz w:val="20"/>
              </w:rPr>
              <w:t>CKK_ARIA</w:t>
            </w:r>
          </w:p>
        </w:tc>
        <w:tc>
          <w:tcPr>
            <w:tcW w:w="135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Calibri" w:hAnsi="Calibri"/>
                <w:sz w:val="20"/>
              </w:rPr>
            </w:pPr>
            <w:r>
              <w:rPr>
                <w:rFonts w:ascii="Arial" w:hAnsi="Arial"/>
                <w:sz w:val="20"/>
              </w:rPr>
              <w:t>multiple of block size</w:t>
            </w:r>
          </w:p>
        </w:tc>
        <w:tc>
          <w:tcPr>
            <w:tcW w:w="225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Calibri" w:hAnsi="Calibri"/>
                <w:sz w:val="20"/>
              </w:rPr>
            </w:pPr>
            <w:r>
              <w:rPr>
                <w:rFonts w:ascii="Arial" w:hAnsi="Arial"/>
                <w:sz w:val="20"/>
              </w:rPr>
              <w:t>determined by type of key being unwrapped or CKA_VALUE_LEN</w:t>
            </w:r>
          </w:p>
        </w:tc>
        <w:tc>
          <w:tcPr>
            <w:tcW w:w="153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sz w:val="20"/>
              </w:rPr>
            </w:pPr>
            <w:r>
              <w:rPr>
                <w:rFonts w:ascii="Arial" w:hAnsi="Arial"/>
                <w:sz w:val="20"/>
              </w:rPr>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40" w:after="80"/>
        <w:rPr/>
      </w:pPr>
      <w:r>
        <w:rPr/>
        <w:t>For this mechanism, the ulMinKeySize and ulMaxKeySize fields of the CK_MECHANISM_INFO structure specify the supported range of Aria key sizes, in bytes.</w:t>
      </w:r>
    </w:p>
    <w:p>
      <w:pPr>
        <w:pStyle w:val="Heading3"/>
        <w:numPr>
          <w:ilvl w:val="2"/>
          <w:numId w:val="2"/>
        </w:numPr>
        <w:rPr/>
      </w:pPr>
      <w:bookmarkStart w:id="3005" w:name="_Toc516500979"/>
      <w:bookmarkStart w:id="3006" w:name="_Toc416960229"/>
      <w:bookmarkStart w:id="3007" w:name="_Toc395187983"/>
      <w:bookmarkStart w:id="3008" w:name="_Toc391471345"/>
      <w:bookmarkStart w:id="3009" w:name="_Toc370634632"/>
      <w:bookmarkStart w:id="3010" w:name="_Toc151796140"/>
      <w:bookmarkStart w:id="3011" w:name="_Toc228807401"/>
      <w:bookmarkStart w:id="3012" w:name="_Toc228894852"/>
      <w:bookmarkEnd w:id="3005"/>
      <w:bookmarkEnd w:id="3006"/>
      <w:bookmarkEnd w:id="3007"/>
      <w:bookmarkEnd w:id="3008"/>
      <w:bookmarkEnd w:id="3009"/>
      <w:bookmarkEnd w:id="3010"/>
      <w:bookmarkEnd w:id="3011"/>
      <w:bookmarkEnd w:id="3012"/>
      <w:r>
        <w:rPr/>
        <w:t>ARIA-CBC with PKCS padding</w:t>
      </w:r>
    </w:p>
    <w:p>
      <w:pPr>
        <w:pStyle w:val="Normal"/>
        <w:numPr>
          <w:ilvl w:val="0"/>
          <w:numId w:val="3"/>
        </w:numPr>
        <w:rPr/>
      </w:pPr>
      <w:r>
        <w:rPr/>
        <w:t xml:space="preserve">ARIA-CBC with PKCS padding, denoted </w:t>
      </w:r>
      <w:r>
        <w:rPr>
          <w:b/>
        </w:rPr>
        <w:t>CKM_ARIA_CBC_PAD</w:t>
      </w:r>
      <w:r>
        <w:rPr/>
        <w:t xml:space="preserve">, is a mechanism for single- and multiple-part encryption and decryption; key wrapping; and key unwrapping, based on </w:t>
      </w:r>
      <w:r>
        <w:rPr>
          <w:lang w:eastAsia="ja-JP"/>
        </w:rPr>
        <w:t>ARIA</w:t>
      </w:r>
      <w:r>
        <w:rPr/>
        <w:t>; cipher-block chaining mode; and the block cipher padding method detailed in PKCS #7.</w:t>
      </w:r>
    </w:p>
    <w:p>
      <w:pPr>
        <w:pStyle w:val="Normal"/>
        <w:numPr>
          <w:ilvl w:val="0"/>
          <w:numId w:val="3"/>
        </w:numPr>
        <w:rPr/>
      </w:pPr>
      <w:r>
        <w:rPr/>
        <w:t>It has a parameter, a 16-byte initialization vector.</w:t>
      </w:r>
    </w:p>
    <w:p>
      <w:pPr>
        <w:pStyle w:val="Normal"/>
        <w:numPr>
          <w:ilvl w:val="0"/>
          <w:numId w:val="3"/>
        </w:numPr>
        <w:rPr/>
      </w:pPr>
      <w:r>
        <w:rPr/>
        <w:t xml:space="preserve">The PKCS padding in this mechanism allows the length of the plaintext value to be recovered from the ciphertext value.  Therefore, when unwrapping keys with this mechanism, no value should be specified for the </w:t>
      </w:r>
      <w:r>
        <w:rPr>
          <w:b/>
        </w:rPr>
        <w:t>CKA_VALUE_LEN</w:t>
      </w:r>
      <w:r>
        <w:rPr/>
        <w:t xml:space="preserve"> attribute.</w:t>
      </w:r>
    </w:p>
    <w:p>
      <w:pPr>
        <w:pStyle w:val="Normal"/>
        <w:numPr>
          <w:ilvl w:val="0"/>
          <w:numId w:val="3"/>
        </w:numPr>
        <w:rPr/>
      </w:pPr>
      <w:r>
        <w:rPr/>
        <w:t>In addition to being able to wrap and unwrap secret keys, this mechanism can wrap and unwrap RSA, Diffie-Hellman, X9.42 Diffie-Hellman, EC (also related to ECDSA) and DSA private keys (see Section TBA for details).  The entries in the table below for data length constraints when wrapping and unwrapping keys do not apply to wrapping and unwrapping private keys.</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3013" w:name="_Toc151796164"/>
      <w:bookmarkStart w:id="3014" w:name="_Toc228807567"/>
      <w:r>
        <w:rPr/>
        <w:t xml:space="preserve">Table </w:t>
      </w:r>
      <w:r>
        <w:rPr>
          <w:szCs w:val="18"/>
        </w:rPr>
        <w:fldChar w:fldCharType="begin"/>
      </w:r>
      <w:r>
        <w:instrText> SEQ Table \* ARABIC </w:instrText>
      </w:r>
      <w:r>
        <w:fldChar w:fldCharType="separate"/>
      </w:r>
      <w:r>
        <w:t>141</w:t>
      </w:r>
      <w:r>
        <w:fldChar w:fldCharType="end"/>
      </w:r>
      <w:bookmarkEnd w:id="3013"/>
      <w:bookmarkEnd w:id="3014"/>
      <w:r>
        <w:rPr/>
        <w:t>, ARIA-CBC with PKCS Padding: Key and Data Length</w:t>
      </w:r>
    </w:p>
    <w:tbl>
      <w:tblPr>
        <w:tblW w:w="810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709"/>
        <w:gridCol w:w="2070"/>
        <w:gridCol w:w="1350"/>
        <w:gridCol w:w="2970"/>
      </w:tblGrid>
      <w:tr>
        <w:trPr>
          <w:tblHeader w:val="true"/>
        </w:trPr>
        <w:tc>
          <w:tcPr>
            <w:tcW w:w="1709"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07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35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297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7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C_Encrypt</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CKK_ARIA</w:t>
            </w:r>
          </w:p>
        </w:tc>
        <w:tc>
          <w:tcPr>
            <w:tcW w:w="13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97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input length rounded up to multiple of the block size</w:t>
            </w:r>
          </w:p>
        </w:tc>
      </w:tr>
      <w:tr>
        <w:trPr/>
        <w:tc>
          <w:tcPr>
            <w:tcW w:w="17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C_Decrypt</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CKK_ARIA</w:t>
            </w:r>
          </w:p>
        </w:tc>
        <w:tc>
          <w:tcPr>
            <w:tcW w:w="13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97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between 1 and block size bytes shorter than input length</w:t>
            </w:r>
          </w:p>
        </w:tc>
      </w:tr>
      <w:tr>
        <w:trPr/>
        <w:tc>
          <w:tcPr>
            <w:tcW w:w="170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C_WrapKey</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CKK_ARIA</w:t>
            </w:r>
          </w:p>
        </w:tc>
        <w:tc>
          <w:tcPr>
            <w:tcW w:w="13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297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input length rounded up to multiple of the block size</w:t>
            </w:r>
          </w:p>
        </w:tc>
      </w:tr>
      <w:tr>
        <w:trPr/>
        <w:tc>
          <w:tcPr>
            <w:tcW w:w="170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C_UnwrapKey</w:t>
            </w:r>
          </w:p>
        </w:tc>
        <w:tc>
          <w:tcPr>
            <w:tcW w:w="20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CKK_ARIA</w:t>
            </w:r>
          </w:p>
        </w:tc>
        <w:tc>
          <w:tcPr>
            <w:tcW w:w="135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multiple of block size</w:t>
            </w:r>
          </w:p>
        </w:tc>
        <w:tc>
          <w:tcPr>
            <w:tcW w:w="297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between 1 and block length bytes shorter than input length</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ARIA key sizes, in bytes.</w:t>
      </w:r>
    </w:p>
    <w:p>
      <w:pPr>
        <w:pStyle w:val="Heading3"/>
        <w:numPr>
          <w:ilvl w:val="2"/>
          <w:numId w:val="2"/>
        </w:numPr>
        <w:rPr/>
      </w:pPr>
      <w:bookmarkStart w:id="3015" w:name="_Toc516500980"/>
      <w:bookmarkStart w:id="3016" w:name="_Toc416960230"/>
      <w:bookmarkStart w:id="3017" w:name="_Toc395187984"/>
      <w:bookmarkStart w:id="3018" w:name="_Toc391471346"/>
      <w:bookmarkStart w:id="3019" w:name="_Toc370634633"/>
      <w:bookmarkStart w:id="3020" w:name="_Toc151796141"/>
      <w:bookmarkStart w:id="3021" w:name="_Toc228807402"/>
      <w:bookmarkStart w:id="3022" w:name="_Toc228894853"/>
      <w:bookmarkEnd w:id="3015"/>
      <w:bookmarkEnd w:id="3016"/>
      <w:bookmarkEnd w:id="3017"/>
      <w:bookmarkEnd w:id="3018"/>
      <w:bookmarkEnd w:id="3019"/>
      <w:bookmarkEnd w:id="3020"/>
      <w:bookmarkEnd w:id="3021"/>
      <w:bookmarkEnd w:id="3022"/>
      <w:r>
        <w:rPr/>
        <w:t>General-length ARIA-MAC</w:t>
      </w:r>
    </w:p>
    <w:p>
      <w:pPr>
        <w:pStyle w:val="Normal"/>
        <w:numPr>
          <w:ilvl w:val="0"/>
          <w:numId w:val="3"/>
        </w:numPr>
        <w:rPr/>
      </w:pPr>
      <w:r>
        <w:rPr/>
        <w:t xml:space="preserve">General-length ARIA -MAC, denoted </w:t>
      </w:r>
      <w:r>
        <w:rPr>
          <w:b/>
        </w:rPr>
        <w:t>CKM_ARIA_MAC_GENERAL</w:t>
      </w:r>
      <w:r>
        <w:rPr/>
        <w:t>, is a mechanism for single- and multiple-part signatures and verification, based on ARIA and data authentication as defined in [FIPS 113].</w:t>
      </w:r>
    </w:p>
    <w:p>
      <w:pPr>
        <w:pStyle w:val="Normal"/>
        <w:numPr>
          <w:ilvl w:val="0"/>
          <w:numId w:val="3"/>
        </w:numPr>
        <w:rPr/>
      </w:pPr>
      <w:r>
        <w:rPr/>
        <w:t xml:space="preserve">It has a parameter, a </w:t>
      </w:r>
      <w:r>
        <w:rPr>
          <w:b/>
        </w:rPr>
        <w:t xml:space="preserve">CK_MAC_GENERAL_PARAMS </w:t>
      </w:r>
      <w:r>
        <w:rPr/>
        <w:t>structure, which specifies the output length desired from the mechanism.</w:t>
      </w:r>
    </w:p>
    <w:p>
      <w:pPr>
        <w:pStyle w:val="Normal"/>
        <w:numPr>
          <w:ilvl w:val="0"/>
          <w:numId w:val="3"/>
        </w:numPr>
        <w:rPr/>
      </w:pPr>
      <w:r>
        <w:rPr/>
        <w:t>The output bytes from this mechanism are taken from the start of the final ARIA cipher block produced in the MACing process.</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3023" w:name="_Toc151796165"/>
      <w:bookmarkStart w:id="3024" w:name="_Toc228807568"/>
      <w:r>
        <w:rPr/>
        <w:t xml:space="preserve">Table </w:t>
      </w:r>
      <w:r>
        <w:rPr>
          <w:szCs w:val="18"/>
        </w:rPr>
        <w:fldChar w:fldCharType="begin"/>
      </w:r>
      <w:r>
        <w:instrText> SEQ Table \* ARABIC </w:instrText>
      </w:r>
      <w:r>
        <w:fldChar w:fldCharType="separate"/>
      </w:r>
      <w:r>
        <w:t>142</w:t>
      </w:r>
      <w:r>
        <w:fldChar w:fldCharType="end"/>
      </w:r>
      <w:bookmarkEnd w:id="3023"/>
      <w:bookmarkEnd w:id="3024"/>
      <w:r>
        <w:rPr/>
        <w:t>, General-length ARIA-MAC: Key and Data Length</w:t>
      </w:r>
    </w:p>
    <w:tbl>
      <w:tblPr>
        <w:tblW w:w="828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170"/>
        <w:gridCol w:w="2160"/>
        <w:gridCol w:w="963"/>
        <w:gridCol w:w="3987"/>
      </w:tblGrid>
      <w:tr>
        <w:trPr>
          <w:tblHeader w:val="true"/>
        </w:trPr>
        <w:tc>
          <w:tcPr>
            <w:tcW w:w="117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16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both"/>
              <w:rPr>
                <w:rFonts w:ascii="Arial" w:hAnsi="Arial" w:cs="Arial"/>
                <w:b/>
                <w:b/>
                <w:sz w:val="20"/>
              </w:rPr>
            </w:pPr>
            <w:r>
              <w:rPr>
                <w:rFonts w:cs="Arial" w:ascii="Arial" w:hAnsi="Arial"/>
                <w:b/>
                <w:sz w:val="20"/>
              </w:rPr>
              <w:t>Key type</w:t>
            </w:r>
          </w:p>
        </w:tc>
        <w:tc>
          <w:tcPr>
            <w:tcW w:w="963"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987"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17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C_Sign</w:t>
            </w:r>
          </w:p>
        </w:tc>
        <w:tc>
          <w:tcPr>
            <w:tcW w:w="21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CKK_ARIA</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98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1-block size, as specified in parameters</w:t>
            </w:r>
          </w:p>
        </w:tc>
      </w:tr>
      <w:tr>
        <w:trPr/>
        <w:tc>
          <w:tcPr>
            <w:tcW w:w="117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216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lang w:val="sv-SE"/>
              </w:rPr>
              <w:t>CKK_ARIA</w:t>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98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1-block size, as specified in parameters</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ARIA key sizes, in bytes.</w:t>
      </w:r>
    </w:p>
    <w:p>
      <w:pPr>
        <w:pStyle w:val="Heading3"/>
        <w:numPr>
          <w:ilvl w:val="2"/>
          <w:numId w:val="2"/>
        </w:numPr>
        <w:rPr/>
      </w:pPr>
      <w:bookmarkStart w:id="3025" w:name="_Toc516500981"/>
      <w:bookmarkStart w:id="3026" w:name="_Toc416960231"/>
      <w:bookmarkStart w:id="3027" w:name="_Toc395187985"/>
      <w:bookmarkStart w:id="3028" w:name="_Toc391471347"/>
      <w:bookmarkStart w:id="3029" w:name="_Toc370634634"/>
      <w:bookmarkStart w:id="3030" w:name="_Toc151796142"/>
      <w:bookmarkStart w:id="3031" w:name="_Toc228807403"/>
      <w:bookmarkStart w:id="3032" w:name="_Toc228894854"/>
      <w:bookmarkEnd w:id="3025"/>
      <w:bookmarkEnd w:id="3026"/>
      <w:bookmarkEnd w:id="3027"/>
      <w:bookmarkEnd w:id="3028"/>
      <w:bookmarkEnd w:id="3029"/>
      <w:bookmarkEnd w:id="3030"/>
      <w:bookmarkEnd w:id="3031"/>
      <w:bookmarkEnd w:id="3032"/>
      <w:r>
        <w:rPr/>
        <w:t>ARIA-MAC</w:t>
      </w:r>
    </w:p>
    <w:p>
      <w:pPr>
        <w:pStyle w:val="Normal"/>
        <w:numPr>
          <w:ilvl w:val="0"/>
          <w:numId w:val="3"/>
        </w:numPr>
        <w:rPr/>
      </w:pPr>
      <w:r>
        <w:rPr/>
        <w:t xml:space="preserve">ARIA-MAC, denoted by </w:t>
      </w:r>
      <w:r>
        <w:rPr>
          <w:b/>
        </w:rPr>
        <w:t>CKM_ARIA_MAC</w:t>
      </w:r>
      <w:r>
        <w:rPr/>
        <w:t>, is a special case of the general-length ARIA-MAC mechanism. ARIA-MAC always produces and verifies MACs that are half the block size in length.</w:t>
      </w:r>
    </w:p>
    <w:p>
      <w:pPr>
        <w:pStyle w:val="Normal"/>
        <w:numPr>
          <w:ilvl w:val="0"/>
          <w:numId w:val="3"/>
        </w:numPr>
        <w:rPr/>
      </w:pPr>
      <w:r>
        <w:rPr/>
        <w:t>It does not have a parameter.</w:t>
      </w:r>
    </w:p>
    <w:p>
      <w:pPr>
        <w:pStyle w:val="Normal"/>
        <w:numPr>
          <w:ilvl w:val="0"/>
          <w:numId w:val="3"/>
        </w:numPr>
        <w:rPr/>
      </w:pPr>
      <w:r>
        <w:rPr/>
        <w:t>Constraints on key types and the length of data are summarized in the following table:</w:t>
      </w:r>
    </w:p>
    <w:p>
      <w:pPr>
        <w:pStyle w:val="Caption1"/>
        <w:numPr>
          <w:ilvl w:val="0"/>
          <w:numId w:val="3"/>
        </w:numPr>
        <w:rPr/>
      </w:pPr>
      <w:bookmarkStart w:id="3033" w:name="_Toc151796166"/>
      <w:bookmarkStart w:id="3034" w:name="_Toc228807569"/>
      <w:r>
        <w:rPr/>
        <w:t xml:space="preserve">Table </w:t>
      </w:r>
      <w:r>
        <w:rPr>
          <w:szCs w:val="18"/>
        </w:rPr>
        <w:fldChar w:fldCharType="begin"/>
      </w:r>
      <w:r>
        <w:instrText> SEQ Table \* ARABIC </w:instrText>
      </w:r>
      <w:r>
        <w:fldChar w:fldCharType="separate"/>
      </w:r>
      <w:r>
        <w:t>143</w:t>
      </w:r>
      <w:r>
        <w:fldChar w:fldCharType="end"/>
      </w:r>
      <w:bookmarkEnd w:id="3033"/>
      <w:bookmarkEnd w:id="3034"/>
      <w:r>
        <w:rPr/>
        <w:t>, ARIA-MAC: Key and Data Length</w:t>
      </w:r>
    </w:p>
    <w:tbl>
      <w:tblPr>
        <w:tblW w:w="747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169"/>
        <w:gridCol w:w="2250"/>
        <w:gridCol w:w="874"/>
        <w:gridCol w:w="3176"/>
      </w:tblGrid>
      <w:tr>
        <w:trPr>
          <w:tblHeader w:val="true"/>
        </w:trPr>
        <w:tc>
          <w:tcPr>
            <w:tcW w:w="1169"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25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874"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3176"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16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C_Sign</w:t>
            </w:r>
          </w:p>
        </w:tc>
        <w:tc>
          <w:tcPr>
            <w:tcW w:w="22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CKK_ARIA</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17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½ block size (8 bytes)</w:t>
            </w:r>
          </w:p>
        </w:tc>
      </w:tr>
      <w:tr>
        <w:trPr/>
        <w:tc>
          <w:tcPr>
            <w:tcW w:w="116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225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CKK_ARIA</w:t>
            </w:r>
          </w:p>
        </w:tc>
        <w:tc>
          <w:tcPr>
            <w:tcW w:w="87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317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½ block size (8 bytes)</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ARIA key sizes, in bytes.</w:t>
      </w:r>
    </w:p>
    <w:p>
      <w:pPr>
        <w:pStyle w:val="Heading2"/>
        <w:numPr>
          <w:ilvl w:val="1"/>
          <w:numId w:val="2"/>
        </w:numPr>
        <w:rPr/>
      </w:pPr>
      <w:bookmarkStart w:id="3035" w:name="_Toc516500982"/>
      <w:bookmarkStart w:id="3036" w:name="_Toc416960232"/>
      <w:bookmarkStart w:id="3037" w:name="_Toc395187986"/>
      <w:bookmarkStart w:id="3038" w:name="_Toc391471348"/>
      <w:bookmarkStart w:id="3039" w:name="_Toc370634635"/>
      <w:bookmarkStart w:id="3040" w:name="_Toc151796143"/>
      <w:bookmarkStart w:id="3041" w:name="_Toc228807404"/>
      <w:bookmarkStart w:id="3042" w:name="_Toc228894855"/>
      <w:bookmarkEnd w:id="3035"/>
      <w:bookmarkEnd w:id="3036"/>
      <w:bookmarkEnd w:id="3037"/>
      <w:bookmarkEnd w:id="3038"/>
      <w:bookmarkEnd w:id="3039"/>
      <w:bookmarkEnd w:id="3040"/>
      <w:bookmarkEnd w:id="3041"/>
      <w:bookmarkEnd w:id="3042"/>
      <w:r>
        <w:rPr/>
        <w:t>Key derivation by data encryption - ARIA</w:t>
      </w:r>
    </w:p>
    <w:p>
      <w:pPr>
        <w:pStyle w:val="Normal"/>
        <w:numPr>
          <w:ilvl w:val="0"/>
          <w:numId w:val="3"/>
        </w:numPr>
        <w:rPr/>
      </w:pPr>
      <w:r>
        <w:rPr/>
        <w:t>These mechanisms allow derivation of keys using the result of an encryption operation as the key value. They are for use with the C_DeriveKey function.</w:t>
      </w:r>
    </w:p>
    <w:p>
      <w:pPr>
        <w:pStyle w:val="Heading3"/>
        <w:numPr>
          <w:ilvl w:val="2"/>
          <w:numId w:val="2"/>
        </w:numPr>
        <w:rPr/>
      </w:pPr>
      <w:bookmarkStart w:id="3043" w:name="_Toc516500983"/>
      <w:bookmarkStart w:id="3044" w:name="_Toc416960233"/>
      <w:bookmarkStart w:id="3045" w:name="_Toc395187987"/>
      <w:bookmarkStart w:id="3046" w:name="_Toc391471349"/>
      <w:bookmarkStart w:id="3047" w:name="_Toc370634636"/>
      <w:bookmarkStart w:id="3048" w:name="_Toc151796144"/>
      <w:bookmarkStart w:id="3049" w:name="_Toc228807405"/>
      <w:bookmarkStart w:id="3050" w:name="_Toc228894856"/>
      <w:bookmarkEnd w:id="3043"/>
      <w:bookmarkEnd w:id="3044"/>
      <w:bookmarkEnd w:id="3045"/>
      <w:bookmarkEnd w:id="3046"/>
      <w:bookmarkEnd w:id="3047"/>
      <w:bookmarkEnd w:id="3048"/>
      <w:bookmarkEnd w:id="3049"/>
      <w:bookmarkEnd w:id="3050"/>
      <w:r>
        <w:rPr/>
        <w:t>Definitions</w:t>
      </w:r>
    </w:p>
    <w:p>
      <w:pPr>
        <w:pStyle w:val="Normal"/>
        <w:numPr>
          <w:ilvl w:val="0"/>
          <w:numId w:val="3"/>
        </w:numPr>
        <w:rPr>
          <w:lang w:val="de-DE"/>
        </w:rPr>
      </w:pPr>
      <w:r>
        <w:rPr>
          <w:lang w:val="de-DE"/>
        </w:rPr>
        <w:t>Mechanisms:</w:t>
      </w:r>
    </w:p>
    <w:p>
      <w:pPr>
        <w:pStyle w:val="Normal"/>
        <w:numPr>
          <w:ilvl w:val="0"/>
          <w:numId w:val="3"/>
        </w:numPr>
        <w:ind w:left="720" w:hanging="0"/>
        <w:rPr>
          <w:lang w:val="de-DE"/>
        </w:rPr>
      </w:pPr>
      <w:r>
        <w:rPr>
          <w:lang w:val="de-DE"/>
        </w:rPr>
        <w:t>CKM_</w:t>
      </w:r>
      <w:r>
        <w:rPr>
          <w:lang w:val="de-DE" w:eastAsia="ja-JP"/>
        </w:rPr>
        <w:t>ARIA</w:t>
      </w:r>
      <w:r>
        <w:rPr>
          <w:lang w:val="de-DE"/>
        </w:rPr>
        <w:t>_ECB_ENCRYPT_DATA</w:t>
      </w:r>
    </w:p>
    <w:p>
      <w:pPr>
        <w:pStyle w:val="Normal"/>
        <w:numPr>
          <w:ilvl w:val="0"/>
          <w:numId w:val="3"/>
        </w:numPr>
        <w:ind w:left="720" w:hanging="0"/>
        <w:rPr>
          <w:lang w:val="de-DE"/>
        </w:rPr>
      </w:pPr>
      <w:r>
        <w:rPr>
          <w:lang w:val="de-DE"/>
        </w:rPr>
        <w:t>CKM_</w:t>
      </w:r>
      <w:r>
        <w:rPr>
          <w:lang w:val="de-DE" w:eastAsia="ja-JP"/>
        </w:rPr>
        <w:t>ARIA</w:t>
      </w:r>
      <w:r>
        <w:rPr>
          <w:lang w:val="de-DE"/>
        </w:rPr>
        <w:t>_CBC_ENCRYPT_DATA</w:t>
      </w:r>
    </w:p>
    <w:p>
      <w:pPr>
        <w:pStyle w:val="Normal"/>
        <w:numPr>
          <w:ilvl w:val="0"/>
          <w:numId w:val="3"/>
        </w:numPr>
        <w:rPr>
          <w:lang w:val="de-DE" w:eastAsia="ja-JP"/>
        </w:rPr>
      </w:pPr>
      <w:r>
        <w:rPr>
          <w:lang w:val="de-DE" w:eastAsia="ja-JP"/>
        </w:rPr>
      </w:r>
    </w:p>
    <w:p>
      <w:pPr>
        <w:pStyle w:val="CCode"/>
        <w:numPr>
          <w:ilvl w:val="0"/>
          <w:numId w:val="3"/>
        </w:numPr>
        <w:rPr>
          <w:highlight w:val="yellow"/>
        </w:rPr>
      </w:pPr>
      <w:r>
        <w:rPr>
          <w:highlight w:val="yellow"/>
        </w:rPr>
        <w:t>typedef struct CK_ARIA_CBC_ENCRYPT_DATA_PARAMS {</w:t>
      </w:r>
    </w:p>
    <w:p>
      <w:pPr>
        <w:pStyle w:val="CCode"/>
        <w:numPr>
          <w:ilvl w:val="0"/>
          <w:numId w:val="3"/>
        </w:numPr>
        <w:rPr>
          <w:highlight w:val="yellow"/>
        </w:rPr>
      </w:pPr>
      <w:r>
        <w:rPr>
          <w:highlight w:val="yellow"/>
        </w:rPr>
        <w:t xml:space="preserve">  </w:t>
      </w:r>
      <w:r>
        <w:rPr>
          <w:highlight w:val="yellow"/>
        </w:rPr>
        <w:t>CK_BYTE      iv[16];</w:t>
      </w:r>
    </w:p>
    <w:p>
      <w:pPr>
        <w:pStyle w:val="CCode"/>
        <w:numPr>
          <w:ilvl w:val="0"/>
          <w:numId w:val="3"/>
        </w:numPr>
        <w:rPr>
          <w:highlight w:val="yellow"/>
        </w:rPr>
      </w:pPr>
      <w:r>
        <w:rPr>
          <w:highlight w:val="yellow"/>
        </w:rPr>
        <w:t xml:space="preserve">  </w:t>
      </w:r>
      <w:r>
        <w:rPr>
          <w:highlight w:val="yellow"/>
        </w:rPr>
        <w:t>CK_BYTE_PTR  pData;</w:t>
      </w:r>
    </w:p>
    <w:p>
      <w:pPr>
        <w:pStyle w:val="CCode"/>
        <w:numPr>
          <w:ilvl w:val="0"/>
          <w:numId w:val="3"/>
        </w:numPr>
        <w:rPr>
          <w:highlight w:val="yellow"/>
        </w:rPr>
      </w:pPr>
      <w:r>
        <w:rPr>
          <w:highlight w:val="yellow"/>
        </w:rPr>
        <w:t xml:space="preserve">  </w:t>
      </w:r>
      <w:r>
        <w:rPr>
          <w:highlight w:val="yellow"/>
        </w:rPr>
        <w:t>CK_ULONG     length;</w:t>
      </w:r>
    </w:p>
    <w:p>
      <w:pPr>
        <w:pStyle w:val="CCode"/>
        <w:numPr>
          <w:ilvl w:val="0"/>
          <w:numId w:val="3"/>
        </w:numPr>
        <w:rPr>
          <w:highlight w:val="yellow"/>
        </w:rPr>
      </w:pPr>
      <w:r>
        <w:rPr>
          <w:highlight w:val="yellow"/>
        </w:rPr>
        <w:t>} CK_ARIA_CBC_ENCRYPT_DATA_PARAMS;</w:t>
      </w:r>
    </w:p>
    <w:p>
      <w:pPr>
        <w:pStyle w:val="CCode"/>
        <w:numPr>
          <w:ilvl w:val="0"/>
          <w:numId w:val="3"/>
        </w:numPr>
        <w:rPr>
          <w:highlight w:val="yellow"/>
        </w:rPr>
      </w:pPr>
      <w:r>
        <w:rPr>
          <w:highlight w:val="yellow"/>
        </w:rPr>
        <w:t>typedef CK_ARIA_CBC_ENCRYPT_DATA_PARAMS CK_PTR</w:t>
      </w:r>
    </w:p>
    <w:p>
      <w:pPr>
        <w:pStyle w:val="CCode"/>
        <w:numPr>
          <w:ilvl w:val="0"/>
          <w:numId w:val="3"/>
        </w:numPr>
        <w:rPr/>
      </w:pPr>
      <w:r>
        <w:rPr>
          <w:highlight w:val="yellow"/>
        </w:rPr>
        <w:t>CK_ARIA_CBC_ENCRYPT_DATA_PARAMS_PTR;</w:t>
      </w:r>
    </w:p>
    <w:p>
      <w:pPr>
        <w:pStyle w:val="Heading3"/>
        <w:numPr>
          <w:ilvl w:val="2"/>
          <w:numId w:val="2"/>
        </w:numPr>
        <w:rPr/>
      </w:pPr>
      <w:bookmarkStart w:id="3051" w:name="_Toc516500984"/>
      <w:bookmarkStart w:id="3052" w:name="_Toc416960234"/>
      <w:bookmarkStart w:id="3053" w:name="_Toc395187988"/>
      <w:bookmarkStart w:id="3054" w:name="_Toc391471350"/>
      <w:bookmarkStart w:id="3055" w:name="_Toc370634637"/>
      <w:bookmarkStart w:id="3056" w:name="_Toc151796145"/>
      <w:bookmarkStart w:id="3057" w:name="_Toc228807406"/>
      <w:bookmarkStart w:id="3058" w:name="_Toc228894857"/>
      <w:bookmarkEnd w:id="3051"/>
      <w:bookmarkEnd w:id="3052"/>
      <w:bookmarkEnd w:id="3053"/>
      <w:bookmarkEnd w:id="3054"/>
      <w:bookmarkEnd w:id="3055"/>
      <w:bookmarkEnd w:id="3056"/>
      <w:bookmarkEnd w:id="3057"/>
      <w:bookmarkEnd w:id="3058"/>
      <w:r>
        <w:rPr/>
        <w:t>Mechanism Parameters</w:t>
      </w:r>
    </w:p>
    <w:p>
      <w:pPr>
        <w:pStyle w:val="Normal"/>
        <w:numPr>
          <w:ilvl w:val="0"/>
          <w:numId w:val="3"/>
        </w:numPr>
        <w:rPr/>
      </w:pPr>
      <w:r>
        <w:rPr/>
        <w:t>Uses CK_</w:t>
      </w:r>
      <w:r>
        <w:rPr>
          <w:lang w:eastAsia="ja-JP"/>
        </w:rPr>
        <w:t>ARIA</w:t>
      </w:r>
      <w:r>
        <w:rPr/>
        <w:t xml:space="preserve">_CBC_ENCRYPT_DATA_PARAMS,  and CK_KEY_DERIVATION_STRING_DATA. </w:t>
      </w:r>
    </w:p>
    <w:p>
      <w:pPr>
        <w:pStyle w:val="Caption1"/>
        <w:numPr>
          <w:ilvl w:val="0"/>
          <w:numId w:val="3"/>
        </w:numPr>
        <w:rPr/>
      </w:pPr>
      <w:bookmarkStart w:id="3059" w:name="_Toc151796167"/>
      <w:bookmarkStart w:id="3060" w:name="_Toc228807570"/>
      <w:r>
        <w:rPr/>
        <w:t xml:space="preserve">Table </w:t>
      </w:r>
      <w:r>
        <w:rPr>
          <w:szCs w:val="18"/>
        </w:rPr>
        <w:fldChar w:fldCharType="begin"/>
      </w:r>
      <w:r>
        <w:instrText> SEQ Table \* ARABIC </w:instrText>
      </w:r>
      <w:r>
        <w:fldChar w:fldCharType="separate"/>
      </w:r>
      <w:r>
        <w:t>144</w:t>
      </w:r>
      <w:r>
        <w:fldChar w:fldCharType="end"/>
      </w:r>
      <w:bookmarkEnd w:id="3059"/>
      <w:bookmarkEnd w:id="3060"/>
      <w:r>
        <w:rPr/>
        <w:t>, Mechanism Parameters for Aria-based key derivation</w:t>
      </w:r>
    </w:p>
    <w:tbl>
      <w:tblPr>
        <w:tblW w:w="8856" w:type="dxa"/>
        <w:jc w:val="left"/>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107" w:type="dxa"/>
          <w:bottom w:w="0" w:type="dxa"/>
          <w:right w:w="108" w:type="dxa"/>
        </w:tblCellMar>
        <w:tblLook w:val="04a0" w:noVBand="1" w:noHBand="0" w:lastColumn="0" w:firstColumn="1" w:lastRow="0" w:firstRow="1"/>
      </w:tblPr>
      <w:tblGrid>
        <w:gridCol w:w="4218"/>
        <w:gridCol w:w="4637"/>
      </w:tblGrid>
      <w:tr>
        <w:trPr/>
        <w:tc>
          <w:tcPr>
            <w:tcW w:w="421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lang w:val="it-IT"/>
              </w:rPr>
            </w:pPr>
            <w:r>
              <w:rPr>
                <w:rFonts w:cs="Arial" w:ascii="Arial" w:hAnsi="Arial"/>
                <w:sz w:val="20"/>
                <w:lang w:val="it-IT"/>
              </w:rPr>
              <w:t>CKM_</w:t>
            </w:r>
            <w:r>
              <w:rPr>
                <w:rFonts w:cs="Arial" w:ascii="Arial" w:hAnsi="Arial"/>
                <w:sz w:val="20"/>
                <w:lang w:val="it-IT" w:eastAsia="ja-JP"/>
              </w:rPr>
              <w:t>ARIA</w:t>
            </w:r>
            <w:r>
              <w:rPr>
                <w:rFonts w:cs="Arial" w:ascii="Arial" w:hAnsi="Arial"/>
                <w:sz w:val="20"/>
                <w:lang w:val="it-IT"/>
              </w:rPr>
              <w:t>_ECB_ENCRYPT_DATA</w:t>
            </w:r>
          </w:p>
        </w:tc>
        <w:tc>
          <w:tcPr>
            <w:tcW w:w="463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Uses CK_KEY_DERIVATION_STRING_DATA structure. Parameter is the data to be encrypted and must be a multiple of 16 long.</w:t>
            </w:r>
          </w:p>
        </w:tc>
      </w:tr>
      <w:tr>
        <w:trPr/>
        <w:tc>
          <w:tcPr>
            <w:tcW w:w="421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CKM_</w:t>
            </w:r>
            <w:r>
              <w:rPr>
                <w:rFonts w:cs="Arial" w:ascii="Arial" w:hAnsi="Arial"/>
                <w:sz w:val="20"/>
                <w:lang w:eastAsia="ja-JP"/>
              </w:rPr>
              <w:t>ARIA</w:t>
            </w:r>
            <w:r>
              <w:rPr>
                <w:rFonts w:cs="Arial" w:ascii="Arial" w:hAnsi="Arial"/>
                <w:sz w:val="20"/>
              </w:rPr>
              <w:t>_CBC_ENCRYPT_DATA</w:t>
            </w:r>
          </w:p>
        </w:tc>
        <w:tc>
          <w:tcPr>
            <w:tcW w:w="463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Uses CK_</w:t>
            </w:r>
            <w:r>
              <w:rPr>
                <w:rFonts w:cs="Arial" w:ascii="Arial" w:hAnsi="Arial"/>
                <w:sz w:val="20"/>
                <w:lang w:eastAsia="ja-JP"/>
              </w:rPr>
              <w:t>ARIA</w:t>
            </w:r>
            <w:r>
              <w:rPr>
                <w:rFonts w:cs="Arial" w:ascii="Arial" w:hAnsi="Arial"/>
                <w:sz w:val="20"/>
              </w:rPr>
              <w:t>_CBC_ENCRYPT_DATA_PARAMS. Parameter is an 16 byte IV value followed by the data. The data value part must be a multiple of 16 bytes long.</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eastAsia="ja-JP"/>
        </w:rPr>
      </w:pPr>
      <w:r>
        <w:rPr>
          <w:lang w:eastAsia="ja-JP"/>
        </w:rPr>
      </w:r>
    </w:p>
    <w:p>
      <w:pPr>
        <w:pStyle w:val="Heading2"/>
        <w:numPr>
          <w:ilvl w:val="1"/>
          <w:numId w:val="2"/>
        </w:numPr>
        <w:rPr/>
      </w:pPr>
      <w:bookmarkStart w:id="3061" w:name="_Toc516500985"/>
      <w:bookmarkStart w:id="3062" w:name="_Toc416960235"/>
      <w:bookmarkStart w:id="3063" w:name="_Toc395187989"/>
      <w:bookmarkStart w:id="3064" w:name="_Toc391471351"/>
      <w:bookmarkStart w:id="3065" w:name="_Toc370634638"/>
      <w:bookmarkStart w:id="3066" w:name="_Toc228807407"/>
      <w:bookmarkStart w:id="3067" w:name="_Toc228894858"/>
      <w:bookmarkEnd w:id="3061"/>
      <w:bookmarkEnd w:id="3062"/>
      <w:bookmarkEnd w:id="3063"/>
      <w:bookmarkEnd w:id="3064"/>
      <w:bookmarkEnd w:id="3065"/>
      <w:bookmarkEnd w:id="3066"/>
      <w:bookmarkEnd w:id="3067"/>
      <w:r>
        <w:rPr/>
        <w:t>SEED</w:t>
      </w:r>
    </w:p>
    <w:p>
      <w:pPr>
        <w:pStyle w:val="Normal"/>
        <w:numPr>
          <w:ilvl w:val="0"/>
          <w:numId w:val="3"/>
        </w:numPr>
        <w:rPr/>
      </w:pPr>
      <w:r>
        <w:rPr/>
        <w:t>SEED is a symmetric block cipher developed by the South Korean Information Security Agency (KISA).  It has a 128-bit key size and a 128-bit block size.</w:t>
      </w:r>
    </w:p>
    <w:p>
      <w:pPr>
        <w:pStyle w:val="Normal"/>
        <w:numPr>
          <w:ilvl w:val="0"/>
          <w:numId w:val="3"/>
        </w:numPr>
        <w:rPr/>
      </w:pPr>
      <w:r>
        <w:rPr/>
        <w:t>Its specification has been published as Internet [RFC 4269].</w:t>
      </w:r>
    </w:p>
    <w:p>
      <w:pPr>
        <w:pStyle w:val="Normal"/>
        <w:numPr>
          <w:ilvl w:val="0"/>
          <w:numId w:val="3"/>
        </w:numPr>
        <w:rPr>
          <w:rFonts w:eastAsia="PMingLiU" w:cs="Courier"/>
          <w:color w:val="000000"/>
          <w:lang w:eastAsia="zh-CN"/>
        </w:rPr>
      </w:pPr>
      <w:r>
        <w:rPr>
          <w:rFonts w:eastAsia="PMingLiU" w:cs="Courier"/>
          <w:color w:val="000000"/>
          <w:lang w:eastAsia="zh-CN"/>
        </w:rPr>
        <w:t>RFCs have been published defining the use of SEED in</w:t>
      </w:r>
    </w:p>
    <w:p>
      <w:pPr>
        <w:pStyle w:val="Normal"/>
        <w:numPr>
          <w:ilvl w:val="0"/>
          <w:numId w:val="3"/>
        </w:numPr>
        <w:rPr/>
      </w:pPr>
      <w:r>
        <w:rPr>
          <w:rFonts w:eastAsia="PMingLiU" w:cs="Courier"/>
          <w:color w:val="000000"/>
          <w:lang w:eastAsia="zh-CN"/>
        </w:rPr>
        <w:t xml:space="preserve">TLS    </w:t>
      </w:r>
      <w:hyperlink r:id="rId66">
        <w:r>
          <w:rPr>
            <w:webHidden/>
            <w:rStyle w:val="InternetLink"/>
            <w:rFonts w:eastAsia="PMingLiU" w:cs="Courier"/>
            <w:lang w:eastAsia="zh-CN"/>
          </w:rPr>
          <w:t>ftp://ftp.rfc-editor.org/in-notes/rfc4162.txt</w:t>
        </w:r>
      </w:hyperlink>
    </w:p>
    <w:p>
      <w:pPr>
        <w:pStyle w:val="Normal"/>
        <w:numPr>
          <w:ilvl w:val="0"/>
          <w:numId w:val="3"/>
        </w:numPr>
        <w:rPr/>
      </w:pPr>
      <w:r>
        <w:rPr>
          <w:rFonts w:eastAsia="PMingLiU" w:cs="Courier"/>
          <w:color w:val="000000"/>
          <w:lang w:eastAsia="zh-CN"/>
        </w:rPr>
        <w:t xml:space="preserve">IPsec  </w:t>
      </w:r>
      <w:hyperlink r:id="rId67">
        <w:r>
          <w:rPr>
            <w:webHidden/>
            <w:rStyle w:val="InternetLink"/>
            <w:rFonts w:eastAsia="PMingLiU" w:cs="Courier"/>
            <w:lang w:eastAsia="zh-CN"/>
          </w:rPr>
          <w:t>ftp://ftp.rfc-editor.org/in-notes/rfc4196.txt</w:t>
        </w:r>
      </w:hyperlink>
    </w:p>
    <w:p>
      <w:pPr>
        <w:pStyle w:val="Normal"/>
        <w:numPr>
          <w:ilvl w:val="0"/>
          <w:numId w:val="3"/>
        </w:numPr>
        <w:rPr/>
      </w:pPr>
      <w:r>
        <w:rPr>
          <w:rFonts w:eastAsia="PMingLiU" w:cs="Courier"/>
          <w:color w:val="000000"/>
          <w:lang w:eastAsia="zh-CN"/>
        </w:rPr>
        <w:t xml:space="preserve">CMS    </w:t>
      </w:r>
      <w:hyperlink r:id="rId68">
        <w:r>
          <w:rPr>
            <w:webHidden/>
            <w:rStyle w:val="InternetLink"/>
            <w:rFonts w:eastAsia="PMingLiU" w:cs="Courier"/>
            <w:lang w:eastAsia="zh-CN"/>
          </w:rPr>
          <w:t>ftp://ftp.rfc-editor.org/in-notes/rfc4010.txt</w:t>
        </w:r>
      </w:hyperlink>
    </w:p>
    <w:p>
      <w:pPr>
        <w:pStyle w:val="Normal"/>
        <w:numPr>
          <w:ilvl w:val="0"/>
          <w:numId w:val="3"/>
        </w:numPr>
        <w:rPr>
          <w:rFonts w:eastAsia="PMingLiU" w:cs="Courier"/>
          <w:color w:val="000000"/>
          <w:lang w:eastAsia="zh-CN"/>
        </w:rPr>
      </w:pPr>
      <w:r>
        <w:rPr>
          <w:rFonts w:eastAsia="PMingLiU" w:cs="Courier"/>
          <w:color w:val="000000"/>
          <w:lang w:eastAsia="zh-CN"/>
        </w:rPr>
      </w:r>
    </w:p>
    <w:p>
      <w:pPr>
        <w:pStyle w:val="Normal"/>
        <w:numPr>
          <w:ilvl w:val="0"/>
          <w:numId w:val="3"/>
        </w:numPr>
        <w:rPr>
          <w:rFonts w:eastAsia="PMingLiU" w:cs="Courier"/>
          <w:color w:val="000000"/>
          <w:lang w:eastAsia="zh-CN"/>
        </w:rPr>
      </w:pPr>
      <w:r>
        <w:rPr>
          <w:rFonts w:eastAsia="PMingLiU" w:cs="Courier"/>
          <w:color w:val="000000"/>
          <w:lang w:eastAsia="zh-CN"/>
        </w:rPr>
        <w:t>TLS cipher suites that use SEED include:</w:t>
      </w:r>
    </w:p>
    <w:p>
      <w:pPr>
        <w:pStyle w:val="CCode"/>
        <w:numPr>
          <w:ilvl w:val="0"/>
          <w:numId w:val="3"/>
        </w:numPr>
        <w:ind w:left="1152" w:hanging="1152"/>
        <w:rPr>
          <w:rFonts w:eastAsia="PMingLiU"/>
          <w:lang w:eastAsia="zh-CN"/>
        </w:rPr>
      </w:pPr>
      <w:r>
        <w:rPr>
          <w:rFonts w:eastAsia="PMingLiU"/>
          <w:lang w:eastAsia="zh-CN"/>
        </w:rPr>
        <w:t xml:space="preserve">      </w:t>
      </w:r>
      <w:r>
        <w:rPr>
          <w:rFonts w:eastAsia="PMingLiU"/>
          <w:lang w:eastAsia="zh-CN"/>
        </w:rPr>
        <w:t>CipherSuite TLS_RSA_WITH_SEED_CBC_SHA      = { 0x00, 0x96};</w:t>
      </w:r>
    </w:p>
    <w:p>
      <w:pPr>
        <w:pStyle w:val="CCode"/>
        <w:numPr>
          <w:ilvl w:val="0"/>
          <w:numId w:val="3"/>
        </w:numPr>
        <w:ind w:left="1152" w:hanging="1152"/>
        <w:rPr>
          <w:rFonts w:eastAsia="PMingLiU"/>
          <w:lang w:eastAsia="zh-CN"/>
        </w:rPr>
      </w:pPr>
      <w:r>
        <w:rPr>
          <w:rFonts w:eastAsia="PMingLiU"/>
          <w:lang w:eastAsia="zh-CN"/>
        </w:rPr>
        <w:t xml:space="preserve">      </w:t>
      </w:r>
      <w:r>
        <w:rPr>
          <w:rFonts w:eastAsia="PMingLiU"/>
          <w:lang w:eastAsia="zh-CN"/>
        </w:rPr>
        <w:t>CipherSuite TLS_DH_DSS_WITH_SEED_CBC_SHA   = { 0x00, 0x97};</w:t>
      </w:r>
    </w:p>
    <w:p>
      <w:pPr>
        <w:pStyle w:val="CCode"/>
        <w:numPr>
          <w:ilvl w:val="0"/>
          <w:numId w:val="3"/>
        </w:numPr>
        <w:ind w:left="1152" w:hanging="1152"/>
        <w:rPr>
          <w:rFonts w:eastAsia="PMingLiU"/>
          <w:lang w:eastAsia="zh-CN"/>
        </w:rPr>
      </w:pPr>
      <w:r>
        <w:rPr>
          <w:rFonts w:eastAsia="PMingLiU"/>
          <w:lang w:eastAsia="zh-CN"/>
        </w:rPr>
        <w:t xml:space="preserve">      </w:t>
      </w:r>
      <w:r>
        <w:rPr>
          <w:rFonts w:eastAsia="PMingLiU"/>
          <w:lang w:eastAsia="zh-CN"/>
        </w:rPr>
        <w:t>CipherSuite TLS_DH_RSA_WITH_SEED_CBC_SHA   = { 0x00, 0x98};</w:t>
      </w:r>
    </w:p>
    <w:p>
      <w:pPr>
        <w:pStyle w:val="CCode"/>
        <w:numPr>
          <w:ilvl w:val="0"/>
          <w:numId w:val="3"/>
        </w:numPr>
        <w:ind w:left="1152" w:hanging="1152"/>
        <w:rPr>
          <w:rFonts w:eastAsia="PMingLiU"/>
          <w:lang w:eastAsia="zh-CN"/>
        </w:rPr>
      </w:pPr>
      <w:r>
        <w:rPr>
          <w:rFonts w:eastAsia="PMingLiU"/>
          <w:lang w:eastAsia="zh-CN"/>
        </w:rPr>
        <w:t xml:space="preserve">      </w:t>
      </w:r>
      <w:r>
        <w:rPr>
          <w:rFonts w:eastAsia="PMingLiU"/>
          <w:lang w:eastAsia="zh-CN"/>
        </w:rPr>
        <w:t>CipherSuite TLS_DHE_DSS_WITH_SEED_CBC_SHA  = { 0x00, 0x99};</w:t>
      </w:r>
    </w:p>
    <w:p>
      <w:pPr>
        <w:pStyle w:val="CCode"/>
        <w:numPr>
          <w:ilvl w:val="0"/>
          <w:numId w:val="3"/>
        </w:numPr>
        <w:ind w:left="1152" w:hanging="1152"/>
        <w:rPr>
          <w:rFonts w:eastAsia="PMingLiU"/>
          <w:lang w:eastAsia="zh-CN"/>
        </w:rPr>
      </w:pPr>
      <w:r>
        <w:rPr>
          <w:rFonts w:eastAsia="PMingLiU"/>
          <w:lang w:eastAsia="zh-CN"/>
        </w:rPr>
        <w:t xml:space="preserve">      </w:t>
      </w:r>
      <w:r>
        <w:rPr>
          <w:rFonts w:eastAsia="PMingLiU"/>
          <w:lang w:eastAsia="zh-CN"/>
        </w:rPr>
        <w:t>CipherSuite TLS_DHE_RSA_WITH_SEED_CBC_SHA  = { 0x00, 0x9A};</w:t>
      </w:r>
    </w:p>
    <w:p>
      <w:pPr>
        <w:pStyle w:val="CCode"/>
        <w:numPr>
          <w:ilvl w:val="0"/>
          <w:numId w:val="3"/>
        </w:numPr>
        <w:ind w:left="1152" w:hanging="1152"/>
        <w:rPr>
          <w:rFonts w:eastAsia="PMingLiU"/>
          <w:lang w:eastAsia="zh-CN"/>
        </w:rPr>
      </w:pPr>
      <w:r>
        <w:rPr>
          <w:rFonts w:eastAsia="PMingLiU"/>
          <w:lang w:eastAsia="zh-CN"/>
        </w:rPr>
        <w:t xml:space="preserve">      </w:t>
      </w:r>
      <w:r>
        <w:rPr>
          <w:rFonts w:eastAsia="PMingLiU"/>
          <w:lang w:eastAsia="zh-CN"/>
        </w:rPr>
        <w:t>CipherSuite TLS_DH_anon_WITH_SEED_CBC_SHA  = { 0x00, 0x9B};</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rPr>
          <w:rFonts w:eastAsia="PMingLiU" w:cs="Courier"/>
          <w:color w:val="000000"/>
          <w:lang w:eastAsia="zh-CN"/>
        </w:rPr>
      </w:pPr>
      <w:r>
        <w:rPr>
          <w:rFonts w:eastAsia="PMingLiU" w:cs="Courier"/>
          <w:color w:val="000000"/>
          <w:lang w:eastAsia="zh-CN"/>
        </w:rPr>
      </w:r>
    </w:p>
    <w:p>
      <w:pPr>
        <w:pStyle w:val="Normal"/>
        <w:numPr>
          <w:ilvl w:val="0"/>
          <w:numId w:val="3"/>
        </w:numPr>
        <w:rPr/>
      </w:pPr>
      <w:r>
        <w:rPr/>
        <w:t>As with any block cipher, it can be used in the ECB, CBC, OFB and CFB modes of operation, as well as in a MAC algorithm such as HMAC.</w:t>
      </w:r>
    </w:p>
    <w:p>
      <w:pPr>
        <w:pStyle w:val="Normal"/>
        <w:numPr>
          <w:ilvl w:val="0"/>
          <w:numId w:val="3"/>
        </w:numPr>
        <w:rPr/>
      </w:pPr>
      <w:r>
        <w:rPr/>
        <w:t xml:space="preserve">OIDs have been published for all these uses.  A list may be seen at </w:t>
      </w:r>
      <w:hyperlink r:id="rId69">
        <w:r>
          <w:rPr>
            <w:webHidden/>
            <w:rStyle w:val="InternetLink"/>
          </w:rPr>
          <w:t>http://www.alvestrand.no/objectid/1.2.410.200004.1.html</w:t>
        </w:r>
      </w:hyperlink>
    </w:p>
    <w:p>
      <w:pPr>
        <w:pStyle w:val="Normal"/>
        <w:numPr>
          <w:ilvl w:val="0"/>
          <w:numId w:val="3"/>
        </w:numPr>
        <w:rPr>
          <w:i/>
          <w:i/>
          <w:sz w:val="18"/>
          <w:szCs w:val="18"/>
        </w:rPr>
      </w:pPr>
      <w:r>
        <w:rPr>
          <w:i/>
          <w:sz w:val="18"/>
          <w:szCs w:val="18"/>
        </w:rPr>
      </w:r>
    </w:p>
    <w:p>
      <w:pPr>
        <w:pStyle w:val="Normal"/>
        <w:numPr>
          <w:ilvl w:val="0"/>
          <w:numId w:val="3"/>
        </w:numPr>
        <w:rPr>
          <w:i/>
          <w:i/>
          <w:sz w:val="18"/>
          <w:szCs w:val="18"/>
        </w:rPr>
      </w:pPr>
      <w:r>
        <w:rPr>
          <w:i/>
          <w:sz w:val="18"/>
          <w:szCs w:val="18"/>
        </w:rPr>
      </w:r>
    </w:p>
    <w:p>
      <w:pPr>
        <w:pStyle w:val="Normal"/>
        <w:numPr>
          <w:ilvl w:val="0"/>
          <w:numId w:val="3"/>
        </w:numPr>
        <w:rPr>
          <w:i/>
          <w:i/>
          <w:sz w:val="18"/>
          <w:szCs w:val="18"/>
        </w:rPr>
      </w:pPr>
      <w:r>
        <w:rPr>
          <w:i/>
          <w:sz w:val="18"/>
          <w:szCs w:val="18"/>
        </w:rPr>
      </w:r>
    </w:p>
    <w:p>
      <w:pPr>
        <w:pStyle w:val="Normal"/>
        <w:numPr>
          <w:ilvl w:val="0"/>
          <w:numId w:val="3"/>
        </w:numPr>
        <w:rPr>
          <w:i/>
          <w:i/>
          <w:sz w:val="18"/>
          <w:szCs w:val="18"/>
        </w:rPr>
      </w:pPr>
      <w:r>
        <w:rPr>
          <w:i/>
          <w:sz w:val="18"/>
          <w:szCs w:val="18"/>
        </w:rPr>
      </w:r>
    </w:p>
    <w:p>
      <w:pPr>
        <w:pStyle w:val="Normal"/>
        <w:numPr>
          <w:ilvl w:val="0"/>
          <w:numId w:val="3"/>
        </w:numPr>
        <w:rPr>
          <w:i/>
          <w:i/>
          <w:sz w:val="18"/>
          <w:szCs w:val="18"/>
        </w:rPr>
      </w:pPr>
      <w:r>
        <w:rPr>
          <w:i/>
          <w:sz w:val="18"/>
          <w:szCs w:val="18"/>
        </w:rPr>
      </w:r>
    </w:p>
    <w:p>
      <w:pPr>
        <w:pStyle w:val="Normal"/>
        <w:numPr>
          <w:ilvl w:val="0"/>
          <w:numId w:val="3"/>
        </w:numPr>
        <w:rPr>
          <w:i/>
          <w:i/>
          <w:sz w:val="18"/>
          <w:szCs w:val="18"/>
        </w:rPr>
      </w:pPr>
      <w:r>
        <w:rPr>
          <w:i/>
          <w:sz w:val="18"/>
          <w:szCs w:val="18"/>
        </w:rPr>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145</w:t>
      </w:r>
      <w:r>
        <w:fldChar w:fldCharType="end"/>
      </w:r>
      <w:r>
        <w:rPr>
          <w:i/>
          <w:sz w:val="18"/>
          <w:szCs w:val="18"/>
        </w:rPr>
        <w:t>, SEED Mechanisms vs. Functions</w:t>
      </w:r>
    </w:p>
    <w:tbl>
      <w:tblPr>
        <w:tblW w:w="8550"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307"/>
        <w:gridCol w:w="903"/>
        <w:gridCol w:w="727"/>
        <w:gridCol w:w="538"/>
        <w:gridCol w:w="779"/>
        <w:gridCol w:w="625"/>
        <w:gridCol w:w="892"/>
        <w:gridCol w:w="778"/>
      </w:tblGrid>
      <w:tr>
        <w:trPr>
          <w:tblHeader w:val="true"/>
        </w:trPr>
        <w:tc>
          <w:tcPr>
            <w:tcW w:w="3307"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5242"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307"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7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8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77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30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eastAsia="PMingLiU" w:cs="Arial"/>
                <w:color w:val="000000"/>
                <w:sz w:val="20"/>
                <w:lang w:eastAsia="zh-CN"/>
              </w:rPr>
            </w:pPr>
            <w:r>
              <w:rPr>
                <w:rFonts w:cs="Arial" w:ascii="Arial" w:hAnsi="Arial"/>
                <w:sz w:val="20"/>
                <w:lang w:eastAsia="ja-JP"/>
              </w:rPr>
              <w:t>CKM_SEED_KEY_GEN</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30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SEED</w:t>
            </w:r>
            <w:r>
              <w:rPr>
                <w:rFonts w:cs="Arial" w:ascii="Arial" w:hAnsi="Arial"/>
                <w:sz w:val="20"/>
              </w:rPr>
              <w:t>_ECB</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30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SEED</w:t>
            </w:r>
            <w:r>
              <w:rPr>
                <w:rFonts w:cs="Arial" w:ascii="Arial" w:hAnsi="Arial"/>
                <w:sz w:val="20"/>
              </w:rPr>
              <w:t>_CBC</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30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SEED</w:t>
            </w:r>
            <w:r>
              <w:rPr>
                <w:rFonts w:cs="Arial" w:ascii="Arial" w:hAnsi="Arial"/>
                <w:sz w:val="20"/>
              </w:rPr>
              <w:t>_CBC_PAD</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7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30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SEED</w:t>
            </w:r>
            <w:r>
              <w:rPr>
                <w:rFonts w:cs="Arial" w:ascii="Arial" w:hAnsi="Arial"/>
                <w:sz w:val="20"/>
              </w:rPr>
              <w:t>_MAC_GENERAL</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30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SEED</w:t>
            </w:r>
            <w:r>
              <w:rPr>
                <w:rFonts w:cs="Arial" w:ascii="Arial" w:hAnsi="Arial"/>
                <w:sz w:val="20"/>
              </w:rPr>
              <w:t>_MAC</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307"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CCode"/>
              <w:numPr>
                <w:ilvl w:val="0"/>
                <w:numId w:val="3"/>
              </w:numPr>
              <w:ind w:left="0" w:hanging="0"/>
              <w:rPr>
                <w:rFonts w:ascii="Arial" w:hAnsi="Arial" w:cs="Arial"/>
                <w:sz w:val="20"/>
              </w:rPr>
            </w:pPr>
            <w:r>
              <w:rPr>
                <w:rFonts w:cs="Arial" w:ascii="Arial" w:hAnsi="Arial"/>
                <w:sz w:val="20"/>
              </w:rPr>
              <w:t>CKM_</w:t>
            </w:r>
            <w:r>
              <w:rPr>
                <w:rFonts w:cs="Arial" w:ascii="Arial" w:hAnsi="Arial"/>
                <w:sz w:val="20"/>
                <w:lang w:eastAsia="ja-JP"/>
              </w:rPr>
              <w:t>SEED</w:t>
            </w:r>
            <w:r>
              <w:rPr>
                <w:rFonts w:cs="Arial" w:ascii="Arial" w:hAnsi="Arial"/>
                <w:sz w:val="20"/>
              </w:rPr>
              <w:t>_ECB_ENCRYPT_DATA</w:t>
            </w:r>
          </w:p>
        </w:tc>
        <w:tc>
          <w:tcPr>
            <w:tcW w:w="9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307"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w:t>
            </w:r>
            <w:r>
              <w:rPr>
                <w:rFonts w:cs="Arial" w:ascii="Arial" w:hAnsi="Arial"/>
                <w:sz w:val="20"/>
                <w:lang w:eastAsia="ja-JP"/>
              </w:rPr>
              <w:t>SEED</w:t>
            </w:r>
            <w:r>
              <w:rPr>
                <w:rFonts w:cs="Arial" w:ascii="Arial" w:hAnsi="Arial"/>
                <w:sz w:val="20"/>
              </w:rPr>
              <w:t>_CBC_ENCRYPT_DATA</w:t>
            </w:r>
          </w:p>
        </w:tc>
        <w:tc>
          <w:tcPr>
            <w:tcW w:w="90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2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2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9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7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bl>
    <w:p>
      <w:pPr>
        <w:pStyle w:val="Heading3"/>
        <w:numPr>
          <w:ilvl w:val="2"/>
          <w:numId w:val="2"/>
        </w:numPr>
        <w:rPr/>
      </w:pPr>
      <w:bookmarkStart w:id="3068" w:name="_Toc516500986"/>
      <w:bookmarkStart w:id="3069" w:name="_Toc416960236"/>
      <w:bookmarkStart w:id="3070" w:name="_Toc395187990"/>
      <w:bookmarkStart w:id="3071" w:name="_Toc391471352"/>
      <w:bookmarkStart w:id="3072" w:name="_Toc370634639"/>
      <w:bookmarkStart w:id="3073" w:name="_Toc228807408"/>
      <w:bookmarkStart w:id="3074" w:name="_Toc228894859"/>
      <w:bookmarkEnd w:id="3068"/>
      <w:bookmarkEnd w:id="3069"/>
      <w:bookmarkEnd w:id="3070"/>
      <w:bookmarkEnd w:id="3071"/>
      <w:bookmarkEnd w:id="3072"/>
      <w:bookmarkEnd w:id="3073"/>
      <w:bookmarkEnd w:id="3074"/>
      <w:r>
        <w:rPr/>
        <w:t>Definitions</w:t>
      </w:r>
    </w:p>
    <w:p>
      <w:pPr>
        <w:pStyle w:val="Normal"/>
        <w:numPr>
          <w:ilvl w:val="0"/>
          <w:numId w:val="3"/>
        </w:numPr>
        <w:rPr/>
      </w:pPr>
      <w:r>
        <w:rPr/>
        <w:t>This section defines the key type “CKK_SEED” for type CK_KEY_TYPE as used in the CKA_KEY_TYPE attribute of key objects.</w:t>
      </w:r>
    </w:p>
    <w:p>
      <w:pPr>
        <w:pStyle w:val="Normal"/>
        <w:numPr>
          <w:ilvl w:val="0"/>
          <w:numId w:val="3"/>
        </w:numPr>
        <w:rPr/>
      </w:pPr>
      <w:r>
        <w:rPr/>
        <w:t>Mechanisms:</w:t>
      </w:r>
    </w:p>
    <w:p>
      <w:pPr>
        <w:pStyle w:val="Normal"/>
        <w:numPr>
          <w:ilvl w:val="0"/>
          <w:numId w:val="3"/>
        </w:numPr>
        <w:ind w:left="720" w:hanging="0"/>
        <w:rPr/>
      </w:pPr>
      <w:r>
        <w:rPr/>
        <w:t xml:space="preserve">CKM_SEED_KEY_GEN                </w:t>
      </w:r>
    </w:p>
    <w:p>
      <w:pPr>
        <w:pStyle w:val="Normal"/>
        <w:numPr>
          <w:ilvl w:val="0"/>
          <w:numId w:val="3"/>
        </w:numPr>
        <w:ind w:left="720" w:hanging="0"/>
        <w:rPr/>
      </w:pPr>
      <w:r>
        <w:rPr/>
        <w:t xml:space="preserve">CKM_SEED_ECB                    </w:t>
      </w:r>
    </w:p>
    <w:p>
      <w:pPr>
        <w:pStyle w:val="Normal"/>
        <w:numPr>
          <w:ilvl w:val="0"/>
          <w:numId w:val="3"/>
        </w:numPr>
        <w:ind w:left="720" w:hanging="0"/>
        <w:rPr/>
      </w:pPr>
      <w:r>
        <w:rPr/>
        <w:t xml:space="preserve">CKM_SEED_CBC                    </w:t>
      </w:r>
    </w:p>
    <w:p>
      <w:pPr>
        <w:pStyle w:val="Normal"/>
        <w:numPr>
          <w:ilvl w:val="0"/>
          <w:numId w:val="3"/>
        </w:numPr>
        <w:ind w:left="720" w:hanging="0"/>
        <w:rPr/>
      </w:pPr>
      <w:r>
        <w:rPr/>
        <w:t xml:space="preserve">CKM_SEED_MAC                    </w:t>
      </w:r>
    </w:p>
    <w:p>
      <w:pPr>
        <w:pStyle w:val="Normal"/>
        <w:numPr>
          <w:ilvl w:val="0"/>
          <w:numId w:val="3"/>
        </w:numPr>
        <w:ind w:left="720" w:hanging="0"/>
        <w:rPr/>
      </w:pPr>
      <w:r>
        <w:rPr/>
        <w:t xml:space="preserve">CKM_SEED_MAC_GENERAL            </w:t>
      </w:r>
    </w:p>
    <w:p>
      <w:pPr>
        <w:pStyle w:val="Normal"/>
        <w:numPr>
          <w:ilvl w:val="0"/>
          <w:numId w:val="3"/>
        </w:numPr>
        <w:ind w:left="720" w:hanging="0"/>
        <w:rPr>
          <w:lang w:eastAsia="ja-JP"/>
        </w:rPr>
      </w:pPr>
      <w:r>
        <w:rPr/>
        <w:t>CKM_SEED_CBC_PAD</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numPr>
          <w:ilvl w:val="0"/>
          <w:numId w:val="3"/>
        </w:numPr>
        <w:rPr/>
      </w:pPr>
      <w:r>
        <w:rPr/>
        <w:t xml:space="preserve">For all of these mechanism, the </w:t>
      </w:r>
      <w:r>
        <w:rPr>
          <w:i/>
        </w:rPr>
        <w:t>ulMinKeySize</w:t>
      </w:r>
      <w:r>
        <w:rPr/>
        <w:t xml:space="preserve"> and </w:t>
      </w:r>
      <w:r>
        <w:rPr>
          <w:i/>
        </w:rPr>
        <w:t>ulMaxKeySize</w:t>
      </w:r>
      <w:r>
        <w:rPr/>
        <w:t xml:space="preserve"> fields of the </w:t>
      </w:r>
      <w:r>
        <w:rPr>
          <w:b/>
        </w:rPr>
        <w:t>CK_MECHANISM_INFO</w:t>
      </w:r>
      <w:r>
        <w:rPr/>
        <w:t xml:space="preserve"> are always 16.</w:t>
      </w:r>
    </w:p>
    <w:p>
      <w:pPr>
        <w:pStyle w:val="Heading3"/>
        <w:numPr>
          <w:ilvl w:val="2"/>
          <w:numId w:val="2"/>
        </w:numPr>
        <w:rPr/>
      </w:pPr>
      <w:bookmarkStart w:id="3075" w:name="_Toc516500987"/>
      <w:bookmarkStart w:id="3076" w:name="_Toc416960237"/>
      <w:bookmarkStart w:id="3077" w:name="_Toc395187991"/>
      <w:bookmarkStart w:id="3078" w:name="_Toc391471353"/>
      <w:bookmarkStart w:id="3079" w:name="_Toc370634640"/>
      <w:bookmarkStart w:id="3080" w:name="_Toc228807409"/>
      <w:bookmarkStart w:id="3081" w:name="_Toc228894860"/>
      <w:bookmarkEnd w:id="3075"/>
      <w:bookmarkEnd w:id="3076"/>
      <w:bookmarkEnd w:id="3077"/>
      <w:bookmarkEnd w:id="3078"/>
      <w:bookmarkEnd w:id="3079"/>
      <w:bookmarkEnd w:id="3080"/>
      <w:bookmarkEnd w:id="3081"/>
      <w:r>
        <w:rPr/>
        <w:t>SEED secret key objects</w:t>
      </w:r>
    </w:p>
    <w:p>
      <w:pPr>
        <w:pStyle w:val="Normal"/>
        <w:numPr>
          <w:ilvl w:val="0"/>
          <w:numId w:val="3"/>
        </w:numPr>
        <w:rPr/>
      </w:pPr>
      <w:r>
        <w:rPr>
          <w:lang w:eastAsia="ja-JP"/>
        </w:rPr>
        <w:t>SEED</w:t>
      </w:r>
      <w:r>
        <w:rPr/>
        <w:t xml:space="preserve"> secret key objects (object class </w:t>
      </w:r>
      <w:r>
        <w:rPr>
          <w:b/>
        </w:rPr>
        <w:t xml:space="preserve">CKO_SECRET_KEY, </w:t>
      </w:r>
      <w:r>
        <w:rPr/>
        <w:t xml:space="preserve">key type </w:t>
      </w:r>
      <w:r>
        <w:rPr>
          <w:b/>
        </w:rPr>
        <w:t>CKK_SEED</w:t>
      </w:r>
      <w:r>
        <w:rPr/>
        <w:t>) hold SEED keys.  The following table defines the secret key object attributes, in addition to the common attributes defined for this object class:</w:t>
      </w:r>
    </w:p>
    <w:p>
      <w:pPr>
        <w:pStyle w:val="Caption1"/>
        <w:numPr>
          <w:ilvl w:val="0"/>
          <w:numId w:val="3"/>
        </w:numPr>
        <w:rPr/>
      </w:pPr>
      <w:bookmarkStart w:id="3082" w:name="_Toc228807571"/>
      <w:r>
        <w:rPr/>
        <w:t xml:space="preserve">Table </w:t>
      </w:r>
      <w:r>
        <w:rPr>
          <w:szCs w:val="18"/>
        </w:rPr>
        <w:fldChar w:fldCharType="begin"/>
      </w:r>
      <w:r>
        <w:instrText> SEQ Table \* ARABIC </w:instrText>
      </w:r>
      <w:r>
        <w:fldChar w:fldCharType="separate"/>
      </w:r>
      <w:r>
        <w:t>146</w:t>
      </w:r>
      <w:r>
        <w:fldChar w:fldCharType="end"/>
      </w:r>
      <w:bookmarkEnd w:id="3082"/>
      <w:r>
        <w:rPr/>
        <w:t>, SEED Secret Key Object Attributes</w:t>
      </w:r>
    </w:p>
    <w:tbl>
      <w:tblPr>
        <w:tblW w:w="6708"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610"/>
        <w:gridCol w:w="1530"/>
        <w:gridCol w:w="2568"/>
      </w:tblGrid>
      <w:tr>
        <w:trPr>
          <w:tblHeader w:val="true"/>
        </w:trPr>
        <w:tc>
          <w:tcPr>
            <w:tcW w:w="261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5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2568"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6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5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256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Key value (always 16 bytes long)</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vertAlign w:val="superscript"/>
        </w:rPr>
        <w:t xml:space="preserve">- </w:t>
      </w:r>
      <w:r>
        <w:rPr>
          <w:rStyle w:val="Footnotereference"/>
        </w:rPr>
        <w:t>Refer to [PKCS11-Base]  table 10 for footnotes.</w:t>
      </w:r>
    </w:p>
    <w:p>
      <w:pPr>
        <w:pStyle w:val="Normal"/>
        <w:numPr>
          <w:ilvl w:val="0"/>
          <w:numId w:val="3"/>
        </w:numPr>
        <w:rPr/>
      </w:pPr>
      <w:r>
        <w:rPr/>
        <w:t>The following is a sample template for creating a SEED secret key object:</w:t>
      </w:r>
    </w:p>
    <w:p>
      <w:pPr>
        <w:pStyle w:val="CCode"/>
        <w:numPr>
          <w:ilvl w:val="0"/>
          <w:numId w:val="3"/>
        </w:numPr>
        <w:rPr/>
      </w:pPr>
      <w:r>
        <w:rPr/>
        <w:t>CK_OBJECT_CLASS class = CKO_SECRET_KEY;</w:t>
      </w:r>
    </w:p>
    <w:p>
      <w:pPr>
        <w:pStyle w:val="CCode"/>
        <w:numPr>
          <w:ilvl w:val="0"/>
          <w:numId w:val="3"/>
        </w:numPr>
        <w:rPr/>
      </w:pPr>
      <w:r>
        <w:rPr/>
        <w:t>CK_KEY_TYPE keyType = CKK_SEED;</w:t>
      </w:r>
    </w:p>
    <w:p>
      <w:pPr>
        <w:pStyle w:val="CCode"/>
        <w:numPr>
          <w:ilvl w:val="0"/>
          <w:numId w:val="3"/>
        </w:numPr>
        <w:rPr/>
      </w:pPr>
      <w:r>
        <w:rPr/>
        <w:t>CK_UTF8CHAR label[] = “A SEED secret key object”;</w:t>
      </w:r>
    </w:p>
    <w:p>
      <w:pPr>
        <w:pStyle w:val="CCode"/>
        <w:numPr>
          <w:ilvl w:val="0"/>
          <w:numId w:val="3"/>
        </w:numPr>
        <w:rPr/>
      </w:pPr>
      <w:r>
        <w:rPr/>
        <w:t>CK_BYTE value[]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{CKA_ENCRYPT, &amp;true, sizeof(true)},</w:t>
      </w:r>
    </w:p>
    <w:p>
      <w:pPr>
        <w:pStyle w:val="CCode"/>
        <w:numPr>
          <w:ilvl w:val="0"/>
          <w:numId w:val="3"/>
        </w:numPr>
        <w:rPr/>
      </w:pPr>
      <w:r>
        <w:rPr/>
        <w:t xml:space="preserve">  </w:t>
      </w:r>
      <w:r>
        <w:rPr/>
        <w:t>{CKA_VALUE, value, sizeof(value)}</w:t>
      </w:r>
    </w:p>
    <w:p>
      <w:pPr>
        <w:pStyle w:val="CCode"/>
        <w:numPr>
          <w:ilvl w:val="0"/>
          <w:numId w:val="3"/>
        </w:numPr>
        <w:rPr/>
      </w:pPr>
      <w:r>
        <w:rPr/>
        <w:t>};</w:t>
      </w:r>
    </w:p>
    <w:p>
      <w:pPr>
        <w:pStyle w:val="Heading3"/>
        <w:numPr>
          <w:ilvl w:val="2"/>
          <w:numId w:val="2"/>
        </w:numPr>
        <w:rPr/>
      </w:pPr>
      <w:bookmarkStart w:id="3083" w:name="_Toc516500988"/>
      <w:bookmarkStart w:id="3084" w:name="_Toc416960238"/>
      <w:bookmarkStart w:id="3085" w:name="_Toc395187992"/>
      <w:bookmarkStart w:id="3086" w:name="_Toc391471354"/>
      <w:bookmarkStart w:id="3087" w:name="_Toc370634641"/>
      <w:bookmarkStart w:id="3088" w:name="_Toc228807410"/>
      <w:bookmarkStart w:id="3089" w:name="_Toc228894861"/>
      <w:bookmarkEnd w:id="3083"/>
      <w:bookmarkEnd w:id="3084"/>
      <w:bookmarkEnd w:id="3085"/>
      <w:bookmarkEnd w:id="3086"/>
      <w:bookmarkEnd w:id="3087"/>
      <w:bookmarkEnd w:id="3088"/>
      <w:bookmarkEnd w:id="3089"/>
      <w:r>
        <w:rPr/>
        <w:t>SEED key generation</w:t>
      </w:r>
    </w:p>
    <w:p>
      <w:pPr>
        <w:pStyle w:val="Normal"/>
        <w:numPr>
          <w:ilvl w:val="0"/>
          <w:numId w:val="3"/>
        </w:numPr>
        <w:rPr/>
      </w:pPr>
      <w:r>
        <w:rPr/>
        <w:t>The SEED key generation mechanism, denoted CKM_SEED_KEY_GEN, is a key generation mechanism for SEED.</w:t>
      </w:r>
    </w:p>
    <w:p>
      <w:pPr>
        <w:pStyle w:val="Normal"/>
        <w:numPr>
          <w:ilvl w:val="0"/>
          <w:numId w:val="3"/>
        </w:numPr>
        <w:rPr/>
      </w:pPr>
      <w:r>
        <w:rPr/>
        <w:t>It does not have a parameter.</w:t>
      </w:r>
    </w:p>
    <w:p>
      <w:pPr>
        <w:pStyle w:val="Normal"/>
        <w:numPr>
          <w:ilvl w:val="0"/>
          <w:numId w:val="3"/>
        </w:numPr>
        <w:rPr/>
      </w:pPr>
      <w:r>
        <w:rPr/>
        <w:t>The mechanism generates SEED keys.</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key. Other attributes supported by the SEED key type (specifically, the flags indicating which functions the key supports) may be specified in the template for the key, or else are assigned default initial values.</w:t>
      </w:r>
    </w:p>
    <w:p>
      <w:pPr>
        <w:pStyle w:val="Heading3"/>
        <w:numPr>
          <w:ilvl w:val="2"/>
          <w:numId w:val="2"/>
        </w:numPr>
        <w:rPr/>
      </w:pPr>
      <w:bookmarkStart w:id="3090" w:name="_Toc516500989"/>
      <w:bookmarkStart w:id="3091" w:name="_Toc416960239"/>
      <w:bookmarkStart w:id="3092" w:name="_Toc395187993"/>
      <w:bookmarkStart w:id="3093" w:name="_Toc391471355"/>
      <w:bookmarkStart w:id="3094" w:name="_Toc370634642"/>
      <w:bookmarkStart w:id="3095" w:name="_Toc228807411"/>
      <w:bookmarkStart w:id="3096" w:name="_Toc228894862"/>
      <w:bookmarkEnd w:id="3090"/>
      <w:bookmarkEnd w:id="3091"/>
      <w:bookmarkEnd w:id="3092"/>
      <w:bookmarkEnd w:id="3093"/>
      <w:bookmarkEnd w:id="3094"/>
      <w:bookmarkEnd w:id="3095"/>
      <w:bookmarkEnd w:id="3096"/>
      <w:r>
        <w:rPr/>
        <w:t>SEED-ECB</w:t>
      </w:r>
    </w:p>
    <w:p>
      <w:pPr>
        <w:pStyle w:val="Normal"/>
        <w:numPr>
          <w:ilvl w:val="0"/>
          <w:numId w:val="3"/>
        </w:numPr>
        <w:rPr/>
      </w:pPr>
      <w:r>
        <w:rPr/>
        <w:t xml:space="preserve">SEED-ECB, denoted </w:t>
      </w:r>
      <w:r>
        <w:rPr>
          <w:b/>
        </w:rPr>
        <w:t>CKM_SEED_ECB</w:t>
      </w:r>
      <w:r>
        <w:rPr/>
        <w:t xml:space="preserve">, is a mechanism for single- and multiple-part encryption and decryption; key wrapping; and key unwrapping, based on </w:t>
      </w:r>
      <w:r>
        <w:rPr>
          <w:lang w:eastAsia="ja-JP"/>
        </w:rPr>
        <w:t>SEED</w:t>
      </w:r>
      <w:r>
        <w:rPr/>
        <w:t xml:space="preserve"> and electronic codebook mode.</w:t>
      </w:r>
    </w:p>
    <w:p>
      <w:pPr>
        <w:pStyle w:val="Normal"/>
        <w:numPr>
          <w:ilvl w:val="0"/>
          <w:numId w:val="3"/>
        </w:numPr>
        <w:rPr/>
      </w:pPr>
      <w:r>
        <w:rPr/>
        <w:t>It does not have a parameter.</w:t>
      </w:r>
    </w:p>
    <w:p>
      <w:pPr>
        <w:pStyle w:val="Heading3"/>
        <w:numPr>
          <w:ilvl w:val="2"/>
          <w:numId w:val="2"/>
        </w:numPr>
        <w:rPr/>
      </w:pPr>
      <w:bookmarkStart w:id="3097" w:name="_Toc516500990"/>
      <w:bookmarkStart w:id="3098" w:name="_Toc416960240"/>
      <w:bookmarkStart w:id="3099" w:name="_Toc395187994"/>
      <w:bookmarkStart w:id="3100" w:name="_Toc391471356"/>
      <w:bookmarkStart w:id="3101" w:name="_Toc370634643"/>
      <w:bookmarkStart w:id="3102" w:name="_Toc228807412"/>
      <w:bookmarkStart w:id="3103" w:name="_Toc228894863"/>
      <w:bookmarkEnd w:id="3097"/>
      <w:bookmarkEnd w:id="3098"/>
      <w:bookmarkEnd w:id="3099"/>
      <w:bookmarkEnd w:id="3100"/>
      <w:bookmarkEnd w:id="3101"/>
      <w:bookmarkEnd w:id="3102"/>
      <w:bookmarkEnd w:id="3103"/>
      <w:r>
        <w:rPr/>
        <w:t>SEED-CBC</w:t>
      </w:r>
    </w:p>
    <w:p>
      <w:pPr>
        <w:pStyle w:val="Normal"/>
        <w:numPr>
          <w:ilvl w:val="0"/>
          <w:numId w:val="3"/>
        </w:numPr>
        <w:rPr/>
      </w:pPr>
      <w:r>
        <w:rPr/>
        <w:t xml:space="preserve">SEED-CBC, denoted </w:t>
      </w:r>
      <w:r>
        <w:rPr>
          <w:b/>
        </w:rPr>
        <w:t>CKM_SEED_CBC</w:t>
      </w:r>
      <w:r>
        <w:rPr/>
        <w:t xml:space="preserve">, is a mechanism for single- and multiple-part encryption and decryption; key wrapping; and key unwrapping, based on </w:t>
      </w:r>
      <w:r>
        <w:rPr>
          <w:lang w:eastAsia="ja-JP"/>
        </w:rPr>
        <w:t>SEED</w:t>
      </w:r>
      <w:r>
        <w:rPr/>
        <w:t xml:space="preserve"> and cipher-block chaining mode.</w:t>
      </w:r>
    </w:p>
    <w:p>
      <w:pPr>
        <w:pStyle w:val="Normal"/>
        <w:numPr>
          <w:ilvl w:val="0"/>
          <w:numId w:val="3"/>
        </w:numPr>
        <w:rPr/>
      </w:pPr>
      <w:r>
        <w:rPr/>
        <w:t>It has a parameter, a 16-byte initialization vector.</w:t>
      </w:r>
    </w:p>
    <w:p>
      <w:pPr>
        <w:pStyle w:val="Heading3"/>
        <w:numPr>
          <w:ilvl w:val="2"/>
          <w:numId w:val="2"/>
        </w:numPr>
        <w:rPr/>
      </w:pPr>
      <w:bookmarkStart w:id="3104" w:name="_Toc516500991"/>
      <w:bookmarkStart w:id="3105" w:name="_Toc416960241"/>
      <w:bookmarkStart w:id="3106" w:name="_Toc395187995"/>
      <w:bookmarkStart w:id="3107" w:name="_Toc391471357"/>
      <w:bookmarkStart w:id="3108" w:name="_Toc370634644"/>
      <w:bookmarkStart w:id="3109" w:name="_Toc228807413"/>
      <w:bookmarkStart w:id="3110" w:name="_Toc228894864"/>
      <w:bookmarkEnd w:id="3104"/>
      <w:bookmarkEnd w:id="3105"/>
      <w:bookmarkEnd w:id="3106"/>
      <w:bookmarkEnd w:id="3107"/>
      <w:bookmarkEnd w:id="3108"/>
      <w:bookmarkEnd w:id="3109"/>
      <w:bookmarkEnd w:id="3110"/>
      <w:r>
        <w:rPr/>
        <w:t>SEED-CBC with PKCS padding</w:t>
      </w:r>
    </w:p>
    <w:p>
      <w:pPr>
        <w:pStyle w:val="Normal"/>
        <w:numPr>
          <w:ilvl w:val="0"/>
          <w:numId w:val="3"/>
        </w:numPr>
        <w:rPr/>
      </w:pPr>
      <w:r>
        <w:rPr/>
        <w:t xml:space="preserve">SEED-CBC with PKCS padding, denoted </w:t>
      </w:r>
      <w:r>
        <w:rPr>
          <w:b/>
        </w:rPr>
        <w:t>CKM_SEED_CBC_PAD</w:t>
      </w:r>
      <w:r>
        <w:rPr/>
        <w:t xml:space="preserve">, is a mechanism for single- and multiple-part encryption and decryption; key wrapping; and key unwrapping, based on </w:t>
      </w:r>
      <w:r>
        <w:rPr>
          <w:lang w:eastAsia="ja-JP"/>
        </w:rPr>
        <w:t>SEED</w:t>
      </w:r>
      <w:r>
        <w:rPr/>
        <w:t>; cipher-block chaining mode; and the block cipher padding method detailed in PKCS #7.</w:t>
      </w:r>
    </w:p>
    <w:p>
      <w:pPr>
        <w:pStyle w:val="Normal"/>
        <w:numPr>
          <w:ilvl w:val="0"/>
          <w:numId w:val="3"/>
        </w:numPr>
        <w:rPr/>
      </w:pPr>
      <w:r>
        <w:rPr/>
        <w:t>It has a parameter, a 16-byte initialization vector.</w:t>
      </w:r>
    </w:p>
    <w:p>
      <w:pPr>
        <w:pStyle w:val="Heading3"/>
        <w:numPr>
          <w:ilvl w:val="2"/>
          <w:numId w:val="2"/>
        </w:numPr>
        <w:rPr/>
      </w:pPr>
      <w:bookmarkStart w:id="3111" w:name="_Toc516500992"/>
      <w:bookmarkStart w:id="3112" w:name="_Toc416960242"/>
      <w:bookmarkStart w:id="3113" w:name="_Toc395187996"/>
      <w:bookmarkStart w:id="3114" w:name="_Toc391471358"/>
      <w:bookmarkStart w:id="3115" w:name="_Toc370634645"/>
      <w:bookmarkStart w:id="3116" w:name="_Toc228807414"/>
      <w:bookmarkStart w:id="3117" w:name="_Toc228894865"/>
      <w:bookmarkEnd w:id="3111"/>
      <w:bookmarkEnd w:id="3112"/>
      <w:bookmarkEnd w:id="3113"/>
      <w:bookmarkEnd w:id="3114"/>
      <w:bookmarkEnd w:id="3115"/>
      <w:bookmarkEnd w:id="3116"/>
      <w:bookmarkEnd w:id="3117"/>
      <w:r>
        <w:rPr/>
        <w:t>General-length SEED-MAC</w:t>
      </w:r>
    </w:p>
    <w:p>
      <w:pPr>
        <w:pStyle w:val="Normal"/>
        <w:numPr>
          <w:ilvl w:val="0"/>
          <w:numId w:val="3"/>
        </w:numPr>
        <w:rPr/>
      </w:pPr>
      <w:r>
        <w:rPr/>
        <w:t xml:space="preserve">General-length SEED-MAC, denoted </w:t>
      </w:r>
      <w:r>
        <w:rPr>
          <w:b/>
        </w:rPr>
        <w:t>CKM_SEED_MAC_GENERAL</w:t>
      </w:r>
      <w:r>
        <w:rPr/>
        <w:t xml:space="preserve">, is a mechanism for single- and multiple-part signatures and verification, based on SEED and data authentication as defined in </w:t>
      </w:r>
      <w:r>
        <w:rPr/>
        <w:fldChar w:fldCharType="begin"/>
      </w:r>
      <w:r>
        <w:instrText> REF _Ref148505996 \r \h </w:instrText>
      </w:r>
      <w:r>
        <w:fldChar w:fldCharType="separate"/>
      </w:r>
      <w:r>
        <w:t>81</w:t>
      </w:r>
      <w:r>
        <w:fldChar w:fldCharType="end"/>
      </w:r>
      <w:r>
        <w:rPr/>
        <w:t>.</w:t>
      </w:r>
    </w:p>
    <w:p>
      <w:pPr>
        <w:pStyle w:val="Normal"/>
        <w:numPr>
          <w:ilvl w:val="0"/>
          <w:numId w:val="3"/>
        </w:numPr>
        <w:rPr/>
      </w:pPr>
      <w:r>
        <w:rPr/>
        <w:t xml:space="preserve">It has a parameter, a </w:t>
      </w:r>
      <w:r>
        <w:rPr>
          <w:b/>
        </w:rPr>
        <w:t xml:space="preserve">CK_MAC_GENERAL_PARAMS </w:t>
      </w:r>
      <w:r>
        <w:rPr/>
        <w:t>structure, which specifies the output length desired from the mechanism.</w:t>
      </w:r>
    </w:p>
    <w:p>
      <w:pPr>
        <w:pStyle w:val="Normal"/>
        <w:numPr>
          <w:ilvl w:val="0"/>
          <w:numId w:val="3"/>
        </w:numPr>
        <w:rPr/>
      </w:pPr>
      <w:r>
        <w:rPr/>
        <w:t>The output bytes from this mechanism are taken from the start of the final cipher block produced in the MACing process.</w:t>
      </w:r>
    </w:p>
    <w:p>
      <w:pPr>
        <w:pStyle w:val="Heading3"/>
        <w:numPr>
          <w:ilvl w:val="2"/>
          <w:numId w:val="2"/>
        </w:numPr>
        <w:rPr/>
      </w:pPr>
      <w:bookmarkStart w:id="3118" w:name="_Toc516500993"/>
      <w:bookmarkStart w:id="3119" w:name="_Toc416960243"/>
      <w:bookmarkStart w:id="3120" w:name="_Toc395187997"/>
      <w:bookmarkStart w:id="3121" w:name="_Toc391471359"/>
      <w:bookmarkStart w:id="3122" w:name="_Toc370634646"/>
      <w:bookmarkStart w:id="3123" w:name="_Toc228807415"/>
      <w:bookmarkStart w:id="3124" w:name="_Toc228894866"/>
      <w:bookmarkEnd w:id="3118"/>
      <w:bookmarkEnd w:id="3119"/>
      <w:bookmarkEnd w:id="3120"/>
      <w:bookmarkEnd w:id="3121"/>
      <w:bookmarkEnd w:id="3122"/>
      <w:bookmarkEnd w:id="3123"/>
      <w:bookmarkEnd w:id="3124"/>
      <w:r>
        <w:rPr/>
        <w:t>SEED-MAC</w:t>
      </w:r>
    </w:p>
    <w:p>
      <w:pPr>
        <w:pStyle w:val="Normal"/>
        <w:numPr>
          <w:ilvl w:val="0"/>
          <w:numId w:val="3"/>
        </w:numPr>
        <w:rPr/>
      </w:pPr>
      <w:r>
        <w:rPr/>
        <w:t xml:space="preserve">SEED-MAC, denoted by </w:t>
      </w:r>
      <w:r>
        <w:rPr>
          <w:b/>
        </w:rPr>
        <w:t>CKM_SEED_MAC</w:t>
      </w:r>
      <w:r>
        <w:rPr/>
        <w:t>, is a special case of the general-length SEED-MAC mechanism. SEED-MAC always produces and verifies MACs that are half the block size in length.</w:t>
      </w:r>
    </w:p>
    <w:p>
      <w:pPr>
        <w:pStyle w:val="Normal"/>
        <w:numPr>
          <w:ilvl w:val="0"/>
          <w:numId w:val="3"/>
        </w:numPr>
        <w:rPr/>
      </w:pPr>
      <w:r>
        <w:rPr/>
        <w:t>It does not have a parameter.</w:t>
      </w:r>
    </w:p>
    <w:p>
      <w:pPr>
        <w:pStyle w:val="Heading2"/>
        <w:numPr>
          <w:ilvl w:val="1"/>
          <w:numId w:val="2"/>
        </w:numPr>
        <w:rPr/>
      </w:pPr>
      <w:bookmarkStart w:id="3125" w:name="_Toc516500994"/>
      <w:bookmarkStart w:id="3126" w:name="_Toc416960244"/>
      <w:bookmarkStart w:id="3127" w:name="_Toc395187998"/>
      <w:bookmarkStart w:id="3128" w:name="_Toc391471360"/>
      <w:bookmarkStart w:id="3129" w:name="_Toc370634647"/>
      <w:bookmarkStart w:id="3130" w:name="_Toc228807416"/>
      <w:bookmarkStart w:id="3131" w:name="_Toc228894867"/>
      <w:bookmarkEnd w:id="3125"/>
      <w:bookmarkEnd w:id="3126"/>
      <w:bookmarkEnd w:id="3127"/>
      <w:bookmarkEnd w:id="3128"/>
      <w:bookmarkEnd w:id="3129"/>
      <w:bookmarkEnd w:id="3130"/>
      <w:bookmarkEnd w:id="3131"/>
      <w:r>
        <w:rPr/>
        <w:t>Key derivation by data encryption - SEED</w:t>
      </w:r>
    </w:p>
    <w:p>
      <w:pPr>
        <w:pStyle w:val="Normal"/>
        <w:numPr>
          <w:ilvl w:val="0"/>
          <w:numId w:val="3"/>
        </w:numPr>
        <w:rPr/>
      </w:pPr>
      <w:r>
        <w:rPr/>
        <w:t>These mechanisms allow derivation of keys using the result of an encryption operation as the key value. They are for use with the C_DeriveKey function.</w:t>
      </w:r>
    </w:p>
    <w:p>
      <w:pPr>
        <w:pStyle w:val="Heading3"/>
        <w:numPr>
          <w:ilvl w:val="2"/>
          <w:numId w:val="2"/>
        </w:numPr>
        <w:rPr/>
      </w:pPr>
      <w:bookmarkStart w:id="3132" w:name="_Toc516500995"/>
      <w:bookmarkStart w:id="3133" w:name="_Toc416960245"/>
      <w:bookmarkStart w:id="3134" w:name="_Toc395187999"/>
      <w:bookmarkStart w:id="3135" w:name="_Toc391471361"/>
      <w:bookmarkStart w:id="3136" w:name="_Toc370634648"/>
      <w:bookmarkStart w:id="3137" w:name="_Toc228807417"/>
      <w:bookmarkStart w:id="3138" w:name="_Toc228894868"/>
      <w:bookmarkEnd w:id="3132"/>
      <w:bookmarkEnd w:id="3133"/>
      <w:bookmarkEnd w:id="3134"/>
      <w:bookmarkEnd w:id="3135"/>
      <w:bookmarkEnd w:id="3136"/>
      <w:bookmarkEnd w:id="3137"/>
      <w:bookmarkEnd w:id="3138"/>
      <w:r>
        <w:rPr/>
        <w:t>Definitions</w:t>
      </w:r>
    </w:p>
    <w:p>
      <w:pPr>
        <w:pStyle w:val="Normal"/>
        <w:numPr>
          <w:ilvl w:val="0"/>
          <w:numId w:val="3"/>
        </w:numPr>
        <w:rPr>
          <w:lang w:val="de-DE"/>
        </w:rPr>
      </w:pPr>
      <w:r>
        <w:rPr>
          <w:lang w:val="de-DE"/>
        </w:rPr>
        <w:t>Mechanisms:</w:t>
      </w:r>
    </w:p>
    <w:p>
      <w:pPr>
        <w:pStyle w:val="Normal"/>
        <w:numPr>
          <w:ilvl w:val="0"/>
          <w:numId w:val="3"/>
        </w:numPr>
        <w:ind w:left="720" w:hanging="0"/>
        <w:rPr/>
      </w:pPr>
      <w:r>
        <w:rPr/>
        <w:t>CKM_</w:t>
      </w:r>
      <w:r>
        <w:rPr>
          <w:lang w:eastAsia="ja-JP"/>
        </w:rPr>
        <w:t>SEED</w:t>
      </w:r>
      <w:r>
        <w:rPr/>
        <w:t>_ECB_ENCRYPT_DATA</w:t>
      </w:r>
    </w:p>
    <w:p>
      <w:pPr>
        <w:pStyle w:val="Normal"/>
        <w:numPr>
          <w:ilvl w:val="0"/>
          <w:numId w:val="3"/>
        </w:numPr>
        <w:ind w:left="720" w:hanging="0"/>
        <w:rPr/>
      </w:pPr>
      <w:r>
        <w:rPr/>
        <w:t>CKM_</w:t>
      </w:r>
      <w:r>
        <w:rPr>
          <w:lang w:eastAsia="ja-JP"/>
        </w:rPr>
        <w:t>SEED</w:t>
      </w:r>
      <w:r>
        <w:rPr/>
        <w:t>_CBC_ENCRYPT_DATA</w:t>
      </w:r>
    </w:p>
    <w:p>
      <w:pPr>
        <w:pStyle w:val="CCode"/>
        <w:keepNext/>
        <w:numPr>
          <w:ilvl w:val="0"/>
          <w:numId w:val="3"/>
        </w:numPr>
        <w:rPr>
          <w:rFonts w:ascii="Arial" w:hAnsi="Arial"/>
        </w:rPr>
      </w:pPr>
      <w:r>
        <w:rPr>
          <w:rFonts w:ascii="Arial" w:hAnsi="Arial"/>
        </w:rPr>
      </w:r>
    </w:p>
    <w:p>
      <w:pPr>
        <w:pStyle w:val="CCode"/>
        <w:numPr>
          <w:ilvl w:val="0"/>
          <w:numId w:val="3"/>
        </w:numPr>
        <w:rPr>
          <w:highlight w:val="yellow"/>
        </w:rPr>
      </w:pPr>
      <w:r>
        <w:rPr>
          <w:highlight w:val="yellow"/>
        </w:rPr>
        <w:t>typedef struct CK_SEED_CBC_ENCRYPT_DATA_PARAMS CK_CBC_ENCRYPT_DATA_PARAMS;</w:t>
      </w:r>
    </w:p>
    <w:p>
      <w:pPr>
        <w:pStyle w:val="CCode"/>
        <w:numPr>
          <w:ilvl w:val="0"/>
          <w:numId w:val="3"/>
        </w:numPr>
        <w:rPr>
          <w:highlight w:val="yellow"/>
        </w:rPr>
      </w:pPr>
      <w:r>
        <w:rPr>
          <w:highlight w:val="yellow"/>
        </w:rPr>
        <w:t>typedef CK_CBC_ENCRYPT_DATA_PARAMS CK_PTR</w:t>
      </w:r>
    </w:p>
    <w:p>
      <w:pPr>
        <w:pStyle w:val="CCode"/>
        <w:numPr>
          <w:ilvl w:val="0"/>
          <w:numId w:val="3"/>
        </w:numPr>
        <w:rPr/>
      </w:pPr>
      <w:r>
        <w:rPr>
          <w:highlight w:val="yellow"/>
        </w:rPr>
        <w:t>CK_CBC_ENCRYPT_DATA_PARAMS_PTR;</w:t>
      </w:r>
    </w:p>
    <w:p>
      <w:pPr>
        <w:pStyle w:val="Heading3"/>
        <w:numPr>
          <w:ilvl w:val="2"/>
          <w:numId w:val="2"/>
        </w:numPr>
        <w:rPr/>
      </w:pPr>
      <w:bookmarkStart w:id="3139" w:name="_Toc516500996"/>
      <w:bookmarkStart w:id="3140" w:name="_Toc416960246"/>
      <w:bookmarkStart w:id="3141" w:name="_Toc395188000"/>
      <w:bookmarkStart w:id="3142" w:name="_Toc391471362"/>
      <w:bookmarkStart w:id="3143" w:name="_Toc370634649"/>
      <w:bookmarkStart w:id="3144" w:name="_Toc228807418"/>
      <w:bookmarkStart w:id="3145" w:name="_Toc228894869"/>
      <w:bookmarkEnd w:id="3139"/>
      <w:bookmarkEnd w:id="3140"/>
      <w:bookmarkEnd w:id="3141"/>
      <w:bookmarkEnd w:id="3142"/>
      <w:bookmarkEnd w:id="3143"/>
      <w:bookmarkEnd w:id="3144"/>
      <w:bookmarkEnd w:id="3145"/>
      <w:r>
        <w:rPr/>
        <w:t>Mechanism Parameters</w:t>
      </w:r>
    </w:p>
    <w:p>
      <w:pPr>
        <w:pStyle w:val="Caption1"/>
        <w:numPr>
          <w:ilvl w:val="0"/>
          <w:numId w:val="3"/>
        </w:numPr>
        <w:rPr/>
      </w:pPr>
      <w:bookmarkStart w:id="3146" w:name="_Toc228807572"/>
      <w:r>
        <w:rPr/>
        <w:t xml:space="preserve">Table </w:t>
      </w:r>
      <w:r>
        <w:rPr>
          <w:szCs w:val="18"/>
        </w:rPr>
        <w:fldChar w:fldCharType="begin"/>
      </w:r>
      <w:r>
        <w:instrText> SEQ Table \* ARABIC </w:instrText>
      </w:r>
      <w:r>
        <w:fldChar w:fldCharType="separate"/>
      </w:r>
      <w:r>
        <w:t>147</w:t>
      </w:r>
      <w:r>
        <w:fldChar w:fldCharType="end"/>
      </w:r>
      <w:bookmarkEnd w:id="3146"/>
      <w:r>
        <w:rPr/>
        <w:t>, Mechanism Parameters for SEED-based key derivation</w:t>
      </w:r>
    </w:p>
    <w:tbl>
      <w:tblPr>
        <w:tblW w:w="9315" w:type="dxa"/>
        <w:jc w:val="left"/>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107" w:type="dxa"/>
          <w:bottom w:w="0" w:type="dxa"/>
          <w:right w:w="108" w:type="dxa"/>
        </w:tblCellMar>
        <w:tblLook w:val="04a0" w:noVBand="1" w:noHBand="0" w:lastColumn="0" w:firstColumn="1" w:lastRow="0" w:firstRow="1"/>
      </w:tblPr>
      <w:tblGrid>
        <w:gridCol w:w="4215"/>
        <w:gridCol w:w="5099"/>
      </w:tblGrid>
      <w:tr>
        <w:trPr/>
        <w:tc>
          <w:tcPr>
            <w:tcW w:w="421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CKM_</w:t>
            </w:r>
            <w:r>
              <w:rPr>
                <w:rFonts w:cs="Arial" w:ascii="Arial" w:hAnsi="Arial"/>
                <w:sz w:val="20"/>
                <w:lang w:eastAsia="ja-JP"/>
              </w:rPr>
              <w:t>SEED</w:t>
            </w:r>
            <w:r>
              <w:rPr>
                <w:rFonts w:cs="Arial" w:ascii="Arial" w:hAnsi="Arial"/>
                <w:sz w:val="20"/>
              </w:rPr>
              <w:t>_ECB_ENCRYPT_DATA</w:t>
            </w:r>
          </w:p>
        </w:tc>
        <w:tc>
          <w:tcPr>
            <w:tcW w:w="509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Uses CK_KEY_DERIVATION_STRING_DATA structure. Parameter is the data to be encrypted and must be a multiple of 16 long.</w:t>
            </w:r>
          </w:p>
        </w:tc>
      </w:tr>
      <w:tr>
        <w:trPr/>
        <w:tc>
          <w:tcPr>
            <w:tcW w:w="421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CKM_</w:t>
            </w:r>
            <w:r>
              <w:rPr>
                <w:rFonts w:cs="Arial" w:ascii="Arial" w:hAnsi="Arial"/>
                <w:sz w:val="20"/>
                <w:lang w:eastAsia="ja-JP"/>
              </w:rPr>
              <w:t>SEED</w:t>
            </w:r>
            <w:r>
              <w:rPr>
                <w:rFonts w:cs="Arial" w:ascii="Arial" w:hAnsi="Arial"/>
                <w:sz w:val="20"/>
              </w:rPr>
              <w:t>_CBC_ENCRYPT_DATA</w:t>
            </w:r>
          </w:p>
        </w:tc>
        <w:tc>
          <w:tcPr>
            <w:tcW w:w="509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able"/>
              <w:numPr>
                <w:ilvl w:val="0"/>
                <w:numId w:val="3"/>
              </w:numPr>
              <w:spacing w:before="0" w:after="40"/>
              <w:rPr>
                <w:rFonts w:ascii="Arial" w:hAnsi="Arial" w:cs="Arial"/>
                <w:sz w:val="20"/>
              </w:rPr>
            </w:pPr>
            <w:r>
              <w:rPr>
                <w:rFonts w:cs="Arial" w:ascii="Arial" w:hAnsi="Arial"/>
                <w:sz w:val="20"/>
              </w:rPr>
              <w:t>Uses CK_CBC_ENCRYPT_DATA_PARAMS. Parameter is an 16 byte IV value followed by the data. The data value part must be a multiple of 16 bytes long.</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Heading2"/>
        <w:numPr>
          <w:ilvl w:val="1"/>
          <w:numId w:val="2"/>
        </w:numPr>
        <w:rPr/>
      </w:pPr>
      <w:bookmarkStart w:id="3147" w:name="_Toc516500997"/>
      <w:bookmarkStart w:id="3148" w:name="_Toc416960247"/>
      <w:bookmarkStart w:id="3149" w:name="_Toc395188001"/>
      <w:bookmarkStart w:id="3150" w:name="_Toc391471363"/>
      <w:bookmarkStart w:id="3151" w:name="_Toc370634650"/>
      <w:bookmarkStart w:id="3152" w:name="_Toc228807419"/>
      <w:bookmarkStart w:id="3153" w:name="_Toc228894870"/>
      <w:bookmarkEnd w:id="3147"/>
      <w:bookmarkEnd w:id="3148"/>
      <w:bookmarkEnd w:id="3149"/>
      <w:bookmarkEnd w:id="3150"/>
      <w:bookmarkEnd w:id="3151"/>
      <w:bookmarkEnd w:id="3152"/>
      <w:bookmarkEnd w:id="3153"/>
      <w:r>
        <w:rPr/>
        <w:t>OTP</w:t>
      </w:r>
    </w:p>
    <w:p>
      <w:pPr>
        <w:pStyle w:val="Heading3"/>
        <w:numPr>
          <w:ilvl w:val="2"/>
          <w:numId w:val="2"/>
        </w:numPr>
        <w:rPr/>
      </w:pPr>
      <w:bookmarkStart w:id="3154" w:name="_Toc516500998"/>
      <w:bookmarkStart w:id="3155" w:name="_Toc416960248"/>
      <w:bookmarkStart w:id="3156" w:name="_Toc395188002"/>
      <w:bookmarkStart w:id="3157" w:name="_Toc391471364"/>
      <w:bookmarkStart w:id="3158" w:name="_Toc370634651"/>
      <w:bookmarkStart w:id="3159" w:name="_Ref94436304"/>
      <w:bookmarkStart w:id="3160" w:name="_Toc96126750"/>
      <w:bookmarkStart w:id="3161" w:name="_Toc98037587"/>
      <w:bookmarkStart w:id="3162" w:name="_Toc98570750"/>
      <w:bookmarkStart w:id="3163" w:name="_Toc107129960"/>
      <w:bookmarkStart w:id="3164" w:name="_Toc107636194"/>
      <w:bookmarkStart w:id="3165" w:name="_Toc119999191"/>
      <w:bookmarkStart w:id="3166" w:name="_Toc122756429"/>
      <w:bookmarkStart w:id="3167" w:name="_Toc228807420"/>
      <w:bookmarkStart w:id="3168" w:name="_Toc228894871"/>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r>
        <w:rPr/>
        <w:t>Usage overview</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OTP tokens represented as PKCS #11 mechanisms may be used in a variety of ways. The usage cases can be categorized according to the type of sought functionality.</w:t>
      </w:r>
    </w:p>
    <w:p>
      <w:pPr>
        <w:pStyle w:val="Heading3"/>
        <w:numPr>
          <w:ilvl w:val="2"/>
          <w:numId w:val="2"/>
        </w:numPr>
        <w:rPr/>
      </w:pPr>
      <w:bookmarkStart w:id="3169" w:name="_Toc516500999"/>
      <w:bookmarkStart w:id="3170" w:name="_Toc416960249"/>
      <w:bookmarkStart w:id="3171" w:name="_Toc395188003"/>
      <w:bookmarkStart w:id="3172" w:name="_Toc391471365"/>
      <w:bookmarkStart w:id="3173" w:name="_Toc370634652"/>
      <w:bookmarkStart w:id="3174" w:name="_Toc81113948"/>
      <w:bookmarkStart w:id="3175" w:name="_Toc96126751"/>
      <w:bookmarkStart w:id="3176" w:name="_Toc98037588"/>
      <w:bookmarkStart w:id="3177" w:name="_Toc98570751"/>
      <w:bookmarkStart w:id="3178" w:name="_Toc107129961"/>
      <w:bookmarkStart w:id="3179" w:name="_Toc107636195"/>
      <w:bookmarkStart w:id="3180" w:name="_Toc119999192"/>
      <w:bookmarkStart w:id="3181" w:name="_Toc122756430"/>
      <w:bookmarkStart w:id="3182" w:name="_Toc228807421"/>
      <w:bookmarkStart w:id="3183" w:name="_Toc228894872"/>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r>
        <w:rPr/>
        <w:t>Case 1: Generation of OTP values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pPr>
      <w:r>
        <w:rPr/>
        <w:t>.</w:t>
      </w:r>
      <w:r>
        <w:rPr/>
        <w:drawing>
          <wp:inline distT="0" distB="0" distL="0" distR="0">
            <wp:extent cx="2616200" cy="37001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70"/>
                    <a:stretch>
                      <a:fillRect/>
                    </a:stretch>
                  </pic:blipFill>
                  <pic:spPr bwMode="auto">
                    <a:xfrm>
                      <a:off x="0" y="0"/>
                      <a:ext cx="2616200" cy="3700145"/>
                    </a:xfrm>
                    <a:prstGeom prst="rect">
                      <a:avLst/>
                    </a:prstGeom>
                  </pic:spPr>
                </pic:pic>
              </a:graphicData>
            </a:graphic>
          </wp:inline>
        </w:drawing>
      </w:r>
    </w:p>
    <w:p>
      <w:pPr>
        <w:pStyle w:val="Caption1"/>
        <w:numPr>
          <w:ilvl w:val="0"/>
          <w:numId w:val="3"/>
        </w:numPr>
        <w:rPr/>
      </w:pPr>
      <w:bookmarkStart w:id="3184" w:name="_Ref76269207"/>
      <w:r>
        <w:rPr/>
        <w:t xml:space="preserve">Figure </w:t>
      </w:r>
      <w:r>
        <w:rPr/>
        <w:fldChar w:fldCharType="begin"/>
      </w:r>
      <w:r>
        <w:instrText> SEQ Figure \* ARABIC </w:instrText>
      </w:r>
      <w:r>
        <w:fldChar w:fldCharType="separate"/>
      </w:r>
      <w:r>
        <w:t>1</w:t>
      </w:r>
      <w:r>
        <w:fldChar w:fldCharType="end"/>
      </w:r>
      <w:bookmarkEnd w:id="3184"/>
      <w:r>
        <w:rPr/>
        <w:t>: Retrieving OTP values through C_Sign</w:t>
      </w:r>
    </w:p>
    <w:p>
      <w:pPr>
        <w:pStyle w:val="Normal"/>
        <w:numPr>
          <w:ilvl w:val="0"/>
          <w:numId w:val="3"/>
        </w:numPr>
        <w:rPr/>
      </w:pPr>
      <w:r>
        <w:rPr/>
        <w:fldChar w:fldCharType="begin"/>
      </w:r>
      <w:r>
        <w:instrText> REF _Ref76269207 \h </w:instrText>
      </w:r>
      <w:r>
        <w:fldChar w:fldCharType="separate"/>
      </w:r>
      <w:r>
        <w:t>Figure 1</w:t>
      </w:r>
      <w:r>
        <w:fldChar w:fldCharType="end"/>
      </w:r>
      <w:r>
        <w:rPr/>
        <w:t xml:space="preserve"> </w:t>
      </w:r>
      <w:r>
        <w:rPr/>
        <w:t xml:space="preserve">shows an integration of PKCS #11 into an application that needs to authenticate users holding OTP tokens. In this particular example, a connected hardware token is used, but a software token is equally possible. The application invokes </w:t>
      </w:r>
      <w:r>
        <w:rPr>
          <w:b/>
          <w:bCs/>
        </w:rPr>
        <w:t>C_Sign</w:t>
      </w:r>
      <w:r>
        <w:rPr/>
        <w:t xml:space="preserve"> to retrieve the OTP value from the token. In the example, the application then passes the retrieved OTP value to a client API that sends it via the network to an authentication server. The client API may implement a standard authentication protocol such as RADIUS [RFC 2865] or EAP [RFC 3748], or a proprietary protocol such as that used by RSA Security's ACE/Agent</w:t>
      </w:r>
      <w:r>
        <w:rPr>
          <w:vertAlign w:val="superscript"/>
        </w:rPr>
        <w:t>®</w:t>
      </w:r>
      <w:r>
        <w:rPr/>
        <w:t xml:space="preserve"> software.</w:t>
      </w:r>
    </w:p>
    <w:p>
      <w:pPr>
        <w:pStyle w:val="Heading3"/>
        <w:numPr>
          <w:ilvl w:val="2"/>
          <w:numId w:val="2"/>
        </w:numPr>
        <w:rPr/>
      </w:pPr>
      <w:bookmarkStart w:id="3185" w:name="_Toc516501000"/>
      <w:bookmarkStart w:id="3186" w:name="_Toc416960250"/>
      <w:bookmarkStart w:id="3187" w:name="_Toc395188004"/>
      <w:bookmarkStart w:id="3188" w:name="_Toc391471366"/>
      <w:bookmarkStart w:id="3189" w:name="_Toc370634653"/>
      <w:bookmarkStart w:id="3190" w:name="_Toc81113949"/>
      <w:bookmarkStart w:id="3191" w:name="_Toc96126752"/>
      <w:bookmarkStart w:id="3192" w:name="_Toc98037589"/>
      <w:bookmarkStart w:id="3193" w:name="_Toc98570752"/>
      <w:bookmarkStart w:id="3194" w:name="_Toc107129962"/>
      <w:bookmarkStart w:id="3195" w:name="_Toc107636196"/>
      <w:bookmarkStart w:id="3196" w:name="_Toc119999193"/>
      <w:bookmarkStart w:id="3197" w:name="_Toc122756431"/>
      <w:bookmarkStart w:id="3198" w:name="_Toc228807422"/>
      <w:bookmarkStart w:id="3199" w:name="_Toc228894873"/>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r>
        <w:rPr/>
        <w:t>Case 2: Verification of provided OTP values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pPr>
      <w:r>
        <w:rPr/>
        <w:drawing>
          <wp:inline distT="0" distB="0" distL="0" distR="0">
            <wp:extent cx="2596515" cy="36772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71"/>
                    <a:stretch>
                      <a:fillRect/>
                    </a:stretch>
                  </pic:blipFill>
                  <pic:spPr bwMode="auto">
                    <a:xfrm>
                      <a:off x="0" y="0"/>
                      <a:ext cx="2596515" cy="3677285"/>
                    </a:xfrm>
                    <a:prstGeom prst="rect">
                      <a:avLst/>
                    </a:prstGeom>
                  </pic:spPr>
                </pic:pic>
              </a:graphicData>
            </a:graphic>
          </wp:inline>
        </w:drawing>
      </w:r>
    </w:p>
    <w:p>
      <w:pPr>
        <w:pStyle w:val="Caption1"/>
        <w:numPr>
          <w:ilvl w:val="0"/>
          <w:numId w:val="3"/>
        </w:numPr>
        <w:rPr/>
      </w:pPr>
      <w:bookmarkStart w:id="3200" w:name="_Ref76275318"/>
      <w:r>
        <w:rPr/>
        <w:t xml:space="preserve">Figure </w:t>
      </w:r>
      <w:r>
        <w:rPr/>
        <w:fldChar w:fldCharType="begin"/>
      </w:r>
      <w:r>
        <w:instrText> SEQ Figure \* ARABIC </w:instrText>
      </w:r>
      <w:r>
        <w:fldChar w:fldCharType="separate"/>
      </w:r>
      <w:r>
        <w:t>2</w:t>
      </w:r>
      <w:r>
        <w:fldChar w:fldCharType="end"/>
      </w:r>
      <w:bookmarkEnd w:id="3200"/>
      <w:r>
        <w:rPr/>
        <w:t>: Server-side verification of OTP values</w:t>
      </w:r>
    </w:p>
    <w:p>
      <w:pPr>
        <w:pStyle w:val="Normal"/>
        <w:numPr>
          <w:ilvl w:val="0"/>
          <w:numId w:val="3"/>
        </w:numPr>
        <w:rPr/>
      </w:pPr>
      <w:r>
        <w:rPr/>
        <w:fldChar w:fldCharType="begin"/>
      </w:r>
      <w:r>
        <w:instrText> REF _Ref76275318 \h </w:instrText>
      </w:r>
      <w:r>
        <w:fldChar w:fldCharType="separate"/>
      </w:r>
      <w:r>
        <w:t>Figure 2</w:t>
      </w:r>
      <w:r>
        <w:fldChar w:fldCharType="end"/>
      </w:r>
      <w:r>
        <w:rPr/>
        <w:t xml:space="preserve"> </w:t>
      </w:r>
      <w:r>
        <w:rPr/>
        <w:t xml:space="preserve">illustrates the server-side equivalent of the scenario depicted in </w:t>
      </w:r>
      <w:r>
        <w:rPr/>
        <w:fldChar w:fldCharType="begin"/>
      </w:r>
      <w:r>
        <w:instrText> REF _Ref76269207 \h </w:instrText>
      </w:r>
      <w:r>
        <w:fldChar w:fldCharType="separate"/>
      </w:r>
      <w:r>
        <w:t>Figure 1</w:t>
      </w:r>
      <w:r>
        <w:fldChar w:fldCharType="end"/>
      </w:r>
      <w:r>
        <w:rPr/>
        <w:t xml:space="preserve">. In this case, a server application invokes </w:t>
      </w:r>
      <w:r>
        <w:rPr>
          <w:b/>
          <w:bCs/>
        </w:rPr>
        <w:t>C_Verify</w:t>
      </w:r>
      <w:r>
        <w:rPr/>
        <w:t xml:space="preserve"> with the received OTP value as the signature value to be verified.</w:t>
      </w:r>
    </w:p>
    <w:p>
      <w:pPr>
        <w:pStyle w:val="Heading3"/>
        <w:numPr>
          <w:ilvl w:val="2"/>
          <w:numId w:val="2"/>
        </w:numPr>
        <w:rPr/>
      </w:pPr>
      <w:bookmarkStart w:id="3201" w:name="_Toc516501001"/>
      <w:bookmarkStart w:id="3202" w:name="_Toc416960251"/>
      <w:bookmarkStart w:id="3203" w:name="_Toc395188005"/>
      <w:bookmarkStart w:id="3204" w:name="_Toc391471367"/>
      <w:bookmarkStart w:id="3205" w:name="_Toc370634654"/>
      <w:bookmarkStart w:id="3206" w:name="_Toc81113950"/>
      <w:bookmarkStart w:id="3207" w:name="_Toc96126753"/>
      <w:bookmarkStart w:id="3208" w:name="_Toc98037590"/>
      <w:bookmarkStart w:id="3209" w:name="_Toc98570753"/>
      <w:bookmarkStart w:id="3210" w:name="_Toc107129963"/>
      <w:bookmarkStart w:id="3211" w:name="_Toc107636197"/>
      <w:bookmarkStart w:id="3212" w:name="_Toc119999194"/>
      <w:bookmarkStart w:id="3213" w:name="_Toc122756432"/>
      <w:bookmarkStart w:id="3214" w:name="_Toc228807423"/>
      <w:bookmarkStart w:id="3215" w:name="_Toc228894874"/>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r>
        <w:rPr/>
        <w:t>Case 3: Generation of OTP keys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pPr>
      <w:r>
        <w:rPr/>
        <w:drawing>
          <wp:inline distT="0" distB="0" distL="0" distR="0">
            <wp:extent cx="1919605" cy="331597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2"/>
                    <a:stretch>
                      <a:fillRect/>
                    </a:stretch>
                  </pic:blipFill>
                  <pic:spPr bwMode="auto">
                    <a:xfrm>
                      <a:off x="0" y="0"/>
                      <a:ext cx="1919605" cy="3315970"/>
                    </a:xfrm>
                    <a:prstGeom prst="rect">
                      <a:avLst/>
                    </a:prstGeom>
                  </pic:spPr>
                </pic:pic>
              </a:graphicData>
            </a:graphic>
          </wp:inline>
        </w:drawing>
      </w:r>
    </w:p>
    <w:p>
      <w:pPr>
        <w:pStyle w:val="Caption1"/>
        <w:numPr>
          <w:ilvl w:val="0"/>
          <w:numId w:val="3"/>
        </w:numPr>
        <w:rPr/>
      </w:pPr>
      <w:bookmarkStart w:id="3216" w:name="_Ref76276864"/>
      <w:r>
        <w:rPr/>
        <w:t xml:space="preserve">Figure </w:t>
      </w:r>
      <w:r>
        <w:rPr/>
        <w:fldChar w:fldCharType="begin"/>
      </w:r>
      <w:r>
        <w:instrText> SEQ Figure \* ARABIC </w:instrText>
      </w:r>
      <w:r>
        <w:fldChar w:fldCharType="separate"/>
      </w:r>
      <w:r>
        <w:t>3</w:t>
      </w:r>
      <w:r>
        <w:fldChar w:fldCharType="end"/>
      </w:r>
      <w:bookmarkEnd w:id="3216"/>
      <w:r>
        <w:rPr/>
        <w:t>: Generation of an OTP key</w:t>
      </w:r>
    </w:p>
    <w:p>
      <w:pPr>
        <w:pStyle w:val="Normal"/>
        <w:numPr>
          <w:ilvl w:val="0"/>
          <w:numId w:val="3"/>
        </w:numPr>
        <w:rPr/>
      </w:pPr>
      <w:r>
        <w:rPr/>
        <w:fldChar w:fldCharType="begin"/>
      </w:r>
      <w:r>
        <w:instrText> REF _Ref76276864 \h </w:instrText>
      </w:r>
      <w:r>
        <w:fldChar w:fldCharType="separate"/>
      </w:r>
      <w:r>
        <w:t>Figure 3</w:t>
      </w:r>
      <w:r>
        <w:fldChar w:fldCharType="end"/>
      </w:r>
      <w:r>
        <w:rPr/>
        <w:t xml:space="preserve"> </w:t>
      </w:r>
      <w:r>
        <w:rPr/>
        <w:t xml:space="preserve">shows an integration of PKCS #11 into an application that generates OTP keys. The application invokes </w:t>
      </w:r>
      <w:r>
        <w:rPr>
          <w:b/>
          <w:bCs/>
        </w:rPr>
        <w:t>C_GenerateKey</w:t>
      </w:r>
      <w:r>
        <w:rPr/>
        <w:t xml:space="preserve"> to generate an OTP key of a particular type on the token. The key may subsequently be used as a basis to generate OTP values.</w:t>
      </w:r>
    </w:p>
    <w:p>
      <w:pPr>
        <w:pStyle w:val="Heading3"/>
        <w:numPr>
          <w:ilvl w:val="2"/>
          <w:numId w:val="2"/>
        </w:numPr>
        <w:rPr/>
      </w:pPr>
      <w:bookmarkStart w:id="3217" w:name="_Toc81113951"/>
      <w:bookmarkStart w:id="3218" w:name="_Toc98037591"/>
      <w:bookmarkStart w:id="3219" w:name="_Toc96126754"/>
      <w:bookmarkStart w:id="3220" w:name="_Ref94435349"/>
      <w:bookmarkStart w:id="3221" w:name="_Toc516501002"/>
      <w:bookmarkStart w:id="3222" w:name="_Toc416960252"/>
      <w:bookmarkStart w:id="3223" w:name="_Toc395188006"/>
      <w:bookmarkStart w:id="3224" w:name="_Toc391471368"/>
      <w:bookmarkStart w:id="3225" w:name="_Toc370634655"/>
      <w:bookmarkStart w:id="3226" w:name="_Toc228894875"/>
      <w:bookmarkStart w:id="3227" w:name="_Toc228807424"/>
      <w:bookmarkStart w:id="3228" w:name="_Toc122756433"/>
      <w:bookmarkStart w:id="3229" w:name="_Toc119999195"/>
      <w:bookmarkStart w:id="3230" w:name="_Toc107636198"/>
      <w:bookmarkStart w:id="3231" w:name="_Toc107129964"/>
      <w:bookmarkStart w:id="3232" w:name="_Toc98570754"/>
      <w:bookmarkStart w:id="3233" w:name="_Toc75597171"/>
      <w:bookmarkStart w:id="3234" w:name="_Toc75597170"/>
      <w:bookmarkStart w:id="3235" w:name="_Toc75597169"/>
      <w:bookmarkEnd w:id="3218"/>
      <w:bookmarkEnd w:id="3219"/>
      <w:bookmarkEnd w:id="3220"/>
      <w:bookmarkEnd w:id="3233"/>
      <w:bookmarkEnd w:id="3234"/>
      <w:bookmarkEnd w:id="3235"/>
      <w:bookmarkEnd w:id="3221"/>
      <w:bookmarkEnd w:id="3222"/>
      <w:bookmarkEnd w:id="3223"/>
      <w:bookmarkEnd w:id="3224"/>
      <w:bookmarkEnd w:id="3225"/>
      <w:bookmarkEnd w:id="3226"/>
      <w:bookmarkEnd w:id="3227"/>
      <w:bookmarkEnd w:id="3228"/>
      <w:bookmarkEnd w:id="3229"/>
      <w:bookmarkEnd w:id="3230"/>
      <w:bookmarkEnd w:id="3231"/>
      <w:bookmarkEnd w:id="3232"/>
      <w:r>
        <w:rPr/>
        <w:t>OTP objects</w:t>
      </w:r>
    </w:p>
    <w:p>
      <w:pPr>
        <w:pStyle w:val="Heading4"/>
        <w:numPr>
          <w:ilvl w:val="3"/>
          <w:numId w:val="2"/>
        </w:numPr>
        <w:rPr/>
      </w:pPr>
      <w:bookmarkStart w:id="3236" w:name="_Toc98037591"/>
      <w:bookmarkStart w:id="3237" w:name="_Toc96126754"/>
      <w:bookmarkStart w:id="3238" w:name="_Ref94435349"/>
      <w:bookmarkStart w:id="3239" w:name="_Toc98570755"/>
      <w:bookmarkStart w:id="3240" w:name="_Toc107129965"/>
      <w:bookmarkStart w:id="3241" w:name="_Toc107636199"/>
      <w:bookmarkStart w:id="3242" w:name="_Toc119999196"/>
      <w:bookmarkStart w:id="3243" w:name="_Toc122756434"/>
      <w:bookmarkEnd w:id="3236"/>
      <w:bookmarkEnd w:id="3237"/>
      <w:bookmarkEnd w:id="3238"/>
      <w:bookmarkEnd w:id="3239"/>
      <w:bookmarkEnd w:id="3240"/>
      <w:bookmarkEnd w:id="3241"/>
      <w:bookmarkEnd w:id="3242"/>
      <w:bookmarkEnd w:id="3243"/>
      <w:r>
        <w:rPr/>
        <w:t>Key objects</w:t>
      </w:r>
    </w:p>
    <w:p>
      <w:pPr>
        <w:pStyle w:val="Normal"/>
        <w:numPr>
          <w:ilvl w:val="0"/>
          <w:numId w:val="3"/>
        </w:numPr>
        <w:rPr/>
      </w:pPr>
      <w:r>
        <w:rPr/>
        <w:t xml:space="preserve">OTP key objects (object class </w:t>
      </w:r>
      <w:r>
        <w:rPr>
          <w:b/>
          <w:bCs/>
        </w:rPr>
        <w:t>CKO_OTP_KEY</w:t>
      </w:r>
      <w:r>
        <w:rPr>
          <w:bCs/>
        </w:rPr>
        <w:t>)</w:t>
      </w:r>
      <w:r>
        <w:rPr/>
        <w:t xml:space="preserve"> hold secret keys used by OTP tokens.  The following table defines the attributes common to all OTP keys, in addition to the attributes defined for secret keys, all of which are inherited by this class:</w:t>
      </w:r>
    </w:p>
    <w:p>
      <w:pPr>
        <w:pStyle w:val="Caption1"/>
        <w:numPr>
          <w:ilvl w:val="0"/>
          <w:numId w:val="3"/>
        </w:numPr>
        <w:rPr/>
      </w:pPr>
      <w:bookmarkStart w:id="3244" w:name="_Toc228807573"/>
      <w:r>
        <w:rPr/>
        <w:t xml:space="preserve">Table </w:t>
      </w:r>
      <w:r>
        <w:rPr>
          <w:szCs w:val="18"/>
        </w:rPr>
        <w:fldChar w:fldCharType="begin"/>
      </w:r>
      <w:r>
        <w:instrText> SEQ Table \* ARABIC </w:instrText>
      </w:r>
      <w:r>
        <w:fldChar w:fldCharType="separate"/>
      </w:r>
      <w:r>
        <w:t>148</w:t>
      </w:r>
      <w:r>
        <w:fldChar w:fldCharType="end"/>
      </w:r>
      <w:bookmarkEnd w:id="3244"/>
      <w:r>
        <w:rPr/>
        <w:t>: Common OTP key attributes</w:t>
      </w:r>
    </w:p>
    <w:tbl>
      <w:tblPr>
        <w:tblW w:w="864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780"/>
        <w:gridCol w:w="1440"/>
        <w:gridCol w:w="3421"/>
      </w:tblGrid>
      <w:tr>
        <w:trPr>
          <w:tblHeader w:val="true"/>
        </w:trPr>
        <w:tc>
          <w:tcPr>
            <w:tcW w:w="378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44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342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CKA_OTP_FORMAT</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CK_ULONG</w:t>
            </w:r>
          </w:p>
        </w:tc>
        <w:tc>
          <w:tcPr>
            <w:tcW w:w="34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rPr>
                <w:rFonts w:ascii="Arial" w:hAnsi="Arial" w:cs="Arial"/>
                <w:sz w:val="20"/>
                <w:lang w:val="en-GB"/>
              </w:rPr>
            </w:pPr>
            <w:r>
              <w:rPr>
                <w:rFonts w:cs="Arial" w:ascii="Arial" w:hAnsi="Arial"/>
                <w:sz w:val="20"/>
                <w:lang w:val="en-GB"/>
              </w:rPr>
              <w:t>Format of OTP values produced with this key:</w:t>
            </w:r>
          </w:p>
          <w:p>
            <w:pPr>
              <w:pStyle w:val="Table"/>
              <w:keepNext/>
              <w:numPr>
                <w:ilvl w:val="0"/>
                <w:numId w:val="3"/>
              </w:numPr>
              <w:rPr>
                <w:rFonts w:ascii="Arial" w:hAnsi="Arial" w:cs="Arial"/>
                <w:sz w:val="20"/>
              </w:rPr>
            </w:pPr>
            <w:r>
              <w:rPr>
                <w:rFonts w:cs="Arial" w:ascii="Arial" w:hAnsi="Arial"/>
                <w:sz w:val="20"/>
              </w:rPr>
              <w:t>CK_OTP_FORMAT_DECIMAL = Decimal (default) (UTF8-encoded)</w:t>
            </w:r>
          </w:p>
          <w:p>
            <w:pPr>
              <w:pStyle w:val="Table"/>
              <w:keepNext/>
              <w:numPr>
                <w:ilvl w:val="0"/>
                <w:numId w:val="3"/>
              </w:numPr>
              <w:rPr>
                <w:rFonts w:ascii="Arial" w:hAnsi="Arial" w:cs="Arial"/>
                <w:sz w:val="20"/>
              </w:rPr>
            </w:pPr>
            <w:r>
              <w:rPr>
                <w:rFonts w:cs="Arial" w:ascii="Arial" w:hAnsi="Arial"/>
                <w:sz w:val="20"/>
              </w:rPr>
              <w:t>CK_OTP_FORMAT_HEXADECIMAL = Hexadecimal (UTF8-encoded)</w:t>
            </w:r>
          </w:p>
          <w:p>
            <w:pPr>
              <w:pStyle w:val="Table"/>
              <w:keepNext/>
              <w:numPr>
                <w:ilvl w:val="0"/>
                <w:numId w:val="3"/>
              </w:numPr>
              <w:rPr>
                <w:rFonts w:ascii="Arial" w:hAnsi="Arial" w:cs="Arial"/>
                <w:sz w:val="20"/>
              </w:rPr>
            </w:pPr>
            <w:r>
              <w:rPr>
                <w:rFonts w:cs="Arial" w:ascii="Arial" w:hAnsi="Arial"/>
                <w:sz w:val="20"/>
              </w:rPr>
              <w:t>CK_OTP_FORMAT_ALPHANUMERIC = Alphanumeric (UTF8-encoded)</w:t>
            </w:r>
          </w:p>
          <w:p>
            <w:pPr>
              <w:pStyle w:val="Table"/>
              <w:keepNext/>
              <w:numPr>
                <w:ilvl w:val="0"/>
                <w:numId w:val="3"/>
              </w:numPr>
              <w:spacing w:before="0" w:after="40"/>
              <w:rPr>
                <w:rFonts w:ascii="Arial" w:hAnsi="Arial" w:cs="Arial"/>
                <w:sz w:val="20"/>
              </w:rPr>
            </w:pPr>
            <w:r>
              <w:rPr>
                <w:rFonts w:cs="Arial" w:ascii="Arial" w:hAnsi="Arial"/>
                <w:sz w:val="20"/>
              </w:rPr>
              <w:t>CK_OTP_FORMAT_BINARY = Only binary values.</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CKA_OTP_LENGTH</w:t>
            </w:r>
            <w:r>
              <w:rPr>
                <w:rFonts w:cs="Arial" w:ascii="Arial" w:hAnsi="Arial"/>
                <w:sz w:val="20"/>
                <w:vertAlign w:val="superscript"/>
                <w:lang w:val="sv-SE"/>
              </w:rPr>
              <w:t>9</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34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Default length of OTP values (in the CKA_OTP_FORMAT) produced with this key.</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CKA_OTP_USER_FRIENDLY_MODE</w:t>
            </w:r>
            <w:r>
              <w:rPr>
                <w:rFonts w:cs="Arial" w:ascii="Arial" w:hAnsi="Arial"/>
                <w:sz w:val="20"/>
                <w:vertAlign w:val="superscript"/>
              </w:rPr>
              <w:t>9</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CK_BBOOL</w:t>
            </w:r>
          </w:p>
        </w:tc>
        <w:tc>
          <w:tcPr>
            <w:tcW w:w="34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Set to CK_TRUE when the token is capable of returning OTPs suitable for human consumption. See the description of CKF_USER_FRIENDLY_OTP below.</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CKA_OTP _CHALLENGE_REQUIREMENT</w:t>
            </w:r>
            <w:r>
              <w:rPr>
                <w:rFonts w:cs="Arial" w:ascii="Arial" w:hAnsi="Arial"/>
                <w:sz w:val="20"/>
                <w:vertAlign w:val="superscript"/>
              </w:rPr>
              <w:t>9</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34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rPr>
                <w:rFonts w:ascii="Arial" w:hAnsi="Arial" w:cs="Arial"/>
                <w:sz w:val="20"/>
              </w:rPr>
            </w:pPr>
            <w:r>
              <w:rPr>
                <w:rFonts w:cs="Arial" w:ascii="Arial" w:hAnsi="Arial"/>
                <w:sz w:val="20"/>
              </w:rPr>
              <w:t>Parameter requirements when generating or verifying OTP values with this key:</w:t>
            </w:r>
          </w:p>
          <w:p>
            <w:pPr>
              <w:pStyle w:val="Table"/>
              <w:keepNext/>
              <w:numPr>
                <w:ilvl w:val="0"/>
                <w:numId w:val="3"/>
              </w:numPr>
              <w:rPr>
                <w:rFonts w:ascii="Arial" w:hAnsi="Arial" w:cs="Arial"/>
                <w:sz w:val="20"/>
              </w:rPr>
            </w:pPr>
            <w:r>
              <w:rPr>
                <w:rFonts w:cs="Arial" w:ascii="Arial" w:hAnsi="Arial"/>
                <w:sz w:val="20"/>
              </w:rPr>
              <w:t>CK_OTP_PARAM_MANDATORY = A challenge must be supplied.</w:t>
            </w:r>
          </w:p>
          <w:p>
            <w:pPr>
              <w:pStyle w:val="Table"/>
              <w:keepNext/>
              <w:numPr>
                <w:ilvl w:val="0"/>
                <w:numId w:val="3"/>
              </w:numPr>
              <w:spacing w:before="80" w:after="0"/>
              <w:rPr>
                <w:rFonts w:ascii="Arial" w:hAnsi="Arial" w:cs="Arial"/>
                <w:sz w:val="20"/>
              </w:rPr>
            </w:pPr>
            <w:r>
              <w:rPr>
                <w:rFonts w:cs="Arial" w:ascii="Arial" w:hAnsi="Arial"/>
                <w:sz w:val="20"/>
              </w:rPr>
              <w:t>CK_OTP_PARAM_OPTIONAL = A challenge may be supplied but need not be.</w:t>
            </w:r>
          </w:p>
          <w:p>
            <w:pPr>
              <w:pStyle w:val="Table"/>
              <w:keepNext/>
              <w:numPr>
                <w:ilvl w:val="0"/>
                <w:numId w:val="3"/>
              </w:numPr>
              <w:spacing w:before="80" w:after="0"/>
              <w:rPr>
                <w:rFonts w:ascii="Arial" w:hAnsi="Arial" w:cs="Arial"/>
                <w:sz w:val="20"/>
              </w:rPr>
            </w:pPr>
            <w:r>
              <w:rPr>
                <w:rFonts w:cs="Arial" w:ascii="Arial" w:hAnsi="Arial"/>
                <w:sz w:val="20"/>
              </w:rPr>
              <w:t>CK_OTP_PARAM_IGNORED = A challenge, if supplied, will be ignored.</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CKA_OTP_TIME_REQUIREMENT</w:t>
            </w:r>
            <w:r>
              <w:rPr>
                <w:rFonts w:cs="Arial" w:ascii="Arial" w:hAnsi="Arial"/>
                <w:sz w:val="20"/>
                <w:vertAlign w:val="superscript"/>
              </w:rPr>
              <w:t>9</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34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rPr>
                <w:rFonts w:ascii="Arial" w:hAnsi="Arial" w:cs="Arial"/>
                <w:sz w:val="20"/>
              </w:rPr>
            </w:pPr>
            <w:r>
              <w:rPr>
                <w:rFonts w:cs="Arial" w:ascii="Arial" w:hAnsi="Arial"/>
                <w:sz w:val="20"/>
              </w:rPr>
              <w:t>Parameter requirements when generating or verifying OTP values with this key:</w:t>
            </w:r>
          </w:p>
          <w:p>
            <w:pPr>
              <w:pStyle w:val="Table"/>
              <w:keepNext/>
              <w:numPr>
                <w:ilvl w:val="0"/>
                <w:numId w:val="3"/>
              </w:numPr>
              <w:rPr>
                <w:rFonts w:ascii="Arial" w:hAnsi="Arial" w:cs="Arial"/>
                <w:sz w:val="20"/>
              </w:rPr>
            </w:pPr>
            <w:r>
              <w:rPr>
                <w:rFonts w:cs="Arial" w:ascii="Arial" w:hAnsi="Arial"/>
                <w:sz w:val="20"/>
              </w:rPr>
              <w:t>CK_OTP_PARAM_MANDATORY = A time value must be supplied.</w:t>
            </w:r>
          </w:p>
          <w:p>
            <w:pPr>
              <w:pStyle w:val="Table"/>
              <w:keepNext/>
              <w:numPr>
                <w:ilvl w:val="0"/>
                <w:numId w:val="3"/>
              </w:numPr>
              <w:spacing w:before="80" w:after="0"/>
              <w:rPr>
                <w:rFonts w:ascii="Arial" w:hAnsi="Arial" w:cs="Arial"/>
                <w:sz w:val="20"/>
              </w:rPr>
            </w:pPr>
            <w:r>
              <w:rPr>
                <w:rFonts w:cs="Arial" w:ascii="Arial" w:hAnsi="Arial"/>
                <w:sz w:val="20"/>
              </w:rPr>
              <w:t>CK_OTP_PARAM_OPTIONAL = A time value may be supplied but need not be.</w:t>
            </w:r>
          </w:p>
          <w:p>
            <w:pPr>
              <w:pStyle w:val="Table"/>
              <w:keepNext/>
              <w:numPr>
                <w:ilvl w:val="0"/>
                <w:numId w:val="3"/>
              </w:numPr>
              <w:spacing w:before="0" w:after="40"/>
              <w:rPr>
                <w:rFonts w:ascii="Arial" w:hAnsi="Arial" w:cs="Arial"/>
                <w:sz w:val="20"/>
              </w:rPr>
            </w:pPr>
            <w:r>
              <w:rPr>
                <w:rFonts w:cs="Arial" w:ascii="Arial" w:hAnsi="Arial"/>
                <w:sz w:val="20"/>
              </w:rPr>
              <w:t>CK_OTP_PARAM_IGNORED = A time value, if supplied, will be ignored.</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CKA_OTP_COUNTER_REQUIREMENT</w:t>
            </w:r>
            <w:r>
              <w:rPr>
                <w:rFonts w:cs="Arial" w:ascii="Arial" w:hAnsi="Arial"/>
                <w:sz w:val="20"/>
                <w:vertAlign w:val="superscript"/>
              </w:rPr>
              <w:t>9</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34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rPr>
                <w:rFonts w:ascii="Arial" w:hAnsi="Arial" w:cs="Arial"/>
                <w:sz w:val="20"/>
              </w:rPr>
            </w:pPr>
            <w:r>
              <w:rPr>
                <w:rFonts w:cs="Arial" w:ascii="Arial" w:hAnsi="Arial"/>
                <w:sz w:val="20"/>
              </w:rPr>
              <w:t>Parameter requirements when generating or verifying OTP values with this key:</w:t>
            </w:r>
          </w:p>
          <w:p>
            <w:pPr>
              <w:pStyle w:val="Table"/>
              <w:keepNext/>
              <w:numPr>
                <w:ilvl w:val="0"/>
                <w:numId w:val="3"/>
              </w:numPr>
              <w:rPr>
                <w:rFonts w:ascii="Arial" w:hAnsi="Arial" w:cs="Arial"/>
                <w:sz w:val="20"/>
              </w:rPr>
            </w:pPr>
            <w:r>
              <w:rPr>
                <w:rFonts w:cs="Arial" w:ascii="Arial" w:hAnsi="Arial"/>
                <w:sz w:val="20"/>
              </w:rPr>
              <w:t>CK_OTP_PARAM_MANDATORY = A counter value must be supplied.</w:t>
            </w:r>
          </w:p>
          <w:p>
            <w:pPr>
              <w:pStyle w:val="Table"/>
              <w:keepNext/>
              <w:numPr>
                <w:ilvl w:val="0"/>
                <w:numId w:val="3"/>
              </w:numPr>
              <w:spacing w:before="80" w:after="0"/>
              <w:rPr>
                <w:rFonts w:ascii="Arial" w:hAnsi="Arial" w:cs="Arial"/>
                <w:sz w:val="20"/>
              </w:rPr>
            </w:pPr>
            <w:r>
              <w:rPr>
                <w:rFonts w:cs="Arial" w:ascii="Arial" w:hAnsi="Arial"/>
                <w:sz w:val="20"/>
              </w:rPr>
              <w:t>CK_OTP_PARAM_OPTIONAL = A counter value may be supplied but need not be.</w:t>
            </w:r>
          </w:p>
          <w:p>
            <w:pPr>
              <w:pStyle w:val="Table"/>
              <w:keepNext/>
              <w:numPr>
                <w:ilvl w:val="0"/>
                <w:numId w:val="3"/>
              </w:numPr>
              <w:spacing w:before="0" w:after="40"/>
              <w:rPr>
                <w:rFonts w:ascii="Arial" w:hAnsi="Arial" w:cs="Arial"/>
                <w:sz w:val="20"/>
              </w:rPr>
            </w:pPr>
            <w:r>
              <w:rPr>
                <w:rFonts w:cs="Arial" w:ascii="Arial" w:hAnsi="Arial"/>
                <w:sz w:val="20"/>
              </w:rPr>
              <w:t>CK_OTP_PARAM_IGNORED = A counter value, if supplied, will be ignored.</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CKA_OTP_PIN_REQUIREMENT</w:t>
            </w:r>
            <w:r>
              <w:rPr>
                <w:rFonts w:cs="Arial" w:ascii="Arial" w:hAnsi="Arial"/>
                <w:sz w:val="20"/>
                <w:vertAlign w:val="superscript"/>
              </w:rPr>
              <w:t>9</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34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rPr>
                <w:rFonts w:ascii="Arial" w:hAnsi="Arial" w:cs="Arial"/>
                <w:sz w:val="20"/>
              </w:rPr>
            </w:pPr>
            <w:r>
              <w:rPr>
                <w:rFonts w:cs="Arial" w:ascii="Arial" w:hAnsi="Arial"/>
                <w:sz w:val="20"/>
              </w:rPr>
              <w:t>Parameter requirements when generating or verifying OTP values with this key:</w:t>
            </w:r>
          </w:p>
          <w:p>
            <w:pPr>
              <w:pStyle w:val="Table"/>
              <w:keepNext/>
              <w:numPr>
                <w:ilvl w:val="0"/>
                <w:numId w:val="3"/>
              </w:numPr>
              <w:rPr>
                <w:rFonts w:ascii="Arial" w:hAnsi="Arial" w:cs="Arial"/>
                <w:sz w:val="20"/>
              </w:rPr>
            </w:pPr>
            <w:r>
              <w:rPr>
                <w:rFonts w:cs="Arial" w:ascii="Arial" w:hAnsi="Arial"/>
                <w:sz w:val="20"/>
              </w:rPr>
              <w:t>CK_OTP_PARAM_MANDATORY = A PIN value must be supplied.</w:t>
            </w:r>
          </w:p>
          <w:p>
            <w:pPr>
              <w:pStyle w:val="Table"/>
              <w:keepNext/>
              <w:numPr>
                <w:ilvl w:val="0"/>
                <w:numId w:val="3"/>
              </w:numPr>
              <w:rPr>
                <w:rFonts w:ascii="Arial" w:hAnsi="Arial" w:cs="Arial"/>
                <w:sz w:val="20"/>
              </w:rPr>
            </w:pPr>
            <w:r>
              <w:rPr>
                <w:rFonts w:cs="Arial" w:ascii="Arial" w:hAnsi="Arial"/>
                <w:sz w:val="20"/>
              </w:rPr>
              <w:t>CK_OTP_PARAM_OPTIONAL = A PIN value may be supplied but need not be (if not supplied, then library will be responsible for collecting it)</w:t>
            </w:r>
          </w:p>
          <w:p>
            <w:pPr>
              <w:pStyle w:val="Table"/>
              <w:keepNext/>
              <w:numPr>
                <w:ilvl w:val="0"/>
                <w:numId w:val="3"/>
              </w:numPr>
              <w:spacing w:before="0" w:after="40"/>
              <w:rPr>
                <w:rFonts w:ascii="Arial" w:hAnsi="Arial" w:cs="Arial"/>
                <w:sz w:val="20"/>
              </w:rPr>
            </w:pPr>
            <w:r>
              <w:rPr>
                <w:rFonts w:cs="Arial" w:ascii="Arial" w:hAnsi="Arial"/>
                <w:sz w:val="20"/>
              </w:rPr>
              <w:t>CK_OTP_PARAM_IGNORED = A PIN value, if supplied, will be ignored.</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CKA_OTP_COUNTER</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34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Value of the associated internal counter. Default value is empty (i.e. </w:t>
            </w:r>
            <w:r>
              <w:rPr>
                <w:rFonts w:cs="Arial" w:ascii="Arial" w:hAnsi="Arial"/>
                <w:i/>
                <w:sz w:val="20"/>
              </w:rPr>
              <w:t>ulValueLen</w:t>
            </w:r>
            <w:r>
              <w:rPr>
                <w:rFonts w:cs="Arial" w:ascii="Arial" w:hAnsi="Arial"/>
                <w:sz w:val="20"/>
              </w:rPr>
              <w:t xml:space="preserve"> = 0).</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CKA_OTP_TIME</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RFC 2279 string</w:t>
            </w:r>
          </w:p>
        </w:tc>
        <w:tc>
          <w:tcPr>
            <w:tcW w:w="34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Value of the associated internal UTC time in the form YYYYMMDDhhmmss. Default value is empty (i.e. </w:t>
            </w:r>
            <w:r>
              <w:rPr>
                <w:rFonts w:cs="Arial" w:ascii="Arial" w:hAnsi="Arial"/>
                <w:i/>
                <w:sz w:val="20"/>
              </w:rPr>
              <w:t>ulValueLen</w:t>
            </w:r>
            <w:r>
              <w:rPr>
                <w:rFonts w:cs="Arial" w:ascii="Arial" w:hAnsi="Arial"/>
                <w:sz w:val="20"/>
              </w:rPr>
              <w:t>= 0).</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CKA_OTP_USER_IDENTIFIER</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RFC 2279 string</w:t>
            </w:r>
          </w:p>
        </w:tc>
        <w:tc>
          <w:tcPr>
            <w:tcW w:w="34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Text string that identifies a user associated with the OTP key (may be used to enhance the user experience). Default value is empty (i.e. </w:t>
            </w:r>
            <w:r>
              <w:rPr>
                <w:rFonts w:cs="Arial" w:ascii="Arial" w:hAnsi="Arial"/>
                <w:i/>
                <w:sz w:val="20"/>
              </w:rPr>
              <w:t>ulValueLen</w:t>
            </w:r>
            <w:r>
              <w:rPr>
                <w:rFonts w:cs="Arial" w:ascii="Arial" w:hAnsi="Arial"/>
                <w:sz w:val="20"/>
              </w:rPr>
              <w:t xml:space="preserve"> = 0).</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CKA_OTP_SERVICE_IDENTIFIER</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RFC 2279 string</w:t>
            </w:r>
          </w:p>
        </w:tc>
        <w:tc>
          <w:tcPr>
            <w:tcW w:w="34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Text string that identifies a service that may validate OTPs generated by this key. Default value is empty (i.e. </w:t>
            </w:r>
            <w:r>
              <w:rPr>
                <w:rFonts w:cs="Arial" w:ascii="Arial" w:hAnsi="Arial"/>
                <w:i/>
                <w:iCs/>
                <w:sz w:val="20"/>
              </w:rPr>
              <w:t>ulValueLen</w:t>
            </w:r>
            <w:r>
              <w:rPr>
                <w:rFonts w:cs="Arial" w:ascii="Arial" w:hAnsi="Arial"/>
                <w:sz w:val="20"/>
              </w:rPr>
              <w:t xml:space="preserve"> = 0).</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CKA_OTP_SERVICE_LOGO</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34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Logotype image that identifies a service that may validate OTPs generated by this key. Default value is empty (i.e. </w:t>
            </w:r>
            <w:r>
              <w:rPr>
                <w:rFonts w:cs="Arial" w:ascii="Arial" w:hAnsi="Arial"/>
                <w:i/>
                <w:sz w:val="20"/>
              </w:rPr>
              <w:t>ulValueLen</w:t>
            </w:r>
            <w:r>
              <w:rPr>
                <w:rFonts w:cs="Arial" w:ascii="Arial" w:hAnsi="Arial"/>
                <w:sz w:val="20"/>
              </w:rPr>
              <w:t xml:space="preserve"> = 0).</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CKA_OTP_SERVICE_LOGO_TYPE</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RFC 2279 string</w:t>
            </w:r>
          </w:p>
        </w:tc>
        <w:tc>
          <w:tcPr>
            <w:tcW w:w="34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MIME type of the CKA_OTP_SERVICE_LOGO attribute value. Default value is empty (i.e. </w:t>
            </w:r>
            <w:r>
              <w:rPr>
                <w:rFonts w:cs="Arial" w:ascii="Arial" w:hAnsi="Arial"/>
                <w:i/>
                <w:sz w:val="20"/>
              </w:rPr>
              <w:t>ulValueLen</w:t>
            </w:r>
            <w:r>
              <w:rPr>
                <w:rFonts w:cs="Arial" w:ascii="Arial" w:hAnsi="Arial"/>
                <w:sz w:val="20"/>
              </w:rPr>
              <w:t xml:space="preserve"> = 0).</w:t>
            </w:r>
          </w:p>
        </w:tc>
      </w:tr>
      <w:tr>
        <w:trPr/>
        <w:tc>
          <w:tcPr>
            <w:tcW w:w="37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1, 4, 6, 7</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34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Value of the key.</w:t>
            </w:r>
          </w:p>
        </w:tc>
      </w:tr>
      <w:tr>
        <w:trPr/>
        <w:tc>
          <w:tcPr>
            <w:tcW w:w="378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CKA_VALUE_LEN</w:t>
            </w:r>
            <w:r>
              <w:rPr>
                <w:rFonts w:cs="Arial" w:ascii="Arial" w:hAnsi="Arial"/>
                <w:sz w:val="20"/>
                <w:vertAlign w:val="superscript"/>
              </w:rPr>
              <w:t>2, 3</w:t>
            </w:r>
          </w:p>
        </w:tc>
        <w:tc>
          <w:tcPr>
            <w:tcW w:w="144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342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Length in bytes of key value.</w:t>
            </w:r>
          </w:p>
        </w:tc>
      </w:tr>
    </w:tbl>
    <w:p>
      <w:pPr>
        <w:pStyle w:val="Normal"/>
        <w:numPr>
          <w:ilvl w:val="0"/>
          <w:numId w:val="3"/>
        </w:numPr>
        <w:rPr/>
      </w:pPr>
      <w:r>
        <w:rPr>
          <w:rStyle w:val="Footnotereference"/>
        </w:rPr>
        <w:t>Refer to [PKCS11-Base]  table 10 for footnotes.</w:t>
      </w:r>
      <w:r>
        <w:rPr/>
        <w:t xml:space="preserve">Note: A Cryptoki library may support PIN-code caching in order to reduce user interactions. An OTP-PKCS #11 application should therefore always consult the state of the CKA_OTP_PIN_REQUIREMENT attribute before each call to </w:t>
      </w:r>
      <w:r>
        <w:rPr>
          <w:b/>
        </w:rPr>
        <w:t>C_SignInit</w:t>
      </w:r>
      <w:r>
        <w:rPr/>
        <w:t>, as the value of this attribute may change dynamically.</w:t>
      </w:r>
    </w:p>
    <w:p>
      <w:pPr>
        <w:pStyle w:val="Normal"/>
        <w:numPr>
          <w:ilvl w:val="0"/>
          <w:numId w:val="3"/>
        </w:numPr>
        <w:rPr/>
      </w:pPr>
      <w:r>
        <w:rPr/>
        <w:t xml:space="preserve">For OTP tokens with multiple keys, the keys may be enumerated using </w:t>
      </w:r>
      <w:r>
        <w:rPr>
          <w:b/>
          <w:bCs/>
        </w:rPr>
        <w:t>C_FindObjects</w:t>
      </w:r>
      <w:r>
        <w:rPr/>
        <w:t xml:space="preserve">. The </w:t>
      </w:r>
      <w:r>
        <w:rPr>
          <w:b/>
        </w:rPr>
        <w:t>CKA_OTP_SERVICE_IDENTIFIER</w:t>
      </w:r>
      <w:r>
        <w:rPr/>
        <w:t xml:space="preserve"> and/or the </w:t>
      </w:r>
      <w:r>
        <w:rPr>
          <w:b/>
        </w:rPr>
        <w:t>CKA_OTP_SERVICE_LOGO</w:t>
      </w:r>
      <w:r>
        <w:rPr/>
        <w:t xml:space="preserve"> attribute may be used to distinguish between keys. The actual choice of key for a particular operation is however application-specific and beyond the scope of this document.</w:t>
      </w:r>
    </w:p>
    <w:p>
      <w:pPr>
        <w:pStyle w:val="Normal"/>
        <w:numPr>
          <w:ilvl w:val="0"/>
          <w:numId w:val="3"/>
        </w:numPr>
        <w:rPr/>
      </w:pPr>
      <w:r>
        <w:rPr/>
        <w:t>For all OTP keys, the CKA_ALLOWED_MECHANISMS attribute should be set as required.</w:t>
      </w:r>
    </w:p>
    <w:p>
      <w:pPr>
        <w:pStyle w:val="Heading3"/>
        <w:numPr>
          <w:ilvl w:val="2"/>
          <w:numId w:val="2"/>
        </w:numPr>
        <w:rPr/>
      </w:pPr>
      <w:bookmarkStart w:id="3245" w:name="_Toc107636201"/>
      <w:bookmarkStart w:id="3246" w:name="_Toc107129967"/>
      <w:bookmarkStart w:id="3247" w:name="_Toc98570757"/>
      <w:bookmarkStart w:id="3248" w:name="_Toc98037592"/>
      <w:bookmarkStart w:id="3249" w:name="_Toc96126755"/>
      <w:bookmarkStart w:id="3250" w:name="_Ref94435546"/>
      <w:bookmarkStart w:id="3251" w:name="_Toc516501003"/>
      <w:bookmarkStart w:id="3252" w:name="_Toc416960253"/>
      <w:bookmarkStart w:id="3253" w:name="_Toc395188007"/>
      <w:bookmarkStart w:id="3254" w:name="_Toc391471369"/>
      <w:bookmarkStart w:id="3255" w:name="_Toc370634656"/>
      <w:bookmarkStart w:id="3256" w:name="_Toc228894876"/>
      <w:bookmarkStart w:id="3257" w:name="_Toc228807425"/>
      <w:bookmarkStart w:id="3258" w:name="_Toc122756435"/>
      <w:bookmarkStart w:id="3259" w:name="_Toc119999197"/>
      <w:bookmarkStart w:id="3260" w:name="_Toc98570355"/>
      <w:bookmarkEnd w:id="3260"/>
      <w:bookmarkEnd w:id="3251"/>
      <w:bookmarkEnd w:id="3252"/>
      <w:bookmarkEnd w:id="3253"/>
      <w:bookmarkEnd w:id="3254"/>
      <w:bookmarkEnd w:id="3255"/>
      <w:bookmarkEnd w:id="3256"/>
      <w:bookmarkEnd w:id="3257"/>
      <w:bookmarkEnd w:id="3258"/>
      <w:bookmarkEnd w:id="3259"/>
      <w:r>
        <w:rPr/>
        <w:t>OTP-related notifications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This document extends the set of defined notifications as follows:</w:t>
      </w:r>
    </w:p>
    <w:p>
      <w:pPr>
        <w:pStyle w:val="Definition1"/>
        <w:numPr>
          <w:ilvl w:val="0"/>
          <w:numId w:val="3"/>
        </w:numPr>
        <w:rPr>
          <w:i w:val="false"/>
          <w:i w:val="false"/>
        </w:rPr>
      </w:pPr>
      <w:r>
        <w:rPr/>
        <w:tab/>
        <w:t>CKN_OTP_CHANGED</w:t>
        <w:tab/>
      </w:r>
      <w:r>
        <w:rPr>
          <w:i w:val="false"/>
        </w:rPr>
        <w:t>Cryptoki is informing the application that the OTP for a key on a connected token just changed. This notification is particularly useful when applications wish to display the current OTP value for time-based mechanisms.</w:t>
      </w:r>
    </w:p>
    <w:p>
      <w:pPr>
        <w:pStyle w:val="Heading3"/>
        <w:numPr>
          <w:ilvl w:val="2"/>
          <w:numId w:val="2"/>
        </w:numPr>
        <w:rPr/>
      </w:pPr>
      <w:bookmarkStart w:id="3261" w:name="_Toc107636201"/>
      <w:bookmarkStart w:id="3262" w:name="_Toc107129967"/>
      <w:bookmarkStart w:id="3263" w:name="_Toc98570757"/>
      <w:bookmarkStart w:id="3264" w:name="_Toc98037592"/>
      <w:bookmarkStart w:id="3265" w:name="_Toc96126755"/>
      <w:bookmarkStart w:id="3266" w:name="_Ref94435546"/>
      <w:bookmarkStart w:id="3267" w:name="_Toc516501004"/>
      <w:bookmarkStart w:id="3268" w:name="_Toc416960254"/>
      <w:bookmarkStart w:id="3269" w:name="_Toc395188008"/>
      <w:bookmarkStart w:id="3270" w:name="_Toc391471370"/>
      <w:bookmarkStart w:id="3271" w:name="_Toc370634657"/>
      <w:bookmarkStart w:id="3272" w:name="_Toc119999198"/>
      <w:bookmarkStart w:id="3273" w:name="_Ref122504041"/>
      <w:bookmarkStart w:id="3274" w:name="_Toc122756436"/>
      <w:bookmarkStart w:id="3275" w:name="_Toc228807426"/>
      <w:bookmarkStart w:id="3276" w:name="_Toc228894877"/>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r>
        <w:rPr/>
        <w:t>OTP mechanisms</w:t>
      </w:r>
    </w:p>
    <w:p>
      <w:pPr>
        <w:pStyle w:val="Normal"/>
        <w:numPr>
          <w:ilvl w:val="0"/>
          <w:numId w:val="3"/>
        </w:numPr>
        <w:rPr/>
      </w:pPr>
      <w:r>
        <w:rPr/>
        <w:t>The following table shows, for the OTP mechanisms defined in this document, their support by different cryptographic operations.  For any particular token, of course, a particular operation may well support only a subset of the mechanisms listed.  There is also no guarantee that a token that supports one mechanism for some operation supports any other mechanism for any other operation (or even supports that same mechanism for any other operation).</w:t>
      </w:r>
    </w:p>
    <w:p>
      <w:pPr>
        <w:pStyle w:val="Caption1"/>
        <w:numPr>
          <w:ilvl w:val="0"/>
          <w:numId w:val="3"/>
        </w:numPr>
        <w:rPr/>
      </w:pPr>
      <w:bookmarkStart w:id="3277" w:name="_Toc228807574"/>
      <w:r>
        <w:rPr/>
        <w:t xml:space="preserve">Table </w:t>
      </w:r>
      <w:r>
        <w:rPr>
          <w:szCs w:val="18"/>
        </w:rPr>
        <w:fldChar w:fldCharType="begin"/>
      </w:r>
      <w:r>
        <w:instrText> SEQ Table \* ARABIC </w:instrText>
      </w:r>
      <w:r>
        <w:fldChar w:fldCharType="separate"/>
      </w:r>
      <w:r>
        <w:t>149</w:t>
      </w:r>
      <w:r>
        <w:fldChar w:fldCharType="end"/>
      </w:r>
      <w:bookmarkEnd w:id="3277"/>
      <w:r>
        <w:rPr/>
        <w:t>: OTP mechanisms vs. applicable functions</w:t>
      </w:r>
    </w:p>
    <w:tbl>
      <w:tblPr>
        <w:tblW w:w="9175"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10"/>
        <w:gridCol w:w="975"/>
        <w:gridCol w:w="786"/>
        <w:gridCol w:w="580"/>
        <w:gridCol w:w="843"/>
        <w:gridCol w:w="675"/>
        <w:gridCol w:w="963"/>
        <w:gridCol w:w="842"/>
      </w:tblGrid>
      <w:tr>
        <w:trPr>
          <w:tblHeader w:val="true"/>
        </w:trPr>
        <w:tc>
          <w:tcPr>
            <w:tcW w:w="3510"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5664"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CKM_SECURID_KEY_GEN</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CKM_SECURID</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CKM_HOTP_KEY_GEN</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CKM_HOTP</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CKM_ACTI_KEY_GEN</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CKM_ACTI</w:t>
            </w:r>
          </w:p>
        </w:tc>
        <w:tc>
          <w:tcPr>
            <w:tcW w:w="9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Normal"/>
        <w:numPr>
          <w:ilvl w:val="0"/>
          <w:numId w:val="3"/>
        </w:numPr>
        <w:rPr/>
      </w:pPr>
      <w:bookmarkStart w:id="3278" w:name="_Toc96126756"/>
      <w:bookmarkStart w:id="3279" w:name="_Toc98037593"/>
      <w:bookmarkStart w:id="3280" w:name="_Toc98570758"/>
      <w:r>
        <w:rPr/>
        <w:t>The remainder of this section will present in detail the OTP mechanisms and the parameters that are supplied to them.</w:t>
      </w:r>
    </w:p>
    <w:p>
      <w:pPr>
        <w:pStyle w:val="Heading4"/>
        <w:numPr>
          <w:ilvl w:val="3"/>
          <w:numId w:val="2"/>
        </w:numPr>
        <w:rPr/>
      </w:pPr>
      <w:bookmarkStart w:id="3281" w:name="_Toc107129968"/>
      <w:bookmarkStart w:id="3282" w:name="_Toc107636202"/>
      <w:bookmarkStart w:id="3283" w:name="_Toc119999199"/>
      <w:bookmarkStart w:id="3284" w:name="_Toc122756437"/>
      <w:bookmarkEnd w:id="3281"/>
      <w:bookmarkEnd w:id="3282"/>
      <w:bookmarkEnd w:id="3283"/>
      <w:bookmarkEnd w:id="3284"/>
      <w:r>
        <w:rPr/>
        <w:t>OTP mechanism parameters</w:t>
      </w:r>
    </w:p>
    <w:p>
      <w:pPr>
        <w:pStyle w:val="Name"/>
        <w:numPr>
          <w:ilvl w:val="0"/>
          <w:numId w:val="16"/>
        </w:numPr>
        <w:spacing w:before="120" w:after="0"/>
        <w:rPr>
          <w:rFonts w:ascii="Arial" w:hAnsi="Arial" w:cs="Arial"/>
        </w:rPr>
      </w:pPr>
      <w:bookmarkStart w:id="3285" w:name="_Toc119999200"/>
      <w:bookmarkStart w:id="3286" w:name="_Toc122756438"/>
      <w:bookmarkStart w:id="3287" w:name="_Toc228807427"/>
      <w:bookmarkEnd w:id="3285"/>
      <w:bookmarkEnd w:id="3286"/>
      <w:bookmarkEnd w:id="3287"/>
      <w:r>
        <w:rPr>
          <w:rFonts w:cs="Arial" w:ascii="Arial" w:hAnsi="Arial"/>
        </w:rPr>
        <w:t>CK_PARAM_TYPE</w:t>
      </w:r>
    </w:p>
    <w:p>
      <w:pPr>
        <w:pStyle w:val="Normal"/>
        <w:numPr>
          <w:ilvl w:val="0"/>
          <w:numId w:val="3"/>
        </w:numPr>
        <w:rPr/>
      </w:pPr>
      <w:r>
        <w:rPr>
          <w:b/>
        </w:rPr>
        <w:t>CK_PARAM_TYPE</w:t>
      </w:r>
      <w:r>
        <w:rPr/>
        <w:t xml:space="preserve"> is a value that identifies an OTP parameter type. It is defined as follows:</w:t>
      </w:r>
    </w:p>
    <w:p>
      <w:pPr>
        <w:pStyle w:val="CCode"/>
        <w:numPr>
          <w:ilvl w:val="0"/>
          <w:numId w:val="3"/>
        </w:numPr>
        <w:rPr/>
      </w:pPr>
      <w:r>
        <w:rPr>
          <w:highlight w:val="yellow"/>
        </w:rPr>
        <w:t>typedef CK_ULONG CK_PARAM_TYPE;</w:t>
      </w:r>
    </w:p>
    <w:p>
      <w:pPr>
        <w:pStyle w:val="Normal"/>
        <w:numPr>
          <w:ilvl w:val="0"/>
          <w:numId w:val="3"/>
        </w:numPr>
        <w:rPr/>
      </w:pPr>
      <w:r>
        <w:rPr/>
        <w:t xml:space="preserve">The following </w:t>
      </w:r>
      <w:r>
        <w:rPr>
          <w:b/>
        </w:rPr>
        <w:t>CK_PARAM_TYPE</w:t>
      </w:r>
      <w:r>
        <w:rPr/>
        <w:t xml:space="preserve"> types are defined:</w:t>
      </w:r>
    </w:p>
    <w:p>
      <w:pPr>
        <w:pStyle w:val="Caption1"/>
        <w:numPr>
          <w:ilvl w:val="0"/>
          <w:numId w:val="3"/>
        </w:numPr>
        <w:rPr/>
      </w:pPr>
      <w:bookmarkStart w:id="3288" w:name="_Toc228807575"/>
      <w:r>
        <w:rPr/>
        <w:t xml:space="preserve">Table </w:t>
      </w:r>
      <w:r>
        <w:rPr>
          <w:szCs w:val="18"/>
        </w:rPr>
        <w:fldChar w:fldCharType="begin"/>
      </w:r>
      <w:r>
        <w:instrText> SEQ Table \* ARABIC </w:instrText>
      </w:r>
      <w:r>
        <w:fldChar w:fldCharType="separate"/>
      </w:r>
      <w:r>
        <w:t>150</w:t>
      </w:r>
      <w:r>
        <w:fldChar w:fldCharType="end"/>
      </w:r>
      <w:bookmarkEnd w:id="3288"/>
      <w:r>
        <w:rPr/>
        <w:t>, OTP parameter types</w:t>
      </w:r>
    </w:p>
    <w:tbl>
      <w:tblPr>
        <w:tblW w:w="864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880"/>
        <w:gridCol w:w="1620"/>
        <w:gridCol w:w="4141"/>
      </w:tblGrid>
      <w:tr>
        <w:trPr>
          <w:tblHeader w:val="true"/>
        </w:trPr>
        <w:tc>
          <w:tcPr>
            <w:tcW w:w="288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Parameter</w:t>
            </w:r>
          </w:p>
        </w:tc>
        <w:tc>
          <w:tcPr>
            <w:tcW w:w="162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414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8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CK_OTP_PIN</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RFC 2279 string</w:t>
            </w:r>
          </w:p>
        </w:tc>
        <w:tc>
          <w:tcPr>
            <w:tcW w:w="41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A UTF8 string containing a PIN for use when computing or verifying PIN-based OTP values.</w:t>
            </w:r>
          </w:p>
        </w:tc>
      </w:tr>
      <w:tr>
        <w:trPr/>
        <w:tc>
          <w:tcPr>
            <w:tcW w:w="28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CK_OTP_CHALLENGE</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41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Challenge to use when computing or verifying challenge-based OTP values.</w:t>
            </w:r>
          </w:p>
        </w:tc>
      </w:tr>
      <w:tr>
        <w:trPr/>
        <w:tc>
          <w:tcPr>
            <w:tcW w:w="28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CK_OTP_TIME</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RFC 2279 string</w:t>
            </w:r>
          </w:p>
        </w:tc>
        <w:tc>
          <w:tcPr>
            <w:tcW w:w="41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UTC time value in the form YYYYMMDDhhmmss to use when computing or verifying time-based OTP values.</w:t>
            </w:r>
          </w:p>
        </w:tc>
      </w:tr>
      <w:tr>
        <w:trPr/>
        <w:tc>
          <w:tcPr>
            <w:tcW w:w="28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CK_OTP_COUNTER</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Byte array</w:t>
            </w:r>
          </w:p>
        </w:tc>
        <w:tc>
          <w:tcPr>
            <w:tcW w:w="41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Counter value to use when computing or verifying counter-based OTP values.</w:t>
            </w:r>
          </w:p>
        </w:tc>
      </w:tr>
      <w:tr>
        <w:trPr/>
        <w:tc>
          <w:tcPr>
            <w:tcW w:w="28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CK_OTP_FLAGS</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lang w:val="sv-SE"/>
              </w:rPr>
            </w:pPr>
            <w:r>
              <w:rPr>
                <w:rFonts w:cs="Arial" w:ascii="Arial" w:hAnsi="Arial"/>
                <w:sz w:val="20"/>
                <w:lang w:val="sv-SE"/>
              </w:rPr>
              <w:t>CK_FLAGS</w:t>
            </w:r>
          </w:p>
        </w:tc>
        <w:tc>
          <w:tcPr>
            <w:tcW w:w="41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Bit flags indicating the characteristics of the sought OTP as defined below.</w:t>
            </w:r>
          </w:p>
        </w:tc>
      </w:tr>
      <w:tr>
        <w:trPr/>
        <w:tc>
          <w:tcPr>
            <w:tcW w:w="28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CK_OTP_OUTPUT_LENGTH</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41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Desired output length (overrides any default value). A Cryptoki library will return CKR_MECHANISM_PARAM_INVALID if a provided length value is not supported.</w:t>
            </w:r>
          </w:p>
        </w:tc>
      </w:tr>
      <w:tr>
        <w:trPr/>
        <w:tc>
          <w:tcPr>
            <w:tcW w:w="288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CK_OTP_FORMAT</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414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Returned OTP format (allowed values are the same as for CKA_OTP_FORMAT). This parameter is only intended for </w:t>
            </w:r>
            <w:r>
              <w:rPr>
                <w:rFonts w:cs="Arial" w:ascii="Arial" w:hAnsi="Arial"/>
                <w:b/>
                <w:sz w:val="20"/>
              </w:rPr>
              <w:t>C_Sign</w:t>
            </w:r>
            <w:r>
              <w:rPr>
                <w:rFonts w:cs="Arial" w:ascii="Arial" w:hAnsi="Arial"/>
                <w:sz w:val="20"/>
              </w:rPr>
              <w:t xml:space="preserve"> output, see paragraphs below. When not present, the returned OTP format will be the same as the value of the CKA_OTP_FORMAT attribute for the key in question.</w:t>
            </w:r>
          </w:p>
        </w:tc>
      </w:tr>
      <w:tr>
        <w:trPr/>
        <w:tc>
          <w:tcPr>
            <w:tcW w:w="288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CK_OTP_VALUE</w:t>
            </w:r>
          </w:p>
        </w:tc>
        <w:tc>
          <w:tcPr>
            <w:tcW w:w="162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Byte array</w:t>
            </w:r>
          </w:p>
        </w:tc>
        <w:tc>
          <w:tcPr>
            <w:tcW w:w="414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An actual OTP value. This parameter type is intended for </w:t>
            </w:r>
            <w:r>
              <w:rPr>
                <w:rFonts w:cs="Arial" w:ascii="Arial" w:hAnsi="Arial"/>
                <w:b/>
                <w:sz w:val="20"/>
              </w:rPr>
              <w:t>C_Sign</w:t>
            </w:r>
            <w:r>
              <w:rPr>
                <w:rFonts w:cs="Arial" w:ascii="Arial" w:hAnsi="Arial"/>
                <w:sz w:val="20"/>
              </w:rPr>
              <w:t xml:space="preserve"> output, see paragraphs below.</w:t>
            </w:r>
          </w:p>
        </w:tc>
      </w:tr>
    </w:tbl>
    <w:p>
      <w:pPr>
        <w:pStyle w:val="Definition1"/>
        <w:numPr>
          <w:ilvl w:val="0"/>
          <w:numId w:val="3"/>
        </w:numPr>
        <w:rPr/>
      </w:pPr>
      <w:r>
        <w:rPr/>
      </w:r>
      <w:r>
        <w:br w:type="page"/>
      </w:r>
    </w:p>
    <w:p>
      <w:pPr>
        <w:pStyle w:val="Normal"/>
        <w:numPr>
          <w:ilvl w:val="0"/>
          <w:numId w:val="3"/>
        </w:numPr>
        <w:rPr/>
      </w:pPr>
      <w:r>
        <w:rPr/>
        <w:t>The following table defines the possible values for the CK_OTP_FLAGS type:</w:t>
      </w:r>
    </w:p>
    <w:p>
      <w:pPr>
        <w:pStyle w:val="Caption1"/>
        <w:numPr>
          <w:ilvl w:val="0"/>
          <w:numId w:val="3"/>
        </w:numPr>
        <w:rPr/>
      </w:pPr>
      <w:bookmarkStart w:id="3289" w:name="_Toc228807576"/>
      <w:r>
        <w:rPr/>
        <w:t xml:space="preserve">Table </w:t>
      </w:r>
      <w:r>
        <w:rPr>
          <w:szCs w:val="18"/>
        </w:rPr>
        <w:fldChar w:fldCharType="begin"/>
      </w:r>
      <w:r>
        <w:instrText> SEQ Table \* ARABIC </w:instrText>
      </w:r>
      <w:r>
        <w:fldChar w:fldCharType="separate"/>
      </w:r>
      <w:r>
        <w:t>151</w:t>
      </w:r>
      <w:r>
        <w:fldChar w:fldCharType="end"/>
      </w:r>
      <w:bookmarkEnd w:id="3289"/>
      <w:r>
        <w:rPr/>
        <w:t>: OTP Mechanism Flags</w:t>
      </w:r>
    </w:p>
    <w:tbl>
      <w:tblPr>
        <w:tblW w:w="873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059"/>
        <w:gridCol w:w="1440"/>
        <w:gridCol w:w="4231"/>
      </w:tblGrid>
      <w:tr>
        <w:trPr>
          <w:tblHeader w:val="true"/>
          <w:cantSplit w:val="true"/>
        </w:trPr>
        <w:tc>
          <w:tcPr>
            <w:tcW w:w="305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0"/>
              </w:numPr>
              <w:spacing w:before="0" w:after="40"/>
              <w:rPr>
                <w:rFonts w:ascii="Arial" w:hAnsi="Arial" w:cs="Arial"/>
                <w:b/>
                <w:b/>
                <w:sz w:val="20"/>
                <w:lang w:val="sv-SE"/>
              </w:rPr>
            </w:pPr>
            <w:r>
              <w:rPr>
                <w:rFonts w:cs="Arial" w:ascii="Arial" w:hAnsi="Arial"/>
                <w:b/>
                <w:sz w:val="20"/>
                <w:lang w:val="sv-SE"/>
              </w:rPr>
              <w:t>Bit flag</w:t>
            </w:r>
          </w:p>
        </w:tc>
        <w:tc>
          <w:tcPr>
            <w:tcW w:w="144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0"/>
              </w:numPr>
              <w:spacing w:before="0" w:after="40"/>
              <w:rPr>
                <w:rFonts w:ascii="Arial" w:hAnsi="Arial" w:cs="Arial"/>
                <w:b/>
                <w:b/>
                <w:sz w:val="20"/>
                <w:lang w:val="sv-SE"/>
              </w:rPr>
            </w:pPr>
            <w:r>
              <w:rPr>
                <w:rFonts w:cs="Arial" w:ascii="Arial" w:hAnsi="Arial"/>
                <w:b/>
                <w:sz w:val="20"/>
                <w:lang w:val="sv-SE"/>
              </w:rPr>
              <w:t>Mask</w:t>
            </w:r>
          </w:p>
        </w:tc>
        <w:tc>
          <w:tcPr>
            <w:tcW w:w="423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0"/>
              </w:numPr>
              <w:spacing w:before="0" w:after="40"/>
              <w:rPr>
                <w:rFonts w:ascii="Arial" w:hAnsi="Arial" w:cs="Arial"/>
                <w:b/>
                <w:b/>
                <w:sz w:val="20"/>
              </w:rPr>
            </w:pPr>
            <w:r>
              <w:rPr>
                <w:rFonts w:cs="Arial" w:ascii="Arial" w:hAnsi="Arial"/>
                <w:b/>
                <w:sz w:val="20"/>
              </w:rPr>
              <w:t>Meaning</w:t>
            </w:r>
          </w:p>
        </w:tc>
      </w:tr>
      <w:tr>
        <w:trPr>
          <w:cantSplit w:val="true"/>
        </w:trPr>
        <w:tc>
          <w:tcPr>
            <w:tcW w:w="305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CKF_NEXT_OTP</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0"/>
              </w:numPr>
              <w:spacing w:before="0" w:after="40"/>
              <w:rPr>
                <w:rFonts w:ascii="Arial" w:hAnsi="Arial" w:cs="Arial"/>
                <w:sz w:val="20"/>
                <w:highlight w:val="green"/>
              </w:rPr>
            </w:pPr>
            <w:r>
              <w:rPr>
                <w:rFonts w:cs="Arial" w:ascii="Arial" w:hAnsi="Arial"/>
                <w:sz w:val="20"/>
                <w:highlight w:val="green"/>
              </w:rPr>
              <w:t>0x00000001</w:t>
            </w:r>
          </w:p>
        </w:tc>
        <w:tc>
          <w:tcPr>
            <w:tcW w:w="42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0"/>
              </w:numPr>
              <w:spacing w:before="0" w:after="40"/>
              <w:rPr>
                <w:rFonts w:ascii="Arial" w:hAnsi="Arial" w:cs="Arial"/>
                <w:sz w:val="20"/>
              </w:rPr>
            </w:pPr>
            <w:r>
              <w:rPr>
                <w:rFonts w:cs="Arial" w:ascii="Arial" w:hAnsi="Arial"/>
                <w:sz w:val="20"/>
              </w:rPr>
              <w:t>True (i.e. set) if the OTP computation shall be for the next OTP, rather than the current one (current being interpreted in the context of the algorithm, e.g. for the current counter value or current time window). A Cryptoki library shall return CKR_MECHANISM_PARAM_INVALID if the CKF_NEXT_OTP flag is set and the OTP mechanism in question does not support the concept of “next” OTP or the library is not capable of generating the next OTP</w:t>
            </w:r>
            <w:r>
              <w:rPr>
                <w:rStyle w:val="FootnoteAnchor1"/>
                <w:rFonts w:cs="Arial" w:ascii="Arial" w:hAnsi="Arial"/>
                <w:sz w:val="20"/>
              </w:rPr>
              <w:footnoteReference w:id="11"/>
            </w:r>
            <w:r>
              <w:rPr>
                <w:rFonts w:cs="Arial" w:ascii="Arial" w:hAnsi="Arial"/>
                <w:sz w:val="20"/>
              </w:rPr>
              <w:t>.</w:t>
            </w:r>
          </w:p>
        </w:tc>
      </w:tr>
      <w:tr>
        <w:trPr>
          <w:cantSplit w:val="true"/>
        </w:trPr>
        <w:tc>
          <w:tcPr>
            <w:tcW w:w="305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0"/>
              </w:numPr>
              <w:spacing w:before="0" w:after="40"/>
              <w:rPr>
                <w:rFonts w:ascii="Arial" w:hAnsi="Arial" w:cs="Arial"/>
                <w:sz w:val="20"/>
                <w:highlight w:val="green"/>
                <w:lang w:val="en-GB"/>
              </w:rPr>
            </w:pPr>
            <w:r>
              <w:rPr>
                <w:rFonts w:cs="Arial" w:ascii="Arial" w:hAnsi="Arial"/>
                <w:sz w:val="20"/>
                <w:highlight w:val="green"/>
              </w:rPr>
              <w:t>CKF_</w:t>
            </w:r>
            <w:r>
              <w:rPr>
                <w:rFonts w:cs="Arial" w:ascii="Arial" w:hAnsi="Arial"/>
                <w:sz w:val="20"/>
                <w:highlight w:val="green"/>
                <w:lang w:val="en-GB"/>
              </w:rPr>
              <w:t>EXCLUDE_TIME</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0"/>
              </w:numPr>
              <w:spacing w:before="0" w:after="40"/>
              <w:rPr>
                <w:rFonts w:ascii="Arial" w:hAnsi="Arial" w:cs="Arial"/>
                <w:sz w:val="20"/>
                <w:highlight w:val="green"/>
              </w:rPr>
            </w:pPr>
            <w:r>
              <w:rPr>
                <w:rFonts w:cs="Arial" w:ascii="Arial" w:hAnsi="Arial"/>
                <w:sz w:val="20"/>
                <w:highlight w:val="green"/>
              </w:rPr>
              <w:t>0x00000002</w:t>
            </w:r>
          </w:p>
        </w:tc>
        <w:tc>
          <w:tcPr>
            <w:tcW w:w="42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0"/>
              </w:numPr>
              <w:spacing w:before="0" w:after="40"/>
              <w:rPr>
                <w:rFonts w:ascii="Arial" w:hAnsi="Arial" w:cs="Arial"/>
                <w:sz w:val="20"/>
              </w:rPr>
            </w:pPr>
            <w:r>
              <w:rPr>
                <w:rFonts w:cs="Arial" w:ascii="Arial" w:hAnsi="Arial"/>
                <w:sz w:val="20"/>
              </w:rPr>
              <w:t>True (i.e. set) if the OTP computation must not include a time value. Will have an effect only on mechanisms that do include a time value in the OTP computation and then only if the mechanism (and token) allows exclusion of this value. A Cryptoki library shall return CKR_MECHANISM_PARAM_INVALID if exclusion of the value is not allowed.</w:t>
            </w:r>
          </w:p>
        </w:tc>
      </w:tr>
      <w:tr>
        <w:trPr>
          <w:cantSplit w:val="true"/>
        </w:trPr>
        <w:tc>
          <w:tcPr>
            <w:tcW w:w="305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CKF_EXCLUDE_COUNTER</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0"/>
              </w:numPr>
              <w:spacing w:before="0" w:after="40"/>
              <w:rPr>
                <w:rFonts w:ascii="Arial" w:hAnsi="Arial" w:cs="Arial"/>
                <w:sz w:val="20"/>
                <w:highlight w:val="green"/>
              </w:rPr>
            </w:pPr>
            <w:r>
              <w:rPr>
                <w:rFonts w:cs="Arial" w:ascii="Arial" w:hAnsi="Arial"/>
                <w:sz w:val="20"/>
                <w:highlight w:val="green"/>
              </w:rPr>
              <w:t>0x00000004</w:t>
            </w:r>
          </w:p>
        </w:tc>
        <w:tc>
          <w:tcPr>
            <w:tcW w:w="42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0"/>
              </w:numPr>
              <w:spacing w:before="0" w:after="40"/>
              <w:rPr>
                <w:rFonts w:ascii="Arial" w:hAnsi="Arial" w:cs="Arial"/>
                <w:sz w:val="20"/>
              </w:rPr>
            </w:pPr>
            <w:r>
              <w:rPr>
                <w:rFonts w:cs="Arial" w:ascii="Arial" w:hAnsi="Arial"/>
                <w:sz w:val="20"/>
              </w:rPr>
              <w:t>True (i.e. set) if the OTP computation must not include a counter value. Will have an effect only on mechanisms that do include a counter value in the OTP computation and then only if the mechanism (and token) allows exclusion of this value. A Cryptoki library shall return CKR_MECHANISM_PARAM_INVALID if exclusion of the value is not allowed.</w:t>
            </w:r>
          </w:p>
        </w:tc>
      </w:tr>
      <w:tr>
        <w:trPr>
          <w:cantSplit w:val="true"/>
        </w:trPr>
        <w:tc>
          <w:tcPr>
            <w:tcW w:w="305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numPr>
                <w:ilvl w:val="0"/>
                <w:numId w:val="3"/>
              </w:numPr>
              <w:spacing w:before="0" w:after="40"/>
              <w:rPr>
                <w:rFonts w:ascii="Arial" w:hAnsi="Arial" w:cs="Arial"/>
                <w:sz w:val="20"/>
                <w:highlight w:val="green"/>
              </w:rPr>
            </w:pPr>
            <w:r>
              <w:rPr>
                <w:rFonts w:cs="Arial" w:ascii="Arial" w:hAnsi="Arial"/>
                <w:sz w:val="20"/>
                <w:highlight w:val="green"/>
              </w:rPr>
              <w:t>CKF_EXCLUDE_CHALLENGE</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0"/>
              </w:numPr>
              <w:spacing w:before="0" w:after="40"/>
              <w:rPr>
                <w:rFonts w:ascii="Arial" w:hAnsi="Arial" w:cs="Arial"/>
                <w:sz w:val="20"/>
                <w:highlight w:val="green"/>
              </w:rPr>
            </w:pPr>
            <w:r>
              <w:rPr>
                <w:rFonts w:cs="Arial" w:ascii="Arial" w:hAnsi="Arial"/>
                <w:sz w:val="20"/>
                <w:highlight w:val="green"/>
              </w:rPr>
              <w:t>0x00000008</w:t>
            </w:r>
          </w:p>
        </w:tc>
        <w:tc>
          <w:tcPr>
            <w:tcW w:w="42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0"/>
              </w:numPr>
              <w:spacing w:before="0" w:after="40"/>
              <w:rPr>
                <w:rFonts w:ascii="Arial" w:hAnsi="Arial" w:cs="Arial"/>
                <w:sz w:val="20"/>
              </w:rPr>
            </w:pPr>
            <w:r>
              <w:rPr>
                <w:rFonts w:cs="Arial" w:ascii="Arial" w:hAnsi="Arial"/>
                <w:sz w:val="20"/>
              </w:rPr>
              <w:t>True (i.e. set) if the OTP computation must not include a challenge. Will have an effect only on mechanisms that do include a challenge in the OTP computation and then only if the mechanism (and token) allows exclusion of this value. A Cryptoki library shall return CKR_MECHANISM_PARAM_INVALID if exclusion of the value is not allowed.</w:t>
            </w:r>
          </w:p>
        </w:tc>
      </w:tr>
      <w:tr>
        <w:trPr>
          <w:cantSplit w:val="true"/>
        </w:trPr>
        <w:tc>
          <w:tcPr>
            <w:tcW w:w="305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keepLines/>
              <w:numPr>
                <w:ilvl w:val="0"/>
                <w:numId w:val="0"/>
              </w:numPr>
              <w:spacing w:before="0" w:after="40"/>
              <w:rPr>
                <w:rFonts w:ascii="Arial" w:hAnsi="Arial" w:cs="Arial"/>
                <w:sz w:val="20"/>
                <w:highlight w:val="green"/>
              </w:rPr>
            </w:pPr>
            <w:r>
              <w:rPr>
                <w:rFonts w:cs="Arial" w:ascii="Arial" w:hAnsi="Arial"/>
                <w:sz w:val="20"/>
                <w:highlight w:val="green"/>
              </w:rPr>
              <w:t>CKF_EXCLUDE_PIN</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keepLines/>
              <w:numPr>
                <w:ilvl w:val="0"/>
                <w:numId w:val="0"/>
              </w:numPr>
              <w:spacing w:before="0" w:after="40"/>
              <w:rPr>
                <w:rFonts w:ascii="Arial" w:hAnsi="Arial" w:cs="Arial"/>
                <w:sz w:val="20"/>
                <w:highlight w:val="green"/>
              </w:rPr>
            </w:pPr>
            <w:r>
              <w:rPr>
                <w:rFonts w:cs="Arial" w:ascii="Arial" w:hAnsi="Arial"/>
                <w:sz w:val="20"/>
                <w:highlight w:val="green"/>
              </w:rPr>
              <w:t>0x00000010</w:t>
            </w:r>
          </w:p>
        </w:tc>
        <w:tc>
          <w:tcPr>
            <w:tcW w:w="423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keepLines/>
              <w:numPr>
                <w:ilvl w:val="0"/>
                <w:numId w:val="0"/>
              </w:numPr>
              <w:spacing w:before="0" w:after="40"/>
              <w:rPr>
                <w:rFonts w:ascii="Arial" w:hAnsi="Arial" w:cs="Arial"/>
                <w:sz w:val="20"/>
              </w:rPr>
            </w:pPr>
            <w:r>
              <w:rPr>
                <w:rFonts w:cs="Arial" w:ascii="Arial" w:hAnsi="Arial"/>
                <w:sz w:val="20"/>
              </w:rPr>
              <w:t>True (i.e. set) if the OTP computation must not include a PIN value. Will have an effect only on mechanisms that do include a PIN in the OTP computation and then only if the mechanism (and token) allows exclusion of this value. A Cryptoki library shall return CKR_MECHANISM_PARAM_INVALID if exclusion of the value is not allowed.</w:t>
            </w:r>
          </w:p>
        </w:tc>
      </w:tr>
      <w:tr>
        <w:trPr>
          <w:cantSplit w:val="true"/>
        </w:trPr>
        <w:tc>
          <w:tcPr>
            <w:tcW w:w="305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keepLines/>
              <w:numPr>
                <w:ilvl w:val="0"/>
                <w:numId w:val="0"/>
              </w:numPr>
              <w:spacing w:before="0" w:after="40"/>
              <w:rPr>
                <w:rFonts w:ascii="Arial" w:hAnsi="Arial" w:cs="Arial"/>
                <w:sz w:val="20"/>
                <w:highlight w:val="green"/>
              </w:rPr>
            </w:pPr>
            <w:r>
              <w:rPr>
                <w:rFonts w:cs="Arial" w:ascii="Arial" w:hAnsi="Arial"/>
                <w:sz w:val="20"/>
                <w:highlight w:val="green"/>
              </w:rPr>
              <w:t>CKF_USER_FRIENDLY_OTP</w:t>
            </w:r>
          </w:p>
        </w:tc>
        <w:tc>
          <w:tcPr>
            <w:tcW w:w="144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keepLines/>
              <w:numPr>
                <w:ilvl w:val="0"/>
                <w:numId w:val="0"/>
              </w:numPr>
              <w:spacing w:before="0" w:after="40"/>
              <w:rPr>
                <w:rFonts w:ascii="Arial" w:hAnsi="Arial" w:cs="Arial"/>
                <w:sz w:val="20"/>
                <w:highlight w:val="green"/>
              </w:rPr>
            </w:pPr>
            <w:r>
              <w:rPr>
                <w:rFonts w:cs="Arial" w:ascii="Arial" w:hAnsi="Arial"/>
                <w:sz w:val="20"/>
                <w:highlight w:val="green"/>
              </w:rPr>
              <w:t>0x00000020</w:t>
            </w:r>
          </w:p>
        </w:tc>
        <w:tc>
          <w:tcPr>
            <w:tcW w:w="423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keepLines/>
              <w:numPr>
                <w:ilvl w:val="0"/>
                <w:numId w:val="0"/>
              </w:numPr>
              <w:spacing w:before="0" w:after="40"/>
              <w:rPr>
                <w:rFonts w:ascii="Arial" w:hAnsi="Arial" w:cs="Arial"/>
                <w:sz w:val="20"/>
              </w:rPr>
            </w:pPr>
            <w:r>
              <w:rPr>
                <w:rFonts w:cs="Arial" w:ascii="Arial" w:hAnsi="Arial"/>
                <w:sz w:val="20"/>
              </w:rPr>
              <w:t>True (i.e. set) if the OTP returned shall be in a form suitable for human consumption. If this flag is set, and the call is successful, then the returned CK_OTP_VALUE shall be a UTF8-encoded printable string. A Cryptoki library shall return CKR_MECHANISM_PARAM_INVALID if this flag is set when CKA_OTP_USER_FRIENDLY_MODE for the key in question is CK_FALSE.</w:t>
            </w:r>
          </w:p>
        </w:tc>
      </w:tr>
    </w:tbl>
    <w:p>
      <w:pPr>
        <w:pStyle w:val="Normal"/>
        <w:numPr>
          <w:ilvl w:val="0"/>
          <w:numId w:val="3"/>
        </w:numPr>
        <w:rPr/>
      </w:pPr>
      <w:r>
        <w:rPr/>
        <w:t>Note: Even if CKA_OTP_FORMAT is not set to CK_OTP_FORMAT_BINARY, then there may still be value in setting the CKF_USER_FRIENDLY_OTP flag (assuming CKA_OTP_USER_FRIENDLY_MODE is CK_TRUE, of course) if the intent is for a human to read the generated OTP value, since it may become shorter or otherwise better suited for a user. Applications that do not intend to provide a returned OTP value to a user should not set the CKF_USER_FRIENDLY_OTP flag.</w:t>
      </w:r>
    </w:p>
    <w:p>
      <w:pPr>
        <w:pStyle w:val="Name"/>
        <w:numPr>
          <w:ilvl w:val="0"/>
          <w:numId w:val="16"/>
        </w:numPr>
        <w:spacing w:before="120" w:after="0"/>
        <w:rPr>
          <w:rFonts w:ascii="Arial" w:hAnsi="Arial" w:cs="Arial"/>
        </w:rPr>
      </w:pPr>
      <w:bookmarkStart w:id="3290" w:name="_Toc119999201"/>
      <w:bookmarkStart w:id="3291" w:name="_Toc122756439"/>
      <w:bookmarkStart w:id="3292" w:name="_Toc228807428"/>
      <w:bookmarkEnd w:id="3290"/>
      <w:bookmarkEnd w:id="3291"/>
      <w:bookmarkEnd w:id="3292"/>
      <w:r>
        <w:rPr>
          <w:rFonts w:cs="Arial" w:ascii="Arial" w:hAnsi="Arial"/>
        </w:rPr>
        <w:t>CK_OTP_PARAM; CK_OTP_PARAM_PTR</w:t>
      </w:r>
    </w:p>
    <w:p>
      <w:pPr>
        <w:pStyle w:val="Normal"/>
        <w:numPr>
          <w:ilvl w:val="0"/>
          <w:numId w:val="3"/>
        </w:numPr>
        <w:rPr/>
      </w:pPr>
      <w:r>
        <w:rPr>
          <w:b/>
        </w:rPr>
        <w:t>CK_OTP_PARAM</w:t>
      </w:r>
      <w:r>
        <w:rPr/>
        <w:t xml:space="preserve"> is a structure that includes the type, value, and length of an OTP parameter. It is defined as follows:</w:t>
      </w:r>
    </w:p>
    <w:p>
      <w:pPr>
        <w:pStyle w:val="CCode"/>
        <w:numPr>
          <w:ilvl w:val="0"/>
          <w:numId w:val="3"/>
        </w:numPr>
        <w:rPr>
          <w:highlight w:val="yellow"/>
        </w:rPr>
      </w:pPr>
      <w:r>
        <w:rPr>
          <w:highlight w:val="yellow"/>
        </w:rPr>
        <w:t>typedef struct CK_OTP_PARAM {</w:t>
      </w:r>
    </w:p>
    <w:p>
      <w:pPr>
        <w:pStyle w:val="CCode"/>
        <w:numPr>
          <w:ilvl w:val="0"/>
          <w:numId w:val="3"/>
        </w:numPr>
        <w:rPr>
          <w:highlight w:val="yellow"/>
        </w:rPr>
      </w:pPr>
      <w:r>
        <w:rPr>
          <w:highlight w:val="yellow"/>
        </w:rPr>
        <w:tab/>
        <w:t>CK_PARAM_TYPE type;</w:t>
      </w:r>
    </w:p>
    <w:p>
      <w:pPr>
        <w:pStyle w:val="CCode"/>
        <w:numPr>
          <w:ilvl w:val="0"/>
          <w:numId w:val="3"/>
        </w:numPr>
        <w:rPr>
          <w:highlight w:val="yellow"/>
        </w:rPr>
      </w:pPr>
      <w:r>
        <w:rPr>
          <w:highlight w:val="yellow"/>
        </w:rPr>
        <w:tab/>
        <w:t>CK_VOID_PTR pValue;</w:t>
      </w:r>
    </w:p>
    <w:p>
      <w:pPr>
        <w:pStyle w:val="CCode"/>
        <w:numPr>
          <w:ilvl w:val="0"/>
          <w:numId w:val="3"/>
        </w:numPr>
        <w:rPr>
          <w:highlight w:val="yellow"/>
        </w:rPr>
      </w:pPr>
      <w:r>
        <w:rPr>
          <w:highlight w:val="yellow"/>
        </w:rPr>
        <w:tab/>
        <w:t>CK_ULONG</w:t>
        <w:tab/>
        <w:t>ulValueLen;</w:t>
      </w:r>
    </w:p>
    <w:p>
      <w:pPr>
        <w:pStyle w:val="CCode"/>
        <w:numPr>
          <w:ilvl w:val="0"/>
          <w:numId w:val="3"/>
        </w:numPr>
        <w:rPr/>
      </w:pPr>
      <w:r>
        <w:rPr>
          <w:highlight w:val="yellow"/>
        </w:rPr>
        <w:t>} CK_OTP_PARAM;</w:t>
      </w:r>
    </w:p>
    <w:p>
      <w:pPr>
        <w:pStyle w:val="Normal"/>
        <w:numPr>
          <w:ilvl w:val="0"/>
          <w:numId w:val="3"/>
        </w:numPr>
        <w:rPr/>
      </w:pPr>
      <w:r>
        <w:rPr/>
        <w:t>The fields of the structure have the following meanings:</w:t>
      </w:r>
    </w:p>
    <w:p>
      <w:pPr>
        <w:pStyle w:val="Definition1"/>
        <w:numPr>
          <w:ilvl w:val="0"/>
          <w:numId w:val="3"/>
        </w:numPr>
        <w:rPr>
          <w:i w:val="false"/>
          <w:i w:val="false"/>
        </w:rPr>
      </w:pPr>
      <w:r>
        <w:rPr/>
        <w:tab/>
        <w:t>type</w:t>
        <w:tab/>
      </w:r>
      <w:r>
        <w:rPr>
          <w:i w:val="false"/>
        </w:rPr>
        <w:t>the parameter type</w:t>
      </w:r>
    </w:p>
    <w:p>
      <w:pPr>
        <w:pStyle w:val="Definition1"/>
        <w:numPr>
          <w:ilvl w:val="0"/>
          <w:numId w:val="3"/>
        </w:numPr>
        <w:rPr>
          <w:i w:val="false"/>
          <w:i w:val="false"/>
        </w:rPr>
      </w:pPr>
      <w:r>
        <w:rPr/>
        <w:tab/>
        <w:t>pValue</w:t>
        <w:tab/>
      </w:r>
      <w:r>
        <w:rPr>
          <w:i w:val="false"/>
        </w:rPr>
        <w:t>pointer to the value of the parameter</w:t>
      </w:r>
    </w:p>
    <w:p>
      <w:pPr>
        <w:pStyle w:val="Definition1"/>
        <w:numPr>
          <w:ilvl w:val="0"/>
          <w:numId w:val="3"/>
        </w:numPr>
        <w:rPr/>
      </w:pPr>
      <w:r>
        <w:rPr/>
        <w:tab/>
        <w:t>ulValueLen</w:t>
        <w:tab/>
      </w:r>
      <w:r>
        <w:rPr>
          <w:i w:val="false"/>
        </w:rPr>
        <w:t>length in bytes of the value</w:t>
      </w:r>
    </w:p>
    <w:p>
      <w:pPr>
        <w:pStyle w:val="Normal"/>
        <w:numPr>
          <w:ilvl w:val="0"/>
          <w:numId w:val="3"/>
        </w:numPr>
        <w:rPr/>
      </w:pPr>
      <w:r>
        <w:rPr/>
        <w:t xml:space="preserve">If a parameter has no value, then </w:t>
      </w:r>
      <w:r>
        <w:rPr>
          <w:i/>
        </w:rPr>
        <w:t>ulValueLen</w:t>
      </w:r>
      <w:r>
        <w:rPr/>
        <w:t xml:space="preserve"> = 0, and the value of </w:t>
      </w:r>
      <w:r>
        <w:rPr>
          <w:i/>
        </w:rPr>
        <w:t>pValue</w:t>
      </w:r>
      <w:r>
        <w:rPr/>
        <w:t xml:space="preserve"> is irrelevant.  Note that </w:t>
      </w:r>
      <w:r>
        <w:rPr>
          <w:i/>
        </w:rPr>
        <w:t>pValue</w:t>
      </w:r>
      <w:r>
        <w:rPr/>
        <w:t xml:space="preserve"> is a “void” pointer, facilitating the passing of arbitrary values.  Both the application and the Cryptoki library must ensure that the pointer can be safely cast to the expected type (</w:t>
      </w:r>
      <w:r>
        <w:rPr>
          <w:i/>
        </w:rPr>
        <w:t>i.e.</w:t>
      </w:r>
      <w:r>
        <w:rPr/>
        <w:t>, without word-alignment errors).</w:t>
      </w:r>
    </w:p>
    <w:p>
      <w:pPr>
        <w:pStyle w:val="Normal"/>
        <w:numPr>
          <w:ilvl w:val="0"/>
          <w:numId w:val="3"/>
        </w:numPr>
        <w:rPr/>
      </w:pPr>
      <w:r>
        <w:rPr>
          <w:highlight w:val="green"/>
        </w:rPr>
        <w:t>CK_OTP_PARAM_PTR is a pointer to a CK_OTP_PARAM.</w:t>
      </w:r>
    </w:p>
    <w:p>
      <w:pPr>
        <w:pStyle w:val="Normal"/>
        <w:numPr>
          <w:ilvl w:val="0"/>
          <w:numId w:val="3"/>
        </w:numPr>
        <w:rPr>
          <w:b/>
          <w:b/>
        </w:rPr>
      </w:pPr>
      <w:bookmarkStart w:id="3293" w:name="_Toc119999202"/>
      <w:bookmarkStart w:id="3294" w:name="_Toc122756440"/>
      <w:bookmarkStart w:id="3295" w:name="_Toc228807429"/>
      <w:bookmarkEnd w:id="3293"/>
      <w:bookmarkEnd w:id="3294"/>
      <w:bookmarkEnd w:id="3295"/>
      <w:r>
        <w:rPr>
          <w:b/>
        </w:rPr>
        <w:t>CK_OTP_PARAMS; CK_OTP_PARAMS_PTR</w:t>
      </w:r>
    </w:p>
    <w:p>
      <w:pPr>
        <w:pStyle w:val="Normal"/>
        <w:numPr>
          <w:ilvl w:val="0"/>
          <w:numId w:val="3"/>
        </w:numPr>
        <w:rPr/>
      </w:pPr>
      <w:r>
        <w:rPr>
          <w:b/>
        </w:rPr>
        <w:t>CK_OTP_PARAMS</w:t>
      </w:r>
      <w:r>
        <w:rPr/>
        <w:t xml:space="preserve"> is a structure that is used to provide parameters for OTP mechanisms in a generic fashion. It is defined as follows:</w:t>
      </w:r>
    </w:p>
    <w:p>
      <w:pPr>
        <w:pStyle w:val="CCode"/>
        <w:numPr>
          <w:ilvl w:val="0"/>
          <w:numId w:val="3"/>
        </w:numPr>
        <w:rPr>
          <w:highlight w:val="yellow"/>
        </w:rPr>
      </w:pPr>
      <w:r>
        <w:rPr>
          <w:highlight w:val="yellow"/>
        </w:rPr>
        <w:t>typedef struct CK_OTP_PARAMS {</w:t>
      </w:r>
    </w:p>
    <w:p>
      <w:pPr>
        <w:pStyle w:val="CCode"/>
        <w:numPr>
          <w:ilvl w:val="0"/>
          <w:numId w:val="3"/>
        </w:numPr>
        <w:rPr>
          <w:highlight w:val="yellow"/>
        </w:rPr>
      </w:pPr>
      <w:r>
        <w:rPr>
          <w:highlight w:val="yellow"/>
        </w:rPr>
        <w:tab/>
        <w:t>CK_OTP_PARAM_PTR pParams;</w:t>
      </w:r>
    </w:p>
    <w:p>
      <w:pPr>
        <w:pStyle w:val="CCode"/>
        <w:numPr>
          <w:ilvl w:val="0"/>
          <w:numId w:val="3"/>
        </w:numPr>
        <w:rPr>
          <w:highlight w:val="yellow"/>
        </w:rPr>
      </w:pPr>
      <w:r>
        <w:rPr>
          <w:highlight w:val="yellow"/>
        </w:rPr>
        <w:tab/>
        <w:t>CK_ULONG ulCount;</w:t>
      </w:r>
    </w:p>
    <w:p>
      <w:pPr>
        <w:pStyle w:val="CCode"/>
        <w:numPr>
          <w:ilvl w:val="0"/>
          <w:numId w:val="3"/>
        </w:numPr>
        <w:rPr/>
      </w:pPr>
      <w:r>
        <w:rPr>
          <w:highlight w:val="yellow"/>
        </w:rPr>
        <w:t>} CK_OTP_PARAMS;</w:t>
      </w:r>
    </w:p>
    <w:p>
      <w:pPr>
        <w:pStyle w:val="Normal"/>
        <w:numPr>
          <w:ilvl w:val="0"/>
          <w:numId w:val="3"/>
        </w:numPr>
        <w:rPr/>
      </w:pPr>
      <w:r>
        <w:rPr/>
        <w:t>The fields of the structure have the following meanings:</w:t>
      </w:r>
    </w:p>
    <w:p>
      <w:pPr>
        <w:pStyle w:val="Definition1"/>
        <w:numPr>
          <w:ilvl w:val="0"/>
          <w:numId w:val="3"/>
        </w:numPr>
        <w:rPr>
          <w:i w:val="false"/>
          <w:i w:val="false"/>
        </w:rPr>
      </w:pPr>
      <w:r>
        <w:rPr/>
        <w:tab/>
        <w:t>pParams</w:t>
        <w:tab/>
      </w:r>
      <w:r>
        <w:rPr>
          <w:i w:val="false"/>
        </w:rPr>
        <w:t>pointer to an array of OTP parameters</w:t>
      </w:r>
    </w:p>
    <w:p>
      <w:pPr>
        <w:pStyle w:val="Definition1"/>
        <w:numPr>
          <w:ilvl w:val="0"/>
          <w:numId w:val="3"/>
        </w:numPr>
        <w:rPr>
          <w:i w:val="false"/>
          <w:i w:val="false"/>
        </w:rPr>
      </w:pPr>
      <w:r>
        <w:rPr/>
        <w:tab/>
        <w:t>ulCount</w:t>
        <w:tab/>
      </w:r>
      <w:r>
        <w:rPr>
          <w:i w:val="false"/>
        </w:rPr>
        <w:t>the number of parameters in the array</w:t>
      </w:r>
    </w:p>
    <w:p>
      <w:pPr>
        <w:pStyle w:val="Normal"/>
        <w:numPr>
          <w:ilvl w:val="0"/>
          <w:numId w:val="3"/>
        </w:numPr>
        <w:rPr/>
      </w:pPr>
      <w:r>
        <w:rPr>
          <w:b/>
          <w:highlight w:val="green"/>
        </w:rPr>
        <w:t>CK_OTP_PARAMS_PTR</w:t>
      </w:r>
      <w:r>
        <w:rPr>
          <w:highlight w:val="green"/>
        </w:rPr>
        <w:t xml:space="preserve"> is a pointer to a </w:t>
      </w:r>
      <w:r>
        <w:rPr>
          <w:b/>
          <w:highlight w:val="green"/>
        </w:rPr>
        <w:t>CK_OTP_PARAMS</w:t>
      </w:r>
      <w:r>
        <w:rPr>
          <w:highlight w:val="green"/>
        </w:rPr>
        <w:t>.</w:t>
      </w:r>
    </w:p>
    <w:p>
      <w:pPr>
        <w:pStyle w:val="Normal"/>
        <w:numPr>
          <w:ilvl w:val="0"/>
          <w:numId w:val="3"/>
        </w:numPr>
        <w:rPr/>
      </w:pPr>
      <w:r>
        <w:rPr/>
        <w:t xml:space="preserve">When calling C_SignInit or C_VerifyInit with a mechanism that takes a </w:t>
      </w:r>
      <w:r>
        <w:rPr>
          <w:b/>
        </w:rPr>
        <w:t>CK_OTP_PARAMS</w:t>
      </w:r>
      <w:r>
        <w:rPr/>
        <w:t xml:space="preserve"> structure as a parameter, the </w:t>
      </w:r>
      <w:r>
        <w:rPr>
          <w:b/>
        </w:rPr>
        <w:t>CK_OTP_PARAMS</w:t>
      </w:r>
      <w:r>
        <w:rPr/>
        <w:t xml:space="preserve"> structure shall be populated in accordance with the </w:t>
      </w:r>
      <w:r>
        <w:rPr>
          <w:b/>
        </w:rPr>
        <w:t>CKA_OTP_</w:t>
      </w:r>
      <w:r>
        <w:rPr>
          <w:b/>
          <w:i/>
        </w:rPr>
        <w:t>X</w:t>
      </w:r>
      <w:r>
        <w:rPr>
          <w:b/>
        </w:rPr>
        <w:t>_REQUIREMENT</w:t>
      </w:r>
      <w:r>
        <w:rPr/>
        <w:t xml:space="preserve"> key attributes for the identified key, where </w:t>
      </w:r>
      <w:r>
        <w:rPr>
          <w:i/>
        </w:rPr>
        <w:t>X</w:t>
      </w:r>
      <w:r>
        <w:rPr/>
        <w:t xml:space="preserve"> is PIN, CHALLENGE, TIME, or COUNTER.</w:t>
      </w:r>
    </w:p>
    <w:p>
      <w:pPr>
        <w:pStyle w:val="Normal"/>
        <w:numPr>
          <w:ilvl w:val="0"/>
          <w:numId w:val="3"/>
        </w:numPr>
        <w:rPr/>
      </w:pPr>
      <w:r>
        <w:rPr/>
        <w:t xml:space="preserve">For example, if CKA_OTP_TIME_REQUIREMENT = CK_OTP_PARAM_MANDATORY, then the </w:t>
      </w:r>
      <w:r>
        <w:rPr>
          <w:iCs/>
        </w:rPr>
        <w:t>CK_OTP_TIME parameter shall be present. If CKA_OTP_TIME_REQUIREMENT = CK_OTP_PARAM_OPTIONAL, then a CK_OTP_TIME parameter may be present. If it is not present, then the library may collect it (during the C_Sign call). If CKA_OTP_TIME_REQUIREMENT = CK_OTP_PARAM_IGNORED, then a provided CK_OTP_TIME parameter will always be ignored. Additionally, a</w:t>
      </w:r>
      <w:r>
        <w:rPr/>
        <w:t xml:space="preserve"> provided </w:t>
      </w:r>
      <w:r>
        <w:rPr>
          <w:iCs/>
        </w:rPr>
        <w:t>CK_OTP_TIME parameter</w:t>
      </w:r>
      <w:r>
        <w:rPr/>
        <w:t xml:space="preserve"> will always be ignored if CKF_EXCLUDE_TIME is set in a CK_OTP_FLAGS parameter. Similarly, if this flag is set, a library will not attempt to collect the value itself, and it will also instruct the token not to make use of any internal value, subject to token policies. It is an error (CKR_MECHANISM_PARAM_INVALID) to set the CKF_EXCLUDE_TIME flag when the CKA_OTP_TIME_REQUIREMENT attribute is CK_OTP_PARAM_MANDATORY.</w:t>
      </w:r>
    </w:p>
    <w:p>
      <w:pPr>
        <w:pStyle w:val="Normal"/>
        <w:numPr>
          <w:ilvl w:val="0"/>
          <w:numId w:val="3"/>
        </w:numPr>
        <w:rPr/>
      </w:pPr>
      <w:r>
        <w:rPr/>
        <w:t>The above discussion holds for all CKA_OTP_</w:t>
      </w:r>
      <w:r>
        <w:rPr>
          <w:i/>
        </w:rPr>
        <w:t>X</w:t>
      </w:r>
      <w:r>
        <w:rPr/>
        <w:t>_REQUIREMENT attributes (</w:t>
      </w:r>
      <w:r>
        <w:rPr>
          <w:i/>
        </w:rPr>
        <w:t>i.e</w:t>
      </w:r>
      <w:r>
        <w:rPr/>
        <w:t>., CKA_OTP_PIN_REQUIREMENT, CKA_OTP_CHALLENGE_REQURIEMENT, CKA_OTP_COUNTER_REQUIREMENT, CKA_OTP_TIME_REQUIREMENT). A library may set a particular CKA_OTP_</w:t>
      </w:r>
      <w:r>
        <w:rPr>
          <w:i/>
        </w:rPr>
        <w:t>X</w:t>
      </w:r>
      <w:r>
        <w:rPr/>
        <w:t>_REQUIREMENT attribute to CK_OTP_PARAM_OPTIONAL even if it is required by the mechanism as long as the token (or the library itself) has the capability of providing the value to the computation. One example of this is a token with an on-board clock.</w:t>
      </w:r>
    </w:p>
    <w:p>
      <w:pPr>
        <w:pStyle w:val="Normal"/>
        <w:numPr>
          <w:ilvl w:val="0"/>
          <w:numId w:val="3"/>
        </w:numPr>
        <w:rPr/>
      </w:pPr>
      <w:r>
        <w:rPr/>
        <w:t>In addition, applications may use the CK_OTP_FLAGS, the CK_OTP_FORMAT and the CKA_OTP_LENGTH parameters to set additional parameters.</w:t>
      </w:r>
    </w:p>
    <w:p>
      <w:pPr>
        <w:pStyle w:val="Normal"/>
        <w:numPr>
          <w:ilvl w:val="0"/>
          <w:numId w:val="3"/>
        </w:numPr>
        <w:rPr>
          <w:b/>
          <w:b/>
        </w:rPr>
      </w:pPr>
      <w:bookmarkStart w:id="3296" w:name="_Toc119999203"/>
      <w:bookmarkStart w:id="3297" w:name="_Toc122756441"/>
      <w:bookmarkStart w:id="3298" w:name="_Toc228807430"/>
      <w:bookmarkEnd w:id="3296"/>
      <w:bookmarkEnd w:id="3297"/>
      <w:bookmarkEnd w:id="3298"/>
      <w:r>
        <w:rPr>
          <w:b/>
        </w:rPr>
        <w:t>CK_OTP_SIGNATURE_INFO, CK_OTP_SIGNATURE_INFO_PTR</w:t>
      </w:r>
    </w:p>
    <w:p>
      <w:pPr>
        <w:pStyle w:val="Normal"/>
        <w:numPr>
          <w:ilvl w:val="0"/>
          <w:numId w:val="3"/>
        </w:numPr>
        <w:rPr/>
      </w:pPr>
      <w:r>
        <w:rPr>
          <w:b/>
        </w:rPr>
        <w:t>CK_OTP_SIGNATURE_INFO</w:t>
      </w:r>
      <w:r>
        <w:rPr/>
        <w:t xml:space="preserve"> is a structure that is returned by all OTP mechanisms in successful calls to </w:t>
      </w:r>
      <w:r>
        <w:rPr>
          <w:b/>
        </w:rPr>
        <w:t>C_Sign</w:t>
      </w:r>
      <w:r>
        <w:rPr/>
        <w:t xml:space="preserve"> (</w:t>
      </w:r>
      <w:r>
        <w:rPr>
          <w:b/>
        </w:rPr>
        <w:t>C_SignFinal</w:t>
      </w:r>
      <w:r>
        <w:rPr/>
        <w:t>). The structure informs applications of actual parameter values used in particular OTP computations in addition to the OTP value itself. It is used by all mechanisms for which the key belongs to the class CKO_OTP_KEY and is defined as follows:</w:t>
      </w:r>
    </w:p>
    <w:p>
      <w:pPr>
        <w:pStyle w:val="CCode"/>
        <w:numPr>
          <w:ilvl w:val="0"/>
          <w:numId w:val="3"/>
        </w:numPr>
        <w:rPr>
          <w:highlight w:val="yellow"/>
        </w:rPr>
      </w:pPr>
      <w:r>
        <w:rPr>
          <w:highlight w:val="yellow"/>
        </w:rPr>
        <w:t>typedef struct CK_OTP_SIGNATURE_INFO {</w:t>
      </w:r>
    </w:p>
    <w:p>
      <w:pPr>
        <w:pStyle w:val="CCode"/>
        <w:numPr>
          <w:ilvl w:val="0"/>
          <w:numId w:val="3"/>
        </w:numPr>
        <w:rPr>
          <w:highlight w:val="yellow"/>
        </w:rPr>
      </w:pPr>
      <w:r>
        <w:rPr>
          <w:highlight w:val="yellow"/>
        </w:rPr>
        <w:tab/>
        <w:t>CK_OTP_PARAM_PTR pParams;</w:t>
      </w:r>
    </w:p>
    <w:p>
      <w:pPr>
        <w:pStyle w:val="CCode"/>
        <w:numPr>
          <w:ilvl w:val="0"/>
          <w:numId w:val="3"/>
        </w:numPr>
        <w:rPr>
          <w:highlight w:val="yellow"/>
        </w:rPr>
      </w:pPr>
      <w:r>
        <w:rPr>
          <w:highlight w:val="yellow"/>
        </w:rPr>
        <w:tab/>
        <w:t>CK_ULONG ulCount;</w:t>
      </w:r>
    </w:p>
    <w:p>
      <w:pPr>
        <w:pStyle w:val="CCode"/>
        <w:numPr>
          <w:ilvl w:val="0"/>
          <w:numId w:val="3"/>
        </w:numPr>
        <w:rPr/>
      </w:pPr>
      <w:r>
        <w:rPr>
          <w:highlight w:val="yellow"/>
        </w:rPr>
        <w:t>} CK_OTP_SIGNATURE_INFO;</w:t>
      </w:r>
    </w:p>
    <w:p>
      <w:pPr>
        <w:pStyle w:val="Normal"/>
        <w:numPr>
          <w:ilvl w:val="0"/>
          <w:numId w:val="3"/>
        </w:numPr>
        <w:rPr/>
      </w:pPr>
      <w:r>
        <w:rPr/>
        <w:t>The fields of the structure have the following meanings:</w:t>
      </w:r>
    </w:p>
    <w:p>
      <w:pPr>
        <w:pStyle w:val="Definition1"/>
        <w:numPr>
          <w:ilvl w:val="0"/>
          <w:numId w:val="3"/>
        </w:numPr>
        <w:rPr/>
      </w:pPr>
      <w:r>
        <w:rPr/>
        <w:tab/>
        <w:t>pParams</w:t>
        <w:tab/>
      </w:r>
      <w:r>
        <w:rPr>
          <w:i w:val="false"/>
        </w:rPr>
        <w:t>pointer to an array of OTP parameter values</w:t>
      </w:r>
    </w:p>
    <w:p>
      <w:pPr>
        <w:pStyle w:val="Definition1"/>
        <w:numPr>
          <w:ilvl w:val="0"/>
          <w:numId w:val="3"/>
        </w:numPr>
        <w:rPr/>
      </w:pPr>
      <w:r>
        <w:rPr/>
        <w:tab/>
        <w:t>ulCount</w:t>
        <w:tab/>
      </w:r>
      <w:r>
        <w:rPr>
          <w:i w:val="false"/>
        </w:rPr>
        <w:t>the number of parameters in the array</w:t>
      </w:r>
    </w:p>
    <w:p>
      <w:pPr>
        <w:pStyle w:val="Normal"/>
        <w:numPr>
          <w:ilvl w:val="0"/>
          <w:numId w:val="3"/>
        </w:numPr>
        <w:rPr/>
      </w:pPr>
      <w:r>
        <w:rPr/>
        <w:t xml:space="preserve">After successful calls to </w:t>
      </w:r>
      <w:r>
        <w:rPr>
          <w:b/>
        </w:rPr>
        <w:t>C_Sign</w:t>
      </w:r>
      <w:r>
        <w:rPr/>
        <w:t xml:space="preserve"> or </w:t>
      </w:r>
      <w:r>
        <w:rPr>
          <w:b/>
        </w:rPr>
        <w:t>C_SignFinal</w:t>
      </w:r>
      <w:r>
        <w:rPr/>
        <w:t xml:space="preserve"> with an OTP mechanism, the </w:t>
      </w:r>
      <w:r>
        <w:rPr>
          <w:i/>
        </w:rPr>
        <w:t>pSignature</w:t>
      </w:r>
      <w:r>
        <w:rPr/>
        <w:t xml:space="preserve"> parameter will be set to point to a </w:t>
      </w:r>
      <w:r>
        <w:rPr>
          <w:b/>
        </w:rPr>
        <w:t>CK_OTP_SIGNATURE_INFO</w:t>
      </w:r>
      <w:r>
        <w:rPr/>
        <w:t xml:space="preserve"> structure. One of the parameters in this structure will be the OTP value itself, identified with the </w:t>
      </w:r>
      <w:r>
        <w:rPr>
          <w:b/>
        </w:rPr>
        <w:t>CK_OTP_VALUE</w:t>
      </w:r>
      <w:r>
        <w:rPr/>
        <w:t xml:space="preserve"> tag. Other parameters may be present for informational purposes, e.g. the actual time used in the OTP calculation. In order to simplify OTP validations, authentication protocols may permit authenticating parties to send some or all of these parameters in addition to OTP values themselves. Applications should therefore check for their presence in returned </w:t>
      </w:r>
      <w:r>
        <w:rPr>
          <w:b/>
        </w:rPr>
        <w:t xml:space="preserve">CK_OTP_SIGNATURE_INFO </w:t>
      </w:r>
      <w:r>
        <w:rPr/>
        <w:t>values</w:t>
      </w:r>
      <w:r>
        <w:rPr>
          <w:b/>
        </w:rPr>
        <w:t xml:space="preserve"> </w:t>
      </w:r>
      <w:r>
        <w:rPr/>
        <w:t>whenever such circumstances apply.</w:t>
      </w:r>
    </w:p>
    <w:p>
      <w:pPr>
        <w:pStyle w:val="Normal"/>
        <w:numPr>
          <w:ilvl w:val="0"/>
          <w:numId w:val="3"/>
        </w:numPr>
        <w:rPr/>
      </w:pPr>
      <w:r>
        <w:rPr/>
        <w:t xml:space="preserve">Since </w:t>
      </w:r>
      <w:r>
        <w:rPr>
          <w:b/>
        </w:rPr>
        <w:t>C_Sign</w:t>
      </w:r>
      <w:r>
        <w:rPr/>
        <w:t xml:space="preserve"> and </w:t>
      </w:r>
      <w:r>
        <w:rPr>
          <w:b/>
        </w:rPr>
        <w:t>C_SignFinal</w:t>
      </w:r>
      <w:r>
        <w:rPr/>
        <w:t xml:space="preserve"> follows the convention described in Section 11.2 on producing output, a call to </w:t>
      </w:r>
      <w:r>
        <w:rPr>
          <w:b/>
        </w:rPr>
        <w:t xml:space="preserve">C_Sign </w:t>
      </w:r>
      <w:r>
        <w:rPr/>
        <w:t xml:space="preserve">(or </w:t>
      </w:r>
      <w:r>
        <w:rPr>
          <w:b/>
        </w:rPr>
        <w:t>C_SignFinal</w:t>
      </w:r>
      <w:r>
        <w:rPr/>
        <w:t xml:space="preserve">) with </w:t>
      </w:r>
      <w:r>
        <w:rPr>
          <w:i/>
        </w:rPr>
        <w:t>pSignature</w:t>
      </w:r>
      <w:r>
        <w:rPr/>
        <w:t xml:space="preserve"> set to NULL_PTR will return (in the </w:t>
      </w:r>
      <w:r>
        <w:rPr>
          <w:i/>
        </w:rPr>
        <w:t>pulSignatureLen</w:t>
      </w:r>
      <w:r>
        <w:rPr/>
        <w:t xml:space="preserve"> parameter) the required number of bytes to hold the </w:t>
      </w:r>
      <w:r>
        <w:rPr>
          <w:b/>
        </w:rPr>
        <w:t>CK_OTP_SIGNATURE_INFO</w:t>
      </w:r>
      <w:r>
        <w:rPr/>
        <w:t xml:space="preserve"> structure </w:t>
      </w:r>
      <w:r>
        <w:rPr>
          <w:i/>
        </w:rPr>
        <w:t xml:space="preserve">as well as all the data in all its </w:t>
      </w:r>
      <w:r>
        <w:rPr>
          <w:b/>
          <w:i/>
        </w:rPr>
        <w:t>CK_OTP_PARAM</w:t>
      </w:r>
      <w:r>
        <w:rPr>
          <w:i/>
        </w:rPr>
        <w:t xml:space="preserve"> components</w:t>
      </w:r>
      <w:r>
        <w:rPr/>
        <w:t xml:space="preserve">. If an application allocates a memory block based on this information, it shall therefore not subsequently de-allocate components of such a received value but rather de-allocate the complete </w:t>
      </w:r>
      <w:r>
        <w:rPr>
          <w:b/>
        </w:rPr>
        <w:t>CK_OTP_PARAMS</w:t>
      </w:r>
      <w:r>
        <w:rPr/>
        <w:t xml:space="preserve"> structure itself. A Cryptoki library that is called with a non-NULL </w:t>
      </w:r>
      <w:r>
        <w:rPr>
          <w:i/>
        </w:rPr>
        <w:t>pSignature</w:t>
      </w:r>
      <w:r>
        <w:rPr/>
        <w:t xml:space="preserve"> pointer will assume that it points to a </w:t>
      </w:r>
      <w:r>
        <w:rPr>
          <w:i/>
        </w:rPr>
        <w:t xml:space="preserve">contiguous </w:t>
      </w:r>
      <w:r>
        <w:rPr/>
        <w:t xml:space="preserve">memory block of the size indicated by the </w:t>
      </w:r>
      <w:r>
        <w:rPr>
          <w:i/>
        </w:rPr>
        <w:t>pulSignatureLen</w:t>
      </w:r>
      <w:r>
        <w:rPr/>
        <w:t xml:space="preserve"> parameter.</w:t>
      </w:r>
    </w:p>
    <w:p>
      <w:pPr>
        <w:pStyle w:val="Normal"/>
        <w:numPr>
          <w:ilvl w:val="0"/>
          <w:numId w:val="3"/>
        </w:numPr>
        <w:rPr/>
      </w:pPr>
      <w:r>
        <w:rPr/>
        <w:t xml:space="preserve">When verifying an OTP value using an OTP mechanism, </w:t>
      </w:r>
      <w:r>
        <w:rPr>
          <w:i/>
        </w:rPr>
        <w:t>pSignature</w:t>
      </w:r>
      <w:r>
        <w:rPr/>
        <w:t xml:space="preserve"> shall be set to the OTP value itself, e.g. the value of the </w:t>
      </w:r>
      <w:r>
        <w:rPr>
          <w:b/>
        </w:rPr>
        <w:t>CK_OTP_VALUE</w:t>
      </w:r>
      <w:r>
        <w:rPr/>
        <w:t xml:space="preserve"> component of a </w:t>
      </w:r>
      <w:r>
        <w:rPr>
          <w:b/>
        </w:rPr>
        <w:t xml:space="preserve">CK_OTP_PARAMS </w:t>
      </w:r>
      <w:r>
        <w:rPr/>
        <w:t xml:space="preserve">structure returned by a call to </w:t>
      </w:r>
      <w:r>
        <w:rPr>
          <w:b/>
        </w:rPr>
        <w:t>C_Sign</w:t>
      </w:r>
      <w:r>
        <w:rPr/>
        <w:t xml:space="preserve">. The </w:t>
      </w:r>
      <w:r>
        <w:rPr>
          <w:b/>
        </w:rPr>
        <w:t>CK_OTP_PARAMS</w:t>
      </w:r>
      <w:r>
        <w:rPr/>
        <w:t xml:space="preserve"> value supplied in the </w:t>
      </w:r>
      <w:r>
        <w:rPr>
          <w:b/>
        </w:rPr>
        <w:t>C_VerifyInit</w:t>
      </w:r>
      <w:r>
        <w:rPr/>
        <w:t xml:space="preserve"> call sets the values to use in the verification operation.</w:t>
      </w:r>
    </w:p>
    <w:p>
      <w:pPr>
        <w:pStyle w:val="Normal"/>
        <w:numPr>
          <w:ilvl w:val="0"/>
          <w:numId w:val="3"/>
        </w:numPr>
        <w:rPr/>
      </w:pPr>
      <w:r>
        <w:rPr>
          <w:b/>
          <w:highlight w:val="green"/>
        </w:rPr>
        <w:t>CK_OTP_SIGNATURE_INFO_PTR</w:t>
      </w:r>
      <w:r>
        <w:rPr>
          <w:highlight w:val="green"/>
        </w:rPr>
        <w:t xml:space="preserve"> points to a </w:t>
      </w:r>
      <w:r>
        <w:rPr>
          <w:b/>
          <w:highlight w:val="green"/>
        </w:rPr>
        <w:t>CK_OTP_SIGNATURE_INFO.</w:t>
      </w:r>
    </w:p>
    <w:p>
      <w:pPr>
        <w:pStyle w:val="Heading3"/>
        <w:numPr>
          <w:ilvl w:val="2"/>
          <w:numId w:val="2"/>
        </w:numPr>
        <w:rPr/>
      </w:pPr>
      <w:bookmarkStart w:id="3299" w:name="_Toc516501005"/>
      <w:bookmarkStart w:id="3300" w:name="_Toc416960255"/>
      <w:bookmarkStart w:id="3301" w:name="_Toc395188009"/>
      <w:bookmarkStart w:id="3302" w:name="_Toc391471371"/>
      <w:bookmarkStart w:id="3303" w:name="_Toc370634658"/>
      <w:bookmarkStart w:id="3304" w:name="_Toc228894878"/>
      <w:bookmarkStart w:id="3305" w:name="_Toc228807431"/>
      <w:bookmarkStart w:id="3306" w:name="_Toc122756442"/>
      <w:bookmarkStart w:id="3307" w:name="_Toc119999204"/>
      <w:bookmarkStart w:id="3308" w:name="_Toc107636243"/>
      <w:bookmarkStart w:id="3309" w:name="_Toc107130009"/>
      <w:bookmarkStart w:id="3310" w:name="_Toc107636419"/>
      <w:bookmarkStart w:id="3311" w:name="_Toc107636242"/>
      <w:bookmarkStart w:id="3312" w:name="_Toc107130008"/>
      <w:bookmarkStart w:id="3313" w:name="_Toc113944044"/>
      <w:bookmarkStart w:id="3314" w:name="_Toc113769319"/>
      <w:bookmarkStart w:id="3315" w:name="_Toc113769044"/>
      <w:bookmarkStart w:id="3316" w:name="_Toc113768640"/>
      <w:bookmarkStart w:id="3317" w:name="_Toc113768586"/>
      <w:bookmarkEnd w:id="3310"/>
      <w:bookmarkEnd w:id="3311"/>
      <w:bookmarkEnd w:id="3312"/>
      <w:bookmarkEnd w:id="3313"/>
      <w:bookmarkEnd w:id="3314"/>
      <w:bookmarkEnd w:id="3315"/>
      <w:bookmarkEnd w:id="3316"/>
      <w:bookmarkEnd w:id="3317"/>
      <w:bookmarkEnd w:id="3278"/>
      <w:bookmarkEnd w:id="3279"/>
      <w:bookmarkEnd w:id="3280"/>
      <w:bookmarkEnd w:id="3299"/>
      <w:bookmarkEnd w:id="3300"/>
      <w:bookmarkEnd w:id="3301"/>
      <w:bookmarkEnd w:id="3302"/>
      <w:bookmarkEnd w:id="3303"/>
      <w:bookmarkEnd w:id="3304"/>
      <w:bookmarkEnd w:id="3305"/>
      <w:bookmarkEnd w:id="3306"/>
      <w:bookmarkEnd w:id="3307"/>
      <w:bookmarkEnd w:id="3308"/>
      <w:bookmarkEnd w:id="3309"/>
      <w:r>
        <w:rPr/>
        <w:t>RSA SecurID</w:t>
      </w:r>
    </w:p>
    <w:p>
      <w:pPr>
        <w:pStyle w:val="Heading4"/>
        <w:numPr>
          <w:ilvl w:val="3"/>
          <w:numId w:val="2"/>
        </w:numPr>
        <w:rPr/>
      </w:pPr>
      <w:bookmarkStart w:id="3318" w:name="_Toc96126757"/>
      <w:bookmarkStart w:id="3319" w:name="_Toc98037594"/>
      <w:bookmarkStart w:id="3320" w:name="_Toc98570759"/>
      <w:bookmarkStart w:id="3321" w:name="_Toc107130010"/>
      <w:bookmarkStart w:id="3322" w:name="_Toc107636244"/>
      <w:bookmarkStart w:id="3323" w:name="_Toc119999205"/>
      <w:bookmarkStart w:id="3324" w:name="_Toc122756443"/>
      <w:bookmarkEnd w:id="3318"/>
      <w:bookmarkEnd w:id="3319"/>
      <w:bookmarkEnd w:id="3320"/>
      <w:bookmarkEnd w:id="3321"/>
      <w:bookmarkEnd w:id="3322"/>
      <w:bookmarkEnd w:id="3323"/>
      <w:bookmarkEnd w:id="3324"/>
      <w:r>
        <w:rPr/>
        <w:t>RSA SecurID secret key objects</w:t>
      </w:r>
    </w:p>
    <w:p>
      <w:pPr>
        <w:pStyle w:val="Normal"/>
        <w:numPr>
          <w:ilvl w:val="0"/>
          <w:numId w:val="3"/>
        </w:numPr>
        <w:rPr/>
      </w:pPr>
      <w:r>
        <w:rPr/>
        <w:t xml:space="preserve">RSA SecurID secret key objects (object class </w:t>
      </w:r>
      <w:r>
        <w:rPr>
          <w:b/>
        </w:rPr>
        <w:t xml:space="preserve">CKO_OTP_KEY, </w:t>
      </w:r>
      <w:r>
        <w:rPr/>
        <w:t xml:space="preserve">key type </w:t>
      </w:r>
      <w:r>
        <w:rPr>
          <w:b/>
        </w:rPr>
        <w:t>CKK_SECURID</w:t>
      </w:r>
      <w:r>
        <w:rPr/>
        <w:t>) hold RSA SecurID secret keys.  The following table defines the RSA SecurID secret key object attributes, in addition to the common attributes defined for this object class:</w:t>
      </w:r>
    </w:p>
    <w:p>
      <w:pPr>
        <w:pStyle w:val="Caption1"/>
        <w:numPr>
          <w:ilvl w:val="0"/>
          <w:numId w:val="3"/>
        </w:numPr>
        <w:rPr/>
      </w:pPr>
      <w:bookmarkStart w:id="3325" w:name="_Toc228807577"/>
      <w:r>
        <w:rPr/>
        <w:t xml:space="preserve">Table </w:t>
      </w:r>
      <w:r>
        <w:rPr>
          <w:szCs w:val="18"/>
        </w:rPr>
        <w:fldChar w:fldCharType="begin"/>
      </w:r>
      <w:r>
        <w:instrText> SEQ Table \* ARABIC </w:instrText>
      </w:r>
      <w:r>
        <w:fldChar w:fldCharType="separate"/>
      </w:r>
      <w:r>
        <w:t>152</w:t>
      </w:r>
      <w:r>
        <w:fldChar w:fldCharType="end"/>
      </w:r>
      <w:bookmarkEnd w:id="3325"/>
      <w:r>
        <w:rPr/>
        <w:t>, RSA SecurID secret key object attributes</w:t>
      </w:r>
    </w:p>
    <w:tbl>
      <w:tblPr>
        <w:tblW w:w="864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420"/>
        <w:gridCol w:w="1440"/>
        <w:gridCol w:w="3781"/>
      </w:tblGrid>
      <w:tr>
        <w:trPr>
          <w:tblHeader w:val="true"/>
        </w:trPr>
        <w:tc>
          <w:tcPr>
            <w:tcW w:w="342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44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378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342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CKA_OTP_TIME_INTERVAL</w:t>
            </w:r>
            <w:r>
              <w:rPr>
                <w:rFonts w:cs="Arial" w:ascii="Arial" w:hAnsi="Arial"/>
                <w:sz w:val="20"/>
                <w:vertAlign w:val="superscript"/>
              </w:rPr>
              <w:t>1</w:t>
            </w:r>
          </w:p>
        </w:tc>
        <w:tc>
          <w:tcPr>
            <w:tcW w:w="144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CK_ULONG</w:t>
            </w:r>
          </w:p>
        </w:tc>
        <w:tc>
          <w:tcPr>
            <w:tcW w:w="378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Interval between OTP values produced with this key, in seconds. Default is 60.</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Style w:val="Footnotereference"/>
        </w:rPr>
        <w:t>Refer to [PKCS11-Base]  table 10 for footnotes.</w:t>
      </w:r>
      <w:r>
        <w:rPr/>
        <w:t xml:space="preserve">. </w:t>
      </w:r>
      <w:r>
        <w:rPr>
          <w:rStyle w:val="Annotationreference"/>
          <w:vanish/>
        </w:rPr>
        <w:t>.</w:t>
      </w:r>
    </w:p>
    <w:p>
      <w:pPr>
        <w:pStyle w:val="Normal"/>
        <w:numPr>
          <w:ilvl w:val="0"/>
          <w:numId w:val="3"/>
        </w:numPr>
        <w:rPr/>
      </w:pPr>
      <w:r>
        <w:rPr/>
        <w:t>The following is a sample template for creating an RSA SecurID secret key object:</w:t>
      </w:r>
    </w:p>
    <w:p>
      <w:pPr>
        <w:pStyle w:val="CCode"/>
        <w:numPr>
          <w:ilvl w:val="0"/>
          <w:numId w:val="3"/>
        </w:numPr>
        <w:rPr/>
      </w:pPr>
      <w:r>
        <w:rPr/>
        <w:t>CK_OBJECT_CLASS class = CKO_OTP_KEY;</w:t>
      </w:r>
    </w:p>
    <w:p>
      <w:pPr>
        <w:pStyle w:val="CCode"/>
        <w:numPr>
          <w:ilvl w:val="0"/>
          <w:numId w:val="3"/>
        </w:numPr>
        <w:rPr/>
      </w:pPr>
      <w:r>
        <w:rPr/>
        <w:t>CK_KEY_TYPE keyType = CKK_SECURID;</w:t>
      </w:r>
    </w:p>
    <w:p>
      <w:pPr>
        <w:pStyle w:val="CCode"/>
        <w:numPr>
          <w:ilvl w:val="0"/>
          <w:numId w:val="3"/>
        </w:numPr>
        <w:rPr/>
      </w:pPr>
      <w:r>
        <w:rPr/>
        <w:t>CK_DATE endDate = {...};</w:t>
      </w:r>
    </w:p>
    <w:p>
      <w:pPr>
        <w:pStyle w:val="CCode"/>
        <w:numPr>
          <w:ilvl w:val="0"/>
          <w:numId w:val="3"/>
        </w:numPr>
        <w:rPr/>
      </w:pPr>
      <w:r>
        <w:rPr/>
        <w:t>CK_UTF8CHAR label[] = “RSA SecurID secret key object”;</w:t>
      </w:r>
    </w:p>
    <w:p>
      <w:pPr>
        <w:pStyle w:val="CCode"/>
        <w:numPr>
          <w:ilvl w:val="0"/>
          <w:numId w:val="3"/>
        </w:numPr>
        <w:rPr/>
      </w:pPr>
      <w:r>
        <w:rPr/>
        <w:t>CK_BYTE keyId[]= {...};</w:t>
      </w:r>
    </w:p>
    <w:p>
      <w:pPr>
        <w:pStyle w:val="CCode"/>
        <w:numPr>
          <w:ilvl w:val="0"/>
          <w:numId w:val="3"/>
        </w:numPr>
        <w:rPr/>
      </w:pPr>
      <w:r>
        <w:rPr/>
        <w:t>CK_ULONG outputFormat = CK_OTP_FORMAT_DECIMAL;</w:t>
      </w:r>
    </w:p>
    <w:p>
      <w:pPr>
        <w:pStyle w:val="CCode"/>
        <w:numPr>
          <w:ilvl w:val="0"/>
          <w:numId w:val="3"/>
        </w:numPr>
        <w:rPr/>
      </w:pPr>
      <w:r>
        <w:rPr/>
        <w:t>CK_ULONG outputLength = 6;</w:t>
      </w:r>
    </w:p>
    <w:p>
      <w:pPr>
        <w:pStyle w:val="CCode"/>
        <w:numPr>
          <w:ilvl w:val="0"/>
          <w:numId w:val="3"/>
        </w:numPr>
        <w:rPr/>
      </w:pPr>
      <w:r>
        <w:rPr/>
        <w:t>CK_ULONG needPIN = CK_OTP_PARAM_MANDATORY;</w:t>
      </w:r>
    </w:p>
    <w:p>
      <w:pPr>
        <w:pStyle w:val="CCode"/>
        <w:numPr>
          <w:ilvl w:val="0"/>
          <w:numId w:val="3"/>
        </w:numPr>
        <w:rPr/>
      </w:pPr>
      <w:r>
        <w:rPr/>
        <w:t>CK_ULONG timeInterval = 60;</w:t>
      </w:r>
    </w:p>
    <w:p>
      <w:pPr>
        <w:pStyle w:val="CCode"/>
        <w:numPr>
          <w:ilvl w:val="0"/>
          <w:numId w:val="3"/>
        </w:numPr>
        <w:rPr/>
      </w:pPr>
      <w:r>
        <w:rPr/>
        <w:t>CK_BYTE value[] = {...};</w:t>
      </w:r>
    </w:p>
    <w:p>
      <w:pPr>
        <w:pStyle w:val="CCode"/>
        <w:numPr>
          <w:ilvl w:val="0"/>
          <w:numId w:val="3"/>
        </w:numPr>
        <w:rPr/>
      </w:pPr>
      <w:r>
        <w:rPr/>
        <w:t xml:space="preserve">   </w:t>
      </w:r>
      <w:r>
        <w:rPr/>
        <w:t>CK_BBOOL true = CK_TRUE;</w:t>
      </w:r>
    </w:p>
    <w:p>
      <w:pPr>
        <w:pStyle w:val="CCode"/>
        <w:numPr>
          <w:ilvl w:val="0"/>
          <w:numId w:val="3"/>
        </w:numPr>
        <w:rPr/>
      </w:pPr>
      <w:r>
        <w:rPr/>
        <w:t>CK_ATTRIBUTE template[] = {</w:t>
      </w:r>
    </w:p>
    <w:p>
      <w:pPr>
        <w:pStyle w:val="CCode"/>
        <w:numPr>
          <w:ilvl w:val="0"/>
          <w:numId w:val="3"/>
        </w:numPr>
        <w:rPr/>
      </w:pPr>
      <w:r>
        <w:rPr/>
        <w:tab/>
        <w:t>{CKA_CLASS, &amp;class, sizeof(class)},</w:t>
      </w:r>
    </w:p>
    <w:p>
      <w:pPr>
        <w:pStyle w:val="CCode"/>
        <w:numPr>
          <w:ilvl w:val="0"/>
          <w:numId w:val="3"/>
        </w:numPr>
        <w:rPr/>
      </w:pPr>
      <w:r>
        <w:rPr/>
        <w:tab/>
        <w:t>{CKA_KEY_TYPE, &amp;keyType, sizeof(keyType)},</w:t>
      </w:r>
    </w:p>
    <w:p>
      <w:pPr>
        <w:pStyle w:val="CCode"/>
        <w:numPr>
          <w:ilvl w:val="0"/>
          <w:numId w:val="3"/>
        </w:numPr>
        <w:rPr/>
      </w:pPr>
      <w:r>
        <w:rPr/>
        <w:tab/>
        <w:t>{CKA_END_DATE, &amp;endDate, sizeof(endDate)},</w:t>
      </w:r>
    </w:p>
    <w:p>
      <w:pPr>
        <w:pStyle w:val="CCode"/>
        <w:numPr>
          <w:ilvl w:val="0"/>
          <w:numId w:val="3"/>
        </w:numPr>
        <w:rPr/>
      </w:pPr>
      <w:r>
        <w:rPr/>
        <w:tab/>
        <w:t>{CKA_TOKEN, &amp;true, sizeof(true)},</w:t>
      </w:r>
    </w:p>
    <w:p>
      <w:pPr>
        <w:pStyle w:val="CCode"/>
        <w:numPr>
          <w:ilvl w:val="0"/>
          <w:numId w:val="3"/>
        </w:numPr>
        <w:rPr/>
      </w:pPr>
      <w:r>
        <w:rPr/>
        <w:tab/>
        <w:t>{CKA_SENSITIVE, &amp;true, sizeof(true)},</w:t>
      </w:r>
    </w:p>
    <w:p>
      <w:pPr>
        <w:pStyle w:val="CCode"/>
        <w:numPr>
          <w:ilvl w:val="0"/>
          <w:numId w:val="3"/>
        </w:numPr>
        <w:rPr/>
      </w:pPr>
      <w:r>
        <w:rPr/>
        <w:tab/>
        <w:t>{CKA_LABEL, label, sizeof(label)-1},</w:t>
      </w:r>
    </w:p>
    <w:p>
      <w:pPr>
        <w:pStyle w:val="CCode"/>
        <w:numPr>
          <w:ilvl w:val="0"/>
          <w:numId w:val="3"/>
        </w:numPr>
        <w:rPr/>
      </w:pPr>
      <w:r>
        <w:rPr/>
        <w:tab/>
        <w:t>{CKA_SIGN, &amp;true, sizeof(true)},</w:t>
      </w:r>
    </w:p>
    <w:p>
      <w:pPr>
        <w:pStyle w:val="CCode"/>
        <w:numPr>
          <w:ilvl w:val="0"/>
          <w:numId w:val="3"/>
        </w:numPr>
        <w:rPr/>
      </w:pPr>
      <w:r>
        <w:rPr/>
        <w:tab/>
        <w:t>{CKA_VERIFY, &amp;true, sizeof(true)},</w:t>
      </w:r>
    </w:p>
    <w:p>
      <w:pPr>
        <w:pStyle w:val="CCode"/>
        <w:numPr>
          <w:ilvl w:val="0"/>
          <w:numId w:val="3"/>
        </w:numPr>
        <w:rPr/>
      </w:pPr>
      <w:r>
        <w:rPr/>
        <w:tab/>
        <w:t>{CKA_ID, keyId, sizeof(keyId)},</w:t>
      </w:r>
    </w:p>
    <w:p>
      <w:pPr>
        <w:pStyle w:val="CCode"/>
        <w:numPr>
          <w:ilvl w:val="0"/>
          <w:numId w:val="3"/>
        </w:numPr>
        <w:rPr/>
      </w:pPr>
      <w:r>
        <w:rPr/>
        <w:tab/>
        <w:t>{CKA_OTP_FORMAT, &amp;outputFormat, sizeof(outputFormat)},</w:t>
      </w:r>
    </w:p>
    <w:p>
      <w:pPr>
        <w:pStyle w:val="CCode"/>
        <w:numPr>
          <w:ilvl w:val="0"/>
          <w:numId w:val="3"/>
        </w:numPr>
        <w:rPr/>
      </w:pPr>
      <w:r>
        <w:rPr/>
        <w:tab/>
        <w:t>{CKA_OTP_LENGTH, &amp;outputLength, sizeof(outputLength)},</w:t>
      </w:r>
    </w:p>
    <w:p>
      <w:pPr>
        <w:pStyle w:val="CCode"/>
        <w:numPr>
          <w:ilvl w:val="0"/>
          <w:numId w:val="3"/>
        </w:numPr>
        <w:rPr/>
      </w:pPr>
      <w:r>
        <w:rPr/>
        <w:tab/>
        <w:t>{CKA_OTP_PIN_REQUIREMENT, &amp;needPIN, sizeof(needPIN)},</w:t>
      </w:r>
    </w:p>
    <w:p>
      <w:pPr>
        <w:pStyle w:val="CCode"/>
        <w:numPr>
          <w:ilvl w:val="0"/>
          <w:numId w:val="3"/>
        </w:numPr>
        <w:rPr/>
      </w:pPr>
      <w:r>
        <w:rPr/>
        <w:tab/>
        <w:t>{CKA_OTP_TIME_INTERVAL, &amp;timeInterval, sizeof(timeInterval)},</w:t>
      </w:r>
    </w:p>
    <w:p>
      <w:pPr>
        <w:pStyle w:val="CCode"/>
        <w:numPr>
          <w:ilvl w:val="0"/>
          <w:numId w:val="3"/>
        </w:numPr>
        <w:rPr/>
      </w:pPr>
      <w:r>
        <w:rPr/>
        <w:tab/>
        <w:t>{CKA_VALUE, value, sizeof(value)}</w:t>
      </w:r>
    </w:p>
    <w:p>
      <w:pPr>
        <w:pStyle w:val="CCode"/>
        <w:numPr>
          <w:ilvl w:val="0"/>
          <w:numId w:val="3"/>
        </w:numPr>
        <w:rPr/>
      </w:pPr>
      <w:r>
        <w:rPr/>
        <w:t>};</w:t>
      </w:r>
    </w:p>
    <w:p>
      <w:pPr>
        <w:pStyle w:val="Heading3"/>
        <w:numPr>
          <w:ilvl w:val="2"/>
          <w:numId w:val="2"/>
        </w:numPr>
        <w:rPr/>
      </w:pPr>
      <w:bookmarkStart w:id="3326" w:name="_Toc516501006"/>
      <w:bookmarkStart w:id="3327" w:name="_Toc416960256"/>
      <w:bookmarkStart w:id="3328" w:name="_Toc395188010"/>
      <w:bookmarkStart w:id="3329" w:name="_Toc391471372"/>
      <w:bookmarkStart w:id="3330" w:name="_Toc370634659"/>
      <w:bookmarkStart w:id="3331" w:name="_Toc96126760"/>
      <w:bookmarkStart w:id="3332" w:name="_Toc98037597"/>
      <w:bookmarkStart w:id="3333" w:name="_Toc98570761"/>
      <w:bookmarkStart w:id="3334" w:name="_Toc107130011"/>
      <w:bookmarkStart w:id="3335" w:name="_Toc107636245"/>
      <w:bookmarkStart w:id="3336" w:name="_Toc119999206"/>
      <w:bookmarkStart w:id="3337" w:name="_Toc122756444"/>
      <w:bookmarkStart w:id="3338" w:name="_Toc228807432"/>
      <w:bookmarkStart w:id="3339" w:name="_Toc228894879"/>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r>
        <w:rPr/>
        <w:t>RSA SecurID key generation</w:t>
      </w:r>
    </w:p>
    <w:p>
      <w:pPr>
        <w:pStyle w:val="Normal"/>
        <w:numPr>
          <w:ilvl w:val="0"/>
          <w:numId w:val="3"/>
        </w:numPr>
        <w:rPr/>
      </w:pPr>
      <w:r>
        <w:rPr/>
        <w:t xml:space="preserve">The RSA SecurID key generation mechanism, denoted </w:t>
      </w:r>
      <w:r>
        <w:rPr>
          <w:b/>
        </w:rPr>
        <w:t>CKM_SECURID_KEY_GEN</w:t>
      </w:r>
      <w:r>
        <w:rPr/>
        <w:t>, is a key generation mechanism for the RSA SecurID algorithm.</w:t>
      </w:r>
    </w:p>
    <w:p>
      <w:pPr>
        <w:pStyle w:val="Normal"/>
        <w:numPr>
          <w:ilvl w:val="0"/>
          <w:numId w:val="3"/>
        </w:numPr>
        <w:rPr/>
      </w:pPr>
      <w:r>
        <w:rPr/>
        <w:t>It does not have a parameter.</w:t>
      </w:r>
    </w:p>
    <w:p>
      <w:pPr>
        <w:pStyle w:val="Normal"/>
        <w:numPr>
          <w:ilvl w:val="0"/>
          <w:numId w:val="3"/>
        </w:numPr>
        <w:rPr/>
      </w:pPr>
      <w:r>
        <w:rPr/>
        <w:t>The mechanism generates RSA SecurID keys with a particular set of attributes as specified in the template for the key.</w:t>
      </w:r>
    </w:p>
    <w:p>
      <w:pPr>
        <w:pStyle w:val="Normal"/>
        <w:numPr>
          <w:ilvl w:val="0"/>
          <w:numId w:val="3"/>
        </w:numPr>
        <w:rPr/>
      </w:pPr>
      <w:r>
        <w:rPr/>
        <w:t xml:space="preserve">The mechanism contributes at least the </w:t>
      </w:r>
      <w:r>
        <w:rPr>
          <w:b/>
        </w:rPr>
        <w:t>CKA_CLASS</w:t>
      </w:r>
      <w:r>
        <w:rPr/>
        <w:t xml:space="preserve">, </w:t>
      </w:r>
      <w:r>
        <w:rPr>
          <w:b/>
        </w:rPr>
        <w:t>CKA_KEY_TYPE</w:t>
      </w:r>
      <w:r>
        <w:rPr/>
        <w:t xml:space="preserve">, </w:t>
      </w:r>
      <w:r>
        <w:rPr>
          <w:b/>
          <w:bCs/>
        </w:rPr>
        <w:t>CKA_VALUE_LEN</w:t>
      </w:r>
      <w:r>
        <w:rPr/>
        <w:t xml:space="preserve">, and </w:t>
      </w:r>
      <w:r>
        <w:rPr>
          <w:b/>
        </w:rPr>
        <w:t>CKA_VALUE</w:t>
      </w:r>
      <w:r>
        <w:rPr/>
        <w:t xml:space="preserve"> attributes to the new key. Other attributes supported by the RSA SecurID key type may be specified in the template for the key,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SecurID key sizes, in bytes.</w:t>
      </w:r>
    </w:p>
    <w:p>
      <w:pPr>
        <w:pStyle w:val="Heading3"/>
        <w:numPr>
          <w:ilvl w:val="2"/>
          <w:numId w:val="2"/>
        </w:numPr>
        <w:rPr/>
      </w:pPr>
      <w:bookmarkStart w:id="3340" w:name="_Toc516501007"/>
      <w:bookmarkStart w:id="3341" w:name="_Toc416960257"/>
      <w:bookmarkStart w:id="3342" w:name="_Toc395188011"/>
      <w:bookmarkStart w:id="3343" w:name="_Toc391471373"/>
      <w:bookmarkStart w:id="3344" w:name="_Toc370634660"/>
      <w:bookmarkStart w:id="3345" w:name="_Toc96126761"/>
      <w:bookmarkStart w:id="3346" w:name="_Toc98037598"/>
      <w:bookmarkStart w:id="3347" w:name="_Toc98570762"/>
      <w:bookmarkStart w:id="3348" w:name="_Toc107130012"/>
      <w:bookmarkStart w:id="3349" w:name="_Toc107636246"/>
      <w:bookmarkStart w:id="3350" w:name="_Toc119999207"/>
      <w:bookmarkStart w:id="3351" w:name="_Toc122756445"/>
      <w:bookmarkStart w:id="3352" w:name="_Toc228807433"/>
      <w:bookmarkStart w:id="3353" w:name="_Toc228894880"/>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r>
        <w:rPr/>
        <w:t>RSA SecurID OTP generation and validation</w:t>
      </w:r>
    </w:p>
    <w:p>
      <w:pPr>
        <w:pStyle w:val="Normal"/>
        <w:numPr>
          <w:ilvl w:val="0"/>
          <w:numId w:val="3"/>
        </w:numPr>
        <w:rPr/>
      </w:pPr>
      <w:r>
        <w:rPr>
          <w:b/>
        </w:rPr>
        <w:t>CKM_SECURID</w:t>
      </w:r>
      <w:r>
        <w:rPr/>
        <w:t xml:space="preserve"> is the mechanism for the retrieval and verification of RSA SecurID OTP values.</w:t>
      </w:r>
    </w:p>
    <w:p>
      <w:pPr>
        <w:pStyle w:val="Normal"/>
        <w:numPr>
          <w:ilvl w:val="0"/>
          <w:numId w:val="3"/>
        </w:numPr>
        <w:rPr/>
      </w:pPr>
      <w:r>
        <w:rPr/>
        <w:t xml:space="preserve">The mechanism takes a pointer to a </w:t>
      </w:r>
      <w:r>
        <w:rPr>
          <w:b/>
        </w:rPr>
        <w:t>CK_OTP_PARAMS</w:t>
      </w:r>
      <w:r>
        <w:rPr/>
        <w:t xml:space="preserve"> structure as a parameter.</w:t>
      </w:r>
    </w:p>
    <w:p>
      <w:pPr>
        <w:pStyle w:val="Normal"/>
        <w:numPr>
          <w:ilvl w:val="0"/>
          <w:numId w:val="3"/>
        </w:numPr>
        <w:rPr/>
      </w:pPr>
      <w:r>
        <w:rPr/>
        <w:t xml:space="preserve">When signing or verifying using the </w:t>
      </w:r>
      <w:r>
        <w:rPr>
          <w:b/>
        </w:rPr>
        <w:t>CKM_SECURID</w:t>
      </w:r>
      <w:r>
        <w:rPr/>
        <w:t xml:space="preserve"> mechanism, </w:t>
      </w:r>
      <w:r>
        <w:rPr>
          <w:i/>
        </w:rPr>
        <w:t>pData</w:t>
      </w:r>
      <w:r>
        <w:rPr/>
        <w:t xml:space="preserve"> shall be set to NULL_PTR and </w:t>
      </w:r>
      <w:r>
        <w:rPr>
          <w:i/>
        </w:rPr>
        <w:t xml:space="preserve">ulDataLen </w:t>
      </w:r>
      <w:r>
        <w:rPr/>
        <w:t>shall be set to 0.</w:t>
      </w:r>
    </w:p>
    <w:p>
      <w:pPr>
        <w:pStyle w:val="Heading3"/>
        <w:numPr>
          <w:ilvl w:val="2"/>
          <w:numId w:val="2"/>
        </w:numPr>
        <w:rPr/>
      </w:pPr>
      <w:bookmarkStart w:id="3354" w:name="_Toc516501008"/>
      <w:bookmarkStart w:id="3355" w:name="_Toc416960258"/>
      <w:bookmarkStart w:id="3356" w:name="_Toc395188012"/>
      <w:bookmarkStart w:id="3357" w:name="_Toc391471374"/>
      <w:bookmarkStart w:id="3358" w:name="_Toc370634661"/>
      <w:bookmarkStart w:id="3359" w:name="_Toc96126762"/>
      <w:bookmarkStart w:id="3360" w:name="_Toc98037599"/>
      <w:bookmarkStart w:id="3361" w:name="_Toc98570763"/>
      <w:bookmarkStart w:id="3362" w:name="_Toc107130013"/>
      <w:bookmarkStart w:id="3363" w:name="_Toc107636247"/>
      <w:bookmarkStart w:id="3364" w:name="_Toc119999208"/>
      <w:bookmarkStart w:id="3365" w:name="_Toc122756446"/>
      <w:bookmarkStart w:id="3366" w:name="_Toc228807434"/>
      <w:bookmarkStart w:id="3367" w:name="_Toc228894881"/>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r>
        <w:rPr/>
        <w:t>Return values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Support for the CKM_SECURID mechanism extends the set of return values for C_Verify with the following values:</w:t>
      </w:r>
    </w:p>
    <w:p>
      <w:pPr>
        <w:pStyle w:val="Normal"/>
        <w:numPr>
          <w:ilvl w:val="0"/>
          <w:numId w:val="47"/>
        </w:numPr>
        <w:rPr/>
      </w:pPr>
      <w:r>
        <w:rPr/>
        <w:t>CKR_NEW_PIN_MODE: The supplied OTP was not accepted and the library requests a new OTP computed using a new PIN. The new PIN is set through means out of scope for this document.</w:t>
      </w:r>
    </w:p>
    <w:p>
      <w:pPr>
        <w:pStyle w:val="Normal"/>
        <w:numPr>
          <w:ilvl w:val="0"/>
          <w:numId w:val="47"/>
        </w:numPr>
        <w:rPr/>
      </w:pPr>
      <w:r>
        <w:rPr/>
        <w:t xml:space="preserve">CKR_NEXT_OTP: The supplied OTP was correct but indicated a larger than normal drift in the token's internal state (e.g. clock, counter). To ensure this was not due to a temporary problem, the application should provide the next one-time </w:t>
      </w:r>
      <w:r>
        <w:rPr>
          <w:iCs/>
        </w:rPr>
        <w:t>password</w:t>
      </w:r>
      <w:bookmarkStart w:id="3368" w:name="_Toc75597185"/>
      <w:bookmarkEnd w:id="3368"/>
      <w:r>
        <w:rPr/>
        <w:t xml:space="preserve"> to the library for verification.</w:t>
      </w:r>
    </w:p>
    <w:p>
      <w:pPr>
        <w:pStyle w:val="Heading3"/>
        <w:numPr>
          <w:ilvl w:val="2"/>
          <w:numId w:val="2"/>
        </w:numPr>
        <w:rPr/>
      </w:pPr>
      <w:bookmarkStart w:id="3369" w:name="_Toc81113951"/>
      <w:bookmarkStart w:id="3370" w:name="_Toc516501009"/>
      <w:bookmarkStart w:id="3371" w:name="_Toc416960259"/>
      <w:bookmarkStart w:id="3372" w:name="_Toc395188013"/>
      <w:bookmarkStart w:id="3373" w:name="_Toc391471375"/>
      <w:bookmarkStart w:id="3374" w:name="_Toc370634662"/>
      <w:bookmarkStart w:id="3375" w:name="_Toc98037600"/>
      <w:bookmarkStart w:id="3376" w:name="_Toc98570764"/>
      <w:bookmarkStart w:id="3377" w:name="_Toc107130014"/>
      <w:bookmarkStart w:id="3378" w:name="_Toc107636248"/>
      <w:bookmarkStart w:id="3379" w:name="_Toc119999209"/>
      <w:bookmarkStart w:id="3380" w:name="_Toc122756447"/>
      <w:bookmarkStart w:id="3381" w:name="_Toc228807435"/>
      <w:bookmarkStart w:id="3382" w:name="_Toc228894882"/>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r>
        <w:rPr/>
        <w:t>OATH HOTP</w:t>
      </w:r>
    </w:p>
    <w:p>
      <w:pPr>
        <w:pStyle w:val="Heading4"/>
        <w:numPr>
          <w:ilvl w:val="3"/>
          <w:numId w:val="2"/>
        </w:numPr>
        <w:rPr/>
      </w:pPr>
      <w:bookmarkStart w:id="3383" w:name="_Toc81113952"/>
      <w:bookmarkStart w:id="3384" w:name="_Toc98037601"/>
      <w:bookmarkStart w:id="3385" w:name="_Toc98570765"/>
      <w:bookmarkStart w:id="3386" w:name="_Toc107130015"/>
      <w:bookmarkStart w:id="3387" w:name="_Toc107636249"/>
      <w:bookmarkStart w:id="3388" w:name="_Toc119999210"/>
      <w:bookmarkStart w:id="3389" w:name="_Toc122756448"/>
      <w:bookmarkEnd w:id="3383"/>
      <w:bookmarkEnd w:id="3384"/>
      <w:bookmarkEnd w:id="3385"/>
      <w:bookmarkEnd w:id="3386"/>
      <w:bookmarkEnd w:id="3387"/>
      <w:bookmarkEnd w:id="3388"/>
      <w:bookmarkEnd w:id="3389"/>
      <w:r>
        <w:rPr/>
        <w:t>OATH HOTP secret key objects</w:t>
      </w:r>
    </w:p>
    <w:p>
      <w:pPr>
        <w:pStyle w:val="Normal"/>
        <w:numPr>
          <w:ilvl w:val="0"/>
          <w:numId w:val="3"/>
        </w:numPr>
        <w:rPr/>
      </w:pPr>
      <w:r>
        <w:rPr/>
        <w:t xml:space="preserve">HOTP secret key objects (object class </w:t>
      </w:r>
      <w:r>
        <w:rPr>
          <w:b/>
        </w:rPr>
        <w:t xml:space="preserve">CKO_OTP_KEY, </w:t>
      </w:r>
      <w:r>
        <w:rPr/>
        <w:t xml:space="preserve">key type </w:t>
      </w:r>
      <w:r>
        <w:rPr>
          <w:b/>
        </w:rPr>
        <w:t>CKK_HOTP</w:t>
      </w:r>
      <w:r>
        <w:rPr/>
        <w:t>) hold generic secret keys and associated counter values.</w:t>
      </w:r>
    </w:p>
    <w:p>
      <w:pPr>
        <w:pStyle w:val="Normal"/>
        <w:numPr>
          <w:ilvl w:val="0"/>
          <w:numId w:val="3"/>
        </w:numPr>
        <w:rPr/>
      </w:pPr>
      <w:r>
        <w:rPr/>
        <w:t xml:space="preserve">The </w:t>
      </w:r>
      <w:r>
        <w:rPr>
          <w:b/>
          <w:bCs/>
        </w:rPr>
        <w:t xml:space="preserve">CKA_OTP_COUNTER </w:t>
      </w:r>
      <w:r>
        <w:rPr>
          <w:bCs/>
        </w:rPr>
        <w:t>value</w:t>
      </w:r>
      <w:r>
        <w:rPr/>
        <w:t xml:space="preserve"> may be set at key generation; however, some tokens may set it to a fixed initial value. Depending on the token’s security policy, this value may not be modified and/or may not be revealed if the object has its </w:t>
      </w:r>
      <w:r>
        <w:rPr>
          <w:b/>
        </w:rPr>
        <w:t>CKA_SENSITIVE</w:t>
      </w:r>
      <w:r>
        <w:rPr/>
        <w:t xml:space="preserve"> attribute set to CK_TRUE or its </w:t>
      </w:r>
      <w:r>
        <w:rPr>
          <w:b/>
        </w:rPr>
        <w:t>CKA_EXTRACTABLE</w:t>
      </w:r>
      <w:r>
        <w:rPr/>
        <w:t xml:space="preserve"> attribute set to CK_FALSE.</w:t>
      </w:r>
    </w:p>
    <w:p>
      <w:pPr>
        <w:pStyle w:val="Normal"/>
        <w:numPr>
          <w:ilvl w:val="0"/>
          <w:numId w:val="3"/>
        </w:numPr>
        <w:rPr/>
      </w:pPr>
      <w:r>
        <w:rPr/>
        <w:t xml:space="preserve">For HOTP keys, the </w:t>
      </w:r>
      <w:r>
        <w:rPr>
          <w:b/>
        </w:rPr>
        <w:t xml:space="preserve">CKA_OTP_COUNTER </w:t>
      </w:r>
      <w:r>
        <w:rPr/>
        <w:t>value</w:t>
      </w:r>
      <w:r>
        <w:rPr>
          <w:b/>
        </w:rPr>
        <w:t xml:space="preserve"> </w:t>
      </w:r>
      <w:r>
        <w:rPr/>
        <w:t xml:space="preserve">shall be an 8 bytes unsigned integer in big endian (i.e. network byte order) form. The same holds true for a </w:t>
      </w:r>
      <w:r>
        <w:rPr>
          <w:b/>
        </w:rPr>
        <w:t>CK_OTP_COUNTER</w:t>
      </w:r>
      <w:r>
        <w:rPr/>
        <w:t xml:space="preserve"> value in a </w:t>
      </w:r>
      <w:r>
        <w:rPr>
          <w:b/>
        </w:rPr>
        <w:t xml:space="preserve">CK_OTP_PARAM </w:t>
      </w:r>
      <w:r>
        <w:rPr/>
        <w:t>structure.</w:t>
      </w:r>
    </w:p>
    <w:p>
      <w:pPr>
        <w:pStyle w:val="Normal"/>
        <w:numPr>
          <w:ilvl w:val="0"/>
          <w:numId w:val="3"/>
        </w:numPr>
        <w:rPr/>
      </w:pPr>
      <w:r>
        <w:rPr/>
        <w:t>The following is a sample template for creating a HOTP secret key object:</w:t>
      </w:r>
    </w:p>
    <w:p>
      <w:pPr>
        <w:pStyle w:val="CCode"/>
        <w:numPr>
          <w:ilvl w:val="0"/>
          <w:numId w:val="3"/>
        </w:numPr>
        <w:rPr/>
      </w:pPr>
      <w:r>
        <w:rPr/>
        <w:t>CK_OBJECT_CLASS class = CKO_OTP_KEY;</w:t>
      </w:r>
    </w:p>
    <w:p>
      <w:pPr>
        <w:pStyle w:val="CCode"/>
        <w:numPr>
          <w:ilvl w:val="0"/>
          <w:numId w:val="3"/>
        </w:numPr>
        <w:rPr/>
      </w:pPr>
      <w:r>
        <w:rPr/>
        <w:t>CK_KEY_TYPE keyType = CKK_HOTP;</w:t>
      </w:r>
    </w:p>
    <w:p>
      <w:pPr>
        <w:pStyle w:val="CCode"/>
        <w:numPr>
          <w:ilvl w:val="0"/>
          <w:numId w:val="3"/>
        </w:numPr>
        <w:rPr/>
      </w:pPr>
      <w:r>
        <w:rPr/>
        <w:t>CK_UTF8CHAR label[] = “HOTP secret key object”;</w:t>
      </w:r>
    </w:p>
    <w:p>
      <w:pPr>
        <w:pStyle w:val="CCode"/>
        <w:numPr>
          <w:ilvl w:val="0"/>
          <w:numId w:val="3"/>
        </w:numPr>
        <w:rPr/>
      </w:pPr>
      <w:r>
        <w:rPr/>
        <w:t>CK_BYTE keyId[]= {...};</w:t>
      </w:r>
    </w:p>
    <w:p>
      <w:pPr>
        <w:pStyle w:val="CCode"/>
        <w:numPr>
          <w:ilvl w:val="0"/>
          <w:numId w:val="3"/>
        </w:numPr>
        <w:rPr/>
      </w:pPr>
      <w:r>
        <w:rPr/>
        <w:t>CK_ULONG outputFormat = CK_OTP_FORMAT_DECIMAL;</w:t>
      </w:r>
    </w:p>
    <w:p>
      <w:pPr>
        <w:pStyle w:val="CCode"/>
        <w:numPr>
          <w:ilvl w:val="0"/>
          <w:numId w:val="3"/>
        </w:numPr>
        <w:rPr/>
      </w:pPr>
      <w:r>
        <w:rPr/>
        <w:t>CK_ULONG outputLength = 6;</w:t>
      </w:r>
    </w:p>
    <w:p>
      <w:pPr>
        <w:pStyle w:val="CCode"/>
        <w:numPr>
          <w:ilvl w:val="0"/>
          <w:numId w:val="3"/>
        </w:numPr>
        <w:rPr/>
      </w:pPr>
      <w:r>
        <w:rPr/>
        <w:t>CK_DATE endDate = {...};</w:t>
      </w:r>
    </w:p>
    <w:p>
      <w:pPr>
        <w:pStyle w:val="CCode"/>
        <w:numPr>
          <w:ilvl w:val="0"/>
          <w:numId w:val="3"/>
        </w:numPr>
        <w:rPr/>
      </w:pPr>
      <w:r>
        <w:rPr/>
        <w:t>CK_BYTE counterValue[8] = {0};</w:t>
      </w:r>
    </w:p>
    <w:p>
      <w:pPr>
        <w:pStyle w:val="CCode"/>
        <w:numPr>
          <w:ilvl w:val="0"/>
          <w:numId w:val="3"/>
        </w:numPr>
        <w:rPr/>
      </w:pPr>
      <w:r>
        <w:rPr/>
        <w:t>CK_BYTE value[] = {...};</w:t>
      </w:r>
    </w:p>
    <w:p>
      <w:pPr>
        <w:pStyle w:val="CCode"/>
        <w:numPr>
          <w:ilvl w:val="0"/>
          <w:numId w:val="3"/>
        </w:numPr>
        <w:rPr/>
      </w:pPr>
      <w:r>
        <w:rPr/>
        <w:t xml:space="preserve">   </w:t>
      </w:r>
      <w:r>
        <w:rPr/>
        <w:t>CK_BBOOL true = CK_TRUE;</w:t>
      </w:r>
    </w:p>
    <w:p>
      <w:pPr>
        <w:pStyle w:val="CCode"/>
        <w:numPr>
          <w:ilvl w:val="0"/>
          <w:numId w:val="3"/>
        </w:numPr>
        <w:rPr/>
      </w:pPr>
      <w:r>
        <w:rPr/>
        <w:t>CK_ATTRIBUTE template[] = {</w:t>
      </w:r>
    </w:p>
    <w:p>
      <w:pPr>
        <w:pStyle w:val="CCode"/>
        <w:numPr>
          <w:ilvl w:val="0"/>
          <w:numId w:val="3"/>
        </w:numPr>
        <w:rPr/>
      </w:pPr>
      <w:r>
        <w:rPr/>
        <w:tab/>
        <w:t>{CKA_CLASS, &amp;class, sizeof(class)},</w:t>
      </w:r>
    </w:p>
    <w:p>
      <w:pPr>
        <w:pStyle w:val="CCode"/>
        <w:numPr>
          <w:ilvl w:val="0"/>
          <w:numId w:val="3"/>
        </w:numPr>
        <w:rPr/>
      </w:pPr>
      <w:r>
        <w:rPr/>
        <w:tab/>
        <w:t>{CKA_KEY_TYPE, &amp;keyType, sizeof(keyType)},</w:t>
      </w:r>
    </w:p>
    <w:p>
      <w:pPr>
        <w:pStyle w:val="CCode"/>
        <w:numPr>
          <w:ilvl w:val="0"/>
          <w:numId w:val="3"/>
        </w:numPr>
        <w:rPr/>
      </w:pPr>
      <w:r>
        <w:rPr/>
        <w:tab/>
        <w:t>{CKA_END_DATE, &amp;endDate, sizeof(endDate)},</w:t>
      </w:r>
    </w:p>
    <w:p>
      <w:pPr>
        <w:pStyle w:val="CCode"/>
        <w:numPr>
          <w:ilvl w:val="0"/>
          <w:numId w:val="3"/>
        </w:numPr>
        <w:rPr/>
      </w:pPr>
      <w:r>
        <w:rPr/>
        <w:tab/>
        <w:t>{CKA_TOKEN, &amp;true, sizeof(true)},</w:t>
      </w:r>
    </w:p>
    <w:p>
      <w:pPr>
        <w:pStyle w:val="CCode"/>
        <w:numPr>
          <w:ilvl w:val="0"/>
          <w:numId w:val="3"/>
        </w:numPr>
        <w:rPr/>
      </w:pPr>
      <w:r>
        <w:rPr/>
        <w:tab/>
        <w:t>{CKA_SENSITIVE, &amp;true, sizeof(true)},</w:t>
      </w:r>
    </w:p>
    <w:p>
      <w:pPr>
        <w:pStyle w:val="CCode"/>
        <w:numPr>
          <w:ilvl w:val="0"/>
          <w:numId w:val="3"/>
        </w:numPr>
        <w:rPr/>
      </w:pPr>
      <w:r>
        <w:rPr/>
        <w:tab/>
        <w:t>{CKA_LABEL, label, sizeof(label)-1},</w:t>
      </w:r>
    </w:p>
    <w:p>
      <w:pPr>
        <w:pStyle w:val="CCode"/>
        <w:numPr>
          <w:ilvl w:val="0"/>
          <w:numId w:val="3"/>
        </w:numPr>
        <w:rPr/>
      </w:pPr>
      <w:r>
        <w:rPr/>
        <w:tab/>
        <w:t>{CKA_SIGN, &amp;true, sizeof(true)},</w:t>
      </w:r>
    </w:p>
    <w:p>
      <w:pPr>
        <w:pStyle w:val="CCode"/>
        <w:numPr>
          <w:ilvl w:val="0"/>
          <w:numId w:val="3"/>
        </w:numPr>
        <w:rPr/>
      </w:pPr>
      <w:r>
        <w:rPr/>
        <w:tab/>
        <w:t>{CKA_VERIFY, &amp;true, sizeof(true)},</w:t>
      </w:r>
    </w:p>
    <w:p>
      <w:pPr>
        <w:pStyle w:val="CCode"/>
        <w:numPr>
          <w:ilvl w:val="0"/>
          <w:numId w:val="3"/>
        </w:numPr>
        <w:rPr/>
      </w:pPr>
      <w:r>
        <w:rPr/>
        <w:tab/>
        <w:t>{CKA_ID, keyId, sizeof(keyId)},</w:t>
      </w:r>
    </w:p>
    <w:p>
      <w:pPr>
        <w:pStyle w:val="CCode"/>
        <w:numPr>
          <w:ilvl w:val="0"/>
          <w:numId w:val="3"/>
        </w:numPr>
        <w:rPr/>
      </w:pPr>
      <w:r>
        <w:rPr/>
        <w:tab/>
        <w:t>{CKA_OTP_FORMAT, &amp;outputFormat, sizeof(outputFormat)},</w:t>
      </w:r>
    </w:p>
    <w:p>
      <w:pPr>
        <w:pStyle w:val="CCode"/>
        <w:numPr>
          <w:ilvl w:val="0"/>
          <w:numId w:val="3"/>
        </w:numPr>
        <w:rPr/>
      </w:pPr>
      <w:r>
        <w:rPr/>
        <w:tab/>
        <w:t>{CKA_OTP_LENGTH, &amp;outputLength, sizeof(outputLength)},</w:t>
      </w:r>
    </w:p>
    <w:p>
      <w:pPr>
        <w:pStyle w:val="CCode"/>
        <w:numPr>
          <w:ilvl w:val="0"/>
          <w:numId w:val="3"/>
        </w:numPr>
        <w:rPr/>
      </w:pPr>
      <w:r>
        <w:rPr/>
        <w:tab/>
        <w:t>{CKA_OTP_COUNTER, counterValue, sizeof(counterValue)},</w:t>
      </w:r>
    </w:p>
    <w:p>
      <w:pPr>
        <w:pStyle w:val="CCode"/>
        <w:numPr>
          <w:ilvl w:val="0"/>
          <w:numId w:val="3"/>
        </w:numPr>
        <w:rPr/>
      </w:pPr>
      <w:r>
        <w:rPr/>
        <w:tab/>
        <w:t>{CKA_VALUE, value, sizeof(value)}</w:t>
      </w:r>
    </w:p>
    <w:p>
      <w:pPr>
        <w:pStyle w:val="CCode"/>
        <w:numPr>
          <w:ilvl w:val="0"/>
          <w:numId w:val="3"/>
        </w:numPr>
        <w:rPr/>
      </w:pPr>
      <w:r>
        <w:rPr/>
        <w:t>};</w:t>
      </w:r>
    </w:p>
    <w:p>
      <w:pPr>
        <w:pStyle w:val="Heading4"/>
        <w:numPr>
          <w:ilvl w:val="3"/>
          <w:numId w:val="2"/>
        </w:numPr>
        <w:rPr/>
      </w:pPr>
      <w:bookmarkStart w:id="3390" w:name="_Toc81113955"/>
      <w:bookmarkStart w:id="3391" w:name="_Toc98037604"/>
      <w:bookmarkStart w:id="3392" w:name="_Toc98570767"/>
      <w:bookmarkStart w:id="3393" w:name="_Toc107130043"/>
      <w:bookmarkStart w:id="3394" w:name="_Toc107636277"/>
      <w:bookmarkStart w:id="3395" w:name="_Toc119999211"/>
      <w:bookmarkStart w:id="3396" w:name="_Toc122756449"/>
      <w:bookmarkEnd w:id="3390"/>
      <w:bookmarkEnd w:id="3391"/>
      <w:bookmarkEnd w:id="3392"/>
      <w:bookmarkEnd w:id="3393"/>
      <w:bookmarkEnd w:id="3394"/>
      <w:bookmarkEnd w:id="3395"/>
      <w:bookmarkEnd w:id="3396"/>
      <w:r>
        <w:rPr/>
        <w:t>HOTP key generation</w:t>
      </w:r>
    </w:p>
    <w:p>
      <w:pPr>
        <w:pStyle w:val="Normal"/>
        <w:numPr>
          <w:ilvl w:val="0"/>
          <w:numId w:val="3"/>
        </w:numPr>
        <w:rPr/>
      </w:pPr>
      <w:r>
        <w:rPr/>
        <w:t xml:space="preserve">The HOTP key generation mechanism, denoted </w:t>
      </w:r>
      <w:r>
        <w:rPr>
          <w:b/>
        </w:rPr>
        <w:t>CKM_HOTP_KEY_GEN</w:t>
      </w:r>
      <w:r>
        <w:rPr/>
        <w:t>, is a key generation mechanism for the HOTP algorithm.</w:t>
      </w:r>
    </w:p>
    <w:p>
      <w:pPr>
        <w:pStyle w:val="Normal"/>
        <w:numPr>
          <w:ilvl w:val="0"/>
          <w:numId w:val="3"/>
        </w:numPr>
        <w:rPr/>
      </w:pPr>
      <w:r>
        <w:rPr/>
        <w:t>It does not have a parameter.</w:t>
      </w:r>
    </w:p>
    <w:p>
      <w:pPr>
        <w:pStyle w:val="Normal"/>
        <w:numPr>
          <w:ilvl w:val="0"/>
          <w:numId w:val="3"/>
        </w:numPr>
        <w:rPr/>
      </w:pPr>
      <w:r>
        <w:rPr/>
        <w:t>The mechanism generates HOTP keys with a particular set of attributes as specified in the template for the key.</w:t>
      </w:r>
    </w:p>
    <w:p>
      <w:pPr>
        <w:pStyle w:val="Normal"/>
        <w:numPr>
          <w:ilvl w:val="0"/>
          <w:numId w:val="3"/>
        </w:numPr>
        <w:rPr/>
      </w:pPr>
      <w:r>
        <w:rPr/>
        <w:t xml:space="preserve">The mechanism contributes at least the </w:t>
      </w:r>
      <w:r>
        <w:rPr>
          <w:b/>
        </w:rPr>
        <w:t>CKA_CLASS</w:t>
      </w:r>
      <w:r>
        <w:rPr/>
        <w:t xml:space="preserve">, </w:t>
      </w:r>
      <w:r>
        <w:rPr>
          <w:b/>
        </w:rPr>
        <w:t>CKA_KEY_TYPE</w:t>
      </w:r>
      <w:r>
        <w:rPr/>
        <w:t xml:space="preserve">, </w:t>
      </w:r>
      <w:r>
        <w:rPr>
          <w:b/>
          <w:bCs/>
        </w:rPr>
        <w:t>CKA_OTP_COUNTER</w:t>
      </w:r>
      <w:r>
        <w:rPr/>
        <w:t xml:space="preserve">, </w:t>
      </w:r>
      <w:r>
        <w:rPr>
          <w:b/>
          <w:bCs/>
        </w:rPr>
        <w:t>CKA_VALUE</w:t>
      </w:r>
      <w:r>
        <w:rPr/>
        <w:t xml:space="preserve"> and </w:t>
      </w:r>
      <w:r>
        <w:rPr>
          <w:b/>
        </w:rPr>
        <w:t>CKA_VALUE_LEN</w:t>
      </w:r>
      <w:r>
        <w:rPr/>
        <w:t xml:space="preserve"> attributes to the new key. Other attributes supported by the HOTP key type may be specified in the template for the key, or else are assigned default initial values.</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b/>
        </w:rPr>
        <w:t>CK_MECHANISM_INFO</w:t>
      </w:r>
      <w:r>
        <w:rPr/>
        <w:t xml:space="preserve"> structure specify the supported range of HOTP key sizes, in bytes.</w:t>
      </w:r>
    </w:p>
    <w:p>
      <w:pPr>
        <w:pStyle w:val="Heading4"/>
        <w:numPr>
          <w:ilvl w:val="3"/>
          <w:numId w:val="2"/>
        </w:numPr>
        <w:rPr/>
      </w:pPr>
      <w:bookmarkStart w:id="3397" w:name="_Toc98037605"/>
      <w:bookmarkStart w:id="3398" w:name="_Toc98570768"/>
      <w:bookmarkStart w:id="3399" w:name="_Toc107130044"/>
      <w:bookmarkStart w:id="3400" w:name="_Toc107636278"/>
      <w:bookmarkStart w:id="3401" w:name="_Toc119999212"/>
      <w:bookmarkStart w:id="3402" w:name="_Toc122756450"/>
      <w:bookmarkStart w:id="3403" w:name="_Toc81113956"/>
      <w:r>
        <w:rPr/>
        <w:t>HOTP OTP generation</w:t>
      </w:r>
      <w:bookmarkEnd w:id="3403"/>
      <w:bookmarkEnd w:id="3397"/>
      <w:bookmarkEnd w:id="3398"/>
      <w:bookmarkEnd w:id="3399"/>
      <w:bookmarkEnd w:id="3400"/>
      <w:bookmarkEnd w:id="3401"/>
      <w:bookmarkEnd w:id="3402"/>
      <w:r>
        <w:rPr/>
        <w:t xml:space="preserve"> and validation</w:t>
      </w:r>
    </w:p>
    <w:p>
      <w:pPr>
        <w:pStyle w:val="Normal"/>
        <w:numPr>
          <w:ilvl w:val="0"/>
          <w:numId w:val="3"/>
        </w:numPr>
        <w:rPr/>
      </w:pPr>
      <w:r>
        <w:rPr>
          <w:b/>
        </w:rPr>
        <w:t>CKM_HOTP</w:t>
      </w:r>
      <w:r>
        <w:rPr/>
        <w:t xml:space="preserve"> is the mechanism for the retrieval and verification of HOTP OTP values based on the current internal counter, or a provided counter.</w:t>
      </w:r>
    </w:p>
    <w:p>
      <w:pPr>
        <w:pStyle w:val="Normal"/>
        <w:numPr>
          <w:ilvl w:val="0"/>
          <w:numId w:val="3"/>
        </w:numPr>
        <w:rPr/>
      </w:pPr>
      <w:r>
        <w:rPr/>
        <w:t xml:space="preserve">The mechanism takes a pointer to a </w:t>
      </w:r>
      <w:r>
        <w:rPr>
          <w:b/>
        </w:rPr>
        <w:t>CK_OTP_PARAMS</w:t>
      </w:r>
      <w:r>
        <w:rPr/>
        <w:t xml:space="preserve"> structure as a parameter.</w:t>
      </w:r>
    </w:p>
    <w:p>
      <w:pPr>
        <w:pStyle w:val="Normal"/>
        <w:numPr>
          <w:ilvl w:val="0"/>
          <w:numId w:val="3"/>
        </w:numPr>
        <w:rPr/>
      </w:pPr>
      <w:r>
        <w:rPr/>
        <w:t xml:space="preserve">As for the </w:t>
      </w:r>
      <w:r>
        <w:rPr>
          <w:b/>
        </w:rPr>
        <w:t>CKM_SECURID</w:t>
      </w:r>
      <w:r>
        <w:rPr/>
        <w:t xml:space="preserve"> mechanism, when signing or verifying using the </w:t>
      </w:r>
      <w:r>
        <w:rPr>
          <w:b/>
        </w:rPr>
        <w:t>CKM_HOTP</w:t>
      </w:r>
      <w:r>
        <w:rPr/>
        <w:t xml:space="preserve"> mechanism, </w:t>
      </w:r>
      <w:r>
        <w:rPr>
          <w:i/>
        </w:rPr>
        <w:t>pData</w:t>
      </w:r>
      <w:r>
        <w:rPr/>
        <w:t xml:space="preserve"> shall be set to NULL_PTR and </w:t>
      </w:r>
      <w:r>
        <w:rPr>
          <w:i/>
        </w:rPr>
        <w:t xml:space="preserve">ulDataLen </w:t>
      </w:r>
      <w:r>
        <w:rPr/>
        <w:t>shall be set to 0.</w:t>
      </w:r>
    </w:p>
    <w:p>
      <w:pPr>
        <w:pStyle w:val="Normal"/>
        <w:numPr>
          <w:ilvl w:val="0"/>
          <w:numId w:val="3"/>
        </w:numPr>
        <w:rPr/>
      </w:pPr>
      <w:r>
        <w:rPr/>
        <w:t xml:space="preserve">For verify operations, the counter value </w:t>
      </w:r>
      <w:r>
        <w:rPr>
          <w:b/>
          <w:iCs/>
        </w:rPr>
        <w:t>CK_OTP_COUNTER</w:t>
      </w:r>
      <w:r>
        <w:rPr/>
        <w:t xml:space="preserve"> must be provided as a </w:t>
      </w:r>
      <w:r>
        <w:rPr>
          <w:b/>
        </w:rPr>
        <w:t xml:space="preserve">CK_OTP_PARAM </w:t>
      </w:r>
      <w:r>
        <w:rPr/>
        <w:t xml:space="preserve">parameter to </w:t>
      </w:r>
      <w:r>
        <w:rPr>
          <w:b/>
        </w:rPr>
        <w:t>C_VerifyInit</w:t>
      </w:r>
      <w:r>
        <w:rPr/>
        <w:t xml:space="preserve">. When verifying an OTP value using the </w:t>
      </w:r>
      <w:r>
        <w:rPr>
          <w:b/>
        </w:rPr>
        <w:t>CKM_HOTP</w:t>
      </w:r>
      <w:r>
        <w:rPr/>
        <w:t xml:space="preserve"> mechanism, </w:t>
      </w:r>
      <w:r>
        <w:rPr>
          <w:i/>
        </w:rPr>
        <w:t>pSignature</w:t>
      </w:r>
      <w:r>
        <w:rPr/>
        <w:t xml:space="preserve"> shall be set to the OTP value itself, e.g. the value of the </w:t>
      </w:r>
      <w:r>
        <w:rPr>
          <w:b/>
        </w:rPr>
        <w:t>CK_OTP_VALUE</w:t>
      </w:r>
      <w:r>
        <w:rPr/>
        <w:t xml:space="preserve"> component of a </w:t>
      </w:r>
      <w:r>
        <w:rPr>
          <w:b/>
        </w:rPr>
        <w:t xml:space="preserve">CK_OTP_PARAMS </w:t>
      </w:r>
      <w:r>
        <w:rPr/>
        <w:t xml:space="preserve">structure in the case of an earlier call to </w:t>
      </w:r>
      <w:r>
        <w:rPr>
          <w:b/>
        </w:rPr>
        <w:t>C_Sign</w:t>
      </w:r>
      <w:r>
        <w:rPr/>
        <w:t>.</w:t>
      </w:r>
    </w:p>
    <w:p>
      <w:pPr>
        <w:pStyle w:val="Heading3"/>
        <w:numPr>
          <w:ilvl w:val="2"/>
          <w:numId w:val="2"/>
        </w:numPr>
        <w:rPr/>
      </w:pPr>
      <w:bookmarkStart w:id="3404" w:name="_Toc516501010"/>
      <w:bookmarkStart w:id="3405" w:name="_Toc416960260"/>
      <w:bookmarkStart w:id="3406" w:name="_Toc395188014"/>
      <w:bookmarkStart w:id="3407" w:name="_Toc391471376"/>
      <w:bookmarkStart w:id="3408" w:name="_Toc370634663"/>
      <w:bookmarkStart w:id="3409" w:name="_Toc119999213"/>
      <w:bookmarkStart w:id="3410" w:name="_Toc122756451"/>
      <w:bookmarkStart w:id="3411" w:name="_Toc228807436"/>
      <w:bookmarkStart w:id="3412" w:name="_Toc228894883"/>
      <w:bookmarkEnd w:id="3404"/>
      <w:bookmarkEnd w:id="3405"/>
      <w:bookmarkEnd w:id="3406"/>
      <w:bookmarkEnd w:id="3407"/>
      <w:bookmarkEnd w:id="3408"/>
      <w:bookmarkEnd w:id="3409"/>
      <w:bookmarkEnd w:id="3410"/>
      <w:bookmarkEnd w:id="3411"/>
      <w:bookmarkEnd w:id="3412"/>
      <w:r>
        <w:rPr/>
        <w:t>ActivIdentity ACTI</w:t>
      </w:r>
    </w:p>
    <w:p>
      <w:pPr>
        <w:pStyle w:val="Heading4"/>
        <w:numPr>
          <w:ilvl w:val="3"/>
          <w:numId w:val="2"/>
        </w:numPr>
        <w:rPr/>
      </w:pPr>
      <w:bookmarkStart w:id="3413" w:name="_Toc119999214"/>
      <w:bookmarkStart w:id="3414" w:name="_Toc122756452"/>
      <w:bookmarkEnd w:id="3413"/>
      <w:bookmarkEnd w:id="3414"/>
      <w:r>
        <w:rPr/>
        <w:t>ACTI secret key objects</w:t>
      </w:r>
    </w:p>
    <w:p>
      <w:pPr>
        <w:pStyle w:val="Normal"/>
        <w:numPr>
          <w:ilvl w:val="0"/>
          <w:numId w:val="3"/>
        </w:numPr>
        <w:rPr>
          <w:rFonts w:cs="TimesNewRoman"/>
        </w:rPr>
      </w:pPr>
      <w:r>
        <w:rPr/>
        <w:t xml:space="preserve">ACTI secret key objects (object class </w:t>
      </w:r>
      <w:r>
        <w:rPr>
          <w:rFonts w:cs="TimesNewRoman,Bold"/>
          <w:b/>
          <w:bCs/>
        </w:rPr>
        <w:t xml:space="preserve">CKO_OTP_KEY, </w:t>
      </w:r>
      <w:r>
        <w:rPr/>
        <w:t xml:space="preserve">key type </w:t>
      </w:r>
      <w:r>
        <w:rPr>
          <w:rFonts w:cs="TimesNewRoman,Bold"/>
          <w:b/>
          <w:bCs/>
        </w:rPr>
        <w:t>CKK_ACTI</w:t>
      </w:r>
      <w:r>
        <w:rPr/>
        <w:t xml:space="preserve">) hold </w:t>
      </w:r>
      <w:r>
        <w:rPr>
          <w:rFonts w:cs="TimesNewRoman"/>
        </w:rPr>
        <w:t>ActivIdentity ACTI secret keys.</w:t>
      </w:r>
    </w:p>
    <w:p>
      <w:pPr>
        <w:pStyle w:val="Normal"/>
        <w:numPr>
          <w:ilvl w:val="0"/>
          <w:numId w:val="3"/>
        </w:numPr>
        <w:rPr>
          <w:rFonts w:cs="TimesNewRoman"/>
        </w:rPr>
      </w:pPr>
      <w:r>
        <w:rPr>
          <w:rFonts w:cs="TimesNewRoman"/>
        </w:rPr>
        <w:t xml:space="preserve">For ACTI keys, the </w:t>
      </w:r>
      <w:r>
        <w:rPr>
          <w:rFonts w:cs="TimesNewRoman,Bold"/>
          <w:b/>
          <w:bCs/>
        </w:rPr>
        <w:t xml:space="preserve">CKA_OTP_COUNTER </w:t>
      </w:r>
      <w:r>
        <w:rPr>
          <w:rFonts w:cs="TimesNewRoman"/>
        </w:rPr>
        <w:t xml:space="preserve">value shall be an 8 bytes unsigned integer in big endian (i.e. network byte order) form. The same holds true for the </w:t>
      </w:r>
      <w:r>
        <w:rPr>
          <w:rFonts w:cs="TimesNewRoman,Bold"/>
          <w:b/>
          <w:bCs/>
        </w:rPr>
        <w:t xml:space="preserve">CK_OTP_COUNTER </w:t>
      </w:r>
      <w:r>
        <w:rPr>
          <w:rFonts w:cs="TimesNewRoman"/>
        </w:rPr>
        <w:t xml:space="preserve">value in the </w:t>
      </w:r>
      <w:r>
        <w:rPr>
          <w:rFonts w:cs="TimesNewRoman,Bold"/>
          <w:b/>
          <w:bCs/>
        </w:rPr>
        <w:t xml:space="preserve">CK_OTP_PARAM </w:t>
      </w:r>
      <w:r>
        <w:rPr>
          <w:rFonts w:cs="TimesNewRoman"/>
        </w:rPr>
        <w:t>structure.</w:t>
      </w:r>
    </w:p>
    <w:p>
      <w:pPr>
        <w:pStyle w:val="Normal"/>
        <w:numPr>
          <w:ilvl w:val="0"/>
          <w:numId w:val="3"/>
        </w:numPr>
        <w:rPr>
          <w:rFonts w:cs="TimesNewRoman"/>
        </w:rPr>
      </w:pPr>
      <w:r>
        <w:rPr>
          <w:rFonts w:cs="TimesNewRoman"/>
        </w:rPr>
        <w:t xml:space="preserve">The </w:t>
      </w:r>
      <w:r>
        <w:rPr>
          <w:rFonts w:cs="TimesNewRoman,Bold"/>
          <w:b/>
          <w:bCs/>
        </w:rPr>
        <w:t xml:space="preserve">CKA_OTP_COUNTER </w:t>
      </w:r>
      <w:r>
        <w:rPr>
          <w:rFonts w:cs="TimesNewRoman"/>
        </w:rPr>
        <w:t xml:space="preserve">value may be set at key generation; however, some tokens may set it to a fixed initial value. Depending on the token’s security policy, this value may not be modified and/or may not be revealed if the object has its </w:t>
      </w:r>
      <w:r>
        <w:rPr>
          <w:rFonts w:cs="TimesNewRoman,Bold"/>
          <w:b/>
          <w:bCs/>
        </w:rPr>
        <w:t xml:space="preserve">CKA_SENSITIVE </w:t>
      </w:r>
      <w:r>
        <w:rPr>
          <w:rFonts w:cs="TimesNewRoman"/>
        </w:rPr>
        <w:t xml:space="preserve">attribute set to CK_TRUE or its </w:t>
      </w:r>
      <w:r>
        <w:rPr>
          <w:rFonts w:cs="TimesNewRoman,Bold"/>
          <w:b/>
          <w:bCs/>
        </w:rPr>
        <w:t xml:space="preserve">CKA_EXTRACTABLE </w:t>
      </w:r>
      <w:r>
        <w:rPr>
          <w:rFonts w:cs="TimesNewRoman"/>
        </w:rPr>
        <w:t>attribute set to CK_FALSE.</w:t>
      </w:r>
    </w:p>
    <w:p>
      <w:pPr>
        <w:pStyle w:val="Normal"/>
        <w:numPr>
          <w:ilvl w:val="0"/>
          <w:numId w:val="3"/>
        </w:numPr>
        <w:rPr>
          <w:rFonts w:cs="TimesNewRoman"/>
        </w:rPr>
      </w:pPr>
      <w:r>
        <w:rPr>
          <w:rFonts w:cs="TimesNewRoman"/>
        </w:rPr>
        <w:t xml:space="preserve">The </w:t>
      </w:r>
      <w:r>
        <w:rPr>
          <w:rFonts w:cs="TimesNewRoman,Bold"/>
          <w:b/>
          <w:bCs/>
        </w:rPr>
        <w:t xml:space="preserve">CKA_OTP_TIME </w:t>
      </w:r>
      <w:r>
        <w:rPr>
          <w:rFonts w:cs="TimesNewRoman"/>
        </w:rPr>
        <w:t xml:space="preserve">value may be set at key generation; however, some tokens may set it to a fixed initial value. Depending on the token’s security policy, this value may not be modified and/or may not be revealed if the object has its </w:t>
      </w:r>
      <w:r>
        <w:rPr>
          <w:rFonts w:cs="TimesNewRoman,Bold"/>
          <w:b/>
          <w:bCs/>
        </w:rPr>
        <w:t xml:space="preserve">CKA_SENSITIVE </w:t>
      </w:r>
      <w:r>
        <w:rPr>
          <w:rFonts w:cs="TimesNewRoman"/>
        </w:rPr>
        <w:t xml:space="preserve">attribute set to CK_TRUE or its </w:t>
      </w:r>
      <w:r>
        <w:rPr>
          <w:rFonts w:cs="TimesNewRoman,Bold"/>
          <w:b/>
          <w:bCs/>
        </w:rPr>
        <w:t xml:space="preserve">CKA_EXTRACTABLE </w:t>
      </w:r>
      <w:r>
        <w:rPr>
          <w:rFonts w:cs="TimesNewRoman"/>
        </w:rPr>
        <w:t>attribute set to CK_FALSE.</w:t>
      </w:r>
    </w:p>
    <w:p>
      <w:pPr>
        <w:pStyle w:val="Normal"/>
        <w:numPr>
          <w:ilvl w:val="0"/>
          <w:numId w:val="3"/>
        </w:numPr>
        <w:rPr>
          <w:rFonts w:cs="TimesNewRoman"/>
        </w:rPr>
      </w:pPr>
      <w:r>
        <w:rPr>
          <w:rFonts w:cs="TimesNewRoman"/>
        </w:rPr>
        <w:t>The following is a sample template for creating an ACTI secret key object:</w:t>
      </w:r>
    </w:p>
    <w:p>
      <w:pPr>
        <w:pStyle w:val="CCode"/>
        <w:numPr>
          <w:ilvl w:val="0"/>
          <w:numId w:val="3"/>
        </w:numPr>
        <w:rPr/>
      </w:pPr>
      <w:r>
        <w:rPr/>
        <w:t>CK_OBJECT_CLASS class = CKO_OTP_KEY;</w:t>
      </w:r>
    </w:p>
    <w:p>
      <w:pPr>
        <w:pStyle w:val="CCode"/>
        <w:numPr>
          <w:ilvl w:val="0"/>
          <w:numId w:val="3"/>
        </w:numPr>
        <w:rPr/>
      </w:pPr>
      <w:r>
        <w:rPr/>
        <w:t>CK_KEY_TYPE keyType = CKK_ACTI;</w:t>
      </w:r>
    </w:p>
    <w:p>
      <w:pPr>
        <w:pStyle w:val="CCode"/>
        <w:numPr>
          <w:ilvl w:val="0"/>
          <w:numId w:val="3"/>
        </w:numPr>
        <w:rPr/>
      </w:pPr>
      <w:r>
        <w:rPr/>
        <w:t>CK_UTF8CHAR label[] = “ACTI secret key object”;</w:t>
      </w:r>
    </w:p>
    <w:p>
      <w:pPr>
        <w:pStyle w:val="CCode"/>
        <w:numPr>
          <w:ilvl w:val="0"/>
          <w:numId w:val="3"/>
        </w:numPr>
        <w:rPr/>
      </w:pPr>
      <w:r>
        <w:rPr/>
        <w:t>CK_BYTE keyId[]= {...};</w:t>
      </w:r>
    </w:p>
    <w:p>
      <w:pPr>
        <w:pStyle w:val="CCode"/>
        <w:numPr>
          <w:ilvl w:val="0"/>
          <w:numId w:val="3"/>
        </w:numPr>
        <w:rPr/>
      </w:pPr>
      <w:r>
        <w:rPr/>
        <w:t>CK_ULONG outputFormat = CK_OTP_FORMAT_DECIMAL;</w:t>
      </w:r>
    </w:p>
    <w:p>
      <w:pPr>
        <w:pStyle w:val="CCode"/>
        <w:numPr>
          <w:ilvl w:val="0"/>
          <w:numId w:val="3"/>
        </w:numPr>
        <w:rPr/>
      </w:pPr>
      <w:r>
        <w:rPr/>
        <w:t>CK_ULONG outputLength = 6;</w:t>
      </w:r>
    </w:p>
    <w:p>
      <w:pPr>
        <w:pStyle w:val="CCode"/>
        <w:numPr>
          <w:ilvl w:val="0"/>
          <w:numId w:val="3"/>
        </w:numPr>
        <w:rPr/>
      </w:pPr>
      <w:r>
        <w:rPr/>
        <w:t>CK_DATE endDate = {...};</w:t>
      </w:r>
    </w:p>
    <w:p>
      <w:pPr>
        <w:pStyle w:val="CCode"/>
        <w:numPr>
          <w:ilvl w:val="0"/>
          <w:numId w:val="3"/>
        </w:numPr>
        <w:rPr/>
      </w:pPr>
      <w:r>
        <w:rPr/>
        <w:t>CK_BYTE counterValue[8] = {0};</w:t>
      </w:r>
    </w:p>
    <w:p>
      <w:pPr>
        <w:pStyle w:val="CCode"/>
        <w:numPr>
          <w:ilvl w:val="0"/>
          <w:numId w:val="3"/>
        </w:numPr>
        <w:rPr/>
      </w:pPr>
      <w:r>
        <w:rPr/>
        <w:t>CK_BYTE value[]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ab/>
        <w:t>{CKA_CLASS, &amp;class, sizeof(class)},</w:t>
      </w:r>
    </w:p>
    <w:p>
      <w:pPr>
        <w:pStyle w:val="CCode"/>
        <w:numPr>
          <w:ilvl w:val="0"/>
          <w:numId w:val="3"/>
        </w:numPr>
        <w:rPr/>
      </w:pPr>
      <w:r>
        <w:rPr/>
        <w:tab/>
        <w:t>{CKA_KEY_TYPE, &amp;keyType, sizeof(keyType)},</w:t>
      </w:r>
    </w:p>
    <w:p>
      <w:pPr>
        <w:pStyle w:val="CCode"/>
        <w:numPr>
          <w:ilvl w:val="0"/>
          <w:numId w:val="3"/>
        </w:numPr>
        <w:rPr/>
      </w:pPr>
      <w:r>
        <w:rPr/>
        <w:tab/>
        <w:t>{CKA_END_DATE, &amp;endDate, sizeof(endDate)},</w:t>
      </w:r>
    </w:p>
    <w:p>
      <w:pPr>
        <w:pStyle w:val="CCode"/>
        <w:numPr>
          <w:ilvl w:val="0"/>
          <w:numId w:val="3"/>
        </w:numPr>
        <w:rPr/>
      </w:pPr>
      <w:r>
        <w:rPr/>
        <w:tab/>
        <w:t>{CKA_TOKEN, &amp;true, sizeof(true)},</w:t>
      </w:r>
    </w:p>
    <w:p>
      <w:pPr>
        <w:pStyle w:val="CCode"/>
        <w:numPr>
          <w:ilvl w:val="0"/>
          <w:numId w:val="3"/>
        </w:numPr>
        <w:rPr/>
      </w:pPr>
      <w:r>
        <w:rPr/>
        <w:tab/>
        <w:t>{CKA_SENSITIVE, &amp;true, sizeof(true)},</w:t>
      </w:r>
    </w:p>
    <w:p>
      <w:pPr>
        <w:pStyle w:val="CCode"/>
        <w:numPr>
          <w:ilvl w:val="0"/>
          <w:numId w:val="3"/>
        </w:numPr>
        <w:rPr/>
      </w:pPr>
      <w:r>
        <w:rPr/>
        <w:tab/>
        <w:t>{CKA_LABEL, label, sizeof(label)-1},</w:t>
      </w:r>
    </w:p>
    <w:p>
      <w:pPr>
        <w:pStyle w:val="CCode"/>
        <w:numPr>
          <w:ilvl w:val="0"/>
          <w:numId w:val="3"/>
        </w:numPr>
        <w:rPr/>
      </w:pPr>
      <w:r>
        <w:rPr/>
        <w:tab/>
        <w:t>{CKA_SIGN, &amp;true, sizeof(true)},</w:t>
      </w:r>
    </w:p>
    <w:p>
      <w:pPr>
        <w:pStyle w:val="CCode"/>
        <w:numPr>
          <w:ilvl w:val="0"/>
          <w:numId w:val="3"/>
        </w:numPr>
        <w:rPr/>
      </w:pPr>
      <w:r>
        <w:rPr/>
        <w:tab/>
        <w:t>{CKA_VERIFY, &amp;true, sizeof(true)},</w:t>
      </w:r>
    </w:p>
    <w:p>
      <w:pPr>
        <w:pStyle w:val="CCode"/>
        <w:numPr>
          <w:ilvl w:val="0"/>
          <w:numId w:val="3"/>
        </w:numPr>
        <w:rPr/>
      </w:pPr>
      <w:r>
        <w:rPr/>
        <w:tab/>
        <w:t>{CKA_ID, keyId, sizeof(keyId)},</w:t>
      </w:r>
    </w:p>
    <w:p>
      <w:pPr>
        <w:pStyle w:val="CCode"/>
        <w:numPr>
          <w:ilvl w:val="0"/>
          <w:numId w:val="3"/>
        </w:numPr>
        <w:rPr/>
      </w:pPr>
      <w:r>
        <w:rPr/>
        <w:tab/>
        <w:t>{CKA_OTP_FORMAT, &amp;outputFormat,</w:t>
      </w:r>
    </w:p>
    <w:p>
      <w:pPr>
        <w:pStyle w:val="CCode"/>
        <w:numPr>
          <w:ilvl w:val="0"/>
          <w:numId w:val="3"/>
        </w:numPr>
        <w:rPr/>
      </w:pPr>
      <w:r>
        <w:rPr/>
        <w:tab/>
        <w:t>sizeof(outputFormat)},</w:t>
      </w:r>
    </w:p>
    <w:p>
      <w:pPr>
        <w:pStyle w:val="CCode"/>
        <w:numPr>
          <w:ilvl w:val="0"/>
          <w:numId w:val="3"/>
        </w:numPr>
        <w:rPr/>
      </w:pPr>
      <w:r>
        <w:rPr/>
        <w:tab/>
        <w:t>{CKA_OTP_LENGTH, &amp;outputLength,</w:t>
      </w:r>
    </w:p>
    <w:p>
      <w:pPr>
        <w:pStyle w:val="CCode"/>
        <w:numPr>
          <w:ilvl w:val="0"/>
          <w:numId w:val="3"/>
        </w:numPr>
        <w:rPr/>
      </w:pPr>
      <w:r>
        <w:rPr/>
        <w:tab/>
        <w:t>sizeof(outputLength)},</w:t>
      </w:r>
    </w:p>
    <w:p>
      <w:pPr>
        <w:pStyle w:val="CCode"/>
        <w:numPr>
          <w:ilvl w:val="0"/>
          <w:numId w:val="3"/>
        </w:numPr>
        <w:rPr/>
      </w:pPr>
      <w:r>
        <w:rPr/>
        <w:tab/>
        <w:t>{CKA_OTP_COUNTER, counterValue,</w:t>
      </w:r>
    </w:p>
    <w:p>
      <w:pPr>
        <w:pStyle w:val="CCode"/>
        <w:numPr>
          <w:ilvl w:val="0"/>
          <w:numId w:val="3"/>
        </w:numPr>
        <w:rPr/>
      </w:pPr>
      <w:r>
        <w:rPr/>
        <w:tab/>
        <w:t>sizeof(counterValue)},</w:t>
      </w:r>
    </w:p>
    <w:p>
      <w:pPr>
        <w:pStyle w:val="CCode"/>
        <w:numPr>
          <w:ilvl w:val="0"/>
          <w:numId w:val="3"/>
        </w:numPr>
        <w:rPr/>
      </w:pPr>
      <w:r>
        <w:rPr/>
        <w:tab/>
        <w:t>{CKA_VALUE, value, sizeof(value)}</w:t>
      </w:r>
    </w:p>
    <w:p>
      <w:pPr>
        <w:pStyle w:val="CCode"/>
        <w:numPr>
          <w:ilvl w:val="0"/>
          <w:numId w:val="3"/>
        </w:numPr>
        <w:rPr/>
      </w:pPr>
      <w:r>
        <w:rPr/>
        <w:t>};</w:t>
      </w:r>
    </w:p>
    <w:p>
      <w:pPr>
        <w:pStyle w:val="Heading4"/>
        <w:numPr>
          <w:ilvl w:val="3"/>
          <w:numId w:val="2"/>
        </w:numPr>
        <w:rPr/>
      </w:pPr>
      <w:bookmarkStart w:id="3415" w:name="_Toc119999215"/>
      <w:bookmarkStart w:id="3416" w:name="_Toc122756453"/>
      <w:bookmarkEnd w:id="3415"/>
      <w:bookmarkEnd w:id="3416"/>
      <w:r>
        <w:rPr/>
        <w:t>ACTI key generation</w:t>
      </w:r>
    </w:p>
    <w:p>
      <w:pPr>
        <w:pStyle w:val="Normal"/>
        <w:numPr>
          <w:ilvl w:val="0"/>
          <w:numId w:val="3"/>
        </w:numPr>
        <w:rPr/>
      </w:pPr>
      <w:r>
        <w:rPr/>
        <w:t xml:space="preserve">The ACTI key generation mechanism, denoted </w:t>
      </w:r>
      <w:r>
        <w:rPr>
          <w:rFonts w:cs="TimesNewRoman,Bold"/>
          <w:b/>
          <w:bCs/>
        </w:rPr>
        <w:t>CKM_ACTI_KEY_GEN</w:t>
      </w:r>
      <w:r>
        <w:rPr/>
        <w:t>, is a key generation mechanism for the ACTI algorithm.</w:t>
      </w:r>
    </w:p>
    <w:p>
      <w:pPr>
        <w:pStyle w:val="Normal"/>
        <w:numPr>
          <w:ilvl w:val="0"/>
          <w:numId w:val="3"/>
        </w:numPr>
        <w:rPr>
          <w:rFonts w:cs="TimesNewRoman"/>
        </w:rPr>
      </w:pPr>
      <w:r>
        <w:rPr>
          <w:rFonts w:cs="TimesNewRoman"/>
        </w:rPr>
        <w:t>It does not have a parameter.</w:t>
      </w:r>
    </w:p>
    <w:p>
      <w:pPr>
        <w:pStyle w:val="Normal"/>
        <w:numPr>
          <w:ilvl w:val="0"/>
          <w:numId w:val="3"/>
        </w:numPr>
        <w:rPr>
          <w:rFonts w:cs="TimesNewRoman"/>
        </w:rPr>
      </w:pPr>
      <w:r>
        <w:rPr>
          <w:rFonts w:cs="TimesNewRoman"/>
        </w:rPr>
        <w:t>The mechanism generates ACTI keys with a particular set of attributes as specified in the template for the key.</w:t>
      </w:r>
    </w:p>
    <w:p>
      <w:pPr>
        <w:pStyle w:val="Normal"/>
        <w:numPr>
          <w:ilvl w:val="0"/>
          <w:numId w:val="3"/>
        </w:numPr>
        <w:rPr>
          <w:rFonts w:cs="TimesNewRoman"/>
        </w:rPr>
      </w:pPr>
      <w:r>
        <w:rPr>
          <w:rFonts w:cs="TimesNewRoman"/>
        </w:rPr>
        <w:t xml:space="preserve">The mechanism contributes at least the </w:t>
      </w:r>
      <w:r>
        <w:rPr>
          <w:rFonts w:cs="TimesNewRoman,Bold"/>
          <w:b/>
          <w:bCs/>
        </w:rPr>
        <w:t>CKA_CLASS</w:t>
      </w:r>
      <w:r>
        <w:rPr>
          <w:rFonts w:cs="TimesNewRoman"/>
        </w:rPr>
        <w:t xml:space="preserve">, </w:t>
      </w:r>
      <w:r>
        <w:rPr>
          <w:rFonts w:cs="TimesNewRoman,Bold"/>
          <w:b/>
          <w:bCs/>
        </w:rPr>
        <w:t>CKA_KEY_TYPE</w:t>
      </w:r>
      <w:r>
        <w:rPr>
          <w:rFonts w:cs="TimesNewRoman"/>
        </w:rPr>
        <w:t xml:space="preserve">, </w:t>
      </w:r>
      <w:r>
        <w:rPr>
          <w:rFonts w:cs="TimesNewRoman,Bold"/>
          <w:b/>
          <w:bCs/>
        </w:rPr>
        <w:t xml:space="preserve">CKA_VALUE </w:t>
      </w:r>
      <w:r>
        <w:rPr>
          <w:rFonts w:cs="TimesNewRoman"/>
        </w:rPr>
        <w:t xml:space="preserve">and </w:t>
      </w:r>
      <w:r>
        <w:rPr>
          <w:rFonts w:cs="TimesNewRoman,Bold"/>
          <w:b/>
          <w:bCs/>
        </w:rPr>
        <w:t xml:space="preserve">CKA_VALUE_LEN </w:t>
      </w:r>
      <w:r>
        <w:rPr>
          <w:rFonts w:cs="TimesNewRoman"/>
        </w:rPr>
        <w:t>attributes to the new key. Other attributes supported by the ACTI key type may be specified in the template for the key, or else are assigned default initial values.</w:t>
      </w:r>
    </w:p>
    <w:p>
      <w:pPr>
        <w:pStyle w:val="Normal"/>
        <w:numPr>
          <w:ilvl w:val="0"/>
          <w:numId w:val="3"/>
        </w:numPr>
        <w:rPr>
          <w:rFonts w:cs="TimesNewRoman"/>
        </w:rPr>
      </w:pPr>
      <w:r>
        <w:rPr>
          <w:rFonts w:cs="TimesNewRoman"/>
        </w:rPr>
        <w:t xml:space="preserve">For this mechanism, the </w:t>
      </w:r>
      <w:r>
        <w:rPr>
          <w:rFonts w:cs="TimesNewRoman,Italic"/>
          <w:i/>
          <w:iCs/>
        </w:rPr>
        <w:t xml:space="preserve">ulMinKeySize </w:t>
      </w:r>
      <w:r>
        <w:rPr>
          <w:rFonts w:cs="TimesNewRoman"/>
        </w:rPr>
        <w:t xml:space="preserve">and </w:t>
      </w:r>
      <w:r>
        <w:rPr>
          <w:rFonts w:cs="TimesNewRoman,Italic"/>
          <w:i/>
          <w:iCs/>
        </w:rPr>
        <w:t xml:space="preserve">ulMaxKeySize </w:t>
      </w:r>
      <w:r>
        <w:rPr>
          <w:rFonts w:cs="TimesNewRoman"/>
        </w:rPr>
        <w:t xml:space="preserve">fields of the </w:t>
      </w:r>
      <w:r>
        <w:rPr>
          <w:rFonts w:cs="TimesNewRoman,Bold"/>
          <w:b/>
          <w:bCs/>
        </w:rPr>
        <w:t xml:space="preserve">CK_MECHANISM_INFO </w:t>
      </w:r>
      <w:r>
        <w:rPr>
          <w:rFonts w:cs="TimesNewRoman"/>
        </w:rPr>
        <w:t>structure specify the supported range of ACTI key sizes, in bytes.</w:t>
      </w:r>
    </w:p>
    <w:p>
      <w:pPr>
        <w:pStyle w:val="Heading3"/>
        <w:numPr>
          <w:ilvl w:val="2"/>
          <w:numId w:val="2"/>
        </w:numPr>
        <w:rPr/>
      </w:pPr>
      <w:bookmarkStart w:id="3417" w:name="_Toc516501011"/>
      <w:bookmarkStart w:id="3418" w:name="_Toc416960261"/>
      <w:bookmarkStart w:id="3419" w:name="_Toc395188015"/>
      <w:bookmarkStart w:id="3420" w:name="_Toc391471377"/>
      <w:bookmarkStart w:id="3421" w:name="_Toc370634664"/>
      <w:bookmarkStart w:id="3422" w:name="_Toc122756454"/>
      <w:bookmarkStart w:id="3423" w:name="_Toc228807437"/>
      <w:bookmarkStart w:id="3424" w:name="_Toc228894884"/>
      <w:bookmarkEnd w:id="3417"/>
      <w:bookmarkEnd w:id="3418"/>
      <w:bookmarkEnd w:id="3419"/>
      <w:bookmarkEnd w:id="3420"/>
      <w:bookmarkEnd w:id="3421"/>
      <w:bookmarkEnd w:id="3422"/>
      <w:bookmarkEnd w:id="3423"/>
      <w:bookmarkEnd w:id="3424"/>
      <w:r>
        <w:rPr/>
        <w:t>ACTI OTP generation and validation</w:t>
      </w:r>
    </w:p>
    <w:p>
      <w:pPr>
        <w:pStyle w:val="Normal"/>
        <w:numPr>
          <w:ilvl w:val="0"/>
          <w:numId w:val="3"/>
        </w:numPr>
        <w:rPr/>
      </w:pPr>
      <w:r>
        <w:rPr>
          <w:rFonts w:cs="TimesNewRoman,Bold"/>
          <w:b/>
          <w:bCs/>
        </w:rPr>
        <w:t xml:space="preserve">CKM_ACTI </w:t>
      </w:r>
      <w:r>
        <w:rPr/>
        <w:t>is the mechanism for the retrieval and verification of ACTI OTP values.</w:t>
      </w:r>
    </w:p>
    <w:p>
      <w:pPr>
        <w:pStyle w:val="Normal"/>
        <w:numPr>
          <w:ilvl w:val="0"/>
          <w:numId w:val="3"/>
        </w:numPr>
        <w:rPr/>
      </w:pPr>
      <w:r>
        <w:rPr/>
        <w:t xml:space="preserve">The mechanism takes a pointer to a </w:t>
      </w:r>
      <w:r>
        <w:rPr>
          <w:rFonts w:cs="TimesNewRoman,Bold"/>
          <w:b/>
          <w:bCs/>
        </w:rPr>
        <w:t xml:space="preserve">CK_OTP_PARAMS </w:t>
      </w:r>
      <w:r>
        <w:rPr/>
        <w:t>structure as a parameter.</w:t>
      </w:r>
    </w:p>
    <w:p>
      <w:pPr>
        <w:pStyle w:val="Normal"/>
        <w:numPr>
          <w:ilvl w:val="0"/>
          <w:numId w:val="3"/>
        </w:numPr>
        <w:rPr/>
      </w:pPr>
      <w:r>
        <w:rPr/>
        <w:t>When signing or verifying using the</w:t>
      </w:r>
      <w:r>
        <w:rPr>
          <w:rFonts w:cs="TimesNewRoman,Bold"/>
          <w:b/>
          <w:bCs/>
        </w:rPr>
        <w:t xml:space="preserve"> CKM_ACTI </w:t>
      </w:r>
      <w:r>
        <w:rPr/>
        <w:t xml:space="preserve">mechanism, </w:t>
      </w:r>
      <w:r>
        <w:rPr>
          <w:rFonts w:cs="TimesNewRoman,Italic"/>
          <w:i/>
          <w:iCs/>
        </w:rPr>
        <w:t xml:space="preserve">pData </w:t>
      </w:r>
      <w:r>
        <w:rPr/>
        <w:t xml:space="preserve">shall be set to NULL_PTR and </w:t>
      </w:r>
      <w:r>
        <w:rPr>
          <w:rFonts w:cs="TimesNewRoman,Italic"/>
          <w:i/>
          <w:iCs/>
        </w:rPr>
        <w:t xml:space="preserve">ulDataLen </w:t>
      </w:r>
      <w:r>
        <w:rPr/>
        <w:t>shall be set to 0.</w:t>
      </w:r>
    </w:p>
    <w:p>
      <w:pPr>
        <w:pStyle w:val="Normal"/>
        <w:numPr>
          <w:ilvl w:val="0"/>
          <w:numId w:val="3"/>
        </w:numPr>
        <w:rPr/>
      </w:pPr>
      <w:r>
        <w:rPr/>
        <w:t xml:space="preserve">When verifying an OTP value using the </w:t>
      </w:r>
      <w:r>
        <w:rPr>
          <w:rFonts w:cs="TimesNewRoman,Bold"/>
          <w:b/>
          <w:bCs/>
        </w:rPr>
        <w:t xml:space="preserve">CKM_ACTI </w:t>
      </w:r>
      <w:r>
        <w:rPr/>
        <w:t xml:space="preserve">mechanism, </w:t>
      </w:r>
      <w:r>
        <w:rPr>
          <w:rFonts w:cs="TimesNewRoman,Italic"/>
          <w:i/>
          <w:iCs/>
        </w:rPr>
        <w:t xml:space="preserve">pSignature </w:t>
      </w:r>
      <w:r>
        <w:rPr/>
        <w:t xml:space="preserve">shall be set to the OTP value itself, e.g. the value of the </w:t>
      </w:r>
      <w:r>
        <w:rPr>
          <w:rFonts w:cs="TimesNewRoman,Bold"/>
          <w:b/>
          <w:bCs/>
        </w:rPr>
        <w:t xml:space="preserve">CK_OTP_VALUE </w:t>
      </w:r>
      <w:r>
        <w:rPr/>
        <w:t xml:space="preserve">component of a </w:t>
      </w:r>
      <w:r>
        <w:rPr>
          <w:rFonts w:cs="TimesNewRoman,Bold"/>
          <w:b/>
          <w:bCs/>
        </w:rPr>
        <w:t xml:space="preserve">CK_OTP_PARAMS </w:t>
      </w:r>
      <w:r>
        <w:rPr/>
        <w:t xml:space="preserve">structure in the case of an earlier call to </w:t>
      </w:r>
      <w:r>
        <w:rPr>
          <w:rFonts w:cs="TimesNewRoman,Bold"/>
          <w:b/>
          <w:bCs/>
        </w:rPr>
        <w:t>C_Sign</w:t>
      </w:r>
      <w:r>
        <w:rPr/>
        <w:t>.</w:t>
      </w:r>
    </w:p>
    <w:p>
      <w:pPr>
        <w:pStyle w:val="Heading2"/>
        <w:numPr>
          <w:ilvl w:val="1"/>
          <w:numId w:val="2"/>
        </w:numPr>
        <w:rPr/>
      </w:pPr>
      <w:bookmarkStart w:id="3425" w:name="_Toc516501012"/>
      <w:bookmarkStart w:id="3426" w:name="_Toc416960262"/>
      <w:bookmarkStart w:id="3427" w:name="_Toc395188016"/>
      <w:bookmarkStart w:id="3428" w:name="_Toc391471378"/>
      <w:bookmarkStart w:id="3429" w:name="_Toc370634665"/>
      <w:bookmarkStart w:id="3430" w:name="_Toc122340262"/>
      <w:bookmarkStart w:id="3431" w:name="_Toc228807438"/>
      <w:bookmarkStart w:id="3432" w:name="_Toc228894885"/>
      <w:bookmarkEnd w:id="3425"/>
      <w:bookmarkEnd w:id="3426"/>
      <w:bookmarkEnd w:id="3427"/>
      <w:bookmarkEnd w:id="3428"/>
      <w:bookmarkEnd w:id="3429"/>
      <w:bookmarkEnd w:id="3430"/>
      <w:bookmarkEnd w:id="3431"/>
      <w:bookmarkEnd w:id="3432"/>
      <w:r>
        <w:rPr/>
        <w:t>CT-KIP</w:t>
      </w:r>
    </w:p>
    <w:p>
      <w:pPr>
        <w:pStyle w:val="Heading3"/>
        <w:numPr>
          <w:ilvl w:val="2"/>
          <w:numId w:val="2"/>
        </w:numPr>
        <w:rPr/>
      </w:pPr>
      <w:bookmarkStart w:id="3433" w:name="_Toc122340263"/>
      <w:bookmarkStart w:id="3434" w:name="_Toc122340261"/>
      <w:bookmarkStart w:id="3435" w:name="_Ref122504970"/>
      <w:bookmarkStart w:id="3436" w:name="_Ref94434902"/>
      <w:bookmarkStart w:id="3437" w:name="_Toc516501013"/>
      <w:bookmarkStart w:id="3438" w:name="_Toc416960263"/>
      <w:bookmarkStart w:id="3439" w:name="_Toc395188017"/>
      <w:bookmarkStart w:id="3440" w:name="_Toc391471379"/>
      <w:bookmarkStart w:id="3441" w:name="_Toc370634666"/>
      <w:bookmarkStart w:id="3442" w:name="_Toc122340260"/>
      <w:bookmarkStart w:id="3443" w:name="_Toc228807439"/>
      <w:bookmarkStart w:id="3444" w:name="_Toc228894886"/>
      <w:bookmarkEnd w:id="3436"/>
      <w:bookmarkEnd w:id="3437"/>
      <w:bookmarkEnd w:id="3438"/>
      <w:bookmarkEnd w:id="3439"/>
      <w:bookmarkEnd w:id="3440"/>
      <w:bookmarkEnd w:id="3441"/>
      <w:bookmarkEnd w:id="3442"/>
      <w:bookmarkEnd w:id="3443"/>
      <w:bookmarkEnd w:id="3444"/>
      <w:r>
        <w:rPr/>
        <w:t>Principles of Operation</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pPr>
      <w:r>
        <w:rPr/>
        <w:drawing>
          <wp:inline distT="0" distB="3810" distL="0" distR="0">
            <wp:extent cx="4682490" cy="390144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3"/>
                    <a:stretch>
                      <a:fillRect/>
                    </a:stretch>
                  </pic:blipFill>
                  <pic:spPr bwMode="auto">
                    <a:xfrm>
                      <a:off x="0" y="0"/>
                      <a:ext cx="4682490" cy="3901440"/>
                    </a:xfrm>
                    <a:prstGeom prst="rect">
                      <a:avLst/>
                    </a:prstGeom>
                  </pic:spPr>
                </pic:pic>
              </a:graphicData>
            </a:graphic>
          </wp:inline>
        </w:drawing>
      </w:r>
    </w:p>
    <w:p>
      <w:pPr>
        <w:pStyle w:val="Caption1"/>
        <w:numPr>
          <w:ilvl w:val="0"/>
          <w:numId w:val="3"/>
        </w:numPr>
        <w:rPr/>
      </w:pPr>
      <w:r>
        <w:rPr/>
        <w:t xml:space="preserve">Figure </w:t>
      </w:r>
      <w:r>
        <w:rPr/>
        <w:fldChar w:fldCharType="begin"/>
      </w:r>
      <w:r>
        <w:instrText> SEQ Figure \* ARABIC </w:instrText>
      </w:r>
      <w:r>
        <w:fldChar w:fldCharType="separate"/>
      </w:r>
      <w:r>
        <w:t>4</w:t>
      </w:r>
      <w:r>
        <w:fldChar w:fldCharType="end"/>
      </w:r>
      <w:r>
        <w:rPr/>
        <w:t>: PKCS #11 and CT-KIP integration</w:t>
      </w:r>
    </w:p>
    <w:p>
      <w:pPr>
        <w:pStyle w:val="Normal"/>
        <w:numPr>
          <w:ilvl w:val="0"/>
          <w:numId w:val="3"/>
        </w:numPr>
        <w:rPr/>
      </w:pPr>
      <w:r>
        <w:rPr/>
        <w:fldChar w:fldCharType="begin"/>
      </w:r>
      <w:r>
        <w:instrText> REF _Ref76276864 \h </w:instrText>
      </w:r>
      <w:r>
        <w:fldChar w:fldCharType="separate"/>
      </w:r>
      <w:r>
        <w:t>Figure 3</w:t>
      </w:r>
      <w:r>
        <w:fldChar w:fldCharType="end"/>
      </w:r>
      <w:r>
        <w:rPr/>
        <w:t xml:space="preserve"> </w:t>
      </w:r>
      <w:r>
        <w:rPr/>
        <w:t xml:space="preserve">shows an integration of PKCS #11 into an application that generates cryptographic keys through the use of CT-KIP. The application invokes </w:t>
      </w:r>
      <w:r>
        <w:rPr>
          <w:b/>
          <w:bCs/>
        </w:rPr>
        <w:t>C_DeriveKey</w:t>
      </w:r>
      <w:r>
        <w:rPr/>
        <w:t xml:space="preserve"> to derive a key of a particular type on the token. The key may subsequently be used as a basis to e.g., generate one-time password values. The application communicates with a CT-KIP server that participates in the key derivation and stores a copy of the key in its database. The key is transferred to the server in wrapped form, after a call to </w:t>
      </w:r>
      <w:r>
        <w:rPr>
          <w:b/>
        </w:rPr>
        <w:t>C_WrapKey</w:t>
      </w:r>
      <w:r>
        <w:rPr/>
        <w:t xml:space="preserve">. The server authenticates itself to the client and the client verifies the authentication by calls to </w:t>
      </w:r>
      <w:r>
        <w:rPr>
          <w:b/>
        </w:rPr>
        <w:t>C_Verify</w:t>
      </w:r>
      <w:r>
        <w:rPr/>
        <w:t>.</w:t>
      </w:r>
    </w:p>
    <w:p>
      <w:pPr>
        <w:pStyle w:val="Heading3"/>
        <w:numPr>
          <w:ilvl w:val="2"/>
          <w:numId w:val="2"/>
        </w:numPr>
        <w:rPr/>
      </w:pPr>
      <w:bookmarkStart w:id="3445" w:name="_Toc122340261"/>
      <w:bookmarkStart w:id="3446" w:name="_Ref122504970"/>
      <w:bookmarkStart w:id="3447" w:name="_Ref94434902"/>
      <w:bookmarkStart w:id="3448" w:name="_Toc516501014"/>
      <w:bookmarkStart w:id="3449" w:name="_Toc416960264"/>
      <w:bookmarkStart w:id="3450" w:name="_Toc395188018"/>
      <w:bookmarkStart w:id="3451" w:name="_Toc391471380"/>
      <w:bookmarkStart w:id="3452" w:name="_Toc370634667"/>
      <w:bookmarkStart w:id="3453" w:name="_Toc228807440"/>
      <w:bookmarkStart w:id="3454" w:name="_Toc228894887"/>
      <w:bookmarkEnd w:id="3447"/>
      <w:bookmarkEnd w:id="3445"/>
      <w:bookmarkEnd w:id="3446"/>
      <w:bookmarkEnd w:id="3448"/>
      <w:bookmarkEnd w:id="3449"/>
      <w:bookmarkEnd w:id="3450"/>
      <w:bookmarkEnd w:id="3451"/>
      <w:bookmarkEnd w:id="3452"/>
      <w:bookmarkEnd w:id="3453"/>
      <w:bookmarkEnd w:id="3454"/>
      <w:r>
        <w:rPr/>
        <w:t>Mechanisms</w:t>
      </w:r>
    </w:p>
    <w:p>
      <w:pPr>
        <w:pStyle w:val="Normal"/>
        <w:numPr>
          <w:ilvl w:val="0"/>
          <w:numId w:val="3"/>
        </w:numPr>
        <w:rPr/>
      </w:pPr>
      <w:r>
        <w:rPr/>
        <w:t>The following table shows, for the mechanisms defined in this document, their support by different cryptographic operations.  For any particular token, of course, a particular operation may well support only a subset of the mechanisms listed.  There is also no guarantee that a token that supports one mechanism for some operation supports any other mechanism for any other operation (or even supports that same mechanism for any other operation).</w:t>
      </w:r>
    </w:p>
    <w:p>
      <w:pPr>
        <w:pStyle w:val="Caption1"/>
        <w:numPr>
          <w:ilvl w:val="0"/>
          <w:numId w:val="3"/>
        </w:numPr>
        <w:rPr/>
      </w:pPr>
      <w:bookmarkStart w:id="3455" w:name="_Toc228807578"/>
      <w:r>
        <w:rPr/>
        <w:t xml:space="preserve">Table </w:t>
      </w:r>
      <w:r>
        <w:rPr>
          <w:szCs w:val="18"/>
        </w:rPr>
        <w:fldChar w:fldCharType="begin"/>
      </w:r>
      <w:r>
        <w:instrText> SEQ Table \* ARABIC </w:instrText>
      </w:r>
      <w:r>
        <w:fldChar w:fldCharType="separate"/>
      </w:r>
      <w:r>
        <w:t>153</w:t>
      </w:r>
      <w:r>
        <w:fldChar w:fldCharType="end"/>
      </w:r>
      <w:bookmarkEnd w:id="3455"/>
      <w:r>
        <w:rPr/>
        <w:t>: CT-KIP Mechanisms vs. applicable functions</w:t>
      </w:r>
    </w:p>
    <w:tbl>
      <w:tblPr>
        <w:tblW w:w="9175"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15" w:type="dxa"/>
          <w:bottom w:w="0" w:type="dxa"/>
          <w:right w:w="115" w:type="dxa"/>
        </w:tblCellMar>
        <w:tblLook w:val="04a0" w:noVBand="1" w:noHBand="0" w:lastColumn="0" w:firstColumn="1" w:lastRow="0" w:firstRow="1"/>
      </w:tblPr>
      <w:tblGrid>
        <w:gridCol w:w="3510"/>
        <w:gridCol w:w="975"/>
        <w:gridCol w:w="786"/>
        <w:gridCol w:w="580"/>
        <w:gridCol w:w="843"/>
        <w:gridCol w:w="675"/>
        <w:gridCol w:w="963"/>
        <w:gridCol w:w="842"/>
      </w:tblGrid>
      <w:tr>
        <w:trPr>
          <w:tblHeader w:val="true"/>
        </w:trPr>
        <w:tc>
          <w:tcPr>
            <w:tcW w:w="3510" w:type="dxa"/>
            <w:tcBorders>
              <w:top w:val="single" w:sz="12" w:space="0" w:color="000001"/>
              <w:left w:val="single" w:sz="12" w:space="0" w:color="000001"/>
              <w:right w:val="single" w:sz="6" w:space="0" w:color="000001"/>
              <w:insideV w:val="single" w:sz="6" w:space="0" w:color="000001"/>
            </w:tcBorders>
            <w:shd w:fill="auto" w:val="clear"/>
            <w:tcMar>
              <w:left w:w="115"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5664" w:type="dxa"/>
            <w:gridSpan w:val="7"/>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spacing w:before="0" w:after="40"/>
              <w:rPr>
                <w:rFonts w:ascii="Arial" w:hAnsi="Arial" w:cs="Arial"/>
                <w:b/>
                <w:b/>
                <w:sz w:val="20"/>
              </w:rPr>
            </w:pPr>
            <w:r>
              <w:rPr>
                <w:rFonts w:cs="Arial" w:ascii="Arial" w:hAnsi="Arial"/>
                <w:b/>
                <w:sz w:val="20"/>
              </w:rPr>
              <w:t>Functions</w:t>
            </w:r>
          </w:p>
        </w:tc>
      </w:tr>
      <w:tr>
        <w:trPr>
          <w:tblHeader w:val="true"/>
        </w:trPr>
        <w:tc>
          <w:tcPr>
            <w:tcW w:w="351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numPr>
                <w:ilvl w:val="0"/>
                <w:numId w:val="3"/>
              </w:numPr>
              <w:jc w:val="left"/>
              <w:rPr>
                <w:rFonts w:ascii="Arial" w:hAnsi="Arial" w:cs="Arial"/>
                <w:b/>
                <w:b/>
                <w:sz w:val="20"/>
              </w:rPr>
            </w:pPr>
            <w:r>
              <w:rPr>
                <w:rFonts w:cs="Arial" w:ascii="Arial" w:hAnsi="Arial"/>
                <w:b/>
                <w:sz w:val="20"/>
              </w:rPr>
            </w:r>
          </w:p>
          <w:p>
            <w:pPr>
              <w:pStyle w:val="TableSmallFont"/>
              <w:numPr>
                <w:ilvl w:val="0"/>
                <w:numId w:val="3"/>
              </w:numPr>
              <w:spacing w:before="0" w:after="40"/>
              <w:jc w:val="left"/>
              <w:rPr>
                <w:rFonts w:ascii="Arial" w:hAnsi="Arial" w:cs="Arial"/>
                <w:b/>
                <w:b/>
                <w:sz w:val="20"/>
              </w:rPr>
            </w:pPr>
            <w:r>
              <w:rPr>
                <w:rFonts w:cs="Arial" w:ascii="Arial" w:hAnsi="Arial"/>
                <w:b/>
                <w:sz w:val="20"/>
              </w:rPr>
              <w:t>Mechanism</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Encrypt</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Decrypt</w:t>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Sign</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Verify</w:t>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t>SR</w:t>
            </w:r>
          </w:p>
          <w:p>
            <w:pPr>
              <w:pStyle w:val="TableSmallFont"/>
              <w:numPr>
                <w:ilvl w:val="0"/>
                <w:numId w:val="3"/>
              </w:numPr>
              <w:rPr>
                <w:rFonts w:ascii="Arial" w:hAnsi="Arial" w:cs="Arial"/>
                <w:b/>
                <w:b/>
                <w:sz w:val="20"/>
                <w:lang w:val="sv-SE"/>
              </w:rPr>
            </w:pPr>
            <w:r>
              <w:rPr>
                <w:rFonts w:cs="Arial" w:ascii="Arial" w:hAnsi="Arial"/>
                <w:b/>
                <w:sz w:val="20"/>
                <w:lang w:val="sv-SE"/>
              </w:rPr>
              <w:t>&amp;</w:t>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VR</w:t>
            </w:r>
            <w:r>
              <w:rPr>
                <w:rFonts w:cs="Arial" w:ascii="Arial" w:hAnsi="Arial"/>
                <w:sz w:val="20"/>
                <w:vertAlign w:val="superscript"/>
                <w:lang w:val="sv-SE"/>
              </w:rPr>
              <w:t>1</w:t>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lang w:val="sv-SE"/>
              </w:rPr>
            </w:pPr>
            <w:r>
              <w:rPr>
                <w:rFonts w:cs="Arial" w:ascii="Arial" w:hAnsi="Arial"/>
                <w:b/>
                <w:sz w:val="20"/>
                <w:lang w:val="sv-SE"/>
              </w:rPr>
            </w:r>
          </w:p>
          <w:p>
            <w:pPr>
              <w:pStyle w:val="TableSmallFont"/>
              <w:numPr>
                <w:ilvl w:val="0"/>
                <w:numId w:val="3"/>
              </w:numPr>
              <w:spacing w:before="0" w:after="40"/>
              <w:rPr>
                <w:rFonts w:ascii="Arial" w:hAnsi="Arial" w:cs="Arial"/>
                <w:b/>
                <w:b/>
                <w:sz w:val="20"/>
                <w:lang w:val="sv-SE"/>
              </w:rPr>
            </w:pPr>
            <w:r>
              <w:rPr>
                <w:rFonts w:cs="Arial" w:ascii="Arial" w:hAnsi="Arial"/>
                <w:b/>
                <w:sz w:val="20"/>
                <w:lang w:val="sv-SE"/>
              </w:rPr>
              <w:t>Digest</w:t>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Gen.</w:t>
            </w:r>
          </w:p>
          <w:p>
            <w:pPr>
              <w:pStyle w:val="TableSmallFont"/>
              <w:numPr>
                <w:ilvl w:val="0"/>
                <w:numId w:val="3"/>
              </w:numPr>
              <w:rPr>
                <w:rFonts w:ascii="Arial" w:hAnsi="Arial" w:cs="Arial"/>
                <w:b/>
                <w:b/>
                <w:sz w:val="20"/>
              </w:rPr>
            </w:pPr>
            <w:r>
              <w:rPr>
                <w:rFonts w:cs="Arial" w:ascii="Arial" w:hAnsi="Arial"/>
                <w:b/>
                <w:sz w:val="20"/>
              </w:rPr>
              <w:t xml:space="preserve"> </w:t>
            </w:r>
            <w:r>
              <w:rPr>
                <w:rFonts w:cs="Arial" w:ascii="Arial" w:hAnsi="Arial"/>
                <w:b/>
                <w:sz w:val="20"/>
              </w:rPr>
              <w:t>Key/</w:t>
            </w:r>
          </w:p>
          <w:p>
            <w:pPr>
              <w:pStyle w:val="TableSmallFont"/>
              <w:numPr>
                <w:ilvl w:val="0"/>
                <w:numId w:val="3"/>
              </w:numPr>
              <w:rPr>
                <w:rFonts w:ascii="Arial" w:hAnsi="Arial" w:cs="Arial"/>
                <w:b/>
                <w:b/>
                <w:sz w:val="20"/>
              </w:rPr>
            </w:pPr>
            <w:r>
              <w:rPr>
                <w:rFonts w:cs="Arial" w:ascii="Arial" w:hAnsi="Arial"/>
                <w:b/>
                <w:sz w:val="20"/>
              </w:rPr>
              <w:t>Key</w:t>
            </w:r>
          </w:p>
          <w:p>
            <w:pPr>
              <w:pStyle w:val="TableSmallFont"/>
              <w:numPr>
                <w:ilvl w:val="0"/>
                <w:numId w:val="3"/>
              </w:numPr>
              <w:spacing w:before="0" w:after="40"/>
              <w:rPr>
                <w:rFonts w:ascii="Arial" w:hAnsi="Arial" w:cs="Arial"/>
                <w:b/>
                <w:b/>
                <w:sz w:val="20"/>
              </w:rPr>
            </w:pPr>
            <w:r>
              <w:rPr>
                <w:rFonts w:cs="Arial" w:ascii="Arial" w:hAnsi="Arial"/>
                <w:b/>
                <w:sz w:val="20"/>
              </w:rPr>
              <w:t>Pair</w:t>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t>Wrap</w:t>
            </w:r>
          </w:p>
          <w:p>
            <w:pPr>
              <w:pStyle w:val="TableSmallFont"/>
              <w:numPr>
                <w:ilvl w:val="0"/>
                <w:numId w:val="3"/>
              </w:numPr>
              <w:rPr>
                <w:rFonts w:ascii="Arial" w:hAnsi="Arial" w:cs="Arial"/>
                <w:b/>
                <w:b/>
                <w:sz w:val="20"/>
              </w:rPr>
            </w:pPr>
            <w:r>
              <w:rPr>
                <w:rFonts w:cs="Arial" w:ascii="Arial" w:hAnsi="Arial"/>
                <w:b/>
                <w:sz w:val="20"/>
              </w:rPr>
              <w:t>&amp;</w:t>
            </w:r>
          </w:p>
          <w:p>
            <w:pPr>
              <w:pStyle w:val="TableSmallFont"/>
              <w:numPr>
                <w:ilvl w:val="0"/>
                <w:numId w:val="3"/>
              </w:numPr>
              <w:spacing w:before="0" w:after="40"/>
              <w:rPr>
                <w:rFonts w:ascii="Arial" w:hAnsi="Arial" w:cs="Arial"/>
                <w:b/>
                <w:b/>
                <w:sz w:val="20"/>
              </w:rPr>
            </w:pPr>
            <w:r>
              <w:rPr>
                <w:rFonts w:cs="Arial" w:ascii="Arial" w:hAnsi="Arial"/>
                <w:b/>
                <w:sz w:val="20"/>
              </w:rPr>
              <w:t>Unwrap</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numPr>
                <w:ilvl w:val="0"/>
                <w:numId w:val="3"/>
              </w:numPr>
              <w:rPr>
                <w:rFonts w:ascii="Arial" w:hAnsi="Arial" w:cs="Arial"/>
                <w:b/>
                <w:b/>
                <w:sz w:val="20"/>
              </w:rPr>
            </w:pPr>
            <w:r>
              <w:rPr>
                <w:rFonts w:cs="Arial" w:ascii="Arial" w:hAnsi="Arial"/>
                <w:b/>
                <w:sz w:val="20"/>
              </w:rPr>
            </w:r>
          </w:p>
          <w:p>
            <w:pPr>
              <w:pStyle w:val="TableSmallFont"/>
              <w:numPr>
                <w:ilvl w:val="0"/>
                <w:numId w:val="3"/>
              </w:numPr>
              <w:spacing w:before="0" w:after="40"/>
              <w:rPr>
                <w:rFonts w:ascii="Arial" w:hAnsi="Arial" w:cs="Arial"/>
                <w:b/>
                <w:b/>
                <w:sz w:val="20"/>
              </w:rPr>
            </w:pPr>
            <w:r>
              <w:rPr>
                <w:rFonts w:cs="Arial" w:ascii="Arial" w:hAnsi="Arial"/>
                <w:b/>
                <w:sz w:val="20"/>
              </w:rPr>
              <w:t>Derive</w:t>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CKM_KIP_DERIVE</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r>
        <w:trPr/>
        <w:tc>
          <w:tcPr>
            <w:tcW w:w="35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CKM_KIP_WRAP</w:t>
            </w:r>
          </w:p>
        </w:tc>
        <w:tc>
          <w:tcPr>
            <w:tcW w:w="9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c>
          <w:tcPr>
            <w:tcW w:w="35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15" w:type="dxa"/>
            </w:tcMar>
          </w:tcPr>
          <w:p>
            <w:pPr>
              <w:pStyle w:val="TableSmallFont"/>
              <w:keepNext/>
              <w:numPr>
                <w:ilvl w:val="0"/>
                <w:numId w:val="3"/>
              </w:numPr>
              <w:spacing w:before="0" w:after="40"/>
              <w:jc w:val="left"/>
              <w:rPr>
                <w:rFonts w:ascii="Arial" w:hAnsi="Arial" w:cs="Arial"/>
                <w:sz w:val="20"/>
              </w:rPr>
            </w:pPr>
            <w:r>
              <w:rPr>
                <w:rFonts w:cs="Arial" w:ascii="Arial" w:hAnsi="Arial"/>
                <w:sz w:val="20"/>
              </w:rPr>
              <w:t>CKM_KIP_MAC</w:t>
            </w:r>
          </w:p>
        </w:tc>
        <w:tc>
          <w:tcPr>
            <w:tcW w:w="9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8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22"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The remainder of this section will present in detail the mechanisms and the parameters that are supplied to them.</w:t>
      </w:r>
    </w:p>
    <w:p>
      <w:pPr>
        <w:pStyle w:val="Heading3"/>
        <w:numPr>
          <w:ilvl w:val="2"/>
          <w:numId w:val="2"/>
        </w:numPr>
        <w:rPr/>
      </w:pPr>
      <w:bookmarkStart w:id="3456" w:name="_Toc122340263"/>
      <w:bookmarkStart w:id="3457" w:name="_Toc516501015"/>
      <w:bookmarkStart w:id="3458" w:name="_Toc416960265"/>
      <w:bookmarkStart w:id="3459" w:name="_Toc395188019"/>
      <w:bookmarkStart w:id="3460" w:name="_Toc391471381"/>
      <w:bookmarkStart w:id="3461" w:name="_Toc370634668"/>
      <w:bookmarkStart w:id="3462" w:name="_Toc228807441"/>
      <w:bookmarkStart w:id="3463" w:name="_Toc228894888"/>
      <w:bookmarkEnd w:id="3456"/>
      <w:bookmarkEnd w:id="3457"/>
      <w:bookmarkEnd w:id="3458"/>
      <w:bookmarkEnd w:id="3459"/>
      <w:bookmarkEnd w:id="3460"/>
      <w:bookmarkEnd w:id="3461"/>
      <w:bookmarkEnd w:id="3462"/>
      <w:bookmarkEnd w:id="3463"/>
      <w:r>
        <w:rPr/>
        <w:t>Definitions</w:t>
      </w:r>
    </w:p>
    <w:p>
      <w:pPr>
        <w:pStyle w:val="Normal"/>
        <w:numPr>
          <w:ilvl w:val="0"/>
          <w:numId w:val="3"/>
        </w:numPr>
        <w:rPr>
          <w:lang w:val="sv-SE"/>
        </w:rPr>
      </w:pPr>
      <w:r>
        <w:rPr>
          <w:lang w:val="sv-SE"/>
        </w:rPr>
        <w:t>Mechanisms:</w:t>
      </w:r>
    </w:p>
    <w:p>
      <w:pPr>
        <w:pStyle w:val="Normal"/>
        <w:numPr>
          <w:ilvl w:val="0"/>
          <w:numId w:val="3"/>
        </w:numPr>
        <w:ind w:left="720" w:hanging="0"/>
        <w:rPr/>
      </w:pPr>
      <w:r>
        <w:rPr/>
        <w:t xml:space="preserve">CKM_KIP_DERIVE                 </w:t>
      </w:r>
    </w:p>
    <w:p>
      <w:pPr>
        <w:pStyle w:val="Normal"/>
        <w:numPr>
          <w:ilvl w:val="0"/>
          <w:numId w:val="3"/>
        </w:numPr>
        <w:ind w:left="720" w:hanging="0"/>
        <w:rPr/>
      </w:pPr>
      <w:r>
        <w:rPr/>
        <w:t>CKM_KIP_WRAP</w:t>
      </w:r>
    </w:p>
    <w:p>
      <w:pPr>
        <w:pStyle w:val="Normal"/>
        <w:numPr>
          <w:ilvl w:val="0"/>
          <w:numId w:val="3"/>
        </w:numPr>
        <w:ind w:left="720" w:hanging="0"/>
        <w:rPr/>
      </w:pPr>
      <w:r>
        <w:rPr/>
        <w:t>CKM_KIP_MAC</w:t>
      </w:r>
    </w:p>
    <w:p>
      <w:pPr>
        <w:pStyle w:val="Heading3"/>
        <w:numPr>
          <w:ilvl w:val="2"/>
          <w:numId w:val="2"/>
        </w:numPr>
        <w:rPr/>
      </w:pPr>
      <w:bookmarkStart w:id="3464" w:name="_Toc516501016"/>
      <w:bookmarkStart w:id="3465" w:name="_Toc416960266"/>
      <w:bookmarkStart w:id="3466" w:name="_Toc395188020"/>
      <w:bookmarkStart w:id="3467" w:name="_Toc391471382"/>
      <w:bookmarkStart w:id="3468" w:name="_Toc370634669"/>
      <w:bookmarkStart w:id="3469" w:name="_Toc122340264"/>
      <w:bookmarkStart w:id="3470" w:name="_Toc228807442"/>
      <w:bookmarkStart w:id="3471" w:name="_Toc228894889"/>
      <w:bookmarkEnd w:id="3464"/>
      <w:bookmarkEnd w:id="3465"/>
      <w:bookmarkEnd w:id="3466"/>
      <w:bookmarkEnd w:id="3467"/>
      <w:bookmarkEnd w:id="3468"/>
      <w:bookmarkEnd w:id="3469"/>
      <w:bookmarkEnd w:id="3470"/>
      <w:bookmarkEnd w:id="3471"/>
      <w:r>
        <w:rPr/>
        <w:t>CT-KIP Mechanism parameters</w:t>
      </w:r>
    </w:p>
    <w:p>
      <w:pPr>
        <w:pStyle w:val="Name"/>
        <w:numPr>
          <w:ilvl w:val="0"/>
          <w:numId w:val="9"/>
        </w:numPr>
        <w:tabs>
          <w:tab w:val="left" w:pos="720" w:leader="none"/>
        </w:tabs>
        <w:spacing w:before="80" w:after="0"/>
        <w:rPr>
          <w:rFonts w:ascii="Arial" w:hAnsi="Arial" w:cs="Arial"/>
        </w:rPr>
      </w:pPr>
      <w:bookmarkStart w:id="3472" w:name="_Toc122340265"/>
      <w:bookmarkStart w:id="3473" w:name="_Toc228807443"/>
      <w:bookmarkEnd w:id="3472"/>
      <w:bookmarkEnd w:id="3473"/>
      <w:r>
        <w:rPr>
          <w:rFonts w:cs="Arial" w:ascii="Arial" w:hAnsi="Arial"/>
        </w:rPr>
        <w:t>CK_KIP_PARAMS; CK_KIP_PARAMS_PTR</w:t>
      </w:r>
    </w:p>
    <w:p>
      <w:pPr>
        <w:pStyle w:val="Normal"/>
        <w:numPr>
          <w:ilvl w:val="0"/>
          <w:numId w:val="3"/>
        </w:numPr>
        <w:rPr/>
      </w:pPr>
      <w:r>
        <w:rPr>
          <w:b/>
        </w:rPr>
        <w:t>CK_KIP_PARAMS</w:t>
      </w:r>
      <w:r>
        <w:rPr/>
        <w:t xml:space="preserve"> is a structure that provides the parameters to all the CT-KIP related mechanisms: The </w:t>
      </w:r>
      <w:r>
        <w:rPr>
          <w:b/>
        </w:rPr>
        <w:t>CKM_KIP_DERIVE</w:t>
      </w:r>
      <w:r>
        <w:rPr/>
        <w:t xml:space="preserve"> key derivation mechanism, the </w:t>
      </w:r>
      <w:r>
        <w:rPr>
          <w:b/>
        </w:rPr>
        <w:t>CKM_KIP_WRAP</w:t>
      </w:r>
      <w:r>
        <w:rPr/>
        <w:t xml:space="preserve"> key wrap and key unwrap mechanism, and the </w:t>
      </w:r>
      <w:r>
        <w:rPr>
          <w:b/>
        </w:rPr>
        <w:t xml:space="preserve">CKM_KIP_MAC </w:t>
      </w:r>
      <w:r>
        <w:rPr/>
        <w:t>signature mechanism. The structure is defined as follows:</w:t>
      </w:r>
    </w:p>
    <w:p>
      <w:pPr>
        <w:pStyle w:val="CCode"/>
        <w:numPr>
          <w:ilvl w:val="0"/>
          <w:numId w:val="3"/>
        </w:numPr>
        <w:rPr>
          <w:highlight w:val="yellow"/>
        </w:rPr>
      </w:pPr>
      <w:r>
        <w:rPr>
          <w:highlight w:val="yellow"/>
        </w:rPr>
        <w:t>typedef struct CK_KIP_PARAMS {</w:t>
      </w:r>
    </w:p>
    <w:p>
      <w:pPr>
        <w:pStyle w:val="CCode"/>
        <w:numPr>
          <w:ilvl w:val="0"/>
          <w:numId w:val="3"/>
        </w:numPr>
        <w:rPr>
          <w:highlight w:val="yellow"/>
        </w:rPr>
      </w:pPr>
      <w:r>
        <w:rPr>
          <w:highlight w:val="yellow"/>
        </w:rPr>
        <w:tab/>
        <w:t>CK_MECHANISM_PTR  pMechanism;</w:t>
      </w:r>
    </w:p>
    <w:p>
      <w:pPr>
        <w:pStyle w:val="CCode"/>
        <w:numPr>
          <w:ilvl w:val="0"/>
          <w:numId w:val="3"/>
        </w:numPr>
        <w:rPr>
          <w:highlight w:val="yellow"/>
        </w:rPr>
      </w:pPr>
      <w:r>
        <w:rPr>
          <w:highlight w:val="yellow"/>
        </w:rPr>
        <w:tab/>
        <w:t>CK_OBJECT_HANDLE  hKey;</w:t>
      </w:r>
    </w:p>
    <w:p>
      <w:pPr>
        <w:pStyle w:val="CCode"/>
        <w:numPr>
          <w:ilvl w:val="0"/>
          <w:numId w:val="3"/>
        </w:numPr>
        <w:rPr>
          <w:highlight w:val="yellow"/>
        </w:rPr>
      </w:pPr>
      <w:r>
        <w:rPr>
          <w:highlight w:val="yellow"/>
        </w:rPr>
        <w:tab/>
        <w:t>CK_BYTE_PTR       pSeed;</w:t>
      </w:r>
    </w:p>
    <w:p>
      <w:pPr>
        <w:pStyle w:val="CCode"/>
        <w:numPr>
          <w:ilvl w:val="0"/>
          <w:numId w:val="3"/>
        </w:numPr>
        <w:rPr>
          <w:highlight w:val="yellow"/>
        </w:rPr>
      </w:pPr>
      <w:r>
        <w:rPr>
          <w:highlight w:val="yellow"/>
        </w:rPr>
        <w:t xml:space="preserve">   </w:t>
      </w:r>
      <w:r>
        <w:rPr>
          <w:highlight w:val="yellow"/>
        </w:rPr>
        <w:t>CK_ULONG          ulSeedLen;</w:t>
      </w:r>
    </w:p>
    <w:p>
      <w:pPr>
        <w:pStyle w:val="CCode"/>
        <w:numPr>
          <w:ilvl w:val="0"/>
          <w:numId w:val="3"/>
        </w:numPr>
        <w:rPr/>
      </w:pPr>
      <w:r>
        <w:rPr>
          <w:highlight w:val="yellow"/>
        </w:rPr>
        <w:t>} CK_KIP_PARAMS;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The fields of the structure have the following meanings:</w:t>
      </w:r>
    </w:p>
    <w:p>
      <w:pPr>
        <w:pStyle w:val="Definition1"/>
        <w:numPr>
          <w:ilvl w:val="0"/>
          <w:numId w:val="3"/>
        </w:numPr>
        <w:rPr/>
      </w:pPr>
      <w:r>
        <w:rPr/>
        <w:tab/>
        <w:t>pMechanism</w:t>
        <w:tab/>
      </w:r>
      <w:r>
        <w:rPr>
          <w:i w:val="false"/>
        </w:rPr>
        <w:t xml:space="preserve">pointer to the underlying cryptographic mechanism (e.g. AES, SHA-256), see further </w:t>
      </w:r>
      <w:r>
        <w:rPr>
          <w:i w:val="false"/>
        </w:rPr>
        <w:fldChar w:fldCharType="begin"/>
      </w:r>
      <w:r>
        <w:instrText> REF _Ref94434861 \r \h </w:instrText>
      </w:r>
      <w:r>
        <w:fldChar w:fldCharType="separate"/>
      </w:r>
      <w:r>
        <w:t>74</w:t>
      </w:r>
      <w:r>
        <w:fldChar w:fldCharType="end"/>
      </w:r>
      <w:r>
        <w:rPr>
          <w:i w:val="false"/>
        </w:rPr>
        <w:t>, Appendix D</w:t>
      </w:r>
    </w:p>
    <w:p>
      <w:pPr>
        <w:pStyle w:val="Definition1"/>
        <w:numPr>
          <w:ilvl w:val="0"/>
          <w:numId w:val="3"/>
        </w:numPr>
        <w:rPr>
          <w:i w:val="false"/>
          <w:i w:val="false"/>
        </w:rPr>
      </w:pPr>
      <w:r>
        <w:rPr/>
        <w:tab/>
        <w:t>hKey</w:t>
        <w:tab/>
      </w:r>
      <w:r>
        <w:rPr>
          <w:i w:val="false"/>
        </w:rPr>
        <w:t>handle to a key that will contribute to the entropy of the derived key (CKM_KIP_DERIVE) or will be used in the MAC operation (CKM_KIP_MAC)</w:t>
      </w:r>
    </w:p>
    <w:p>
      <w:pPr>
        <w:pStyle w:val="Definition1"/>
        <w:numPr>
          <w:ilvl w:val="0"/>
          <w:numId w:val="3"/>
        </w:numPr>
        <w:rPr>
          <w:i w:val="false"/>
          <w:i w:val="false"/>
        </w:rPr>
      </w:pPr>
      <w:r>
        <w:rPr/>
        <w:tab/>
        <w:t>pSeed</w:t>
        <w:tab/>
      </w:r>
      <w:r>
        <w:rPr>
          <w:i w:val="false"/>
        </w:rPr>
        <w:t>pointer to an input seed</w:t>
      </w:r>
    </w:p>
    <w:p>
      <w:pPr>
        <w:pStyle w:val="Definition1"/>
        <w:numPr>
          <w:ilvl w:val="0"/>
          <w:numId w:val="3"/>
        </w:numPr>
        <w:rPr/>
      </w:pPr>
      <w:r>
        <w:rPr/>
        <w:tab/>
        <w:t>ulSeedLen</w:t>
        <w:tab/>
      </w:r>
      <w:r>
        <w:rPr>
          <w:i w:val="false"/>
        </w:rPr>
        <w:t>length in bytes of the input seed</w:t>
      </w:r>
    </w:p>
    <w:p>
      <w:pPr>
        <w:pStyle w:val="Normal"/>
        <w:numPr>
          <w:ilvl w:val="0"/>
          <w:numId w:val="3"/>
        </w:numPr>
        <w:rPr/>
      </w:pPr>
      <w:r>
        <w:rPr>
          <w:b/>
          <w:highlight w:val="green"/>
        </w:rPr>
        <w:t>CK_KIP_PARAMS_PTR</w:t>
      </w:r>
      <w:r>
        <w:rPr>
          <w:highlight w:val="green"/>
        </w:rPr>
        <w:t xml:space="preserve"> is a pointer to a </w:t>
      </w:r>
      <w:r>
        <w:rPr>
          <w:b/>
          <w:highlight w:val="green"/>
        </w:rPr>
        <w:t>CK_KIP_PARAMS</w:t>
      </w:r>
      <w:r>
        <w:rPr>
          <w:highlight w:val="green"/>
        </w:rPr>
        <w:t xml:space="preserve"> structure.</w:t>
      </w:r>
      <w:r>
        <w:rPr/>
        <w:tab/>
      </w:r>
    </w:p>
    <w:p>
      <w:pPr>
        <w:pStyle w:val="Heading3"/>
        <w:numPr>
          <w:ilvl w:val="2"/>
          <w:numId w:val="2"/>
        </w:numPr>
        <w:rPr/>
      </w:pPr>
      <w:bookmarkStart w:id="3474" w:name="_Toc516501017"/>
      <w:bookmarkStart w:id="3475" w:name="_Toc416960267"/>
      <w:bookmarkStart w:id="3476" w:name="_Toc395188021"/>
      <w:bookmarkStart w:id="3477" w:name="_Toc391471383"/>
      <w:bookmarkStart w:id="3478" w:name="_Toc370634670"/>
      <w:bookmarkStart w:id="3479" w:name="_Toc122340266"/>
      <w:bookmarkStart w:id="3480" w:name="_Toc228807444"/>
      <w:bookmarkStart w:id="3481" w:name="_Toc228894890"/>
      <w:bookmarkEnd w:id="3474"/>
      <w:bookmarkEnd w:id="3475"/>
      <w:bookmarkEnd w:id="3476"/>
      <w:bookmarkEnd w:id="3477"/>
      <w:bookmarkEnd w:id="3478"/>
      <w:bookmarkEnd w:id="3479"/>
      <w:bookmarkEnd w:id="3480"/>
      <w:bookmarkEnd w:id="3481"/>
      <w:r>
        <w:rPr/>
        <w:t>CT-KIP key derivation</w:t>
      </w:r>
    </w:p>
    <w:p>
      <w:pPr>
        <w:pStyle w:val="Normal"/>
        <w:numPr>
          <w:ilvl w:val="0"/>
          <w:numId w:val="3"/>
        </w:numPr>
        <w:rPr/>
      </w:pPr>
      <w:r>
        <w:rPr/>
        <w:t xml:space="preserve">The CT-KIP key derivation mechanism, denoted </w:t>
      </w:r>
      <w:r>
        <w:rPr>
          <w:b/>
        </w:rPr>
        <w:t>CKM_KIP_DERIVE</w:t>
      </w:r>
      <w:r>
        <w:rPr/>
        <w:t>, is a key derivation mechanism that is capable of generating secret keys of potentially any type, subject to token limitations.</w:t>
      </w:r>
    </w:p>
    <w:p>
      <w:pPr>
        <w:pStyle w:val="Normal"/>
        <w:numPr>
          <w:ilvl w:val="0"/>
          <w:numId w:val="3"/>
        </w:numPr>
        <w:rPr/>
      </w:pPr>
      <w:r>
        <w:rPr/>
        <w:t xml:space="preserve">It takes a parameter of type </w:t>
      </w:r>
      <w:r>
        <w:rPr>
          <w:b/>
        </w:rPr>
        <w:t>CK_KIP_PARAMS</w:t>
      </w:r>
      <w:r>
        <w:rPr/>
        <w:t xml:space="preserve"> which allows for the passing of the desired underlying cryptographic mechanism as well as some other data. In particular, when the </w:t>
      </w:r>
      <w:r>
        <w:rPr>
          <w:i/>
        </w:rPr>
        <w:t>hKey</w:t>
      </w:r>
      <w:r>
        <w:rPr/>
        <w:t xml:space="preserve"> parameter is a handle to an existing key, that key will be used in the key derivation in addition to the </w:t>
      </w:r>
      <w:r>
        <w:rPr>
          <w:i/>
        </w:rPr>
        <w:t>hBaseKey</w:t>
      </w:r>
      <w:r>
        <w:rPr/>
        <w:t xml:space="preserve"> of </w:t>
      </w:r>
      <w:r>
        <w:rPr>
          <w:b/>
        </w:rPr>
        <w:t>C_DeriveKey</w:t>
      </w:r>
      <w:r>
        <w:rPr/>
        <w:t xml:space="preserve">. The </w:t>
      </w:r>
      <w:r>
        <w:rPr>
          <w:i/>
        </w:rPr>
        <w:t>pSeed</w:t>
      </w:r>
      <w:r>
        <w:rPr/>
        <w:t xml:space="preserve"> parameter may be used to seed the key derivation operation.</w:t>
      </w:r>
    </w:p>
    <w:p>
      <w:pPr>
        <w:pStyle w:val="Normal"/>
        <w:numPr>
          <w:ilvl w:val="0"/>
          <w:numId w:val="3"/>
        </w:numPr>
        <w:rPr/>
      </w:pPr>
      <w:r>
        <w:rPr/>
        <w:t>The mechanism derives a secret key with a particular set of attributes as specified in the attributes of the template for the key.</w:t>
      </w:r>
    </w:p>
    <w:p>
      <w:pPr>
        <w:pStyle w:val="Normal"/>
        <w:numPr>
          <w:ilvl w:val="0"/>
          <w:numId w:val="3"/>
        </w:numPr>
        <w:rPr/>
      </w:pPr>
      <w:r>
        <w:rPr/>
        <w:t xml:space="preserve">The mechanism contributes the </w:t>
      </w:r>
      <w:r>
        <w:rPr>
          <w:b/>
        </w:rPr>
        <w:t>CKA_CLASS</w:t>
      </w:r>
      <w:r>
        <w:rPr/>
        <w:t xml:space="preserve"> and </w:t>
      </w:r>
      <w:r>
        <w:rPr>
          <w:b/>
        </w:rPr>
        <w:t>CKA_VALUE</w:t>
      </w:r>
      <w:r>
        <w:rPr/>
        <w:t xml:space="preserve"> attributes to the new key. Other attributes supported by the key type may be specified in the template for the key, or else will be assigned default initial values. Since the mechanism is generic, the </w:t>
      </w:r>
      <w:r>
        <w:rPr>
          <w:b/>
        </w:rPr>
        <w:t>CKA_KEY_TYPE</w:t>
      </w:r>
      <w:r>
        <w:rPr/>
        <w:t xml:space="preserve"> attribute should be set in the template, if the key is to be used with a particular mechanism.</w:t>
      </w:r>
    </w:p>
    <w:p>
      <w:pPr>
        <w:pStyle w:val="Heading3"/>
        <w:numPr>
          <w:ilvl w:val="2"/>
          <w:numId w:val="2"/>
        </w:numPr>
        <w:rPr/>
      </w:pPr>
      <w:bookmarkStart w:id="3482" w:name="_Toc516501018"/>
      <w:bookmarkStart w:id="3483" w:name="_Toc416960268"/>
      <w:bookmarkStart w:id="3484" w:name="_Toc395188022"/>
      <w:bookmarkStart w:id="3485" w:name="_Toc391471384"/>
      <w:bookmarkStart w:id="3486" w:name="_Toc370634671"/>
      <w:bookmarkStart w:id="3487" w:name="_Toc122340267"/>
      <w:bookmarkStart w:id="3488" w:name="_Toc228807445"/>
      <w:bookmarkStart w:id="3489" w:name="_Toc228894891"/>
      <w:bookmarkEnd w:id="3482"/>
      <w:bookmarkEnd w:id="3483"/>
      <w:bookmarkEnd w:id="3484"/>
      <w:bookmarkEnd w:id="3485"/>
      <w:bookmarkEnd w:id="3486"/>
      <w:bookmarkEnd w:id="3487"/>
      <w:bookmarkEnd w:id="3488"/>
      <w:bookmarkEnd w:id="3489"/>
      <w:r>
        <w:rPr/>
        <w:t>CT-KIP key wrap and key unwrap</w:t>
      </w:r>
    </w:p>
    <w:p>
      <w:pPr>
        <w:pStyle w:val="Normal"/>
        <w:numPr>
          <w:ilvl w:val="0"/>
          <w:numId w:val="3"/>
        </w:numPr>
        <w:rPr/>
      </w:pPr>
      <w:r>
        <w:rPr/>
        <w:t xml:space="preserve">The CT-KIP key wrap and unwrap mechanism, denoted </w:t>
      </w:r>
      <w:r>
        <w:rPr>
          <w:b/>
        </w:rPr>
        <w:t>CKM_KIP_WRAP</w:t>
      </w:r>
      <w:r>
        <w:rPr/>
        <w:t>, is a key wrap mechanism that is capable of wrapping and unwrapping generic secret keys.</w:t>
      </w:r>
    </w:p>
    <w:p>
      <w:pPr>
        <w:pStyle w:val="Normal"/>
        <w:numPr>
          <w:ilvl w:val="0"/>
          <w:numId w:val="3"/>
        </w:numPr>
        <w:rPr/>
      </w:pPr>
      <w:r>
        <w:rPr/>
        <w:t xml:space="preserve">It takes a parameter of type </w:t>
      </w:r>
      <w:r>
        <w:rPr>
          <w:b/>
        </w:rPr>
        <w:t>CK_KIP_PARAMS</w:t>
      </w:r>
      <w:r>
        <w:rPr/>
        <w:t xml:space="preserve">, which allows for the passing of the desired underlying cryptographic mechanism as well as some other data. It does not make use of the </w:t>
      </w:r>
      <w:r>
        <w:rPr>
          <w:i/>
        </w:rPr>
        <w:t>hKey</w:t>
      </w:r>
      <w:r>
        <w:rPr/>
        <w:t xml:space="preserve"> parameter of </w:t>
      </w:r>
      <w:r>
        <w:rPr>
          <w:b/>
        </w:rPr>
        <w:t>CK_KIP_PARAMS</w:t>
      </w:r>
      <w:r>
        <w:rPr/>
        <w:t>.</w:t>
      </w:r>
    </w:p>
    <w:p>
      <w:pPr>
        <w:pStyle w:val="Heading3"/>
        <w:numPr>
          <w:ilvl w:val="2"/>
          <w:numId w:val="2"/>
        </w:numPr>
        <w:rPr/>
      </w:pPr>
      <w:bookmarkStart w:id="3490" w:name="_Toc516501019"/>
      <w:bookmarkStart w:id="3491" w:name="_Toc416960269"/>
      <w:bookmarkStart w:id="3492" w:name="_Toc395188023"/>
      <w:bookmarkStart w:id="3493" w:name="_Toc391471385"/>
      <w:bookmarkStart w:id="3494" w:name="_Toc370634672"/>
      <w:bookmarkStart w:id="3495" w:name="_Toc122340268"/>
      <w:bookmarkStart w:id="3496" w:name="_Toc228807446"/>
      <w:bookmarkStart w:id="3497" w:name="_Toc228894892"/>
      <w:bookmarkEnd w:id="3490"/>
      <w:bookmarkEnd w:id="3491"/>
      <w:bookmarkEnd w:id="3492"/>
      <w:bookmarkEnd w:id="3493"/>
      <w:bookmarkEnd w:id="3494"/>
      <w:bookmarkEnd w:id="3495"/>
      <w:bookmarkEnd w:id="3496"/>
      <w:bookmarkEnd w:id="3497"/>
      <w:r>
        <w:rPr/>
        <w:t>CT-KIP signature generation</w:t>
      </w:r>
    </w:p>
    <w:p>
      <w:pPr>
        <w:pStyle w:val="Normal"/>
        <w:numPr>
          <w:ilvl w:val="0"/>
          <w:numId w:val="3"/>
        </w:numPr>
        <w:rPr/>
      </w:pPr>
      <w:r>
        <w:rPr/>
        <w:t xml:space="preserve">The CT-KIP signature (MAC) mechanism, denoted </w:t>
      </w:r>
      <w:r>
        <w:rPr>
          <w:b/>
        </w:rPr>
        <w:t>CKM_KIP_MAC</w:t>
      </w:r>
      <w:r>
        <w:rPr/>
        <w:t>, is a mechanism used to produce a message authentication code of arbitrary length. The keys it uses are secret keys.</w:t>
      </w:r>
    </w:p>
    <w:p>
      <w:pPr>
        <w:pStyle w:val="Normal"/>
        <w:numPr>
          <w:ilvl w:val="0"/>
          <w:numId w:val="3"/>
        </w:numPr>
        <w:rPr/>
      </w:pPr>
      <w:r>
        <w:rPr/>
        <w:t xml:space="preserve">It takes a parameter of type </w:t>
      </w:r>
      <w:r>
        <w:rPr>
          <w:b/>
        </w:rPr>
        <w:t>CK_KIP_PARAMS</w:t>
      </w:r>
      <w:r>
        <w:rPr/>
        <w:t xml:space="preserve">, which allows for the passing of the desired underlying cryptographic mechanism as well as some other data. The mechanism does not make use of the </w:t>
      </w:r>
      <w:r>
        <w:rPr>
          <w:i/>
        </w:rPr>
        <w:t>pSeed</w:t>
      </w:r>
      <w:r>
        <w:rPr/>
        <w:t xml:space="preserve"> and the </w:t>
      </w:r>
      <w:r>
        <w:rPr>
          <w:i/>
        </w:rPr>
        <w:t>ulSeedLen</w:t>
      </w:r>
      <w:r>
        <w:rPr/>
        <w:t xml:space="preserve"> parameters of </w:t>
      </w:r>
      <w:r>
        <w:rPr>
          <w:b/>
        </w:rPr>
        <w:t>CT_KIP_PARAMS</w:t>
      </w:r>
      <w:r>
        <w:rPr/>
        <w:t>.</w:t>
      </w:r>
    </w:p>
    <w:p>
      <w:pPr>
        <w:pStyle w:val="Normal"/>
        <w:numPr>
          <w:ilvl w:val="0"/>
          <w:numId w:val="3"/>
        </w:numPr>
        <w:rPr/>
      </w:pPr>
      <w:r>
        <w:rPr/>
        <w:t xml:space="preserve">This mechanism produces a MAC of the length specified by </w:t>
      </w:r>
      <w:r>
        <w:rPr>
          <w:i/>
        </w:rPr>
        <w:t xml:space="preserve">pulSignatureLen </w:t>
      </w:r>
      <w:r>
        <w:rPr/>
        <w:t xml:space="preserve">parameter in calls to </w:t>
      </w:r>
      <w:r>
        <w:rPr>
          <w:b/>
        </w:rPr>
        <w:t>C_Sign</w:t>
      </w:r>
      <w:r>
        <w:rPr/>
        <w:t>.</w:t>
      </w:r>
    </w:p>
    <w:p>
      <w:pPr>
        <w:pStyle w:val="Normal"/>
        <w:numPr>
          <w:ilvl w:val="0"/>
          <w:numId w:val="3"/>
        </w:numPr>
        <w:rPr/>
      </w:pPr>
      <w:r>
        <w:rPr/>
        <w:t xml:space="preserve">If a call to </w:t>
      </w:r>
      <w:r>
        <w:rPr>
          <w:b/>
          <w:bCs/>
        </w:rPr>
        <w:t>C_Sign</w:t>
      </w:r>
      <w:r>
        <w:rPr/>
        <w:t xml:space="preserve"> with this mechanism fails, then no output will be generated.</w:t>
      </w:r>
    </w:p>
    <w:p>
      <w:pPr>
        <w:pStyle w:val="Heading2"/>
        <w:numPr>
          <w:ilvl w:val="1"/>
          <w:numId w:val="2"/>
        </w:numPr>
        <w:rPr/>
      </w:pPr>
      <w:bookmarkStart w:id="3498" w:name="_Toc516501020"/>
      <w:bookmarkStart w:id="3499" w:name="_Toc416960270"/>
      <w:bookmarkStart w:id="3500" w:name="_Toc395188024"/>
      <w:bookmarkStart w:id="3501" w:name="_Toc391471386"/>
      <w:bookmarkStart w:id="3502" w:name="_Toc370634673"/>
      <w:bookmarkStart w:id="3503" w:name="_Toc228807447"/>
      <w:bookmarkStart w:id="3504" w:name="_Toc228894893"/>
      <w:bookmarkEnd w:id="3498"/>
      <w:bookmarkEnd w:id="3499"/>
      <w:bookmarkEnd w:id="3500"/>
      <w:bookmarkEnd w:id="3501"/>
      <w:bookmarkEnd w:id="3502"/>
      <w:bookmarkEnd w:id="3503"/>
      <w:bookmarkEnd w:id="3504"/>
      <w:r>
        <w:rPr/>
        <w:t>GOST</w:t>
      </w:r>
    </w:p>
    <w:p>
      <w:pPr>
        <w:pStyle w:val="Normal"/>
        <w:numPr>
          <w:ilvl w:val="0"/>
          <w:numId w:val="3"/>
        </w:numPr>
        <w:rPr/>
      </w:pPr>
      <w:r>
        <w:rPr/>
        <w:t>The remainder of this section will present in detail the mechanisms and the parameters which are supplied to them.</w:t>
      </w:r>
    </w:p>
    <w:p>
      <w:pPr>
        <w:pStyle w:val="Normal"/>
        <w:numPr>
          <w:ilvl w:val="0"/>
          <w:numId w:val="3"/>
        </w:numPr>
        <w:rPr>
          <w:i/>
          <w:i/>
          <w:sz w:val="18"/>
          <w:szCs w:val="18"/>
        </w:rPr>
      </w:pPr>
      <w:r>
        <w:rPr>
          <w:i/>
          <w:sz w:val="18"/>
          <w:szCs w:val="18"/>
        </w:rPr>
      </w:r>
    </w:p>
    <w:p>
      <w:pPr>
        <w:pStyle w:val="Normal"/>
        <w:numPr>
          <w:ilvl w:val="0"/>
          <w:numId w:val="3"/>
        </w:numPr>
        <w:rPr>
          <w:i/>
          <w:i/>
          <w:sz w:val="18"/>
          <w:szCs w:val="18"/>
        </w:rPr>
      </w:pPr>
      <w:r>
        <w:rPr>
          <w:i/>
          <w:sz w:val="18"/>
          <w:szCs w:val="18"/>
        </w:rPr>
      </w:r>
    </w:p>
    <w:p>
      <w:pPr>
        <w:pStyle w:val="Normal"/>
        <w:numPr>
          <w:ilvl w:val="0"/>
          <w:numId w:val="3"/>
        </w:numPr>
        <w:rPr>
          <w:i/>
          <w:i/>
          <w:sz w:val="18"/>
          <w:szCs w:val="18"/>
        </w:rPr>
      </w:pPr>
      <w:r>
        <w:rPr>
          <w:i/>
          <w:sz w:val="18"/>
          <w:szCs w:val="18"/>
        </w:rPr>
      </w:r>
    </w:p>
    <w:p>
      <w:pPr>
        <w:pStyle w:val="Normal"/>
        <w:numPr>
          <w:ilvl w:val="0"/>
          <w:numId w:val="3"/>
        </w:numPr>
        <w:rPr/>
      </w:pPr>
      <w:r>
        <w:rPr>
          <w:i/>
          <w:sz w:val="18"/>
          <w:szCs w:val="18"/>
        </w:rPr>
        <w:t xml:space="preserve">Table </w:t>
      </w:r>
      <w:r>
        <w:rPr>
          <w:i/>
          <w:sz w:val="18"/>
          <w:szCs w:val="18"/>
        </w:rPr>
        <w:fldChar w:fldCharType="begin"/>
      </w:r>
      <w:r>
        <w:instrText> SEQ Table \* ARABIC </w:instrText>
      </w:r>
      <w:r>
        <w:fldChar w:fldCharType="separate"/>
      </w:r>
      <w:r>
        <w:t>154</w:t>
      </w:r>
      <w:r>
        <w:fldChar w:fldCharType="end"/>
      </w:r>
      <w:r>
        <w:rPr>
          <w:i/>
          <w:sz w:val="18"/>
          <w:szCs w:val="18"/>
        </w:rPr>
        <w:t>, GOST Mechanisms vs. Functions</w:t>
      </w:r>
    </w:p>
    <w:tbl>
      <w:tblPr>
        <w:tblW w:w="9330" w:type="dxa"/>
        <w:jc w:val="left"/>
        <w:tblInd w:w="0" w:type="dxa"/>
        <w:tblBorders>
          <w:top w:val="single" w:sz="12" w:space="0" w:color="00000A"/>
          <w:left w:val="single" w:sz="12" w:space="0" w:color="00000A"/>
          <w:bottom w:val="single" w:sz="2" w:space="0" w:color="00000A"/>
          <w:right w:val="single" w:sz="2" w:space="0" w:color="00000A"/>
          <w:insideH w:val="single" w:sz="2" w:space="0" w:color="00000A"/>
          <w:insideV w:val="single" w:sz="2" w:space="0" w:color="00000A"/>
        </w:tblBorders>
        <w:tblCellMar>
          <w:top w:w="0" w:type="dxa"/>
          <w:left w:w="115" w:type="dxa"/>
          <w:bottom w:w="0" w:type="dxa"/>
          <w:right w:w="115" w:type="dxa"/>
        </w:tblCellMar>
        <w:tblLook w:val="01e0" w:noVBand="0" w:noHBand="0" w:lastColumn="1" w:firstColumn="1" w:lastRow="1" w:firstRow="1"/>
      </w:tblPr>
      <w:tblGrid>
        <w:gridCol w:w="3687"/>
        <w:gridCol w:w="975"/>
        <w:gridCol w:w="785"/>
        <w:gridCol w:w="543"/>
        <w:gridCol w:w="842"/>
        <w:gridCol w:w="684"/>
        <w:gridCol w:w="964"/>
        <w:gridCol w:w="849"/>
      </w:tblGrid>
      <w:tr>
        <w:trPr>
          <w:trHeight w:val="340" w:hRule="atLeast"/>
        </w:trPr>
        <w:tc>
          <w:tcPr>
            <w:tcW w:w="3687" w:type="dxa"/>
            <w:vMerge w:val="restart"/>
            <w:tcBorders>
              <w:top w:val="single" w:sz="1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15" w:type="dxa"/>
            </w:tcMar>
          </w:tcPr>
          <w:p>
            <w:pPr>
              <w:pStyle w:val="Normal"/>
              <w:numPr>
                <w:ilvl w:val="0"/>
                <w:numId w:val="3"/>
              </w:numPr>
              <w:spacing w:before="80" w:after="80"/>
              <w:jc w:val="center"/>
              <w:rPr>
                <w:rFonts w:cs="Arial"/>
                <w:b/>
                <w:b/>
                <w:bCs/>
                <w:szCs w:val="20"/>
              </w:rPr>
            </w:pPr>
            <w:r>
              <w:rPr>
                <w:rFonts w:cs="Arial"/>
                <w:b/>
                <w:bCs/>
                <w:szCs w:val="20"/>
              </w:rPr>
              <w:t>Mechanism</w:t>
            </w:r>
          </w:p>
        </w:tc>
        <w:tc>
          <w:tcPr>
            <w:tcW w:w="5642" w:type="dxa"/>
            <w:gridSpan w:val="7"/>
            <w:tcBorders>
              <w:top w:val="single" w:sz="1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27" w:type="dxa"/>
            </w:tcMar>
          </w:tcPr>
          <w:p>
            <w:pPr>
              <w:pStyle w:val="Normal"/>
              <w:numPr>
                <w:ilvl w:val="0"/>
                <w:numId w:val="3"/>
              </w:numPr>
              <w:spacing w:before="80" w:after="80"/>
              <w:jc w:val="center"/>
              <w:rPr>
                <w:rFonts w:cs="Arial"/>
                <w:b/>
                <w:b/>
                <w:bCs/>
                <w:szCs w:val="20"/>
              </w:rPr>
            </w:pPr>
            <w:r>
              <w:rPr>
                <w:rFonts w:cs="Arial"/>
                <w:b/>
                <w:bCs/>
                <w:szCs w:val="20"/>
              </w:rPr>
              <w:t>Functions</w:t>
            </w:r>
          </w:p>
        </w:tc>
      </w:tr>
      <w:tr>
        <w:trPr>
          <w:trHeight w:val="182" w:hRule="atLeast"/>
        </w:trPr>
        <w:tc>
          <w:tcPr>
            <w:tcW w:w="3687" w:type="dxa"/>
            <w:vMerge w:val="continue"/>
            <w:tcBorders>
              <w:top w:val="single" w:sz="1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15" w:type="dxa"/>
            </w:tcMar>
          </w:tcPr>
          <w:p>
            <w:pPr>
              <w:pStyle w:val="Normal"/>
              <w:numPr>
                <w:ilvl w:val="0"/>
                <w:numId w:val="3"/>
              </w:numPr>
              <w:spacing w:before="0" w:after="0"/>
              <w:jc w:val="center"/>
              <w:rPr>
                <w:rFonts w:cs="Arial"/>
                <w:b/>
                <w:b/>
                <w:bCs/>
                <w:szCs w:val="20"/>
              </w:rPr>
            </w:pPr>
            <w:r>
              <w:rPr>
                <w:rFonts w:cs="Arial"/>
                <w:b/>
                <w:bCs/>
                <w:szCs w:val="20"/>
              </w:rPr>
            </w:r>
          </w:p>
        </w:tc>
        <w:tc>
          <w:tcPr>
            <w:tcW w:w="97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Normal"/>
              <w:numPr>
                <w:ilvl w:val="0"/>
                <w:numId w:val="3"/>
              </w:numPr>
              <w:spacing w:before="80" w:after="80"/>
              <w:jc w:val="center"/>
              <w:rPr>
                <w:rFonts w:cs="Arial"/>
                <w:b/>
                <w:b/>
                <w:bCs/>
                <w:szCs w:val="20"/>
              </w:rPr>
            </w:pPr>
            <w:r>
              <w:rPr>
                <w:rFonts w:cs="Arial"/>
                <w:b/>
                <w:bCs/>
                <w:szCs w:val="20"/>
              </w:rPr>
              <w:t>Encrypt  &amp;  Decrypt</w:t>
            </w:r>
          </w:p>
        </w:tc>
        <w:tc>
          <w:tcPr>
            <w:tcW w:w="7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Normal"/>
              <w:numPr>
                <w:ilvl w:val="0"/>
                <w:numId w:val="3"/>
              </w:numPr>
              <w:spacing w:before="80" w:after="80"/>
              <w:jc w:val="center"/>
              <w:rPr>
                <w:rFonts w:cs="Arial"/>
                <w:b/>
                <w:b/>
                <w:bCs/>
                <w:szCs w:val="20"/>
              </w:rPr>
            </w:pPr>
            <w:r>
              <w:rPr>
                <w:rFonts w:cs="Arial"/>
                <w:b/>
                <w:bCs/>
                <w:szCs w:val="20"/>
              </w:rPr>
              <w:t>Sign  &amp; Verify</w:t>
            </w:r>
          </w:p>
        </w:tc>
        <w:tc>
          <w:tcPr>
            <w:tcW w:w="54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Normal"/>
              <w:numPr>
                <w:ilvl w:val="0"/>
                <w:numId w:val="3"/>
              </w:numPr>
              <w:spacing w:before="80" w:after="80"/>
              <w:jc w:val="center"/>
              <w:rPr>
                <w:rFonts w:cs="Arial"/>
                <w:b/>
                <w:b/>
                <w:bCs/>
                <w:szCs w:val="20"/>
              </w:rPr>
            </w:pPr>
            <w:r>
              <w:rPr>
                <w:rFonts w:cs="Arial"/>
                <w:b/>
                <w:bCs/>
                <w:szCs w:val="20"/>
              </w:rPr>
              <w:t>SR &amp; VR</w:t>
            </w:r>
          </w:p>
        </w:tc>
        <w:tc>
          <w:tcPr>
            <w:tcW w:w="84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Normal"/>
              <w:numPr>
                <w:ilvl w:val="0"/>
                <w:numId w:val="3"/>
              </w:numPr>
              <w:spacing w:before="80" w:after="80"/>
              <w:jc w:val="center"/>
              <w:rPr>
                <w:rFonts w:cs="Arial"/>
                <w:b/>
                <w:b/>
                <w:bCs/>
                <w:szCs w:val="20"/>
              </w:rPr>
            </w:pPr>
            <w:r>
              <w:rPr>
                <w:rFonts w:cs="Arial"/>
                <w:b/>
                <w:bCs/>
                <w:szCs w:val="20"/>
              </w:rPr>
            </w:r>
          </w:p>
          <w:p>
            <w:pPr>
              <w:pStyle w:val="Normal"/>
              <w:numPr>
                <w:ilvl w:val="0"/>
                <w:numId w:val="3"/>
              </w:numPr>
              <w:spacing w:before="80" w:after="80"/>
              <w:jc w:val="center"/>
              <w:rPr>
                <w:rFonts w:cs="Arial"/>
                <w:b/>
                <w:b/>
                <w:bCs/>
                <w:szCs w:val="20"/>
              </w:rPr>
            </w:pPr>
            <w:r>
              <w:rPr>
                <w:rFonts w:cs="Arial"/>
                <w:b/>
                <w:bCs/>
                <w:szCs w:val="20"/>
              </w:rPr>
              <w:t>Digest</w:t>
            </w:r>
          </w:p>
        </w:tc>
        <w:tc>
          <w:tcPr>
            <w:tcW w:w="6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Normal"/>
              <w:numPr>
                <w:ilvl w:val="0"/>
                <w:numId w:val="3"/>
              </w:numPr>
              <w:spacing w:before="80" w:after="80"/>
              <w:jc w:val="center"/>
              <w:rPr>
                <w:rFonts w:cs="Arial"/>
                <w:b/>
                <w:b/>
                <w:bCs/>
                <w:szCs w:val="20"/>
              </w:rPr>
            </w:pPr>
            <w:r>
              <w:rPr>
                <w:rFonts w:cs="Arial"/>
                <w:b/>
                <w:bCs/>
                <w:szCs w:val="20"/>
              </w:rPr>
              <w:t>Gen. Key/ Key Pair</w:t>
            </w:r>
          </w:p>
        </w:tc>
        <w:tc>
          <w:tcPr>
            <w:tcW w:w="9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Normal"/>
              <w:numPr>
                <w:ilvl w:val="0"/>
                <w:numId w:val="3"/>
              </w:numPr>
              <w:spacing w:before="80" w:after="80"/>
              <w:jc w:val="center"/>
              <w:rPr>
                <w:rFonts w:cs="Arial"/>
                <w:b/>
                <w:b/>
                <w:bCs/>
                <w:szCs w:val="20"/>
              </w:rPr>
            </w:pPr>
            <w:r>
              <w:rPr>
                <w:rFonts w:cs="Arial"/>
                <w:b/>
                <w:bCs/>
                <w:szCs w:val="20"/>
              </w:rPr>
              <w:t>Wrap  &amp; Unwrap</w:t>
            </w:r>
          </w:p>
        </w:tc>
        <w:tc>
          <w:tcPr>
            <w:tcW w:w="84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27" w:type="dxa"/>
            </w:tcMar>
          </w:tcPr>
          <w:p>
            <w:pPr>
              <w:pStyle w:val="Normal"/>
              <w:numPr>
                <w:ilvl w:val="0"/>
                <w:numId w:val="3"/>
              </w:numPr>
              <w:spacing w:before="80" w:after="80"/>
              <w:jc w:val="center"/>
              <w:rPr>
                <w:rFonts w:cs="Arial"/>
                <w:b/>
                <w:b/>
                <w:bCs/>
                <w:szCs w:val="20"/>
              </w:rPr>
            </w:pPr>
            <w:r>
              <w:rPr>
                <w:rFonts w:cs="Arial"/>
                <w:b/>
                <w:bCs/>
                <w:szCs w:val="20"/>
              </w:rPr>
            </w:r>
          </w:p>
          <w:p>
            <w:pPr>
              <w:pStyle w:val="Normal"/>
              <w:numPr>
                <w:ilvl w:val="0"/>
                <w:numId w:val="3"/>
              </w:numPr>
              <w:spacing w:before="80" w:after="80"/>
              <w:jc w:val="center"/>
              <w:rPr>
                <w:rFonts w:cs="Arial"/>
                <w:b/>
                <w:b/>
                <w:bCs/>
                <w:szCs w:val="20"/>
              </w:rPr>
            </w:pPr>
            <w:r>
              <w:rPr>
                <w:rFonts w:cs="Arial"/>
                <w:b/>
                <w:bCs/>
                <w:szCs w:val="20"/>
              </w:rPr>
              <w:t>Derive</w:t>
            </w:r>
          </w:p>
        </w:tc>
      </w:tr>
      <w:tr>
        <w:trPr>
          <w:trHeight w:val="365" w:hRule="atLeast"/>
        </w:trPr>
        <w:tc>
          <w:tcPr>
            <w:tcW w:w="3687"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15" w:type="dxa"/>
            </w:tcMar>
          </w:tcPr>
          <w:p>
            <w:pPr>
              <w:pStyle w:val="TableSmallFont"/>
              <w:keepNext/>
              <w:numPr>
                <w:ilvl w:val="0"/>
                <w:numId w:val="3"/>
              </w:numPr>
              <w:spacing w:before="0" w:after="40"/>
              <w:rPr>
                <w:rFonts w:ascii="Arial" w:hAnsi="Arial" w:cs="Arial"/>
                <w:sz w:val="20"/>
              </w:rPr>
            </w:pPr>
            <w:r>
              <w:rPr>
                <w:rFonts w:cs="Arial" w:ascii="Arial" w:hAnsi="Arial"/>
                <w:sz w:val="20"/>
              </w:rPr>
              <w:t>CKM_GOST28147_KEY_GEN</w:t>
            </w:r>
          </w:p>
        </w:tc>
        <w:tc>
          <w:tcPr>
            <w:tcW w:w="97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rHeight w:val="346" w:hRule="atLeast"/>
        </w:trPr>
        <w:tc>
          <w:tcPr>
            <w:tcW w:w="3687"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15" w:type="dxa"/>
            </w:tcMar>
          </w:tcPr>
          <w:p>
            <w:pPr>
              <w:pStyle w:val="TableSmallFont"/>
              <w:keepNext/>
              <w:numPr>
                <w:ilvl w:val="0"/>
                <w:numId w:val="3"/>
              </w:numPr>
              <w:spacing w:before="0" w:after="40"/>
              <w:rPr>
                <w:rFonts w:ascii="Arial" w:hAnsi="Arial" w:cs="Arial"/>
                <w:sz w:val="20"/>
              </w:rPr>
            </w:pPr>
            <w:r>
              <w:rPr>
                <w:rFonts w:cs="Arial" w:ascii="Arial" w:hAnsi="Arial"/>
                <w:sz w:val="20"/>
              </w:rPr>
              <w:t>CKM_ GOST28147_ECB</w:t>
            </w:r>
          </w:p>
        </w:tc>
        <w:tc>
          <w:tcPr>
            <w:tcW w:w="97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rHeight w:val="346" w:hRule="atLeast"/>
        </w:trPr>
        <w:tc>
          <w:tcPr>
            <w:tcW w:w="3687"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15" w:type="dxa"/>
            </w:tcMar>
          </w:tcPr>
          <w:p>
            <w:pPr>
              <w:pStyle w:val="TableSmallFont"/>
              <w:keepNext/>
              <w:numPr>
                <w:ilvl w:val="0"/>
                <w:numId w:val="3"/>
              </w:numPr>
              <w:spacing w:before="0" w:after="40"/>
              <w:rPr>
                <w:rFonts w:ascii="Arial" w:hAnsi="Arial" w:cs="Arial"/>
                <w:sz w:val="20"/>
              </w:rPr>
            </w:pPr>
            <w:r>
              <w:rPr>
                <w:rFonts w:cs="Arial" w:ascii="Arial" w:hAnsi="Arial"/>
                <w:sz w:val="20"/>
              </w:rPr>
              <w:t>CKM_GOST28147</w:t>
            </w:r>
          </w:p>
        </w:tc>
        <w:tc>
          <w:tcPr>
            <w:tcW w:w="97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7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rHeight w:val="346" w:hRule="atLeast"/>
        </w:trPr>
        <w:tc>
          <w:tcPr>
            <w:tcW w:w="3687"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15" w:type="dxa"/>
            </w:tcMar>
          </w:tcPr>
          <w:p>
            <w:pPr>
              <w:pStyle w:val="TableSmallFont"/>
              <w:keepNext/>
              <w:numPr>
                <w:ilvl w:val="0"/>
                <w:numId w:val="3"/>
              </w:numPr>
              <w:spacing w:before="0" w:after="40"/>
              <w:rPr>
                <w:rFonts w:ascii="Arial" w:hAnsi="Arial" w:cs="Arial"/>
                <w:sz w:val="20"/>
              </w:rPr>
            </w:pPr>
            <w:r>
              <w:rPr>
                <w:rFonts w:cs="Arial" w:ascii="Arial" w:hAnsi="Arial"/>
                <w:sz w:val="20"/>
              </w:rPr>
              <w:t>CKM_ GOST28147_MAC</w:t>
            </w:r>
          </w:p>
        </w:tc>
        <w:tc>
          <w:tcPr>
            <w:tcW w:w="97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4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rHeight w:val="346" w:hRule="atLeast"/>
        </w:trPr>
        <w:tc>
          <w:tcPr>
            <w:tcW w:w="3687"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15" w:type="dxa"/>
            </w:tcMar>
          </w:tcPr>
          <w:p>
            <w:pPr>
              <w:pStyle w:val="TableSmallFont"/>
              <w:keepNext/>
              <w:numPr>
                <w:ilvl w:val="0"/>
                <w:numId w:val="3"/>
              </w:numPr>
              <w:spacing w:before="0" w:after="40"/>
              <w:rPr>
                <w:rFonts w:ascii="Arial" w:hAnsi="Arial" w:cs="Arial"/>
                <w:sz w:val="20"/>
              </w:rPr>
            </w:pPr>
            <w:r>
              <w:rPr>
                <w:rFonts w:cs="Arial" w:ascii="Arial" w:hAnsi="Arial"/>
                <w:sz w:val="20"/>
              </w:rPr>
              <w:t>CKM_ GOST28147_KEY_WRAP</w:t>
            </w:r>
          </w:p>
        </w:tc>
        <w:tc>
          <w:tcPr>
            <w:tcW w:w="97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rHeight w:val="346" w:hRule="atLeast"/>
        </w:trPr>
        <w:tc>
          <w:tcPr>
            <w:tcW w:w="3687"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15" w:type="dxa"/>
            </w:tcMar>
          </w:tcPr>
          <w:p>
            <w:pPr>
              <w:pStyle w:val="TableSmallFont"/>
              <w:keepNext/>
              <w:numPr>
                <w:ilvl w:val="0"/>
                <w:numId w:val="3"/>
              </w:numPr>
              <w:spacing w:before="0" w:after="40"/>
              <w:rPr>
                <w:rFonts w:ascii="Arial" w:hAnsi="Arial" w:cs="Arial"/>
                <w:sz w:val="20"/>
              </w:rPr>
            </w:pPr>
            <w:r>
              <w:rPr>
                <w:rFonts w:cs="Arial" w:ascii="Arial" w:hAnsi="Arial"/>
                <w:sz w:val="20"/>
              </w:rPr>
              <w:t>CKM_GOSTR3411</w:t>
            </w:r>
          </w:p>
        </w:tc>
        <w:tc>
          <w:tcPr>
            <w:tcW w:w="97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6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rHeight w:val="346" w:hRule="atLeast"/>
        </w:trPr>
        <w:tc>
          <w:tcPr>
            <w:tcW w:w="3687"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15" w:type="dxa"/>
            </w:tcMar>
          </w:tcPr>
          <w:p>
            <w:pPr>
              <w:pStyle w:val="TableSmallFont"/>
              <w:keepNext/>
              <w:numPr>
                <w:ilvl w:val="0"/>
                <w:numId w:val="3"/>
              </w:numPr>
              <w:spacing w:before="0" w:after="40"/>
              <w:rPr>
                <w:rFonts w:ascii="Arial" w:hAnsi="Arial" w:cs="Arial"/>
                <w:sz w:val="20"/>
              </w:rPr>
            </w:pPr>
            <w:r>
              <w:rPr>
                <w:rFonts w:cs="Arial" w:ascii="Arial" w:hAnsi="Arial"/>
                <w:sz w:val="20"/>
              </w:rPr>
              <w:t>CKM_GOSTR3411_HMAC</w:t>
            </w:r>
          </w:p>
        </w:tc>
        <w:tc>
          <w:tcPr>
            <w:tcW w:w="97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4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rHeight w:val="346" w:hRule="atLeast"/>
        </w:trPr>
        <w:tc>
          <w:tcPr>
            <w:tcW w:w="3687"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15" w:type="dxa"/>
            </w:tcMar>
          </w:tcPr>
          <w:p>
            <w:pPr>
              <w:pStyle w:val="TableSmallFont"/>
              <w:keepNext/>
              <w:numPr>
                <w:ilvl w:val="0"/>
                <w:numId w:val="3"/>
              </w:numPr>
              <w:spacing w:before="0" w:after="40"/>
              <w:rPr>
                <w:rFonts w:ascii="Arial" w:hAnsi="Arial" w:cs="Arial"/>
                <w:sz w:val="20"/>
              </w:rPr>
            </w:pPr>
            <w:r>
              <w:rPr>
                <w:rFonts w:cs="Arial" w:ascii="Arial" w:hAnsi="Arial"/>
                <w:sz w:val="20"/>
              </w:rPr>
              <w:t>CKM_GOSTR3410_KEY_PAIR_GEN</w:t>
            </w:r>
          </w:p>
        </w:tc>
        <w:tc>
          <w:tcPr>
            <w:tcW w:w="97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9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rHeight w:val="346" w:hRule="atLeast"/>
        </w:trPr>
        <w:tc>
          <w:tcPr>
            <w:tcW w:w="3687"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15" w:type="dxa"/>
            </w:tcMar>
          </w:tcPr>
          <w:p>
            <w:pPr>
              <w:pStyle w:val="TableSmallFont"/>
              <w:keepNext/>
              <w:numPr>
                <w:ilvl w:val="0"/>
                <w:numId w:val="3"/>
              </w:numPr>
              <w:spacing w:before="0" w:after="40"/>
              <w:rPr>
                <w:rFonts w:ascii="Arial" w:hAnsi="Arial" w:cs="Arial"/>
                <w:sz w:val="20"/>
              </w:rPr>
            </w:pPr>
            <w:r>
              <w:rPr>
                <w:rFonts w:cs="Arial" w:ascii="Arial" w:hAnsi="Arial"/>
                <w:sz w:val="20"/>
              </w:rPr>
              <w:t>CKM_GOSTR3410</w:t>
            </w:r>
          </w:p>
        </w:tc>
        <w:tc>
          <w:tcPr>
            <w:tcW w:w="97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r>
              <w:rPr>
                <w:rFonts w:cs="Arial" w:ascii="Arial" w:hAnsi="Arial"/>
                <w:sz w:val="20"/>
                <w:vertAlign w:val="superscript"/>
              </w:rPr>
              <w:t>1</w:t>
            </w:r>
          </w:p>
        </w:tc>
        <w:tc>
          <w:tcPr>
            <w:tcW w:w="54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rHeight w:val="346" w:hRule="atLeast"/>
        </w:trPr>
        <w:tc>
          <w:tcPr>
            <w:tcW w:w="3687"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15" w:type="dxa"/>
            </w:tcMar>
          </w:tcPr>
          <w:p>
            <w:pPr>
              <w:pStyle w:val="TableSmallFont"/>
              <w:keepNext/>
              <w:numPr>
                <w:ilvl w:val="0"/>
                <w:numId w:val="3"/>
              </w:numPr>
              <w:spacing w:before="0" w:after="40"/>
              <w:rPr>
                <w:rFonts w:ascii="Arial" w:hAnsi="Arial" w:cs="Arial"/>
                <w:sz w:val="20"/>
              </w:rPr>
            </w:pPr>
            <w:r>
              <w:rPr>
                <w:rFonts w:cs="Arial" w:ascii="Arial" w:hAnsi="Arial"/>
                <w:sz w:val="20"/>
              </w:rPr>
              <w:t>CKM_GOSTR3410_WITH_GOST3411</w:t>
            </w:r>
          </w:p>
        </w:tc>
        <w:tc>
          <w:tcPr>
            <w:tcW w:w="97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54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rHeight w:val="346" w:hRule="atLeast"/>
        </w:trPr>
        <w:tc>
          <w:tcPr>
            <w:tcW w:w="3687"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15" w:type="dxa"/>
            </w:tcMar>
          </w:tcPr>
          <w:p>
            <w:pPr>
              <w:pStyle w:val="TableSmallFont"/>
              <w:keepNext/>
              <w:numPr>
                <w:ilvl w:val="0"/>
                <w:numId w:val="3"/>
              </w:numPr>
              <w:spacing w:before="0" w:after="40"/>
              <w:rPr>
                <w:rFonts w:ascii="Arial" w:hAnsi="Arial" w:cs="Arial"/>
                <w:sz w:val="20"/>
              </w:rPr>
            </w:pPr>
            <w:r>
              <w:rPr>
                <w:rFonts w:cs="Arial" w:ascii="Arial" w:hAnsi="Arial"/>
                <w:sz w:val="20"/>
              </w:rPr>
              <w:t>CKM_GOSTR3410_KEY_WRAP</w:t>
            </w:r>
          </w:p>
        </w:tc>
        <w:tc>
          <w:tcPr>
            <w:tcW w:w="97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c>
          <w:tcPr>
            <w:tcW w:w="84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trHeight w:val="346" w:hRule="atLeast"/>
        </w:trPr>
        <w:tc>
          <w:tcPr>
            <w:tcW w:w="3687" w:type="dxa"/>
            <w:tcBorders>
              <w:top w:val="single" w:sz="2" w:space="0" w:color="00000A"/>
              <w:left w:val="single" w:sz="12" w:space="0" w:color="00000A"/>
              <w:bottom w:val="single" w:sz="12" w:space="0" w:color="00000A"/>
              <w:right w:val="single" w:sz="2" w:space="0" w:color="00000A"/>
              <w:insideH w:val="single" w:sz="12" w:space="0" w:color="00000A"/>
              <w:insideV w:val="single" w:sz="2" w:space="0" w:color="00000A"/>
            </w:tcBorders>
            <w:shd w:fill="auto" w:val="clear"/>
            <w:tcMar>
              <w:left w:w="115" w:type="dxa"/>
            </w:tcMar>
          </w:tcPr>
          <w:p>
            <w:pPr>
              <w:pStyle w:val="TableSmallFont"/>
              <w:keepNext/>
              <w:numPr>
                <w:ilvl w:val="0"/>
                <w:numId w:val="3"/>
              </w:numPr>
              <w:spacing w:before="0" w:after="40"/>
              <w:rPr>
                <w:rFonts w:ascii="Arial" w:hAnsi="Arial" w:cs="Arial"/>
                <w:sz w:val="20"/>
              </w:rPr>
            </w:pPr>
            <w:r>
              <w:rPr>
                <w:rFonts w:cs="Arial" w:ascii="Arial" w:hAnsi="Arial"/>
                <w:sz w:val="20"/>
              </w:rPr>
              <w:t>CKM_GOSTR3410_DERIVE</w:t>
            </w:r>
          </w:p>
        </w:tc>
        <w:tc>
          <w:tcPr>
            <w:tcW w:w="975"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85"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43"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2"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84"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964"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49" w:type="dxa"/>
            <w:tcBorders>
              <w:top w:val="single" w:sz="2" w:space="0" w:color="00000A"/>
              <w:left w:val="single" w:sz="2" w:space="0" w:color="00000A"/>
              <w:bottom w:val="single" w:sz="12" w:space="0" w:color="00000A"/>
              <w:right w:val="single" w:sz="12" w:space="0" w:color="00000A"/>
              <w:insideH w:val="single" w:sz="12" w:space="0" w:color="00000A"/>
              <w:insideV w:val="single" w:sz="12" w:space="0" w:color="00000A"/>
            </w:tcBorders>
            <w:shd w:fill="auto" w:val="clear"/>
            <w:tcMar>
              <w:left w:w="127" w:type="dxa"/>
            </w:tcMar>
          </w:tcPr>
          <w:p>
            <w:pPr>
              <w:pStyle w:val="TableSmallFont"/>
              <w:keepNext/>
              <w:numPr>
                <w:ilvl w:val="0"/>
                <w:numId w:val="3"/>
              </w:numPr>
              <w:spacing w:before="0" w:after="40"/>
              <w:rPr>
                <w:rFonts w:ascii="Arial" w:hAnsi="Arial" w:cs="Arial"/>
                <w:sz w:val="20"/>
              </w:rPr>
            </w:pPr>
            <w:r>
              <w:rPr>
                <w:rFonts w:eastAsia="Wingdings" w:cs="Wingdings" w:ascii="Wingdings" w:hAnsi="Wingdings"/>
                <w:sz w:val="20"/>
              </w:rPr>
              <w:t></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rFonts w:cs="TimesNewRoman"/>
          <w:vertAlign w:val="superscript"/>
        </w:rPr>
        <w:t>1</w:t>
      </w:r>
      <w:r>
        <w:rPr/>
        <w:t xml:space="preserve"> </w:t>
      </w:r>
      <w:r>
        <w:rPr>
          <w:rStyle w:val="Footnotereference"/>
        </w:rPr>
        <w:t>Single-part operations only</w:t>
      </w:r>
    </w:p>
    <w:p>
      <w:pPr>
        <w:pStyle w:val="Heading2"/>
        <w:numPr>
          <w:ilvl w:val="1"/>
          <w:numId w:val="2"/>
        </w:numPr>
        <w:rPr/>
      </w:pPr>
      <w:bookmarkStart w:id="3505" w:name="_Toc516501021"/>
      <w:bookmarkStart w:id="3506" w:name="_Toc416960271"/>
      <w:bookmarkStart w:id="3507" w:name="_Toc395188025"/>
      <w:bookmarkStart w:id="3508" w:name="_Toc391471387"/>
      <w:bookmarkStart w:id="3509" w:name="_Toc370634674"/>
      <w:bookmarkStart w:id="3510" w:name="_Toc228807448"/>
      <w:bookmarkStart w:id="3511" w:name="_Toc228894894"/>
      <w:bookmarkEnd w:id="3505"/>
      <w:bookmarkEnd w:id="3506"/>
      <w:bookmarkEnd w:id="3507"/>
      <w:bookmarkEnd w:id="3508"/>
      <w:bookmarkEnd w:id="3509"/>
      <w:bookmarkEnd w:id="3510"/>
      <w:bookmarkEnd w:id="3511"/>
      <w:r>
        <w:rPr/>
        <w:t>GOST 28147-89</w:t>
      </w:r>
    </w:p>
    <w:p>
      <w:pPr>
        <w:pStyle w:val="Normal"/>
        <w:numPr>
          <w:ilvl w:val="0"/>
          <w:numId w:val="3"/>
        </w:numPr>
        <w:rPr/>
      </w:pPr>
      <w:r>
        <w:rPr/>
        <w:t>GOST 28147-89 is a block cipher with 64-bit block size and 256-bit keys.</w:t>
      </w:r>
    </w:p>
    <w:p>
      <w:pPr>
        <w:pStyle w:val="Heading3"/>
        <w:numPr>
          <w:ilvl w:val="2"/>
          <w:numId w:val="2"/>
        </w:numPr>
        <w:rPr/>
      </w:pPr>
      <w:bookmarkStart w:id="3512" w:name="_Toc516501022"/>
      <w:bookmarkStart w:id="3513" w:name="_Toc416960272"/>
      <w:bookmarkStart w:id="3514" w:name="_Toc395188026"/>
      <w:bookmarkStart w:id="3515" w:name="_Toc391471388"/>
      <w:bookmarkStart w:id="3516" w:name="_Toc370634675"/>
      <w:bookmarkStart w:id="3517" w:name="_Toc228807449"/>
      <w:bookmarkStart w:id="3518" w:name="_Toc228894895"/>
      <w:r>
        <w:rPr/>
        <w:t>Definitions</w:t>
      </w:r>
      <w:bookmarkEnd w:id="3512"/>
      <w:bookmarkEnd w:id="3513"/>
      <w:bookmarkEnd w:id="3514"/>
      <w:bookmarkEnd w:id="3515"/>
      <w:bookmarkEnd w:id="3516"/>
      <w:bookmarkEnd w:id="3517"/>
      <w:bookmarkEnd w:id="3518"/>
      <w:r>
        <w:rPr/>
        <w:t xml:space="preserve"> </w:t>
      </w:r>
    </w:p>
    <w:p>
      <w:pPr>
        <w:pStyle w:val="Normal"/>
        <w:numPr>
          <w:ilvl w:val="0"/>
          <w:numId w:val="3"/>
        </w:numPr>
        <w:rPr/>
      </w:pPr>
      <w:r>
        <w:rPr/>
        <w:t>This section defines the key type “CKK_GOST28147” for type CK_KEY_TYPE as used in the CKA_KEY_TYPE attribute of key objects and domain parameter objects.</w:t>
      </w:r>
    </w:p>
    <w:p>
      <w:pPr>
        <w:pStyle w:val="Normal"/>
        <w:numPr>
          <w:ilvl w:val="0"/>
          <w:numId w:val="3"/>
        </w:numPr>
        <w:rPr/>
      </w:pPr>
      <w:r>
        <w:rPr/>
        <w:t>Mechanisms:</w:t>
      </w:r>
    </w:p>
    <w:p>
      <w:pPr>
        <w:pStyle w:val="Normal"/>
        <w:numPr>
          <w:ilvl w:val="0"/>
          <w:numId w:val="3"/>
        </w:numPr>
        <w:ind w:left="720" w:hanging="0"/>
        <w:rPr/>
      </w:pPr>
      <w:r>
        <w:rPr/>
        <w:t>CKM_GOST28147_KEY_GEN</w:t>
      </w:r>
    </w:p>
    <w:p>
      <w:pPr>
        <w:pStyle w:val="Normal"/>
        <w:numPr>
          <w:ilvl w:val="0"/>
          <w:numId w:val="3"/>
        </w:numPr>
        <w:ind w:left="720" w:hanging="0"/>
        <w:rPr/>
      </w:pPr>
      <w:r>
        <w:rPr/>
        <w:t>CKM_GOST28147_ECB</w:t>
      </w:r>
    </w:p>
    <w:p>
      <w:pPr>
        <w:pStyle w:val="Normal"/>
        <w:numPr>
          <w:ilvl w:val="0"/>
          <w:numId w:val="3"/>
        </w:numPr>
        <w:ind w:left="720" w:hanging="0"/>
        <w:rPr/>
      </w:pPr>
      <w:r>
        <w:rPr/>
        <w:t>CKM_GOST28147</w:t>
      </w:r>
    </w:p>
    <w:p>
      <w:pPr>
        <w:pStyle w:val="Normal"/>
        <w:numPr>
          <w:ilvl w:val="0"/>
          <w:numId w:val="3"/>
        </w:numPr>
        <w:ind w:left="720" w:hanging="0"/>
        <w:rPr/>
      </w:pPr>
      <w:r>
        <w:rPr/>
        <w:t xml:space="preserve"> </w:t>
      </w:r>
      <w:r>
        <w:rPr/>
        <w:t>CKM_GOST28147_MAC</w:t>
      </w:r>
    </w:p>
    <w:p>
      <w:pPr>
        <w:pStyle w:val="Normal"/>
        <w:numPr>
          <w:ilvl w:val="0"/>
          <w:numId w:val="3"/>
        </w:numPr>
        <w:ind w:left="720" w:hanging="0"/>
        <w:rPr/>
      </w:pPr>
      <w:r>
        <w:rPr/>
        <w:t xml:space="preserve"> </w:t>
      </w:r>
      <w:r>
        <w:rPr/>
        <w:t>CKM_GOST28147_KEY_WRAP</w:t>
      </w:r>
    </w:p>
    <w:p>
      <w:pPr>
        <w:pStyle w:val="Heading3"/>
        <w:numPr>
          <w:ilvl w:val="2"/>
          <w:numId w:val="2"/>
        </w:numPr>
        <w:rPr/>
      </w:pPr>
      <w:bookmarkStart w:id="3519" w:name="_Toc516501023"/>
      <w:bookmarkStart w:id="3520" w:name="_Toc416960273"/>
      <w:bookmarkStart w:id="3521" w:name="_Toc395188027"/>
      <w:bookmarkStart w:id="3522" w:name="_Toc391471389"/>
      <w:bookmarkStart w:id="3523" w:name="_Toc370634676"/>
      <w:bookmarkStart w:id="3524" w:name="_Toc228807450"/>
      <w:bookmarkStart w:id="3525" w:name="_Toc228894896"/>
      <w:r>
        <w:rPr/>
        <w:t>GOST 28147-89 secret key objects</w:t>
      </w:r>
      <w:bookmarkEnd w:id="3519"/>
      <w:bookmarkEnd w:id="3520"/>
      <w:bookmarkEnd w:id="3521"/>
      <w:bookmarkEnd w:id="3522"/>
      <w:bookmarkEnd w:id="3523"/>
      <w:bookmarkEnd w:id="3524"/>
      <w:bookmarkEnd w:id="3525"/>
      <w:r>
        <w:rPr/>
        <w:t xml:space="preserve"> </w:t>
      </w:r>
    </w:p>
    <w:p>
      <w:pPr>
        <w:pStyle w:val="Normal"/>
        <w:numPr>
          <w:ilvl w:val="0"/>
          <w:numId w:val="3"/>
        </w:numPr>
        <w:rPr/>
      </w:pPr>
      <w:r>
        <w:rPr/>
        <w:t>GOST 28147</w:t>
        <w:noBreakHyphen/>
        <w:t xml:space="preserve">89 secret key objects (object class </w:t>
      </w:r>
      <w:r>
        <w:rPr>
          <w:rFonts w:cs="TimesNewRoman,Bold"/>
          <w:b/>
          <w:bCs/>
        </w:rPr>
        <w:t xml:space="preserve">CKO_SECRET_KEY, </w:t>
      </w:r>
      <w:r>
        <w:rPr/>
        <w:t xml:space="preserve">key type </w:t>
      </w:r>
      <w:r>
        <w:rPr>
          <w:rFonts w:cs="TimesNewRoman,Bold"/>
          <w:b/>
          <w:bCs/>
        </w:rPr>
        <w:t>CKK_GOST28147</w:t>
      </w:r>
      <w:r>
        <w:rPr/>
        <w:t>) hold GOST 28147</w:t>
        <w:noBreakHyphen/>
        <w:t>89 keys. The following table defines the GOST 28147</w:t>
        <w:noBreakHyphen/>
        <w:t>89 secret key object attributes, in addition to the common attributes defined for this object class: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Arial"/>
          <w:bCs/>
          <w:i/>
          <w:sz w:val="18"/>
          <w:szCs w:val="18"/>
        </w:rPr>
        <w:t xml:space="preserve">Table </w:t>
      </w:r>
      <w:r>
        <w:rPr>
          <w:rFonts w:cs="Arial"/>
          <w:bCs/>
          <w:i/>
          <w:sz w:val="18"/>
          <w:szCs w:val="18"/>
        </w:rPr>
        <w:fldChar w:fldCharType="begin"/>
      </w:r>
      <w:r>
        <w:instrText> SEQ Table \* ARABIC </w:instrText>
      </w:r>
      <w:r>
        <w:fldChar w:fldCharType="separate"/>
      </w:r>
      <w:r>
        <w:t>155</w:t>
      </w:r>
      <w:r>
        <w:fldChar w:fldCharType="end"/>
      </w:r>
      <w:r>
        <w:rPr>
          <w:rFonts w:cs="Arial"/>
          <w:bCs/>
          <w:i/>
          <w:sz w:val="18"/>
          <w:szCs w:val="18"/>
        </w:rPr>
        <w:t xml:space="preserve">, GOST 28147-89 Secret Key Object Attributes </w:t>
      </w:r>
    </w:p>
    <w:tbl>
      <w:tblPr>
        <w:tblW w:w="8789" w:type="dxa"/>
        <w:jc w:val="left"/>
        <w:tblInd w:w="112" w:type="dxa"/>
        <w:tblBorders>
          <w:top w:val="single" w:sz="12" w:space="0" w:color="00000A"/>
          <w:left w:val="single" w:sz="1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1e0" w:noVBand="0" w:noHBand="0" w:lastColumn="1" w:firstColumn="1" w:lastRow="1" w:firstRow="1"/>
      </w:tblPr>
      <w:tblGrid>
        <w:gridCol w:w="3376"/>
        <w:gridCol w:w="1569"/>
        <w:gridCol w:w="3844"/>
      </w:tblGrid>
      <w:tr>
        <w:trPr/>
        <w:tc>
          <w:tcPr>
            <w:tcW w:w="3376" w:type="dxa"/>
            <w:tcBorders>
              <w:top w:val="single" w:sz="1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tcPr>
          <w:p>
            <w:pPr>
              <w:pStyle w:val="Normal"/>
              <w:numPr>
                <w:ilvl w:val="0"/>
                <w:numId w:val="3"/>
              </w:numPr>
              <w:spacing w:before="80" w:after="80"/>
              <w:rPr>
                <w:rFonts w:cs="Arial"/>
                <w:b/>
                <w:b/>
                <w:bCs/>
              </w:rPr>
            </w:pPr>
            <w:r>
              <w:rPr>
                <w:rFonts w:cs="Arial"/>
                <w:b/>
                <w:bCs/>
              </w:rPr>
              <w:t>Attribute</w:t>
            </w:r>
          </w:p>
        </w:tc>
        <w:tc>
          <w:tcPr>
            <w:tcW w:w="1569" w:type="dxa"/>
            <w:tcBorders>
              <w:top w:val="single" w:sz="1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tcPr>
          <w:p>
            <w:pPr>
              <w:pStyle w:val="Normal"/>
              <w:numPr>
                <w:ilvl w:val="0"/>
                <w:numId w:val="3"/>
              </w:numPr>
              <w:spacing w:before="80" w:after="80"/>
              <w:rPr>
                <w:rFonts w:cs="Arial"/>
                <w:b/>
                <w:b/>
                <w:bCs/>
              </w:rPr>
            </w:pPr>
            <w:r>
              <w:rPr>
                <w:rFonts w:cs="Arial"/>
                <w:b/>
                <w:bCs/>
              </w:rPr>
              <w:t>Data type</w:t>
            </w:r>
          </w:p>
        </w:tc>
        <w:tc>
          <w:tcPr>
            <w:tcW w:w="3844" w:type="dxa"/>
            <w:tcBorders>
              <w:top w:val="single" w:sz="1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19" w:type="dxa"/>
            </w:tcMar>
          </w:tcPr>
          <w:p>
            <w:pPr>
              <w:pStyle w:val="Normal"/>
              <w:numPr>
                <w:ilvl w:val="0"/>
                <w:numId w:val="3"/>
              </w:numPr>
              <w:spacing w:before="80" w:after="80"/>
              <w:rPr>
                <w:rFonts w:cs="Arial"/>
                <w:b/>
                <w:b/>
                <w:bCs/>
              </w:rPr>
            </w:pPr>
            <w:r>
              <w:rPr>
                <w:rFonts w:cs="Arial"/>
                <w:b/>
                <w:bCs/>
              </w:rPr>
              <w:t xml:space="preserve">Meaning </w:t>
            </w:r>
          </w:p>
        </w:tc>
      </w:tr>
      <w:tr>
        <w:trPr/>
        <w:tc>
          <w:tcPr>
            <w:tcW w:w="3376"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tcPr>
          <w:p>
            <w:pPr>
              <w:pStyle w:val="Normal"/>
              <w:numPr>
                <w:ilvl w:val="0"/>
                <w:numId w:val="3"/>
              </w:numPr>
              <w:spacing w:before="80" w:after="80"/>
              <w:rPr>
                <w:rFonts w:cs="Arial"/>
                <w:b/>
                <w:b/>
                <w:bCs/>
              </w:rPr>
            </w:pPr>
            <w:r>
              <w:rPr>
                <w:rFonts w:cs="Arial"/>
              </w:rPr>
              <w:t>CKA_VALUE</w:t>
            </w:r>
            <w:r>
              <w:rPr>
                <w:rFonts w:cs="Arial"/>
                <w:vertAlign w:val="superscript"/>
              </w:rPr>
              <w:t>1,4,6,7</w:t>
            </w:r>
          </w:p>
        </w:tc>
        <w:tc>
          <w:tcPr>
            <w:tcW w:w="15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tcPr>
          <w:p>
            <w:pPr>
              <w:pStyle w:val="Normal"/>
              <w:numPr>
                <w:ilvl w:val="0"/>
                <w:numId w:val="3"/>
              </w:numPr>
              <w:spacing w:before="80" w:after="80"/>
              <w:rPr>
                <w:rFonts w:cs="Arial"/>
                <w:b/>
                <w:b/>
                <w:bCs/>
              </w:rPr>
            </w:pPr>
            <w:r>
              <w:rPr>
                <w:rFonts w:cs="Arial"/>
              </w:rPr>
              <w:t>Byte array</w:t>
            </w:r>
          </w:p>
        </w:tc>
        <w:tc>
          <w:tcPr>
            <w:tcW w:w="3844"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19" w:type="dxa"/>
            </w:tcMar>
          </w:tcPr>
          <w:p>
            <w:pPr>
              <w:pStyle w:val="Normal"/>
              <w:numPr>
                <w:ilvl w:val="0"/>
                <w:numId w:val="3"/>
              </w:numPr>
              <w:spacing w:before="80" w:after="80"/>
              <w:rPr>
                <w:rFonts w:cs="Arial"/>
              </w:rPr>
            </w:pPr>
            <w:r>
              <w:rPr>
                <w:rFonts w:cs="Arial"/>
              </w:rPr>
              <w:t>32 bytes in little endian order</w:t>
            </w:r>
          </w:p>
        </w:tc>
      </w:tr>
      <w:tr>
        <w:trPr/>
        <w:tc>
          <w:tcPr>
            <w:tcW w:w="3376" w:type="dxa"/>
            <w:tcBorders>
              <w:top w:val="single" w:sz="2" w:space="0" w:color="00000A"/>
              <w:left w:val="single" w:sz="12" w:space="0" w:color="00000A"/>
              <w:bottom w:val="single" w:sz="12" w:space="0" w:color="00000A"/>
              <w:right w:val="single" w:sz="2" w:space="0" w:color="00000A"/>
              <w:insideH w:val="single" w:sz="12" w:space="0" w:color="00000A"/>
              <w:insideV w:val="single" w:sz="2" w:space="0" w:color="00000A"/>
            </w:tcBorders>
            <w:shd w:fill="auto" w:val="clear"/>
            <w:tcMar>
              <w:left w:w="107" w:type="dxa"/>
            </w:tcMar>
          </w:tcPr>
          <w:p>
            <w:pPr>
              <w:pStyle w:val="Normal"/>
              <w:numPr>
                <w:ilvl w:val="0"/>
                <w:numId w:val="3"/>
              </w:numPr>
              <w:spacing w:before="80" w:after="80"/>
              <w:rPr>
                <w:rFonts w:cs="Arial"/>
                <w:b/>
                <w:b/>
                <w:bCs/>
              </w:rPr>
            </w:pPr>
            <w:r>
              <w:rPr>
                <w:rFonts w:cs="Arial"/>
              </w:rPr>
              <w:t>CKA_GOST28147_PARAMS</w:t>
            </w:r>
            <w:r>
              <w:rPr>
                <w:rFonts w:cs="Arial"/>
                <w:vertAlign w:val="superscript"/>
              </w:rPr>
              <w:t>1,3,5</w:t>
            </w:r>
          </w:p>
        </w:tc>
        <w:tc>
          <w:tcPr>
            <w:tcW w:w="1569"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19" w:type="dxa"/>
            </w:tcMar>
          </w:tcPr>
          <w:p>
            <w:pPr>
              <w:pStyle w:val="Normal"/>
              <w:numPr>
                <w:ilvl w:val="0"/>
                <w:numId w:val="3"/>
              </w:numPr>
              <w:spacing w:before="80" w:after="80"/>
              <w:rPr>
                <w:rFonts w:cs="Arial"/>
                <w:b/>
                <w:b/>
                <w:bCs/>
              </w:rPr>
            </w:pPr>
            <w:r>
              <w:rPr>
                <w:rFonts w:cs="Arial"/>
              </w:rPr>
              <w:t xml:space="preserve">Byte array </w:t>
            </w:r>
          </w:p>
        </w:tc>
        <w:tc>
          <w:tcPr>
            <w:tcW w:w="3844" w:type="dxa"/>
            <w:tcBorders>
              <w:top w:val="single" w:sz="2" w:space="0" w:color="00000A"/>
              <w:left w:val="single" w:sz="2" w:space="0" w:color="00000A"/>
              <w:bottom w:val="single" w:sz="12" w:space="0" w:color="00000A"/>
              <w:right w:val="single" w:sz="12" w:space="0" w:color="00000A"/>
              <w:insideH w:val="single" w:sz="12" w:space="0" w:color="00000A"/>
              <w:insideV w:val="single" w:sz="12" w:space="0" w:color="00000A"/>
            </w:tcBorders>
            <w:shd w:fill="auto" w:val="clear"/>
            <w:tcMar>
              <w:left w:w="119" w:type="dxa"/>
            </w:tcMar>
          </w:tcPr>
          <w:p>
            <w:pPr>
              <w:pStyle w:val="Normal"/>
              <w:numPr>
                <w:ilvl w:val="0"/>
                <w:numId w:val="3"/>
              </w:numPr>
              <w:spacing w:before="80" w:after="80"/>
              <w:rPr>
                <w:rFonts w:cs="Arial"/>
              </w:rPr>
            </w:pPr>
            <w:r>
              <w:rPr>
                <w:rFonts w:cs="Arial"/>
              </w:rPr>
              <w:t>DER-encoding of the object identifier indicating the data object type of GOST 28147</w:t>
              <w:noBreakHyphen/>
              <w:t xml:space="preserve">89. </w:t>
            </w:r>
          </w:p>
          <w:p>
            <w:pPr>
              <w:pStyle w:val="Normal"/>
              <w:numPr>
                <w:ilvl w:val="0"/>
                <w:numId w:val="3"/>
              </w:numPr>
              <w:spacing w:before="80" w:after="80"/>
              <w:rPr>
                <w:rFonts w:cs="Arial"/>
                <w:b/>
                <w:b/>
                <w:bCs/>
              </w:rPr>
            </w:pPr>
            <w:r>
              <w:rPr>
                <w:rFonts w:cs="Arial"/>
              </w:rPr>
              <w:t xml:space="preserve">When key is used the domain parameter object of key type CKK_GOST28147 must be specified with the same attribute CKA_OBJECT_ID </w:t>
            </w:r>
          </w:p>
        </w:tc>
      </w:tr>
    </w:tbl>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rStyle w:val="Footnotereference"/>
        </w:rPr>
        <w:t>Refer to [PKCS11-Base]  Table 10 for footnotes</w:t>
      </w:r>
    </w:p>
    <w:p>
      <w:pPr>
        <w:pStyle w:val="Normal"/>
        <w:numPr>
          <w:ilvl w:val="0"/>
          <w:numId w:val="3"/>
        </w:numPr>
        <w:rPr/>
      </w:pPr>
      <w:r>
        <w:rPr/>
        <w:t>The following is a sample template for creating a GOST 28147</w:t>
        <w:noBreakHyphen/>
        <w:t>89 secret key object:</w:t>
      </w:r>
    </w:p>
    <w:p>
      <w:pPr>
        <w:pStyle w:val="CCode"/>
        <w:numPr>
          <w:ilvl w:val="0"/>
          <w:numId w:val="3"/>
        </w:numPr>
        <w:rPr/>
      </w:pPr>
      <w:r>
        <w:rPr/>
        <w:t>CK_OBJECT_CLASS class = CKO_SECRET_KEY;</w:t>
      </w:r>
    </w:p>
    <w:p>
      <w:pPr>
        <w:pStyle w:val="CCode"/>
        <w:numPr>
          <w:ilvl w:val="0"/>
          <w:numId w:val="3"/>
        </w:numPr>
        <w:rPr/>
      </w:pPr>
      <w:r>
        <w:rPr/>
        <w:t>CK_KEY_TYPE keyType = CKK_GOST28147;</w:t>
      </w:r>
    </w:p>
    <w:p>
      <w:pPr>
        <w:pStyle w:val="CCode"/>
        <w:numPr>
          <w:ilvl w:val="0"/>
          <w:numId w:val="3"/>
        </w:numPr>
        <w:rPr/>
      </w:pPr>
      <w:r>
        <w:rPr/>
        <w:t>CK_UTF8CHAR label[] = “A GOST 28147-89 secret key object”;</w:t>
      </w:r>
    </w:p>
    <w:p>
      <w:pPr>
        <w:pStyle w:val="CCode"/>
        <w:numPr>
          <w:ilvl w:val="0"/>
          <w:numId w:val="3"/>
        </w:numPr>
        <w:rPr/>
      </w:pPr>
      <w:r>
        <w:rPr/>
        <w:t>CK_BYTE value[32] = {...};</w:t>
      </w:r>
    </w:p>
    <w:p>
      <w:pPr>
        <w:pStyle w:val="CCode"/>
        <w:numPr>
          <w:ilvl w:val="0"/>
          <w:numId w:val="3"/>
        </w:numPr>
        <w:rPr/>
      </w:pPr>
      <w:r>
        <w:rPr/>
        <w:t>CK_BYTE params_oid[] = {0x06, 0x07, 0x2a, 0x85, 0x03, 0x02, 0x02, 0x1f, 0x00};</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{CKA_ENCRYPT, &amp;true, sizeof(true)},</w:t>
      </w:r>
    </w:p>
    <w:p>
      <w:pPr>
        <w:pStyle w:val="CCode"/>
        <w:numPr>
          <w:ilvl w:val="0"/>
          <w:numId w:val="3"/>
        </w:numPr>
        <w:rPr/>
      </w:pPr>
      <w:r>
        <w:rPr/>
        <w:t xml:space="preserve">    </w:t>
      </w:r>
      <w:r>
        <w:rPr/>
        <w:t>{CKA_GOST28147_PARAMS, params_oid, sizeof(params_oid)},</w:t>
      </w:r>
    </w:p>
    <w:p>
      <w:pPr>
        <w:pStyle w:val="CCode"/>
        <w:numPr>
          <w:ilvl w:val="0"/>
          <w:numId w:val="3"/>
        </w:numPr>
        <w:rPr/>
      </w:pPr>
      <w:r>
        <w:rPr/>
        <w:t xml:space="preserve">    </w:t>
      </w:r>
      <w:r>
        <w:rPr/>
        <w:t>{CKA_VALUE, value, sizeof(value)}</w:t>
      </w:r>
    </w:p>
    <w:p>
      <w:pPr>
        <w:pStyle w:val="CCode"/>
        <w:numPr>
          <w:ilvl w:val="0"/>
          <w:numId w:val="3"/>
        </w:numPr>
        <w:rPr/>
      </w:pPr>
      <w:r>
        <w:rPr/>
        <w:t>};</w:t>
      </w:r>
    </w:p>
    <w:p>
      <w:pPr>
        <w:pStyle w:val="Heading3"/>
        <w:numPr>
          <w:ilvl w:val="2"/>
          <w:numId w:val="2"/>
        </w:numPr>
        <w:rPr/>
      </w:pPr>
      <w:bookmarkStart w:id="3526" w:name="_Toc516501024"/>
      <w:bookmarkStart w:id="3527" w:name="_Toc416960274"/>
      <w:bookmarkStart w:id="3528" w:name="_Toc395188028"/>
      <w:bookmarkStart w:id="3529" w:name="_Toc391471390"/>
      <w:bookmarkStart w:id="3530" w:name="_Toc370634677"/>
      <w:bookmarkStart w:id="3531" w:name="_Toc228807451"/>
      <w:bookmarkStart w:id="3532" w:name="_Toc228894897"/>
      <w:bookmarkEnd w:id="3526"/>
      <w:bookmarkEnd w:id="3527"/>
      <w:bookmarkEnd w:id="3528"/>
      <w:bookmarkEnd w:id="3529"/>
      <w:bookmarkEnd w:id="3530"/>
      <w:bookmarkEnd w:id="3531"/>
      <w:bookmarkEnd w:id="3532"/>
      <w:r>
        <w:rPr/>
        <w:t>GOST 28147-89 domain parameter objects</w:t>
      </w:r>
    </w:p>
    <w:p>
      <w:pPr>
        <w:pStyle w:val="Normal"/>
        <w:numPr>
          <w:ilvl w:val="0"/>
          <w:numId w:val="3"/>
        </w:numPr>
        <w:rPr/>
      </w:pPr>
      <w:r>
        <w:rPr>
          <w:rFonts w:cs="TimesNewRoman"/>
        </w:rPr>
        <w:t>GOST 28147</w:t>
        <w:noBreakHyphen/>
        <w:t xml:space="preserve">89 </w:t>
      </w:r>
      <w:r>
        <w:rPr/>
        <w:t xml:space="preserve">domain parameter objects (object class </w:t>
      </w:r>
      <w:r>
        <w:rPr>
          <w:b/>
        </w:rPr>
        <w:t xml:space="preserve">CKO_DOMAIN_PARAMETERS, </w:t>
      </w:r>
      <w:r>
        <w:rPr/>
        <w:t xml:space="preserve">key type </w:t>
      </w:r>
      <w:r>
        <w:rPr>
          <w:b/>
        </w:rPr>
        <w:t>CKK_GOST28147</w:t>
      </w:r>
      <w:r>
        <w:rPr/>
        <w:t xml:space="preserve">) hold </w:t>
      </w:r>
      <w:r>
        <w:rPr>
          <w:rFonts w:cs="TimesNewRoman"/>
        </w:rPr>
        <w:t>GOST 28147</w:t>
        <w:noBreakHyphen/>
        <w:t xml:space="preserve">89 </w:t>
      </w:r>
      <w:r>
        <w:rPr/>
        <w:t xml:space="preserve">domain parameters.  </w:t>
      </w:r>
    </w:p>
    <w:p>
      <w:pPr>
        <w:pStyle w:val="Normal"/>
        <w:numPr>
          <w:ilvl w:val="0"/>
          <w:numId w:val="3"/>
        </w:numPr>
        <w:rPr/>
      </w:pPr>
      <w:r>
        <w:rPr/>
        <w:t xml:space="preserve">The following table defines the </w:t>
      </w:r>
      <w:r>
        <w:rPr>
          <w:rFonts w:cs="TimesNewRoman"/>
        </w:rPr>
        <w:t>GOST 28147</w:t>
        <w:noBreakHyphen/>
        <w:t xml:space="preserve">89 </w:t>
      </w:r>
      <w:r>
        <w:rPr/>
        <w:t>domain parameter object attributes, in addition to the common attributes defined for this object class:</w:t>
      </w:r>
    </w:p>
    <w:p>
      <w:pPr>
        <w:pStyle w:val="Caption1"/>
        <w:numPr>
          <w:ilvl w:val="0"/>
          <w:numId w:val="3"/>
        </w:numPr>
        <w:rPr/>
      </w:pPr>
      <w:bookmarkStart w:id="3533" w:name="_Toc76209812"/>
      <w:bookmarkStart w:id="3534" w:name="_Ref505614849"/>
      <w:r>
        <w:rPr/>
        <w:t xml:space="preserve">Table </w:t>
      </w:r>
      <w:bookmarkEnd w:id="3534"/>
      <w:r>
        <w:rPr>
          <w:szCs w:val="18"/>
        </w:rPr>
        <w:fldChar w:fldCharType="begin"/>
      </w:r>
      <w:r>
        <w:instrText> SEQ Table \* ARABIC </w:instrText>
      </w:r>
      <w:r>
        <w:fldChar w:fldCharType="separate"/>
      </w:r>
      <w:r>
        <w:t>156</w:t>
      </w:r>
      <w:r>
        <w:fldChar w:fldCharType="end"/>
      </w:r>
      <w:r>
        <w:rPr/>
        <w:t xml:space="preserve">, </w:t>
      </w:r>
      <w:bookmarkEnd w:id="3533"/>
      <w:r>
        <w:rPr/>
        <w:t>GOST 28147-89 Domain Parameter Object Attributes</w:t>
      </w:r>
    </w:p>
    <w:tbl>
      <w:tblPr>
        <w:tblW w:w="882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519"/>
        <w:gridCol w:w="1801"/>
        <w:gridCol w:w="4500"/>
      </w:tblGrid>
      <w:tr>
        <w:trPr>
          <w:tblHeader w:val="true"/>
        </w:trPr>
        <w:tc>
          <w:tcPr>
            <w:tcW w:w="251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80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450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w:t>
            </w:r>
          </w:p>
        </w:tc>
        <w:tc>
          <w:tcPr>
            <w:tcW w:w="18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Byte array</w:t>
            </w:r>
          </w:p>
        </w:tc>
        <w:tc>
          <w:tcPr>
            <w:tcW w:w="45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DER-encoding of the domain parameters as it was introduced in [4] section 8.1 (type </w:t>
            </w:r>
            <w:r>
              <w:rPr>
                <w:rFonts w:cs="Arial" w:ascii="Arial" w:hAnsi="Arial"/>
                <w:i/>
                <w:sz w:val="20"/>
              </w:rPr>
              <w:t>Gost28147-89-ParamSetParameters</w:t>
            </w:r>
            <w:r>
              <w:rPr>
                <w:rFonts w:cs="Arial" w:ascii="Arial" w:hAnsi="Arial"/>
                <w:sz w:val="20"/>
              </w:rPr>
              <w:t>)</w:t>
            </w:r>
          </w:p>
        </w:tc>
      </w:tr>
      <w:tr>
        <w:trPr/>
        <w:tc>
          <w:tcPr>
            <w:tcW w:w="251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CKA_OBJECT_ID</w:t>
            </w:r>
            <w:r>
              <w:rPr>
                <w:rFonts w:cs="Arial" w:ascii="Arial" w:hAnsi="Arial"/>
                <w:sz w:val="20"/>
                <w:vertAlign w:val="superscript"/>
              </w:rPr>
              <w:t>1</w:t>
            </w:r>
          </w:p>
        </w:tc>
        <w:tc>
          <w:tcPr>
            <w:tcW w:w="180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Byte array</w:t>
            </w:r>
          </w:p>
        </w:tc>
        <w:tc>
          <w:tcPr>
            <w:tcW w:w="450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DER-encoding of the object identifier indicating the domain parameters </w:t>
            </w:r>
          </w:p>
        </w:tc>
      </w:tr>
    </w:tbl>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rStyle w:val="Footnotereference"/>
        </w:rPr>
        <w:t>Refer to [PKCS11-Base]  Table 10 for footnotes</w:t>
      </w:r>
    </w:p>
    <w:p>
      <w:pPr>
        <w:pStyle w:val="Normal"/>
        <w:numPr>
          <w:ilvl w:val="0"/>
          <w:numId w:val="3"/>
        </w:numPr>
        <w:rPr/>
      </w:pPr>
      <w:r>
        <w:rPr/>
        <w:t xml:space="preserve">For any particular token, there is no guarantee that a token supports domain parameters loading up and/or fetching out. Furthermore, applications, that make direct use of domain parameters objects, should take in account that </w:t>
      </w:r>
      <w:r>
        <w:rPr>
          <w:b/>
        </w:rPr>
        <w:t>CKA_VALUE</w:t>
      </w:r>
      <w:r>
        <w:rPr/>
        <w:t xml:space="preserve"> attribute may be inaccessible.</w:t>
      </w:r>
    </w:p>
    <w:p>
      <w:pPr>
        <w:pStyle w:val="Normal"/>
        <w:numPr>
          <w:ilvl w:val="0"/>
          <w:numId w:val="3"/>
        </w:numPr>
        <w:rPr/>
      </w:pPr>
      <w:r>
        <w:rPr>
          <w:rFonts w:cs="TimesNewRoman"/>
        </w:rPr>
        <w:t>The following is a sample template for creating a GOST 28147</w:t>
        <w:noBreakHyphen/>
        <w:t>89 domain parameter object</w:t>
      </w:r>
      <w:r>
        <w:rPr/>
        <w:t>:</w:t>
      </w:r>
    </w:p>
    <w:p>
      <w:pPr>
        <w:pStyle w:val="CCode"/>
        <w:numPr>
          <w:ilvl w:val="0"/>
          <w:numId w:val="3"/>
        </w:numPr>
        <w:rPr/>
      </w:pPr>
      <w:r>
        <w:rPr/>
        <w:t>CK_OBJECT_CLASS class = CKO_DOMAIN_PARAMETERS;</w:t>
      </w:r>
    </w:p>
    <w:p>
      <w:pPr>
        <w:pStyle w:val="CCode"/>
        <w:numPr>
          <w:ilvl w:val="0"/>
          <w:numId w:val="3"/>
        </w:numPr>
        <w:rPr/>
      </w:pPr>
      <w:r>
        <w:rPr/>
        <w:t>CK_KEY_TYPE keyType = CKK_GOST28147;</w:t>
      </w:r>
    </w:p>
    <w:p>
      <w:pPr>
        <w:pStyle w:val="CCode"/>
        <w:numPr>
          <w:ilvl w:val="0"/>
          <w:numId w:val="3"/>
        </w:numPr>
        <w:rPr/>
      </w:pPr>
      <w:r>
        <w:rPr/>
        <w:t>CK_UTF8CHAR label[] = “A GOST 28147-89 cryptographic parameters object”;</w:t>
      </w:r>
    </w:p>
    <w:p>
      <w:pPr>
        <w:pStyle w:val="CCode"/>
        <w:numPr>
          <w:ilvl w:val="0"/>
          <w:numId w:val="3"/>
        </w:numPr>
        <w:rPr/>
      </w:pPr>
      <w:r>
        <w:rPr/>
        <w:t>CK_BYTE oid[] = {0x06, 0x07, 0x2a, 0x85, 0x03, 0x02, 0x02, 0x1f, 0x00};</w:t>
      </w:r>
    </w:p>
    <w:p>
      <w:pPr>
        <w:pStyle w:val="CCode"/>
        <w:numPr>
          <w:ilvl w:val="0"/>
          <w:numId w:val="3"/>
        </w:numPr>
        <w:rPr/>
      </w:pPr>
      <w:r>
        <w:rPr/>
        <w:t>CK_BYTE value[] = {</w:t>
      </w:r>
    </w:p>
    <w:p>
      <w:pPr>
        <w:pStyle w:val="CCode"/>
        <w:numPr>
          <w:ilvl w:val="0"/>
          <w:numId w:val="3"/>
        </w:numPr>
        <w:rPr>
          <w:szCs w:val="24"/>
        </w:rPr>
      </w:pPr>
      <w:r>
        <w:rPr>
          <w:szCs w:val="24"/>
        </w:rPr>
        <w:tab/>
        <w:t>0x30,0x62,0x04,0x40,0x4c,0xde,0x38,0x9c,0x29,0x89,0xef,0xb6,0xff,0xeb,0x56,</w:t>
      </w:r>
    </w:p>
    <w:p>
      <w:pPr>
        <w:pStyle w:val="CCode"/>
        <w:numPr>
          <w:ilvl w:val="0"/>
          <w:numId w:val="3"/>
        </w:numPr>
        <w:rPr>
          <w:szCs w:val="24"/>
          <w:lang w:val="it-IT"/>
        </w:rPr>
      </w:pPr>
      <w:r>
        <w:rPr>
          <w:szCs w:val="24"/>
        </w:rPr>
        <w:tab/>
      </w:r>
      <w:r>
        <w:rPr>
          <w:szCs w:val="24"/>
          <w:lang w:val="it-IT"/>
        </w:rPr>
        <w:t>0xc5,0x5e,0xc2,0x9b,0x02,0x98,0x75,0x61,0x3b,0x11,0x3f,0x89,0x60,0x03,0x97,</w:t>
      </w:r>
    </w:p>
    <w:p>
      <w:pPr>
        <w:pStyle w:val="CCode"/>
        <w:numPr>
          <w:ilvl w:val="0"/>
          <w:numId w:val="3"/>
        </w:numPr>
        <w:rPr>
          <w:szCs w:val="24"/>
          <w:lang w:val="it-IT"/>
        </w:rPr>
      </w:pPr>
      <w:r>
        <w:rPr>
          <w:szCs w:val="24"/>
          <w:lang w:val="it-IT"/>
        </w:rPr>
        <w:tab/>
        <w:t>0x0c,0x79,0x8a,0xa1,0xd5,0x5d,0xe2,0x10,0xad,0x43,0x37,0x5d,0xb3,0x8e,0xb4,</w:t>
      </w:r>
    </w:p>
    <w:p>
      <w:pPr>
        <w:pStyle w:val="CCode"/>
        <w:numPr>
          <w:ilvl w:val="0"/>
          <w:numId w:val="3"/>
        </w:numPr>
        <w:rPr>
          <w:szCs w:val="24"/>
          <w:lang w:val="it-IT"/>
        </w:rPr>
      </w:pPr>
      <w:r>
        <w:rPr>
          <w:szCs w:val="24"/>
          <w:lang w:val="it-IT"/>
        </w:rPr>
        <w:tab/>
        <w:t>0x2c,0x77,0xe7,0xcd,0x46,0xca,0xfa,0xd6,0x6a,0x20,0x1f,0x70,0xf4,0x1e,0xa4,</w:t>
      </w:r>
    </w:p>
    <w:p>
      <w:pPr>
        <w:pStyle w:val="CCode"/>
        <w:numPr>
          <w:ilvl w:val="0"/>
          <w:numId w:val="3"/>
        </w:numPr>
        <w:rPr>
          <w:szCs w:val="24"/>
          <w:lang w:val="it-IT"/>
        </w:rPr>
      </w:pPr>
      <w:r>
        <w:rPr>
          <w:szCs w:val="24"/>
          <w:lang w:val="it-IT"/>
        </w:rPr>
        <w:tab/>
        <w:t>0xab,0x03,0xf2,0x21,0x65,0xb8,0x44,0xd8,0x02,0x01,0x00,0x02,0x01,0x40,</w:t>
      </w:r>
    </w:p>
    <w:p>
      <w:pPr>
        <w:pStyle w:val="CCode"/>
        <w:numPr>
          <w:ilvl w:val="0"/>
          <w:numId w:val="3"/>
        </w:numPr>
        <w:rPr>
          <w:szCs w:val="24"/>
          <w:lang w:val="it-IT"/>
        </w:rPr>
      </w:pPr>
      <w:r>
        <w:rPr>
          <w:szCs w:val="24"/>
          <w:lang w:val="it-IT"/>
        </w:rPr>
        <w:tab/>
        <w:t>0x30,0x0b,0x06,0x07,0x2a,0x85,0x03,0x02,0x02,0x0e,0x00,0x05,0x00</w:t>
      </w:r>
    </w:p>
    <w:p>
      <w:pPr>
        <w:pStyle w:val="CCode"/>
        <w:numPr>
          <w:ilvl w:val="0"/>
          <w:numId w:val="3"/>
        </w:numPr>
        <w:rPr/>
      </w:pPr>
      <w:r>
        <w:rPr/>
        <w:t>};</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{CKA_OBJECT_ID, oid, sizeof(oid)},</w:t>
      </w:r>
    </w:p>
    <w:p>
      <w:pPr>
        <w:pStyle w:val="CCode"/>
        <w:numPr>
          <w:ilvl w:val="0"/>
          <w:numId w:val="3"/>
        </w:numPr>
        <w:rPr/>
      </w:pPr>
      <w:r>
        <w:rPr/>
        <w:t xml:space="preserve">    </w:t>
      </w:r>
      <w:r>
        <w:rPr/>
        <w:t>{CKA_VALUE, value, sizeof(value)}</w:t>
      </w:r>
    </w:p>
    <w:p>
      <w:pPr>
        <w:pStyle w:val="CCode"/>
        <w:numPr>
          <w:ilvl w:val="0"/>
          <w:numId w:val="3"/>
        </w:numPr>
        <w:rPr/>
      </w:pPr>
      <w:r>
        <w:rPr/>
        <w:t>};</w:t>
      </w:r>
    </w:p>
    <w:p>
      <w:pPr>
        <w:pStyle w:val="Heading3"/>
        <w:numPr>
          <w:ilvl w:val="2"/>
          <w:numId w:val="2"/>
        </w:numPr>
        <w:rPr/>
      </w:pPr>
      <w:bookmarkStart w:id="3535" w:name="_Toc516501025"/>
      <w:bookmarkStart w:id="3536" w:name="_Toc416960275"/>
      <w:bookmarkStart w:id="3537" w:name="_Toc395188029"/>
      <w:bookmarkStart w:id="3538" w:name="_Toc391471391"/>
      <w:bookmarkStart w:id="3539" w:name="_Toc370634678"/>
      <w:bookmarkStart w:id="3540" w:name="_Toc228807452"/>
      <w:bookmarkStart w:id="3541" w:name="_Toc228894898"/>
      <w:r>
        <w:rPr/>
        <w:t>GOST 28147-89 key generation</w:t>
      </w:r>
      <w:bookmarkEnd w:id="3535"/>
      <w:bookmarkEnd w:id="3536"/>
      <w:bookmarkEnd w:id="3537"/>
      <w:bookmarkEnd w:id="3538"/>
      <w:bookmarkEnd w:id="3539"/>
      <w:bookmarkEnd w:id="3540"/>
      <w:bookmarkEnd w:id="3541"/>
      <w:r>
        <w:rPr/>
        <w:t xml:space="preserve"> </w:t>
      </w:r>
    </w:p>
    <w:p>
      <w:pPr>
        <w:pStyle w:val="Normal"/>
        <w:numPr>
          <w:ilvl w:val="0"/>
          <w:numId w:val="3"/>
        </w:numPr>
        <w:rPr/>
      </w:pPr>
      <w:r>
        <w:rPr/>
        <w:t>The GOST 28147</w:t>
        <w:noBreakHyphen/>
        <w:t xml:space="preserve">89 key generation mechanism, denoted </w:t>
      </w:r>
      <w:r>
        <w:rPr>
          <w:rFonts w:cs="TimesNewRoman,Bold"/>
          <w:b/>
          <w:bCs/>
        </w:rPr>
        <w:t>CKM_GOST28147_KEY_GEN</w:t>
      </w:r>
      <w:r>
        <w:rPr/>
        <w:t>, is a key generation mechanism for GOST 28147</w:t>
        <w:noBreakHyphen/>
        <w:t>89.</w:t>
      </w:r>
    </w:p>
    <w:p>
      <w:pPr>
        <w:pStyle w:val="Normal"/>
        <w:numPr>
          <w:ilvl w:val="0"/>
          <w:numId w:val="3"/>
        </w:numPr>
        <w:rPr/>
      </w:pPr>
      <w:r>
        <w:rPr/>
        <w:t>It does not have a parameter.</w:t>
      </w:r>
    </w:p>
    <w:p>
      <w:pPr>
        <w:pStyle w:val="Normal"/>
        <w:numPr>
          <w:ilvl w:val="0"/>
          <w:numId w:val="3"/>
        </w:numPr>
        <w:rPr/>
      </w:pPr>
      <w:r>
        <w:rPr/>
        <w:t xml:space="preserve">The mechanism contributes the </w:t>
      </w:r>
      <w:r>
        <w:rPr>
          <w:rFonts w:cs="TimesNewRoman,Bold"/>
          <w:b/>
          <w:bCs/>
        </w:rPr>
        <w:t>CKA_CLASS</w:t>
      </w:r>
      <w:r>
        <w:rPr/>
        <w:t xml:space="preserve">, </w:t>
      </w:r>
      <w:r>
        <w:rPr>
          <w:rFonts w:cs="TimesNewRoman,Bold"/>
          <w:b/>
          <w:bCs/>
        </w:rPr>
        <w:t>CKA_KEY_TYPE</w:t>
      </w:r>
      <w:r>
        <w:rPr/>
        <w:t xml:space="preserve">, and </w:t>
      </w:r>
      <w:r>
        <w:rPr>
          <w:rFonts w:cs="TimesNewRoman,Bold"/>
          <w:b/>
          <w:bCs/>
        </w:rPr>
        <w:t xml:space="preserve">CKA_VALUE </w:t>
      </w:r>
      <w:r>
        <w:rPr/>
        <w:t>attributes to the new key. Other attributes supported by the GOST 28147</w:t>
        <w:noBreakHyphen/>
        <w:t xml:space="preserve">89 key type may be specified for objects of object class </w:t>
      </w:r>
      <w:r>
        <w:rPr>
          <w:rFonts w:cs="TimesNewRoman,Bold"/>
          <w:b/>
          <w:bCs/>
        </w:rPr>
        <w:t>CKO_SECRET_KEY</w:t>
      </w:r>
      <w:r>
        <w:rPr/>
        <w:t>.</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rFonts w:cs="TimesNewRoman,Bold"/>
          <w:b/>
          <w:bCs/>
        </w:rPr>
        <w:t xml:space="preserve">CK_MECHANISM_INFO </w:t>
      </w:r>
      <w:r>
        <w:rPr/>
        <w:t>are not used.</w:t>
      </w:r>
    </w:p>
    <w:p>
      <w:pPr>
        <w:pStyle w:val="Heading3"/>
        <w:numPr>
          <w:ilvl w:val="2"/>
          <w:numId w:val="2"/>
        </w:numPr>
        <w:rPr/>
      </w:pPr>
      <w:bookmarkStart w:id="3542" w:name="_Toc516501026"/>
      <w:bookmarkStart w:id="3543" w:name="_Toc416960276"/>
      <w:bookmarkStart w:id="3544" w:name="_Toc395188030"/>
      <w:bookmarkStart w:id="3545" w:name="_Toc391471392"/>
      <w:bookmarkStart w:id="3546" w:name="_Toc370634679"/>
      <w:bookmarkStart w:id="3547" w:name="_Toc228807453"/>
      <w:bookmarkStart w:id="3548" w:name="_Toc228894899"/>
      <w:r>
        <w:rPr/>
        <w:t>GOST 28147-89-ECB</w:t>
      </w:r>
      <w:bookmarkEnd w:id="3542"/>
      <w:bookmarkEnd w:id="3543"/>
      <w:bookmarkEnd w:id="3544"/>
      <w:bookmarkEnd w:id="3545"/>
      <w:bookmarkEnd w:id="3546"/>
      <w:bookmarkEnd w:id="3547"/>
      <w:bookmarkEnd w:id="3548"/>
      <w:r>
        <w:rPr/>
        <w:t xml:space="preserve"> </w:t>
      </w:r>
    </w:p>
    <w:p>
      <w:pPr>
        <w:pStyle w:val="Normal"/>
        <w:numPr>
          <w:ilvl w:val="0"/>
          <w:numId w:val="3"/>
        </w:numPr>
        <w:rPr/>
      </w:pPr>
      <w:r>
        <w:rPr/>
        <w:t>GOST 28147</w:t>
        <w:noBreakHyphen/>
        <w:t xml:space="preserve">89-ECB, denoted </w:t>
      </w:r>
      <w:r>
        <w:rPr>
          <w:rFonts w:cs="TimesNewRoman,Bold"/>
          <w:b/>
          <w:bCs/>
        </w:rPr>
        <w:t>CKM_GOST28147_ECB</w:t>
      </w:r>
      <w:r>
        <w:rPr/>
        <w:t>, is a mechanism for single and multiple-part encryption and decryption; key wrapping; and key unwrapping, based on GOST 28147</w:t>
        <w:noBreakHyphen/>
        <w:t>89 and electronic codebook mode.</w:t>
      </w:r>
    </w:p>
    <w:p>
      <w:pPr>
        <w:pStyle w:val="Normal"/>
        <w:numPr>
          <w:ilvl w:val="0"/>
          <w:numId w:val="3"/>
        </w:numPr>
        <w:rPr/>
      </w:pPr>
      <w:r>
        <w:rPr/>
        <w:t>It does not have a parameter.</w:t>
      </w:r>
    </w:p>
    <w:p>
      <w:pPr>
        <w:pStyle w:val="Normal"/>
        <w:numPr>
          <w:ilvl w:val="0"/>
          <w:numId w:val="3"/>
        </w:numPr>
        <w:rPr/>
      </w:pPr>
      <w:r>
        <w:rPr/>
        <w:t>This mechanism can wrap and unwrap any secret key. Of course, a particular token may not be able to wrap/unwrap every secret key that it supports.</w:t>
      </w:r>
    </w:p>
    <w:p>
      <w:pPr>
        <w:pStyle w:val="Normal"/>
        <w:numPr>
          <w:ilvl w:val="0"/>
          <w:numId w:val="3"/>
        </w:numPr>
        <w:rPr/>
      </w:pPr>
      <w:r>
        <w:rPr/>
        <w:t>For wrapping (</w:t>
      </w:r>
      <w:r>
        <w:rPr>
          <w:b/>
        </w:rPr>
        <w:t>C_WrapKey</w:t>
      </w:r>
      <w:r>
        <w:rPr/>
        <w:t xml:space="preserve">), the mechanism encrypts the value of the </w:t>
      </w:r>
      <w:r>
        <w:rPr>
          <w:rFonts w:cs="TimesNewRoman,Bold"/>
          <w:b/>
          <w:bCs/>
        </w:rPr>
        <w:t xml:space="preserve">CKA_VALUE </w:t>
      </w:r>
      <w:r>
        <w:rPr/>
        <w:t>attribute of the key that is wrapped, padded on the trailing end with up to block size so that the resulting length is a multiple of the block size.</w:t>
      </w:r>
    </w:p>
    <w:p>
      <w:pPr>
        <w:pStyle w:val="Normal"/>
        <w:numPr>
          <w:ilvl w:val="0"/>
          <w:numId w:val="3"/>
        </w:numPr>
        <w:rPr/>
      </w:pPr>
      <w:r>
        <w:rPr/>
        <w:t>For unwrapping (</w:t>
      </w:r>
      <w:r>
        <w:rPr>
          <w:b/>
        </w:rPr>
        <w:t>C_UnwrapKey</w:t>
      </w:r>
      <w:r>
        <w:rPr/>
        <w:t xml:space="preserve">), the mechanism decrypts the wrapped key, and truncates the result according to the </w:t>
      </w:r>
      <w:r>
        <w:rPr>
          <w:rFonts w:cs="TimesNewRoman,Bold"/>
          <w:b/>
          <w:bCs/>
        </w:rPr>
        <w:t xml:space="preserve">CKA_KEY_TYPE </w:t>
      </w:r>
      <w:r>
        <w:rPr/>
        <w:t xml:space="preserve">attribute of the template and, if it has one, and the key type supports it, the </w:t>
      </w:r>
      <w:r>
        <w:rPr>
          <w:rFonts w:cs="TimesNewRoman,Bold"/>
          <w:b/>
          <w:bCs/>
        </w:rPr>
        <w:t xml:space="preserve">CKA_VALUE_LEN </w:t>
      </w:r>
      <w:r>
        <w:rPr/>
        <w:t xml:space="preserve">attribute of the template. The mechanism contributes the result as the </w:t>
      </w:r>
      <w:r>
        <w:rPr>
          <w:rFonts w:cs="TimesNewRoman,Bold"/>
          <w:b/>
          <w:bCs/>
        </w:rPr>
        <w:t xml:space="preserve">CKA_VALUE </w:t>
      </w:r>
      <w:r>
        <w:rPr/>
        <w:t>attribute of the new key.</w:t>
      </w:r>
    </w:p>
    <w:p>
      <w:pPr>
        <w:pStyle w:val="Normal"/>
        <w:numPr>
          <w:ilvl w:val="0"/>
          <w:numId w:val="3"/>
        </w:numPr>
        <w:rPr/>
      </w:pPr>
      <w:r>
        <w:rPr/>
        <w:t>Constraints on key types and the length of data are summarized in the following table:</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Arial"/>
          <w:bCs/>
          <w:i/>
          <w:sz w:val="18"/>
          <w:szCs w:val="18"/>
        </w:rPr>
        <w:t xml:space="preserve">Table </w:t>
      </w:r>
      <w:r>
        <w:rPr>
          <w:rFonts w:cs="Arial"/>
          <w:bCs/>
          <w:i/>
          <w:sz w:val="18"/>
          <w:szCs w:val="18"/>
        </w:rPr>
        <w:fldChar w:fldCharType="begin"/>
      </w:r>
      <w:r>
        <w:instrText> SEQ Table \* ARABIC </w:instrText>
      </w:r>
      <w:r>
        <w:fldChar w:fldCharType="separate"/>
      </w:r>
      <w:r>
        <w:t>157</w:t>
      </w:r>
      <w:r>
        <w:fldChar w:fldCharType="end"/>
      </w:r>
      <w:r>
        <w:rPr>
          <w:rFonts w:cs="Arial"/>
          <w:bCs/>
          <w:i/>
          <w:sz w:val="18"/>
          <w:szCs w:val="18"/>
        </w:rPr>
        <w:t xml:space="preserve">, GOST 28147-89-ECB: Key and Data Length </w:t>
      </w:r>
    </w:p>
    <w:tbl>
      <w:tblPr>
        <w:tblW w:w="8275" w:type="dxa"/>
        <w:jc w:val="left"/>
        <w:tblInd w:w="112" w:type="dxa"/>
        <w:tblBorders>
          <w:top w:val="single" w:sz="12" w:space="0" w:color="00000A"/>
          <w:left w:val="single" w:sz="1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1e0" w:noVBand="0" w:noHBand="0" w:lastColumn="1" w:firstColumn="1" w:lastRow="1" w:firstRow="1"/>
      </w:tblPr>
      <w:tblGrid>
        <w:gridCol w:w="1763"/>
        <w:gridCol w:w="2150"/>
        <w:gridCol w:w="1482"/>
        <w:gridCol w:w="2879"/>
      </w:tblGrid>
      <w:tr>
        <w:trPr/>
        <w:tc>
          <w:tcPr>
            <w:tcW w:w="1763" w:type="dxa"/>
            <w:tcBorders>
              <w:top w:val="single" w:sz="1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tcPr>
          <w:p>
            <w:pPr>
              <w:pStyle w:val="Normal"/>
              <w:numPr>
                <w:ilvl w:val="0"/>
                <w:numId w:val="3"/>
              </w:numPr>
              <w:spacing w:before="80" w:after="80"/>
              <w:rPr>
                <w:rFonts w:cs="Arial"/>
                <w:b/>
                <w:b/>
                <w:bCs/>
              </w:rPr>
            </w:pPr>
            <w:r>
              <w:rPr>
                <w:rFonts w:cs="Arial"/>
                <w:b/>
                <w:bCs/>
              </w:rPr>
              <w:t>Function</w:t>
            </w:r>
          </w:p>
        </w:tc>
        <w:tc>
          <w:tcPr>
            <w:tcW w:w="2150" w:type="dxa"/>
            <w:tcBorders>
              <w:top w:val="single" w:sz="1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tcPr>
          <w:p>
            <w:pPr>
              <w:pStyle w:val="Normal"/>
              <w:numPr>
                <w:ilvl w:val="0"/>
                <w:numId w:val="3"/>
              </w:numPr>
              <w:spacing w:before="80" w:after="80"/>
              <w:rPr>
                <w:rFonts w:cs="Arial"/>
                <w:b/>
                <w:b/>
                <w:bCs/>
              </w:rPr>
            </w:pPr>
            <w:r>
              <w:rPr>
                <w:rFonts w:cs="Arial"/>
                <w:b/>
                <w:bCs/>
              </w:rPr>
              <w:t>Key type</w:t>
            </w:r>
          </w:p>
        </w:tc>
        <w:tc>
          <w:tcPr>
            <w:tcW w:w="1482" w:type="dxa"/>
            <w:tcBorders>
              <w:top w:val="single" w:sz="1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tcPr>
          <w:p>
            <w:pPr>
              <w:pStyle w:val="Normal"/>
              <w:numPr>
                <w:ilvl w:val="0"/>
                <w:numId w:val="3"/>
              </w:numPr>
              <w:spacing w:before="80" w:after="80"/>
              <w:rPr>
                <w:rFonts w:cs="Arial"/>
                <w:b/>
                <w:b/>
                <w:bCs/>
              </w:rPr>
            </w:pPr>
            <w:r>
              <w:rPr>
                <w:rFonts w:cs="Arial"/>
                <w:b/>
                <w:bCs/>
              </w:rPr>
              <w:t>Input length</w:t>
            </w:r>
          </w:p>
        </w:tc>
        <w:tc>
          <w:tcPr>
            <w:tcW w:w="2879" w:type="dxa"/>
            <w:tcBorders>
              <w:top w:val="single" w:sz="1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19" w:type="dxa"/>
            </w:tcMar>
          </w:tcPr>
          <w:p>
            <w:pPr>
              <w:pStyle w:val="Normal"/>
              <w:numPr>
                <w:ilvl w:val="0"/>
                <w:numId w:val="3"/>
              </w:numPr>
              <w:spacing w:before="80" w:after="80"/>
              <w:rPr>
                <w:rFonts w:cs="Arial"/>
                <w:b/>
                <w:b/>
                <w:bCs/>
              </w:rPr>
            </w:pPr>
            <w:r>
              <w:rPr>
                <w:rFonts w:cs="Arial"/>
                <w:b/>
                <w:bCs/>
              </w:rPr>
              <w:t>Output length</w:t>
            </w:r>
          </w:p>
        </w:tc>
      </w:tr>
      <w:tr>
        <w:trPr/>
        <w:tc>
          <w:tcPr>
            <w:tcW w:w="1763"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tcPr>
          <w:p>
            <w:pPr>
              <w:pStyle w:val="Normal"/>
              <w:numPr>
                <w:ilvl w:val="0"/>
                <w:numId w:val="3"/>
              </w:numPr>
              <w:spacing w:before="80" w:after="80"/>
              <w:rPr>
                <w:rFonts w:cs="Arial"/>
                <w:bCs/>
              </w:rPr>
            </w:pPr>
            <w:r>
              <w:rPr>
                <w:rFonts w:cs="Arial"/>
              </w:rPr>
              <w:t>C_Encrypt</w:t>
            </w:r>
          </w:p>
        </w:tc>
        <w:tc>
          <w:tcPr>
            <w:tcW w:w="21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tcPr>
          <w:p>
            <w:pPr>
              <w:pStyle w:val="Normal"/>
              <w:numPr>
                <w:ilvl w:val="0"/>
                <w:numId w:val="3"/>
              </w:numPr>
              <w:spacing w:before="80" w:after="80"/>
              <w:rPr>
                <w:rFonts w:cs="Arial"/>
                <w:bCs/>
              </w:rPr>
            </w:pPr>
            <w:r>
              <w:rPr>
                <w:rFonts w:cs="Arial"/>
              </w:rPr>
              <w:t>CKK_GOST28147</w:t>
            </w:r>
          </w:p>
        </w:tc>
        <w:tc>
          <w:tcPr>
            <w:tcW w:w="148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Multiple of block size</w:t>
            </w:r>
          </w:p>
        </w:tc>
        <w:tc>
          <w:tcPr>
            <w:tcW w:w="287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19" w:type="dxa"/>
            </w:tcMar>
          </w:tcPr>
          <w:p>
            <w:pPr>
              <w:pStyle w:val="Normal"/>
              <w:numPr>
                <w:ilvl w:val="0"/>
                <w:numId w:val="3"/>
              </w:numPr>
              <w:spacing w:before="80" w:after="80"/>
              <w:rPr>
                <w:rFonts w:cs="Arial"/>
                <w:b/>
                <w:b/>
                <w:bCs/>
              </w:rPr>
            </w:pPr>
            <w:r>
              <w:rPr>
                <w:rFonts w:cs="Arial"/>
              </w:rPr>
              <w:t xml:space="preserve">Same as input length </w:t>
            </w:r>
          </w:p>
        </w:tc>
      </w:tr>
      <w:tr>
        <w:trPr/>
        <w:tc>
          <w:tcPr>
            <w:tcW w:w="1763"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tcPr>
          <w:p>
            <w:pPr>
              <w:pStyle w:val="Normal"/>
              <w:numPr>
                <w:ilvl w:val="0"/>
                <w:numId w:val="3"/>
              </w:numPr>
              <w:spacing w:before="80" w:after="80"/>
              <w:rPr>
                <w:rFonts w:cs="Arial"/>
                <w:bCs/>
              </w:rPr>
            </w:pPr>
            <w:r>
              <w:rPr>
                <w:rFonts w:cs="Arial"/>
              </w:rPr>
              <w:t>C_Decrypt</w:t>
            </w:r>
          </w:p>
        </w:tc>
        <w:tc>
          <w:tcPr>
            <w:tcW w:w="21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tcPr>
          <w:p>
            <w:pPr>
              <w:pStyle w:val="Normal"/>
              <w:numPr>
                <w:ilvl w:val="0"/>
                <w:numId w:val="3"/>
              </w:numPr>
              <w:spacing w:before="80" w:after="80"/>
              <w:rPr>
                <w:rFonts w:cs="Arial"/>
                <w:bCs/>
              </w:rPr>
            </w:pPr>
            <w:r>
              <w:rPr>
                <w:rFonts w:cs="Arial"/>
              </w:rPr>
              <w:t>CKK_GOST28147</w:t>
            </w:r>
          </w:p>
        </w:tc>
        <w:tc>
          <w:tcPr>
            <w:tcW w:w="148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Multiple of block size</w:t>
            </w:r>
          </w:p>
        </w:tc>
        <w:tc>
          <w:tcPr>
            <w:tcW w:w="287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19" w:type="dxa"/>
            </w:tcMar>
          </w:tcPr>
          <w:p>
            <w:pPr>
              <w:pStyle w:val="Normal"/>
              <w:numPr>
                <w:ilvl w:val="0"/>
                <w:numId w:val="3"/>
              </w:numPr>
              <w:spacing w:before="80" w:after="80"/>
              <w:rPr>
                <w:rFonts w:cs="Arial"/>
                <w:b/>
                <w:b/>
                <w:bCs/>
              </w:rPr>
            </w:pPr>
            <w:r>
              <w:rPr>
                <w:rFonts w:cs="Arial"/>
              </w:rPr>
              <w:t xml:space="preserve">Same as input length </w:t>
            </w:r>
          </w:p>
        </w:tc>
      </w:tr>
      <w:tr>
        <w:trPr>
          <w:trHeight w:val="138" w:hRule="atLeast"/>
        </w:trPr>
        <w:tc>
          <w:tcPr>
            <w:tcW w:w="1763"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tcPr>
          <w:p>
            <w:pPr>
              <w:pStyle w:val="Normal"/>
              <w:numPr>
                <w:ilvl w:val="0"/>
                <w:numId w:val="3"/>
              </w:numPr>
              <w:spacing w:before="80" w:after="80"/>
              <w:rPr>
                <w:rFonts w:cs="Arial"/>
                <w:bCs/>
              </w:rPr>
            </w:pPr>
            <w:r>
              <w:rPr>
                <w:rFonts w:cs="Arial"/>
              </w:rPr>
              <w:t>C_WrapKey</w:t>
            </w:r>
          </w:p>
        </w:tc>
        <w:tc>
          <w:tcPr>
            <w:tcW w:w="21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tcPr>
          <w:p>
            <w:pPr>
              <w:pStyle w:val="Normal"/>
              <w:numPr>
                <w:ilvl w:val="0"/>
                <w:numId w:val="3"/>
              </w:numPr>
              <w:spacing w:before="80" w:after="80"/>
              <w:rPr>
                <w:rFonts w:cs="Arial"/>
                <w:bCs/>
              </w:rPr>
            </w:pPr>
            <w:r>
              <w:rPr>
                <w:rFonts w:cs="Arial"/>
              </w:rPr>
              <w:t>CKK_GOST28147</w:t>
            </w:r>
          </w:p>
        </w:tc>
        <w:tc>
          <w:tcPr>
            <w:tcW w:w="148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Any</w:t>
            </w:r>
          </w:p>
        </w:tc>
        <w:tc>
          <w:tcPr>
            <w:tcW w:w="2879"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19" w:type="dxa"/>
            </w:tcMar>
          </w:tcPr>
          <w:p>
            <w:pPr>
              <w:pStyle w:val="Normal"/>
              <w:numPr>
                <w:ilvl w:val="0"/>
                <w:numId w:val="3"/>
              </w:numPr>
              <w:spacing w:before="80" w:after="80"/>
              <w:rPr>
                <w:rFonts w:cs="Arial"/>
              </w:rPr>
            </w:pPr>
            <w:r>
              <w:rPr>
                <w:rFonts w:cs="Arial"/>
              </w:rPr>
              <w:t>Input length rounded up to multiple of block size</w:t>
            </w:r>
          </w:p>
        </w:tc>
      </w:tr>
      <w:tr>
        <w:trPr>
          <w:trHeight w:val="138" w:hRule="atLeast"/>
        </w:trPr>
        <w:tc>
          <w:tcPr>
            <w:tcW w:w="1763" w:type="dxa"/>
            <w:tcBorders>
              <w:top w:val="single" w:sz="2" w:space="0" w:color="00000A"/>
              <w:left w:val="single" w:sz="12" w:space="0" w:color="00000A"/>
              <w:bottom w:val="single" w:sz="12" w:space="0" w:color="00000A"/>
              <w:right w:val="single" w:sz="2" w:space="0" w:color="00000A"/>
              <w:insideH w:val="single" w:sz="12" w:space="0" w:color="00000A"/>
              <w:insideV w:val="single" w:sz="2" w:space="0" w:color="00000A"/>
            </w:tcBorders>
            <w:shd w:fill="auto" w:val="clear"/>
            <w:tcMar>
              <w:left w:w="107" w:type="dxa"/>
            </w:tcMar>
          </w:tcPr>
          <w:p>
            <w:pPr>
              <w:pStyle w:val="Normal"/>
              <w:numPr>
                <w:ilvl w:val="0"/>
                <w:numId w:val="3"/>
              </w:numPr>
              <w:spacing w:before="80" w:after="80"/>
              <w:rPr>
                <w:rFonts w:cs="Arial"/>
                <w:bCs/>
              </w:rPr>
            </w:pPr>
            <w:r>
              <w:rPr>
                <w:rFonts w:cs="Arial"/>
              </w:rPr>
              <w:t>C_UnwrapKey</w:t>
            </w:r>
          </w:p>
        </w:tc>
        <w:tc>
          <w:tcPr>
            <w:tcW w:w="2150"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19" w:type="dxa"/>
            </w:tcMar>
          </w:tcPr>
          <w:p>
            <w:pPr>
              <w:pStyle w:val="Normal"/>
              <w:numPr>
                <w:ilvl w:val="0"/>
                <w:numId w:val="3"/>
              </w:numPr>
              <w:spacing w:before="80" w:after="80"/>
              <w:rPr>
                <w:rFonts w:cs="Arial"/>
                <w:bCs/>
              </w:rPr>
            </w:pPr>
            <w:r>
              <w:rPr>
                <w:rFonts w:cs="Arial"/>
              </w:rPr>
              <w:t>CKK_GOST28147</w:t>
            </w:r>
          </w:p>
        </w:tc>
        <w:tc>
          <w:tcPr>
            <w:tcW w:w="1482"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19" w:type="dxa"/>
            </w:tcMar>
            <w:vAlign w:val="center"/>
          </w:tcPr>
          <w:p>
            <w:pPr>
              <w:pStyle w:val="Normal"/>
              <w:numPr>
                <w:ilvl w:val="0"/>
                <w:numId w:val="3"/>
              </w:numPr>
              <w:spacing w:before="80" w:after="80"/>
              <w:jc w:val="center"/>
              <w:rPr>
                <w:rFonts w:cs="Arial"/>
              </w:rPr>
            </w:pPr>
            <w:r>
              <w:rPr>
                <w:rFonts w:cs="Arial"/>
              </w:rPr>
              <w:t>Multiple of block size</w:t>
            </w:r>
          </w:p>
        </w:tc>
        <w:tc>
          <w:tcPr>
            <w:tcW w:w="2879" w:type="dxa"/>
            <w:tcBorders>
              <w:top w:val="single" w:sz="2" w:space="0" w:color="00000A"/>
              <w:left w:val="single" w:sz="2" w:space="0" w:color="00000A"/>
              <w:bottom w:val="single" w:sz="12" w:space="0" w:color="00000A"/>
              <w:right w:val="single" w:sz="12" w:space="0" w:color="00000A"/>
              <w:insideH w:val="single" w:sz="12" w:space="0" w:color="00000A"/>
              <w:insideV w:val="single" w:sz="12" w:space="0" w:color="00000A"/>
            </w:tcBorders>
            <w:shd w:fill="auto" w:val="clear"/>
            <w:tcMar>
              <w:left w:w="119" w:type="dxa"/>
            </w:tcMar>
          </w:tcPr>
          <w:p>
            <w:pPr>
              <w:pStyle w:val="Normal"/>
              <w:numPr>
                <w:ilvl w:val="0"/>
                <w:numId w:val="3"/>
              </w:numPr>
              <w:spacing w:before="80" w:after="80"/>
              <w:rPr>
                <w:rFonts w:cs="Arial"/>
                <w:b/>
                <w:b/>
                <w:bCs/>
              </w:rPr>
            </w:pPr>
            <w:r>
              <w:rPr>
                <w:rFonts w:cs="Arial"/>
              </w:rPr>
              <w:t>Determined by type of key being unwrapped</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TimesNewRoman"/>
        </w:rPr>
      </w:pPr>
      <w:r>
        <w:rPr>
          <w:rFonts w:cs="TimesNewRoman"/>
        </w:rPr>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rFonts w:cs="TimesNewRoman,Bold"/>
          <w:b/>
          <w:bCs/>
        </w:rPr>
        <w:t>CK_MECHANISM_INFO</w:t>
      </w:r>
      <w:r>
        <w:rPr>
          <w:rFonts w:cs="TimesNewRoman,Bold"/>
          <w:bCs/>
        </w:rPr>
        <w:t xml:space="preserve"> structure are not used</w:t>
      </w:r>
      <w:r>
        <w:rPr/>
        <w:t>.</w:t>
      </w:r>
    </w:p>
    <w:p>
      <w:pPr>
        <w:pStyle w:val="Heading3"/>
        <w:numPr>
          <w:ilvl w:val="2"/>
          <w:numId w:val="2"/>
        </w:numPr>
        <w:rPr/>
      </w:pPr>
      <w:bookmarkStart w:id="3549" w:name="_Toc516501027"/>
      <w:bookmarkStart w:id="3550" w:name="_Toc416960277"/>
      <w:bookmarkStart w:id="3551" w:name="_Toc395188031"/>
      <w:bookmarkStart w:id="3552" w:name="_Toc391471393"/>
      <w:bookmarkStart w:id="3553" w:name="_Toc370634680"/>
      <w:bookmarkStart w:id="3554" w:name="_Toc228807454"/>
      <w:bookmarkStart w:id="3555" w:name="_Toc228894900"/>
      <w:bookmarkEnd w:id="3549"/>
      <w:bookmarkEnd w:id="3550"/>
      <w:bookmarkEnd w:id="3551"/>
      <w:bookmarkEnd w:id="3552"/>
      <w:bookmarkEnd w:id="3553"/>
      <w:bookmarkEnd w:id="3554"/>
      <w:bookmarkEnd w:id="3555"/>
      <w:r>
        <w:rPr/>
        <w:t>GOST 28147-89 encryption mode except ECB</w:t>
      </w:r>
    </w:p>
    <w:p>
      <w:pPr>
        <w:pStyle w:val="Normal"/>
        <w:numPr>
          <w:ilvl w:val="0"/>
          <w:numId w:val="3"/>
        </w:numPr>
        <w:rPr/>
      </w:pPr>
      <w:r>
        <w:rPr/>
        <w:t>GOST 28147</w:t>
        <w:noBreakHyphen/>
        <w:t xml:space="preserve">89 encryption mode except ECB, denoted </w:t>
      </w:r>
      <w:r>
        <w:rPr>
          <w:rFonts w:cs="TimesNewRoman,Bold"/>
          <w:b/>
          <w:bCs/>
        </w:rPr>
        <w:t>CKM_GOST28147</w:t>
      </w:r>
      <w:r>
        <w:rPr/>
        <w:t>, is a mechanism for single and multiple-part encryption and decryption; key wrapping; and key unwrapping, based on [GOST 28147</w:t>
        <w:noBreakHyphen/>
        <w:t xml:space="preserve">89] and CFB, counter mode, and additional CBC mode defined in [RFC 4357] section 2. Encryption’s parameters are specified in object identifier of attribute </w:t>
      </w:r>
      <w:r>
        <w:rPr>
          <w:b/>
        </w:rPr>
        <w:t>CKA_GOST28147_PARAMS</w:t>
      </w:r>
      <w:r>
        <w:rPr/>
        <w:t>.</w:t>
      </w:r>
    </w:p>
    <w:p>
      <w:pPr>
        <w:pStyle w:val="Normal"/>
        <w:numPr>
          <w:ilvl w:val="0"/>
          <w:numId w:val="3"/>
        </w:numPr>
        <w:rPr/>
      </w:pPr>
      <w:r>
        <w:rPr/>
        <w:t>It has a parameter, which is an 8-byte initialization vector. This parameter may be omitted then a zero initialization vector is used.</w:t>
      </w:r>
    </w:p>
    <w:p>
      <w:pPr>
        <w:pStyle w:val="Normal"/>
        <w:numPr>
          <w:ilvl w:val="0"/>
          <w:numId w:val="3"/>
        </w:numPr>
        <w:rPr/>
      </w:pPr>
      <w:r>
        <w:rPr/>
        <w:t xml:space="preserve">This mechanism can wrap and unwrap any secret key. Of course, a particular token may not be able to wrap/unwrap every secret key that it supports. </w:t>
      </w:r>
    </w:p>
    <w:p>
      <w:pPr>
        <w:pStyle w:val="Normal"/>
        <w:numPr>
          <w:ilvl w:val="0"/>
          <w:numId w:val="3"/>
        </w:numPr>
        <w:rPr/>
      </w:pPr>
      <w:r>
        <w:rPr/>
        <w:t>For wrapping (</w:t>
      </w:r>
      <w:r>
        <w:rPr>
          <w:b/>
        </w:rPr>
        <w:t>C_WrapKey</w:t>
      </w:r>
      <w:r>
        <w:rPr/>
        <w:t xml:space="preserve">), the mechanism encrypts the value of the </w:t>
      </w:r>
      <w:r>
        <w:rPr>
          <w:rFonts w:cs="TimesNewRoman,Bold"/>
          <w:b/>
          <w:bCs/>
        </w:rPr>
        <w:t xml:space="preserve">CKA_VALUE </w:t>
      </w:r>
      <w:r>
        <w:rPr/>
        <w:t>attribute of the key that is wrapped.</w:t>
      </w:r>
    </w:p>
    <w:p>
      <w:pPr>
        <w:pStyle w:val="Normal"/>
        <w:numPr>
          <w:ilvl w:val="0"/>
          <w:numId w:val="3"/>
        </w:numPr>
        <w:rPr/>
      </w:pPr>
      <w:r>
        <w:rPr/>
        <w:t>For unwrapping (</w:t>
      </w:r>
      <w:r>
        <w:rPr>
          <w:b/>
        </w:rPr>
        <w:t>C_UnwrapKey</w:t>
      </w:r>
      <w:r>
        <w:rPr/>
        <w:t xml:space="preserve">), the mechanism decrypts the wrapped key, and contributes the result as the </w:t>
      </w:r>
      <w:r>
        <w:rPr>
          <w:rFonts w:cs="TimesNewRoman,Bold"/>
          <w:b/>
          <w:bCs/>
        </w:rPr>
        <w:t xml:space="preserve">CKA_VALUE </w:t>
      </w:r>
      <w:r>
        <w:rPr/>
        <w:t>attribute of the new key.</w:t>
      </w:r>
    </w:p>
    <w:p>
      <w:pPr>
        <w:pStyle w:val="Normal"/>
        <w:numPr>
          <w:ilvl w:val="0"/>
          <w:numId w:val="3"/>
        </w:numPr>
        <w:rPr/>
      </w:pPr>
      <w:r>
        <w:rPr/>
        <w:t>Constraints on key types and the length of data are summarized in the following table:</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Arial"/>
          <w:bCs/>
          <w:i/>
          <w:sz w:val="18"/>
          <w:szCs w:val="18"/>
        </w:rPr>
        <w:t xml:space="preserve">Table </w:t>
      </w:r>
      <w:r>
        <w:rPr>
          <w:rFonts w:cs="Arial"/>
          <w:bCs/>
          <w:i/>
          <w:sz w:val="18"/>
          <w:szCs w:val="18"/>
        </w:rPr>
        <w:fldChar w:fldCharType="begin"/>
      </w:r>
      <w:r>
        <w:instrText> SEQ Table \* ARABIC </w:instrText>
      </w:r>
      <w:r>
        <w:fldChar w:fldCharType="separate"/>
      </w:r>
      <w:r>
        <w:t>158</w:t>
      </w:r>
      <w:r>
        <w:fldChar w:fldCharType="end"/>
      </w:r>
      <w:r>
        <w:rPr>
          <w:rFonts w:cs="Arial"/>
          <w:bCs/>
          <w:i/>
          <w:sz w:val="18"/>
          <w:szCs w:val="18"/>
        </w:rPr>
        <w:t>, GOST 28147-89 encryption modes except ECB: Key and Data Length</w:t>
      </w:r>
    </w:p>
    <w:tbl>
      <w:tblPr>
        <w:tblW w:w="8275" w:type="dxa"/>
        <w:jc w:val="left"/>
        <w:tblInd w:w="112" w:type="dxa"/>
        <w:tblBorders>
          <w:top w:val="single" w:sz="12" w:space="0" w:color="00000A"/>
          <w:left w:val="single" w:sz="1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1e0" w:noVBand="0" w:noHBand="0" w:lastColumn="1" w:firstColumn="1" w:lastRow="1" w:firstRow="1"/>
      </w:tblPr>
      <w:tblGrid>
        <w:gridCol w:w="1763"/>
        <w:gridCol w:w="2150"/>
        <w:gridCol w:w="1282"/>
        <w:gridCol w:w="3079"/>
      </w:tblGrid>
      <w:tr>
        <w:trPr/>
        <w:tc>
          <w:tcPr>
            <w:tcW w:w="1763" w:type="dxa"/>
            <w:tcBorders>
              <w:top w:val="single" w:sz="1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Normal"/>
              <w:numPr>
                <w:ilvl w:val="0"/>
                <w:numId w:val="3"/>
              </w:numPr>
              <w:spacing w:before="80" w:after="80"/>
              <w:rPr>
                <w:rFonts w:cs="Arial"/>
                <w:b/>
                <w:b/>
                <w:bCs/>
              </w:rPr>
            </w:pPr>
            <w:r>
              <w:rPr>
                <w:rFonts w:cs="Arial"/>
                <w:b/>
                <w:bCs/>
              </w:rPr>
              <w:t>Function</w:t>
            </w:r>
          </w:p>
        </w:tc>
        <w:tc>
          <w:tcPr>
            <w:tcW w:w="2150" w:type="dxa"/>
            <w:tcBorders>
              <w:top w:val="single" w:sz="1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vAlign w:val="center"/>
          </w:tcPr>
          <w:p>
            <w:pPr>
              <w:pStyle w:val="Normal"/>
              <w:numPr>
                <w:ilvl w:val="0"/>
                <w:numId w:val="3"/>
              </w:numPr>
              <w:spacing w:before="80" w:after="80"/>
              <w:rPr>
                <w:rFonts w:cs="Arial"/>
                <w:b/>
                <w:b/>
                <w:bCs/>
              </w:rPr>
            </w:pPr>
            <w:r>
              <w:rPr>
                <w:rFonts w:cs="Arial"/>
                <w:b/>
                <w:bCs/>
              </w:rPr>
              <w:t>Key type</w:t>
            </w:r>
          </w:p>
        </w:tc>
        <w:tc>
          <w:tcPr>
            <w:tcW w:w="1282" w:type="dxa"/>
            <w:tcBorders>
              <w:top w:val="single" w:sz="1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vAlign w:val="center"/>
          </w:tcPr>
          <w:p>
            <w:pPr>
              <w:pStyle w:val="Normal"/>
              <w:numPr>
                <w:ilvl w:val="0"/>
                <w:numId w:val="3"/>
              </w:numPr>
              <w:spacing w:before="80" w:after="80"/>
              <w:rPr>
                <w:rFonts w:cs="Arial"/>
                <w:b/>
                <w:b/>
                <w:bCs/>
              </w:rPr>
            </w:pPr>
            <w:r>
              <w:rPr>
                <w:rFonts w:cs="Arial"/>
                <w:b/>
                <w:bCs/>
              </w:rPr>
              <w:t>Input length</w:t>
            </w:r>
          </w:p>
        </w:tc>
        <w:tc>
          <w:tcPr>
            <w:tcW w:w="3079" w:type="dxa"/>
            <w:tcBorders>
              <w:top w:val="single" w:sz="1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19" w:type="dxa"/>
            </w:tcMar>
            <w:vAlign w:val="center"/>
          </w:tcPr>
          <w:p>
            <w:pPr>
              <w:pStyle w:val="Normal"/>
              <w:numPr>
                <w:ilvl w:val="0"/>
                <w:numId w:val="3"/>
              </w:numPr>
              <w:spacing w:before="80" w:after="80"/>
              <w:rPr>
                <w:rFonts w:cs="Arial"/>
                <w:b/>
                <w:b/>
                <w:bCs/>
              </w:rPr>
            </w:pPr>
            <w:r>
              <w:rPr>
                <w:rFonts w:cs="Arial"/>
                <w:b/>
                <w:bCs/>
              </w:rPr>
              <w:t>Output length</w:t>
            </w:r>
          </w:p>
        </w:tc>
      </w:tr>
      <w:tr>
        <w:trPr/>
        <w:tc>
          <w:tcPr>
            <w:tcW w:w="1763"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tcPr>
          <w:p>
            <w:pPr>
              <w:pStyle w:val="Normal"/>
              <w:numPr>
                <w:ilvl w:val="0"/>
                <w:numId w:val="3"/>
              </w:numPr>
              <w:spacing w:before="80" w:after="80"/>
              <w:rPr>
                <w:rFonts w:cs="Arial"/>
                <w:bCs/>
              </w:rPr>
            </w:pPr>
            <w:r>
              <w:rPr>
                <w:rFonts w:cs="Arial"/>
              </w:rPr>
              <w:t>C_Encrypt</w:t>
            </w:r>
          </w:p>
        </w:tc>
        <w:tc>
          <w:tcPr>
            <w:tcW w:w="21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tcPr>
          <w:p>
            <w:pPr>
              <w:pStyle w:val="Normal"/>
              <w:numPr>
                <w:ilvl w:val="0"/>
                <w:numId w:val="3"/>
              </w:numPr>
              <w:spacing w:before="80" w:after="80"/>
              <w:rPr>
                <w:rFonts w:cs="Arial"/>
                <w:bCs/>
              </w:rPr>
            </w:pPr>
            <w:r>
              <w:rPr>
                <w:rFonts w:cs="Arial"/>
              </w:rPr>
              <w:t>CKK_GOST28147</w:t>
            </w:r>
          </w:p>
        </w:tc>
        <w:tc>
          <w:tcPr>
            <w:tcW w:w="128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Any</w:t>
            </w:r>
          </w:p>
        </w:tc>
        <w:tc>
          <w:tcPr>
            <w:tcW w:w="3079" w:type="dxa"/>
            <w:vMerge w:val="restart"/>
            <w:tcBorders>
              <w:top w:val="single" w:sz="2" w:space="0" w:color="00000A"/>
              <w:left w:val="single" w:sz="2" w:space="0" w:color="00000A"/>
              <w:bottom w:val="single" w:sz="12" w:space="0" w:color="00000A"/>
              <w:right w:val="single" w:sz="12" w:space="0" w:color="00000A"/>
              <w:insideH w:val="single" w:sz="12" w:space="0" w:color="00000A"/>
              <w:insideV w:val="single" w:sz="12" w:space="0" w:color="00000A"/>
            </w:tcBorders>
            <w:shd w:fill="auto" w:val="clear"/>
            <w:tcMar>
              <w:left w:w="119" w:type="dxa"/>
            </w:tcMar>
          </w:tcPr>
          <w:p>
            <w:pPr>
              <w:pStyle w:val="Normal"/>
              <w:numPr>
                <w:ilvl w:val="0"/>
                <w:numId w:val="3"/>
              </w:numPr>
              <w:spacing w:before="80" w:after="80"/>
              <w:rPr>
                <w:rFonts w:cs="Arial"/>
                <w:b/>
                <w:b/>
                <w:bCs/>
              </w:rPr>
            </w:pPr>
            <w:r>
              <w:rPr>
                <w:rFonts w:cs="Arial"/>
              </w:rPr>
              <w:t>For counter mode and CFB is the same as input length. For CBC is the same as input length padded on the trailing end with up to block size so that the resulting length is a multiple of the block size</w:t>
            </w:r>
          </w:p>
        </w:tc>
      </w:tr>
      <w:tr>
        <w:trPr/>
        <w:tc>
          <w:tcPr>
            <w:tcW w:w="1763"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tcPr>
          <w:p>
            <w:pPr>
              <w:pStyle w:val="Normal"/>
              <w:numPr>
                <w:ilvl w:val="0"/>
                <w:numId w:val="3"/>
              </w:numPr>
              <w:spacing w:before="80" w:after="80"/>
              <w:rPr>
                <w:rFonts w:cs="Arial"/>
                <w:bCs/>
              </w:rPr>
            </w:pPr>
            <w:r>
              <w:rPr>
                <w:rFonts w:cs="Arial"/>
              </w:rPr>
              <w:t>C_Decrypt</w:t>
            </w:r>
          </w:p>
        </w:tc>
        <w:tc>
          <w:tcPr>
            <w:tcW w:w="21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tcPr>
          <w:p>
            <w:pPr>
              <w:pStyle w:val="Normal"/>
              <w:numPr>
                <w:ilvl w:val="0"/>
                <w:numId w:val="3"/>
              </w:numPr>
              <w:spacing w:before="80" w:after="80"/>
              <w:rPr>
                <w:rFonts w:cs="Arial"/>
                <w:bCs/>
              </w:rPr>
            </w:pPr>
            <w:r>
              <w:rPr>
                <w:rFonts w:cs="Arial"/>
              </w:rPr>
              <w:t>CKK_GOST28147</w:t>
            </w:r>
          </w:p>
        </w:tc>
        <w:tc>
          <w:tcPr>
            <w:tcW w:w="128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Any</w:t>
            </w:r>
          </w:p>
        </w:tc>
        <w:tc>
          <w:tcPr>
            <w:tcW w:w="3079" w:type="dxa"/>
            <w:vMerge w:val="continue"/>
            <w:tcBorders>
              <w:top w:val="single" w:sz="2" w:space="0" w:color="00000A"/>
              <w:left w:val="single" w:sz="2" w:space="0" w:color="00000A"/>
              <w:bottom w:val="single" w:sz="12" w:space="0" w:color="00000A"/>
              <w:right w:val="single" w:sz="12" w:space="0" w:color="00000A"/>
              <w:insideH w:val="single" w:sz="12" w:space="0" w:color="00000A"/>
              <w:insideV w:val="single" w:sz="12" w:space="0" w:color="00000A"/>
            </w:tcBorders>
            <w:shd w:fill="auto" w:val="clear"/>
            <w:tcMar>
              <w:left w:w="119" w:type="dxa"/>
            </w:tcMar>
            <w:vAlign w:val="center"/>
          </w:tcPr>
          <w:p>
            <w:pPr>
              <w:pStyle w:val="Normal"/>
              <w:numPr>
                <w:ilvl w:val="0"/>
                <w:numId w:val="3"/>
              </w:numPr>
              <w:spacing w:before="0" w:after="0"/>
              <w:rPr>
                <w:rFonts w:cs="Arial"/>
                <w:b/>
                <w:b/>
                <w:bCs/>
              </w:rPr>
            </w:pPr>
            <w:r>
              <w:rPr>
                <w:rFonts w:cs="Arial"/>
                <w:b/>
                <w:bCs/>
              </w:rPr>
            </w:r>
          </w:p>
        </w:tc>
      </w:tr>
      <w:tr>
        <w:trPr>
          <w:trHeight w:val="138" w:hRule="atLeast"/>
        </w:trPr>
        <w:tc>
          <w:tcPr>
            <w:tcW w:w="1763"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tcPr>
          <w:p>
            <w:pPr>
              <w:pStyle w:val="Normal"/>
              <w:numPr>
                <w:ilvl w:val="0"/>
                <w:numId w:val="3"/>
              </w:numPr>
              <w:spacing w:before="80" w:after="80"/>
              <w:rPr>
                <w:rFonts w:cs="Arial"/>
                <w:bCs/>
              </w:rPr>
            </w:pPr>
            <w:r>
              <w:rPr>
                <w:rFonts w:cs="Arial"/>
              </w:rPr>
              <w:t>C_WrapKey</w:t>
            </w:r>
          </w:p>
        </w:tc>
        <w:tc>
          <w:tcPr>
            <w:tcW w:w="21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tcPr>
          <w:p>
            <w:pPr>
              <w:pStyle w:val="Normal"/>
              <w:numPr>
                <w:ilvl w:val="0"/>
                <w:numId w:val="3"/>
              </w:numPr>
              <w:spacing w:before="80" w:after="80"/>
              <w:rPr>
                <w:rFonts w:cs="Arial"/>
                <w:bCs/>
              </w:rPr>
            </w:pPr>
            <w:r>
              <w:rPr>
                <w:rFonts w:cs="Arial"/>
              </w:rPr>
              <w:t>CKK_GOST28147</w:t>
            </w:r>
          </w:p>
        </w:tc>
        <w:tc>
          <w:tcPr>
            <w:tcW w:w="128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Any</w:t>
            </w:r>
          </w:p>
        </w:tc>
        <w:tc>
          <w:tcPr>
            <w:tcW w:w="3079" w:type="dxa"/>
            <w:vMerge w:val="continue"/>
            <w:tcBorders>
              <w:top w:val="single" w:sz="2" w:space="0" w:color="00000A"/>
              <w:left w:val="single" w:sz="2" w:space="0" w:color="00000A"/>
              <w:bottom w:val="single" w:sz="12" w:space="0" w:color="00000A"/>
              <w:right w:val="single" w:sz="12" w:space="0" w:color="00000A"/>
              <w:insideH w:val="single" w:sz="12" w:space="0" w:color="00000A"/>
              <w:insideV w:val="single" w:sz="12" w:space="0" w:color="00000A"/>
            </w:tcBorders>
            <w:shd w:fill="auto" w:val="clear"/>
            <w:tcMar>
              <w:left w:w="119" w:type="dxa"/>
            </w:tcMar>
            <w:vAlign w:val="center"/>
          </w:tcPr>
          <w:p>
            <w:pPr>
              <w:pStyle w:val="Normal"/>
              <w:numPr>
                <w:ilvl w:val="0"/>
                <w:numId w:val="3"/>
              </w:numPr>
              <w:spacing w:before="0" w:after="0"/>
              <w:rPr>
                <w:rFonts w:cs="Arial"/>
                <w:b/>
                <w:b/>
                <w:bCs/>
              </w:rPr>
            </w:pPr>
            <w:r>
              <w:rPr>
                <w:rFonts w:cs="Arial"/>
                <w:b/>
                <w:bCs/>
              </w:rPr>
            </w:r>
          </w:p>
        </w:tc>
      </w:tr>
      <w:tr>
        <w:trPr>
          <w:trHeight w:val="138" w:hRule="atLeast"/>
        </w:trPr>
        <w:tc>
          <w:tcPr>
            <w:tcW w:w="1763" w:type="dxa"/>
            <w:tcBorders>
              <w:top w:val="single" w:sz="2" w:space="0" w:color="00000A"/>
              <w:left w:val="single" w:sz="12" w:space="0" w:color="00000A"/>
              <w:bottom w:val="single" w:sz="12" w:space="0" w:color="00000A"/>
              <w:right w:val="single" w:sz="2" w:space="0" w:color="00000A"/>
              <w:insideH w:val="single" w:sz="12" w:space="0" w:color="00000A"/>
              <w:insideV w:val="single" w:sz="2" w:space="0" w:color="00000A"/>
            </w:tcBorders>
            <w:shd w:fill="auto" w:val="clear"/>
            <w:tcMar>
              <w:left w:w="107" w:type="dxa"/>
            </w:tcMar>
          </w:tcPr>
          <w:p>
            <w:pPr>
              <w:pStyle w:val="Normal"/>
              <w:numPr>
                <w:ilvl w:val="0"/>
                <w:numId w:val="3"/>
              </w:numPr>
              <w:spacing w:before="80" w:after="80"/>
              <w:rPr>
                <w:rFonts w:cs="Arial"/>
                <w:bCs/>
              </w:rPr>
            </w:pPr>
            <w:r>
              <w:rPr>
                <w:rFonts w:cs="Arial"/>
              </w:rPr>
              <w:t>C_UnwrapKey</w:t>
            </w:r>
          </w:p>
        </w:tc>
        <w:tc>
          <w:tcPr>
            <w:tcW w:w="2150"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19" w:type="dxa"/>
            </w:tcMar>
          </w:tcPr>
          <w:p>
            <w:pPr>
              <w:pStyle w:val="Normal"/>
              <w:numPr>
                <w:ilvl w:val="0"/>
                <w:numId w:val="3"/>
              </w:numPr>
              <w:spacing w:before="80" w:after="80"/>
              <w:rPr>
                <w:rFonts w:cs="Arial"/>
                <w:bCs/>
              </w:rPr>
            </w:pPr>
            <w:r>
              <w:rPr>
                <w:rFonts w:cs="Arial"/>
              </w:rPr>
              <w:t>CKK_GOST28147</w:t>
            </w:r>
          </w:p>
        </w:tc>
        <w:tc>
          <w:tcPr>
            <w:tcW w:w="1282"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Any</w:t>
            </w:r>
          </w:p>
        </w:tc>
        <w:tc>
          <w:tcPr>
            <w:tcW w:w="3079" w:type="dxa"/>
            <w:vMerge w:val="continue"/>
            <w:tcBorders>
              <w:top w:val="single" w:sz="2" w:space="0" w:color="00000A"/>
              <w:left w:val="single" w:sz="2" w:space="0" w:color="00000A"/>
              <w:bottom w:val="single" w:sz="12" w:space="0" w:color="00000A"/>
              <w:right w:val="single" w:sz="12" w:space="0" w:color="00000A"/>
              <w:insideH w:val="single" w:sz="12" w:space="0" w:color="00000A"/>
              <w:insideV w:val="single" w:sz="12" w:space="0" w:color="00000A"/>
            </w:tcBorders>
            <w:shd w:fill="auto" w:val="clear"/>
            <w:tcMar>
              <w:left w:w="119" w:type="dxa"/>
            </w:tcMar>
            <w:vAlign w:val="center"/>
          </w:tcPr>
          <w:p>
            <w:pPr>
              <w:pStyle w:val="Normal"/>
              <w:numPr>
                <w:ilvl w:val="0"/>
                <w:numId w:val="3"/>
              </w:numPr>
              <w:spacing w:before="0" w:after="0"/>
              <w:rPr>
                <w:rFonts w:cs="Arial"/>
                <w:b/>
                <w:b/>
                <w:bCs/>
              </w:rPr>
            </w:pPr>
            <w:r>
              <w:rPr>
                <w:rFonts w:cs="Arial"/>
                <w:b/>
                <w:bCs/>
              </w:rPr>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rPr>
      </w:pPr>
      <w:r>
        <w:rPr>
          <w:rFonts w:cs="Arial"/>
        </w:rPr>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rFonts w:cs="TimesNewRoman,Bold"/>
          <w:b/>
          <w:bCs/>
        </w:rPr>
        <w:t xml:space="preserve">CK_MECHANISM_INFO </w:t>
      </w:r>
      <w:r>
        <w:rPr/>
        <w:t>structure are not used.</w:t>
      </w:r>
    </w:p>
    <w:p>
      <w:pPr>
        <w:pStyle w:val="Heading3"/>
        <w:numPr>
          <w:ilvl w:val="2"/>
          <w:numId w:val="2"/>
        </w:numPr>
        <w:rPr/>
      </w:pPr>
      <w:bookmarkStart w:id="3556" w:name="_Toc516501028"/>
      <w:bookmarkStart w:id="3557" w:name="_Toc416960278"/>
      <w:bookmarkStart w:id="3558" w:name="_Toc395188032"/>
      <w:bookmarkStart w:id="3559" w:name="_Toc391471394"/>
      <w:bookmarkStart w:id="3560" w:name="_Toc370634681"/>
      <w:bookmarkStart w:id="3561" w:name="_Toc228807455"/>
      <w:bookmarkStart w:id="3562" w:name="_Toc228894901"/>
      <w:r>
        <w:rPr/>
        <w:t>GOST 28147-89-MAC</w:t>
      </w:r>
      <w:bookmarkEnd w:id="3556"/>
      <w:bookmarkEnd w:id="3557"/>
      <w:bookmarkEnd w:id="3558"/>
      <w:bookmarkEnd w:id="3559"/>
      <w:bookmarkEnd w:id="3560"/>
      <w:bookmarkEnd w:id="3561"/>
      <w:bookmarkEnd w:id="3562"/>
      <w:r>
        <w:rPr/>
        <w:t xml:space="preserve"> </w:t>
      </w:r>
    </w:p>
    <w:p>
      <w:pPr>
        <w:pStyle w:val="Normal"/>
        <w:numPr>
          <w:ilvl w:val="0"/>
          <w:numId w:val="3"/>
        </w:numPr>
        <w:rPr/>
      </w:pPr>
      <w:r>
        <w:rPr/>
        <w:t xml:space="preserve">GOST 28147-89-MAC, denoted </w:t>
      </w:r>
      <w:r>
        <w:rPr>
          <w:rFonts w:cs="TimesNewRoman,Bold"/>
          <w:b/>
          <w:bCs/>
        </w:rPr>
        <w:t>CKM_GOST28147_MAC</w:t>
      </w:r>
      <w:r>
        <w:rPr/>
        <w:t>, is a mechanism for data integrity and authentication based on GOST 28147-89 and key meshing algorithms [RFC 4357] section 2.3.</w:t>
      </w:r>
    </w:p>
    <w:p>
      <w:pPr>
        <w:pStyle w:val="Normal"/>
        <w:numPr>
          <w:ilvl w:val="0"/>
          <w:numId w:val="3"/>
        </w:numPr>
        <w:rPr/>
      </w:pPr>
      <w:r>
        <w:rPr/>
        <w:t xml:space="preserve">MACing parameters are specified in object identifier of attribute </w:t>
      </w:r>
      <w:r>
        <w:rPr>
          <w:b/>
        </w:rPr>
        <w:t>CKA_GOST28147_PARAMS</w:t>
      </w:r>
      <w:r>
        <w:rPr/>
        <w:t>.</w:t>
      </w:r>
    </w:p>
    <w:p>
      <w:pPr>
        <w:pStyle w:val="Normal"/>
        <w:numPr>
          <w:ilvl w:val="0"/>
          <w:numId w:val="3"/>
        </w:numPr>
        <w:rPr/>
      </w:pPr>
      <w:r>
        <w:rPr/>
        <w:t>The output bytes from this mechanism are taken from the start of the final GOST 28147</w:t>
        <w:noBreakHyphen/>
        <w:t>89 cipher block produced in the MACing process.</w:t>
      </w:r>
    </w:p>
    <w:p>
      <w:pPr>
        <w:pStyle w:val="Normal"/>
        <w:numPr>
          <w:ilvl w:val="0"/>
          <w:numId w:val="3"/>
        </w:numPr>
        <w:rPr/>
      </w:pPr>
      <w:r>
        <w:rPr/>
        <w:t>It has a parameter, which is an 8-byte MAC initialization vector. This parameter may be omitted then a zero initialization vector is used.</w:t>
      </w:r>
    </w:p>
    <w:p>
      <w:pPr>
        <w:pStyle w:val="Normal"/>
        <w:numPr>
          <w:ilvl w:val="0"/>
          <w:numId w:val="3"/>
        </w:numPr>
        <w:rPr/>
      </w:pPr>
      <w:r>
        <w:rPr/>
        <w:t>Constraints on key types and the length of data are summarized in the following table:</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Arial"/>
          <w:bCs/>
          <w:i/>
          <w:sz w:val="18"/>
          <w:szCs w:val="18"/>
        </w:rPr>
        <w:t xml:space="preserve">Table </w:t>
      </w:r>
      <w:r>
        <w:rPr>
          <w:rFonts w:cs="Arial"/>
          <w:bCs/>
          <w:i/>
          <w:sz w:val="18"/>
          <w:szCs w:val="18"/>
        </w:rPr>
        <w:fldChar w:fldCharType="begin"/>
      </w:r>
      <w:r>
        <w:instrText> SEQ Table \* ARABIC </w:instrText>
      </w:r>
      <w:r>
        <w:fldChar w:fldCharType="separate"/>
      </w:r>
      <w:r>
        <w:t>159</w:t>
      </w:r>
      <w:r>
        <w:fldChar w:fldCharType="end"/>
      </w:r>
      <w:r>
        <w:rPr>
          <w:rFonts w:cs="Arial"/>
          <w:bCs/>
          <w:i/>
          <w:sz w:val="18"/>
          <w:szCs w:val="18"/>
        </w:rPr>
        <w:t xml:space="preserve">, GOST28147-89-MAC: Key and Data Length </w:t>
      </w:r>
    </w:p>
    <w:tbl>
      <w:tblPr>
        <w:tblW w:w="8789" w:type="dxa"/>
        <w:jc w:val="left"/>
        <w:tblInd w:w="112" w:type="dxa"/>
        <w:tblBorders>
          <w:top w:val="single" w:sz="12" w:space="0" w:color="00000A"/>
          <w:left w:val="single" w:sz="1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1e0" w:noVBand="0" w:noHBand="0" w:lastColumn="1" w:firstColumn="1" w:lastRow="1" w:firstRow="1"/>
      </w:tblPr>
      <w:tblGrid>
        <w:gridCol w:w="1751"/>
        <w:gridCol w:w="1862"/>
        <w:gridCol w:w="1587"/>
        <w:gridCol w:w="3588"/>
      </w:tblGrid>
      <w:tr>
        <w:trPr/>
        <w:tc>
          <w:tcPr>
            <w:tcW w:w="1751" w:type="dxa"/>
            <w:tcBorders>
              <w:top w:val="single" w:sz="1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Normal"/>
              <w:numPr>
                <w:ilvl w:val="0"/>
                <w:numId w:val="3"/>
              </w:numPr>
              <w:spacing w:before="80" w:after="80"/>
              <w:rPr>
                <w:rFonts w:cs="Arial"/>
                <w:b/>
                <w:b/>
                <w:bCs/>
              </w:rPr>
            </w:pPr>
            <w:r>
              <w:rPr>
                <w:rFonts w:cs="Arial"/>
                <w:b/>
                <w:bCs/>
              </w:rPr>
              <w:t>Function</w:t>
            </w:r>
          </w:p>
        </w:tc>
        <w:tc>
          <w:tcPr>
            <w:tcW w:w="1862" w:type="dxa"/>
            <w:tcBorders>
              <w:top w:val="single" w:sz="1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vAlign w:val="center"/>
          </w:tcPr>
          <w:p>
            <w:pPr>
              <w:pStyle w:val="Normal"/>
              <w:numPr>
                <w:ilvl w:val="0"/>
                <w:numId w:val="3"/>
              </w:numPr>
              <w:spacing w:before="80" w:after="80"/>
              <w:rPr>
                <w:rFonts w:cs="Arial"/>
                <w:b/>
                <w:b/>
                <w:bCs/>
              </w:rPr>
            </w:pPr>
            <w:r>
              <w:rPr>
                <w:rFonts w:cs="Arial"/>
                <w:b/>
                <w:bCs/>
              </w:rPr>
              <w:t>Key type</w:t>
            </w:r>
          </w:p>
        </w:tc>
        <w:tc>
          <w:tcPr>
            <w:tcW w:w="1587" w:type="dxa"/>
            <w:tcBorders>
              <w:top w:val="single" w:sz="1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vAlign w:val="center"/>
          </w:tcPr>
          <w:p>
            <w:pPr>
              <w:pStyle w:val="Normal"/>
              <w:numPr>
                <w:ilvl w:val="0"/>
                <w:numId w:val="3"/>
              </w:numPr>
              <w:spacing w:before="80" w:after="80"/>
              <w:rPr>
                <w:rFonts w:cs="Arial"/>
                <w:b/>
                <w:b/>
                <w:bCs/>
              </w:rPr>
            </w:pPr>
            <w:r>
              <w:rPr>
                <w:rFonts w:cs="Arial"/>
                <w:b/>
                <w:bCs/>
              </w:rPr>
              <w:t>Data length</w:t>
            </w:r>
          </w:p>
        </w:tc>
        <w:tc>
          <w:tcPr>
            <w:tcW w:w="3588" w:type="dxa"/>
            <w:tcBorders>
              <w:top w:val="single" w:sz="1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19" w:type="dxa"/>
            </w:tcMar>
            <w:vAlign w:val="center"/>
          </w:tcPr>
          <w:p>
            <w:pPr>
              <w:pStyle w:val="Normal"/>
              <w:numPr>
                <w:ilvl w:val="0"/>
                <w:numId w:val="3"/>
              </w:numPr>
              <w:spacing w:before="80" w:after="80"/>
              <w:rPr>
                <w:rFonts w:cs="Arial"/>
                <w:b/>
                <w:b/>
                <w:bCs/>
              </w:rPr>
            </w:pPr>
            <w:r>
              <w:rPr>
                <w:rFonts w:cs="Arial"/>
                <w:b/>
                <w:bCs/>
              </w:rPr>
              <w:t>Signature length</w:t>
            </w:r>
          </w:p>
        </w:tc>
      </w:tr>
      <w:tr>
        <w:trPr/>
        <w:tc>
          <w:tcPr>
            <w:tcW w:w="1751"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tcPr>
          <w:p>
            <w:pPr>
              <w:pStyle w:val="Normal"/>
              <w:numPr>
                <w:ilvl w:val="0"/>
                <w:numId w:val="3"/>
              </w:numPr>
              <w:spacing w:before="80" w:after="80"/>
              <w:rPr>
                <w:rFonts w:cs="Arial"/>
                <w:bCs/>
              </w:rPr>
            </w:pPr>
            <w:r>
              <w:rPr>
                <w:rFonts w:cs="Arial"/>
              </w:rPr>
              <w:t>C_Sign</w:t>
            </w:r>
          </w:p>
        </w:tc>
        <w:tc>
          <w:tcPr>
            <w:tcW w:w="186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tcPr>
          <w:p>
            <w:pPr>
              <w:pStyle w:val="Normal"/>
              <w:numPr>
                <w:ilvl w:val="0"/>
                <w:numId w:val="3"/>
              </w:numPr>
              <w:spacing w:before="80" w:after="80"/>
              <w:rPr>
                <w:rFonts w:cs="Arial"/>
                <w:bCs/>
              </w:rPr>
            </w:pPr>
            <w:r>
              <w:rPr>
                <w:rFonts w:cs="Arial"/>
              </w:rPr>
              <w:t>CKK_GOST28147</w:t>
            </w:r>
          </w:p>
        </w:tc>
        <w:tc>
          <w:tcPr>
            <w:tcW w:w="158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Any</w:t>
            </w:r>
          </w:p>
        </w:tc>
        <w:tc>
          <w:tcPr>
            <w:tcW w:w="3588"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4 bytes</w:t>
            </w:r>
          </w:p>
        </w:tc>
      </w:tr>
      <w:tr>
        <w:trPr/>
        <w:tc>
          <w:tcPr>
            <w:tcW w:w="1751" w:type="dxa"/>
            <w:tcBorders>
              <w:top w:val="single" w:sz="2" w:space="0" w:color="00000A"/>
              <w:left w:val="single" w:sz="12" w:space="0" w:color="00000A"/>
              <w:bottom w:val="single" w:sz="12" w:space="0" w:color="00000A"/>
              <w:right w:val="single" w:sz="2" w:space="0" w:color="00000A"/>
              <w:insideH w:val="single" w:sz="12" w:space="0" w:color="00000A"/>
              <w:insideV w:val="single" w:sz="2" w:space="0" w:color="00000A"/>
            </w:tcBorders>
            <w:shd w:fill="auto" w:val="clear"/>
            <w:tcMar>
              <w:left w:w="107" w:type="dxa"/>
            </w:tcMar>
          </w:tcPr>
          <w:p>
            <w:pPr>
              <w:pStyle w:val="Normal"/>
              <w:numPr>
                <w:ilvl w:val="0"/>
                <w:numId w:val="3"/>
              </w:numPr>
              <w:spacing w:before="80" w:after="80"/>
              <w:rPr>
                <w:rFonts w:cs="Arial"/>
                <w:bCs/>
              </w:rPr>
            </w:pPr>
            <w:r>
              <w:rPr>
                <w:rFonts w:cs="Arial"/>
              </w:rPr>
              <w:t>C_Verify</w:t>
            </w:r>
          </w:p>
        </w:tc>
        <w:tc>
          <w:tcPr>
            <w:tcW w:w="1862"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19" w:type="dxa"/>
            </w:tcMar>
          </w:tcPr>
          <w:p>
            <w:pPr>
              <w:pStyle w:val="Normal"/>
              <w:numPr>
                <w:ilvl w:val="0"/>
                <w:numId w:val="3"/>
              </w:numPr>
              <w:spacing w:before="80" w:after="80"/>
              <w:rPr>
                <w:rFonts w:cs="Arial"/>
                <w:bCs/>
              </w:rPr>
            </w:pPr>
            <w:r>
              <w:rPr>
                <w:rFonts w:cs="Arial"/>
              </w:rPr>
              <w:t>CKK_GOST28147</w:t>
            </w:r>
          </w:p>
        </w:tc>
        <w:tc>
          <w:tcPr>
            <w:tcW w:w="1587"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Any</w:t>
            </w:r>
          </w:p>
        </w:tc>
        <w:tc>
          <w:tcPr>
            <w:tcW w:w="3588" w:type="dxa"/>
            <w:tcBorders>
              <w:top w:val="single" w:sz="2" w:space="0" w:color="00000A"/>
              <w:left w:val="single" w:sz="2" w:space="0" w:color="00000A"/>
              <w:bottom w:val="single" w:sz="12" w:space="0" w:color="00000A"/>
              <w:right w:val="single" w:sz="12" w:space="0" w:color="00000A"/>
              <w:insideH w:val="single" w:sz="12" w:space="0" w:color="00000A"/>
              <w:insideV w:val="single" w:sz="1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4 bytes</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TimesNewRoman"/>
        </w:rPr>
      </w:pPr>
      <w:r>
        <w:rPr>
          <w:rFonts w:cs="TimesNewRoman"/>
        </w:rPr>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rFonts w:cs="TimesNewRoman,Bold"/>
          <w:b/>
          <w:bCs/>
        </w:rPr>
        <w:t xml:space="preserve">CK_MECHANISM_INFO </w:t>
      </w:r>
      <w:r>
        <w:rPr/>
        <w:t>structure are not used.</w:t>
        <w:br/>
      </w:r>
    </w:p>
    <w:p>
      <w:pPr>
        <w:pStyle w:val="Normal"/>
        <w:numPr>
          <w:ilvl w:val="0"/>
          <w:numId w:val="3"/>
        </w:numPr>
        <w:rPr>
          <w:b/>
          <w:b/>
        </w:rPr>
      </w:pPr>
      <w:r>
        <w:rPr>
          <w:b/>
        </w:rPr>
        <w:t>GOST 28147-89 keys wrapping/unwrapping with GOST 28147-89</w:t>
      </w:r>
    </w:p>
    <w:p>
      <w:pPr>
        <w:pStyle w:val="Normal"/>
        <w:numPr>
          <w:ilvl w:val="0"/>
          <w:numId w:val="3"/>
        </w:numPr>
        <w:rPr>
          <w:rFonts w:cs="TimesNewRoman"/>
        </w:rPr>
      </w:pPr>
      <w:r>
        <w:rPr>
          <w:rFonts w:cs="TimesNewRoman"/>
        </w:rPr>
        <w:t>GOST 28147</w:t>
        <w:noBreakHyphen/>
        <w:t xml:space="preserve">89 </w:t>
      </w:r>
      <w:r>
        <w:rPr>
          <w:rFonts w:cs="TimesNewRoman,Bold"/>
          <w:bCs/>
        </w:rPr>
        <w:t xml:space="preserve">keys as a KEK (key encryption keys) for encryption </w:t>
      </w:r>
      <w:r>
        <w:rPr>
          <w:rFonts w:cs="TimesNewRoman"/>
        </w:rPr>
        <w:t>GOST 28147</w:t>
        <w:noBreakHyphen/>
        <w:t xml:space="preserve">89 </w:t>
      </w:r>
      <w:r>
        <w:rPr>
          <w:rFonts w:cs="TimesNewRoman,Bold"/>
          <w:bCs/>
        </w:rPr>
        <w:t>keys</w:t>
      </w:r>
      <w:r>
        <w:rPr>
          <w:rFonts w:cs="TimesNewRoman"/>
        </w:rPr>
        <w:t xml:space="preserve">, denoted by </w:t>
      </w:r>
      <w:r>
        <w:rPr>
          <w:rFonts w:cs="TimesNewRoman,Bold"/>
          <w:b/>
          <w:bCs/>
        </w:rPr>
        <w:t>CKM_GOST28147_KEY_WRAP</w:t>
      </w:r>
      <w:r>
        <w:rPr>
          <w:rFonts w:cs="TimesNewRoman"/>
        </w:rPr>
        <w:t>, is a mechanism for key wrapping; and key unwrapping, based on GOST 28147</w:t>
        <w:noBreakHyphen/>
        <w:t>89. Its purpose is to encrypt and decrypt keys have been generated by key generation mechanism for GOST 28147</w:t>
        <w:noBreakHyphen/>
        <w:t>89.</w:t>
      </w:r>
    </w:p>
    <w:p>
      <w:pPr>
        <w:pStyle w:val="Normal"/>
        <w:numPr>
          <w:ilvl w:val="0"/>
          <w:numId w:val="3"/>
        </w:numPr>
        <w:rPr>
          <w:rFonts w:cs="TimesNewRoman"/>
        </w:rPr>
      </w:pPr>
      <w:r>
        <w:rPr>
          <w:rFonts w:cs="TimesNewRoman"/>
        </w:rPr>
        <w:t>For wrapping (</w:t>
      </w:r>
      <w:r>
        <w:rPr>
          <w:rFonts w:cs="TimesNewRoman"/>
          <w:b/>
        </w:rPr>
        <w:t>C_WrapKey</w:t>
      </w:r>
      <w:r>
        <w:rPr>
          <w:rFonts w:cs="TimesNewRoman"/>
        </w:rPr>
        <w:t xml:space="preserve">), the mechanism first computes MAC from the value of the </w:t>
      </w:r>
      <w:r>
        <w:rPr>
          <w:rFonts w:cs="TimesNewRoman,Bold"/>
          <w:b/>
          <w:bCs/>
        </w:rPr>
        <w:t xml:space="preserve">CKA_VALUE </w:t>
      </w:r>
      <w:r>
        <w:rPr>
          <w:rFonts w:cs="TimesNewRoman"/>
        </w:rPr>
        <w:t xml:space="preserve">attribute of the key that is wrapped and then encrypts in ECB mode the value of the </w:t>
      </w:r>
      <w:r>
        <w:rPr>
          <w:rFonts w:cs="TimesNewRoman,Bold"/>
          <w:b/>
          <w:bCs/>
        </w:rPr>
        <w:t xml:space="preserve">CKA_VALUE </w:t>
      </w:r>
      <w:r>
        <w:rPr>
          <w:rFonts w:cs="TimesNewRoman"/>
        </w:rPr>
        <w:t>attribute of the key that is wrapped. The result is 32 bytes of the key that is wrapped and 4 bytes of MAC.</w:t>
      </w:r>
    </w:p>
    <w:p>
      <w:pPr>
        <w:pStyle w:val="Normal"/>
        <w:numPr>
          <w:ilvl w:val="0"/>
          <w:numId w:val="3"/>
        </w:numPr>
        <w:rPr>
          <w:rFonts w:cs="TimesNewRoman"/>
        </w:rPr>
      </w:pPr>
      <w:r>
        <w:rPr>
          <w:rFonts w:cs="TimesNewRoman"/>
        </w:rPr>
        <w:t>For unwrapping (</w:t>
      </w:r>
      <w:r>
        <w:rPr>
          <w:rFonts w:cs="TimesNewRoman"/>
          <w:b/>
        </w:rPr>
        <w:t>C_UnwrapKey</w:t>
      </w:r>
      <w:r>
        <w:rPr>
          <w:rFonts w:cs="TimesNewRoman"/>
        </w:rPr>
        <w:t xml:space="preserve">), the mechanism first decrypts in ECB mode the 32 bytes of the key that was wrapped and then computes MAC from the unwrapped key. Then compared together 4 bytes MAC has computed and 4 bytes MAC of the input. If these two MACs do not match the wrapped key is disallowed. The mechanism contributes the result as the </w:t>
      </w:r>
      <w:r>
        <w:rPr>
          <w:rFonts w:cs="TimesNewRoman,Bold"/>
          <w:b/>
          <w:bCs/>
        </w:rPr>
        <w:t xml:space="preserve">CKA_VALUE </w:t>
      </w:r>
      <w:r>
        <w:rPr>
          <w:rFonts w:cs="TimesNewRoman"/>
        </w:rPr>
        <w:t>attribute of the unwrapped key.</w:t>
      </w:r>
    </w:p>
    <w:p>
      <w:pPr>
        <w:pStyle w:val="Normal"/>
        <w:numPr>
          <w:ilvl w:val="0"/>
          <w:numId w:val="3"/>
        </w:numPr>
        <w:rPr>
          <w:rFonts w:cs="TimesNewRoman"/>
        </w:rPr>
      </w:pPr>
      <w:r>
        <w:rPr>
          <w:rFonts w:cs="TimesNewRoman"/>
        </w:rPr>
        <w:t>It has a parameter, which is an 8-byte MAC initialization vector. This parameter may be omitted then a zero initialization vector is used.</w:t>
      </w:r>
    </w:p>
    <w:p>
      <w:pPr>
        <w:pStyle w:val="Normal"/>
        <w:numPr>
          <w:ilvl w:val="0"/>
          <w:numId w:val="3"/>
        </w:numPr>
        <w:rPr>
          <w:rFonts w:cs="TimesNewRoman"/>
        </w:rPr>
      </w:pPr>
      <w:r>
        <w:rPr>
          <w:rFonts w:cs="TimesNewRoman"/>
        </w:rPr>
        <w:t>Constraints on key types and the length of data are summarized in the following table:</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Arial"/>
          <w:bCs/>
          <w:i/>
          <w:sz w:val="18"/>
          <w:szCs w:val="18"/>
        </w:rPr>
        <w:t xml:space="preserve">Table </w:t>
      </w:r>
      <w:r>
        <w:rPr>
          <w:rFonts w:cs="Arial"/>
          <w:bCs/>
          <w:i/>
          <w:sz w:val="18"/>
          <w:szCs w:val="18"/>
        </w:rPr>
        <w:fldChar w:fldCharType="begin"/>
      </w:r>
      <w:r>
        <w:instrText> SEQ Table \* ARABIC </w:instrText>
      </w:r>
      <w:r>
        <w:fldChar w:fldCharType="separate"/>
      </w:r>
      <w:r>
        <w:t>160</w:t>
      </w:r>
      <w:r>
        <w:fldChar w:fldCharType="end"/>
      </w:r>
      <w:r>
        <w:rPr>
          <w:rFonts w:cs="Arial"/>
          <w:bCs/>
          <w:i/>
          <w:sz w:val="18"/>
          <w:szCs w:val="18"/>
        </w:rPr>
        <w:t xml:space="preserve">, GOST 28147-89 keys as KEK: Key and Data Length </w:t>
      </w:r>
    </w:p>
    <w:tbl>
      <w:tblPr>
        <w:tblW w:w="8789" w:type="dxa"/>
        <w:jc w:val="left"/>
        <w:tblInd w:w="112" w:type="dxa"/>
        <w:tblBorders>
          <w:top w:val="single" w:sz="12" w:space="0" w:color="00000A"/>
          <w:left w:val="single" w:sz="12" w:space="0" w:color="00000A"/>
          <w:bottom w:val="single" w:sz="2" w:space="0" w:color="00000A"/>
          <w:right w:val="single" w:sz="2" w:space="0" w:color="00000A"/>
          <w:insideH w:val="single" w:sz="2" w:space="0" w:color="00000A"/>
          <w:insideV w:val="single" w:sz="2" w:space="0" w:color="00000A"/>
        </w:tblBorders>
        <w:tblCellMar>
          <w:top w:w="0" w:type="dxa"/>
          <w:left w:w="107" w:type="dxa"/>
          <w:bottom w:w="0" w:type="dxa"/>
          <w:right w:w="108" w:type="dxa"/>
        </w:tblCellMar>
        <w:tblLook w:val="01e0" w:noVBand="0" w:noHBand="0" w:lastColumn="1" w:firstColumn="1" w:lastRow="1" w:firstRow="1"/>
      </w:tblPr>
      <w:tblGrid>
        <w:gridCol w:w="1763"/>
        <w:gridCol w:w="1862"/>
        <w:gridCol w:w="1586"/>
        <w:gridCol w:w="3577"/>
      </w:tblGrid>
      <w:tr>
        <w:trPr/>
        <w:tc>
          <w:tcPr>
            <w:tcW w:w="1763" w:type="dxa"/>
            <w:tcBorders>
              <w:top w:val="single" w:sz="1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vAlign w:val="center"/>
          </w:tcPr>
          <w:p>
            <w:pPr>
              <w:pStyle w:val="Normal"/>
              <w:numPr>
                <w:ilvl w:val="0"/>
                <w:numId w:val="3"/>
              </w:numPr>
              <w:spacing w:before="80" w:after="80"/>
              <w:rPr>
                <w:rFonts w:cs="Arial"/>
                <w:b/>
                <w:b/>
                <w:bCs/>
              </w:rPr>
            </w:pPr>
            <w:r>
              <w:rPr>
                <w:rFonts w:cs="Arial"/>
                <w:b/>
                <w:bCs/>
              </w:rPr>
              <w:t>Function</w:t>
            </w:r>
          </w:p>
        </w:tc>
        <w:tc>
          <w:tcPr>
            <w:tcW w:w="1862" w:type="dxa"/>
            <w:tcBorders>
              <w:top w:val="single" w:sz="1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vAlign w:val="center"/>
          </w:tcPr>
          <w:p>
            <w:pPr>
              <w:pStyle w:val="Normal"/>
              <w:numPr>
                <w:ilvl w:val="0"/>
                <w:numId w:val="3"/>
              </w:numPr>
              <w:spacing w:before="80" w:after="80"/>
              <w:rPr>
                <w:rFonts w:cs="Arial"/>
                <w:b/>
                <w:b/>
                <w:bCs/>
              </w:rPr>
            </w:pPr>
            <w:r>
              <w:rPr>
                <w:rFonts w:cs="Arial"/>
                <w:b/>
                <w:bCs/>
              </w:rPr>
              <w:t>Key type</w:t>
            </w:r>
          </w:p>
        </w:tc>
        <w:tc>
          <w:tcPr>
            <w:tcW w:w="1586" w:type="dxa"/>
            <w:tcBorders>
              <w:top w:val="single" w:sz="1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vAlign w:val="center"/>
          </w:tcPr>
          <w:p>
            <w:pPr>
              <w:pStyle w:val="Normal"/>
              <w:numPr>
                <w:ilvl w:val="0"/>
                <w:numId w:val="3"/>
              </w:numPr>
              <w:spacing w:before="80" w:after="80"/>
              <w:rPr>
                <w:rFonts w:cs="Arial"/>
                <w:b/>
                <w:b/>
                <w:bCs/>
              </w:rPr>
            </w:pPr>
            <w:r>
              <w:rPr>
                <w:rFonts w:cs="Arial"/>
                <w:b/>
                <w:bCs/>
              </w:rPr>
              <w:t>Input length</w:t>
            </w:r>
          </w:p>
        </w:tc>
        <w:tc>
          <w:tcPr>
            <w:tcW w:w="3577" w:type="dxa"/>
            <w:tcBorders>
              <w:top w:val="single" w:sz="1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19" w:type="dxa"/>
            </w:tcMar>
            <w:vAlign w:val="center"/>
          </w:tcPr>
          <w:p>
            <w:pPr>
              <w:pStyle w:val="Normal"/>
              <w:numPr>
                <w:ilvl w:val="0"/>
                <w:numId w:val="3"/>
              </w:numPr>
              <w:spacing w:before="80" w:after="80"/>
              <w:rPr>
                <w:rFonts w:cs="Arial"/>
                <w:b/>
                <w:b/>
                <w:bCs/>
              </w:rPr>
            </w:pPr>
            <w:r>
              <w:rPr>
                <w:rFonts w:cs="Arial"/>
                <w:b/>
                <w:bCs/>
              </w:rPr>
              <w:t>Output length</w:t>
            </w:r>
          </w:p>
        </w:tc>
      </w:tr>
      <w:tr>
        <w:trPr/>
        <w:tc>
          <w:tcPr>
            <w:tcW w:w="1763" w:type="dxa"/>
            <w:tcBorders>
              <w:top w:val="single" w:sz="2" w:space="0" w:color="00000A"/>
              <w:left w:val="single" w:sz="12" w:space="0" w:color="00000A"/>
              <w:bottom w:val="single" w:sz="2" w:space="0" w:color="00000A"/>
              <w:right w:val="single" w:sz="2" w:space="0" w:color="00000A"/>
              <w:insideH w:val="single" w:sz="2" w:space="0" w:color="00000A"/>
              <w:insideV w:val="single" w:sz="2" w:space="0" w:color="00000A"/>
            </w:tcBorders>
            <w:shd w:fill="auto" w:val="clear"/>
            <w:tcMar>
              <w:left w:w="107" w:type="dxa"/>
            </w:tcMar>
          </w:tcPr>
          <w:p>
            <w:pPr>
              <w:pStyle w:val="Normal"/>
              <w:numPr>
                <w:ilvl w:val="0"/>
                <w:numId w:val="3"/>
              </w:numPr>
              <w:spacing w:before="80" w:after="80"/>
              <w:rPr>
                <w:rFonts w:cs="Arial"/>
                <w:bCs/>
              </w:rPr>
            </w:pPr>
            <w:r>
              <w:rPr>
                <w:rFonts w:cs="Arial"/>
              </w:rPr>
              <w:t>C_WrapKey</w:t>
            </w:r>
          </w:p>
        </w:tc>
        <w:tc>
          <w:tcPr>
            <w:tcW w:w="186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tcPr>
          <w:p>
            <w:pPr>
              <w:pStyle w:val="Normal"/>
              <w:numPr>
                <w:ilvl w:val="0"/>
                <w:numId w:val="3"/>
              </w:numPr>
              <w:spacing w:before="80" w:after="80"/>
              <w:rPr>
                <w:rFonts w:cs="Arial"/>
                <w:bCs/>
              </w:rPr>
            </w:pPr>
            <w:r>
              <w:rPr>
                <w:rFonts w:cs="Arial"/>
              </w:rPr>
              <w:t>CKK_GOST28147</w:t>
            </w:r>
          </w:p>
        </w:tc>
        <w:tc>
          <w:tcPr>
            <w:tcW w:w="158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32 bytes</w:t>
            </w:r>
          </w:p>
        </w:tc>
        <w:tc>
          <w:tcPr>
            <w:tcW w:w="3577" w:type="dxa"/>
            <w:tcBorders>
              <w:top w:val="single" w:sz="2" w:space="0" w:color="00000A"/>
              <w:left w:val="single" w:sz="2" w:space="0" w:color="00000A"/>
              <w:bottom w:val="single" w:sz="2" w:space="0" w:color="00000A"/>
              <w:right w:val="single" w:sz="12" w:space="0" w:color="00000A"/>
              <w:insideH w:val="single" w:sz="2" w:space="0" w:color="00000A"/>
              <w:insideV w:val="single" w:sz="1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36 bytes</w:t>
            </w:r>
          </w:p>
        </w:tc>
      </w:tr>
      <w:tr>
        <w:trPr/>
        <w:tc>
          <w:tcPr>
            <w:tcW w:w="1763" w:type="dxa"/>
            <w:tcBorders>
              <w:top w:val="single" w:sz="2" w:space="0" w:color="00000A"/>
              <w:left w:val="single" w:sz="12" w:space="0" w:color="00000A"/>
              <w:bottom w:val="single" w:sz="12" w:space="0" w:color="00000A"/>
              <w:right w:val="single" w:sz="2" w:space="0" w:color="00000A"/>
              <w:insideH w:val="single" w:sz="12" w:space="0" w:color="00000A"/>
              <w:insideV w:val="single" w:sz="2" w:space="0" w:color="00000A"/>
            </w:tcBorders>
            <w:shd w:fill="auto" w:val="clear"/>
            <w:tcMar>
              <w:left w:w="107" w:type="dxa"/>
            </w:tcMar>
          </w:tcPr>
          <w:p>
            <w:pPr>
              <w:pStyle w:val="Normal"/>
              <w:numPr>
                <w:ilvl w:val="0"/>
                <w:numId w:val="3"/>
              </w:numPr>
              <w:spacing w:before="80" w:after="80"/>
              <w:rPr>
                <w:rFonts w:cs="Arial"/>
                <w:bCs/>
              </w:rPr>
            </w:pPr>
            <w:r>
              <w:rPr>
                <w:rFonts w:cs="Arial"/>
              </w:rPr>
              <w:t>C_UnwrapKey</w:t>
            </w:r>
          </w:p>
        </w:tc>
        <w:tc>
          <w:tcPr>
            <w:tcW w:w="1862"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19" w:type="dxa"/>
            </w:tcMar>
          </w:tcPr>
          <w:p>
            <w:pPr>
              <w:pStyle w:val="Normal"/>
              <w:numPr>
                <w:ilvl w:val="0"/>
                <w:numId w:val="3"/>
              </w:numPr>
              <w:spacing w:before="80" w:after="80"/>
              <w:rPr>
                <w:rFonts w:cs="Arial"/>
                <w:bCs/>
              </w:rPr>
            </w:pPr>
            <w:r>
              <w:rPr>
                <w:rFonts w:cs="Arial"/>
              </w:rPr>
              <w:t>CKK_GOST28147</w:t>
            </w:r>
          </w:p>
        </w:tc>
        <w:tc>
          <w:tcPr>
            <w:tcW w:w="1586" w:type="dxa"/>
            <w:tcBorders>
              <w:top w:val="single" w:sz="2" w:space="0" w:color="00000A"/>
              <w:left w:val="single" w:sz="2" w:space="0" w:color="00000A"/>
              <w:bottom w:val="single" w:sz="12" w:space="0" w:color="00000A"/>
              <w:right w:val="single" w:sz="2" w:space="0" w:color="00000A"/>
              <w:insideH w:val="single" w:sz="12" w:space="0" w:color="00000A"/>
              <w:insideV w:val="single" w:sz="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32 bytes</w:t>
            </w:r>
          </w:p>
        </w:tc>
        <w:tc>
          <w:tcPr>
            <w:tcW w:w="3577" w:type="dxa"/>
            <w:tcBorders>
              <w:top w:val="single" w:sz="2" w:space="0" w:color="00000A"/>
              <w:left w:val="single" w:sz="2" w:space="0" w:color="00000A"/>
              <w:bottom w:val="single" w:sz="12" w:space="0" w:color="00000A"/>
              <w:right w:val="single" w:sz="12" w:space="0" w:color="00000A"/>
              <w:insideH w:val="single" w:sz="12" w:space="0" w:color="00000A"/>
              <w:insideV w:val="single" w:sz="12" w:space="0" w:color="00000A"/>
            </w:tcBorders>
            <w:shd w:fill="auto" w:val="clear"/>
            <w:tcMar>
              <w:left w:w="119" w:type="dxa"/>
            </w:tcMar>
            <w:vAlign w:val="center"/>
          </w:tcPr>
          <w:p>
            <w:pPr>
              <w:pStyle w:val="Normal"/>
              <w:numPr>
                <w:ilvl w:val="0"/>
                <w:numId w:val="3"/>
              </w:numPr>
              <w:spacing w:before="80" w:after="80"/>
              <w:jc w:val="center"/>
              <w:rPr>
                <w:rFonts w:cs="Arial"/>
                <w:b/>
                <w:b/>
                <w:bCs/>
              </w:rPr>
            </w:pPr>
            <w:r>
              <w:rPr>
                <w:rFonts w:cs="Arial"/>
              </w:rPr>
              <w:t>36 bytes</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TimesNewRoman"/>
        </w:rPr>
      </w:pPr>
      <w:r>
        <w:rPr>
          <w:rFonts w:cs="TimesNewRoman"/>
        </w:rPr>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rFonts w:cs="TimesNewRoman,Bold"/>
          <w:b/>
          <w:bCs/>
        </w:rPr>
        <w:t xml:space="preserve">CK_MECHANISM_INFO </w:t>
      </w:r>
      <w:r>
        <w:rPr/>
        <w:t>structure are not used.</w:t>
        <w:br/>
      </w:r>
    </w:p>
    <w:p>
      <w:pPr>
        <w:pStyle w:val="Normal"/>
        <w:numPr>
          <w:ilvl w:val="0"/>
          <w:numId w:val="3"/>
        </w:numPr>
        <w:rPr>
          <w:b/>
          <w:b/>
        </w:rPr>
      </w:pPr>
      <w:r>
        <w:rPr>
          <w:b/>
        </w:rPr>
        <w:t xml:space="preserve">GOST R 34.11-94 </w:t>
      </w:r>
    </w:p>
    <w:p>
      <w:pPr>
        <w:pStyle w:val="Normal"/>
        <w:numPr>
          <w:ilvl w:val="0"/>
          <w:numId w:val="3"/>
        </w:numPr>
        <w:rPr>
          <w:rFonts w:cs="TimesNewRoman"/>
        </w:rPr>
      </w:pPr>
      <w:r>
        <w:rPr>
          <w:rFonts w:cs="TimesNewRoman"/>
        </w:rPr>
        <w:t>GOST R 34.11-94 is a mechanism for message digesting, following the hash algorithm with 256-bit message digest defined in [</w:t>
      </w:r>
      <w:r>
        <w:rPr/>
        <w:t>GOST R 34.11-94</w:t>
      </w:r>
      <w:r>
        <w:rPr>
          <w:rFonts w:cs="TimesNewRoman"/>
        </w:rPr>
        <w:t>].</w:t>
      </w:r>
    </w:p>
    <w:p>
      <w:pPr>
        <w:pStyle w:val="Heading3"/>
        <w:numPr>
          <w:ilvl w:val="2"/>
          <w:numId w:val="2"/>
        </w:numPr>
        <w:rPr/>
      </w:pPr>
      <w:bookmarkStart w:id="3563" w:name="_Toc516501029"/>
      <w:bookmarkStart w:id="3564" w:name="_Toc416960279"/>
      <w:bookmarkStart w:id="3565" w:name="_Toc395188033"/>
      <w:bookmarkStart w:id="3566" w:name="_Toc391471395"/>
      <w:bookmarkStart w:id="3567" w:name="_Toc370634682"/>
      <w:bookmarkStart w:id="3568" w:name="_Toc228807456"/>
      <w:bookmarkStart w:id="3569" w:name="_Toc228894902"/>
      <w:r>
        <w:rPr/>
        <w:t>Definitions</w:t>
      </w:r>
      <w:bookmarkEnd w:id="3563"/>
      <w:bookmarkEnd w:id="3564"/>
      <w:bookmarkEnd w:id="3565"/>
      <w:bookmarkEnd w:id="3566"/>
      <w:bookmarkEnd w:id="3567"/>
      <w:bookmarkEnd w:id="3568"/>
      <w:bookmarkEnd w:id="3569"/>
      <w:r>
        <w:rPr/>
        <w:t xml:space="preserve"> </w:t>
      </w:r>
    </w:p>
    <w:p>
      <w:pPr>
        <w:pStyle w:val="Normal"/>
        <w:numPr>
          <w:ilvl w:val="0"/>
          <w:numId w:val="3"/>
        </w:numPr>
        <w:rPr/>
      </w:pPr>
      <w:r>
        <w:rPr/>
        <w:t>This section defines the key type “CKK_GOSTR3411” for type CK_KEY_TYPE as used in the CKA_KEY_TYPE attribute of domain parameter objects.</w:t>
      </w:r>
    </w:p>
    <w:p>
      <w:pPr>
        <w:pStyle w:val="Normal"/>
        <w:numPr>
          <w:ilvl w:val="0"/>
          <w:numId w:val="3"/>
        </w:numPr>
        <w:rPr/>
      </w:pPr>
      <w:r>
        <w:rPr/>
        <w:t>Mechanisms:</w:t>
      </w:r>
    </w:p>
    <w:p>
      <w:pPr>
        <w:pStyle w:val="Normal"/>
        <w:numPr>
          <w:ilvl w:val="0"/>
          <w:numId w:val="3"/>
        </w:numPr>
        <w:ind w:left="720" w:hanging="0"/>
        <w:rPr/>
      </w:pPr>
      <w:r>
        <w:rPr/>
        <w:t>CKM_GOSTR3411</w:t>
      </w:r>
    </w:p>
    <w:p>
      <w:pPr>
        <w:pStyle w:val="Normal"/>
        <w:numPr>
          <w:ilvl w:val="0"/>
          <w:numId w:val="3"/>
        </w:numPr>
        <w:ind w:left="720" w:hanging="0"/>
        <w:rPr/>
      </w:pPr>
      <w:r>
        <w:rPr/>
        <w:t>CKM_GOSTR3411_HMAC</w:t>
      </w:r>
    </w:p>
    <w:p>
      <w:pPr>
        <w:pStyle w:val="Heading3"/>
        <w:numPr>
          <w:ilvl w:val="2"/>
          <w:numId w:val="2"/>
        </w:numPr>
        <w:rPr/>
      </w:pPr>
      <w:bookmarkStart w:id="3570" w:name="_Toc516501030"/>
      <w:bookmarkStart w:id="3571" w:name="_Toc416960280"/>
      <w:bookmarkStart w:id="3572" w:name="_Toc395188034"/>
      <w:bookmarkStart w:id="3573" w:name="_Toc391471396"/>
      <w:bookmarkStart w:id="3574" w:name="_Toc370634683"/>
      <w:bookmarkStart w:id="3575" w:name="_Toc228807457"/>
      <w:bookmarkStart w:id="3576" w:name="_Toc228894903"/>
      <w:bookmarkEnd w:id="3570"/>
      <w:bookmarkEnd w:id="3571"/>
      <w:bookmarkEnd w:id="3572"/>
      <w:bookmarkEnd w:id="3573"/>
      <w:bookmarkEnd w:id="3574"/>
      <w:bookmarkEnd w:id="3575"/>
      <w:bookmarkEnd w:id="3576"/>
      <w:r>
        <w:rPr/>
        <w:t>GOST R 34.11-94 domain parameter objects</w:t>
      </w:r>
    </w:p>
    <w:p>
      <w:pPr>
        <w:pStyle w:val="Normal"/>
        <w:numPr>
          <w:ilvl w:val="0"/>
          <w:numId w:val="3"/>
        </w:numPr>
        <w:rPr/>
      </w:pPr>
      <w:r>
        <w:rPr/>
        <w:t xml:space="preserve">GOST R 34.11-94 domain parameter objects (object class </w:t>
      </w:r>
      <w:r>
        <w:rPr>
          <w:b/>
        </w:rPr>
        <w:t xml:space="preserve">CKO_DOMAIN_PARAMETERS, </w:t>
      </w:r>
      <w:r>
        <w:rPr/>
        <w:t xml:space="preserve">key type </w:t>
      </w:r>
      <w:r>
        <w:rPr>
          <w:b/>
        </w:rPr>
        <w:t>CKK_GOSTR3411</w:t>
      </w:r>
      <w:r>
        <w:rPr/>
        <w:t xml:space="preserve">) hold GOST R 34.11-94 domain parameters.  </w:t>
      </w:r>
    </w:p>
    <w:p>
      <w:pPr>
        <w:pStyle w:val="Normal"/>
        <w:numPr>
          <w:ilvl w:val="0"/>
          <w:numId w:val="3"/>
        </w:numPr>
        <w:rPr/>
      </w:pPr>
      <w:r>
        <w:rPr/>
        <w:t>The following table defines the GOST R 34.11-94 domain parameter object attributes, in addition to the common attributes defined for this object class:</w:t>
      </w:r>
    </w:p>
    <w:p>
      <w:pPr>
        <w:pStyle w:val="Caption1"/>
        <w:numPr>
          <w:ilvl w:val="0"/>
          <w:numId w:val="3"/>
        </w:numPr>
        <w:rPr/>
      </w:pPr>
      <w:r>
        <w:rPr/>
        <w:t xml:space="preserve">Table </w:t>
      </w:r>
      <w:r>
        <w:rPr>
          <w:szCs w:val="18"/>
        </w:rPr>
        <w:fldChar w:fldCharType="begin"/>
      </w:r>
      <w:r>
        <w:instrText> SEQ Table \* ARABIC </w:instrText>
      </w:r>
      <w:r>
        <w:fldChar w:fldCharType="separate"/>
      </w:r>
      <w:r>
        <w:t>161</w:t>
      </w:r>
      <w:r>
        <w:fldChar w:fldCharType="end"/>
      </w:r>
      <w:r>
        <w:rPr/>
        <w:t>, GOST R 34.11-94 Domain Parameter Object Attributes</w:t>
      </w:r>
    </w:p>
    <w:tbl>
      <w:tblPr>
        <w:tblW w:w="882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519"/>
        <w:gridCol w:w="1801"/>
        <w:gridCol w:w="4500"/>
      </w:tblGrid>
      <w:tr>
        <w:trPr>
          <w:tblHeader w:val="true"/>
        </w:trPr>
        <w:tc>
          <w:tcPr>
            <w:tcW w:w="251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80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450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w:t>
            </w:r>
          </w:p>
        </w:tc>
        <w:tc>
          <w:tcPr>
            <w:tcW w:w="18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Byte array</w:t>
            </w:r>
          </w:p>
        </w:tc>
        <w:tc>
          <w:tcPr>
            <w:tcW w:w="45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DER-encoding of the domain parameters as it was introduced in [4] section 8.2 (type </w:t>
            </w:r>
            <w:r>
              <w:rPr>
                <w:rFonts w:cs="Arial" w:ascii="Arial" w:hAnsi="Arial"/>
                <w:i/>
                <w:sz w:val="20"/>
              </w:rPr>
              <w:t>GostR3411-94-ParamSetParameters</w:t>
            </w:r>
            <w:r>
              <w:rPr>
                <w:rFonts w:cs="Arial" w:ascii="Arial" w:hAnsi="Arial"/>
                <w:sz w:val="20"/>
              </w:rPr>
              <w:t>)</w:t>
            </w:r>
          </w:p>
        </w:tc>
      </w:tr>
      <w:tr>
        <w:trPr/>
        <w:tc>
          <w:tcPr>
            <w:tcW w:w="251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CKA_OBJECT_ID</w:t>
            </w:r>
            <w:r>
              <w:rPr>
                <w:rFonts w:cs="Arial" w:ascii="Arial" w:hAnsi="Arial"/>
                <w:sz w:val="20"/>
                <w:vertAlign w:val="superscript"/>
              </w:rPr>
              <w:t>1</w:t>
            </w:r>
          </w:p>
        </w:tc>
        <w:tc>
          <w:tcPr>
            <w:tcW w:w="180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Byte array</w:t>
            </w:r>
          </w:p>
        </w:tc>
        <w:tc>
          <w:tcPr>
            <w:tcW w:w="450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DER-encoding of the object identifier indicating the domain parameters </w:t>
            </w:r>
          </w:p>
        </w:tc>
      </w:tr>
    </w:tbl>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rStyle w:val="Footnotereference"/>
        </w:rPr>
        <w:t>Refer to [PKCS11-Base]  Table 10 for footnotes</w:t>
      </w:r>
    </w:p>
    <w:p>
      <w:pPr>
        <w:pStyle w:val="Normal"/>
        <w:numPr>
          <w:ilvl w:val="0"/>
          <w:numId w:val="3"/>
        </w:numPr>
        <w:rPr>
          <w:rFonts w:cs="TimesNewRoman"/>
        </w:rPr>
      </w:pPr>
      <w:r>
        <w:rPr/>
        <w:t xml:space="preserve">For any particular token, there is no guarantee that a token supports domain parameters loading up and/or fetching out. Furthermore, applications, that make direct use of domain parameters objects, should take in account that </w:t>
      </w:r>
      <w:r>
        <w:rPr>
          <w:b/>
        </w:rPr>
        <w:t>CKA_VALUE</w:t>
      </w:r>
      <w:r>
        <w:rPr/>
        <w:t xml:space="preserve"> attribute may be inaccessible.</w:t>
      </w:r>
    </w:p>
    <w:p>
      <w:pPr>
        <w:pStyle w:val="Normal"/>
        <w:numPr>
          <w:ilvl w:val="0"/>
          <w:numId w:val="3"/>
        </w:numPr>
        <w:rPr/>
      </w:pPr>
      <w:r>
        <w:rPr>
          <w:rFonts w:cs="TimesNewRoman"/>
        </w:rPr>
        <w:t>The following is a sample template for creating a GOST R 34.11-94 domain parameter object</w:t>
      </w:r>
      <w:r>
        <w:rPr/>
        <w:t>:</w:t>
      </w:r>
    </w:p>
    <w:p>
      <w:pPr>
        <w:pStyle w:val="CCode"/>
        <w:numPr>
          <w:ilvl w:val="0"/>
          <w:numId w:val="3"/>
        </w:numPr>
        <w:rPr>
          <w:sz w:val="20"/>
        </w:rPr>
      </w:pPr>
      <w:r>
        <w:rPr>
          <w:sz w:val="20"/>
        </w:rPr>
        <w:t>CK_OBJECT_CLASS class = CKO_DOMAIN_PARAMETERS;</w:t>
      </w:r>
    </w:p>
    <w:p>
      <w:pPr>
        <w:pStyle w:val="CCode"/>
        <w:numPr>
          <w:ilvl w:val="0"/>
          <w:numId w:val="3"/>
        </w:numPr>
        <w:rPr>
          <w:sz w:val="20"/>
        </w:rPr>
      </w:pPr>
      <w:r>
        <w:rPr>
          <w:sz w:val="20"/>
        </w:rPr>
        <w:t>CK_KEY_TYPE keyType = CKK_GOSTR3411;</w:t>
      </w:r>
    </w:p>
    <w:p>
      <w:pPr>
        <w:pStyle w:val="CCode"/>
        <w:numPr>
          <w:ilvl w:val="0"/>
          <w:numId w:val="3"/>
        </w:numPr>
        <w:rPr>
          <w:sz w:val="20"/>
        </w:rPr>
      </w:pPr>
      <w:r>
        <w:rPr>
          <w:sz w:val="20"/>
        </w:rPr>
        <w:t>CK_UTF8CHAR label[] = “A GOST R34.11-94 cryptographic parameters object”;</w:t>
      </w:r>
    </w:p>
    <w:p>
      <w:pPr>
        <w:pStyle w:val="CCode"/>
        <w:numPr>
          <w:ilvl w:val="0"/>
          <w:numId w:val="3"/>
        </w:numPr>
        <w:rPr>
          <w:sz w:val="20"/>
        </w:rPr>
      </w:pPr>
      <w:r>
        <w:rPr>
          <w:sz w:val="20"/>
        </w:rPr>
        <w:t>CK_BYTE oid[] = {0x06, 0x07, 0x2a, 0x85, 0x03, 0x02, 0x02, 0x1e, 0x00};</w:t>
      </w:r>
    </w:p>
    <w:p>
      <w:pPr>
        <w:pStyle w:val="CCode"/>
        <w:numPr>
          <w:ilvl w:val="0"/>
          <w:numId w:val="3"/>
        </w:numPr>
        <w:rPr>
          <w:sz w:val="20"/>
        </w:rPr>
      </w:pPr>
      <w:r>
        <w:rPr>
          <w:sz w:val="20"/>
        </w:rPr>
        <w:t>CK_BYTE value[] = {</w:t>
      </w:r>
    </w:p>
    <w:p>
      <w:pPr>
        <w:pStyle w:val="CCode"/>
        <w:numPr>
          <w:ilvl w:val="0"/>
          <w:numId w:val="3"/>
        </w:numPr>
        <w:rPr>
          <w:sz w:val="20"/>
          <w:lang w:val="it-IT"/>
        </w:rPr>
      </w:pPr>
      <w:r>
        <w:rPr>
          <w:sz w:val="20"/>
        </w:rPr>
        <w:tab/>
      </w:r>
      <w:r>
        <w:rPr>
          <w:sz w:val="20"/>
          <w:lang w:val="it-IT"/>
        </w:rPr>
        <w:t>0x30,0x64,0x04,0x40,0x4e,0x57,0x64,0xd1,0xab,0x8d,0xcb,0xbf,0x94,0x1a,0x7a,</w:t>
      </w:r>
    </w:p>
    <w:p>
      <w:pPr>
        <w:pStyle w:val="CCode"/>
        <w:numPr>
          <w:ilvl w:val="0"/>
          <w:numId w:val="3"/>
        </w:numPr>
        <w:rPr>
          <w:sz w:val="20"/>
          <w:lang w:val="it-IT"/>
        </w:rPr>
      </w:pPr>
      <w:r>
        <w:rPr>
          <w:sz w:val="20"/>
          <w:lang w:val="it-IT"/>
        </w:rPr>
        <w:tab/>
        <w:t>0x4d,0x2c,0xd1,0x10,0x10,0xd6,0xa0,0x57,0x35,0x8d,0x38,0xf2,0xf7,0x0f,0x49,</w:t>
      </w:r>
    </w:p>
    <w:p>
      <w:pPr>
        <w:pStyle w:val="CCode"/>
        <w:numPr>
          <w:ilvl w:val="0"/>
          <w:numId w:val="3"/>
        </w:numPr>
        <w:rPr>
          <w:sz w:val="20"/>
          <w:lang w:val="it-IT"/>
        </w:rPr>
      </w:pPr>
      <w:r>
        <w:rPr>
          <w:sz w:val="20"/>
          <w:lang w:val="it-IT"/>
        </w:rPr>
        <w:tab/>
        <w:t>0xd1,0x5a,0xea,0x2f,0x8d,0x94,0x62,0xee,0x43,0x09,0xb3,0xf4,0xa6,0xa2,0x18,</w:t>
      </w:r>
    </w:p>
    <w:p>
      <w:pPr>
        <w:pStyle w:val="CCode"/>
        <w:numPr>
          <w:ilvl w:val="0"/>
          <w:numId w:val="3"/>
        </w:numPr>
        <w:rPr>
          <w:sz w:val="20"/>
          <w:lang w:val="it-IT"/>
        </w:rPr>
      </w:pPr>
      <w:r>
        <w:rPr>
          <w:sz w:val="20"/>
          <w:lang w:val="it-IT"/>
        </w:rPr>
        <w:tab/>
        <w:t>0xc6,0x98,0xe3,0xc1,0x7c,0xe5,0x7e,0x70,0x6b,0x09,0x66,0xf7,0x02,0x3c,0x8b,</w:t>
      </w:r>
    </w:p>
    <w:p>
      <w:pPr>
        <w:pStyle w:val="CCode"/>
        <w:numPr>
          <w:ilvl w:val="0"/>
          <w:numId w:val="3"/>
        </w:numPr>
        <w:rPr>
          <w:sz w:val="20"/>
          <w:lang w:val="it-IT"/>
        </w:rPr>
      </w:pPr>
      <w:r>
        <w:rPr>
          <w:sz w:val="20"/>
          <w:lang w:val="it-IT"/>
        </w:rPr>
        <w:tab/>
        <w:t>0x55,0x95,0xbf,0x28,0x39,0xb3,0x2e,0xcc,0x04,0x20,0x00,0x00,0x00,0x00,0x00,</w:t>
      </w:r>
    </w:p>
    <w:p>
      <w:pPr>
        <w:pStyle w:val="CCode"/>
        <w:numPr>
          <w:ilvl w:val="0"/>
          <w:numId w:val="3"/>
        </w:numPr>
        <w:rPr>
          <w:sz w:val="20"/>
          <w:lang w:val="it-IT"/>
        </w:rPr>
      </w:pPr>
      <w:r>
        <w:rPr>
          <w:sz w:val="20"/>
          <w:lang w:val="it-IT"/>
        </w:rPr>
        <w:tab/>
        <w:t>0x00,0x00,0x00,0x00,0x00,0x00,0x00,0x00,0x00,0x00,0x00,0x00,0x00,0x00,0x00,</w:t>
      </w:r>
    </w:p>
    <w:p>
      <w:pPr>
        <w:pStyle w:val="CCode"/>
        <w:numPr>
          <w:ilvl w:val="0"/>
          <w:numId w:val="3"/>
        </w:numPr>
        <w:rPr>
          <w:sz w:val="20"/>
          <w:lang w:val="it-IT"/>
        </w:rPr>
      </w:pPr>
      <w:r>
        <w:rPr>
          <w:sz w:val="20"/>
          <w:lang w:val="it-IT"/>
        </w:rPr>
        <w:tab/>
        <w:t>0x00,0x00,0x00,0x00,0x00,0x00,0x00,0x00,0x00,0x00,0x00,0x00</w:t>
      </w:r>
    </w:p>
    <w:p>
      <w:pPr>
        <w:pStyle w:val="CCode"/>
        <w:numPr>
          <w:ilvl w:val="0"/>
          <w:numId w:val="3"/>
        </w:numPr>
        <w:rPr>
          <w:sz w:val="20"/>
        </w:rPr>
      </w:pPr>
      <w:r>
        <w:rPr>
          <w:sz w:val="20"/>
        </w:rPr>
        <w:t>};</w:t>
      </w:r>
    </w:p>
    <w:p>
      <w:pPr>
        <w:pStyle w:val="CCode"/>
        <w:numPr>
          <w:ilvl w:val="0"/>
          <w:numId w:val="3"/>
        </w:numPr>
        <w:rPr>
          <w:sz w:val="20"/>
        </w:rPr>
      </w:pPr>
      <w:r>
        <w:rPr>
          <w:sz w:val="20"/>
        </w:rPr>
        <w:t>CK_BBOOL true = CK_TRUE;</w:t>
      </w:r>
    </w:p>
    <w:p>
      <w:pPr>
        <w:pStyle w:val="CCode"/>
        <w:numPr>
          <w:ilvl w:val="0"/>
          <w:numId w:val="3"/>
        </w:numPr>
        <w:rPr>
          <w:sz w:val="20"/>
        </w:rPr>
      </w:pPr>
      <w:r>
        <w:rPr>
          <w:sz w:val="20"/>
        </w:rPr>
        <w:t>CK_ATTRIBUTE template[] = {</w:t>
      </w:r>
    </w:p>
    <w:p>
      <w:pPr>
        <w:pStyle w:val="CCode"/>
        <w:numPr>
          <w:ilvl w:val="0"/>
          <w:numId w:val="3"/>
        </w:numPr>
        <w:rPr>
          <w:sz w:val="20"/>
        </w:rPr>
      </w:pPr>
      <w:r>
        <w:rPr>
          <w:sz w:val="20"/>
        </w:rPr>
        <w:t xml:space="preserve">    </w:t>
      </w:r>
      <w:r>
        <w:rPr>
          <w:sz w:val="20"/>
        </w:rPr>
        <w:t>{CKA_CLASS, &amp;class, sizeof(class)},</w:t>
      </w:r>
    </w:p>
    <w:p>
      <w:pPr>
        <w:pStyle w:val="CCode"/>
        <w:numPr>
          <w:ilvl w:val="0"/>
          <w:numId w:val="3"/>
        </w:numPr>
        <w:rPr>
          <w:sz w:val="20"/>
        </w:rPr>
      </w:pPr>
      <w:r>
        <w:rPr>
          <w:sz w:val="20"/>
        </w:rPr>
        <w:t xml:space="preserve">    </w:t>
      </w:r>
      <w:r>
        <w:rPr>
          <w:sz w:val="20"/>
        </w:rPr>
        <w:t>{CKA_KEY_TYPE, &amp;keyType, sizeof(keyType)},</w:t>
      </w:r>
    </w:p>
    <w:p>
      <w:pPr>
        <w:pStyle w:val="CCode"/>
        <w:numPr>
          <w:ilvl w:val="0"/>
          <w:numId w:val="3"/>
        </w:numPr>
        <w:rPr>
          <w:sz w:val="20"/>
        </w:rPr>
      </w:pPr>
      <w:r>
        <w:rPr>
          <w:sz w:val="20"/>
        </w:rPr>
        <w:t xml:space="preserve">    </w:t>
      </w:r>
      <w:r>
        <w:rPr>
          <w:sz w:val="20"/>
        </w:rPr>
        <w:t>{CKA_TOKEN, &amp;true, sizeof(true)},</w:t>
      </w:r>
    </w:p>
    <w:p>
      <w:pPr>
        <w:pStyle w:val="CCode"/>
        <w:numPr>
          <w:ilvl w:val="0"/>
          <w:numId w:val="3"/>
        </w:numPr>
        <w:rPr>
          <w:sz w:val="20"/>
        </w:rPr>
      </w:pPr>
      <w:r>
        <w:rPr>
          <w:sz w:val="20"/>
        </w:rPr>
        <w:t xml:space="preserve">    </w:t>
      </w:r>
      <w:r>
        <w:rPr>
          <w:sz w:val="20"/>
        </w:rPr>
        <w:t>{CKA_LABEL, label, sizeof(label)-1},</w:t>
      </w:r>
    </w:p>
    <w:p>
      <w:pPr>
        <w:pStyle w:val="CCode"/>
        <w:numPr>
          <w:ilvl w:val="0"/>
          <w:numId w:val="3"/>
        </w:numPr>
        <w:rPr>
          <w:sz w:val="20"/>
        </w:rPr>
      </w:pPr>
      <w:r>
        <w:rPr>
          <w:sz w:val="20"/>
        </w:rPr>
        <w:t xml:space="preserve">    </w:t>
      </w:r>
      <w:r>
        <w:rPr>
          <w:sz w:val="20"/>
        </w:rPr>
        <w:t>{CKA_OBJECT_ID, oid, sizeof(oid)},</w:t>
      </w:r>
    </w:p>
    <w:p>
      <w:pPr>
        <w:pStyle w:val="CCode"/>
        <w:numPr>
          <w:ilvl w:val="0"/>
          <w:numId w:val="3"/>
        </w:numPr>
        <w:rPr>
          <w:sz w:val="20"/>
        </w:rPr>
      </w:pPr>
      <w:r>
        <w:rPr>
          <w:sz w:val="20"/>
        </w:rPr>
        <w:t xml:space="preserve">    </w:t>
      </w:r>
      <w:r>
        <w:rPr>
          <w:sz w:val="20"/>
        </w:rPr>
        <w:t>{CKA_VALUE, value, sizeof(value)}</w:t>
      </w:r>
    </w:p>
    <w:p>
      <w:pPr>
        <w:pStyle w:val="CCode"/>
        <w:numPr>
          <w:ilvl w:val="0"/>
          <w:numId w:val="3"/>
        </w:numPr>
        <w:rPr>
          <w:sz w:val="20"/>
        </w:rPr>
      </w:pPr>
      <w:r>
        <w:rPr>
          <w:sz w:val="20"/>
        </w:rPr>
        <w:t>};</w:t>
      </w:r>
    </w:p>
    <w:p>
      <w:pPr>
        <w:pStyle w:val="Heading3"/>
        <w:numPr>
          <w:ilvl w:val="2"/>
          <w:numId w:val="2"/>
        </w:numPr>
        <w:rPr/>
      </w:pPr>
      <w:bookmarkStart w:id="3577" w:name="_Toc516501031"/>
      <w:bookmarkStart w:id="3578" w:name="_Toc416960281"/>
      <w:bookmarkStart w:id="3579" w:name="_Toc395188035"/>
      <w:bookmarkStart w:id="3580" w:name="_Toc391471397"/>
      <w:bookmarkStart w:id="3581" w:name="_Toc370634684"/>
      <w:bookmarkStart w:id="3582" w:name="_Toc228807458"/>
      <w:bookmarkStart w:id="3583" w:name="_Toc228894904"/>
      <w:bookmarkEnd w:id="3577"/>
      <w:bookmarkEnd w:id="3578"/>
      <w:bookmarkEnd w:id="3579"/>
      <w:bookmarkEnd w:id="3580"/>
      <w:bookmarkEnd w:id="3581"/>
      <w:bookmarkEnd w:id="3582"/>
      <w:bookmarkEnd w:id="3583"/>
      <w:r>
        <w:rPr/>
        <w:t>GOST R 34.11-94 digest</w:t>
      </w:r>
    </w:p>
    <w:p>
      <w:pPr>
        <w:pStyle w:val="Normal"/>
        <w:numPr>
          <w:ilvl w:val="0"/>
          <w:numId w:val="3"/>
        </w:numPr>
        <w:rPr/>
      </w:pPr>
      <w:r>
        <w:rPr/>
        <w:t xml:space="preserve">GOST R 34.11-94 digest, denoted </w:t>
      </w:r>
      <w:r>
        <w:rPr>
          <w:rFonts w:cs="TimesNewRoman,Bold"/>
          <w:b/>
          <w:bCs/>
        </w:rPr>
        <w:t>CKM_GOSTR3411,</w:t>
      </w:r>
      <w:r>
        <w:rPr/>
        <w:t xml:space="preserve"> is a mechanism for message digesting based on GOST R 34.11-94 hash algorithm [GOST R 34.11-94].</w:t>
      </w:r>
    </w:p>
    <w:p>
      <w:pPr>
        <w:pStyle w:val="Normal"/>
        <w:numPr>
          <w:ilvl w:val="0"/>
          <w:numId w:val="3"/>
        </w:numPr>
        <w:rPr/>
      </w:pPr>
      <w:r>
        <w:rPr/>
        <w:t xml:space="preserve">As a parameter this mechanism utilizes a DER-encoding of the object identifier. A mechanism parameter may be missed then parameters of the object identifier </w:t>
      </w:r>
      <w:r>
        <w:rPr>
          <w:i/>
        </w:rPr>
        <w:t>id-GostR3411-94-CryptoProParamSet</w:t>
      </w:r>
      <w:r>
        <w:rPr/>
        <w:t xml:space="preserve"> [RFC 4357] (section 11.2) must be used.</w:t>
      </w:r>
    </w:p>
    <w:p>
      <w:pPr>
        <w:pStyle w:val="Normal"/>
        <w:numPr>
          <w:ilvl w:val="0"/>
          <w:numId w:val="3"/>
        </w:numPr>
        <w:rPr/>
      </w:pPr>
      <w:r>
        <w:rPr/>
        <w:t>Constraints on the length of input and output data are summarized in the following table.  For single-part digesting, the data and the digest may begin at the same location in memory.</w:t>
      </w:r>
    </w:p>
    <w:p>
      <w:pPr>
        <w:pStyle w:val="Caption1"/>
        <w:numPr>
          <w:ilvl w:val="0"/>
          <w:numId w:val="3"/>
        </w:numPr>
        <w:rPr/>
      </w:pPr>
      <w:bookmarkStart w:id="3584" w:name="_Toc76209910"/>
      <w:r>
        <w:rPr/>
        <w:t xml:space="preserve">Table </w:t>
      </w:r>
      <w:r>
        <w:rPr>
          <w:szCs w:val="18"/>
        </w:rPr>
        <w:fldChar w:fldCharType="begin"/>
      </w:r>
      <w:r>
        <w:instrText> SEQ Table \* ARABIC </w:instrText>
      </w:r>
      <w:r>
        <w:fldChar w:fldCharType="separate"/>
      </w:r>
      <w:r>
        <w:t>162</w:t>
      </w:r>
      <w:r>
        <w:fldChar w:fldCharType="end"/>
      </w:r>
      <w:bookmarkEnd w:id="3584"/>
      <w:r>
        <w:rPr/>
        <w:t>, GOST R 34.11-94: Data Length</w:t>
      </w:r>
    </w:p>
    <w:tbl>
      <w:tblPr>
        <w:tblW w:w="4218"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145"/>
        <w:gridCol w:w="1491"/>
        <w:gridCol w:w="1582"/>
      </w:tblGrid>
      <w:tr>
        <w:trPr>
          <w:tblHeader w:val="true"/>
        </w:trPr>
        <w:tc>
          <w:tcPr>
            <w:tcW w:w="1145"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1491"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582"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Digest length</w:t>
            </w:r>
          </w:p>
        </w:tc>
      </w:tr>
      <w:tr>
        <w:trPr/>
        <w:tc>
          <w:tcPr>
            <w:tcW w:w="1145"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C_Digest</w:t>
            </w:r>
          </w:p>
        </w:tc>
        <w:tc>
          <w:tcPr>
            <w:tcW w:w="149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5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lang w:val="ru-RU"/>
              </w:rPr>
              <w:t xml:space="preserve">32 </w:t>
            </w:r>
            <w:r>
              <w:rPr>
                <w:rFonts w:cs="Arial" w:ascii="Arial" w:hAnsi="Arial"/>
                <w:sz w:val="20"/>
              </w:rPr>
              <w:t>bytes</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TimesNewRoman"/>
        </w:rPr>
      </w:pPr>
      <w:r>
        <w:rPr>
          <w:rFonts w:cs="TimesNewRoman"/>
        </w:rPr>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rFonts w:cs="TimesNewRoman,Bold"/>
          <w:b/>
          <w:bCs/>
        </w:rPr>
        <w:t xml:space="preserve">CK_MECHANISM_INFO </w:t>
      </w:r>
      <w:r>
        <w:rPr/>
        <w:t>structure are not used.</w:t>
      </w:r>
    </w:p>
    <w:p>
      <w:pPr>
        <w:pStyle w:val="Heading3"/>
        <w:numPr>
          <w:ilvl w:val="2"/>
          <w:numId w:val="2"/>
        </w:numPr>
        <w:rPr/>
      </w:pPr>
      <w:bookmarkStart w:id="3585" w:name="_Toc516501032"/>
      <w:bookmarkStart w:id="3586" w:name="_Toc416960282"/>
      <w:bookmarkStart w:id="3587" w:name="_Toc395188036"/>
      <w:bookmarkStart w:id="3588" w:name="_Toc391471398"/>
      <w:bookmarkStart w:id="3589" w:name="_Toc370634685"/>
      <w:bookmarkStart w:id="3590" w:name="_Toc228807459"/>
      <w:bookmarkStart w:id="3591" w:name="_Toc228894905"/>
      <w:bookmarkEnd w:id="3585"/>
      <w:bookmarkEnd w:id="3586"/>
      <w:bookmarkEnd w:id="3587"/>
      <w:bookmarkEnd w:id="3588"/>
      <w:bookmarkEnd w:id="3589"/>
      <w:bookmarkEnd w:id="3590"/>
      <w:bookmarkEnd w:id="3591"/>
      <w:r>
        <w:rPr/>
        <w:t>GOST R 34.11-94 HMAC</w:t>
      </w:r>
    </w:p>
    <w:p>
      <w:pPr>
        <w:pStyle w:val="Normal"/>
        <w:numPr>
          <w:ilvl w:val="0"/>
          <w:numId w:val="3"/>
        </w:numPr>
        <w:rPr/>
      </w:pPr>
      <w:r>
        <w:rPr/>
        <w:t xml:space="preserve">GOST R 34.11-94 HMAC mechanism, denoted </w:t>
      </w:r>
      <w:r>
        <w:rPr>
          <w:b/>
        </w:rPr>
        <w:t>CKM_GOSTR3411_HMAC</w:t>
      </w:r>
      <w:r>
        <w:rPr/>
        <w:t>, is a mechanism for signatures and verification.  It uses the HMAC construction, based on the GOST R 34.11-94 hash function [GOST R 34.11-94] and core HMAC algorithm [</w:t>
      </w:r>
      <w:r>
        <w:rPr>
          <w:rFonts w:cs="TimesNewRoman"/>
        </w:rPr>
        <w:t>RFC 2104</w:t>
      </w:r>
      <w:r>
        <w:rPr/>
        <w:t xml:space="preserve">]. The keys it uses are of generic key type </w:t>
      </w:r>
      <w:r>
        <w:rPr>
          <w:b/>
        </w:rPr>
        <w:t>CKK_GENERIC_SECRET</w:t>
      </w:r>
      <w:r>
        <w:rPr/>
        <w:t xml:space="preserve"> or </w:t>
      </w:r>
      <w:r>
        <w:rPr>
          <w:b/>
        </w:rPr>
        <w:t>CKK_GOST28147</w:t>
      </w:r>
      <w:r>
        <w:rPr/>
        <w:t>.</w:t>
      </w:r>
    </w:p>
    <w:p>
      <w:pPr>
        <w:pStyle w:val="Normal"/>
        <w:numPr>
          <w:ilvl w:val="0"/>
          <w:numId w:val="3"/>
        </w:numPr>
        <w:rPr/>
      </w:pPr>
      <w:r>
        <w:rPr/>
        <w:t>To be conformed to GOST R 34.11-94 hash algorithm [GOST R 34.11-94] the block length of core HMAC algorithm is 32 bytes long (see [</w:t>
      </w:r>
      <w:r>
        <w:rPr>
          <w:rFonts w:cs="TimesNewRoman"/>
        </w:rPr>
        <w:t>RFC 2104</w:t>
      </w:r>
      <w:r>
        <w:rPr/>
        <w:t>] section 2, and [RFC 4357] section 3).</w:t>
      </w:r>
    </w:p>
    <w:p>
      <w:pPr>
        <w:pStyle w:val="Normal"/>
        <w:numPr>
          <w:ilvl w:val="0"/>
          <w:numId w:val="3"/>
        </w:numPr>
        <w:rPr/>
      </w:pPr>
      <w:r>
        <w:rPr/>
        <w:t xml:space="preserve">As a parameter this mechanism utilizes a DER-encoding of the object identifier. A mechanism parameter may be missed then parameters of the object identifier </w:t>
      </w:r>
      <w:r>
        <w:rPr>
          <w:i/>
        </w:rPr>
        <w:t>id-GostR3411-94-CryptoProParamSet</w:t>
      </w:r>
      <w:r>
        <w:rPr/>
        <w:t xml:space="preserve"> [RFC 4357] (section 11.2) must be used.</w:t>
      </w:r>
    </w:p>
    <w:p>
      <w:pPr>
        <w:pStyle w:val="Normal"/>
        <w:numPr>
          <w:ilvl w:val="0"/>
          <w:numId w:val="3"/>
        </w:numPr>
        <w:rPr/>
      </w:pPr>
      <w:r>
        <w:rPr/>
        <w:t>Signatures (MACs) produced by this mechanism are of 32 bytes long.</w:t>
      </w:r>
    </w:p>
    <w:p>
      <w:pPr>
        <w:pStyle w:val="Normal"/>
        <w:numPr>
          <w:ilvl w:val="0"/>
          <w:numId w:val="3"/>
        </w:numPr>
        <w:rPr/>
      </w:pPr>
      <w:r>
        <w:rPr/>
        <w:t>Constraints on the length of input and output data are summarized in the following table:</w:t>
      </w:r>
    </w:p>
    <w:p>
      <w:pPr>
        <w:pStyle w:val="Caption1"/>
        <w:numPr>
          <w:ilvl w:val="0"/>
          <w:numId w:val="3"/>
        </w:numPr>
        <w:rPr/>
      </w:pPr>
      <w:bookmarkStart w:id="3592" w:name="_Toc76209911"/>
      <w:r>
        <w:rPr/>
        <w:t xml:space="preserve">Table </w:t>
      </w:r>
      <w:r>
        <w:rPr>
          <w:szCs w:val="18"/>
        </w:rPr>
        <w:fldChar w:fldCharType="begin"/>
      </w:r>
      <w:r>
        <w:instrText> SEQ Table \* ARABIC </w:instrText>
      </w:r>
      <w:r>
        <w:fldChar w:fldCharType="separate"/>
      </w:r>
      <w:r>
        <w:t>163</w:t>
      </w:r>
      <w:r>
        <w:fldChar w:fldCharType="end"/>
      </w:r>
      <w:bookmarkEnd w:id="3592"/>
      <w:r>
        <w:rPr/>
        <w:t>, GOST R 34.11-94 HMAC: Key And Data Length</w:t>
      </w:r>
    </w:p>
    <w:tbl>
      <w:tblPr>
        <w:tblW w:w="7921" w:type="dxa"/>
        <w:jc w:val="left"/>
        <w:tblInd w:w="108" w:type="dxa"/>
        <w:tblBorders>
          <w:top w:val="single" w:sz="12" w:space="0" w:color="000001"/>
          <w:left w:val="single" w:sz="12" w:space="0" w:color="000001"/>
          <w:right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260"/>
        <w:gridCol w:w="3060"/>
        <w:gridCol w:w="1620"/>
        <w:gridCol w:w="1980"/>
      </w:tblGrid>
      <w:tr>
        <w:trPr>
          <w:tblHeader w:val="true"/>
        </w:trPr>
        <w:tc>
          <w:tcPr>
            <w:tcW w:w="1260" w:type="dxa"/>
            <w:tcBorders>
              <w:top w:val="single" w:sz="12" w:space="0" w:color="000001"/>
              <w:left w:val="single" w:sz="12" w:space="0" w:color="000001"/>
              <w:right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306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620" w:type="dxa"/>
            <w:tcBorders>
              <w:top w:val="single" w:sz="12" w:space="0" w:color="000001"/>
              <w:left w:val="single" w:sz="6" w:space="0" w:color="000001"/>
              <w:right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Data length</w:t>
            </w:r>
          </w:p>
        </w:tc>
        <w:tc>
          <w:tcPr>
            <w:tcW w:w="1980" w:type="dxa"/>
            <w:tcBorders>
              <w:top w:val="single" w:sz="12" w:space="0" w:color="000001"/>
              <w:left w:val="single" w:sz="6" w:space="0" w:color="000001"/>
              <w:right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Signature length</w:t>
            </w:r>
          </w:p>
        </w:tc>
      </w:tr>
      <w:tr>
        <w:trPr/>
        <w:tc>
          <w:tcPr>
            <w:tcW w:w="126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30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Table"/>
              <w:keepNext/>
              <w:numPr>
                <w:ilvl w:val="0"/>
                <w:numId w:val="3"/>
              </w:numPr>
              <w:spacing w:before="0" w:after="40"/>
              <w:rPr>
                <w:rFonts w:ascii="Arial" w:hAnsi="Arial" w:cs="Arial"/>
                <w:sz w:val="20"/>
              </w:rPr>
            </w:pPr>
            <w:r>
              <w:rPr>
                <w:rFonts w:cs="Arial" w:ascii="Arial" w:hAnsi="Arial"/>
                <w:sz w:val="20"/>
              </w:rPr>
              <w:t>CKK_GENERIC_SECRET or CKK_GOST28147</w:t>
            </w:r>
          </w:p>
        </w:tc>
        <w:tc>
          <w:tcPr>
            <w:tcW w:w="16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98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lang w:val="ru-RU"/>
              </w:rPr>
              <w:t xml:space="preserve">32 </w:t>
            </w:r>
            <w:r>
              <w:rPr>
                <w:rFonts w:cs="Arial" w:ascii="Arial" w:hAnsi="Arial"/>
                <w:sz w:val="20"/>
              </w:rPr>
              <w:t>byte</w:t>
            </w:r>
          </w:p>
        </w:tc>
      </w:tr>
      <w:tr>
        <w:trPr/>
        <w:tc>
          <w:tcPr>
            <w:tcW w:w="126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306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vAlign w:val="center"/>
          </w:tcPr>
          <w:p>
            <w:pPr>
              <w:pStyle w:val="Table"/>
              <w:keepNext/>
              <w:numPr>
                <w:ilvl w:val="0"/>
                <w:numId w:val="3"/>
              </w:numPr>
              <w:spacing w:before="0" w:after="40"/>
              <w:rPr>
                <w:rFonts w:ascii="Arial" w:hAnsi="Arial" w:cs="Arial"/>
                <w:sz w:val="20"/>
              </w:rPr>
            </w:pPr>
            <w:r>
              <w:rPr>
                <w:rFonts w:cs="Arial" w:ascii="Arial" w:hAnsi="Arial"/>
                <w:sz w:val="20"/>
              </w:rPr>
              <w:t>CKK_GENERIC_SECRET or CKK_GOST28147</w:t>
            </w:r>
          </w:p>
        </w:tc>
        <w:tc>
          <w:tcPr>
            <w:tcW w:w="162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98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32 bytes</w:t>
            </w:r>
          </w:p>
        </w:tc>
      </w:tr>
    </w:tbl>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rFonts w:cs="TimesNewRoman,Bold"/>
          <w:b/>
          <w:bCs/>
        </w:rPr>
        <w:t xml:space="preserve">CK_MECHANISM_INFO </w:t>
      </w:r>
      <w:r>
        <w:rPr/>
        <w:t>structure are not used.</w:t>
      </w:r>
    </w:p>
    <w:p>
      <w:pPr>
        <w:pStyle w:val="Heading2"/>
        <w:numPr>
          <w:ilvl w:val="1"/>
          <w:numId w:val="2"/>
        </w:numPr>
        <w:rPr/>
      </w:pPr>
      <w:bookmarkStart w:id="3593" w:name="_Toc516501033"/>
      <w:bookmarkStart w:id="3594" w:name="_Toc416960283"/>
      <w:bookmarkStart w:id="3595" w:name="_Toc395188037"/>
      <w:bookmarkStart w:id="3596" w:name="_Toc391471399"/>
      <w:bookmarkStart w:id="3597" w:name="_Toc370634686"/>
      <w:bookmarkStart w:id="3598" w:name="_Toc228807460"/>
      <w:bookmarkStart w:id="3599" w:name="_Toc228894906"/>
      <w:bookmarkEnd w:id="3593"/>
      <w:bookmarkEnd w:id="3594"/>
      <w:bookmarkEnd w:id="3595"/>
      <w:bookmarkEnd w:id="3596"/>
      <w:bookmarkEnd w:id="3597"/>
      <w:bookmarkEnd w:id="3598"/>
      <w:bookmarkEnd w:id="3599"/>
      <w:r>
        <w:rPr/>
        <w:t>GOST R 34.10-2001</w:t>
      </w:r>
    </w:p>
    <w:p>
      <w:pPr>
        <w:pStyle w:val="Normal"/>
        <w:numPr>
          <w:ilvl w:val="0"/>
          <w:numId w:val="3"/>
        </w:numPr>
        <w:rPr/>
      </w:pPr>
      <w:r>
        <w:rPr/>
        <w:t>GOST R 34.10-2001 is a mechanism for single- and multiple-part signatures and verification, following the digital signature algorithm defined in [GOST R 34.10-2001].</w:t>
      </w:r>
    </w:p>
    <w:p>
      <w:pPr>
        <w:pStyle w:val="Heading3"/>
        <w:numPr>
          <w:ilvl w:val="2"/>
          <w:numId w:val="2"/>
        </w:numPr>
        <w:rPr/>
      </w:pPr>
      <w:bookmarkStart w:id="3600" w:name="_Toc516501034"/>
      <w:bookmarkStart w:id="3601" w:name="_Toc416960284"/>
      <w:bookmarkStart w:id="3602" w:name="_Toc395188038"/>
      <w:bookmarkStart w:id="3603" w:name="_Toc391471400"/>
      <w:bookmarkStart w:id="3604" w:name="_Toc370634687"/>
      <w:bookmarkStart w:id="3605" w:name="_Toc228807461"/>
      <w:bookmarkStart w:id="3606" w:name="_Toc228894907"/>
      <w:r>
        <w:rPr/>
        <w:t>Definitions</w:t>
      </w:r>
      <w:bookmarkEnd w:id="3600"/>
      <w:bookmarkEnd w:id="3601"/>
      <w:bookmarkEnd w:id="3602"/>
      <w:bookmarkEnd w:id="3603"/>
      <w:bookmarkEnd w:id="3604"/>
      <w:bookmarkEnd w:id="3605"/>
      <w:bookmarkEnd w:id="3606"/>
      <w:r>
        <w:rPr/>
        <w:t xml:space="preserve"> </w:t>
      </w:r>
    </w:p>
    <w:p>
      <w:pPr>
        <w:pStyle w:val="Normal"/>
        <w:numPr>
          <w:ilvl w:val="0"/>
          <w:numId w:val="3"/>
        </w:numPr>
        <w:rPr/>
      </w:pPr>
      <w:r>
        <w:rPr/>
        <w:t>This section defines the key type “CKK_GOSTR3410” for type CK_KEY_TYPE as used in the CKA_KEY_TYPE attribute of key objects and domain parameter objects.</w:t>
      </w:r>
    </w:p>
    <w:p>
      <w:pPr>
        <w:pStyle w:val="Normal"/>
        <w:numPr>
          <w:ilvl w:val="0"/>
          <w:numId w:val="3"/>
        </w:numPr>
        <w:rPr/>
      </w:pPr>
      <w:r>
        <w:rPr/>
        <w:t>Mechanisms:</w:t>
      </w:r>
    </w:p>
    <w:p>
      <w:pPr>
        <w:pStyle w:val="Normal"/>
        <w:numPr>
          <w:ilvl w:val="0"/>
          <w:numId w:val="3"/>
        </w:numPr>
        <w:ind w:left="720" w:hanging="0"/>
        <w:rPr/>
      </w:pPr>
      <w:r>
        <w:rPr/>
        <w:t>CKM_GOSTR3410_KEY_PAIR_GEN</w:t>
      </w:r>
    </w:p>
    <w:p>
      <w:pPr>
        <w:pStyle w:val="Normal"/>
        <w:numPr>
          <w:ilvl w:val="0"/>
          <w:numId w:val="3"/>
        </w:numPr>
        <w:ind w:left="720" w:hanging="0"/>
        <w:rPr/>
      </w:pPr>
      <w:r>
        <w:rPr/>
        <w:t>CKM_GOSTR3410</w:t>
      </w:r>
    </w:p>
    <w:p>
      <w:pPr>
        <w:pStyle w:val="Normal"/>
        <w:numPr>
          <w:ilvl w:val="0"/>
          <w:numId w:val="3"/>
        </w:numPr>
        <w:ind w:left="720" w:hanging="0"/>
        <w:rPr/>
      </w:pPr>
      <w:r>
        <w:rPr/>
        <w:t>CKM_GOSTR3410_WITH_GOSTR3411</w:t>
      </w:r>
    </w:p>
    <w:p>
      <w:pPr>
        <w:pStyle w:val="Normal"/>
        <w:numPr>
          <w:ilvl w:val="0"/>
          <w:numId w:val="3"/>
        </w:numPr>
        <w:ind w:left="720" w:hanging="0"/>
        <w:rPr/>
      </w:pPr>
      <w:r>
        <w:rPr/>
        <w:t>CKM_GOSTR3410</w:t>
      </w:r>
    </w:p>
    <w:p>
      <w:pPr>
        <w:pStyle w:val="Normal"/>
        <w:numPr>
          <w:ilvl w:val="0"/>
          <w:numId w:val="3"/>
        </w:numPr>
        <w:ind w:left="720" w:hanging="0"/>
        <w:rPr/>
      </w:pPr>
      <w:r>
        <w:rPr/>
        <w:t>CKM_GOSTR3410_KEY_WRAP</w:t>
      </w:r>
    </w:p>
    <w:p>
      <w:pPr>
        <w:pStyle w:val="Normal"/>
        <w:numPr>
          <w:ilvl w:val="0"/>
          <w:numId w:val="3"/>
        </w:numPr>
        <w:ind w:left="720" w:hanging="0"/>
        <w:rPr/>
      </w:pPr>
      <w:r>
        <w:rPr/>
        <w:t>CKM_GOSTR3410_DERIVE</w:t>
      </w:r>
    </w:p>
    <w:p>
      <w:pPr>
        <w:pStyle w:val="Heading3"/>
        <w:numPr>
          <w:ilvl w:val="2"/>
          <w:numId w:val="2"/>
        </w:numPr>
        <w:rPr/>
      </w:pPr>
      <w:bookmarkStart w:id="3607" w:name="_Toc516501035"/>
      <w:bookmarkStart w:id="3608" w:name="_Toc416960285"/>
      <w:bookmarkStart w:id="3609" w:name="_Toc395188039"/>
      <w:bookmarkStart w:id="3610" w:name="_Toc391471401"/>
      <w:bookmarkStart w:id="3611" w:name="_Toc370634688"/>
      <w:bookmarkStart w:id="3612" w:name="_Toc228807462"/>
      <w:bookmarkStart w:id="3613" w:name="_Toc228894908"/>
      <w:bookmarkEnd w:id="3607"/>
      <w:bookmarkEnd w:id="3608"/>
      <w:bookmarkEnd w:id="3609"/>
      <w:bookmarkEnd w:id="3610"/>
      <w:bookmarkEnd w:id="3611"/>
      <w:bookmarkEnd w:id="3612"/>
      <w:bookmarkEnd w:id="3613"/>
      <w:r>
        <w:rPr/>
        <w:t>GOST R 34.10-2001 public key objects</w:t>
      </w:r>
    </w:p>
    <w:p>
      <w:pPr>
        <w:pStyle w:val="Normal"/>
        <w:numPr>
          <w:ilvl w:val="0"/>
          <w:numId w:val="3"/>
        </w:numPr>
        <w:rPr>
          <w:rFonts w:cs="TimesNewRoman,Bold"/>
          <w:b/>
          <w:b/>
          <w:bCs/>
        </w:rPr>
      </w:pPr>
      <w:r>
        <w:rPr/>
        <w:t xml:space="preserve">GOST R 34.10-2001 public key objects (object class </w:t>
      </w:r>
      <w:r>
        <w:rPr>
          <w:b/>
        </w:rPr>
        <w:t xml:space="preserve">CKO_PUBLIC_KEY, </w:t>
      </w:r>
      <w:r>
        <w:rPr/>
        <w:t xml:space="preserve">key type </w:t>
      </w:r>
      <w:r>
        <w:rPr>
          <w:b/>
        </w:rPr>
        <w:t>CKK_GOSTR3410</w:t>
      </w:r>
      <w:r>
        <w:rPr/>
        <w:t>) hold GOST R 34.10-2001 public keys.</w:t>
      </w:r>
    </w:p>
    <w:p>
      <w:pPr>
        <w:pStyle w:val="Normal"/>
        <w:numPr>
          <w:ilvl w:val="0"/>
          <w:numId w:val="3"/>
        </w:numPr>
        <w:rPr/>
      </w:pPr>
      <w:r>
        <w:rPr/>
        <w:t>The following table defines the GOST R 34.10-2001 public key object attributes, in addition to the common attributes defined for this object class:</w:t>
      </w:r>
    </w:p>
    <w:p>
      <w:pPr>
        <w:pStyle w:val="Caption1"/>
        <w:numPr>
          <w:ilvl w:val="0"/>
          <w:numId w:val="3"/>
        </w:numPr>
        <w:rPr/>
      </w:pPr>
      <w:r>
        <w:rPr/>
        <w:t xml:space="preserve">Table </w:t>
      </w:r>
      <w:r>
        <w:rPr>
          <w:szCs w:val="18"/>
        </w:rPr>
        <w:fldChar w:fldCharType="begin"/>
      </w:r>
      <w:r>
        <w:instrText> SEQ Table \* ARABIC </w:instrText>
      </w:r>
      <w:r>
        <w:fldChar w:fldCharType="separate"/>
      </w:r>
      <w:r>
        <w:t>164</w:t>
      </w:r>
      <w:r>
        <w:fldChar w:fldCharType="end"/>
      </w:r>
      <w:r>
        <w:rPr/>
        <w:t>, GOST R 34.10-2001 Public Key Object Attributes</w:t>
      </w:r>
    </w:p>
    <w:tbl>
      <w:tblPr>
        <w:tblW w:w="864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420"/>
        <w:gridCol w:w="1260"/>
        <w:gridCol w:w="3961"/>
      </w:tblGrid>
      <w:tr>
        <w:trPr>
          <w:tblHeader w:val="true"/>
        </w:trPr>
        <w:tc>
          <w:tcPr>
            <w:tcW w:w="342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26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396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34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Byte array</w:t>
            </w:r>
          </w:p>
        </w:tc>
        <w:tc>
          <w:tcPr>
            <w:tcW w:w="396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64 bytes for public key; 32 bytes for each coordinates X and Y of elliptic curve point P(X, Y) in little endian order</w:t>
            </w:r>
          </w:p>
        </w:tc>
      </w:tr>
      <w:tr>
        <w:trPr/>
        <w:tc>
          <w:tcPr>
            <w:tcW w:w="34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CKA_GOSTR3410_PARAMS</w:t>
            </w:r>
            <w:r>
              <w:rPr>
                <w:rFonts w:cs="Arial" w:ascii="Arial" w:hAnsi="Arial"/>
                <w:sz w:val="20"/>
                <w:vertAlign w:val="superscript"/>
              </w:rPr>
              <w:t>1,3</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Byte array</w:t>
            </w:r>
          </w:p>
        </w:tc>
        <w:tc>
          <w:tcPr>
            <w:tcW w:w="396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numPr>
                <w:ilvl w:val="0"/>
                <w:numId w:val="3"/>
              </w:numPr>
              <w:spacing w:before="80" w:after="80"/>
              <w:rPr>
                <w:rFonts w:cs="Arial"/>
                <w:szCs w:val="20"/>
              </w:rPr>
            </w:pPr>
            <w:r>
              <w:rPr>
                <w:rFonts w:cs="Arial"/>
                <w:szCs w:val="20"/>
              </w:rPr>
              <w:t xml:space="preserve">DER-encoding of the object identifier indicating the data object type of GOST R 34.10-2001. </w:t>
            </w:r>
          </w:p>
          <w:p>
            <w:pPr>
              <w:pStyle w:val="Table"/>
              <w:keepNext/>
              <w:numPr>
                <w:ilvl w:val="0"/>
                <w:numId w:val="3"/>
              </w:numPr>
              <w:spacing w:before="0" w:after="40"/>
              <w:rPr>
                <w:rFonts w:ascii="Arial" w:hAnsi="Arial" w:cs="Arial"/>
                <w:sz w:val="20"/>
              </w:rPr>
            </w:pPr>
            <w:r>
              <w:rPr>
                <w:rFonts w:cs="Arial" w:ascii="Arial" w:hAnsi="Arial"/>
                <w:sz w:val="20"/>
              </w:rPr>
              <w:t>When key is used the domain parameter object of key type CKK_GOSTR3410 must be specified with the same attribute CKA_OBJECT_ID</w:t>
            </w:r>
          </w:p>
        </w:tc>
      </w:tr>
      <w:tr>
        <w:trPr/>
        <w:tc>
          <w:tcPr>
            <w:tcW w:w="342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CKA_GOSTR3411_PARAMS</w:t>
            </w:r>
            <w:r>
              <w:rPr>
                <w:rFonts w:cs="Arial" w:ascii="Arial" w:hAnsi="Arial"/>
                <w:sz w:val="20"/>
                <w:vertAlign w:val="superscript"/>
              </w:rPr>
              <w:t>1,3,8</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Byte array</w:t>
            </w:r>
          </w:p>
        </w:tc>
        <w:tc>
          <w:tcPr>
            <w:tcW w:w="396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numPr>
                <w:ilvl w:val="0"/>
                <w:numId w:val="3"/>
              </w:numPr>
              <w:spacing w:before="80" w:after="80"/>
              <w:rPr>
                <w:rFonts w:cs="Arial"/>
                <w:szCs w:val="20"/>
              </w:rPr>
            </w:pPr>
            <w:r>
              <w:rPr>
                <w:rFonts w:cs="Arial"/>
                <w:szCs w:val="20"/>
              </w:rPr>
              <w:t xml:space="preserve">DER-encoding of the object identifier indicating the data object type of GOST R 34.11-94. </w:t>
            </w:r>
          </w:p>
          <w:p>
            <w:pPr>
              <w:pStyle w:val="Table"/>
              <w:keepNext/>
              <w:numPr>
                <w:ilvl w:val="0"/>
                <w:numId w:val="3"/>
              </w:numPr>
              <w:spacing w:before="0" w:after="40"/>
              <w:rPr>
                <w:rFonts w:ascii="Arial" w:hAnsi="Arial" w:cs="Arial"/>
                <w:sz w:val="20"/>
              </w:rPr>
            </w:pPr>
            <w:r>
              <w:rPr>
                <w:rFonts w:cs="Arial" w:ascii="Arial" w:hAnsi="Arial"/>
                <w:sz w:val="20"/>
              </w:rPr>
              <w:t>When key is used the domain parameter object of key type CKK_GOSTR3411 must be specified with the same attribute CKA_OBJECT_ID</w:t>
            </w:r>
          </w:p>
        </w:tc>
      </w:tr>
      <w:tr>
        <w:trPr/>
        <w:tc>
          <w:tcPr>
            <w:tcW w:w="342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CKA_GOST28147_PARAMS</w:t>
            </w:r>
            <w:r>
              <w:rPr>
                <w:rFonts w:cs="Arial" w:ascii="Arial" w:hAnsi="Arial"/>
                <w:sz w:val="20"/>
                <w:vertAlign w:val="superscript"/>
              </w:rPr>
              <w:t>8</w:t>
            </w:r>
          </w:p>
        </w:tc>
        <w:tc>
          <w:tcPr>
            <w:tcW w:w="126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Byte array</w:t>
            </w:r>
          </w:p>
        </w:tc>
        <w:tc>
          <w:tcPr>
            <w:tcW w:w="396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Normal"/>
              <w:numPr>
                <w:ilvl w:val="0"/>
                <w:numId w:val="3"/>
              </w:numPr>
              <w:spacing w:before="80" w:after="80"/>
              <w:rPr>
                <w:rFonts w:cs="Arial"/>
                <w:szCs w:val="20"/>
              </w:rPr>
            </w:pPr>
            <w:r>
              <w:rPr>
                <w:rFonts w:cs="Arial"/>
                <w:szCs w:val="20"/>
              </w:rPr>
              <w:t>DER-encoding of the object identifier indicating the data object type of GOST 28147</w:t>
              <w:noBreakHyphen/>
              <w:t>89.</w:t>
            </w:r>
          </w:p>
          <w:p>
            <w:pPr>
              <w:pStyle w:val="Table"/>
              <w:keepNext/>
              <w:numPr>
                <w:ilvl w:val="0"/>
                <w:numId w:val="3"/>
              </w:numPr>
              <w:spacing w:before="0" w:after="40"/>
              <w:rPr>
                <w:rFonts w:ascii="Arial" w:hAnsi="Arial" w:cs="Arial"/>
                <w:sz w:val="20"/>
              </w:rPr>
            </w:pPr>
            <w:r>
              <w:rPr>
                <w:rFonts w:cs="Arial" w:ascii="Arial" w:hAnsi="Arial"/>
                <w:sz w:val="20"/>
              </w:rPr>
              <w:t>When key is used the domain parameter object of key type CKK_GOST28147 must be specified with the same attribute CKA_OBJECT_ID. The attribute value may be omitted</w:t>
            </w:r>
          </w:p>
        </w:tc>
      </w:tr>
    </w:tbl>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rStyle w:val="Footnotereference"/>
        </w:rPr>
        <w:t>Refer to [PKCS11-Base]  Table 10 for footnotes</w:t>
      </w:r>
    </w:p>
    <w:p>
      <w:pPr>
        <w:pStyle w:val="Normal"/>
        <w:numPr>
          <w:ilvl w:val="0"/>
          <w:numId w:val="3"/>
        </w:numPr>
        <w:rPr/>
      </w:pPr>
      <w:r>
        <w:rPr/>
        <w:t>The following is a sample template for creating an GOST R 34.10-2001 public key object:</w:t>
      </w:r>
    </w:p>
    <w:p>
      <w:pPr>
        <w:pStyle w:val="CCode"/>
        <w:numPr>
          <w:ilvl w:val="0"/>
          <w:numId w:val="3"/>
        </w:numPr>
        <w:rPr>
          <w:szCs w:val="24"/>
        </w:rPr>
      </w:pPr>
      <w:r>
        <w:rPr>
          <w:szCs w:val="24"/>
        </w:rPr>
        <w:t>CK_OBJECT_CLASS class = CKO_PUBLIC_KEY;</w:t>
      </w:r>
    </w:p>
    <w:p>
      <w:pPr>
        <w:pStyle w:val="CCode"/>
        <w:numPr>
          <w:ilvl w:val="0"/>
          <w:numId w:val="3"/>
        </w:numPr>
        <w:rPr>
          <w:szCs w:val="24"/>
        </w:rPr>
      </w:pPr>
      <w:r>
        <w:rPr>
          <w:szCs w:val="24"/>
        </w:rPr>
        <w:t>CK_KEY_TYPE keyType = CKK_GOSTR3410;</w:t>
      </w:r>
    </w:p>
    <w:p>
      <w:pPr>
        <w:pStyle w:val="CCode"/>
        <w:numPr>
          <w:ilvl w:val="0"/>
          <w:numId w:val="3"/>
        </w:numPr>
        <w:rPr>
          <w:szCs w:val="24"/>
        </w:rPr>
      </w:pPr>
      <w:r>
        <w:rPr>
          <w:szCs w:val="24"/>
        </w:rPr>
        <w:t>CK_UTF8CHAR label[] = “A GOST R34.10-2001 public key object”;</w:t>
      </w:r>
    </w:p>
    <w:p>
      <w:pPr>
        <w:pStyle w:val="CCode"/>
        <w:numPr>
          <w:ilvl w:val="0"/>
          <w:numId w:val="3"/>
        </w:numPr>
        <w:rPr>
          <w:szCs w:val="24"/>
        </w:rPr>
      </w:pPr>
      <w:r>
        <w:rPr>
          <w:szCs w:val="24"/>
        </w:rPr>
        <w:t xml:space="preserve">CK_BYTE gostR3410params_oid[] = </w:t>
      </w:r>
    </w:p>
    <w:p>
      <w:pPr>
        <w:pStyle w:val="CCode"/>
        <w:numPr>
          <w:ilvl w:val="0"/>
          <w:numId w:val="3"/>
        </w:numPr>
        <w:rPr>
          <w:szCs w:val="24"/>
        </w:rPr>
      </w:pPr>
      <w:r>
        <w:rPr>
          <w:szCs w:val="24"/>
        </w:rPr>
        <w:tab/>
        <w:t>{0x06, 0x07, 0x2a, 0x85, 0x03, 0x02, 0x02, 0x23, 0x00};</w:t>
      </w:r>
    </w:p>
    <w:p>
      <w:pPr>
        <w:pStyle w:val="CCode"/>
        <w:numPr>
          <w:ilvl w:val="0"/>
          <w:numId w:val="3"/>
        </w:numPr>
        <w:rPr>
          <w:szCs w:val="24"/>
        </w:rPr>
      </w:pPr>
      <w:r>
        <w:rPr>
          <w:szCs w:val="24"/>
        </w:rPr>
        <w:t xml:space="preserve">CK_BYTE gostR3411params_oid[] = </w:t>
      </w:r>
    </w:p>
    <w:p>
      <w:pPr>
        <w:pStyle w:val="CCode"/>
        <w:numPr>
          <w:ilvl w:val="0"/>
          <w:numId w:val="3"/>
        </w:numPr>
        <w:rPr>
          <w:szCs w:val="24"/>
        </w:rPr>
      </w:pPr>
      <w:r>
        <w:rPr>
          <w:szCs w:val="24"/>
        </w:rPr>
        <w:tab/>
        <w:t>{0x06, 0x07, 0x2a, 0x85, 0x03, 0x02, 0x02, 0x1e, 0x00};</w:t>
      </w:r>
    </w:p>
    <w:p>
      <w:pPr>
        <w:pStyle w:val="CCode"/>
        <w:numPr>
          <w:ilvl w:val="0"/>
          <w:numId w:val="3"/>
        </w:numPr>
        <w:rPr>
          <w:szCs w:val="24"/>
        </w:rPr>
      </w:pPr>
      <w:r>
        <w:rPr>
          <w:szCs w:val="24"/>
        </w:rPr>
        <w:t xml:space="preserve">CK_BYTE gost28147params_oid[] = </w:t>
      </w:r>
    </w:p>
    <w:p>
      <w:pPr>
        <w:pStyle w:val="CCode"/>
        <w:numPr>
          <w:ilvl w:val="0"/>
          <w:numId w:val="3"/>
        </w:numPr>
        <w:rPr>
          <w:szCs w:val="24"/>
        </w:rPr>
      </w:pPr>
      <w:r>
        <w:rPr>
          <w:szCs w:val="24"/>
        </w:rPr>
        <w:tab/>
        <w:t>{0x06, 0x07, 0x2a, 0x85, 0x03, 0x02, 0x02, 0x1f, 0x00};</w:t>
      </w:r>
    </w:p>
    <w:p>
      <w:pPr>
        <w:pStyle w:val="CCode"/>
        <w:numPr>
          <w:ilvl w:val="0"/>
          <w:numId w:val="3"/>
        </w:numPr>
        <w:rPr>
          <w:szCs w:val="24"/>
        </w:rPr>
      </w:pPr>
      <w:r>
        <w:rPr>
          <w:szCs w:val="24"/>
        </w:rPr>
        <w:t>CK_BYTE value[64] = {...};</w:t>
      </w:r>
    </w:p>
    <w:p>
      <w:pPr>
        <w:pStyle w:val="CCode"/>
        <w:numPr>
          <w:ilvl w:val="0"/>
          <w:numId w:val="3"/>
        </w:numPr>
        <w:rPr>
          <w:szCs w:val="24"/>
        </w:rPr>
      </w:pPr>
      <w:r>
        <w:rPr>
          <w:szCs w:val="24"/>
        </w:rPr>
        <w:t>CK_BBOOL true = CK_TRUE;</w:t>
      </w:r>
    </w:p>
    <w:p>
      <w:pPr>
        <w:pStyle w:val="CCode"/>
        <w:numPr>
          <w:ilvl w:val="0"/>
          <w:numId w:val="3"/>
        </w:numPr>
        <w:rPr>
          <w:szCs w:val="24"/>
        </w:rPr>
      </w:pPr>
      <w:r>
        <w:rPr>
          <w:szCs w:val="24"/>
        </w:rPr>
        <w:t>CK_ATTRIBUTE template[] = {</w:t>
      </w:r>
    </w:p>
    <w:p>
      <w:pPr>
        <w:pStyle w:val="CCode"/>
        <w:numPr>
          <w:ilvl w:val="0"/>
          <w:numId w:val="3"/>
        </w:numPr>
        <w:rPr>
          <w:szCs w:val="24"/>
        </w:rPr>
      </w:pPr>
      <w:r>
        <w:rPr>
          <w:szCs w:val="24"/>
        </w:rPr>
        <w:t xml:space="preserve">    </w:t>
      </w:r>
      <w:r>
        <w:rPr>
          <w:szCs w:val="24"/>
        </w:rPr>
        <w:t>{CKA_CLASS, &amp;class, sizeof(class)},</w:t>
      </w:r>
    </w:p>
    <w:p>
      <w:pPr>
        <w:pStyle w:val="CCode"/>
        <w:numPr>
          <w:ilvl w:val="0"/>
          <w:numId w:val="3"/>
        </w:numPr>
        <w:rPr>
          <w:szCs w:val="24"/>
        </w:rPr>
      </w:pPr>
      <w:r>
        <w:rPr>
          <w:szCs w:val="24"/>
        </w:rPr>
        <w:t xml:space="preserve">    </w:t>
      </w:r>
      <w:r>
        <w:rPr>
          <w:szCs w:val="24"/>
        </w:rPr>
        <w:t>{CKA_KEY_TYPE, &amp;keyType, sizeof(keyType)},</w:t>
      </w:r>
    </w:p>
    <w:p>
      <w:pPr>
        <w:pStyle w:val="CCode"/>
        <w:numPr>
          <w:ilvl w:val="0"/>
          <w:numId w:val="3"/>
        </w:numPr>
        <w:rPr>
          <w:szCs w:val="24"/>
        </w:rPr>
      </w:pPr>
      <w:r>
        <w:rPr>
          <w:szCs w:val="24"/>
        </w:rPr>
        <w:t xml:space="preserve">    </w:t>
      </w:r>
      <w:r>
        <w:rPr>
          <w:szCs w:val="24"/>
        </w:rPr>
        <w:t>{CKA_TOKEN, &amp;true, sizeof(true)},</w:t>
      </w:r>
    </w:p>
    <w:p>
      <w:pPr>
        <w:pStyle w:val="CCode"/>
        <w:numPr>
          <w:ilvl w:val="0"/>
          <w:numId w:val="3"/>
        </w:numPr>
        <w:rPr>
          <w:szCs w:val="24"/>
        </w:rPr>
      </w:pPr>
      <w:r>
        <w:rPr>
          <w:szCs w:val="24"/>
        </w:rPr>
        <w:t xml:space="preserve">    </w:t>
      </w:r>
      <w:r>
        <w:rPr>
          <w:szCs w:val="24"/>
        </w:rPr>
        <w:t>{CKA_LABEL, label, sizeof(label)-1},</w:t>
      </w:r>
    </w:p>
    <w:p>
      <w:pPr>
        <w:pStyle w:val="CCode"/>
        <w:numPr>
          <w:ilvl w:val="0"/>
          <w:numId w:val="3"/>
        </w:numPr>
        <w:rPr>
          <w:szCs w:val="24"/>
        </w:rPr>
      </w:pPr>
      <w:r>
        <w:rPr>
          <w:szCs w:val="24"/>
        </w:rPr>
        <w:t xml:space="preserve">    </w:t>
      </w:r>
      <w:r>
        <w:rPr>
          <w:szCs w:val="24"/>
        </w:rPr>
        <w:t>{CKA_GOSTR3410_PARAMS, gostR3410params_oid, sizeof(gostR3410params_oid)},</w:t>
      </w:r>
    </w:p>
    <w:p>
      <w:pPr>
        <w:pStyle w:val="CCode"/>
        <w:numPr>
          <w:ilvl w:val="0"/>
          <w:numId w:val="3"/>
        </w:numPr>
        <w:rPr>
          <w:szCs w:val="24"/>
        </w:rPr>
      </w:pPr>
      <w:r>
        <w:rPr>
          <w:szCs w:val="24"/>
        </w:rPr>
        <w:t xml:space="preserve">    </w:t>
      </w:r>
      <w:r>
        <w:rPr>
          <w:szCs w:val="24"/>
        </w:rPr>
        <w:t>{CKA_GOSTR3411_PARAMS, gostR3411params_oid, sizeof(gostR3411params_oid)},</w:t>
      </w:r>
    </w:p>
    <w:p>
      <w:pPr>
        <w:pStyle w:val="CCode"/>
        <w:numPr>
          <w:ilvl w:val="0"/>
          <w:numId w:val="3"/>
        </w:numPr>
        <w:rPr>
          <w:szCs w:val="24"/>
        </w:rPr>
      </w:pPr>
      <w:r>
        <w:rPr>
          <w:szCs w:val="24"/>
        </w:rPr>
        <w:t xml:space="preserve">    </w:t>
      </w:r>
      <w:r>
        <w:rPr>
          <w:szCs w:val="24"/>
        </w:rPr>
        <w:t>{CKA_GOST28147_PARAMS, gost28147params_oid, sizeof(gost28147params_oid)},</w:t>
      </w:r>
    </w:p>
    <w:p>
      <w:pPr>
        <w:pStyle w:val="CCode"/>
        <w:numPr>
          <w:ilvl w:val="0"/>
          <w:numId w:val="3"/>
        </w:numPr>
        <w:rPr>
          <w:szCs w:val="24"/>
        </w:rPr>
      </w:pPr>
      <w:r>
        <w:rPr>
          <w:szCs w:val="24"/>
        </w:rPr>
        <w:t xml:space="preserve">    </w:t>
      </w:r>
      <w:r>
        <w:rPr>
          <w:szCs w:val="24"/>
        </w:rPr>
        <w:t>{CKA_VALUE, value, sizeof(value)}</w:t>
      </w:r>
    </w:p>
    <w:p>
      <w:pPr>
        <w:pStyle w:val="CCode"/>
        <w:numPr>
          <w:ilvl w:val="0"/>
          <w:numId w:val="3"/>
        </w:numPr>
        <w:rPr>
          <w:szCs w:val="24"/>
        </w:rPr>
      </w:pPr>
      <w:r>
        <w:rPr>
          <w:szCs w:val="24"/>
        </w:rPr>
        <w:t>};</w:t>
      </w:r>
    </w:p>
    <w:p>
      <w:pPr>
        <w:pStyle w:val="Heading3"/>
        <w:numPr>
          <w:ilvl w:val="2"/>
          <w:numId w:val="2"/>
        </w:numPr>
        <w:rPr/>
      </w:pPr>
      <w:bookmarkStart w:id="3614" w:name="_Toc516501036"/>
      <w:bookmarkStart w:id="3615" w:name="_Toc416960286"/>
      <w:bookmarkStart w:id="3616" w:name="_Toc395188040"/>
      <w:bookmarkStart w:id="3617" w:name="_Toc391471402"/>
      <w:bookmarkStart w:id="3618" w:name="_Toc370634689"/>
      <w:bookmarkStart w:id="3619" w:name="_Toc228807463"/>
      <w:bookmarkStart w:id="3620" w:name="_Toc228894909"/>
      <w:bookmarkEnd w:id="3614"/>
      <w:bookmarkEnd w:id="3615"/>
      <w:bookmarkEnd w:id="3616"/>
      <w:bookmarkEnd w:id="3617"/>
      <w:bookmarkEnd w:id="3618"/>
      <w:bookmarkEnd w:id="3619"/>
      <w:bookmarkEnd w:id="3620"/>
      <w:r>
        <w:rPr/>
        <w:t>GOST R 34.10-2001 private key objects</w:t>
      </w:r>
    </w:p>
    <w:p>
      <w:pPr>
        <w:pStyle w:val="Normal"/>
        <w:numPr>
          <w:ilvl w:val="0"/>
          <w:numId w:val="3"/>
        </w:numPr>
        <w:rPr>
          <w:rFonts w:cs="TimesNewRoman,Bold"/>
          <w:b/>
          <w:b/>
          <w:bCs/>
        </w:rPr>
      </w:pPr>
      <w:r>
        <w:rPr/>
        <w:t xml:space="preserve">GOST R 34.10-2001 private key objects (object class </w:t>
      </w:r>
      <w:r>
        <w:rPr>
          <w:b/>
        </w:rPr>
        <w:t xml:space="preserve">CKO_PRIVATE_KEY, </w:t>
      </w:r>
      <w:r>
        <w:rPr/>
        <w:t xml:space="preserve">key type </w:t>
      </w:r>
      <w:r>
        <w:rPr>
          <w:b/>
        </w:rPr>
        <w:t>CKK_GOSTR3410</w:t>
      </w:r>
      <w:r>
        <w:rPr/>
        <w:t>) hold GOST R 34.10-2001 private keys.</w:t>
      </w:r>
    </w:p>
    <w:p>
      <w:pPr>
        <w:pStyle w:val="Normal"/>
        <w:numPr>
          <w:ilvl w:val="0"/>
          <w:numId w:val="3"/>
        </w:numPr>
        <w:rPr/>
      </w:pPr>
      <w:r>
        <w:rPr/>
        <w:t>The following table defines the GOST R 34.10-2001 private key object attributes, in addition to the common attributes defined for this object class: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Arial"/>
          <w:i/>
        </w:rPr>
        <w:t xml:space="preserve">Table </w:t>
      </w:r>
      <w:r>
        <w:rPr>
          <w:rFonts w:cs="Arial"/>
          <w:i/>
          <w:sz w:val="18"/>
          <w:szCs w:val="18"/>
        </w:rPr>
        <w:fldChar w:fldCharType="begin"/>
      </w:r>
      <w:r>
        <w:instrText> SEQ Table \* ARABIC </w:instrText>
      </w:r>
      <w:r>
        <w:fldChar w:fldCharType="separate"/>
      </w:r>
      <w:r>
        <w:t>165</w:t>
      </w:r>
      <w:r>
        <w:fldChar w:fldCharType="end"/>
      </w:r>
      <w:r>
        <w:rPr>
          <w:rFonts w:cs="Arial"/>
          <w:i/>
        </w:rPr>
        <w:t>, GOST R 34.10-2001 Private Key Object Attributes</w:t>
      </w:r>
    </w:p>
    <w:tbl>
      <w:tblPr>
        <w:tblW w:w="864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3599"/>
        <w:gridCol w:w="1261"/>
        <w:gridCol w:w="3781"/>
      </w:tblGrid>
      <w:tr>
        <w:trPr>
          <w:tblHeader w:val="true"/>
        </w:trPr>
        <w:tc>
          <w:tcPr>
            <w:tcW w:w="359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26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378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359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1,4,6,7</w:t>
            </w:r>
          </w:p>
        </w:tc>
        <w:tc>
          <w:tcPr>
            <w:tcW w:w="12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Byte array</w:t>
            </w:r>
          </w:p>
        </w:tc>
        <w:tc>
          <w:tcPr>
            <w:tcW w:w="378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32 bytes for private key in little endian order</w:t>
            </w:r>
          </w:p>
        </w:tc>
      </w:tr>
      <w:tr>
        <w:trPr/>
        <w:tc>
          <w:tcPr>
            <w:tcW w:w="359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CKA_GOSTR3410_PARAMS</w:t>
            </w:r>
            <w:r>
              <w:rPr>
                <w:rFonts w:cs="Arial" w:ascii="Arial" w:hAnsi="Arial"/>
                <w:sz w:val="20"/>
                <w:vertAlign w:val="superscript"/>
              </w:rPr>
              <w:t>1,4,6</w:t>
            </w:r>
          </w:p>
        </w:tc>
        <w:tc>
          <w:tcPr>
            <w:tcW w:w="12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Byte array</w:t>
            </w:r>
          </w:p>
        </w:tc>
        <w:tc>
          <w:tcPr>
            <w:tcW w:w="378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numPr>
                <w:ilvl w:val="0"/>
                <w:numId w:val="3"/>
              </w:numPr>
              <w:spacing w:before="80" w:after="80"/>
              <w:rPr>
                <w:rFonts w:cs="Arial"/>
                <w:szCs w:val="20"/>
              </w:rPr>
            </w:pPr>
            <w:r>
              <w:rPr>
                <w:rFonts w:cs="Arial"/>
                <w:szCs w:val="20"/>
              </w:rPr>
              <w:t>DER-encoding of the object identifier indicating the data object type of GOST R 34.10-2001.</w:t>
            </w:r>
          </w:p>
          <w:p>
            <w:pPr>
              <w:pStyle w:val="Table"/>
              <w:keepNext/>
              <w:numPr>
                <w:ilvl w:val="0"/>
                <w:numId w:val="3"/>
              </w:numPr>
              <w:spacing w:before="0" w:after="40"/>
              <w:rPr>
                <w:rFonts w:ascii="Arial" w:hAnsi="Arial" w:cs="Arial"/>
                <w:sz w:val="20"/>
              </w:rPr>
            </w:pPr>
            <w:r>
              <w:rPr>
                <w:rFonts w:cs="Arial" w:ascii="Arial" w:hAnsi="Arial"/>
                <w:sz w:val="20"/>
              </w:rPr>
              <w:t xml:space="preserve">When key is used the domain parameter object of key type CKK_GOSTR3410 must be specified with the same attribute CKA_OBJECT_ID </w:t>
            </w:r>
          </w:p>
        </w:tc>
      </w:tr>
      <w:tr>
        <w:trPr/>
        <w:tc>
          <w:tcPr>
            <w:tcW w:w="359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CKA_GOSTR3411_PARAMS</w:t>
            </w:r>
            <w:r>
              <w:rPr>
                <w:rFonts w:cs="Arial" w:ascii="Arial" w:hAnsi="Arial"/>
                <w:sz w:val="20"/>
                <w:vertAlign w:val="superscript"/>
              </w:rPr>
              <w:t>1,4,6,8</w:t>
            </w:r>
          </w:p>
        </w:tc>
        <w:tc>
          <w:tcPr>
            <w:tcW w:w="12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Byte array</w:t>
            </w:r>
          </w:p>
        </w:tc>
        <w:tc>
          <w:tcPr>
            <w:tcW w:w="378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
              <w:numPr>
                <w:ilvl w:val="0"/>
                <w:numId w:val="3"/>
              </w:numPr>
              <w:spacing w:before="80" w:after="80"/>
              <w:rPr>
                <w:rFonts w:cs="Arial"/>
                <w:szCs w:val="20"/>
              </w:rPr>
            </w:pPr>
            <w:r>
              <w:rPr>
                <w:rFonts w:cs="Arial"/>
                <w:szCs w:val="20"/>
              </w:rPr>
              <w:t>DER-encoding of the object identifier indicating the data object type of GOST R 34.11-94.</w:t>
            </w:r>
          </w:p>
          <w:p>
            <w:pPr>
              <w:pStyle w:val="Table"/>
              <w:keepNext/>
              <w:numPr>
                <w:ilvl w:val="0"/>
                <w:numId w:val="3"/>
              </w:numPr>
              <w:spacing w:before="0" w:after="40"/>
              <w:rPr>
                <w:rFonts w:ascii="Arial" w:hAnsi="Arial" w:cs="Arial"/>
                <w:sz w:val="20"/>
              </w:rPr>
            </w:pPr>
            <w:r>
              <w:rPr>
                <w:rFonts w:cs="Arial" w:ascii="Arial" w:hAnsi="Arial"/>
                <w:sz w:val="20"/>
              </w:rPr>
              <w:t>When key is used the domain parameter object of key type CKK_GOSTR3411 must be specified with the same attribute CKA_OBJECT_ID</w:t>
            </w:r>
          </w:p>
        </w:tc>
      </w:tr>
      <w:tr>
        <w:trPr/>
        <w:tc>
          <w:tcPr>
            <w:tcW w:w="359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CKA_GOST28147_PARAMS4</w:t>
            </w:r>
            <w:r>
              <w:rPr>
                <w:rFonts w:cs="Arial" w:ascii="Arial" w:hAnsi="Arial"/>
                <w:sz w:val="20"/>
                <w:vertAlign w:val="superscript"/>
              </w:rPr>
              <w:t>4,6,8</w:t>
            </w:r>
          </w:p>
        </w:tc>
        <w:tc>
          <w:tcPr>
            <w:tcW w:w="126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Byte array</w:t>
            </w:r>
          </w:p>
        </w:tc>
        <w:tc>
          <w:tcPr>
            <w:tcW w:w="378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Normal"/>
              <w:numPr>
                <w:ilvl w:val="0"/>
                <w:numId w:val="3"/>
              </w:numPr>
              <w:spacing w:before="80" w:after="80"/>
              <w:rPr>
                <w:rFonts w:cs="Arial"/>
                <w:szCs w:val="20"/>
              </w:rPr>
            </w:pPr>
            <w:r>
              <w:rPr>
                <w:rFonts w:cs="Arial"/>
                <w:szCs w:val="20"/>
              </w:rPr>
              <w:t>DER-encoding of the object identifier indicating the data object type of GOST 28147</w:t>
              <w:noBreakHyphen/>
              <w:t>89.</w:t>
            </w:r>
          </w:p>
          <w:p>
            <w:pPr>
              <w:pStyle w:val="Normal"/>
              <w:numPr>
                <w:ilvl w:val="0"/>
                <w:numId w:val="3"/>
              </w:numPr>
              <w:spacing w:before="80" w:after="80"/>
              <w:rPr>
                <w:rFonts w:cs="Arial"/>
                <w:szCs w:val="20"/>
              </w:rPr>
            </w:pPr>
            <w:r>
              <w:rPr>
                <w:rFonts w:cs="Arial"/>
                <w:szCs w:val="20"/>
              </w:rPr>
              <w:t>When key is used the domain parameter object of key type CKK_GOST28147 must be specified with the same attribute CKA_OBJECT_ID. The attribute value may be omitted</w:t>
            </w:r>
          </w:p>
        </w:tc>
      </w:tr>
    </w:tbl>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rStyle w:val="Footnotereference"/>
        </w:rPr>
        <w:t>Refer to [PKCS11-Base]  Table 10 for footnotes</w:t>
      </w:r>
    </w:p>
    <w:p>
      <w:pPr>
        <w:pStyle w:val="Normal"/>
        <w:numPr>
          <w:ilvl w:val="0"/>
          <w:numId w:val="3"/>
        </w:numPr>
        <w:rPr/>
      </w:pPr>
      <w:r>
        <w:rPr/>
        <w:t xml:space="preserve">Note that when generating an GOST R 34.10-2001 private key, the GOST R 34.10-2001 domain parameters are </w:t>
      </w:r>
      <w:r>
        <w:rPr>
          <w:i/>
        </w:rPr>
        <w:t>not</w:t>
      </w:r>
      <w:r>
        <w:rPr/>
        <w:t xml:space="preserve"> specified in the key’s template.  This is because GOST R 34.10-2001 private keys are only generated as part of an GOST R 34.10-2001 key </w:t>
      </w:r>
      <w:r>
        <w:rPr>
          <w:i/>
        </w:rPr>
        <w:t>pair</w:t>
      </w:r>
      <w:r>
        <w:rPr/>
        <w:t>, and the GOST R 34.10-2001 domain parameters for the pair are specified in the template for the GOST R 34.10-2001 public key.</w:t>
      </w:r>
    </w:p>
    <w:p>
      <w:pPr>
        <w:pStyle w:val="Normal"/>
        <w:numPr>
          <w:ilvl w:val="0"/>
          <w:numId w:val="3"/>
        </w:numPr>
        <w:rPr/>
      </w:pPr>
      <w:r>
        <w:rPr/>
        <w:t>The following is a sample template for creating an GOST R 34.10-2001 private key object:</w:t>
      </w:r>
    </w:p>
    <w:p>
      <w:pPr>
        <w:pStyle w:val="CCode"/>
        <w:numPr>
          <w:ilvl w:val="0"/>
          <w:numId w:val="3"/>
        </w:numPr>
        <w:rPr/>
      </w:pPr>
      <w:r>
        <w:rPr/>
        <w:t>CK_OBJECT_CLASS class = CKO_PRIVATE_KEY;</w:t>
      </w:r>
    </w:p>
    <w:p>
      <w:pPr>
        <w:pStyle w:val="CCode"/>
        <w:numPr>
          <w:ilvl w:val="0"/>
          <w:numId w:val="3"/>
        </w:numPr>
        <w:rPr/>
      </w:pPr>
      <w:r>
        <w:rPr/>
        <w:t>CK_KEY_TYPE keyType = CKK_GOSTR3410;</w:t>
      </w:r>
    </w:p>
    <w:p>
      <w:pPr>
        <w:pStyle w:val="CCode"/>
        <w:numPr>
          <w:ilvl w:val="0"/>
          <w:numId w:val="3"/>
        </w:numPr>
        <w:rPr/>
      </w:pPr>
      <w:r>
        <w:rPr/>
        <w:t>CK_UTF8CHAR label[] = “A GOST R34.10-2001 private key object”;</w:t>
      </w:r>
    </w:p>
    <w:p>
      <w:pPr>
        <w:pStyle w:val="CCode"/>
        <w:numPr>
          <w:ilvl w:val="0"/>
          <w:numId w:val="3"/>
        </w:numPr>
        <w:rPr/>
      </w:pPr>
      <w:r>
        <w:rPr/>
        <w:t>CK_BYTE subject[] = {...};</w:t>
      </w:r>
    </w:p>
    <w:p>
      <w:pPr>
        <w:pStyle w:val="CCode"/>
        <w:numPr>
          <w:ilvl w:val="0"/>
          <w:numId w:val="3"/>
        </w:numPr>
        <w:rPr/>
      </w:pPr>
      <w:r>
        <w:rPr/>
        <w:t>CK_BYTE id[] = {123};</w:t>
      </w:r>
    </w:p>
    <w:p>
      <w:pPr>
        <w:pStyle w:val="CCode"/>
        <w:numPr>
          <w:ilvl w:val="0"/>
          <w:numId w:val="3"/>
        </w:numPr>
        <w:rPr/>
      </w:pPr>
      <w:r>
        <w:rPr/>
        <w:t xml:space="preserve">CK_BYTE gostR3410params_oid[] = </w:t>
      </w:r>
    </w:p>
    <w:p>
      <w:pPr>
        <w:pStyle w:val="CCode"/>
        <w:numPr>
          <w:ilvl w:val="0"/>
          <w:numId w:val="3"/>
        </w:numPr>
        <w:rPr/>
      </w:pPr>
      <w:r>
        <w:rPr/>
        <w:tab/>
        <w:t>{0x06, 0x07, 0x2a, 0x85, 0x03, 0x02, 0x02, 0x23, 0x00};</w:t>
      </w:r>
    </w:p>
    <w:p>
      <w:pPr>
        <w:pStyle w:val="CCode"/>
        <w:numPr>
          <w:ilvl w:val="0"/>
          <w:numId w:val="3"/>
        </w:numPr>
        <w:rPr/>
      </w:pPr>
      <w:r>
        <w:rPr/>
        <w:t xml:space="preserve">CK_BYTE gostR3411params_oid[] = </w:t>
      </w:r>
    </w:p>
    <w:p>
      <w:pPr>
        <w:pStyle w:val="CCode"/>
        <w:numPr>
          <w:ilvl w:val="0"/>
          <w:numId w:val="3"/>
        </w:numPr>
        <w:rPr/>
      </w:pPr>
      <w:r>
        <w:rPr/>
        <w:tab/>
        <w:t>{0x06, 0x07, 0x2a, 0x85, 0x03, 0x02, 0x02, 0x1e, 0x00};</w:t>
      </w:r>
    </w:p>
    <w:p>
      <w:pPr>
        <w:pStyle w:val="CCode"/>
        <w:numPr>
          <w:ilvl w:val="0"/>
          <w:numId w:val="3"/>
        </w:numPr>
        <w:rPr/>
      </w:pPr>
      <w:r>
        <w:rPr/>
        <w:t xml:space="preserve">CK_BYTE gost28147params_oid[] = </w:t>
      </w:r>
    </w:p>
    <w:p>
      <w:pPr>
        <w:pStyle w:val="CCode"/>
        <w:numPr>
          <w:ilvl w:val="0"/>
          <w:numId w:val="3"/>
        </w:numPr>
        <w:rPr/>
      </w:pPr>
      <w:r>
        <w:rPr/>
        <w:tab/>
        <w:t>{0x06, 0x07, 0x2a, 0x85, 0x03, 0x02, 0x02, 0x1f, 0x00};</w:t>
      </w:r>
    </w:p>
    <w:p>
      <w:pPr>
        <w:pStyle w:val="CCode"/>
        <w:numPr>
          <w:ilvl w:val="0"/>
          <w:numId w:val="3"/>
        </w:numPr>
        <w:rPr/>
      </w:pPr>
      <w:r>
        <w:rPr/>
        <w:t>CK_BYTE value[32] = {...};</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{CKA_SUBJECT, subject, sizeof(subject)},</w:t>
      </w:r>
    </w:p>
    <w:p>
      <w:pPr>
        <w:pStyle w:val="CCode"/>
        <w:numPr>
          <w:ilvl w:val="0"/>
          <w:numId w:val="3"/>
        </w:numPr>
        <w:rPr/>
      </w:pPr>
      <w:r>
        <w:rPr/>
        <w:t xml:space="preserve">    </w:t>
      </w:r>
      <w:r>
        <w:rPr/>
        <w:t>{CKA_ID, id, sizeof(id)},</w:t>
      </w:r>
    </w:p>
    <w:p>
      <w:pPr>
        <w:pStyle w:val="CCode"/>
        <w:numPr>
          <w:ilvl w:val="0"/>
          <w:numId w:val="3"/>
        </w:numPr>
        <w:rPr/>
      </w:pPr>
      <w:r>
        <w:rPr/>
        <w:t xml:space="preserve">    </w:t>
      </w:r>
      <w:r>
        <w:rPr/>
        <w:t>{CKA_SENSITIVE, &amp;true, sizeof(true)},</w:t>
      </w:r>
    </w:p>
    <w:p>
      <w:pPr>
        <w:pStyle w:val="CCode"/>
        <w:numPr>
          <w:ilvl w:val="0"/>
          <w:numId w:val="3"/>
        </w:numPr>
        <w:rPr/>
      </w:pPr>
      <w:r>
        <w:rPr/>
        <w:t xml:space="preserve">    </w:t>
      </w:r>
      <w:r>
        <w:rPr/>
        <w:t>{CKA_SIGN, &amp;true, sizeof(true)},</w:t>
      </w:r>
    </w:p>
    <w:p>
      <w:pPr>
        <w:pStyle w:val="CCode"/>
        <w:numPr>
          <w:ilvl w:val="0"/>
          <w:numId w:val="3"/>
        </w:numPr>
        <w:rPr/>
      </w:pPr>
      <w:r>
        <w:rPr/>
        <w:t xml:space="preserve">    </w:t>
      </w:r>
      <w:r>
        <w:rPr/>
        <w:t>{CKA_GOSTR3410_PARAMS, gostR3410params_oid, sizeof(gostR3410params_oid)},</w:t>
      </w:r>
    </w:p>
    <w:p>
      <w:pPr>
        <w:pStyle w:val="CCode"/>
        <w:numPr>
          <w:ilvl w:val="0"/>
          <w:numId w:val="3"/>
        </w:numPr>
        <w:rPr/>
      </w:pPr>
      <w:r>
        <w:rPr/>
        <w:t xml:space="preserve">    </w:t>
      </w:r>
      <w:r>
        <w:rPr/>
        <w:t>{CKA_GOSTR3411_PARAMS, gostR3411params_oid, sizeof(gostR3411params_oid)},</w:t>
      </w:r>
    </w:p>
    <w:p>
      <w:pPr>
        <w:pStyle w:val="CCode"/>
        <w:numPr>
          <w:ilvl w:val="0"/>
          <w:numId w:val="3"/>
        </w:numPr>
        <w:rPr/>
      </w:pPr>
      <w:r>
        <w:rPr/>
        <w:t xml:space="preserve">    </w:t>
      </w:r>
      <w:r>
        <w:rPr/>
        <w:t>{CKA_GOST28147_PARAMS, gost28147params_oid, sizeof(gost28147params_oid)},</w:t>
      </w:r>
    </w:p>
    <w:p>
      <w:pPr>
        <w:pStyle w:val="CCode"/>
        <w:numPr>
          <w:ilvl w:val="0"/>
          <w:numId w:val="3"/>
        </w:numPr>
        <w:rPr/>
      </w:pPr>
      <w:r>
        <w:rPr/>
        <w:t xml:space="preserve">    </w:t>
      </w:r>
      <w:r>
        <w:rPr/>
        <w:t>{CKA_VALUE, value, sizeof(value)}</w:t>
      </w:r>
    </w:p>
    <w:p>
      <w:pPr>
        <w:pStyle w:val="CCode"/>
        <w:numPr>
          <w:ilvl w:val="0"/>
          <w:numId w:val="3"/>
        </w:numPr>
        <w:rPr/>
      </w:pPr>
      <w:r>
        <w:rPr/>
        <w:t>};</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rPr>
      </w:pPr>
      <w:r>
        <w:rPr>
          <w:rFonts w:cs="Courier New"/>
        </w:rPr>
      </w:r>
    </w:p>
    <w:p>
      <w:pPr>
        <w:pStyle w:val="Heading3"/>
        <w:numPr>
          <w:ilvl w:val="2"/>
          <w:numId w:val="2"/>
        </w:numPr>
        <w:rPr/>
      </w:pPr>
      <w:bookmarkStart w:id="3621" w:name="_Toc516501037"/>
      <w:bookmarkStart w:id="3622" w:name="_Toc416960287"/>
      <w:bookmarkStart w:id="3623" w:name="_Toc395188041"/>
      <w:bookmarkStart w:id="3624" w:name="_Toc391471403"/>
      <w:bookmarkStart w:id="3625" w:name="_Toc370634690"/>
      <w:bookmarkStart w:id="3626" w:name="_Toc228807464"/>
      <w:bookmarkStart w:id="3627" w:name="_Toc228894910"/>
      <w:bookmarkEnd w:id="3621"/>
      <w:bookmarkEnd w:id="3622"/>
      <w:bookmarkEnd w:id="3623"/>
      <w:bookmarkEnd w:id="3624"/>
      <w:bookmarkEnd w:id="3625"/>
      <w:bookmarkEnd w:id="3626"/>
      <w:bookmarkEnd w:id="3627"/>
      <w:r>
        <w:rPr/>
        <w:t>GOST R 34.10-2001 domain parameter objects</w:t>
      </w:r>
    </w:p>
    <w:p>
      <w:pPr>
        <w:pStyle w:val="Normal"/>
        <w:numPr>
          <w:ilvl w:val="0"/>
          <w:numId w:val="3"/>
        </w:numPr>
        <w:rPr>
          <w:rFonts w:cs="TimesNewRoman,Bold"/>
          <w:b/>
          <w:b/>
          <w:bCs/>
        </w:rPr>
      </w:pPr>
      <w:r>
        <w:rPr/>
        <w:t xml:space="preserve">GOST R 34.10-2001 domain parameter objects (object class </w:t>
      </w:r>
      <w:r>
        <w:rPr>
          <w:b/>
        </w:rPr>
        <w:t xml:space="preserve">CKO_DOMAIN_PARAMETERS, </w:t>
      </w:r>
      <w:r>
        <w:rPr/>
        <w:t xml:space="preserve">key type </w:t>
      </w:r>
      <w:r>
        <w:rPr>
          <w:b/>
        </w:rPr>
        <w:t>CKK_GOSTR3410</w:t>
      </w:r>
      <w:r>
        <w:rPr/>
        <w:t>) hold GOST R 34.10</w:t>
        <w:noBreakHyphen/>
        <w:t>2001 domain parameters.</w:t>
      </w:r>
    </w:p>
    <w:p>
      <w:pPr>
        <w:pStyle w:val="Normal"/>
        <w:numPr>
          <w:ilvl w:val="0"/>
          <w:numId w:val="3"/>
        </w:numPr>
        <w:rPr/>
      </w:pPr>
      <w:r>
        <w:rPr/>
        <w:t>The following table defines the GOST R 34.10-2001 domain parameter object attributes, in addition to the common attributes defined for this object class:</w:t>
      </w:r>
    </w:p>
    <w:p>
      <w:pPr>
        <w:pStyle w:val="Caption1"/>
        <w:numPr>
          <w:ilvl w:val="0"/>
          <w:numId w:val="3"/>
        </w:numPr>
        <w:rPr/>
      </w:pPr>
      <w:r>
        <w:rPr/>
        <w:t xml:space="preserve">Table </w:t>
      </w:r>
      <w:r>
        <w:rPr>
          <w:szCs w:val="18"/>
        </w:rPr>
        <w:fldChar w:fldCharType="begin"/>
      </w:r>
      <w:r>
        <w:instrText> SEQ Table \* ARABIC </w:instrText>
      </w:r>
      <w:r>
        <w:fldChar w:fldCharType="separate"/>
      </w:r>
      <w:r>
        <w:t>166</w:t>
      </w:r>
      <w:r>
        <w:fldChar w:fldCharType="end"/>
      </w:r>
      <w:r>
        <w:rPr/>
        <w:t>, GOST R 34.10-2001 Domain Parameter Object Attributes</w:t>
      </w:r>
    </w:p>
    <w:tbl>
      <w:tblPr>
        <w:tblW w:w="882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519"/>
        <w:gridCol w:w="1801"/>
        <w:gridCol w:w="4500"/>
      </w:tblGrid>
      <w:tr>
        <w:trPr>
          <w:tblHeader w:val="true"/>
        </w:trPr>
        <w:tc>
          <w:tcPr>
            <w:tcW w:w="251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Attribute</w:t>
            </w:r>
          </w:p>
        </w:tc>
        <w:tc>
          <w:tcPr>
            <w:tcW w:w="1801"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Data Type</w:t>
            </w:r>
          </w:p>
        </w:tc>
        <w:tc>
          <w:tcPr>
            <w:tcW w:w="450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Meaning</w:t>
            </w:r>
          </w:p>
        </w:tc>
      </w:tr>
      <w:tr>
        <w:trPr/>
        <w:tc>
          <w:tcPr>
            <w:tcW w:w="2519"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CKA_VALUE</w:t>
            </w:r>
            <w:r>
              <w:rPr>
                <w:rFonts w:cs="Arial" w:ascii="Arial" w:hAnsi="Arial"/>
                <w:sz w:val="20"/>
                <w:vertAlign w:val="superscript"/>
              </w:rPr>
              <w:t>1</w:t>
            </w:r>
          </w:p>
        </w:tc>
        <w:tc>
          <w:tcPr>
            <w:tcW w:w="18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Byte array</w:t>
            </w:r>
          </w:p>
        </w:tc>
        <w:tc>
          <w:tcPr>
            <w:tcW w:w="450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DER-encoding of the domain parameters as it was introduced in [4] section 8.4 (type </w:t>
            </w:r>
            <w:r>
              <w:rPr>
                <w:rFonts w:cs="Arial" w:ascii="Arial" w:hAnsi="Arial"/>
                <w:i/>
                <w:sz w:val="20"/>
              </w:rPr>
              <w:t>GostR3410-2001-ParamSetParameters</w:t>
            </w:r>
            <w:r>
              <w:rPr>
                <w:rFonts w:cs="Arial" w:ascii="Arial" w:hAnsi="Arial"/>
                <w:sz w:val="20"/>
              </w:rPr>
              <w:t>)</w:t>
            </w:r>
          </w:p>
        </w:tc>
      </w:tr>
      <w:tr>
        <w:trPr/>
        <w:tc>
          <w:tcPr>
            <w:tcW w:w="251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CKA_OBJECT_ID</w:t>
            </w:r>
            <w:r>
              <w:rPr>
                <w:rFonts w:cs="Arial" w:ascii="Arial" w:hAnsi="Arial"/>
                <w:sz w:val="20"/>
                <w:vertAlign w:val="superscript"/>
              </w:rPr>
              <w:t>1</w:t>
            </w:r>
          </w:p>
        </w:tc>
        <w:tc>
          <w:tcPr>
            <w:tcW w:w="1801"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Byte array</w:t>
            </w:r>
          </w:p>
        </w:tc>
        <w:tc>
          <w:tcPr>
            <w:tcW w:w="450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 xml:space="preserve">DER-encoding of the object identifier indicating the domain parameters </w:t>
            </w:r>
          </w:p>
        </w:tc>
      </w:tr>
    </w:tbl>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rStyle w:val="Footnotereference"/>
        </w:rPr>
        <w:t>Refer to [PKCS11-Base]  Table 10 for footnotes</w:t>
      </w:r>
    </w:p>
    <w:p>
      <w:pPr>
        <w:pStyle w:val="Normal"/>
        <w:numPr>
          <w:ilvl w:val="0"/>
          <w:numId w:val="3"/>
        </w:numPr>
        <w:rPr>
          <w:rFonts w:cs="TimesNewRoman"/>
        </w:rPr>
      </w:pPr>
      <w:r>
        <w:rPr/>
        <w:t xml:space="preserve">For any particular token, there is no guarantee that a token supports domain parameters loading up and/or fetching out. Furthermore, applications, that make direct use of domain parameters objects, should take in account that </w:t>
      </w:r>
      <w:r>
        <w:rPr>
          <w:b/>
        </w:rPr>
        <w:t>CKA_VALUE</w:t>
      </w:r>
      <w:r>
        <w:rPr/>
        <w:t xml:space="preserve"> attribute may be inaccessible.</w:t>
      </w:r>
    </w:p>
    <w:p>
      <w:pPr>
        <w:pStyle w:val="Normal"/>
        <w:numPr>
          <w:ilvl w:val="0"/>
          <w:numId w:val="3"/>
        </w:numPr>
        <w:rPr/>
      </w:pPr>
      <w:r>
        <w:rPr>
          <w:rFonts w:cs="TimesNewRoman"/>
        </w:rPr>
        <w:t>The following is a sample template for creating a GOST R 34.10-2001 domain parameter object</w:t>
      </w:r>
      <w:r>
        <w:rPr/>
        <w:t>:</w:t>
      </w:r>
    </w:p>
    <w:p>
      <w:pPr>
        <w:pStyle w:val="CCode"/>
        <w:numPr>
          <w:ilvl w:val="0"/>
          <w:numId w:val="3"/>
        </w:numPr>
        <w:rPr/>
      </w:pPr>
      <w:r>
        <w:rPr/>
        <w:t>CK_OBJECT_CLASS class = CKO_DOMAIN_PARAMETERS;</w:t>
      </w:r>
    </w:p>
    <w:p>
      <w:pPr>
        <w:pStyle w:val="CCode"/>
        <w:numPr>
          <w:ilvl w:val="0"/>
          <w:numId w:val="3"/>
        </w:numPr>
        <w:rPr/>
      </w:pPr>
      <w:r>
        <w:rPr/>
        <w:t>CK_KEY_TYPE keyType = CKK_GOSTR3410;</w:t>
      </w:r>
    </w:p>
    <w:p>
      <w:pPr>
        <w:pStyle w:val="CCode"/>
        <w:numPr>
          <w:ilvl w:val="0"/>
          <w:numId w:val="3"/>
        </w:numPr>
        <w:rPr/>
      </w:pPr>
      <w:r>
        <w:rPr/>
        <w:t>CK_UTF8CHAR label[] = “A GOST R34.10-2001 cryptographic parameters object”;</w:t>
      </w:r>
    </w:p>
    <w:p>
      <w:pPr>
        <w:pStyle w:val="CCode"/>
        <w:numPr>
          <w:ilvl w:val="0"/>
          <w:numId w:val="3"/>
        </w:numPr>
        <w:rPr/>
      </w:pPr>
      <w:r>
        <w:rPr/>
        <w:t xml:space="preserve">CK_BYTE oid[] = </w:t>
      </w:r>
    </w:p>
    <w:p>
      <w:pPr>
        <w:pStyle w:val="CCode"/>
        <w:numPr>
          <w:ilvl w:val="0"/>
          <w:numId w:val="3"/>
        </w:numPr>
        <w:rPr/>
      </w:pPr>
      <w:r>
        <w:rPr/>
        <w:tab/>
        <w:t>{0x06, 0x07, 0x2a, 0x85, 0x03, 0x02, 0x02, 0x23, 0x00};</w:t>
      </w:r>
    </w:p>
    <w:p>
      <w:pPr>
        <w:pStyle w:val="CCode"/>
        <w:numPr>
          <w:ilvl w:val="0"/>
          <w:numId w:val="3"/>
        </w:numPr>
        <w:rPr/>
      </w:pPr>
      <w:r>
        <w:rPr/>
        <w:t>CK_BYTE value[] = {</w:t>
      </w:r>
    </w:p>
    <w:p>
      <w:pPr>
        <w:pStyle w:val="CCode"/>
        <w:numPr>
          <w:ilvl w:val="0"/>
          <w:numId w:val="3"/>
        </w:numPr>
        <w:rPr>
          <w:szCs w:val="24"/>
        </w:rPr>
      </w:pPr>
      <w:r>
        <w:rPr>
          <w:szCs w:val="24"/>
        </w:rPr>
        <w:tab/>
        <w:t>0x30,0x81,0x90,0x02,0x01,0x07,0x02,0x20,0x5f,0xbf,0xf4,0x98,</w:t>
      </w:r>
    </w:p>
    <w:p>
      <w:pPr>
        <w:pStyle w:val="CCode"/>
        <w:numPr>
          <w:ilvl w:val="0"/>
          <w:numId w:val="3"/>
        </w:numPr>
        <w:rPr>
          <w:szCs w:val="24"/>
        </w:rPr>
      </w:pPr>
      <w:r>
        <w:rPr>
          <w:szCs w:val="24"/>
        </w:rPr>
        <w:tab/>
        <w:t>0xaa,0x93,0x8c,0xe7,0x39,0xb8,0xe0,0x22,0xfb,0xaf,0xef,0x40,</w:t>
      </w:r>
    </w:p>
    <w:p>
      <w:pPr>
        <w:pStyle w:val="CCode"/>
        <w:numPr>
          <w:ilvl w:val="0"/>
          <w:numId w:val="3"/>
        </w:numPr>
        <w:rPr>
          <w:szCs w:val="24"/>
          <w:lang w:val="it-IT"/>
        </w:rPr>
      </w:pPr>
      <w:r>
        <w:rPr>
          <w:szCs w:val="24"/>
        </w:rPr>
        <w:tab/>
      </w:r>
      <w:r>
        <w:rPr>
          <w:szCs w:val="24"/>
          <w:lang w:val="it-IT"/>
        </w:rPr>
        <w:t>0x56,0x3f,0x6e,0x6a,0x34,0x72,0xfc,0x2a,0x51,0x4c,0x0c,0xe9,</w:t>
      </w:r>
    </w:p>
    <w:p>
      <w:pPr>
        <w:pStyle w:val="CCode"/>
        <w:numPr>
          <w:ilvl w:val="0"/>
          <w:numId w:val="3"/>
        </w:numPr>
        <w:rPr>
          <w:szCs w:val="24"/>
          <w:lang w:val="it-IT"/>
        </w:rPr>
      </w:pPr>
      <w:r>
        <w:rPr>
          <w:szCs w:val="24"/>
          <w:lang w:val="it-IT"/>
        </w:rPr>
        <w:tab/>
        <w:t>0xda,0xe2,0x3b,0x7e,0x02,0x21,0x00,0x80,0x00,0x00,0x00,0x00,</w:t>
      </w:r>
    </w:p>
    <w:p>
      <w:pPr>
        <w:pStyle w:val="CCode"/>
        <w:numPr>
          <w:ilvl w:val="0"/>
          <w:numId w:val="3"/>
        </w:numPr>
        <w:rPr>
          <w:szCs w:val="24"/>
          <w:lang w:val="it-IT"/>
        </w:rPr>
      </w:pPr>
      <w:r>
        <w:rPr>
          <w:szCs w:val="24"/>
          <w:lang w:val="it-IT"/>
        </w:rPr>
        <w:tab/>
        <w:t>0x00,0x00,0x00,0x00,0x00,0x00,0x00,0x00,0x00,0x00,0x00,0x00,</w:t>
      </w:r>
    </w:p>
    <w:p>
      <w:pPr>
        <w:pStyle w:val="CCode"/>
        <w:numPr>
          <w:ilvl w:val="0"/>
          <w:numId w:val="3"/>
        </w:numPr>
        <w:rPr>
          <w:szCs w:val="24"/>
          <w:lang w:val="it-IT"/>
        </w:rPr>
      </w:pPr>
      <w:r>
        <w:rPr>
          <w:szCs w:val="24"/>
          <w:lang w:val="it-IT"/>
        </w:rPr>
        <w:tab/>
        <w:t>0x00,0x00,0x00,0x00,0x00,0x00,0x00,0x00,0x00,0x00,0x00,0x00,</w:t>
      </w:r>
    </w:p>
    <w:p>
      <w:pPr>
        <w:pStyle w:val="CCode"/>
        <w:numPr>
          <w:ilvl w:val="0"/>
          <w:numId w:val="3"/>
        </w:numPr>
        <w:rPr>
          <w:szCs w:val="24"/>
          <w:lang w:val="it-IT"/>
        </w:rPr>
      </w:pPr>
      <w:r>
        <w:rPr>
          <w:szCs w:val="24"/>
          <w:lang w:val="it-IT"/>
        </w:rPr>
        <w:tab/>
        <w:t>0x00,0x04,0x31,0x02,0x21,0x00,0x80,0x00,0x00,0x00,0x00,0x00,</w:t>
      </w:r>
    </w:p>
    <w:p>
      <w:pPr>
        <w:pStyle w:val="CCode"/>
        <w:numPr>
          <w:ilvl w:val="0"/>
          <w:numId w:val="3"/>
        </w:numPr>
        <w:rPr>
          <w:szCs w:val="24"/>
        </w:rPr>
      </w:pPr>
      <w:r>
        <w:rPr>
          <w:szCs w:val="24"/>
          <w:lang w:val="it-IT"/>
        </w:rPr>
        <w:tab/>
      </w:r>
      <w:r>
        <w:rPr>
          <w:szCs w:val="24"/>
        </w:rPr>
        <w:t>0x00,0x00,0x00,0x00,0x00,0x00,0x00,0x00,0x00,0x01,0x50,0xfe,</w:t>
      </w:r>
    </w:p>
    <w:p>
      <w:pPr>
        <w:pStyle w:val="CCode"/>
        <w:numPr>
          <w:ilvl w:val="0"/>
          <w:numId w:val="3"/>
        </w:numPr>
        <w:rPr>
          <w:szCs w:val="24"/>
        </w:rPr>
      </w:pPr>
      <w:r>
        <w:rPr>
          <w:szCs w:val="24"/>
        </w:rPr>
        <w:tab/>
        <w:t>0x8a,0x18,0x92,0x97,0x61,0x54,0xc5,0x9c,0xfc,0x19,0x3a,0xcc,</w:t>
      </w:r>
    </w:p>
    <w:p>
      <w:pPr>
        <w:pStyle w:val="CCode"/>
        <w:numPr>
          <w:ilvl w:val="0"/>
          <w:numId w:val="3"/>
        </w:numPr>
        <w:rPr>
          <w:szCs w:val="24"/>
          <w:lang w:val="fr-CH"/>
        </w:rPr>
      </w:pPr>
      <w:r>
        <w:rPr>
          <w:szCs w:val="24"/>
        </w:rPr>
        <w:tab/>
      </w:r>
      <w:r>
        <w:rPr>
          <w:szCs w:val="24"/>
          <w:lang w:val="fr-CH"/>
        </w:rPr>
        <w:t>0xf5,0xb3,0x02,0x01,0x02,0x02,0x20,0x08,0xe2,0xa8,0xa0,0xe6,</w:t>
      </w:r>
    </w:p>
    <w:p>
      <w:pPr>
        <w:pStyle w:val="CCode"/>
        <w:numPr>
          <w:ilvl w:val="0"/>
          <w:numId w:val="3"/>
        </w:numPr>
        <w:rPr>
          <w:szCs w:val="24"/>
          <w:lang w:val="it-IT"/>
        </w:rPr>
      </w:pPr>
      <w:r>
        <w:rPr>
          <w:szCs w:val="24"/>
          <w:lang w:val="fr-CH"/>
        </w:rPr>
        <w:tab/>
      </w:r>
      <w:r>
        <w:rPr>
          <w:szCs w:val="24"/>
          <w:lang w:val="it-IT"/>
        </w:rPr>
        <w:t>0x51,0x47,0xd4,0xbd,0x63,0x16,0x03,0x0e,0x16,0xd1,0x9c,0x85,</w:t>
      </w:r>
    </w:p>
    <w:p>
      <w:pPr>
        <w:pStyle w:val="CCode"/>
        <w:numPr>
          <w:ilvl w:val="0"/>
          <w:numId w:val="3"/>
        </w:numPr>
        <w:rPr>
          <w:szCs w:val="24"/>
          <w:lang w:val="it-IT"/>
        </w:rPr>
      </w:pPr>
      <w:r>
        <w:rPr>
          <w:szCs w:val="24"/>
          <w:lang w:val="it-IT"/>
        </w:rPr>
        <w:tab/>
        <w:t>0xc9,0x7f,0x0a,0x9c,0xa2,0x67,0x12,0x2b,0x96,0xab,0xbc,0xea,</w:t>
      </w:r>
    </w:p>
    <w:p>
      <w:pPr>
        <w:pStyle w:val="CCode"/>
        <w:numPr>
          <w:ilvl w:val="0"/>
          <w:numId w:val="3"/>
        </w:numPr>
        <w:rPr>
          <w:szCs w:val="24"/>
          <w:lang w:val="it-IT"/>
        </w:rPr>
      </w:pPr>
      <w:r>
        <w:rPr>
          <w:szCs w:val="24"/>
          <w:lang w:val="it-IT"/>
        </w:rPr>
        <w:tab/>
        <w:t>0x7e,0x8f,0xc8</w:t>
      </w:r>
    </w:p>
    <w:p>
      <w:pPr>
        <w:pStyle w:val="CCode"/>
        <w:numPr>
          <w:ilvl w:val="0"/>
          <w:numId w:val="3"/>
        </w:numPr>
        <w:rPr/>
      </w:pPr>
      <w:r>
        <w:rPr/>
        <w:t>};</w:t>
      </w:r>
    </w:p>
    <w:p>
      <w:pPr>
        <w:pStyle w:val="CCode"/>
        <w:numPr>
          <w:ilvl w:val="0"/>
          <w:numId w:val="3"/>
        </w:numPr>
        <w:rPr/>
      </w:pPr>
      <w:r>
        <w:rPr/>
        <w:t>CK_BBOOL true = CK_TRUE;</w:t>
      </w:r>
    </w:p>
    <w:p>
      <w:pPr>
        <w:pStyle w:val="CCode"/>
        <w:numPr>
          <w:ilvl w:val="0"/>
          <w:numId w:val="3"/>
        </w:numPr>
        <w:rPr/>
      </w:pPr>
      <w:r>
        <w:rPr/>
        <w:t>CK_ATTRIBUTE template[] = {</w:t>
      </w:r>
    </w:p>
    <w:p>
      <w:pPr>
        <w:pStyle w:val="CCode"/>
        <w:numPr>
          <w:ilvl w:val="0"/>
          <w:numId w:val="3"/>
        </w:numPr>
        <w:rPr/>
      </w:pPr>
      <w:r>
        <w:rPr/>
        <w:t xml:space="preserve">    </w:t>
      </w:r>
      <w:r>
        <w:rPr/>
        <w:t>{CKA_CLASS, &amp;class, sizeof(class)},</w:t>
      </w:r>
    </w:p>
    <w:p>
      <w:pPr>
        <w:pStyle w:val="CCode"/>
        <w:numPr>
          <w:ilvl w:val="0"/>
          <w:numId w:val="3"/>
        </w:numPr>
        <w:rPr/>
      </w:pPr>
      <w:r>
        <w:rPr/>
        <w:t xml:space="preserve">    </w:t>
      </w:r>
      <w:r>
        <w:rPr/>
        <w:t>{CKA_KEY_TYPE, &amp;keyType, sizeof(keyType)},</w:t>
      </w:r>
    </w:p>
    <w:p>
      <w:pPr>
        <w:pStyle w:val="CCode"/>
        <w:numPr>
          <w:ilvl w:val="0"/>
          <w:numId w:val="3"/>
        </w:numPr>
        <w:rPr/>
      </w:pPr>
      <w:r>
        <w:rPr/>
        <w:t xml:space="preserve">    </w:t>
      </w:r>
      <w:r>
        <w:rPr/>
        <w:t>{CKA_TOKEN, &amp;true, sizeof(true)},</w:t>
      </w:r>
    </w:p>
    <w:p>
      <w:pPr>
        <w:pStyle w:val="CCode"/>
        <w:numPr>
          <w:ilvl w:val="0"/>
          <w:numId w:val="3"/>
        </w:numPr>
        <w:rPr/>
      </w:pPr>
      <w:r>
        <w:rPr/>
        <w:t xml:space="preserve">    </w:t>
      </w:r>
      <w:r>
        <w:rPr/>
        <w:t>{CKA_LABEL, label, sizeof(label)-1},</w:t>
      </w:r>
    </w:p>
    <w:p>
      <w:pPr>
        <w:pStyle w:val="CCode"/>
        <w:numPr>
          <w:ilvl w:val="0"/>
          <w:numId w:val="3"/>
        </w:numPr>
        <w:rPr/>
      </w:pPr>
      <w:r>
        <w:rPr/>
        <w:t xml:space="preserve">    </w:t>
      </w:r>
      <w:r>
        <w:rPr/>
        <w:t>{CKA_OBJECT_ID, oid, sizeof(oid)},</w:t>
      </w:r>
    </w:p>
    <w:p>
      <w:pPr>
        <w:pStyle w:val="CCode"/>
        <w:numPr>
          <w:ilvl w:val="0"/>
          <w:numId w:val="3"/>
        </w:numPr>
        <w:rPr/>
      </w:pPr>
      <w:r>
        <w:rPr/>
        <w:t xml:space="preserve">    </w:t>
      </w:r>
      <w:r>
        <w:rPr/>
        <w:t>{CKA_VALUE, value, sizeof(value)}</w:t>
      </w:r>
    </w:p>
    <w:p>
      <w:pPr>
        <w:pStyle w:val="CCode"/>
        <w:numPr>
          <w:ilvl w:val="0"/>
          <w:numId w:val="3"/>
        </w:numPr>
        <w:rPr/>
      </w:pPr>
      <w:r>
        <w:rPr/>
        <w:t>};</w:t>
      </w:r>
    </w:p>
    <w:p>
      <w:pPr>
        <w:pStyle w:val="CCode"/>
        <w:numPr>
          <w:ilvl w:val="0"/>
          <w:numId w:val="3"/>
        </w:numPr>
        <w:rPr>
          <w:rFonts w:cs="TimesNewRoman"/>
        </w:rPr>
      </w:pPr>
      <w:r>
        <w:rPr>
          <w:rFonts w:cs="TimesNewRoman"/>
        </w:rPr>
      </w:r>
    </w:p>
    <w:p>
      <w:pPr>
        <w:pStyle w:val="Heading3"/>
        <w:numPr>
          <w:ilvl w:val="2"/>
          <w:numId w:val="2"/>
        </w:numPr>
        <w:rPr/>
      </w:pPr>
      <w:bookmarkStart w:id="3628" w:name="_Toc516501038"/>
      <w:bookmarkStart w:id="3629" w:name="_Toc416960288"/>
      <w:bookmarkStart w:id="3630" w:name="_Toc395188042"/>
      <w:bookmarkStart w:id="3631" w:name="_Toc391471404"/>
      <w:bookmarkStart w:id="3632" w:name="_Toc370634691"/>
      <w:bookmarkStart w:id="3633" w:name="_Ref231378651"/>
      <w:bookmarkStart w:id="3634" w:name="_Toc228807465"/>
      <w:bookmarkStart w:id="3635" w:name="_Toc228894911"/>
      <w:r>
        <w:rPr/>
        <w:t>GOST R 34.10-2001 mechanism parameters</w:t>
      </w:r>
      <w:bookmarkEnd w:id="3628"/>
      <w:bookmarkEnd w:id="3629"/>
      <w:bookmarkEnd w:id="3630"/>
      <w:bookmarkEnd w:id="3631"/>
      <w:bookmarkEnd w:id="3632"/>
      <w:bookmarkEnd w:id="3633"/>
      <w:bookmarkEnd w:id="3634"/>
      <w:bookmarkEnd w:id="3635"/>
      <w:r>
        <w:rPr/>
        <w:t xml:space="preserve"> </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TimesNewRoman,Bold"/>
          <w:b/>
          <w:b/>
          <w:bCs/>
        </w:rPr>
      </w:pPr>
      <w:r>
        <w:rPr>
          <w:rFonts w:eastAsia="Arial Unicode MS"/>
        </w:rPr>
        <w:t>♦</w:t>
      </w:r>
      <w:r>
        <w:rPr>
          <w:rFonts w:cs="Symbol"/>
        </w:rPr>
        <w:t xml:space="preserve">  </w:t>
      </w:r>
      <w:r>
        <w:rPr>
          <w:rFonts w:cs="Arial"/>
          <w:b/>
          <w:bCs/>
          <w:sz w:val="24"/>
        </w:rPr>
        <w:t>CK_GOSTR3410_KEY_WRAP_PARAMS</w:t>
      </w:r>
    </w:p>
    <w:p>
      <w:pPr>
        <w:pStyle w:val="Normal"/>
        <w:numPr>
          <w:ilvl w:val="0"/>
          <w:numId w:val="3"/>
        </w:numPr>
        <w:rPr/>
      </w:pPr>
      <w:r>
        <w:rPr>
          <w:rFonts w:cs="TimesNewRoman,Bold"/>
          <w:b/>
          <w:bCs/>
        </w:rPr>
        <w:t xml:space="preserve">CK_GOSTR3410_KEY_WRAP_PARAMS </w:t>
      </w:r>
      <w:r>
        <w:rPr/>
        <w:t>is a structure that provides the parameters to the</w:t>
      </w:r>
      <w:r>
        <w:rPr>
          <w:rFonts w:cs="TimesNewRoman,Bold"/>
          <w:b/>
          <w:bCs/>
        </w:rPr>
        <w:t xml:space="preserve"> CKM_GOSTR3410_KEY_WRAP </w:t>
      </w:r>
      <w:r>
        <w:rPr/>
        <w:t>mechanism. It is defined as follows:</w:t>
      </w:r>
    </w:p>
    <w:p>
      <w:pPr>
        <w:pStyle w:val="CCode"/>
        <w:numPr>
          <w:ilvl w:val="0"/>
          <w:numId w:val="3"/>
        </w:numPr>
        <w:rPr>
          <w:highlight w:val="yellow"/>
        </w:rPr>
      </w:pPr>
      <w:r>
        <w:rPr>
          <w:highlight w:val="yellow"/>
        </w:rPr>
        <w:t>typedef struct CK_GOSTR3410_KEY_WRAP_PARAMS {</w:t>
      </w:r>
    </w:p>
    <w:p>
      <w:pPr>
        <w:pStyle w:val="CCode"/>
        <w:numPr>
          <w:ilvl w:val="0"/>
          <w:numId w:val="3"/>
        </w:numPr>
        <w:rPr>
          <w:highlight w:val="yellow"/>
        </w:rPr>
      </w:pPr>
      <w:r>
        <w:rPr>
          <w:highlight w:val="yellow"/>
        </w:rPr>
        <w:t xml:space="preserve">        </w:t>
      </w:r>
      <w:r>
        <w:rPr>
          <w:highlight w:val="yellow"/>
        </w:rPr>
        <w:t>CK_BYTE_PTR      pWrapOID;</w:t>
      </w:r>
    </w:p>
    <w:p>
      <w:pPr>
        <w:pStyle w:val="CCode"/>
        <w:numPr>
          <w:ilvl w:val="0"/>
          <w:numId w:val="3"/>
        </w:numPr>
        <w:rPr>
          <w:highlight w:val="yellow"/>
        </w:rPr>
      </w:pPr>
      <w:r>
        <w:rPr>
          <w:highlight w:val="yellow"/>
        </w:rPr>
        <w:t xml:space="preserve">        </w:t>
      </w:r>
      <w:r>
        <w:rPr>
          <w:highlight w:val="yellow"/>
        </w:rPr>
        <w:t>CK_ULONG         ulWrapOIDLen;</w:t>
      </w:r>
    </w:p>
    <w:p>
      <w:pPr>
        <w:pStyle w:val="CCode"/>
        <w:numPr>
          <w:ilvl w:val="0"/>
          <w:numId w:val="3"/>
        </w:numPr>
        <w:rPr>
          <w:highlight w:val="yellow"/>
        </w:rPr>
      </w:pPr>
      <w:r>
        <w:rPr>
          <w:highlight w:val="yellow"/>
        </w:rPr>
        <w:t xml:space="preserve">        </w:t>
      </w:r>
      <w:r>
        <w:rPr>
          <w:highlight w:val="yellow"/>
        </w:rPr>
        <w:t>CK_BYTE_PTR      pUKM;</w:t>
      </w:r>
    </w:p>
    <w:p>
      <w:pPr>
        <w:pStyle w:val="CCode"/>
        <w:numPr>
          <w:ilvl w:val="0"/>
          <w:numId w:val="3"/>
        </w:numPr>
        <w:rPr>
          <w:highlight w:val="yellow"/>
        </w:rPr>
      </w:pPr>
      <w:r>
        <w:rPr>
          <w:highlight w:val="yellow"/>
        </w:rPr>
        <w:t xml:space="preserve">        </w:t>
      </w:r>
      <w:r>
        <w:rPr>
          <w:highlight w:val="yellow"/>
        </w:rPr>
        <w:t>CK_ULONG         ulUKMLen;</w:t>
      </w:r>
    </w:p>
    <w:p>
      <w:pPr>
        <w:pStyle w:val="CCode"/>
        <w:numPr>
          <w:ilvl w:val="0"/>
          <w:numId w:val="3"/>
        </w:numPr>
        <w:rPr>
          <w:highlight w:val="yellow"/>
        </w:rPr>
      </w:pPr>
      <w:r>
        <w:rPr>
          <w:highlight w:val="yellow"/>
        </w:rPr>
        <w:t xml:space="preserve">        </w:t>
      </w:r>
      <w:r>
        <w:rPr>
          <w:highlight w:val="yellow"/>
        </w:rPr>
        <w:t>CK_OBJECT_HANDLE hKey;</w:t>
      </w:r>
    </w:p>
    <w:p>
      <w:pPr>
        <w:pStyle w:val="CCode"/>
        <w:numPr>
          <w:ilvl w:val="0"/>
          <w:numId w:val="3"/>
        </w:numPr>
        <w:rPr/>
      </w:pPr>
      <w:r>
        <w:rPr>
          <w:highlight w:val="yellow"/>
        </w:rPr>
        <w:t>} CK_GOSTR3410_KEY_WRAP_PARAMS;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w:rPr>
      </w:pPr>
      <w:r>
        <w:rPr>
          <w:rFonts w:cs="Courier"/>
        </w:rPr>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TimesNewRoman"/>
        </w:rPr>
      </w:pPr>
      <w:r>
        <w:rPr/>
        <w:t>The fields of the structure have the following meanings</w:t>
      </w:r>
      <w:r>
        <w:rPr>
          <w:rFonts w:cs="TimesNewRoman"/>
        </w:rPr>
        <w:t>:</w:t>
      </w:r>
    </w:p>
    <w:tbl>
      <w:tblPr>
        <w:tblW w:w="8789" w:type="dxa"/>
        <w:jc w:val="left"/>
        <w:tblInd w:w="1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Look w:val="04a0" w:noVBand="1" w:noHBand="0" w:lastColumn="0" w:firstColumn="1" w:lastRow="0" w:firstRow="1"/>
      </w:tblPr>
      <w:tblGrid>
        <w:gridCol w:w="3256"/>
        <w:gridCol w:w="283"/>
        <w:gridCol w:w="5250"/>
      </w:tblGrid>
      <w:tr>
        <w:trPr/>
        <w:tc>
          <w:tcPr>
            <w:tcW w:w="32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i/>
                <w:i/>
                <w:iCs/>
              </w:rPr>
            </w:pPr>
            <w:r>
              <w:rPr>
                <w:rFonts w:cs="Arial"/>
                <w:i/>
                <w:iCs/>
              </w:rPr>
              <w:t>pWrapOID</w:t>
            </w:r>
          </w:p>
        </w:tc>
        <w:tc>
          <w:tcPr>
            <w:tcW w:w="28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rPr>
            </w:pPr>
            <w:r>
              <w:rPr>
                <w:rFonts w:cs="Arial"/>
              </w:rPr>
            </w:r>
          </w:p>
        </w:tc>
        <w:tc>
          <w:tcPr>
            <w:tcW w:w="52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rPr>
                <w:rFonts w:cs="Arial"/>
              </w:rPr>
            </w:pPr>
            <w:r>
              <w:rPr>
                <w:rFonts w:cs="Arial"/>
              </w:rPr>
              <w:t>pointer to a data with DER-encoding of the object identifier indicating the data object type of GOST 28147</w:t>
              <w:noBreakHyphen/>
              <w:t>89. If pointer takes NULL_PTR value in C_WrapKey operation then parameters are specified in object identifier of attribute CKA_GOSTR3411_PARAMS must be used. For C_UnwrapKey operation the pointer is not used and must take NULL_PTR value anytime</w:t>
            </w:r>
          </w:p>
        </w:tc>
      </w:tr>
      <w:tr>
        <w:trPr/>
        <w:tc>
          <w:tcPr>
            <w:tcW w:w="32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i/>
                <w:i/>
                <w:iCs/>
              </w:rPr>
            </w:pPr>
            <w:r>
              <w:rPr>
                <w:rFonts w:cs="Arial"/>
                <w:i/>
                <w:iCs/>
              </w:rPr>
              <w:t>ulWrapOIDLen</w:t>
            </w:r>
          </w:p>
        </w:tc>
        <w:tc>
          <w:tcPr>
            <w:tcW w:w="28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rPr>
            </w:pPr>
            <w:r>
              <w:rPr>
                <w:rFonts w:cs="Arial"/>
              </w:rPr>
            </w:r>
          </w:p>
        </w:tc>
        <w:tc>
          <w:tcPr>
            <w:tcW w:w="52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rPr>
                <w:rFonts w:cs="Arial"/>
              </w:rPr>
            </w:pPr>
            <w:r>
              <w:rPr>
                <w:rFonts w:cs="Arial"/>
              </w:rPr>
              <w:t>length of data with DER-encoding of the object identifier indicating the data object type of GOST 28147</w:t>
              <w:noBreakHyphen/>
              <w:t>89</w:t>
            </w:r>
          </w:p>
        </w:tc>
      </w:tr>
      <w:tr>
        <w:trPr/>
        <w:tc>
          <w:tcPr>
            <w:tcW w:w="32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i/>
                <w:i/>
                <w:iCs/>
              </w:rPr>
            </w:pPr>
            <w:r>
              <w:rPr>
                <w:rFonts w:cs="Arial"/>
                <w:i/>
                <w:iCs/>
              </w:rPr>
              <w:t>pUKM</w:t>
            </w:r>
          </w:p>
        </w:tc>
        <w:tc>
          <w:tcPr>
            <w:tcW w:w="28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rPr>
            </w:pPr>
            <w:r>
              <w:rPr>
                <w:rFonts w:cs="Arial"/>
              </w:rPr>
            </w:r>
          </w:p>
        </w:tc>
        <w:tc>
          <w:tcPr>
            <w:tcW w:w="52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rPr>
                <w:rFonts w:cs="Arial"/>
              </w:rPr>
            </w:pPr>
            <w:r>
              <w:rPr>
                <w:rFonts w:cs="Arial"/>
              </w:rPr>
              <w:t>pointer to a data with UKM. If pointer takes NULL_PTR value in C_WrapKey operation then random value of UKM will be used. If pointer takes non-NULL_PTR value in C_UnwrapKey operation then the pointer value will be compared with UKM value of wrapped key. If these two values do not match the wrapped key will be rejected</w:t>
            </w:r>
          </w:p>
        </w:tc>
      </w:tr>
      <w:tr>
        <w:trPr/>
        <w:tc>
          <w:tcPr>
            <w:tcW w:w="32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i/>
                <w:i/>
                <w:iCs/>
              </w:rPr>
            </w:pPr>
            <w:r>
              <w:rPr>
                <w:rFonts w:cs="Arial"/>
                <w:i/>
                <w:iCs/>
              </w:rPr>
              <w:t>ulUKMLen</w:t>
            </w:r>
          </w:p>
        </w:tc>
        <w:tc>
          <w:tcPr>
            <w:tcW w:w="28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rPr>
            </w:pPr>
            <w:r>
              <w:rPr>
                <w:rFonts w:cs="Arial"/>
              </w:rPr>
            </w:r>
          </w:p>
        </w:tc>
        <w:tc>
          <w:tcPr>
            <w:tcW w:w="52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rPr>
                <w:rFonts w:cs="Arial"/>
              </w:rPr>
            </w:pPr>
            <w:r>
              <w:rPr>
                <w:rFonts w:cs="Arial"/>
              </w:rPr>
              <w:t xml:space="preserve">length of UKM data. If </w:t>
            </w:r>
            <w:r>
              <w:rPr>
                <w:rFonts w:cs="Arial"/>
                <w:i/>
                <w:iCs/>
              </w:rPr>
              <w:t>pUKM</w:t>
            </w:r>
            <w:r>
              <w:rPr>
                <w:rFonts w:cs="Arial"/>
                <w:iCs/>
              </w:rPr>
              <w:t xml:space="preserve">-pointer is different from </w:t>
            </w:r>
            <w:r>
              <w:rPr>
                <w:rFonts w:cs="Arial"/>
              </w:rPr>
              <w:t xml:space="preserve">NULL_PTR then equal to 8 </w:t>
            </w:r>
          </w:p>
        </w:tc>
      </w:tr>
      <w:tr>
        <w:trPr/>
        <w:tc>
          <w:tcPr>
            <w:tcW w:w="32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i/>
                <w:i/>
                <w:iCs/>
              </w:rPr>
            </w:pPr>
            <w:r>
              <w:rPr>
                <w:rFonts w:cs="Arial"/>
                <w:i/>
                <w:iCs/>
              </w:rPr>
              <w:t>hKey</w:t>
            </w:r>
          </w:p>
        </w:tc>
        <w:tc>
          <w:tcPr>
            <w:tcW w:w="28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rPr>
            </w:pPr>
            <w:r>
              <w:rPr>
                <w:rFonts w:cs="Arial"/>
              </w:rPr>
            </w:r>
          </w:p>
        </w:tc>
        <w:tc>
          <w:tcPr>
            <w:tcW w:w="52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rPr>
                <w:rFonts w:cs="Arial"/>
              </w:rPr>
            </w:pPr>
            <w:r>
              <w:rPr>
                <w:rFonts w:cs="Arial"/>
              </w:rPr>
              <w:t>key handle. Key handle of a sender for C_WrapKey operation. Key handle of a receiver for C_UnwrapKey operation. When key handle takes CK_INVALID_HANDLE value then an ephemeral (one time) key pair of a sender will be used</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Arial"/>
          <w:b/>
          <w:b/>
          <w:bCs/>
          <w:sz w:val="24"/>
        </w:rPr>
      </w:pPr>
      <w:r>
        <w:rPr>
          <w:rFonts w:eastAsia="Arial Unicode MS"/>
        </w:rPr>
        <w:t>♦</w:t>
      </w:r>
      <w:r>
        <w:rPr>
          <w:rFonts w:eastAsia="Arial Unicode MS" w:cs="Arial Unicode MS"/>
        </w:rPr>
        <w:t xml:space="preserve">  </w:t>
      </w:r>
      <w:r>
        <w:rPr>
          <w:rFonts w:cs="Arial"/>
          <w:b/>
          <w:bCs/>
          <w:sz w:val="24"/>
        </w:rPr>
        <w:t>CK_GOSTR3410_DERIVE_PARAMS</w:t>
      </w:r>
    </w:p>
    <w:p>
      <w:pPr>
        <w:pStyle w:val="Normal"/>
        <w:numPr>
          <w:ilvl w:val="0"/>
          <w:numId w:val="3"/>
        </w:numPr>
        <w:rPr/>
      </w:pPr>
      <w:r>
        <w:rPr>
          <w:rFonts w:cs="TimesNewRoman,Bold"/>
          <w:b/>
          <w:bCs/>
        </w:rPr>
        <w:t xml:space="preserve">CK_GOSTR3410_DERIVE_PARAMS </w:t>
      </w:r>
      <w:r>
        <w:rPr/>
        <w:t>is a structure that provides the parameters to the</w:t>
      </w:r>
      <w:r>
        <w:rPr>
          <w:rFonts w:cs="TimesNewRoman,Bold"/>
          <w:b/>
          <w:bCs/>
        </w:rPr>
        <w:t xml:space="preserve"> CKM_GOSTR3410_DERIVE </w:t>
      </w:r>
      <w:r>
        <w:rPr/>
        <w:t>mechanism. It is defined as follows:</w:t>
      </w:r>
    </w:p>
    <w:p>
      <w:pPr>
        <w:pStyle w:val="CCode"/>
        <w:numPr>
          <w:ilvl w:val="0"/>
          <w:numId w:val="3"/>
        </w:numPr>
        <w:rPr>
          <w:highlight w:val="yellow"/>
        </w:rPr>
      </w:pPr>
      <w:r>
        <w:rPr>
          <w:highlight w:val="yellow"/>
        </w:rPr>
        <w:t xml:space="preserve">typedef struct CK_GOSTR3410_DERIVE_PARAMS { </w:t>
      </w:r>
    </w:p>
    <w:p>
      <w:pPr>
        <w:pStyle w:val="CCode"/>
        <w:numPr>
          <w:ilvl w:val="0"/>
          <w:numId w:val="3"/>
        </w:numPr>
        <w:rPr>
          <w:highlight w:val="yellow"/>
        </w:rPr>
      </w:pPr>
      <w:r>
        <w:rPr>
          <w:highlight w:val="yellow"/>
        </w:rPr>
        <w:t xml:space="preserve">  </w:t>
      </w:r>
      <w:r>
        <w:rPr>
          <w:highlight w:val="yellow"/>
        </w:rPr>
        <w:t xml:space="preserve">CK_EC_KDF_TYPE kdf; </w:t>
      </w:r>
    </w:p>
    <w:p>
      <w:pPr>
        <w:pStyle w:val="CCode"/>
        <w:numPr>
          <w:ilvl w:val="0"/>
          <w:numId w:val="3"/>
        </w:numPr>
        <w:rPr>
          <w:highlight w:val="yellow"/>
        </w:rPr>
      </w:pPr>
      <w:r>
        <w:rPr>
          <w:highlight w:val="yellow"/>
        </w:rPr>
        <w:t xml:space="preserve">  </w:t>
      </w:r>
      <w:r>
        <w:rPr>
          <w:highlight w:val="yellow"/>
        </w:rPr>
        <w:t xml:space="preserve">CK_BYTE_PTR    pPublicData; </w:t>
      </w:r>
    </w:p>
    <w:p>
      <w:pPr>
        <w:pStyle w:val="CCode"/>
        <w:numPr>
          <w:ilvl w:val="0"/>
          <w:numId w:val="3"/>
        </w:numPr>
        <w:rPr>
          <w:highlight w:val="yellow"/>
        </w:rPr>
      </w:pPr>
      <w:r>
        <w:rPr>
          <w:highlight w:val="yellow"/>
        </w:rPr>
        <w:t xml:space="preserve">  </w:t>
      </w:r>
      <w:r>
        <w:rPr>
          <w:highlight w:val="yellow"/>
        </w:rPr>
        <w:t xml:space="preserve">CK_ULONG       ulPublicDataLen; </w:t>
      </w:r>
    </w:p>
    <w:p>
      <w:pPr>
        <w:pStyle w:val="CCode"/>
        <w:numPr>
          <w:ilvl w:val="0"/>
          <w:numId w:val="3"/>
        </w:numPr>
        <w:rPr>
          <w:highlight w:val="yellow"/>
        </w:rPr>
      </w:pPr>
      <w:r>
        <w:rPr>
          <w:highlight w:val="yellow"/>
        </w:rPr>
        <w:t xml:space="preserve">  </w:t>
      </w:r>
      <w:r>
        <w:rPr>
          <w:highlight w:val="yellow"/>
        </w:rPr>
        <w:t xml:space="preserve">CK_BYTE_PTR    pUKM; </w:t>
      </w:r>
    </w:p>
    <w:p>
      <w:pPr>
        <w:pStyle w:val="CCode"/>
        <w:numPr>
          <w:ilvl w:val="0"/>
          <w:numId w:val="3"/>
        </w:numPr>
        <w:rPr>
          <w:highlight w:val="yellow"/>
        </w:rPr>
      </w:pPr>
      <w:r>
        <w:rPr>
          <w:highlight w:val="yellow"/>
        </w:rPr>
        <w:t xml:space="preserve">  </w:t>
      </w:r>
      <w:r>
        <w:rPr>
          <w:highlight w:val="yellow"/>
        </w:rPr>
        <w:t xml:space="preserve">CK_ULONG       ulUKMLen; </w:t>
      </w:r>
    </w:p>
    <w:p>
      <w:pPr>
        <w:pStyle w:val="CCode"/>
        <w:numPr>
          <w:ilvl w:val="0"/>
          <w:numId w:val="3"/>
        </w:numPr>
        <w:rPr/>
      </w:pPr>
      <w:r>
        <w:rPr>
          <w:highlight w:val="yellow"/>
        </w:rPr>
        <w:t>} CK_GOSTR3410_DERIVE_PARAMS;</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rPr>
      </w:pPr>
      <w:r>
        <w:rPr>
          <w:rFonts w:cs="Courier New"/>
        </w:rPr>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TimesNewRoman"/>
        </w:rPr>
      </w:pPr>
      <w:r>
        <w:rPr>
          <w:rFonts w:cs="TimesNewRoman"/>
        </w:rPr>
        <w:t>T</w:t>
      </w:r>
      <w:r>
        <w:rPr/>
        <w:t>he fields of the structure have the following meanings:</w:t>
      </w:r>
    </w:p>
    <w:tbl>
      <w:tblPr>
        <w:tblW w:w="8789" w:type="dxa"/>
        <w:jc w:val="left"/>
        <w:tblInd w:w="1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Look w:val="04a0" w:noVBand="1" w:noHBand="0" w:lastColumn="0" w:firstColumn="1" w:lastRow="0" w:firstRow="1"/>
      </w:tblPr>
      <w:tblGrid>
        <w:gridCol w:w="3256"/>
        <w:gridCol w:w="283"/>
        <w:gridCol w:w="5250"/>
      </w:tblGrid>
      <w:tr>
        <w:trPr/>
        <w:tc>
          <w:tcPr>
            <w:tcW w:w="32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i/>
                <w:i/>
                <w:iCs/>
              </w:rPr>
            </w:pPr>
            <w:r>
              <w:rPr>
                <w:rFonts w:cs="Arial"/>
                <w:i/>
                <w:iCs/>
              </w:rPr>
              <w:t>kdf</w:t>
            </w:r>
          </w:p>
        </w:tc>
        <w:tc>
          <w:tcPr>
            <w:tcW w:w="28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rPr>
            </w:pPr>
            <w:r>
              <w:rPr>
                <w:rFonts w:cs="Arial"/>
              </w:rPr>
            </w:r>
          </w:p>
        </w:tc>
        <w:tc>
          <w:tcPr>
            <w:tcW w:w="52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0"/>
              <w:rPr>
                <w:rFonts w:cs="Arial"/>
                <w:color w:val="00A000"/>
              </w:rPr>
            </w:pPr>
            <w:r>
              <w:rPr>
                <w:rFonts w:cs="Arial"/>
                <w:color w:val="00A000"/>
              </w:rPr>
              <w:t>additional key diversification algorithm identifier. Possible values are CKD_NULL and CKD_CPDIVERSIFY_KDF.  In case of CKD_NULL, result of the key derivation function</w:t>
            </w:r>
          </w:p>
          <w:p>
            <w:pPr>
              <w:pStyle w:val="Normal"/>
              <w:numPr>
                <w:ilvl w:val="0"/>
                <w:numId w:val="3"/>
              </w:numPr>
              <w:spacing w:before="80" w:after="0"/>
              <w:rPr>
                <w:rFonts w:cs="Arial"/>
                <w:color w:val="00A000"/>
              </w:rPr>
            </w:pPr>
            <w:r>
              <w:rPr>
                <w:rFonts w:cs="Arial"/>
                <w:color w:val="00A000"/>
              </w:rPr>
              <w:t>described in [RFC 4357], section 5.2 is used directly; In case of CKD_CPDIVERSIFY_KDF, the resulting key value is additionally processed with algorithm from [RFC 4357], section 6.5.</w:t>
            </w:r>
          </w:p>
          <w:p>
            <w:pPr>
              <w:pStyle w:val="Normal"/>
              <w:numPr>
                <w:ilvl w:val="0"/>
                <w:numId w:val="3"/>
              </w:numPr>
              <w:spacing w:before="80" w:after="0"/>
              <w:rPr>
                <w:rFonts w:cs="Arial"/>
                <w:color w:val="00A000"/>
              </w:rPr>
            </w:pPr>
            <w:r>
              <w:rPr>
                <w:rFonts w:cs="Arial"/>
                <w:color w:val="00A000"/>
              </w:rPr>
            </w:r>
          </w:p>
        </w:tc>
      </w:tr>
      <w:tr>
        <w:trPr/>
        <w:tc>
          <w:tcPr>
            <w:tcW w:w="32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i/>
                <w:i/>
                <w:iCs/>
              </w:rPr>
            </w:pPr>
            <w:r>
              <w:rPr>
                <w:rFonts w:cs="Arial"/>
                <w:i/>
                <w:iCs/>
              </w:rPr>
              <w:t>pPublicData</w:t>
            </w:r>
            <w:r>
              <w:rPr>
                <w:rFonts w:cs="Arial"/>
                <w:vertAlign w:val="superscript"/>
              </w:rPr>
              <w:t>1</w:t>
            </w:r>
          </w:p>
        </w:tc>
        <w:tc>
          <w:tcPr>
            <w:tcW w:w="28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rPr>
            </w:pPr>
            <w:r>
              <w:rPr>
                <w:rFonts w:cs="Arial"/>
              </w:rPr>
            </w:r>
          </w:p>
        </w:tc>
        <w:tc>
          <w:tcPr>
            <w:tcW w:w="52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rPr>
                <w:rFonts w:cs="Arial"/>
              </w:rPr>
            </w:pPr>
            <w:r>
              <w:rPr>
                <w:rFonts w:cs="Arial"/>
              </w:rPr>
              <w:t>pointer to data with public key of a receiver</w:t>
            </w:r>
          </w:p>
        </w:tc>
      </w:tr>
      <w:tr>
        <w:trPr/>
        <w:tc>
          <w:tcPr>
            <w:tcW w:w="32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i/>
                <w:i/>
                <w:iCs/>
              </w:rPr>
            </w:pPr>
            <w:r>
              <w:rPr>
                <w:rFonts w:cs="Arial"/>
                <w:i/>
                <w:iCs/>
              </w:rPr>
              <w:t>ulPublicDataLen</w:t>
            </w:r>
          </w:p>
        </w:tc>
        <w:tc>
          <w:tcPr>
            <w:tcW w:w="28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rPr>
            </w:pPr>
            <w:r>
              <w:rPr>
                <w:rFonts w:cs="Arial"/>
              </w:rPr>
            </w:r>
          </w:p>
        </w:tc>
        <w:tc>
          <w:tcPr>
            <w:tcW w:w="52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rPr>
                <w:rFonts w:cs="Arial"/>
              </w:rPr>
            </w:pPr>
            <w:r>
              <w:rPr>
                <w:rFonts w:cs="Arial"/>
              </w:rPr>
              <w:t>length of data with public key of a receiver (must be 64)</w:t>
            </w:r>
          </w:p>
        </w:tc>
      </w:tr>
      <w:tr>
        <w:trPr/>
        <w:tc>
          <w:tcPr>
            <w:tcW w:w="32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i/>
                <w:i/>
                <w:iCs/>
              </w:rPr>
            </w:pPr>
            <w:r>
              <w:rPr>
                <w:rFonts w:cs="Arial"/>
                <w:i/>
                <w:iCs/>
              </w:rPr>
              <w:t>pUKM</w:t>
            </w:r>
          </w:p>
        </w:tc>
        <w:tc>
          <w:tcPr>
            <w:tcW w:w="28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rPr>
            </w:pPr>
            <w:r>
              <w:rPr>
                <w:rFonts w:cs="Arial"/>
              </w:rPr>
            </w:r>
          </w:p>
        </w:tc>
        <w:tc>
          <w:tcPr>
            <w:tcW w:w="52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rPr>
                <w:rFonts w:cs="Arial"/>
              </w:rPr>
            </w:pPr>
            <w:r>
              <w:rPr>
                <w:rFonts w:cs="Arial"/>
              </w:rPr>
              <w:t xml:space="preserve">pointer to a UKM data </w:t>
            </w:r>
          </w:p>
        </w:tc>
      </w:tr>
      <w:tr>
        <w:trPr/>
        <w:tc>
          <w:tcPr>
            <w:tcW w:w="32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i/>
                <w:i/>
                <w:iCs/>
              </w:rPr>
            </w:pPr>
            <w:r>
              <w:rPr>
                <w:rFonts w:cs="Arial"/>
                <w:i/>
                <w:iCs/>
              </w:rPr>
              <w:t>ulUKMLen</w:t>
            </w:r>
          </w:p>
        </w:tc>
        <w:tc>
          <w:tcPr>
            <w:tcW w:w="28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jc w:val="right"/>
              <w:rPr>
                <w:rFonts w:cs="Arial"/>
              </w:rPr>
            </w:pPr>
            <w:r>
              <w:rPr>
                <w:rFonts w:cs="Arial"/>
              </w:rPr>
            </w:r>
          </w:p>
        </w:tc>
        <w:tc>
          <w:tcPr>
            <w:tcW w:w="525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numPr>
                <w:ilvl w:val="0"/>
                <w:numId w:val="3"/>
              </w:numPr>
              <w:spacing w:before="80" w:after="80"/>
              <w:rPr>
                <w:rFonts w:cs="Arial"/>
              </w:rPr>
            </w:pPr>
            <w:r>
              <w:rPr>
                <w:rFonts w:cs="Arial"/>
              </w:rPr>
              <w:t>length of UKM data in bytes (must be 8)</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TimesNewRoman"/>
        </w:rPr>
      </w:pPr>
      <w:r>
        <w:rPr>
          <w:rFonts w:cs="TimesNewRoman"/>
        </w:rPr>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vertAlign w:val="superscript"/>
        </w:rPr>
        <w:t xml:space="preserve">1 </w:t>
      </w:r>
      <w:r>
        <w:rPr>
          <w:rStyle w:val="Footnotereference"/>
        </w:rPr>
        <w:t>Public key of a receiver is an octet string of 64 bytes long. The public key octets correspond to the concatenation of X and Y coordinates of a point. Any one of them is 32 bytes long and represented in little endian order.</w:t>
      </w:r>
    </w:p>
    <w:p>
      <w:pPr>
        <w:pStyle w:val="Heading3"/>
        <w:numPr>
          <w:ilvl w:val="2"/>
          <w:numId w:val="2"/>
        </w:numPr>
        <w:rPr/>
      </w:pPr>
      <w:bookmarkStart w:id="3636" w:name="_Toc516501039"/>
      <w:bookmarkStart w:id="3637" w:name="_Toc416960289"/>
      <w:bookmarkStart w:id="3638" w:name="_Toc395188043"/>
      <w:bookmarkStart w:id="3639" w:name="_Toc391471405"/>
      <w:bookmarkStart w:id="3640" w:name="_Toc370634692"/>
      <w:bookmarkStart w:id="3641" w:name="_Toc228807466"/>
      <w:bookmarkStart w:id="3642" w:name="_Toc228894912"/>
      <w:bookmarkEnd w:id="3636"/>
      <w:bookmarkEnd w:id="3637"/>
      <w:bookmarkEnd w:id="3638"/>
      <w:bookmarkEnd w:id="3639"/>
      <w:bookmarkEnd w:id="3640"/>
      <w:bookmarkEnd w:id="3641"/>
      <w:bookmarkEnd w:id="3642"/>
      <w:r>
        <w:rPr/>
        <w:t>GOST R 34.10-2001 key pair generation</w:t>
      </w:r>
    </w:p>
    <w:p>
      <w:pPr>
        <w:pStyle w:val="Normal"/>
        <w:numPr>
          <w:ilvl w:val="0"/>
          <w:numId w:val="3"/>
        </w:numPr>
        <w:rPr/>
      </w:pPr>
      <w:r>
        <w:rPr/>
        <w:t>The GOST R 34.10</w:t>
        <w:noBreakHyphen/>
        <w:t xml:space="preserve">2001 key pair generation mechanism, denoted </w:t>
      </w:r>
      <w:r>
        <w:rPr>
          <w:b/>
        </w:rPr>
        <w:t>CKM_GOSTR3410_KEY_PAIR_GEN</w:t>
      </w:r>
      <w:r>
        <w:rPr/>
        <w:t>, is a key pair generation mechanism for GOST R 34.10</w:t>
        <w:noBreakHyphen/>
        <w:t>2001.</w:t>
      </w:r>
    </w:p>
    <w:p>
      <w:pPr>
        <w:pStyle w:val="Normal"/>
        <w:numPr>
          <w:ilvl w:val="0"/>
          <w:numId w:val="3"/>
        </w:numPr>
        <w:rPr/>
      </w:pPr>
      <w:r>
        <w:rPr/>
        <w:t>This mechanism does not have a parameter.</w:t>
      </w:r>
    </w:p>
    <w:p>
      <w:pPr>
        <w:pStyle w:val="Normal"/>
        <w:numPr>
          <w:ilvl w:val="0"/>
          <w:numId w:val="3"/>
        </w:numPr>
        <w:rPr/>
      </w:pPr>
      <w:r>
        <w:rPr/>
        <w:t>The mechanism generates GOST R 34.10</w:t>
        <w:noBreakHyphen/>
        <w:t>2001 public/private key pairs with particular GOST R 34.10</w:t>
        <w:noBreakHyphen/>
        <w:t xml:space="preserve">2001 domain parameters, as specified in the </w:t>
      </w:r>
      <w:r>
        <w:rPr>
          <w:b/>
        </w:rPr>
        <w:t>CKA_GOSTR3410_PARAMS</w:t>
      </w:r>
      <w:r>
        <w:rPr/>
        <w:t xml:space="preserve">, </w:t>
      </w:r>
      <w:r>
        <w:rPr>
          <w:b/>
        </w:rPr>
        <w:t>CKA_GOSTR3411_PARAMS</w:t>
      </w:r>
      <w:r>
        <w:rPr/>
        <w:t xml:space="preserve">, and </w:t>
      </w:r>
      <w:r>
        <w:rPr>
          <w:b/>
        </w:rPr>
        <w:t>CKA_GOST28147_PARAMS</w:t>
      </w:r>
      <w:r>
        <w:rPr/>
        <w:t xml:space="preserve"> attributes of the template for the public key.  Note that </w:t>
      </w:r>
      <w:r>
        <w:rPr>
          <w:b/>
        </w:rPr>
        <w:t>CKA_GOST28147_PARAMS</w:t>
      </w:r>
      <w:r>
        <w:rPr/>
        <w:t xml:space="preserve"> attribute may not be present in the template.</w:t>
      </w:r>
    </w:p>
    <w:p>
      <w:pPr>
        <w:pStyle w:val="Normal"/>
        <w:numPr>
          <w:ilvl w:val="0"/>
          <w:numId w:val="3"/>
        </w:numPr>
        <w:rPr/>
      </w:pPr>
      <w:r>
        <w:rPr/>
        <w:t xml:space="preserve">The mechanism contributes the </w:t>
      </w:r>
      <w:r>
        <w:rPr>
          <w:b/>
        </w:rPr>
        <w:t>CKA_CLASS</w:t>
      </w:r>
      <w:r>
        <w:rPr/>
        <w:t xml:space="preserve">, </w:t>
      </w:r>
      <w:r>
        <w:rPr>
          <w:b/>
        </w:rPr>
        <w:t>CKA_KEY_TYPE</w:t>
      </w:r>
      <w:r>
        <w:rPr/>
        <w:t xml:space="preserve">, and </w:t>
      </w:r>
      <w:r>
        <w:rPr>
          <w:b/>
        </w:rPr>
        <w:t>CKA_VALUE</w:t>
      </w:r>
      <w:r>
        <w:rPr/>
        <w:t xml:space="preserve"> attributes to the new public key and the </w:t>
      </w:r>
      <w:r>
        <w:rPr>
          <w:b/>
        </w:rPr>
        <w:t>CKA_CLASS</w:t>
      </w:r>
      <w:r>
        <w:rPr/>
        <w:t xml:space="preserve">, </w:t>
      </w:r>
      <w:r>
        <w:rPr>
          <w:b/>
        </w:rPr>
        <w:t>CKA_KEY_TYPE</w:t>
      </w:r>
      <w:r>
        <w:rPr/>
        <w:t xml:space="preserve">, </w:t>
      </w:r>
      <w:r>
        <w:rPr>
          <w:b/>
        </w:rPr>
        <w:t>CKA_VALUE</w:t>
      </w:r>
      <w:r>
        <w:rPr/>
        <w:t>, and</w:t>
      </w:r>
      <w:r>
        <w:rPr>
          <w:b/>
        </w:rPr>
        <w:t xml:space="preserve"> CKA_GOSTR3410_PARAMS</w:t>
      </w:r>
      <w:r>
        <w:rPr/>
        <w:t xml:space="preserve">, </w:t>
      </w:r>
      <w:r>
        <w:rPr>
          <w:b/>
        </w:rPr>
        <w:t>CKA_GOSTR3411_PARAMS</w:t>
      </w:r>
      <w:r>
        <w:rPr/>
        <w:t xml:space="preserve">, </w:t>
      </w:r>
      <w:r>
        <w:rPr>
          <w:b/>
        </w:rPr>
        <w:t>CKA_GOST28147_PARAMS</w:t>
      </w:r>
      <w:r>
        <w:rPr/>
        <w:t xml:space="preserve"> attributes to the new private key.</w:t>
      </w:r>
    </w:p>
    <w:p>
      <w:pPr>
        <w:pStyle w:val="Normal"/>
        <w:numPr>
          <w:ilvl w:val="0"/>
          <w:numId w:val="3"/>
        </w:numPr>
        <w:rPr/>
      </w:pPr>
      <w:r>
        <w:rPr>
          <w:rFonts w:cs="TimesNewRoman"/>
        </w:rPr>
        <w:t xml:space="preserve">For this mechanism, the </w:t>
      </w:r>
      <w:r>
        <w:rPr>
          <w:rFonts w:cs="TimesNewRoman"/>
          <w:i/>
        </w:rPr>
        <w:t>ulMinKeySize</w:t>
      </w:r>
      <w:r>
        <w:rPr>
          <w:rFonts w:cs="TimesNewRoman"/>
        </w:rPr>
        <w:t xml:space="preserve"> and </w:t>
      </w:r>
      <w:r>
        <w:rPr>
          <w:rFonts w:cs="TimesNewRoman"/>
          <w:i/>
        </w:rPr>
        <w:t>ulMaxKeySize</w:t>
      </w:r>
      <w:r>
        <w:rPr>
          <w:rFonts w:cs="TimesNewRoman"/>
        </w:rPr>
        <w:t xml:space="preserve"> fields of the </w:t>
      </w:r>
      <w:r>
        <w:rPr>
          <w:rFonts w:cs="TimesNewRoman,Bold"/>
          <w:b/>
          <w:bCs/>
        </w:rPr>
        <w:t xml:space="preserve">CK_MECHANISM_INFO </w:t>
      </w:r>
      <w:r>
        <w:rPr>
          <w:rFonts w:cs="TimesNewRoman"/>
        </w:rPr>
        <w:t>structure are not used.</w:t>
      </w:r>
    </w:p>
    <w:p>
      <w:pPr>
        <w:pStyle w:val="Heading3"/>
        <w:numPr>
          <w:ilvl w:val="2"/>
          <w:numId w:val="2"/>
        </w:numPr>
        <w:rPr/>
      </w:pPr>
      <w:bookmarkStart w:id="3643" w:name="_Toc516501040"/>
      <w:bookmarkStart w:id="3644" w:name="_Toc416960290"/>
      <w:bookmarkStart w:id="3645" w:name="_Toc395188044"/>
      <w:bookmarkStart w:id="3646" w:name="_Toc391471406"/>
      <w:bookmarkStart w:id="3647" w:name="_Toc370634693"/>
      <w:bookmarkStart w:id="3648" w:name="_Toc228807467"/>
      <w:bookmarkStart w:id="3649" w:name="_Toc228894913"/>
      <w:bookmarkEnd w:id="3643"/>
      <w:bookmarkEnd w:id="3644"/>
      <w:bookmarkEnd w:id="3645"/>
      <w:bookmarkEnd w:id="3646"/>
      <w:bookmarkEnd w:id="3647"/>
      <w:bookmarkEnd w:id="3648"/>
      <w:bookmarkEnd w:id="3649"/>
      <w:r>
        <w:rPr/>
        <w:t>GOST R 34.10-2001 without hashing</w:t>
      </w:r>
    </w:p>
    <w:p>
      <w:pPr>
        <w:pStyle w:val="Normal"/>
        <w:numPr>
          <w:ilvl w:val="0"/>
          <w:numId w:val="3"/>
        </w:numPr>
        <w:rPr>
          <w:b/>
          <w:b/>
          <w:bCs/>
        </w:rPr>
      </w:pPr>
      <w:r>
        <w:rPr/>
        <w:t>The GOST R 34.10</w:t>
        <w:noBreakHyphen/>
        <w:t xml:space="preserve">2001 without hashing mechanism, denoted </w:t>
      </w:r>
      <w:r>
        <w:rPr>
          <w:b/>
        </w:rPr>
        <w:t>CKM_GOSTR3410</w:t>
      </w:r>
      <w:r>
        <w:rPr/>
        <w:t>, is a mechanism for single-part signatures and verification for GOST R 34.10</w:t>
        <w:noBreakHyphen/>
        <w:t>2001.  (This mechanism corresponds only to the part of GOST R 34.10</w:t>
        <w:noBreakHyphen/>
        <w:t>2001 that processes the 32-bytes hash value; it does not compute the hash value.)</w:t>
      </w:r>
    </w:p>
    <w:p>
      <w:pPr>
        <w:pStyle w:val="Normal"/>
        <w:numPr>
          <w:ilvl w:val="0"/>
          <w:numId w:val="3"/>
        </w:numPr>
        <w:rPr/>
      </w:pPr>
      <w:r>
        <w:rPr/>
        <w:t>This mechanism does not have a parameter.</w:t>
      </w:r>
    </w:p>
    <w:p>
      <w:pPr>
        <w:pStyle w:val="Normal"/>
        <w:numPr>
          <w:ilvl w:val="0"/>
          <w:numId w:val="3"/>
        </w:numPr>
        <w:rPr>
          <w:lang w:val="en-GB"/>
        </w:rPr>
      </w:pPr>
      <w:r>
        <w:rPr>
          <w:lang w:val="en-GB"/>
        </w:rPr>
        <w:t xml:space="preserve">For the purposes of these mechanisms, a </w:t>
      </w:r>
      <w:r>
        <w:rPr/>
        <w:t>GOST R 34.10</w:t>
        <w:noBreakHyphen/>
        <w:t>2001</w:t>
      </w:r>
      <w:r>
        <w:rPr>
          <w:lang w:val="en-GB"/>
        </w:rPr>
        <w:t xml:space="preserve"> signature is an octet string of 64 bytes long. The signature octets correspond to the concatenation of the </w:t>
      </w:r>
      <w:r>
        <w:rPr/>
        <w:t>GOST R 34.10</w:t>
        <w:noBreakHyphen/>
        <w:t>2001</w:t>
      </w:r>
      <w:r>
        <w:rPr>
          <w:lang w:val="en-GB"/>
        </w:rPr>
        <w:t xml:space="preserve"> values </w:t>
      </w:r>
      <w:r>
        <w:rPr>
          <w:i/>
          <w:lang w:val="en-GB"/>
        </w:rPr>
        <w:t xml:space="preserve">s </w:t>
      </w:r>
      <w:r>
        <w:rPr>
          <w:lang w:val="en-GB"/>
        </w:rPr>
        <w:t>and</w:t>
      </w:r>
      <w:r>
        <w:rPr>
          <w:i/>
          <w:lang w:val="en-GB"/>
        </w:rPr>
        <w:t xml:space="preserve"> r’</w:t>
      </w:r>
      <w:r>
        <w:rPr>
          <w:lang w:val="en-GB"/>
        </w:rPr>
        <w:t>, both represented as a 32 bytes octet string in big endian order with the most significant byte first [</w:t>
      </w:r>
      <w:r>
        <w:rPr/>
        <w:t>RFC 4490</w:t>
      </w:r>
      <w:r>
        <w:rPr>
          <w:lang w:val="en-GB"/>
        </w:rPr>
        <w:t>] section 3.2, and [</w:t>
      </w:r>
      <w:r>
        <w:rPr/>
        <w:t>RFC 4491</w:t>
      </w:r>
      <w:r>
        <w:rPr>
          <w:lang w:val="en-GB"/>
        </w:rPr>
        <w:t>] section 2.2.2.</w:t>
      </w:r>
    </w:p>
    <w:p>
      <w:pPr>
        <w:pStyle w:val="Normal"/>
        <w:numPr>
          <w:ilvl w:val="0"/>
          <w:numId w:val="3"/>
        </w:numPr>
        <w:rPr>
          <w:b/>
          <w:b/>
          <w:bCs/>
        </w:rPr>
      </w:pPr>
      <w:r>
        <w:rPr>
          <w:lang w:val="en-GB"/>
        </w:rPr>
        <w:t xml:space="preserve">The input for the mechanism is an octet string of 32 bytes long with digest has computed by means of </w:t>
      </w:r>
      <w:r>
        <w:rPr/>
        <w:t>GOST R 34.11</w:t>
        <w:noBreakHyphen/>
        <w:t>94 hash algorithm in the context of signed or should be signed message.</w:t>
      </w:r>
    </w:p>
    <w:p>
      <w:pPr>
        <w:pStyle w:val="Caption1"/>
        <w:numPr>
          <w:ilvl w:val="0"/>
          <w:numId w:val="3"/>
        </w:numPr>
        <w:rPr/>
      </w:pPr>
      <w:bookmarkStart w:id="3650" w:name="_Toc76209837"/>
      <w:r>
        <w:rPr/>
        <w:t xml:space="preserve">Table </w:t>
      </w:r>
      <w:r>
        <w:rPr>
          <w:szCs w:val="18"/>
        </w:rPr>
        <w:fldChar w:fldCharType="begin"/>
      </w:r>
      <w:r>
        <w:instrText> SEQ Table \* ARABIC </w:instrText>
      </w:r>
      <w:r>
        <w:fldChar w:fldCharType="separate"/>
      </w:r>
      <w:r>
        <w:t>167</w:t>
      </w:r>
      <w:r>
        <w:fldChar w:fldCharType="end"/>
      </w:r>
      <w:bookmarkEnd w:id="3650"/>
      <w:r>
        <w:rPr/>
        <w:t>, GOST R 34.10-2001 without hashing: Key and Data Length</w:t>
      </w:r>
    </w:p>
    <w:tbl>
      <w:tblPr>
        <w:tblW w:w="720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620"/>
        <w:gridCol w:w="2160"/>
        <w:gridCol w:w="1620"/>
        <w:gridCol w:w="1800"/>
      </w:tblGrid>
      <w:tr>
        <w:trPr>
          <w:tblHeader w:val="true"/>
        </w:trPr>
        <w:tc>
          <w:tcPr>
            <w:tcW w:w="162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16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62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80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62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r>
              <w:rPr>
                <w:rFonts w:cs="Arial" w:ascii="Arial" w:hAnsi="Arial"/>
                <w:sz w:val="20"/>
                <w:vertAlign w:val="superscript"/>
              </w:rPr>
              <w:t>1</w:t>
            </w:r>
          </w:p>
        </w:tc>
        <w:tc>
          <w:tcPr>
            <w:tcW w:w="216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CKK_GOSTR3410</w:t>
            </w:r>
          </w:p>
        </w:tc>
        <w:tc>
          <w:tcPr>
            <w:tcW w:w="162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32 bytes</w:t>
            </w:r>
          </w:p>
        </w:tc>
        <w:tc>
          <w:tcPr>
            <w:tcW w:w="1800"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64 bytes</w:t>
            </w:r>
          </w:p>
        </w:tc>
      </w:tr>
      <w:tr>
        <w:trPr/>
        <w:tc>
          <w:tcPr>
            <w:tcW w:w="1620" w:type="dxa"/>
            <w:tcBorders>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r>
              <w:rPr>
                <w:rFonts w:cs="Arial" w:ascii="Arial" w:hAnsi="Arial"/>
                <w:sz w:val="20"/>
                <w:vertAlign w:val="superscript"/>
              </w:rPr>
              <w:t>1</w:t>
            </w:r>
          </w:p>
        </w:tc>
        <w:tc>
          <w:tcPr>
            <w:tcW w:w="2160"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CKK_GOSTR3410</w:t>
            </w:r>
          </w:p>
        </w:tc>
        <w:tc>
          <w:tcPr>
            <w:tcW w:w="1620"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32 bytes</w:t>
            </w:r>
          </w:p>
        </w:tc>
        <w:tc>
          <w:tcPr>
            <w:tcW w:w="1800"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64 bytes</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Footnotereference"/>
        </w:rPr>
      </w:pPr>
      <w:r>
        <w:rPr>
          <w:vertAlign w:val="superscript"/>
        </w:rPr>
        <w:t>1</w:t>
      </w:r>
      <w:r>
        <w:rPr/>
        <w:t xml:space="preserve"> </w:t>
      </w:r>
      <w:r>
        <w:rPr>
          <w:rStyle w:val="Footnotereference"/>
        </w:rPr>
        <w:t>Single-part operations only.</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rFonts w:cs="TimesNewRoman,Bold"/>
          <w:b/>
          <w:bCs/>
        </w:rPr>
        <w:t xml:space="preserve">CK_MECHANISM_INFO </w:t>
      </w:r>
      <w:r>
        <w:rPr/>
        <w:t>structure are not used.</w:t>
      </w:r>
    </w:p>
    <w:p>
      <w:pPr>
        <w:pStyle w:val="Heading3"/>
        <w:numPr>
          <w:ilvl w:val="2"/>
          <w:numId w:val="2"/>
        </w:numPr>
        <w:rPr/>
      </w:pPr>
      <w:bookmarkStart w:id="3651" w:name="_Toc516501041"/>
      <w:bookmarkStart w:id="3652" w:name="_Toc416960291"/>
      <w:bookmarkStart w:id="3653" w:name="_Toc395188045"/>
      <w:bookmarkStart w:id="3654" w:name="_Toc391471407"/>
      <w:bookmarkStart w:id="3655" w:name="_Toc370634694"/>
      <w:bookmarkStart w:id="3656" w:name="_Toc228807468"/>
      <w:bookmarkStart w:id="3657" w:name="_Toc228894914"/>
      <w:bookmarkEnd w:id="3651"/>
      <w:bookmarkEnd w:id="3652"/>
      <w:bookmarkEnd w:id="3653"/>
      <w:bookmarkEnd w:id="3654"/>
      <w:bookmarkEnd w:id="3655"/>
      <w:bookmarkEnd w:id="3656"/>
      <w:bookmarkEnd w:id="3657"/>
      <w:r>
        <w:rPr/>
        <w:t>GOST R 34.10-2001 with GOST R 34.11-94</w:t>
      </w:r>
    </w:p>
    <w:p>
      <w:pPr>
        <w:pStyle w:val="Normal"/>
        <w:numPr>
          <w:ilvl w:val="0"/>
          <w:numId w:val="3"/>
        </w:numPr>
        <w:rPr>
          <w:b/>
          <w:b/>
          <w:bCs/>
        </w:rPr>
      </w:pPr>
      <w:r>
        <w:rPr/>
        <w:t>The GOST R 34.10</w:t>
        <w:noBreakHyphen/>
        <w:t>2001 with GOST R 34.11</w:t>
        <w:noBreakHyphen/>
        <w:t xml:space="preserve">94, denoted </w:t>
      </w:r>
      <w:r>
        <w:rPr>
          <w:b/>
        </w:rPr>
        <w:t>CKM_GOSTR3410_WITH_GOSTR3411</w:t>
      </w:r>
      <w:r>
        <w:rPr/>
        <w:t>, is a mechanism for signatures and verification for GOST R 34.10</w:t>
        <w:noBreakHyphen/>
        <w:t>2001. This mechanism computes the entire GOST R 34.10</w:t>
        <w:noBreakHyphen/>
        <w:t>2001 specification, including the hashing with GOST R 34.11</w:t>
        <w:noBreakHyphen/>
        <w:t>94 hash algorithm.</w:t>
      </w:r>
    </w:p>
    <w:p>
      <w:pPr>
        <w:pStyle w:val="Normal"/>
        <w:numPr>
          <w:ilvl w:val="0"/>
          <w:numId w:val="3"/>
        </w:numPr>
        <w:rPr/>
      </w:pPr>
      <w:r>
        <w:rPr/>
        <w:t>As a parameter this mechanism utilizes a DER-encoding of the object identifier indicating GOST R 34.11</w:t>
        <w:noBreakHyphen/>
        <w:t xml:space="preserve">94 data object type. A mechanism parameter may be missed then parameters </w:t>
      </w:r>
      <w:r>
        <w:rPr>
          <w:rFonts w:cs="TimesNewRoman"/>
        </w:rPr>
        <w:t xml:space="preserve">are specified in </w:t>
      </w:r>
      <w:r>
        <w:rPr/>
        <w:t xml:space="preserve">object identifier of attribute </w:t>
      </w:r>
      <w:r>
        <w:rPr>
          <w:rFonts w:cs="TimesNewRoman"/>
          <w:b/>
        </w:rPr>
        <w:t>CKA_GOSTR3411_PARAMS</w:t>
      </w:r>
      <w:r>
        <w:rPr/>
        <w:t xml:space="preserve"> must be used.</w:t>
      </w:r>
    </w:p>
    <w:p>
      <w:pPr>
        <w:pStyle w:val="Normal"/>
        <w:numPr>
          <w:ilvl w:val="0"/>
          <w:numId w:val="3"/>
        </w:numPr>
        <w:rPr>
          <w:lang w:val="en-GB"/>
        </w:rPr>
      </w:pPr>
      <w:bookmarkStart w:id="3658" w:name="z1"/>
      <w:bookmarkEnd w:id="3658"/>
      <w:r>
        <w:rPr>
          <w:lang w:val="en-GB"/>
        </w:rPr>
        <w:t xml:space="preserve">For the purposes of these mechanisms, a </w:t>
      </w:r>
      <w:r>
        <w:rPr/>
        <w:t>GOST R 34.10</w:t>
        <w:noBreakHyphen/>
        <w:t>2001</w:t>
      </w:r>
      <w:r>
        <w:rPr>
          <w:lang w:val="en-GB"/>
        </w:rPr>
        <w:t xml:space="preserve"> signature is an octet string of 64 bytes long. The signature octets correspond to the concatenation of the </w:t>
      </w:r>
      <w:r>
        <w:rPr/>
        <w:t>GOST R 34.10</w:t>
        <w:noBreakHyphen/>
        <w:t>2001</w:t>
      </w:r>
      <w:r>
        <w:rPr>
          <w:lang w:val="en-GB"/>
        </w:rPr>
        <w:t xml:space="preserve"> values </w:t>
      </w:r>
      <w:r>
        <w:rPr>
          <w:i/>
          <w:lang w:val="en-GB"/>
        </w:rPr>
        <w:t xml:space="preserve">s </w:t>
      </w:r>
      <w:r>
        <w:rPr>
          <w:lang w:val="en-GB"/>
        </w:rPr>
        <w:t>and</w:t>
      </w:r>
      <w:r>
        <w:rPr>
          <w:i/>
          <w:lang w:val="en-GB"/>
        </w:rPr>
        <w:t xml:space="preserve"> r’</w:t>
      </w:r>
      <w:r>
        <w:rPr>
          <w:lang w:val="en-GB"/>
        </w:rPr>
        <w:t>, both represented as a 32 bytes octet string in big endian order with the most significant byte first [</w:t>
      </w:r>
      <w:r>
        <w:rPr/>
        <w:t>RFC 4490</w:t>
      </w:r>
      <w:r>
        <w:rPr>
          <w:lang w:val="en-GB"/>
        </w:rPr>
        <w:t>] section 3.2, and [RFC 4491] section 2.2.2.</w:t>
      </w:r>
    </w:p>
    <w:p>
      <w:pPr>
        <w:pStyle w:val="Normal"/>
        <w:numPr>
          <w:ilvl w:val="0"/>
          <w:numId w:val="3"/>
        </w:numPr>
        <w:rPr>
          <w:b/>
          <w:b/>
          <w:bCs/>
        </w:rPr>
      </w:pPr>
      <w:r>
        <w:rPr>
          <w:lang w:val="en-GB"/>
        </w:rPr>
        <w:t>The input for the mechanism is signed or should be signed message of any length. Single- and multiple-part signature operations are available.</w:t>
      </w:r>
    </w:p>
    <w:p>
      <w:pPr>
        <w:pStyle w:val="Caption1"/>
        <w:numPr>
          <w:ilvl w:val="0"/>
          <w:numId w:val="3"/>
        </w:numPr>
        <w:rPr/>
      </w:pPr>
      <w:r>
        <w:rPr/>
        <w:t xml:space="preserve">Table </w:t>
      </w:r>
      <w:r>
        <w:rPr>
          <w:szCs w:val="18"/>
        </w:rPr>
        <w:fldChar w:fldCharType="begin"/>
      </w:r>
      <w:r>
        <w:instrText> SEQ Table \* ARABIC </w:instrText>
      </w:r>
      <w:r>
        <w:fldChar w:fldCharType="separate"/>
      </w:r>
      <w:r>
        <w:t>168</w:t>
      </w:r>
      <w:r>
        <w:fldChar w:fldCharType="end"/>
      </w:r>
      <w:r>
        <w:rPr/>
        <w:t>, GOST R 34.10-2001 with GOST R 34.11-94: Key and Data Length</w:t>
      </w:r>
    </w:p>
    <w:tbl>
      <w:tblPr>
        <w:tblW w:w="7201"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1620"/>
        <w:gridCol w:w="2160"/>
        <w:gridCol w:w="1620"/>
        <w:gridCol w:w="1800"/>
      </w:tblGrid>
      <w:tr>
        <w:trPr>
          <w:tblHeader w:val="true"/>
        </w:trPr>
        <w:tc>
          <w:tcPr>
            <w:tcW w:w="162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r>
              <w:rPr>
                <w:rFonts w:cs="Arial" w:ascii="Arial" w:hAnsi="Arial"/>
                <w:b/>
                <w:sz w:val="20"/>
              </w:rPr>
              <w:t>Function</w:t>
            </w:r>
          </w:p>
        </w:tc>
        <w:tc>
          <w:tcPr>
            <w:tcW w:w="216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r>
              <w:rPr>
                <w:rFonts w:cs="Arial" w:ascii="Arial" w:hAnsi="Arial"/>
                <w:b/>
                <w:sz w:val="20"/>
              </w:rPr>
              <w:t>Key type</w:t>
            </w:r>
          </w:p>
        </w:tc>
        <w:tc>
          <w:tcPr>
            <w:tcW w:w="162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Input length</w:t>
            </w:r>
          </w:p>
        </w:tc>
        <w:tc>
          <w:tcPr>
            <w:tcW w:w="180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b/>
                <w:b/>
                <w:sz w:val="20"/>
              </w:rPr>
            </w:pPr>
            <w:r>
              <w:rPr>
                <w:rFonts w:cs="Arial" w:ascii="Arial" w:hAnsi="Arial"/>
                <w:b/>
                <w:sz w:val="20"/>
              </w:rPr>
              <w:t>Output length</w:t>
            </w:r>
          </w:p>
        </w:tc>
      </w:tr>
      <w:tr>
        <w:trPr/>
        <w:tc>
          <w:tcPr>
            <w:tcW w:w="162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C_Sign</w:t>
            </w:r>
          </w:p>
        </w:tc>
        <w:tc>
          <w:tcPr>
            <w:tcW w:w="216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CKK_GOSTR3410</w:t>
            </w:r>
          </w:p>
        </w:tc>
        <w:tc>
          <w:tcPr>
            <w:tcW w:w="162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800"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64 bytes</w:t>
            </w:r>
          </w:p>
        </w:tc>
      </w:tr>
      <w:tr>
        <w:trPr/>
        <w:tc>
          <w:tcPr>
            <w:tcW w:w="1620" w:type="dxa"/>
            <w:tcBorders>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r>
              <w:rPr>
                <w:rFonts w:cs="Arial" w:ascii="Arial" w:hAnsi="Arial"/>
                <w:sz w:val="20"/>
              </w:rPr>
              <w:t>C_Verify</w:t>
            </w:r>
          </w:p>
        </w:tc>
        <w:tc>
          <w:tcPr>
            <w:tcW w:w="2160"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r>
              <w:rPr>
                <w:rFonts w:cs="Arial" w:ascii="Arial" w:hAnsi="Arial"/>
                <w:sz w:val="20"/>
              </w:rPr>
              <w:t>CKK_GOSTR3410</w:t>
            </w:r>
          </w:p>
        </w:tc>
        <w:tc>
          <w:tcPr>
            <w:tcW w:w="1620"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Any</w:t>
            </w:r>
          </w:p>
        </w:tc>
        <w:tc>
          <w:tcPr>
            <w:tcW w:w="1800"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jc w:val="center"/>
              <w:rPr>
                <w:rFonts w:ascii="Arial" w:hAnsi="Arial" w:cs="Arial"/>
                <w:sz w:val="20"/>
              </w:rPr>
            </w:pPr>
            <w:r>
              <w:rPr>
                <w:rFonts w:cs="Arial" w:ascii="Arial" w:hAnsi="Arial"/>
                <w:sz w:val="20"/>
              </w:rPr>
              <w:t>64 bytes</w:t>
            </w:r>
          </w:p>
        </w:tc>
      </w:tr>
    </w:tbl>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For this mechanism, the ulMinKeySize and ulMaxKeySize fields of the CK_MECHANISM_INFO structure are not used</w:t>
      </w:r>
      <w:r>
        <w:rPr>
          <w:rFonts w:cs="TimesNewRoman"/>
        </w:rPr>
        <w:t>.</w:t>
      </w:r>
    </w:p>
    <w:p>
      <w:pPr>
        <w:pStyle w:val="Heading3"/>
        <w:numPr>
          <w:ilvl w:val="2"/>
          <w:numId w:val="2"/>
        </w:numPr>
        <w:rPr/>
      </w:pPr>
      <w:bookmarkStart w:id="3659" w:name="_Toc516501042"/>
      <w:bookmarkStart w:id="3660" w:name="_Toc416960292"/>
      <w:bookmarkStart w:id="3661" w:name="_Toc395188046"/>
      <w:bookmarkStart w:id="3662" w:name="_Toc391471408"/>
      <w:bookmarkStart w:id="3663" w:name="_Toc370634695"/>
      <w:bookmarkStart w:id="3664" w:name="_Toc228807469"/>
      <w:bookmarkStart w:id="3665" w:name="_Toc228894915"/>
      <w:bookmarkEnd w:id="3659"/>
      <w:bookmarkEnd w:id="3660"/>
      <w:bookmarkEnd w:id="3661"/>
      <w:bookmarkEnd w:id="3662"/>
      <w:bookmarkEnd w:id="3663"/>
      <w:bookmarkEnd w:id="3664"/>
      <w:bookmarkEnd w:id="3665"/>
      <w:r>
        <w:rPr/>
        <w:t>GOST 28147-89 keys wrapping/unwrapping with GOST R 34.10-2001</w:t>
      </w:r>
    </w:p>
    <w:p>
      <w:pPr>
        <w:pStyle w:val="Normal"/>
        <w:numPr>
          <w:ilvl w:val="0"/>
          <w:numId w:val="3"/>
        </w:numPr>
        <w:rPr/>
      </w:pPr>
      <w:r>
        <w:rPr>
          <w:rFonts w:cs="TimesNewRoman,Bold"/>
          <w:bCs/>
        </w:rPr>
        <w:t>GOST R 34.10-2001 keys as a KEK (key encryption keys) for encryption GOST 28147 keys</w:t>
      </w:r>
      <w:r>
        <w:rPr/>
        <w:t xml:space="preserve">, denoted by </w:t>
      </w:r>
      <w:r>
        <w:rPr>
          <w:rFonts w:cs="TimesNewRoman,Bold"/>
          <w:b/>
          <w:bCs/>
        </w:rPr>
        <w:t>CKM_GOSTR3410_KEY_WRAP</w:t>
      </w:r>
      <w:r>
        <w:rPr/>
        <w:t>, is a mechanism for key wrapping; and key unwrapping, based on GOST R 34.10-2001. Its purpose is to encrypt and decrypt keys have been generated by key generation mechanism for GOST 28147</w:t>
        <w:noBreakHyphen/>
        <w:t xml:space="preserve">89. An encryption algorithm from [RFC 4490] (section 5.2) must be used. Encrypted key is a DER-encoded structure of ASN.1 </w:t>
      </w:r>
      <w:r>
        <w:rPr>
          <w:i/>
        </w:rPr>
        <w:t>GostR3410-KeyTransport</w:t>
      </w:r>
      <w:r>
        <w:rPr/>
        <w:t xml:space="preserve"> type [RFC 4490] section 4.2.</w:t>
      </w:r>
    </w:p>
    <w:p>
      <w:pPr>
        <w:pStyle w:val="Normal"/>
        <w:numPr>
          <w:ilvl w:val="0"/>
          <w:numId w:val="3"/>
        </w:numPr>
        <w:rPr/>
      </w:pPr>
      <w:r>
        <w:rPr/>
        <w:t xml:space="preserve">It has a parameter, a </w:t>
      </w:r>
      <w:r>
        <w:rPr>
          <w:rFonts w:cs="TimesNewRoman,Bold"/>
          <w:b/>
          <w:bCs/>
        </w:rPr>
        <w:t xml:space="preserve">CK_GOSTR3410_KEY_WRAP_PARAMS </w:t>
      </w:r>
      <w:r>
        <w:rPr/>
        <w:t xml:space="preserve">structure defined in section </w:t>
      </w:r>
      <w:r>
        <w:rPr/>
        <w:fldChar w:fldCharType="begin"/>
      </w:r>
      <w:r>
        <w:instrText> REF _Ref231378651 \r \h </w:instrText>
      </w:r>
      <w:r>
        <w:fldChar w:fldCharType="separate"/>
      </w:r>
      <w:r>
        <w:t>2.47.5</w:t>
      </w:r>
      <w:r>
        <w:fldChar w:fldCharType="end"/>
      </w:r>
      <w:r>
        <w:rPr/>
        <w:t>.</w:t>
      </w:r>
    </w:p>
    <w:p>
      <w:pPr>
        <w:pStyle w:val="Normal"/>
        <w:numPr>
          <w:ilvl w:val="0"/>
          <w:numId w:val="3"/>
        </w:numPr>
        <w:rPr/>
      </w:pPr>
      <w:r>
        <w:rPr/>
        <w:t>For unwrapping (</w:t>
      </w:r>
      <w:r>
        <w:rPr>
          <w:b/>
        </w:rPr>
        <w:t>C_UnwrapKey</w:t>
      </w:r>
      <w:r>
        <w:rPr/>
        <w:t xml:space="preserve">), the mechanism decrypts the wrapped key, and contributes the result as the </w:t>
      </w:r>
      <w:r>
        <w:rPr>
          <w:rFonts w:cs="TimesNewRoman,Bold"/>
          <w:b/>
          <w:bCs/>
        </w:rPr>
        <w:t xml:space="preserve">CKA_VALUE </w:t>
      </w:r>
      <w:r>
        <w:rPr/>
        <w:t>attribute of the new key.</w:t>
      </w:r>
    </w:p>
    <w:p>
      <w:pPr>
        <w:pStyle w:val="Normal"/>
        <w:numPr>
          <w:ilvl w:val="0"/>
          <w:numId w:val="3"/>
        </w:numPr>
        <w:rPr/>
      </w:pPr>
      <w:r>
        <w:rPr/>
        <w:t xml:space="preserve">For this mechanism, the </w:t>
      </w:r>
      <w:r>
        <w:rPr>
          <w:i/>
        </w:rPr>
        <w:t>ulMinKeySize</w:t>
      </w:r>
      <w:r>
        <w:rPr/>
        <w:t xml:space="preserve"> and </w:t>
      </w:r>
      <w:r>
        <w:rPr>
          <w:i/>
        </w:rPr>
        <w:t>ulMaxKeySize</w:t>
      </w:r>
      <w:r>
        <w:rPr/>
        <w:t xml:space="preserve"> fields of the </w:t>
      </w:r>
      <w:r>
        <w:rPr>
          <w:rFonts w:cs="TimesNewRoman,Bold"/>
          <w:b/>
          <w:bCs/>
        </w:rPr>
        <w:t xml:space="preserve">CK_MECHANISM_INFO </w:t>
      </w:r>
      <w:r>
        <w:rPr/>
        <w:t>structure are not used.</w:t>
      </w:r>
    </w:p>
    <w:p>
      <w:pPr>
        <w:pStyle w:val="Heading4"/>
        <w:numPr>
          <w:ilvl w:val="3"/>
          <w:numId w:val="2"/>
        </w:numPr>
        <w:rPr/>
      </w:pPr>
      <w:r>
        <w:rPr/>
        <w:t>Common key derivation with assistance of GOST R 34.10-2001 keys</w:t>
      </w:r>
    </w:p>
    <w:p>
      <w:pPr>
        <w:pStyle w:val="Normal"/>
        <w:numPr>
          <w:ilvl w:val="0"/>
          <w:numId w:val="3"/>
        </w:numPr>
        <w:rPr>
          <w:b/>
          <w:b/>
        </w:rPr>
      </w:pPr>
      <w:r>
        <w:rPr/>
        <w:t xml:space="preserve">Common key derivation, denoted </w:t>
      </w:r>
      <w:r>
        <w:rPr>
          <w:b/>
        </w:rPr>
        <w:t xml:space="preserve">CKM_GOSTR3410_DERIVE, </w:t>
      </w:r>
      <w:r>
        <w:rPr/>
        <w:t>is a mechanism for key derivation with assistance of GOST R 34.10</w:t>
        <w:noBreakHyphen/>
        <w:t>2001 private and public keys.</w:t>
      </w:r>
      <w:bookmarkStart w:id="3666" w:name="z2"/>
      <w:bookmarkEnd w:id="3666"/>
      <w:r>
        <w:rPr/>
        <w:t xml:space="preserve"> The key of the mechanism must be of object class </w:t>
      </w:r>
      <w:r>
        <w:rPr>
          <w:b/>
        </w:rPr>
        <w:t>CKO_DOMAIN_PARAMETERS</w:t>
      </w:r>
      <w:r>
        <w:rPr/>
        <w:t xml:space="preserve"> and</w:t>
      </w:r>
      <w:r>
        <w:rPr>
          <w:b/>
        </w:rPr>
        <w:t xml:space="preserve"> </w:t>
      </w:r>
      <w:r>
        <w:rPr/>
        <w:t xml:space="preserve">key type </w:t>
      </w:r>
      <w:r>
        <w:rPr>
          <w:b/>
        </w:rPr>
        <w:t>CKK_GOSTR3410</w:t>
      </w:r>
      <w:r>
        <w:rPr/>
        <w:t>. An algorithm for key derivation from [RFC 4357] (section 5.2) must be used.</w:t>
      </w:r>
    </w:p>
    <w:p>
      <w:pPr>
        <w:pStyle w:val="Normal"/>
        <w:numPr>
          <w:ilvl w:val="0"/>
          <w:numId w:val="3"/>
        </w:numPr>
        <w:rPr/>
      </w:pPr>
      <w:r>
        <w:rPr/>
        <w:t xml:space="preserve">The mechanism contributes the result as the </w:t>
      </w:r>
      <w:r>
        <w:rPr>
          <w:rFonts w:cs="TimesNewRoman,Bold"/>
          <w:b/>
          <w:bCs/>
        </w:rPr>
        <w:t xml:space="preserve">CKA_VALUE </w:t>
      </w:r>
      <w:r>
        <w:rPr/>
        <w:t>attribute of the new private key. All other attributes must be specified in a template for creating private key object.</w:t>
      </w:r>
    </w:p>
    <w:p>
      <w:pPr>
        <w:pStyle w:val="Heading2"/>
        <w:numPr>
          <w:ilvl w:val="1"/>
          <w:numId w:val="3"/>
        </w:numPr>
        <w:pPrChange w:id="0" w:author="Microsoft Office User" w:date="2018-06-11T15:05:00Z">
          <w:pPr>
            <w:tabs>
              <w:tab w:val="left" w:pos="0" w:leader="none"/>
            </w:tabs>
            <w:suppressAutoHyphens w:val="true"/>
            <w:pBdr/>
          </w:pPr>
        </w:pPrChange>
        <w:rPr/>
      </w:pPr>
      <w:ins w:id="3701" w:author="Microsoft Office User" w:date="2018-06-11T15:05:00Z">
        <w:r>
          <w:rPr/>
          <w:t xml:space="preserve"> </w:t>
        </w:r>
      </w:ins>
      <w:ins w:id="3702" w:author="Microsoft Office User" w:date="2018-06-11T15:02:00Z">
        <w:bookmarkStart w:id="3667" w:name="_Toc516501043"/>
        <w:bookmarkEnd w:id="3667"/>
        <w:r>
          <w:rPr/>
          <w:t>ChaCha20</w:t>
        </w:r>
      </w:ins>
    </w:p>
    <w:p>
      <w:pPr>
        <w:pStyle w:val="Normal"/>
        <w:numPr>
          <w:ilvl w:val="0"/>
          <w:numId w:val="3"/>
        </w:numPr>
        <w:rPr/>
      </w:pPr>
      <w:ins w:id="3703" w:author="Microsoft Office User" w:date="2018-06-11T15:02:00Z">
        <w:r>
          <w:rPr/>
          <w:t xml:space="preserve">ChaCha20 is a secret-key stream cipher described in </w:t>
        </w:r>
      </w:ins>
      <w:ins w:id="3704" w:author="Microsoft Office User" w:date="2018-06-11T15:02:00Z">
        <w:r>
          <w:rPr>
            <w:b/>
          </w:rPr>
          <w:t>[CHACHA].</w:t>
        </w:r>
      </w:ins>
    </w:p>
    <w:p>
      <w:pPr>
        <w:pStyle w:val="Normal"/>
        <w:numPr>
          <w:ilvl w:val="0"/>
          <w:numId w:val="3"/>
        </w:numPr>
        <w:rPr/>
      </w:pPr>
      <w:ins w:id="3705" w:author="Microsoft Office User" w:date="2018-06-11T15:02:00Z">
        <w:r>
          <w:rPr>
            <w:i/>
            <w:sz w:val="18"/>
            <w:szCs w:val="18"/>
          </w:rPr>
          <w:t xml:space="preserve">Table </w:t>
        </w:r>
      </w:ins>
      <w:r>
        <w:rPr>
          <w:i/>
          <w:sz w:val="18"/>
          <w:szCs w:val="18"/>
        </w:rPr>
        <w:fldChar w:fldCharType="begin"/>
      </w:r>
      <w:r>
        <w:instrText> SEQ "Table" \* ARABIC </w:instrText>
      </w:r>
      <w:r>
        <w:fldChar w:fldCharType="separate"/>
      </w:r>
      <w:r>
        <w:t>1</w:t>
      </w:r>
      <w:r>
        <w:fldChar w:fldCharType="end"/>
      </w:r>
      <w:ins w:id="3706" w:author="Microsoft Office User" w:date="2018-06-11T15:02:00Z">
        <w:r>
          <w:rPr>
            <w:i/>
            <w:sz w:val="18"/>
            <w:szCs w:val="18"/>
          </w:rPr>
          <w:t>, ChaCha20 Mechanisms vs. Functions</w:t>
        </w:r>
      </w:ins>
    </w:p>
    <w:tbl>
      <w:tblPr>
        <w:tblW w:w="8730" w:type="dxa"/>
        <w:jc w:val="left"/>
        <w:tblInd w:w="8" w:type="dxa"/>
        <w:tblBorders>
          <w:top w:val="single" w:sz="6" w:space="0" w:color="000001"/>
          <w:left w:val="single" w:sz="6" w:space="0" w:color="000001"/>
          <w:bottom w:val="single" w:sz="6" w:space="0" w:color="000001"/>
          <w:insideH w:val="single" w:sz="6" w:space="0" w:color="000001"/>
        </w:tblBorders>
        <w:tblCellMar>
          <w:top w:w="0" w:type="dxa"/>
          <w:left w:w="-7" w:type="dxa"/>
          <w:bottom w:w="0" w:type="dxa"/>
          <w:right w:w="0" w:type="dxa"/>
        </w:tblCellMar>
        <w:tblLook w:val="0000" w:noVBand="0" w:noHBand="0" w:lastColumn="0" w:firstColumn="0" w:lastRow="0" w:firstRow="0"/>
      </w:tblPr>
      <w:tblGrid>
        <w:gridCol w:w="3509"/>
        <w:gridCol w:w="810"/>
        <w:gridCol w:w="705"/>
        <w:gridCol w:w="530"/>
        <w:gridCol w:w="706"/>
        <w:gridCol w:w="618"/>
        <w:gridCol w:w="874"/>
        <w:gridCol w:w="977"/>
      </w:tblGrid>
      <w:tr>
        <w:trPr>
          <w:ins w:id="3707" w:author="Microsoft Office User" w:date="2018-06-11T15:02:00Z"/>
          <w:cantSplit w:val="true"/>
        </w:trPr>
        <w:tc>
          <w:tcPr>
            <w:tcW w:w="350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snapToGrid w:val="false"/>
              <w:spacing w:before="0" w:after="40"/>
              <w:jc w:val="left"/>
              <w:rPr>
                <w:rFonts w:ascii="Arial" w:hAnsi="Arial" w:cs="Arial"/>
                <w:sz w:val="20"/>
              </w:rPr>
            </w:pPr>
            <w:r>
              <w:rPr>
                <w:rFonts w:cs="Arial" w:ascii="Arial" w:hAnsi="Arial"/>
                <w:sz w:val="20"/>
              </w:rPr>
            </w:r>
          </w:p>
        </w:tc>
        <w:tc>
          <w:tcPr>
            <w:tcW w:w="5220" w:type="dxa"/>
            <w:gridSpan w:val="7"/>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numPr>
                <w:ilvl w:val="0"/>
                <w:numId w:val="3"/>
              </w:numPr>
              <w:spacing w:before="0" w:after="40"/>
              <w:rPr/>
            </w:pPr>
            <w:ins w:id="3708" w:author="Microsoft Office User" w:date="2018-06-11T15:02:00Z">
              <w:r>
                <w:rPr>
                  <w:rFonts w:cs="Arial" w:ascii="Arial" w:hAnsi="Arial"/>
                  <w:b/>
                  <w:sz w:val="20"/>
                </w:rPr>
                <w:t>Functions</w:t>
              </w:r>
            </w:ins>
          </w:p>
        </w:tc>
      </w:tr>
      <w:tr>
        <w:trPr>
          <w:ins w:id="3709" w:author="Microsoft Office User" w:date="2018-06-11T15:02:00Z"/>
          <w:cantSplit w:val="true"/>
        </w:trPr>
        <w:tc>
          <w:tcPr>
            <w:tcW w:w="350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snapToGrid w:val="false"/>
              <w:jc w:val="left"/>
              <w:rPr>
                <w:rFonts w:ascii="Arial" w:hAnsi="Arial" w:cs="Arial"/>
                <w:b/>
                <w:b/>
                <w:sz w:val="20"/>
              </w:rPr>
            </w:pPr>
            <w:ins w:id="3710" w:author="Microsoft Office User" w:date="2018-06-11T15:02:00Z">
              <w:r>
                <w:rPr>
                  <w:rFonts w:cs="Arial" w:ascii="Arial" w:hAnsi="Arial"/>
                  <w:b/>
                  <w:sz w:val="20"/>
                </w:rPr>
              </w:r>
            </w:ins>
          </w:p>
          <w:p>
            <w:pPr>
              <w:pStyle w:val="TableSmallFont"/>
              <w:numPr>
                <w:ilvl w:val="0"/>
                <w:numId w:val="3"/>
              </w:numPr>
              <w:spacing w:before="0" w:after="40"/>
              <w:jc w:val="left"/>
              <w:rPr/>
            </w:pPr>
            <w:ins w:id="3711" w:author="Microsoft Office User" w:date="2018-06-11T15:02:00Z">
              <w:r>
                <w:rPr>
                  <w:rFonts w:cs="Arial" w:ascii="Arial" w:hAnsi="Arial"/>
                  <w:b/>
                  <w:sz w:val="20"/>
                </w:rPr>
                <w:t>Mechanism</w:t>
              </w:r>
            </w:ins>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3712" w:author="Microsoft Office User" w:date="2018-06-11T15:02:00Z">
              <w:r>
                <w:rPr>
                  <w:rFonts w:cs="Arial" w:ascii="Arial" w:hAnsi="Arial"/>
                  <w:b/>
                  <w:sz w:val="20"/>
                </w:rPr>
                <w:t>Encrypt</w:t>
              </w:r>
            </w:ins>
          </w:p>
          <w:p>
            <w:pPr>
              <w:pStyle w:val="TableSmallFont"/>
              <w:numPr>
                <w:ilvl w:val="0"/>
                <w:numId w:val="3"/>
              </w:numPr>
              <w:rPr/>
            </w:pPr>
            <w:ins w:id="3713" w:author="Microsoft Office User" w:date="2018-06-11T15:02:00Z">
              <w:r>
                <w:rPr>
                  <w:rFonts w:cs="Arial" w:ascii="Arial" w:hAnsi="Arial"/>
                  <w:b/>
                  <w:sz w:val="20"/>
                </w:rPr>
                <w:t>&amp;</w:t>
              </w:r>
            </w:ins>
          </w:p>
          <w:p>
            <w:pPr>
              <w:pStyle w:val="TableSmallFont"/>
              <w:numPr>
                <w:ilvl w:val="0"/>
                <w:numId w:val="3"/>
              </w:numPr>
              <w:spacing w:before="0" w:after="40"/>
              <w:rPr/>
            </w:pPr>
            <w:ins w:id="3714" w:author="Microsoft Office User" w:date="2018-06-11T15:02:00Z">
              <w:r>
                <w:rPr>
                  <w:rFonts w:cs="Arial" w:ascii="Arial" w:hAnsi="Arial"/>
                  <w:b/>
                  <w:sz w:val="20"/>
                </w:rPr>
                <w:t>Decrypt</w:t>
              </w:r>
            </w:ins>
          </w:p>
        </w:tc>
        <w:tc>
          <w:tcPr>
            <w:tcW w:w="705"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3715" w:author="Microsoft Office User" w:date="2018-06-11T15:02:00Z">
              <w:r>
                <w:rPr>
                  <w:rFonts w:cs="Arial" w:ascii="Arial" w:hAnsi="Arial"/>
                  <w:b/>
                  <w:sz w:val="20"/>
                </w:rPr>
                <w:t>Sign</w:t>
              </w:r>
            </w:ins>
          </w:p>
          <w:p>
            <w:pPr>
              <w:pStyle w:val="TableSmallFont"/>
              <w:numPr>
                <w:ilvl w:val="0"/>
                <w:numId w:val="3"/>
              </w:numPr>
              <w:rPr/>
            </w:pPr>
            <w:ins w:id="3716" w:author="Microsoft Office User" w:date="2018-06-11T15:02:00Z">
              <w:r>
                <w:rPr>
                  <w:rFonts w:cs="Arial" w:ascii="Arial" w:hAnsi="Arial"/>
                  <w:b/>
                  <w:sz w:val="20"/>
                </w:rPr>
                <w:t>&amp;</w:t>
              </w:r>
            </w:ins>
          </w:p>
          <w:p>
            <w:pPr>
              <w:pStyle w:val="TableSmallFont"/>
              <w:numPr>
                <w:ilvl w:val="0"/>
                <w:numId w:val="3"/>
              </w:numPr>
              <w:spacing w:before="0" w:after="40"/>
              <w:rPr/>
            </w:pPr>
            <w:ins w:id="3717" w:author="Microsoft Office User" w:date="2018-06-11T15:02:00Z">
              <w:r>
                <w:rPr>
                  <w:rFonts w:cs="Arial" w:ascii="Arial" w:hAnsi="Arial"/>
                  <w:b/>
                  <w:sz w:val="20"/>
                </w:rPr>
                <w:t>Verify</w:t>
              </w:r>
            </w:ins>
          </w:p>
        </w:tc>
        <w:tc>
          <w:tcPr>
            <w:tcW w:w="53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3718" w:author="Microsoft Office User" w:date="2018-06-11T15:02:00Z">
              <w:r>
                <w:rPr>
                  <w:rFonts w:cs="Arial" w:ascii="Arial" w:hAnsi="Arial"/>
                  <w:b/>
                  <w:sz w:val="20"/>
                  <w:lang w:val="sv-SE"/>
                </w:rPr>
                <w:t>SR</w:t>
              </w:r>
            </w:ins>
          </w:p>
          <w:p>
            <w:pPr>
              <w:pStyle w:val="TableSmallFont"/>
              <w:numPr>
                <w:ilvl w:val="0"/>
                <w:numId w:val="3"/>
              </w:numPr>
              <w:rPr/>
            </w:pPr>
            <w:ins w:id="3719" w:author="Microsoft Office User" w:date="2018-06-11T15:02:00Z">
              <w:r>
                <w:rPr>
                  <w:rFonts w:cs="Arial" w:ascii="Arial" w:hAnsi="Arial"/>
                  <w:b/>
                  <w:sz w:val="20"/>
                  <w:lang w:val="sv-SE"/>
                </w:rPr>
                <w:t>&amp;</w:t>
              </w:r>
            </w:ins>
          </w:p>
          <w:p>
            <w:pPr>
              <w:pStyle w:val="TableSmallFont"/>
              <w:numPr>
                <w:ilvl w:val="0"/>
                <w:numId w:val="3"/>
              </w:numPr>
              <w:spacing w:before="0" w:after="40"/>
              <w:rPr/>
            </w:pPr>
            <w:ins w:id="3720" w:author="Microsoft Office User" w:date="2018-06-11T15:02:00Z">
              <w:r>
                <w:rPr>
                  <w:rFonts w:cs="Arial" w:ascii="Arial" w:hAnsi="Arial"/>
                  <w:b/>
                  <w:sz w:val="20"/>
                  <w:lang w:val="sv-SE"/>
                </w:rPr>
                <w:t>VR</w:t>
              </w:r>
            </w:ins>
            <w:ins w:id="3721" w:author="Microsoft Office User" w:date="2018-06-11T15:02:00Z">
              <w:r>
                <w:rPr>
                  <w:rFonts w:cs="Arial" w:ascii="Arial" w:hAnsi="Arial"/>
                  <w:position w:val="20"/>
                  <w:sz w:val="20"/>
                  <w:lang w:val="sv-SE"/>
                </w:rPr>
                <w:t>1</w:t>
              </w:r>
            </w:ins>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snapToGrid w:val="false"/>
              <w:rPr>
                <w:rFonts w:ascii="Arial" w:hAnsi="Arial" w:cs="Arial"/>
                <w:b/>
                <w:b/>
                <w:sz w:val="20"/>
                <w:lang w:val="sv-SE"/>
              </w:rPr>
            </w:pPr>
            <w:ins w:id="3722" w:author="Microsoft Office User" w:date="2018-06-11T15:02:00Z">
              <w:r>
                <w:rPr>
                  <w:rFonts w:cs="Arial" w:ascii="Arial" w:hAnsi="Arial"/>
                  <w:b/>
                  <w:sz w:val="20"/>
                  <w:lang w:val="sv-SE"/>
                </w:rPr>
              </w:r>
            </w:ins>
          </w:p>
          <w:p>
            <w:pPr>
              <w:pStyle w:val="TableSmallFont"/>
              <w:numPr>
                <w:ilvl w:val="0"/>
                <w:numId w:val="3"/>
              </w:numPr>
              <w:spacing w:before="0" w:after="40"/>
              <w:rPr/>
            </w:pPr>
            <w:ins w:id="3723" w:author="Microsoft Office User" w:date="2018-06-11T15:02:00Z">
              <w:r>
                <w:rPr>
                  <w:rFonts w:cs="Arial" w:ascii="Arial" w:hAnsi="Arial"/>
                  <w:b/>
                  <w:sz w:val="20"/>
                  <w:lang w:val="sv-SE"/>
                </w:rPr>
                <w:t>Digest</w:t>
              </w:r>
            </w:ins>
          </w:p>
        </w:tc>
        <w:tc>
          <w:tcPr>
            <w:tcW w:w="618"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3724" w:author="Microsoft Office User" w:date="2018-06-11T15:02:00Z">
              <w:r>
                <w:rPr>
                  <w:rFonts w:cs="Arial" w:ascii="Arial" w:hAnsi="Arial"/>
                  <w:b/>
                  <w:sz w:val="20"/>
                </w:rPr>
                <w:t>Gen.</w:t>
              </w:r>
            </w:ins>
          </w:p>
          <w:p>
            <w:pPr>
              <w:pStyle w:val="TableSmallFont"/>
              <w:numPr>
                <w:ilvl w:val="0"/>
                <w:numId w:val="3"/>
              </w:numPr>
              <w:rPr/>
            </w:pPr>
            <w:ins w:id="3725" w:author="Microsoft Office User" w:date="2018-06-11T15:02:00Z">
              <w:r>
                <w:rPr>
                  <w:rFonts w:eastAsia="Arial" w:cs="Arial" w:ascii="Arial" w:hAnsi="Arial"/>
                  <w:b/>
                  <w:sz w:val="20"/>
                </w:rPr>
                <w:t xml:space="preserve"> </w:t>
              </w:r>
            </w:ins>
            <w:ins w:id="3726" w:author="Microsoft Office User" w:date="2018-06-11T15:02:00Z">
              <w:r>
                <w:rPr>
                  <w:rFonts w:cs="Arial" w:ascii="Arial" w:hAnsi="Arial"/>
                  <w:b/>
                  <w:sz w:val="20"/>
                </w:rPr>
                <w:t>Key/</w:t>
              </w:r>
            </w:ins>
          </w:p>
          <w:p>
            <w:pPr>
              <w:pStyle w:val="TableSmallFont"/>
              <w:numPr>
                <w:ilvl w:val="0"/>
                <w:numId w:val="3"/>
              </w:numPr>
              <w:rPr/>
            </w:pPr>
            <w:ins w:id="3727" w:author="Microsoft Office User" w:date="2018-06-11T15:02:00Z">
              <w:r>
                <w:rPr>
                  <w:rFonts w:cs="Arial" w:ascii="Arial" w:hAnsi="Arial"/>
                  <w:b/>
                  <w:sz w:val="20"/>
                </w:rPr>
                <w:t>Key</w:t>
              </w:r>
            </w:ins>
          </w:p>
          <w:p>
            <w:pPr>
              <w:pStyle w:val="TableSmallFont"/>
              <w:numPr>
                <w:ilvl w:val="0"/>
                <w:numId w:val="3"/>
              </w:numPr>
              <w:spacing w:before="0" w:after="40"/>
              <w:rPr/>
            </w:pPr>
            <w:ins w:id="3728" w:author="Microsoft Office User" w:date="2018-06-11T15:02:00Z">
              <w:r>
                <w:rPr>
                  <w:rFonts w:cs="Arial" w:ascii="Arial" w:hAnsi="Arial"/>
                  <w:b/>
                  <w:sz w:val="20"/>
                </w:rPr>
                <w:t>Pair</w:t>
              </w:r>
            </w:ins>
          </w:p>
        </w:tc>
        <w:tc>
          <w:tcPr>
            <w:tcW w:w="874"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3729" w:author="Microsoft Office User" w:date="2018-06-11T15:02:00Z">
              <w:r>
                <w:rPr>
                  <w:rFonts w:cs="Arial" w:ascii="Arial" w:hAnsi="Arial"/>
                  <w:b/>
                  <w:sz w:val="20"/>
                </w:rPr>
                <w:t>Wrap</w:t>
              </w:r>
            </w:ins>
          </w:p>
          <w:p>
            <w:pPr>
              <w:pStyle w:val="TableSmallFont"/>
              <w:numPr>
                <w:ilvl w:val="0"/>
                <w:numId w:val="3"/>
              </w:numPr>
              <w:rPr/>
            </w:pPr>
            <w:ins w:id="3730" w:author="Microsoft Office User" w:date="2018-06-11T15:02:00Z">
              <w:r>
                <w:rPr>
                  <w:rFonts w:cs="Arial" w:ascii="Arial" w:hAnsi="Arial"/>
                  <w:b/>
                  <w:sz w:val="20"/>
                </w:rPr>
                <w:t>&amp;</w:t>
              </w:r>
            </w:ins>
          </w:p>
          <w:p>
            <w:pPr>
              <w:pStyle w:val="TableSmallFont"/>
              <w:numPr>
                <w:ilvl w:val="0"/>
                <w:numId w:val="3"/>
              </w:numPr>
              <w:spacing w:before="0" w:after="40"/>
              <w:rPr/>
            </w:pPr>
            <w:ins w:id="3731" w:author="Microsoft Office User" w:date="2018-06-11T15:02:00Z">
              <w:r>
                <w:rPr>
                  <w:rFonts w:cs="Arial" w:ascii="Arial" w:hAnsi="Arial"/>
                  <w:b/>
                  <w:sz w:val="20"/>
                </w:rPr>
                <w:t>Unwrap</w:t>
              </w:r>
            </w:ins>
          </w:p>
        </w:tc>
        <w:tc>
          <w:tcPr>
            <w:tcW w:w="9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numPr>
                <w:ilvl w:val="0"/>
                <w:numId w:val="3"/>
              </w:numPr>
              <w:snapToGrid w:val="false"/>
              <w:rPr>
                <w:rFonts w:ascii="Arial" w:hAnsi="Arial" w:cs="Arial"/>
                <w:b/>
                <w:b/>
                <w:sz w:val="20"/>
              </w:rPr>
            </w:pPr>
            <w:ins w:id="3732" w:author="Microsoft Office User" w:date="2018-06-11T15:02:00Z">
              <w:r>
                <w:rPr>
                  <w:rFonts w:cs="Arial" w:ascii="Arial" w:hAnsi="Arial"/>
                  <w:b/>
                  <w:sz w:val="20"/>
                </w:rPr>
              </w:r>
            </w:ins>
          </w:p>
          <w:p>
            <w:pPr>
              <w:pStyle w:val="TableSmallFont"/>
              <w:numPr>
                <w:ilvl w:val="0"/>
                <w:numId w:val="3"/>
              </w:numPr>
              <w:spacing w:before="0" w:after="40"/>
              <w:rPr/>
            </w:pPr>
            <w:ins w:id="3733" w:author="Microsoft Office User" w:date="2018-06-11T15:02:00Z">
              <w:r>
                <w:rPr>
                  <w:rFonts w:cs="Arial" w:ascii="Arial" w:hAnsi="Arial"/>
                  <w:b/>
                  <w:sz w:val="20"/>
                </w:rPr>
                <w:t>Derive</w:t>
              </w:r>
            </w:ins>
          </w:p>
        </w:tc>
      </w:tr>
      <w:tr>
        <w:trPr>
          <w:ins w:id="3734" w:author="Microsoft Office User" w:date="2018-06-11T15:02:00Z"/>
          <w:cantSplit w:val="true"/>
        </w:trPr>
        <w:tc>
          <w:tcPr>
            <w:tcW w:w="350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jc w:val="left"/>
              <w:rPr/>
            </w:pPr>
            <w:ins w:id="3735" w:author="Microsoft Office User" w:date="2018-06-11T15:02:00Z">
              <w:r>
                <w:rPr>
                  <w:rFonts w:cs="Arial" w:ascii="Arial" w:hAnsi="Arial"/>
                  <w:sz w:val="20"/>
                </w:rPr>
                <w:t>CKM_CHACHA20_KEY_GEN</w:t>
              </w:r>
            </w:ins>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705"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53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618"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rPr/>
            </w:pPr>
            <w:ins w:id="3736" w:author="Microsoft Office User" w:date="2018-06-11T15:02:00Z">
              <w:r>
                <w:rPr>
                  <w:rFonts w:eastAsia="MS Mincho" w:cs="Arial" w:ascii="Arial" w:hAnsi="Arial"/>
                  <w:sz w:val="20"/>
                </w:rPr>
                <w:t>✓</w:t>
              </w:r>
            </w:ins>
          </w:p>
        </w:tc>
        <w:tc>
          <w:tcPr>
            <w:tcW w:w="874"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9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r>
      <w:tr>
        <w:trPr>
          <w:ins w:id="3737" w:author="Microsoft Office User" w:date="2018-06-11T15:02:00Z"/>
          <w:cantSplit w:val="true"/>
        </w:trPr>
        <w:tc>
          <w:tcPr>
            <w:tcW w:w="350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jc w:val="left"/>
              <w:rPr/>
            </w:pPr>
            <w:ins w:id="3738" w:author="Microsoft Office User" w:date="2018-06-11T15:02:00Z">
              <w:r>
                <w:rPr>
                  <w:rFonts w:cs="Arial" w:ascii="Arial" w:hAnsi="Arial"/>
                  <w:sz w:val="20"/>
                </w:rPr>
                <w:t>CKM_CHACHA20</w:t>
              </w:r>
            </w:ins>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rPr/>
            </w:pPr>
            <w:ins w:id="3739" w:author="Microsoft Office User" w:date="2018-06-11T15:02:00Z">
              <w:r>
                <w:rPr>
                  <w:rFonts w:eastAsia="MS Mincho" w:cs="Arial" w:ascii="Arial" w:hAnsi="Arial"/>
                  <w:sz w:val="20"/>
                </w:rPr>
                <w:t>✓</w:t>
              </w:r>
            </w:ins>
          </w:p>
        </w:tc>
        <w:tc>
          <w:tcPr>
            <w:tcW w:w="705"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3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18"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74"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rPr/>
            </w:pPr>
            <w:ins w:id="3740" w:author="Microsoft Office User" w:date="2018-06-11T15:02:00Z">
              <w:r>
                <w:rPr>
                  <w:rFonts w:eastAsia="MS Mincho" w:cs="Arial" w:ascii="Arial" w:hAnsi="Arial"/>
                  <w:sz w:val="20"/>
                </w:rPr>
                <w:t>✓</w:t>
              </w:r>
            </w:ins>
          </w:p>
        </w:tc>
        <w:tc>
          <w:tcPr>
            <w:tcW w:w="9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bl>
    <w:p>
      <w:pPr>
        <w:pStyle w:val="Normal"/>
        <w:numPr>
          <w:ilvl w:val="0"/>
          <w:numId w:val="3"/>
        </w:numPr>
        <w:spacing w:before="0" w:after="0"/>
        <w:rPr/>
      </w:pPr>
      <w:ins w:id="3741" w:author="Microsoft Office User" w:date="2018-06-11T15:02:00Z">
        <w:r>
          <w:rPr/>
        </w:r>
      </w:ins>
    </w:p>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ins w:id="3742" w:author="Microsoft Office User" w:date="2018-06-11T15:02:00Z">
        <w:bookmarkStart w:id="3668" w:name="_Toc516501044"/>
        <w:bookmarkEnd w:id="3668"/>
        <w:r>
          <w:rPr/>
          <w:t>Definitions</w:t>
        </w:r>
      </w:ins>
    </w:p>
    <w:p>
      <w:pPr>
        <w:pStyle w:val="Normal"/>
        <w:numPr>
          <w:ilvl w:val="0"/>
          <w:numId w:val="3"/>
        </w:numPr>
        <w:rPr/>
      </w:pPr>
      <w:ins w:id="3743" w:author="Microsoft Office User" w:date="2018-06-11T15:02:00Z">
        <w:r>
          <w:rPr/>
          <w:t>This section defines the key type “CKK_CHACHA20” for type CK_KEY_TYPE as used in the CKA_KEY_TYPE attribute of key objects.</w:t>
        </w:r>
      </w:ins>
    </w:p>
    <w:p>
      <w:pPr>
        <w:pStyle w:val="Normal"/>
        <w:numPr>
          <w:ilvl w:val="0"/>
          <w:numId w:val="3"/>
        </w:numPr>
        <w:rPr/>
      </w:pPr>
      <w:ins w:id="3744" w:author="Microsoft Office User" w:date="2018-06-11T15:02:00Z">
        <w:r>
          <w:rPr/>
          <w:t>Mechanisms:</w:t>
        </w:r>
      </w:ins>
    </w:p>
    <w:p>
      <w:pPr>
        <w:pStyle w:val="Normal"/>
        <w:numPr>
          <w:ilvl w:val="0"/>
          <w:numId w:val="3"/>
        </w:numPr>
        <w:ind w:left="720" w:hanging="0"/>
        <w:rPr/>
      </w:pPr>
      <w:ins w:id="3745" w:author="Microsoft Office User" w:date="2018-06-11T15:02:00Z">
        <w:r>
          <w:rPr/>
          <w:t xml:space="preserve">CKM_CHACHA20_KEY_GEN           </w:t>
        </w:r>
      </w:ins>
    </w:p>
    <w:p>
      <w:pPr>
        <w:pStyle w:val="Normal"/>
        <w:numPr>
          <w:ilvl w:val="0"/>
          <w:numId w:val="3"/>
        </w:numPr>
        <w:ind w:left="720" w:hanging="0"/>
        <w:rPr/>
      </w:pPr>
      <w:ins w:id="3746" w:author="Microsoft Office User" w:date="2018-06-11T15:02:00Z">
        <w:r>
          <w:rPr/>
          <w:t>CKM_CHACHA20</w:t>
        </w:r>
      </w:ins>
    </w:p>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ins w:id="3747" w:author="Microsoft Office User" w:date="2018-06-11T15:02:00Z">
        <w:bookmarkStart w:id="3669" w:name="_Toc516501045"/>
        <w:bookmarkEnd w:id="3669"/>
        <w:r>
          <w:rPr/>
          <w:t>ChaCha20 secret key objects</w:t>
        </w:r>
      </w:ins>
    </w:p>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3748" w:author="Microsoft Office User" w:date="2018-06-11T15:02:00Z">
        <w:r>
          <w:rPr/>
          <w:t>ChaCha20 secret key objects (object class CKO_SECRET_KEY, key type CKK_CHACHA) hold ChaCha20 keys.  The following table defines the ChaCha20 secret key object attributes, in addition to the common attributes defined for this object class:</w:t>
        </w:r>
      </w:ins>
    </w:p>
    <w:p>
      <w:pPr>
        <w:pStyle w:val="Caption1"/>
        <w:numPr>
          <w:ilvl w:val="0"/>
          <w:numId w:val="3"/>
        </w:numPr>
        <w:rPr/>
      </w:pPr>
      <w:ins w:id="3749" w:author="Microsoft Office User" w:date="2018-06-11T15:02:00Z">
        <w:r>
          <w:rPr/>
          <w:t xml:space="preserve">Table </w:t>
        </w:r>
      </w:ins>
      <w:r>
        <w:rPr>
          <w:szCs w:val="18"/>
        </w:rPr>
        <w:fldChar w:fldCharType="begin"/>
      </w:r>
      <w:r>
        <w:instrText> SEQ "Table" \* ARABIC </w:instrText>
      </w:r>
      <w:r>
        <w:fldChar w:fldCharType="separate"/>
      </w:r>
      <w:r>
        <w:t>1</w:t>
      </w:r>
      <w:r>
        <w:fldChar w:fldCharType="end"/>
      </w:r>
      <w:ins w:id="3750" w:author="Microsoft Office User" w:date="2018-06-11T15:02:00Z">
        <w:r>
          <w:rPr/>
          <w:t>, ChaCha20 Secret Key Object</w:t>
        </w:r>
      </w:ins>
    </w:p>
    <w:tbl>
      <w:tblPr>
        <w:tblW w:w="7050" w:type="dxa"/>
        <w:jc w:val="left"/>
        <w:tblInd w:w="109"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val="0000" w:noVBand="0" w:noHBand="0" w:lastColumn="0" w:firstColumn="0" w:lastRow="0" w:firstRow="0"/>
      </w:tblPr>
      <w:tblGrid>
        <w:gridCol w:w="2609"/>
        <w:gridCol w:w="1530"/>
        <w:gridCol w:w="2911"/>
      </w:tblGrid>
      <w:tr>
        <w:trPr>
          <w:tblHeader w:val="true"/>
          <w:ins w:id="3751" w:author="Microsoft Office User" w:date="2018-06-11T15:02:00Z"/>
        </w:trPr>
        <w:tc>
          <w:tcPr>
            <w:tcW w:w="2609" w:type="dxa"/>
            <w:tcBorders>
              <w:top w:val="single" w:sz="12"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pPr>
            <w:ins w:id="3752" w:author="Microsoft Office User" w:date="2018-06-11T15:02:00Z">
              <w:r>
                <w:rPr>
                  <w:rFonts w:cs="Arial" w:ascii="Arial" w:hAnsi="Arial"/>
                  <w:b/>
                  <w:sz w:val="20"/>
                </w:rPr>
                <w:t>Attribute</w:t>
              </w:r>
            </w:ins>
          </w:p>
        </w:tc>
        <w:tc>
          <w:tcPr>
            <w:tcW w:w="1530" w:type="dxa"/>
            <w:tcBorders>
              <w:top w:val="single" w:sz="12"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pPr>
            <w:ins w:id="3753" w:author="Microsoft Office User" w:date="2018-06-11T15:02:00Z">
              <w:r>
                <w:rPr>
                  <w:rFonts w:cs="Arial" w:ascii="Arial" w:hAnsi="Arial"/>
                  <w:b/>
                  <w:sz w:val="20"/>
                </w:rPr>
                <w:t>Data type</w:t>
              </w:r>
            </w:ins>
          </w:p>
        </w:tc>
        <w:tc>
          <w:tcPr>
            <w:tcW w:w="291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rPr/>
            </w:pPr>
            <w:ins w:id="3754" w:author="Microsoft Office User" w:date="2018-06-11T15:02:00Z">
              <w:r>
                <w:rPr>
                  <w:rFonts w:cs="Arial" w:ascii="Arial" w:hAnsi="Arial"/>
                  <w:b/>
                  <w:sz w:val="20"/>
                </w:rPr>
                <w:t>Meaning</w:t>
              </w:r>
            </w:ins>
          </w:p>
        </w:tc>
      </w:tr>
      <w:tr>
        <w:trPr>
          <w:ins w:id="3755" w:author="Microsoft Office User" w:date="2018-06-11T15:02:00Z"/>
        </w:trPr>
        <w:tc>
          <w:tcPr>
            <w:tcW w:w="2609" w:type="dxa"/>
            <w:tcBorders>
              <w:top w:val="single" w:sz="6"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pPr>
            <w:ins w:id="3756" w:author="Microsoft Office User" w:date="2018-06-11T15:02:00Z">
              <w:r>
                <w:rPr>
                  <w:rFonts w:cs="Arial" w:ascii="Arial" w:hAnsi="Arial"/>
                  <w:sz w:val="20"/>
                </w:rPr>
                <w:t>CKA_VALUE</w:t>
              </w:r>
            </w:ins>
            <w:ins w:id="3757" w:author="Microsoft Office User" w:date="2018-06-11T15:02:00Z">
              <w:r>
                <w:rPr>
                  <w:rFonts w:cs="Arial" w:ascii="Arial" w:hAnsi="Arial"/>
                  <w:sz w:val="20"/>
                  <w:vertAlign w:val="superscript"/>
                </w:rPr>
                <w:t>1,4,6,7</w:t>
              </w:r>
            </w:ins>
          </w:p>
        </w:tc>
        <w:tc>
          <w:tcPr>
            <w:tcW w:w="1530"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pPr>
            <w:ins w:id="3758" w:author="Microsoft Office User" w:date="2018-06-11T15:02:00Z">
              <w:r>
                <w:rPr>
                  <w:rFonts w:cs="Arial" w:ascii="Arial" w:hAnsi="Arial"/>
                  <w:sz w:val="20"/>
                </w:rPr>
                <w:t>Byte array</w:t>
              </w:r>
            </w:ins>
          </w:p>
        </w:tc>
        <w:tc>
          <w:tcPr>
            <w:tcW w:w="29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rPr/>
            </w:pPr>
            <w:ins w:id="3759" w:author="Microsoft Office User" w:date="2018-06-11T15:02:00Z">
              <w:r>
                <w:rPr>
                  <w:rFonts w:cs="Arial" w:ascii="Arial" w:hAnsi="Arial"/>
                  <w:sz w:val="20"/>
                </w:rPr>
                <w:t>Key length is fixed at 256 bits.  Bit length restricted to a byte array.</w:t>
              </w:r>
            </w:ins>
          </w:p>
        </w:tc>
      </w:tr>
      <w:tr>
        <w:trPr>
          <w:ins w:id="3760" w:author="Microsoft Office User" w:date="2018-06-11T15:02:00Z"/>
        </w:trPr>
        <w:tc>
          <w:tcPr>
            <w:tcW w:w="2609"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pPr>
            <w:ins w:id="3761" w:author="Microsoft Office User" w:date="2018-06-11T15:02:00Z">
              <w:r>
                <w:rPr>
                  <w:rFonts w:cs="Arial" w:ascii="Arial" w:hAnsi="Arial"/>
                  <w:sz w:val="20"/>
                </w:rPr>
                <w:t>CKA_VALUE_LEN</w:t>
              </w:r>
            </w:ins>
            <w:ins w:id="3762" w:author="Microsoft Office User" w:date="2018-06-11T15:02:00Z">
              <w:r>
                <w:rPr>
                  <w:rFonts w:cs="Arial" w:ascii="Arial" w:hAnsi="Arial"/>
                  <w:sz w:val="20"/>
                  <w:vertAlign w:val="superscript"/>
                </w:rPr>
                <w:t>2,3</w:t>
              </w:r>
            </w:ins>
          </w:p>
        </w:tc>
        <w:tc>
          <w:tcPr>
            <w:tcW w:w="1530"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rPr/>
            </w:pPr>
            <w:ins w:id="3763" w:author="Microsoft Office User" w:date="2018-06-11T15:02:00Z">
              <w:r>
                <w:rPr>
                  <w:rFonts w:cs="Arial" w:ascii="Arial" w:hAnsi="Arial"/>
                  <w:sz w:val="20"/>
                </w:rPr>
                <w:t>CK_ULONG</w:t>
              </w:r>
            </w:ins>
          </w:p>
        </w:tc>
        <w:tc>
          <w:tcPr>
            <w:tcW w:w="291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rPr/>
            </w:pPr>
            <w:ins w:id="3764" w:author="Microsoft Office User" w:date="2018-06-11T15:02:00Z">
              <w:r>
                <w:rPr>
                  <w:rFonts w:cs="Arial" w:ascii="Arial" w:hAnsi="Arial"/>
                  <w:sz w:val="20"/>
                </w:rPr>
                <w:t>Length in bytes of key value</w:t>
              </w:r>
            </w:ins>
          </w:p>
        </w:tc>
      </w:tr>
    </w:tbl>
    <w:p>
      <w:pPr>
        <w:pStyle w:val="Normal"/>
        <w:numPr>
          <w:ilvl w:val="0"/>
          <w:numId w:val="3"/>
        </w:numPr>
        <w:rPr/>
      </w:pPr>
      <w:ins w:id="3765" w:author="Microsoft Office User" w:date="2018-06-11T15:02:00Z">
        <w:r>
          <w:rPr/>
          <w:t>The following is a sample template for creating a ChaCha20 secret key object:</w:t>
        </w:r>
      </w:ins>
    </w:p>
    <w:p>
      <w:pPr>
        <w:pStyle w:val="CCode"/>
        <w:numPr>
          <w:ilvl w:val="0"/>
          <w:numId w:val="3"/>
        </w:numPr>
        <w:rPr/>
      </w:pPr>
      <w:ins w:id="3766" w:author="Microsoft Office User" w:date="2018-06-11T15:02:00Z">
        <w:r>
          <w:rPr/>
          <w:t>CK_OBJECT_CLASS class = CKO_SECRET_KEY;</w:t>
        </w:r>
      </w:ins>
    </w:p>
    <w:p>
      <w:pPr>
        <w:pStyle w:val="CCode"/>
        <w:numPr>
          <w:ilvl w:val="0"/>
          <w:numId w:val="3"/>
        </w:numPr>
        <w:rPr/>
      </w:pPr>
      <w:ins w:id="3767" w:author="Microsoft Office User" w:date="2018-06-11T15:02:00Z">
        <w:r>
          <w:rPr/>
          <w:t>CK_KEY_TYPE keyType = CKK_CHACHA20;</w:t>
        </w:r>
      </w:ins>
    </w:p>
    <w:p>
      <w:pPr>
        <w:pStyle w:val="CCode"/>
        <w:numPr>
          <w:ilvl w:val="0"/>
          <w:numId w:val="3"/>
        </w:numPr>
        <w:rPr/>
      </w:pPr>
      <w:ins w:id="3768" w:author="Microsoft Office User" w:date="2018-06-11T15:02:00Z">
        <w:r>
          <w:rPr/>
          <w:t>CK_UTF8CHAR label[] = “A ChaCha20 secret key object”;</w:t>
        </w:r>
      </w:ins>
    </w:p>
    <w:p>
      <w:pPr>
        <w:pStyle w:val="CCode"/>
        <w:numPr>
          <w:ilvl w:val="0"/>
          <w:numId w:val="3"/>
        </w:numPr>
        <w:rPr/>
      </w:pPr>
      <w:ins w:id="3769" w:author="Microsoft Office User" w:date="2018-06-11T15:02:00Z">
        <w:r>
          <w:rPr/>
          <w:t>CK_BYTE value[32] = {...};</w:t>
        </w:r>
      </w:ins>
    </w:p>
    <w:p>
      <w:pPr>
        <w:pStyle w:val="CCode"/>
        <w:numPr>
          <w:ilvl w:val="0"/>
          <w:numId w:val="3"/>
        </w:numPr>
        <w:rPr/>
      </w:pPr>
      <w:ins w:id="3770" w:author="Microsoft Office User" w:date="2018-06-11T15:02:00Z">
        <w:r>
          <w:rPr/>
          <w:t>CK_BBOOL true = CK_TRUE;</w:t>
        </w:r>
      </w:ins>
    </w:p>
    <w:p>
      <w:pPr>
        <w:pStyle w:val="CCode"/>
        <w:numPr>
          <w:ilvl w:val="0"/>
          <w:numId w:val="3"/>
        </w:numPr>
        <w:rPr/>
      </w:pPr>
      <w:ins w:id="3771" w:author="Microsoft Office User" w:date="2018-06-11T15:02:00Z">
        <w:r>
          <w:rPr/>
          <w:t>CK_ATTRIBUTE template[] = {</w:t>
        </w:r>
      </w:ins>
    </w:p>
    <w:p>
      <w:pPr>
        <w:pStyle w:val="CCode"/>
        <w:numPr>
          <w:ilvl w:val="0"/>
          <w:numId w:val="3"/>
        </w:numPr>
        <w:rPr/>
      </w:pPr>
      <w:ins w:id="3772" w:author="Microsoft Office User" w:date="2018-06-11T15:02:00Z">
        <w:r>
          <w:rPr>
            <w:rFonts w:eastAsia="Courier New"/>
          </w:rPr>
          <w:t xml:space="preserve">  </w:t>
        </w:r>
      </w:ins>
      <w:ins w:id="3773" w:author="Microsoft Office User" w:date="2018-06-11T15:02:00Z">
        <w:r>
          <w:rPr/>
          <w:t>{CKA_CLASS, &amp;class, sizeof(class)},</w:t>
        </w:r>
      </w:ins>
    </w:p>
    <w:p>
      <w:pPr>
        <w:pStyle w:val="CCode"/>
        <w:numPr>
          <w:ilvl w:val="0"/>
          <w:numId w:val="3"/>
        </w:numPr>
        <w:rPr/>
      </w:pPr>
      <w:ins w:id="3774" w:author="Microsoft Office User" w:date="2018-06-11T15:02:00Z">
        <w:r>
          <w:rPr>
            <w:rFonts w:eastAsia="Courier New"/>
          </w:rPr>
          <w:t xml:space="preserve">  </w:t>
        </w:r>
      </w:ins>
      <w:ins w:id="3775" w:author="Microsoft Office User" w:date="2018-06-11T15:02:00Z">
        <w:r>
          <w:rPr/>
          <w:t>{CKA_KEY_TYPE, &amp;keyType, sizeof(keyType)},</w:t>
        </w:r>
      </w:ins>
    </w:p>
    <w:p>
      <w:pPr>
        <w:pStyle w:val="CCode"/>
        <w:numPr>
          <w:ilvl w:val="0"/>
          <w:numId w:val="3"/>
        </w:numPr>
        <w:rPr/>
      </w:pPr>
      <w:ins w:id="3776" w:author="Microsoft Office User" w:date="2018-06-11T15:02:00Z">
        <w:r>
          <w:rPr>
            <w:rFonts w:eastAsia="Courier New"/>
          </w:rPr>
          <w:t xml:space="preserve">  </w:t>
        </w:r>
      </w:ins>
      <w:ins w:id="3777" w:author="Microsoft Office User" w:date="2018-06-11T15:02:00Z">
        <w:r>
          <w:rPr/>
          <w:t>{CKA_TOKEN, &amp;true, sizeof(true)},</w:t>
        </w:r>
      </w:ins>
    </w:p>
    <w:p>
      <w:pPr>
        <w:pStyle w:val="CCode"/>
        <w:numPr>
          <w:ilvl w:val="0"/>
          <w:numId w:val="3"/>
        </w:numPr>
        <w:rPr/>
      </w:pPr>
      <w:ins w:id="3778" w:author="Microsoft Office User" w:date="2018-06-11T15:02:00Z">
        <w:r>
          <w:rPr>
            <w:rFonts w:eastAsia="Courier New"/>
          </w:rPr>
          <w:t xml:space="preserve">  </w:t>
        </w:r>
      </w:ins>
      <w:ins w:id="3779" w:author="Microsoft Office User" w:date="2018-06-11T15:02:00Z">
        <w:r>
          <w:rPr/>
          <w:t>{CKA_LABEL, label, sizeof(label)-1},</w:t>
        </w:r>
      </w:ins>
    </w:p>
    <w:p>
      <w:pPr>
        <w:pStyle w:val="CCode"/>
        <w:numPr>
          <w:ilvl w:val="0"/>
          <w:numId w:val="3"/>
        </w:numPr>
        <w:rPr/>
      </w:pPr>
      <w:ins w:id="3780" w:author="Microsoft Office User" w:date="2018-06-11T15:02:00Z">
        <w:r>
          <w:rPr>
            <w:rFonts w:eastAsia="Courier New"/>
          </w:rPr>
          <w:t xml:space="preserve">  </w:t>
        </w:r>
      </w:ins>
      <w:ins w:id="3781" w:author="Microsoft Office User" w:date="2018-06-11T15:02:00Z">
        <w:r>
          <w:rPr/>
          <w:t>{CKA_ENCRYPT, &amp;true, sizeof(true)},</w:t>
        </w:r>
      </w:ins>
    </w:p>
    <w:p>
      <w:pPr>
        <w:pStyle w:val="CCode"/>
        <w:numPr>
          <w:ilvl w:val="0"/>
          <w:numId w:val="3"/>
        </w:numPr>
        <w:rPr/>
      </w:pPr>
      <w:ins w:id="3782" w:author="Microsoft Office User" w:date="2018-06-11T15:02:00Z">
        <w:r>
          <w:rPr>
            <w:rFonts w:eastAsia="Courier New"/>
          </w:rPr>
          <w:t xml:space="preserve">  </w:t>
        </w:r>
      </w:ins>
      <w:ins w:id="3783" w:author="Microsoft Office User" w:date="2018-06-11T15:02:00Z">
        <w:r>
          <w:rPr/>
          <w:t>{CKA_VALUE, value, sizeof(value)}</w:t>
        </w:r>
      </w:ins>
    </w:p>
    <w:p>
      <w:pPr>
        <w:pStyle w:val="CCode"/>
        <w:numPr>
          <w:ilvl w:val="0"/>
          <w:numId w:val="3"/>
        </w:numPr>
        <w:rPr/>
      </w:pPr>
      <w:ins w:id="3784" w:author="Microsoft Office User" w:date="2018-06-11T15:02:00Z">
        <w:r>
          <w:rPr/>
          <w:t>};</w:t>
        </w:r>
      </w:ins>
    </w:p>
    <w:p>
      <w:pPr>
        <w:pStyle w:val="Normal"/>
        <w:numPr>
          <w:ilvl w:val="0"/>
          <w:numId w:val="3"/>
        </w:numPr>
        <w:suppressAutoHyphens w:val="true"/>
        <w:ind w:left="432" w:hanging="0"/>
        <w:rPr/>
      </w:pPr>
      <w:ins w:id="3785" w:author="Microsoft Office User" w:date="2018-06-11T15:02:00Z">
        <w:r>
          <w:rPr>
            <w:rFonts w:cs="Arial"/>
            <w:lang w:eastAsia="zh-CN"/>
          </w:rPr>
          <w:t>CKA_CHECK_VALUE: The value of this attribute is derived from the key object by taking the first three bytes of the SHA-1 hash of the ChaCha20 secret key object’s CKA_VALUE attribute.</w:t>
        </w:r>
      </w:ins>
    </w:p>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bookmarkStart w:id="3670" w:name="_Toc516501046"/>
      <w:bookmarkEnd w:id="3670"/>
      <w:r>
        <w:rPr/>
        <w:t>ChaCha20 mechanism parameters</w:t>
      </w:r>
    </w:p>
    <w:p>
      <w:pPr>
        <w:pStyle w:val="Heading4"/>
        <w:numPr>
          <w:ilvl w:val="3"/>
          <w:numId w:val="2"/>
        </w:numPr>
        <w:pBdr/>
        <w:suppressAutoHyphens w:val="true"/>
        <w:pPrChange w:id="0" w:author="Microsoft Office User" w:date="2018-06-11T15:05:00Z">
          <w:pPr>
            <w:tabs>
              <w:tab w:val="left" w:pos="0" w:leader="none"/>
            </w:tabs>
            <w:suppressAutoHyphens w:val="true"/>
            <w:pBdr/>
          </w:pPr>
        </w:pPrChange>
        <w:rPr/>
      </w:pPr>
      <w:r>
        <w:rPr/>
        <w:t>CK_CHACHA20_PARAMS; CK_CHACHA20_PARAMS_PTR</w:t>
      </w:r>
    </w:p>
    <w:p>
      <w:pPr>
        <w:pStyle w:val="Normal"/>
        <w:numPr>
          <w:ilvl w:val="0"/>
          <w:numId w:val="3"/>
        </w:numPr>
        <w:rPr/>
      </w:pPr>
      <w:ins w:id="3786" w:author="Microsoft Office User" w:date="2018-06-11T15:02:00Z">
        <w:r>
          <w:rPr>
            <w:b/>
          </w:rPr>
          <w:t>CK_CHACHA20_PARAMS</w:t>
        </w:r>
      </w:ins>
      <w:ins w:id="3787" w:author="Microsoft Office User" w:date="2018-06-11T15:02:00Z">
        <w:r>
          <w:rPr/>
          <w:t xml:space="preserve"> provid</w:t>
        </w:r>
      </w:ins>
      <w:ins w:id="3788" w:author="Microsoft Office User" w:date="2018-06-11T15:02:00Z">
        <w:r>
          <w:rPr>
            <w:rFonts w:cs="Arial"/>
            <w:lang w:eastAsia="zh-CN"/>
          </w:rPr>
          <w:t>es the par</w:t>
        </w:r>
      </w:ins>
      <w:ins w:id="3789" w:author="Microsoft Office User" w:date="2018-06-11T15:02:00Z">
        <w:r>
          <w:rPr/>
          <w:t xml:space="preserve">ameters to the </w:t>
        </w:r>
      </w:ins>
      <w:ins w:id="3790" w:author="Microsoft Office User" w:date="2018-06-11T15:02:00Z">
        <w:r>
          <w:rPr>
            <w:b/>
          </w:rPr>
          <w:t>CKM_CHACHA20</w:t>
        </w:r>
      </w:ins>
      <w:ins w:id="3791" w:author="Microsoft Office User" w:date="2018-06-11T15:02:00Z">
        <w:r>
          <w:rPr/>
          <w:t xml:space="preserve"> mechanism.  It is defined as follows:</w:t>
        </w:r>
      </w:ins>
    </w:p>
    <w:p>
      <w:pPr>
        <w:pStyle w:val="Code"/>
        <w:numPr>
          <w:ilvl w:val="0"/>
          <w:numId w:val="3"/>
        </w:numPr>
        <w:shd w:fill="D9D9D9" w:val="clear"/>
        <w:rPr/>
      </w:pPr>
      <w:ins w:id="3792" w:author="Microsoft Office User" w:date="2018-06-11T15:02:00Z">
        <w:r>
          <w:rPr>
            <w:highlight w:val="yellow"/>
          </w:rPr>
          <w:t>typedef struct CK_CHACHA20_PARAMS {</w:t>
        </w:r>
      </w:ins>
    </w:p>
    <w:p>
      <w:pPr>
        <w:pStyle w:val="Code"/>
        <w:numPr>
          <w:ilvl w:val="0"/>
          <w:numId w:val="3"/>
        </w:numPr>
        <w:shd w:fill="D9D9D9" w:val="clear"/>
        <w:rPr/>
      </w:pPr>
      <w:ins w:id="3793" w:author="Microsoft Office User" w:date="2018-06-11T15:02:00Z">
        <w:r>
          <w:rPr>
            <w:highlight w:val="yellow"/>
          </w:rPr>
          <w:tab/>
          <w:t>CK_BYTE_PTR</w:t>
          <w:tab/>
          <w:t>pBlockCounter;</w:t>
        </w:r>
      </w:ins>
    </w:p>
    <w:p>
      <w:pPr>
        <w:pStyle w:val="Code"/>
        <w:numPr>
          <w:ilvl w:val="0"/>
          <w:numId w:val="3"/>
        </w:numPr>
        <w:shd w:fill="D9D9D9" w:val="clear"/>
        <w:rPr/>
      </w:pPr>
      <w:ins w:id="3794" w:author="Microsoft Office User" w:date="2018-06-11T15:02:00Z">
        <w:r>
          <w:rPr>
            <w:highlight w:val="yellow"/>
          </w:rPr>
          <w:tab/>
          <w:t>CK_ULONG</w:t>
          <w:tab/>
          <w:t>blockCounterBits;</w:t>
        </w:r>
      </w:ins>
    </w:p>
    <w:p>
      <w:pPr>
        <w:pStyle w:val="Code"/>
        <w:numPr>
          <w:ilvl w:val="0"/>
          <w:numId w:val="3"/>
        </w:numPr>
        <w:shd w:fill="D9D9D9" w:val="clear"/>
        <w:rPr/>
      </w:pPr>
      <w:ins w:id="3795" w:author="Microsoft Office User" w:date="2018-06-11T15:02:00Z">
        <w:r>
          <w:rPr>
            <w:highlight w:val="yellow"/>
          </w:rPr>
          <w:tab/>
          <w:t>CK_BYTE_PTR</w:t>
          <w:tab/>
          <w:t>pNonce;</w:t>
        </w:r>
      </w:ins>
    </w:p>
    <w:p>
      <w:pPr>
        <w:pStyle w:val="Code"/>
        <w:numPr>
          <w:ilvl w:val="0"/>
          <w:numId w:val="3"/>
        </w:numPr>
        <w:shd w:fill="D9D9D9" w:val="clear"/>
        <w:rPr/>
      </w:pPr>
      <w:ins w:id="3796" w:author="Microsoft Office User" w:date="2018-06-11T15:02:00Z">
        <w:r>
          <w:rPr>
            <w:highlight w:val="yellow"/>
          </w:rPr>
          <w:tab/>
          <w:t>CK_ULONG</w:t>
          <w:tab/>
          <w:t>ulNonceBits;</w:t>
        </w:r>
      </w:ins>
    </w:p>
    <w:p>
      <w:pPr>
        <w:pStyle w:val="Code"/>
        <w:numPr>
          <w:ilvl w:val="0"/>
          <w:numId w:val="3"/>
        </w:numPr>
        <w:shd w:fill="D9D9D9" w:val="clear"/>
        <w:rPr/>
      </w:pPr>
      <w:ins w:id="3797" w:author="Microsoft Office User" w:date="2018-06-11T15:02:00Z">
        <w:r>
          <w:rPr>
            <w:highlight w:val="yellow"/>
          </w:rPr>
          <w:t>} CK_CHACHA20_PARAMS;</w:t>
        </w:r>
      </w:ins>
    </w:p>
    <w:p>
      <w:pPr>
        <w:pStyle w:val="Normal"/>
        <w:numPr>
          <w:ilvl w:val="0"/>
          <w:numId w:val="3"/>
        </w:numPr>
        <w:rPr/>
      </w:pPr>
      <w:ins w:id="3798" w:author="Microsoft Office User" w:date="2018-06-11T15:02:00Z">
        <w:r>
          <w:rPr/>
          <w:t>The fields of the structure have the following meanings:</w:t>
        </w:r>
      </w:ins>
    </w:p>
    <w:p>
      <w:pPr>
        <w:pStyle w:val="2ColumnList"/>
        <w:numPr>
          <w:ilvl w:val="0"/>
          <w:numId w:val="3"/>
        </w:numPr>
        <w:rPr/>
      </w:pPr>
      <w:ins w:id="3799" w:author="Microsoft Office User" w:date="2018-06-11T15:02:00Z">
        <w:r>
          <w:rPr/>
          <w:tab/>
          <w:t>pBlockCounter</w:t>
          <w:tab/>
        </w:r>
      </w:ins>
      <w:ins w:id="3800" w:author="Microsoft Office User" w:date="2018-06-11T15:02:00Z">
        <w:r>
          <w:rPr>
            <w:i w:val="false"/>
          </w:rPr>
          <w:t>pointer to block counter</w:t>
        </w:r>
      </w:ins>
    </w:p>
    <w:p>
      <w:pPr>
        <w:pStyle w:val="2ColumnList"/>
        <w:numPr>
          <w:ilvl w:val="0"/>
          <w:numId w:val="3"/>
        </w:numPr>
        <w:rPr/>
      </w:pPr>
      <w:ins w:id="3801" w:author="Microsoft Office User" w:date="2018-06-11T15:02:00Z">
        <w:r>
          <w:rPr/>
          <w:tab/>
          <w:t>ulblockCounterBits</w:t>
          <w:tab/>
        </w:r>
      </w:ins>
      <w:ins w:id="3802" w:author="Microsoft Office User" w:date="2018-06-11T15:02:00Z">
        <w:r>
          <w:rPr>
            <w:i w:val="false"/>
          </w:rPr>
          <w:t>length of block counter in bits (can be either 32 or 64)</w:t>
        </w:r>
      </w:ins>
    </w:p>
    <w:p>
      <w:pPr>
        <w:pStyle w:val="2ColumnList"/>
        <w:numPr>
          <w:ilvl w:val="0"/>
          <w:numId w:val="3"/>
        </w:numPr>
        <w:rPr/>
      </w:pPr>
      <w:ins w:id="3803" w:author="Microsoft Office User" w:date="2018-06-11T15:02:00Z">
        <w:r>
          <w:rPr/>
          <w:tab/>
          <w:t>pNonce</w:t>
          <w:tab/>
        </w:r>
      </w:ins>
      <w:ins w:id="3804" w:author="Microsoft Office User" w:date="2018-06-11T15:02:00Z">
        <w:r>
          <w:rPr>
            <w:i w:val="false"/>
          </w:rPr>
          <w:t>nonce (This should be never re-used with the same key.)</w:t>
        </w:r>
      </w:ins>
    </w:p>
    <w:p>
      <w:pPr>
        <w:pStyle w:val="2ColumnList"/>
        <w:numPr>
          <w:ilvl w:val="0"/>
          <w:numId w:val="3"/>
        </w:numPr>
        <w:rPr/>
      </w:pPr>
      <w:ins w:id="3805" w:author="Microsoft Office User" w:date="2018-06-11T15:02:00Z">
        <w:r>
          <w:rPr>
            <w:i w:val="false"/>
          </w:rPr>
          <w:tab/>
          <w:t>ulNonceBits</w:t>
          <w:tab/>
          <w:t>length of nonce in bits (is 64 for original, 96 for IETF and 192 for xchacha20 variant)</w:t>
        </w:r>
      </w:ins>
    </w:p>
    <w:p>
      <w:pPr>
        <w:pStyle w:val="Normal"/>
        <w:numPr>
          <w:ilvl w:val="0"/>
          <w:numId w:val="3"/>
        </w:numPr>
        <w:rPr/>
      </w:pPr>
      <w:ins w:id="3806" w:author="Microsoft Office User" w:date="2018-06-11T15:02:00Z">
        <w:r>
          <w:rPr/>
          <w:t>The block counter is used to address 512 bit blocks in the stream. In certain settings (e.g. disk encryption) it is necessary to address these blocks in random order, thus this counter is exposed here.</w:t>
        </w:r>
      </w:ins>
    </w:p>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bookmarkStart w:id="3671" w:name="_Toc516501047"/>
      <w:bookmarkEnd w:id="3671"/>
      <w:r>
        <w:rPr/>
        <w:t>ChaCha20 key generation</w:t>
      </w:r>
    </w:p>
    <w:p>
      <w:pPr>
        <w:pStyle w:val="Normal"/>
        <w:numPr>
          <w:ilvl w:val="0"/>
          <w:numId w:val="3"/>
        </w:numPr>
        <w:rPr/>
      </w:pPr>
      <w:ins w:id="3807" w:author="Microsoft Office User" w:date="2018-06-11T15:02:00Z">
        <w:r>
          <w:rPr/>
          <w:t xml:space="preserve">The ChaCha20 key generation mechanism, denoted </w:t>
        </w:r>
      </w:ins>
      <w:ins w:id="3808" w:author="Microsoft Office User" w:date="2018-06-11T15:02:00Z">
        <w:r>
          <w:rPr>
            <w:b/>
          </w:rPr>
          <w:t>CKM_CHACHA20_KEY_GEN</w:t>
        </w:r>
      </w:ins>
      <w:ins w:id="3809" w:author="Microsoft Office User" w:date="2018-06-11T15:02:00Z">
        <w:r>
          <w:rPr/>
          <w:t>, is a key generation mechanism for ChaCha20.</w:t>
        </w:r>
      </w:ins>
    </w:p>
    <w:p>
      <w:pPr>
        <w:pStyle w:val="Normal"/>
        <w:numPr>
          <w:ilvl w:val="0"/>
          <w:numId w:val="3"/>
        </w:numPr>
        <w:rPr/>
      </w:pPr>
      <w:ins w:id="3810" w:author="Microsoft Office User" w:date="2018-06-11T15:02:00Z">
        <w:r>
          <w:rPr/>
          <w:t>It does not have a parameter.</w:t>
        </w:r>
      </w:ins>
    </w:p>
    <w:p>
      <w:pPr>
        <w:pStyle w:val="Normal"/>
        <w:numPr>
          <w:ilvl w:val="0"/>
          <w:numId w:val="3"/>
        </w:numPr>
        <w:rPr/>
      </w:pPr>
      <w:ins w:id="3811" w:author="Microsoft Office User" w:date="2018-06-11T15:02:00Z">
        <w:r>
          <w:rPr/>
          <w:t>The mechanism generates ChaCha20 keys of 256 bits.</w:t>
        </w:r>
      </w:ins>
    </w:p>
    <w:p>
      <w:pPr>
        <w:pStyle w:val="Normal"/>
        <w:numPr>
          <w:ilvl w:val="0"/>
          <w:numId w:val="3"/>
        </w:numPr>
        <w:rPr/>
      </w:pPr>
      <w:ins w:id="3812" w:author="Microsoft Office User" w:date="2018-06-11T15:02:00Z">
        <w:r>
          <w:rPr/>
          <w:t xml:space="preserve">The mechanism contributes the </w:t>
        </w:r>
      </w:ins>
      <w:ins w:id="3813" w:author="Microsoft Office User" w:date="2018-06-11T15:02:00Z">
        <w:r>
          <w:rPr>
            <w:b/>
          </w:rPr>
          <w:t>CKA_CLASS</w:t>
        </w:r>
      </w:ins>
      <w:ins w:id="3814" w:author="Microsoft Office User" w:date="2018-06-11T15:02:00Z">
        <w:r>
          <w:rPr/>
          <w:t xml:space="preserve">, </w:t>
        </w:r>
      </w:ins>
      <w:ins w:id="3815" w:author="Microsoft Office User" w:date="2018-06-11T15:02:00Z">
        <w:r>
          <w:rPr>
            <w:b/>
          </w:rPr>
          <w:t>CKA_KEY_TYPE</w:t>
        </w:r>
      </w:ins>
      <w:ins w:id="3816" w:author="Microsoft Office User" w:date="2018-06-11T15:02:00Z">
        <w:r>
          <w:rPr/>
          <w:t xml:space="preserve">, and </w:t>
        </w:r>
      </w:ins>
      <w:ins w:id="3817" w:author="Microsoft Office User" w:date="2018-06-11T15:02:00Z">
        <w:r>
          <w:rPr>
            <w:b/>
          </w:rPr>
          <w:t>CKA_VALUE</w:t>
        </w:r>
      </w:ins>
      <w:ins w:id="3818" w:author="Microsoft Office User" w:date="2018-06-11T15:02:00Z">
        <w:r>
          <w:rPr/>
          <w:t xml:space="preserve"> attributes to the new key. Other attributes supported by the key type (specifically, the flags indicating which functions the key supports) may be specified in the template for the key, or else are assigned default initial values.</w:t>
        </w:r>
      </w:ins>
    </w:p>
    <w:p>
      <w:pPr>
        <w:pStyle w:val="Normal"/>
        <w:numPr>
          <w:ilvl w:val="0"/>
          <w:numId w:val="3"/>
        </w:numPr>
        <w:rPr/>
      </w:pPr>
      <w:ins w:id="3819" w:author="Microsoft Office User" w:date="2018-06-11T15:02:00Z">
        <w:r>
          <w:rPr/>
          <w:t xml:space="preserve">For this mechanism, the </w:t>
        </w:r>
      </w:ins>
      <w:ins w:id="3820" w:author="Microsoft Office User" w:date="2018-06-11T15:02:00Z">
        <w:r>
          <w:rPr>
            <w:i/>
          </w:rPr>
          <w:t>ulMinKeySize</w:t>
        </w:r>
      </w:ins>
      <w:ins w:id="3821" w:author="Microsoft Office User" w:date="2018-06-11T15:02:00Z">
        <w:r>
          <w:rPr/>
          <w:t xml:space="preserve"> and </w:t>
        </w:r>
      </w:ins>
      <w:ins w:id="3822" w:author="Microsoft Office User" w:date="2018-06-11T15:02:00Z">
        <w:r>
          <w:rPr>
            <w:i/>
          </w:rPr>
          <w:t>ulMaxKeySize</w:t>
        </w:r>
      </w:ins>
      <w:ins w:id="3823" w:author="Microsoft Office User" w:date="2018-06-11T15:02:00Z">
        <w:r>
          <w:rPr/>
          <w:t xml:space="preserve"> fields of the </w:t>
        </w:r>
      </w:ins>
      <w:ins w:id="3824" w:author="Microsoft Office User" w:date="2018-06-11T15:02:00Z">
        <w:r>
          <w:rPr>
            <w:b/>
          </w:rPr>
          <w:t>CK_MECHANISM_INFO</w:t>
        </w:r>
      </w:ins>
      <w:ins w:id="3825" w:author="Microsoft Office User" w:date="2018-06-11T15:02:00Z">
        <w:r>
          <w:rPr/>
          <w:t xml:space="preserve"> structure specify the supported range of key sizes in bytes.  As a practical matter, the key size for ChaCha20 is fixed at 256 bits.</w:t>
        </w:r>
      </w:ins>
    </w:p>
    <w:p>
      <w:pPr>
        <w:pStyle w:val="Normal"/>
        <w:numPr>
          <w:ilvl w:val="0"/>
          <w:numId w:val="3"/>
        </w:numPr>
        <w:rPr/>
      </w:pPr>
      <w:ins w:id="3826" w:author="Microsoft Office User" w:date="2018-06-11T15:02:00Z">
        <w:r>
          <w:rPr/>
        </w:r>
      </w:ins>
    </w:p>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bookmarkStart w:id="3672" w:name="_Toc516501048"/>
      <w:bookmarkEnd w:id="3672"/>
      <w:r>
        <w:rPr/>
        <w:t>ChaCha20 mechanism</w:t>
      </w:r>
    </w:p>
    <w:p>
      <w:pPr>
        <w:pStyle w:val="Normal"/>
        <w:numPr>
          <w:ilvl w:val="0"/>
          <w:numId w:val="3"/>
        </w:numPr>
        <w:rPr/>
      </w:pPr>
      <w:ins w:id="3827" w:author="Microsoft Office User" w:date="2018-06-11T15:02:00Z">
        <w:r>
          <w:rPr/>
          <w:t xml:space="preserve">ChaCha20, denoted </w:t>
        </w:r>
      </w:ins>
      <w:ins w:id="3828" w:author="Microsoft Office User" w:date="2018-06-11T15:02:00Z">
        <w:r>
          <w:rPr>
            <w:b/>
          </w:rPr>
          <w:t>CKM_CHACHA20</w:t>
        </w:r>
      </w:ins>
      <w:ins w:id="3829" w:author="Microsoft Office User" w:date="2018-06-11T15:02:00Z">
        <w:r>
          <w:rPr/>
          <w:t>, is a mechanism for single and multiple-part encryption and decryption based on the ChaCha20 stream cipher. It comes in 3 variants, which  only differ in the size and handling of their nonces, affecting the safety of using random nonces and the maximum size that can be encrypted safely.</w:t>
        </w:r>
      </w:ins>
    </w:p>
    <w:p>
      <w:pPr>
        <w:pStyle w:val="Normal"/>
        <w:numPr>
          <w:ilvl w:val="0"/>
          <w:numId w:val="3"/>
        </w:numPr>
        <w:rPr/>
      </w:pPr>
      <w:ins w:id="3830" w:author="Microsoft Office User" w:date="2018-06-11T15:02:00Z">
        <w:r>
          <w:rPr/>
          <w:t xml:space="preserve">Chacha20 has a parameter, </w:t>
        </w:r>
      </w:ins>
      <w:ins w:id="3831" w:author="Microsoft Office User" w:date="2018-06-11T15:02:00Z">
        <w:r>
          <w:rPr>
            <w:b/>
          </w:rPr>
          <w:t>CK_CHACHA20_PARAMS</w:t>
        </w:r>
      </w:ins>
      <w:ins w:id="3832" w:author="Microsoft Office User" w:date="2018-06-11T15:02:00Z">
        <w:r>
          <w:rPr/>
          <w:t>, which indicates the nonce and initial block counter value.</w:t>
        </w:r>
      </w:ins>
    </w:p>
    <w:p>
      <w:pPr>
        <w:pStyle w:val="Normal"/>
        <w:numPr>
          <w:ilvl w:val="0"/>
          <w:numId w:val="3"/>
        </w:numPr>
        <w:rPr/>
      </w:pPr>
      <w:ins w:id="3833" w:author="Microsoft Office User" w:date="2018-06-11T15:02:00Z">
        <w:r>
          <w:rPr/>
          <w:t>Constraints on key types and the length of input and output data are summarized in the following table:</w:t>
        </w:r>
      </w:ins>
    </w:p>
    <w:p>
      <w:pPr>
        <w:pStyle w:val="Caption1"/>
        <w:numPr>
          <w:ilvl w:val="0"/>
          <w:numId w:val="3"/>
        </w:numPr>
        <w:rPr/>
      </w:pPr>
      <w:ins w:id="3834" w:author="Microsoft Office User" w:date="2018-06-11T15:02:00Z">
        <w:r>
          <w:rPr/>
          <w:t xml:space="preserve">Table </w:t>
        </w:r>
      </w:ins>
      <w:r>
        <w:rPr/>
        <w:fldChar w:fldCharType="begin"/>
      </w:r>
      <w:r>
        <w:instrText> SEQ "Table" \* ARABIC </w:instrText>
      </w:r>
      <w:r>
        <w:fldChar w:fldCharType="separate"/>
      </w:r>
      <w:r>
        <w:t>1</w:t>
      </w:r>
      <w:r>
        <w:fldChar w:fldCharType="end"/>
      </w:r>
      <w:ins w:id="3835" w:author="Microsoft Office User" w:date="2018-06-11T15:02:00Z">
        <w:r>
          <w:rPr/>
          <w:t>, ChaCha20: Key and Data Length</w:t>
        </w:r>
      </w:ins>
    </w:p>
    <w:tbl>
      <w:tblPr>
        <w:tblW w:w="7186"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1161"/>
        <w:gridCol w:w="1173"/>
        <w:gridCol w:w="1361"/>
        <w:gridCol w:w="2096"/>
        <w:gridCol w:w="1395"/>
      </w:tblGrid>
      <w:tr>
        <w:trPr>
          <w:ins w:id="3836" w:author="Microsoft Office User" w:date="2018-06-11T15:02:00Z"/>
        </w:trPr>
        <w:tc>
          <w:tcPr>
            <w:tcW w:w="11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37" w:author="Microsoft Office User" w:date="2018-06-11T15:02:00Z">
              <w:r>
                <w:rPr>
                  <w:b/>
                </w:rPr>
                <w:t>Function</w:t>
              </w:r>
            </w:ins>
          </w:p>
        </w:tc>
        <w:tc>
          <w:tcPr>
            <w:tcW w:w="1173"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38" w:author="Microsoft Office User" w:date="2018-06-11T15:02:00Z">
              <w:r>
                <w:rPr>
                  <w:b/>
                </w:rPr>
                <w:t>Key type</w:t>
              </w:r>
            </w:ins>
          </w:p>
        </w:tc>
        <w:tc>
          <w:tcPr>
            <w:tcW w:w="13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39" w:author="Microsoft Office User" w:date="2018-06-11T15:02:00Z">
              <w:r>
                <w:rPr>
                  <w:b/>
                </w:rPr>
                <w:t>Input length</w:t>
              </w:r>
            </w:ins>
          </w:p>
        </w:tc>
        <w:tc>
          <w:tcPr>
            <w:tcW w:w="2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40" w:author="Microsoft Office User" w:date="2018-06-11T15:02:00Z">
              <w:r>
                <w:rPr>
                  <w:b/>
                </w:rPr>
                <w:t>Output length</w:t>
              </w:r>
            </w:ins>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3841" w:author="Microsoft Office User" w:date="2018-06-11T15:02:00Z">
              <w:r>
                <w:rPr>
                  <w:b/>
                </w:rPr>
                <w:t>Comments</w:t>
              </w:r>
            </w:ins>
          </w:p>
        </w:tc>
      </w:tr>
      <w:tr>
        <w:trPr>
          <w:ins w:id="3842" w:author="Microsoft Office User" w:date="2018-06-11T15:02:00Z"/>
        </w:trPr>
        <w:tc>
          <w:tcPr>
            <w:tcW w:w="11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43" w:author="Microsoft Office User" w:date="2018-06-11T15:02:00Z">
              <w:r>
                <w:rPr/>
                <w:t>C_Encrypt</w:t>
              </w:r>
            </w:ins>
          </w:p>
        </w:tc>
        <w:tc>
          <w:tcPr>
            <w:tcW w:w="1173"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44" w:author="Microsoft Office User" w:date="2018-06-11T15:02:00Z">
              <w:r>
                <w:rPr/>
                <w:t>ChaCha20</w:t>
              </w:r>
            </w:ins>
          </w:p>
        </w:tc>
        <w:tc>
          <w:tcPr>
            <w:tcW w:w="13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45" w:author="Microsoft Office User" w:date="2018-06-11T15:02:00Z">
              <w:r>
                <w:rPr/>
                <w:t>Any  / only up to 256 GB in case of IETF variant</w:t>
              </w:r>
            </w:ins>
          </w:p>
        </w:tc>
        <w:tc>
          <w:tcPr>
            <w:tcW w:w="2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46" w:author="Microsoft Office User" w:date="2018-06-11T15:02:00Z">
              <w:r>
                <w:rPr/>
                <w:t>Same as input length</w:t>
              </w:r>
            </w:ins>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3847" w:author="Microsoft Office User" w:date="2018-06-11T15:02:00Z">
              <w:r>
                <w:rPr/>
                <w:t>No final part</w:t>
              </w:r>
            </w:ins>
          </w:p>
        </w:tc>
      </w:tr>
      <w:tr>
        <w:trPr>
          <w:ins w:id="3848" w:author="Microsoft Office User" w:date="2018-06-11T15:02:00Z"/>
        </w:trPr>
        <w:tc>
          <w:tcPr>
            <w:tcW w:w="11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49" w:author="Microsoft Office User" w:date="2018-06-11T15:02:00Z">
              <w:r>
                <w:rPr/>
                <w:t>C_Decrypt</w:t>
              </w:r>
            </w:ins>
          </w:p>
        </w:tc>
        <w:tc>
          <w:tcPr>
            <w:tcW w:w="1173"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50" w:author="Microsoft Office User" w:date="2018-06-11T15:02:00Z">
              <w:r>
                <w:rPr/>
                <w:t>ChaCha20</w:t>
              </w:r>
            </w:ins>
          </w:p>
        </w:tc>
        <w:tc>
          <w:tcPr>
            <w:tcW w:w="13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51" w:author="Microsoft Office User" w:date="2018-06-11T15:02:00Z">
              <w:r>
                <w:rPr/>
                <w:t>Any / only up to 256 GB in case of IETF variant</w:t>
              </w:r>
            </w:ins>
          </w:p>
        </w:tc>
        <w:tc>
          <w:tcPr>
            <w:tcW w:w="2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52" w:author="Microsoft Office User" w:date="2018-06-11T15:02:00Z">
              <w:r>
                <w:rPr/>
                <w:t>Same as input length</w:t>
              </w:r>
            </w:ins>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3853" w:author="Microsoft Office User" w:date="2018-06-11T15:02:00Z">
              <w:r>
                <w:rPr/>
                <w:t>No final part</w:t>
              </w:r>
            </w:ins>
          </w:p>
        </w:tc>
      </w:tr>
    </w:tbl>
    <w:p>
      <w:pPr>
        <w:pStyle w:val="Normal"/>
        <w:numPr>
          <w:ilvl w:val="0"/>
          <w:numId w:val="3"/>
        </w:numPr>
        <w:rPr/>
      </w:pPr>
      <w:ins w:id="3854" w:author="Microsoft Office User" w:date="2018-06-11T15:02:00Z">
        <w:r>
          <w:rPr/>
          <w:t xml:space="preserve">For this mechanism, the </w:t>
        </w:r>
      </w:ins>
      <w:ins w:id="3855" w:author="Microsoft Office User" w:date="2018-06-11T15:02:00Z">
        <w:r>
          <w:rPr>
            <w:i/>
          </w:rPr>
          <w:t>ulMinKeySize</w:t>
        </w:r>
      </w:ins>
      <w:ins w:id="3856" w:author="Microsoft Office User" w:date="2018-06-11T15:02:00Z">
        <w:r>
          <w:rPr/>
          <w:t xml:space="preserve"> and </w:t>
        </w:r>
      </w:ins>
      <w:ins w:id="3857" w:author="Microsoft Office User" w:date="2018-06-11T15:02:00Z">
        <w:r>
          <w:rPr>
            <w:i/>
          </w:rPr>
          <w:t>ulMaxKeySize</w:t>
        </w:r>
      </w:ins>
      <w:ins w:id="3858" w:author="Microsoft Office User" w:date="2018-06-11T15:02:00Z">
        <w:r>
          <w:rPr/>
          <w:t xml:space="preserve"> fields of the </w:t>
        </w:r>
      </w:ins>
      <w:ins w:id="3859" w:author="Microsoft Office User" w:date="2018-06-11T15:02:00Z">
        <w:r>
          <w:rPr>
            <w:b/>
          </w:rPr>
          <w:t xml:space="preserve">CK_MECHANISM_INFO </w:t>
        </w:r>
      </w:ins>
      <w:ins w:id="3860" w:author="Microsoft Office User" w:date="2018-06-11T15:02:00Z">
        <w:r>
          <w:rPr/>
          <w:t>structure specify the supported range of ChaCha20 key sizes, in bits.</w:t>
        </w:r>
      </w:ins>
    </w:p>
    <w:p>
      <w:pPr>
        <w:pStyle w:val="Caption1"/>
        <w:numPr>
          <w:ilvl w:val="0"/>
          <w:numId w:val="3"/>
        </w:numPr>
        <w:rPr/>
      </w:pPr>
      <w:ins w:id="3861" w:author="Microsoft Office User" w:date="2018-06-11T15:02:00Z">
        <w:r>
          <w:rPr/>
          <w:t xml:space="preserve">Table </w:t>
        </w:r>
      </w:ins>
      <w:r>
        <w:rPr/>
        <w:fldChar w:fldCharType="begin"/>
      </w:r>
      <w:r>
        <w:instrText> SEQ "Table" \* ARABIC </w:instrText>
      </w:r>
      <w:r>
        <w:fldChar w:fldCharType="separate"/>
      </w:r>
      <w:r>
        <w:t>1</w:t>
      </w:r>
      <w:r>
        <w:fldChar w:fldCharType="end"/>
      </w:r>
      <w:ins w:id="3862" w:author="Microsoft Office User" w:date="2018-06-11T15:02:00Z">
        <w:r>
          <w:rPr/>
          <w:t>, ChaCha20: Nonce and block counter lengths</w:t>
        </w:r>
      </w:ins>
    </w:p>
    <w:tbl>
      <w:tblPr>
        <w:tblW w:w="7186"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1161"/>
        <w:gridCol w:w="1173"/>
        <w:gridCol w:w="1361"/>
        <w:gridCol w:w="2096"/>
        <w:gridCol w:w="1395"/>
      </w:tblGrid>
      <w:tr>
        <w:trPr>
          <w:ins w:id="3863" w:author="Microsoft Office User" w:date="2018-06-11T15:02:00Z"/>
        </w:trPr>
        <w:tc>
          <w:tcPr>
            <w:tcW w:w="11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64" w:author="Microsoft Office User" w:date="2018-06-11T15:02:00Z">
              <w:r>
                <w:rPr>
                  <w:b/>
                </w:rPr>
                <w:t>Variant</w:t>
              </w:r>
            </w:ins>
          </w:p>
        </w:tc>
        <w:tc>
          <w:tcPr>
            <w:tcW w:w="1173"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65" w:author="Microsoft Office User" w:date="2018-06-11T15:02:00Z">
              <w:r>
                <w:rPr>
                  <w:b/>
                </w:rPr>
                <w:t>Nonce</w:t>
              </w:r>
            </w:ins>
          </w:p>
        </w:tc>
        <w:tc>
          <w:tcPr>
            <w:tcW w:w="13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66" w:author="Microsoft Office User" w:date="2018-06-11T15:02:00Z">
              <w:r>
                <w:rPr>
                  <w:b/>
                </w:rPr>
                <w:t>Block counter</w:t>
              </w:r>
            </w:ins>
          </w:p>
        </w:tc>
        <w:tc>
          <w:tcPr>
            <w:tcW w:w="2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67" w:author="Microsoft Office User" w:date="2018-06-11T15:02:00Z">
              <w:r>
                <w:rPr>
                  <w:b/>
                </w:rPr>
                <w:t>Maximum message</w:t>
              </w:r>
            </w:ins>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3868" w:author="Microsoft Office User" w:date="2018-06-11T15:02:00Z">
              <w:r>
                <w:rPr>
                  <w:b/>
                </w:rPr>
                <w:t>Nonce generation</w:t>
              </w:r>
            </w:ins>
          </w:p>
        </w:tc>
      </w:tr>
      <w:tr>
        <w:trPr>
          <w:ins w:id="3869" w:author="Microsoft Office User" w:date="2018-06-11T15:02:00Z"/>
        </w:trPr>
        <w:tc>
          <w:tcPr>
            <w:tcW w:w="11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70" w:author="Microsoft Office User" w:date="2018-06-11T15:02:00Z">
              <w:r>
                <w:rPr/>
                <w:t>original</w:t>
              </w:r>
            </w:ins>
          </w:p>
        </w:tc>
        <w:tc>
          <w:tcPr>
            <w:tcW w:w="1173"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71" w:author="Microsoft Office User" w:date="2018-06-11T15:02:00Z">
              <w:r>
                <w:rPr/>
                <w:t>64 bit</w:t>
              </w:r>
            </w:ins>
          </w:p>
        </w:tc>
        <w:tc>
          <w:tcPr>
            <w:tcW w:w="13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72" w:author="Microsoft Office User" w:date="2018-06-11T15:02:00Z">
              <w:r>
                <w:rPr/>
                <w:t>64 bit</w:t>
              </w:r>
            </w:ins>
          </w:p>
        </w:tc>
        <w:tc>
          <w:tcPr>
            <w:tcW w:w="2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73" w:author="Microsoft Office User" w:date="2018-06-11T15:02:00Z">
              <w:r>
                <w:rPr/>
                <w:t>Virtually unlimited</w:t>
              </w:r>
            </w:ins>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3874" w:author="Microsoft Office User" w:date="2018-06-11T15:02:00Z">
              <w:r>
                <w:rPr/>
                <w:t>1</w:t>
              </w:r>
            </w:ins>
            <w:ins w:id="3875" w:author="Microsoft Office User" w:date="2018-06-11T15:02:00Z">
              <w:r>
                <w:rPr>
                  <w:vertAlign w:val="superscript"/>
                </w:rPr>
                <w:t>st</w:t>
              </w:r>
            </w:ins>
            <w:ins w:id="3876" w:author="Microsoft Office User" w:date="2018-06-11T15:02:00Z">
              <w:r>
                <w:rPr/>
                <w:t xml:space="preserve"> msg: nonce</w:t>
              </w:r>
            </w:ins>
            <w:ins w:id="3877" w:author="Microsoft Office User" w:date="2018-06-11T15:02:00Z">
              <w:r>
                <w:rPr>
                  <w:vertAlign w:val="subscript"/>
                </w:rPr>
                <w:t>0</w:t>
              </w:r>
            </w:ins>
            <w:ins w:id="3878" w:author="Microsoft Office User" w:date="2018-06-11T15:02:00Z">
              <w:r>
                <w:rPr/>
                <w:t>=random</w:t>
              </w:r>
            </w:ins>
          </w:p>
          <w:p>
            <w:pPr>
              <w:pStyle w:val="Normal"/>
              <w:numPr>
                <w:ilvl w:val="0"/>
                <w:numId w:val="3"/>
              </w:numPr>
              <w:spacing w:before="80" w:after="80"/>
              <w:rPr/>
            </w:pPr>
            <w:ins w:id="3879" w:author="Microsoft Office User" w:date="2018-06-11T15:02:00Z">
              <w:r>
                <w:rPr/>
                <w:t>n</w:t>
              </w:r>
            </w:ins>
            <w:ins w:id="3880" w:author="Microsoft Office User" w:date="2018-06-11T15:02:00Z">
              <w:r>
                <w:rPr>
                  <w:vertAlign w:val="superscript"/>
                </w:rPr>
                <w:t>th</w:t>
              </w:r>
            </w:ins>
            <w:ins w:id="3881" w:author="Microsoft Office User" w:date="2018-06-11T15:02:00Z">
              <w:r>
                <w:rPr/>
                <w:t xml:space="preserve"> msg: nonce</w:t>
              </w:r>
            </w:ins>
            <w:ins w:id="3882" w:author="Microsoft Office User" w:date="2018-06-11T15:02:00Z">
              <w:r>
                <w:rPr>
                  <w:vertAlign w:val="subscript"/>
                </w:rPr>
                <w:t>n-1</w:t>
              </w:r>
            </w:ins>
            <w:ins w:id="3883" w:author="Microsoft Office User" w:date="2018-06-11T15:02:00Z">
              <w:r>
                <w:rPr/>
                <w:t>++</w:t>
              </w:r>
            </w:ins>
          </w:p>
        </w:tc>
      </w:tr>
      <w:tr>
        <w:trPr>
          <w:ins w:id="3884" w:author="Microsoft Office User" w:date="2018-06-11T15:02:00Z"/>
        </w:trPr>
        <w:tc>
          <w:tcPr>
            <w:tcW w:w="11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85" w:author="Microsoft Office User" w:date="2018-06-11T15:02:00Z">
              <w:r>
                <w:rPr/>
                <w:t>IETF</w:t>
              </w:r>
            </w:ins>
          </w:p>
        </w:tc>
        <w:tc>
          <w:tcPr>
            <w:tcW w:w="1173"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86" w:author="Microsoft Office User" w:date="2018-06-11T15:02:00Z">
              <w:r>
                <w:rPr/>
                <w:t>96 bit</w:t>
              </w:r>
            </w:ins>
          </w:p>
        </w:tc>
        <w:tc>
          <w:tcPr>
            <w:tcW w:w="13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87" w:author="Microsoft Office User" w:date="2018-06-11T15:02:00Z">
              <w:r>
                <w:rPr/>
                <w:t>32 bit</w:t>
              </w:r>
            </w:ins>
          </w:p>
        </w:tc>
        <w:tc>
          <w:tcPr>
            <w:tcW w:w="2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888" w:author="Microsoft Office User" w:date="2018-06-11T15:02:00Z">
              <w:r>
                <w:rPr/>
                <w:t>Max ~256 GB</w:t>
              </w:r>
            </w:ins>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3889" w:author="Microsoft Office User" w:date="2018-06-11T15:02:00Z">
              <w:r>
                <w:rPr/>
                <w:t>1</w:t>
              </w:r>
            </w:ins>
            <w:ins w:id="3890" w:author="Microsoft Office User" w:date="2018-06-11T15:02:00Z">
              <w:r>
                <w:rPr>
                  <w:vertAlign w:val="superscript"/>
                </w:rPr>
                <w:t>st</w:t>
              </w:r>
            </w:ins>
            <w:ins w:id="3891" w:author="Microsoft Office User" w:date="2018-06-11T15:02:00Z">
              <w:r>
                <w:rPr/>
                <w:t xml:space="preserve"> msg: nonce</w:t>
              </w:r>
            </w:ins>
            <w:ins w:id="3892" w:author="Microsoft Office User" w:date="2018-06-11T15:02:00Z">
              <w:r>
                <w:rPr>
                  <w:vertAlign w:val="subscript"/>
                </w:rPr>
                <w:t>0</w:t>
              </w:r>
            </w:ins>
            <w:ins w:id="3893" w:author="Microsoft Office User" w:date="2018-06-11T15:02:00Z">
              <w:r>
                <w:rPr/>
                <w:t>=random</w:t>
              </w:r>
            </w:ins>
          </w:p>
          <w:p>
            <w:pPr>
              <w:pStyle w:val="Normal"/>
              <w:numPr>
                <w:ilvl w:val="0"/>
                <w:numId w:val="3"/>
              </w:numPr>
              <w:spacing w:before="80" w:after="80"/>
              <w:rPr/>
            </w:pPr>
            <w:ins w:id="3894" w:author="Microsoft Office User" w:date="2018-06-11T15:02:00Z">
              <w:r>
                <w:rPr/>
                <w:t>n</w:t>
              </w:r>
            </w:ins>
            <w:ins w:id="3895" w:author="Microsoft Office User" w:date="2018-06-11T15:02:00Z">
              <w:r>
                <w:rPr>
                  <w:vertAlign w:val="superscript"/>
                </w:rPr>
                <w:t>th</w:t>
              </w:r>
            </w:ins>
            <w:ins w:id="3896" w:author="Microsoft Office User" w:date="2018-06-11T15:02:00Z">
              <w:r>
                <w:rPr/>
                <w:t xml:space="preserve"> msg: nonce</w:t>
              </w:r>
            </w:ins>
            <w:ins w:id="3897" w:author="Microsoft Office User" w:date="2018-06-11T15:02:00Z">
              <w:r>
                <w:rPr>
                  <w:vertAlign w:val="subscript"/>
                </w:rPr>
                <w:t>n-1</w:t>
              </w:r>
            </w:ins>
            <w:ins w:id="3898" w:author="Microsoft Office User" w:date="2018-06-11T15:02:00Z">
              <w:r>
                <w:rPr/>
                <w:t>++</w:t>
              </w:r>
            </w:ins>
          </w:p>
        </w:tc>
      </w:tr>
      <w:tr>
        <w:trPr>
          <w:ins w:id="3899" w:author="Microsoft Office User" w:date="2018-06-11T15:02:00Z"/>
        </w:trPr>
        <w:tc>
          <w:tcPr>
            <w:tcW w:w="1161" w:type="dxa"/>
            <w:tcBorders>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900" w:author="Microsoft Office User" w:date="2018-06-11T15:02:00Z">
              <w:r>
                <w:rPr/>
                <w:t>XChaCha20</w:t>
              </w:r>
            </w:ins>
          </w:p>
        </w:tc>
        <w:tc>
          <w:tcPr>
            <w:tcW w:w="1173" w:type="dxa"/>
            <w:tcBorders>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901" w:author="Microsoft Office User" w:date="2018-06-11T15:02:00Z">
              <w:r>
                <w:rPr/>
                <w:t>192 bit</w:t>
              </w:r>
            </w:ins>
          </w:p>
        </w:tc>
        <w:tc>
          <w:tcPr>
            <w:tcW w:w="1361" w:type="dxa"/>
            <w:tcBorders>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902" w:author="Microsoft Office User" w:date="2018-06-11T15:02:00Z">
              <w:r>
                <w:rPr/>
                <w:t>64 bit</w:t>
              </w:r>
            </w:ins>
          </w:p>
        </w:tc>
        <w:tc>
          <w:tcPr>
            <w:tcW w:w="2096" w:type="dxa"/>
            <w:tcBorders>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3903" w:author="Microsoft Office User" w:date="2018-06-11T15:02:00Z">
              <w:r>
                <w:rPr/>
                <w:t>Virtually unlimited</w:t>
              </w:r>
            </w:ins>
          </w:p>
        </w:tc>
        <w:tc>
          <w:tcPr>
            <w:tcW w:w="1395"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3904" w:author="Microsoft Office User" w:date="2018-06-11T15:02:00Z">
              <w:r>
                <w:rPr/>
                <w:t>Each nonce can be randomly generated.</w:t>
              </w:r>
            </w:ins>
          </w:p>
        </w:tc>
      </w:tr>
    </w:tbl>
    <w:p>
      <w:pPr>
        <w:sectPr>
          <w:footerReference w:type="default" r:id="rId74"/>
          <w:footnotePr>
            <w:numFmt w:val="decimal"/>
          </w:footnotePr>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2047"/>
        </w:sectPr>
        <w:pStyle w:val="Normal"/>
        <w:numPr>
          <w:ilvl w:val="0"/>
          <w:numId w:val="3"/>
        </w:numPr>
        <w:rPr/>
      </w:pPr>
      <w:ins w:id="3905" w:author="Microsoft Office User" w:date="2018-06-11T15:02:00Z">
        <w:r>
          <w:rPr/>
          <w:t xml:space="preserve">Nonces must not ever be reused </w:t>
        </w:r>
      </w:ins>
      <w:ins w:id="3906" w:author="Microsoft Office User" w:date="2018-06-11T15:02:00Z">
        <w:r>
          <w:rPr>
            <w:rFonts w:cs="Arial"/>
            <w:lang w:eastAsia="zh-CN"/>
          </w:rPr>
          <w:t>with the</w:t>
        </w:r>
      </w:ins>
      <w:ins w:id="3907" w:author="Microsoft Office User" w:date="2018-06-11T15:02:00Z">
        <w:r>
          <w:rPr/>
          <w:t xml:space="preserve"> same key. However due to the birthday paradox the first two variants cannot guarantee that randomly generated nonces are never repeating. Thus the recommended way to handle this is to generate the first nonce randomly, then increase this for follow-up messages. Only the last (XChaCha20) has large enough nonces so that it is virtually impossible to trigger with randomly generated nonces the birthday paradox.</w:t>
        </w:r>
      </w:ins>
    </w:p>
    <w:p>
      <w:pPr>
        <w:pStyle w:val="Heading2"/>
        <w:numPr>
          <w:ilvl w:val="1"/>
          <w:numId w:val="2"/>
        </w:numPr>
        <w:pBdr/>
        <w:suppressAutoHyphens w:val="true"/>
        <w:pPrChange w:id="0" w:author="Microsoft Office User" w:date="2018-06-11T15:05:00Z">
          <w:pPr>
            <w:tabs>
              <w:tab w:val="left" w:pos="0" w:leader="none"/>
            </w:tabs>
            <w:suppressAutoHyphens w:val="true"/>
            <w:pBdr/>
          </w:pPr>
        </w:pPrChange>
        <w:rPr/>
      </w:pPr>
      <w:bookmarkStart w:id="3673" w:name="_Toc516501049"/>
      <w:bookmarkEnd w:id="3673"/>
      <w:r>
        <w:rPr/>
        <w:t>Salsa20</w:t>
      </w:r>
    </w:p>
    <w:p>
      <w:pPr>
        <w:pStyle w:val="Normal"/>
        <w:numPr>
          <w:ilvl w:val="0"/>
          <w:numId w:val="3"/>
        </w:numPr>
        <w:rPr/>
      </w:pPr>
      <w:ins w:id="3908" w:author="Microsoft Office User" w:date="2018-06-11T15:02:00Z">
        <w:r>
          <w:rPr/>
          <w:t xml:space="preserve">Salsa20 is a secret-key stream cipher described in </w:t>
        </w:r>
      </w:ins>
      <w:ins w:id="3909" w:author="Microsoft Office User" w:date="2018-06-11T15:02:00Z">
        <w:r>
          <w:rPr>
            <w:b/>
          </w:rPr>
          <w:t>[SALSA].</w:t>
        </w:r>
      </w:ins>
    </w:p>
    <w:p>
      <w:pPr>
        <w:pStyle w:val="Normal"/>
        <w:numPr>
          <w:ilvl w:val="0"/>
          <w:numId w:val="3"/>
        </w:numPr>
        <w:rPr/>
      </w:pPr>
      <w:ins w:id="3910" w:author="Microsoft Office User" w:date="2018-06-11T15:02:00Z">
        <w:r>
          <w:rPr>
            <w:i/>
            <w:sz w:val="18"/>
            <w:szCs w:val="18"/>
          </w:rPr>
          <w:t xml:space="preserve">Table </w:t>
        </w:r>
      </w:ins>
      <w:r>
        <w:rPr>
          <w:i/>
          <w:sz w:val="18"/>
          <w:szCs w:val="18"/>
        </w:rPr>
        <w:fldChar w:fldCharType="begin"/>
      </w:r>
      <w:r>
        <w:instrText> SEQ "Table" \* ARABIC </w:instrText>
      </w:r>
      <w:r>
        <w:fldChar w:fldCharType="separate"/>
      </w:r>
      <w:r>
        <w:t>1</w:t>
      </w:r>
      <w:r>
        <w:fldChar w:fldCharType="end"/>
      </w:r>
      <w:ins w:id="3911" w:author="Microsoft Office User" w:date="2018-06-11T15:02:00Z">
        <w:r>
          <w:rPr>
            <w:i/>
            <w:sz w:val="18"/>
            <w:szCs w:val="18"/>
          </w:rPr>
          <w:t>, Salsa20 Mechanisms vs. Functions</w:t>
        </w:r>
      </w:ins>
    </w:p>
    <w:tbl>
      <w:tblPr>
        <w:tblW w:w="8730" w:type="dxa"/>
        <w:jc w:val="left"/>
        <w:tblInd w:w="8" w:type="dxa"/>
        <w:tblBorders>
          <w:top w:val="single" w:sz="6" w:space="0" w:color="000001"/>
          <w:left w:val="single" w:sz="6" w:space="0" w:color="000001"/>
          <w:bottom w:val="single" w:sz="6" w:space="0" w:color="000001"/>
          <w:insideH w:val="single" w:sz="6" w:space="0" w:color="000001"/>
        </w:tblBorders>
        <w:tblCellMar>
          <w:top w:w="0" w:type="dxa"/>
          <w:left w:w="-7" w:type="dxa"/>
          <w:bottom w:w="0" w:type="dxa"/>
          <w:right w:w="0" w:type="dxa"/>
        </w:tblCellMar>
        <w:tblLook w:val="0000" w:noVBand="0" w:noHBand="0" w:lastColumn="0" w:firstColumn="0" w:lastRow="0" w:firstRow="0"/>
      </w:tblPr>
      <w:tblGrid>
        <w:gridCol w:w="3509"/>
        <w:gridCol w:w="810"/>
        <w:gridCol w:w="705"/>
        <w:gridCol w:w="530"/>
        <w:gridCol w:w="706"/>
        <w:gridCol w:w="618"/>
        <w:gridCol w:w="874"/>
        <w:gridCol w:w="977"/>
      </w:tblGrid>
      <w:tr>
        <w:trPr>
          <w:ins w:id="3912" w:author="Microsoft Office User" w:date="2018-06-11T15:02:00Z"/>
          <w:cantSplit w:val="true"/>
        </w:trPr>
        <w:tc>
          <w:tcPr>
            <w:tcW w:w="350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snapToGrid w:val="false"/>
              <w:spacing w:before="0" w:after="40"/>
              <w:jc w:val="left"/>
              <w:rPr>
                <w:rFonts w:ascii="Arial" w:hAnsi="Arial" w:cs="Arial"/>
                <w:sz w:val="20"/>
              </w:rPr>
            </w:pPr>
            <w:r>
              <w:rPr>
                <w:rFonts w:cs="Arial" w:ascii="Arial" w:hAnsi="Arial"/>
                <w:sz w:val="20"/>
              </w:rPr>
            </w:r>
          </w:p>
        </w:tc>
        <w:tc>
          <w:tcPr>
            <w:tcW w:w="5220" w:type="dxa"/>
            <w:gridSpan w:val="7"/>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numPr>
                <w:ilvl w:val="0"/>
                <w:numId w:val="3"/>
              </w:numPr>
              <w:spacing w:before="0" w:after="40"/>
              <w:rPr/>
            </w:pPr>
            <w:ins w:id="3913" w:author="Microsoft Office User" w:date="2018-06-11T15:02:00Z">
              <w:r>
                <w:rPr>
                  <w:rFonts w:cs="Arial" w:ascii="Arial" w:hAnsi="Arial"/>
                  <w:b/>
                  <w:sz w:val="20"/>
                </w:rPr>
                <w:t>Functions</w:t>
              </w:r>
            </w:ins>
          </w:p>
        </w:tc>
      </w:tr>
      <w:tr>
        <w:trPr>
          <w:ins w:id="3914" w:author="Microsoft Office User" w:date="2018-06-11T15:02:00Z"/>
          <w:cantSplit w:val="true"/>
        </w:trPr>
        <w:tc>
          <w:tcPr>
            <w:tcW w:w="350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snapToGrid w:val="false"/>
              <w:jc w:val="left"/>
              <w:rPr>
                <w:rFonts w:ascii="Arial" w:hAnsi="Arial" w:cs="Arial"/>
                <w:b/>
                <w:b/>
                <w:sz w:val="20"/>
              </w:rPr>
            </w:pPr>
            <w:ins w:id="3915" w:author="Microsoft Office User" w:date="2018-06-11T15:02:00Z">
              <w:r>
                <w:rPr>
                  <w:rFonts w:cs="Arial" w:ascii="Arial" w:hAnsi="Arial"/>
                  <w:b/>
                  <w:sz w:val="20"/>
                </w:rPr>
              </w:r>
            </w:ins>
          </w:p>
          <w:p>
            <w:pPr>
              <w:pStyle w:val="TableSmallFont"/>
              <w:numPr>
                <w:ilvl w:val="0"/>
                <w:numId w:val="3"/>
              </w:numPr>
              <w:spacing w:before="0" w:after="40"/>
              <w:jc w:val="left"/>
              <w:rPr/>
            </w:pPr>
            <w:ins w:id="3916" w:author="Microsoft Office User" w:date="2018-06-11T15:02:00Z">
              <w:r>
                <w:rPr>
                  <w:rFonts w:cs="Arial" w:ascii="Arial" w:hAnsi="Arial"/>
                  <w:b/>
                  <w:sz w:val="20"/>
                </w:rPr>
                <w:t>Mechanism</w:t>
              </w:r>
            </w:ins>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3917" w:author="Microsoft Office User" w:date="2018-06-11T15:02:00Z">
              <w:r>
                <w:rPr>
                  <w:rFonts w:cs="Arial" w:ascii="Arial" w:hAnsi="Arial"/>
                  <w:b/>
                  <w:sz w:val="20"/>
                </w:rPr>
                <w:t>Encrypt</w:t>
              </w:r>
            </w:ins>
          </w:p>
          <w:p>
            <w:pPr>
              <w:pStyle w:val="TableSmallFont"/>
              <w:numPr>
                <w:ilvl w:val="0"/>
                <w:numId w:val="3"/>
              </w:numPr>
              <w:rPr/>
            </w:pPr>
            <w:ins w:id="3918" w:author="Microsoft Office User" w:date="2018-06-11T15:02:00Z">
              <w:r>
                <w:rPr>
                  <w:rFonts w:cs="Arial" w:ascii="Arial" w:hAnsi="Arial"/>
                  <w:b/>
                  <w:sz w:val="20"/>
                </w:rPr>
                <w:t>&amp;</w:t>
              </w:r>
            </w:ins>
          </w:p>
          <w:p>
            <w:pPr>
              <w:pStyle w:val="TableSmallFont"/>
              <w:numPr>
                <w:ilvl w:val="0"/>
                <w:numId w:val="3"/>
              </w:numPr>
              <w:spacing w:before="0" w:after="40"/>
              <w:rPr/>
            </w:pPr>
            <w:ins w:id="3919" w:author="Microsoft Office User" w:date="2018-06-11T15:02:00Z">
              <w:r>
                <w:rPr>
                  <w:rFonts w:cs="Arial" w:ascii="Arial" w:hAnsi="Arial"/>
                  <w:b/>
                  <w:sz w:val="20"/>
                </w:rPr>
                <w:t>Decrypt</w:t>
              </w:r>
            </w:ins>
          </w:p>
        </w:tc>
        <w:tc>
          <w:tcPr>
            <w:tcW w:w="705"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3920" w:author="Microsoft Office User" w:date="2018-06-11T15:02:00Z">
              <w:r>
                <w:rPr>
                  <w:rFonts w:cs="Arial" w:ascii="Arial" w:hAnsi="Arial"/>
                  <w:b/>
                  <w:sz w:val="20"/>
                </w:rPr>
                <w:t>Sign</w:t>
              </w:r>
            </w:ins>
          </w:p>
          <w:p>
            <w:pPr>
              <w:pStyle w:val="TableSmallFont"/>
              <w:numPr>
                <w:ilvl w:val="0"/>
                <w:numId w:val="3"/>
              </w:numPr>
              <w:rPr/>
            </w:pPr>
            <w:ins w:id="3921" w:author="Microsoft Office User" w:date="2018-06-11T15:02:00Z">
              <w:r>
                <w:rPr>
                  <w:rFonts w:cs="Arial" w:ascii="Arial" w:hAnsi="Arial"/>
                  <w:b/>
                  <w:sz w:val="20"/>
                </w:rPr>
                <w:t>&amp;</w:t>
              </w:r>
            </w:ins>
          </w:p>
          <w:p>
            <w:pPr>
              <w:pStyle w:val="TableSmallFont"/>
              <w:numPr>
                <w:ilvl w:val="0"/>
                <w:numId w:val="3"/>
              </w:numPr>
              <w:spacing w:before="0" w:after="40"/>
              <w:rPr/>
            </w:pPr>
            <w:ins w:id="3922" w:author="Microsoft Office User" w:date="2018-06-11T15:02:00Z">
              <w:r>
                <w:rPr>
                  <w:rFonts w:cs="Arial" w:ascii="Arial" w:hAnsi="Arial"/>
                  <w:b/>
                  <w:sz w:val="20"/>
                </w:rPr>
                <w:t>Verify</w:t>
              </w:r>
            </w:ins>
          </w:p>
        </w:tc>
        <w:tc>
          <w:tcPr>
            <w:tcW w:w="53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3923" w:author="Microsoft Office User" w:date="2018-06-11T15:02:00Z">
              <w:r>
                <w:rPr>
                  <w:rFonts w:cs="Arial" w:ascii="Arial" w:hAnsi="Arial"/>
                  <w:b/>
                  <w:sz w:val="20"/>
                  <w:lang w:val="sv-SE"/>
                </w:rPr>
                <w:t>SR</w:t>
              </w:r>
            </w:ins>
          </w:p>
          <w:p>
            <w:pPr>
              <w:pStyle w:val="TableSmallFont"/>
              <w:numPr>
                <w:ilvl w:val="0"/>
                <w:numId w:val="3"/>
              </w:numPr>
              <w:rPr/>
            </w:pPr>
            <w:ins w:id="3924" w:author="Microsoft Office User" w:date="2018-06-11T15:02:00Z">
              <w:r>
                <w:rPr>
                  <w:rFonts w:cs="Arial" w:ascii="Arial" w:hAnsi="Arial"/>
                  <w:b/>
                  <w:sz w:val="20"/>
                  <w:lang w:val="sv-SE"/>
                </w:rPr>
                <w:t>&amp;</w:t>
              </w:r>
            </w:ins>
          </w:p>
          <w:p>
            <w:pPr>
              <w:pStyle w:val="TableSmallFont"/>
              <w:numPr>
                <w:ilvl w:val="0"/>
                <w:numId w:val="3"/>
              </w:numPr>
              <w:spacing w:before="0" w:after="40"/>
              <w:rPr/>
            </w:pPr>
            <w:ins w:id="3925" w:author="Microsoft Office User" w:date="2018-06-11T15:02:00Z">
              <w:r>
                <w:rPr>
                  <w:rFonts w:cs="Arial" w:ascii="Arial" w:hAnsi="Arial"/>
                  <w:b/>
                  <w:sz w:val="20"/>
                  <w:lang w:val="sv-SE"/>
                </w:rPr>
                <w:t>VR</w:t>
              </w:r>
            </w:ins>
            <w:ins w:id="3926" w:author="Microsoft Office User" w:date="2018-06-11T15:02:00Z">
              <w:r>
                <w:rPr>
                  <w:rFonts w:cs="Arial" w:ascii="Arial" w:hAnsi="Arial"/>
                  <w:position w:val="20"/>
                  <w:sz w:val="20"/>
                  <w:lang w:val="sv-SE"/>
                </w:rPr>
                <w:t>1</w:t>
              </w:r>
            </w:ins>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snapToGrid w:val="false"/>
              <w:rPr>
                <w:rFonts w:ascii="Arial" w:hAnsi="Arial" w:cs="Arial"/>
                <w:b/>
                <w:b/>
                <w:sz w:val="20"/>
                <w:lang w:val="sv-SE"/>
              </w:rPr>
            </w:pPr>
            <w:ins w:id="3927" w:author="Microsoft Office User" w:date="2018-06-11T15:02:00Z">
              <w:r>
                <w:rPr>
                  <w:rFonts w:cs="Arial" w:ascii="Arial" w:hAnsi="Arial"/>
                  <w:b/>
                  <w:sz w:val="20"/>
                  <w:lang w:val="sv-SE"/>
                </w:rPr>
              </w:r>
            </w:ins>
          </w:p>
          <w:p>
            <w:pPr>
              <w:pStyle w:val="TableSmallFont"/>
              <w:numPr>
                <w:ilvl w:val="0"/>
                <w:numId w:val="3"/>
              </w:numPr>
              <w:spacing w:before="0" w:after="40"/>
              <w:rPr/>
            </w:pPr>
            <w:ins w:id="3928" w:author="Microsoft Office User" w:date="2018-06-11T15:02:00Z">
              <w:r>
                <w:rPr>
                  <w:rFonts w:cs="Arial" w:ascii="Arial" w:hAnsi="Arial"/>
                  <w:b/>
                  <w:sz w:val="20"/>
                  <w:lang w:val="sv-SE"/>
                </w:rPr>
                <w:t>Digest</w:t>
              </w:r>
            </w:ins>
          </w:p>
        </w:tc>
        <w:tc>
          <w:tcPr>
            <w:tcW w:w="618"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3929" w:author="Microsoft Office User" w:date="2018-06-11T15:02:00Z">
              <w:r>
                <w:rPr>
                  <w:rFonts w:cs="Arial" w:ascii="Arial" w:hAnsi="Arial"/>
                  <w:b/>
                  <w:sz w:val="20"/>
                </w:rPr>
                <w:t>Gen.</w:t>
              </w:r>
            </w:ins>
          </w:p>
          <w:p>
            <w:pPr>
              <w:pStyle w:val="TableSmallFont"/>
              <w:numPr>
                <w:ilvl w:val="0"/>
                <w:numId w:val="3"/>
              </w:numPr>
              <w:rPr/>
            </w:pPr>
            <w:ins w:id="3930" w:author="Microsoft Office User" w:date="2018-06-11T15:02:00Z">
              <w:r>
                <w:rPr>
                  <w:rFonts w:eastAsia="Arial" w:cs="Arial" w:ascii="Arial" w:hAnsi="Arial"/>
                  <w:b/>
                  <w:sz w:val="20"/>
                </w:rPr>
                <w:t xml:space="preserve"> </w:t>
              </w:r>
            </w:ins>
            <w:ins w:id="3931" w:author="Microsoft Office User" w:date="2018-06-11T15:02:00Z">
              <w:r>
                <w:rPr>
                  <w:rFonts w:cs="Arial" w:ascii="Arial" w:hAnsi="Arial"/>
                  <w:b/>
                  <w:sz w:val="20"/>
                </w:rPr>
                <w:t>Key/</w:t>
              </w:r>
            </w:ins>
          </w:p>
          <w:p>
            <w:pPr>
              <w:pStyle w:val="TableSmallFont"/>
              <w:numPr>
                <w:ilvl w:val="0"/>
                <w:numId w:val="3"/>
              </w:numPr>
              <w:rPr/>
            </w:pPr>
            <w:ins w:id="3932" w:author="Microsoft Office User" w:date="2018-06-11T15:02:00Z">
              <w:r>
                <w:rPr>
                  <w:rFonts w:cs="Arial" w:ascii="Arial" w:hAnsi="Arial"/>
                  <w:b/>
                  <w:sz w:val="20"/>
                </w:rPr>
                <w:t>Key</w:t>
              </w:r>
            </w:ins>
          </w:p>
          <w:p>
            <w:pPr>
              <w:pStyle w:val="TableSmallFont"/>
              <w:numPr>
                <w:ilvl w:val="0"/>
                <w:numId w:val="3"/>
              </w:numPr>
              <w:spacing w:before="0" w:after="40"/>
              <w:rPr/>
            </w:pPr>
            <w:ins w:id="3933" w:author="Microsoft Office User" w:date="2018-06-11T15:02:00Z">
              <w:r>
                <w:rPr>
                  <w:rFonts w:cs="Arial" w:ascii="Arial" w:hAnsi="Arial"/>
                  <w:b/>
                  <w:sz w:val="20"/>
                </w:rPr>
                <w:t>Pair</w:t>
              </w:r>
            </w:ins>
          </w:p>
        </w:tc>
        <w:tc>
          <w:tcPr>
            <w:tcW w:w="874"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3934" w:author="Microsoft Office User" w:date="2018-06-11T15:02:00Z">
              <w:r>
                <w:rPr>
                  <w:rFonts w:cs="Arial" w:ascii="Arial" w:hAnsi="Arial"/>
                  <w:b/>
                  <w:sz w:val="20"/>
                </w:rPr>
                <w:t>Wrap</w:t>
              </w:r>
            </w:ins>
          </w:p>
          <w:p>
            <w:pPr>
              <w:pStyle w:val="TableSmallFont"/>
              <w:numPr>
                <w:ilvl w:val="0"/>
                <w:numId w:val="3"/>
              </w:numPr>
              <w:rPr/>
            </w:pPr>
            <w:ins w:id="3935" w:author="Microsoft Office User" w:date="2018-06-11T15:02:00Z">
              <w:r>
                <w:rPr>
                  <w:rFonts w:cs="Arial" w:ascii="Arial" w:hAnsi="Arial"/>
                  <w:b/>
                  <w:sz w:val="20"/>
                </w:rPr>
                <w:t>&amp;</w:t>
              </w:r>
            </w:ins>
          </w:p>
          <w:p>
            <w:pPr>
              <w:pStyle w:val="TableSmallFont"/>
              <w:numPr>
                <w:ilvl w:val="0"/>
                <w:numId w:val="3"/>
              </w:numPr>
              <w:spacing w:before="0" w:after="40"/>
              <w:rPr/>
            </w:pPr>
            <w:ins w:id="3936" w:author="Microsoft Office User" w:date="2018-06-11T15:02:00Z">
              <w:r>
                <w:rPr>
                  <w:rFonts w:cs="Arial" w:ascii="Arial" w:hAnsi="Arial"/>
                  <w:b/>
                  <w:sz w:val="20"/>
                </w:rPr>
                <w:t>Unwrap</w:t>
              </w:r>
            </w:ins>
          </w:p>
        </w:tc>
        <w:tc>
          <w:tcPr>
            <w:tcW w:w="9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numPr>
                <w:ilvl w:val="0"/>
                <w:numId w:val="3"/>
              </w:numPr>
              <w:snapToGrid w:val="false"/>
              <w:rPr>
                <w:rFonts w:ascii="Arial" w:hAnsi="Arial" w:cs="Arial"/>
                <w:b/>
                <w:b/>
                <w:sz w:val="20"/>
              </w:rPr>
            </w:pPr>
            <w:ins w:id="3937" w:author="Microsoft Office User" w:date="2018-06-11T15:02:00Z">
              <w:r>
                <w:rPr>
                  <w:rFonts w:cs="Arial" w:ascii="Arial" w:hAnsi="Arial"/>
                  <w:b/>
                  <w:sz w:val="20"/>
                </w:rPr>
              </w:r>
            </w:ins>
          </w:p>
          <w:p>
            <w:pPr>
              <w:pStyle w:val="TableSmallFont"/>
              <w:numPr>
                <w:ilvl w:val="0"/>
                <w:numId w:val="3"/>
              </w:numPr>
              <w:spacing w:before="0" w:after="40"/>
              <w:rPr/>
            </w:pPr>
            <w:ins w:id="3938" w:author="Microsoft Office User" w:date="2018-06-11T15:02:00Z">
              <w:r>
                <w:rPr>
                  <w:rFonts w:cs="Arial" w:ascii="Arial" w:hAnsi="Arial"/>
                  <w:b/>
                  <w:sz w:val="20"/>
                </w:rPr>
                <w:t>Derive</w:t>
              </w:r>
            </w:ins>
          </w:p>
        </w:tc>
      </w:tr>
      <w:tr>
        <w:trPr>
          <w:ins w:id="3939" w:author="Microsoft Office User" w:date="2018-06-11T15:02:00Z"/>
          <w:cantSplit w:val="true"/>
        </w:trPr>
        <w:tc>
          <w:tcPr>
            <w:tcW w:w="3509"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jc w:val="left"/>
              <w:rPr/>
            </w:pPr>
            <w:ins w:id="3940" w:author="Microsoft Office User" w:date="2018-06-11T15:02:00Z">
              <w:r>
                <w:rPr>
                  <w:rFonts w:cs="Arial" w:ascii="Arial" w:hAnsi="Arial"/>
                  <w:sz w:val="20"/>
                </w:rPr>
                <w:t>CKM_SALSA20_KEY_GEN</w:t>
              </w:r>
            </w:ins>
          </w:p>
        </w:tc>
        <w:tc>
          <w:tcPr>
            <w:tcW w:w="810"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705"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530"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706"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618"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rPr/>
            </w:pPr>
            <w:ins w:id="3941" w:author="Microsoft Office User" w:date="2018-06-11T15:02:00Z">
              <w:r>
                <w:rPr>
                  <w:rFonts w:eastAsia="MS Mincho" w:cs="Arial" w:ascii="Arial" w:hAnsi="Arial"/>
                  <w:sz w:val="20"/>
                </w:rPr>
                <w:t>✓</w:t>
              </w:r>
            </w:ins>
          </w:p>
        </w:tc>
        <w:tc>
          <w:tcPr>
            <w:tcW w:w="874"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977" w:type="dxa"/>
            <w:tcBorders>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r>
      <w:tr>
        <w:trPr>
          <w:ins w:id="3942" w:author="Microsoft Office User" w:date="2018-06-11T15:02:00Z"/>
          <w:cantSplit w:val="true"/>
        </w:trPr>
        <w:tc>
          <w:tcPr>
            <w:tcW w:w="3509"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jc w:val="left"/>
              <w:rPr/>
            </w:pPr>
            <w:ins w:id="3943" w:author="Microsoft Office User" w:date="2018-06-11T15:02:00Z">
              <w:r>
                <w:rPr>
                  <w:rFonts w:cs="Arial" w:ascii="Arial" w:hAnsi="Arial"/>
                  <w:sz w:val="20"/>
                </w:rPr>
                <w:t>CKM_SALSA20</w:t>
              </w:r>
            </w:ins>
          </w:p>
        </w:tc>
        <w:tc>
          <w:tcPr>
            <w:tcW w:w="810"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rPr/>
            </w:pPr>
            <w:ins w:id="3944" w:author="Microsoft Office User" w:date="2018-06-11T15:02:00Z">
              <w:r>
                <w:rPr>
                  <w:rFonts w:eastAsia="MS Mincho" w:cs="Arial" w:ascii="Arial" w:hAnsi="Arial"/>
                  <w:sz w:val="20"/>
                </w:rPr>
                <w:t>✓</w:t>
              </w:r>
            </w:ins>
          </w:p>
        </w:tc>
        <w:tc>
          <w:tcPr>
            <w:tcW w:w="705"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530"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06"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18"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74" w:type="dxa"/>
            <w:tcBorders>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rPr/>
            </w:pPr>
            <w:ins w:id="3945" w:author="Microsoft Office User" w:date="2018-06-11T15:02:00Z">
              <w:r>
                <w:rPr>
                  <w:rFonts w:eastAsia="MS Mincho" w:cs="Arial" w:ascii="Arial" w:hAnsi="Arial"/>
                  <w:sz w:val="20"/>
                </w:rPr>
                <w:t>✓</w:t>
              </w:r>
            </w:ins>
          </w:p>
        </w:tc>
        <w:tc>
          <w:tcPr>
            <w:tcW w:w="977" w:type="dxa"/>
            <w:tcBorders>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bl>
    <w:p>
      <w:pPr>
        <w:pStyle w:val="Normal"/>
        <w:numPr>
          <w:ilvl w:val="0"/>
          <w:numId w:val="3"/>
        </w:numPr>
        <w:spacing w:before="0" w:after="0"/>
        <w:rPr/>
      </w:pPr>
      <w:ins w:id="3946" w:author="Microsoft Office User" w:date="2018-06-11T15:02:00Z">
        <w:r>
          <w:rPr/>
        </w:r>
      </w:ins>
    </w:p>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bookmarkStart w:id="3674" w:name="_Toc516501050"/>
      <w:bookmarkEnd w:id="3674"/>
      <w:r>
        <w:rPr/>
        <w:t>Definitions</w:t>
      </w:r>
    </w:p>
    <w:p>
      <w:pPr>
        <w:pStyle w:val="Normal"/>
        <w:numPr>
          <w:ilvl w:val="0"/>
          <w:numId w:val="3"/>
        </w:numPr>
        <w:rPr/>
      </w:pPr>
      <w:ins w:id="3947" w:author="Microsoft Office User" w:date="2018-06-11T15:02:00Z">
        <w:r>
          <w:rPr/>
          <w:t>This section defines the key type “CKK_SALSA20” and “CKK_SALSA20” for type CK_KEY_TYPE as used in the CKA_KEY_TYPE attribute of key objects.</w:t>
        </w:r>
      </w:ins>
    </w:p>
    <w:p>
      <w:pPr>
        <w:pStyle w:val="Normal"/>
        <w:numPr>
          <w:ilvl w:val="0"/>
          <w:numId w:val="3"/>
        </w:numPr>
        <w:rPr/>
      </w:pPr>
      <w:ins w:id="3948" w:author="Microsoft Office User" w:date="2018-06-11T15:02:00Z">
        <w:r>
          <w:rPr/>
          <w:t>Mechanisms:</w:t>
        </w:r>
      </w:ins>
    </w:p>
    <w:p>
      <w:pPr>
        <w:pStyle w:val="Normal"/>
        <w:numPr>
          <w:ilvl w:val="0"/>
          <w:numId w:val="3"/>
        </w:numPr>
        <w:ind w:left="720" w:hanging="0"/>
        <w:rPr/>
      </w:pPr>
      <w:ins w:id="3949" w:author="Microsoft Office User" w:date="2018-06-11T15:02:00Z">
        <w:r>
          <w:rPr/>
          <w:t>CKM_SALSA20_KEY_GEN</w:t>
        </w:r>
      </w:ins>
    </w:p>
    <w:p>
      <w:pPr>
        <w:pStyle w:val="Normal"/>
        <w:numPr>
          <w:ilvl w:val="0"/>
          <w:numId w:val="3"/>
        </w:numPr>
        <w:ind w:left="720" w:hanging="0"/>
        <w:rPr/>
      </w:pPr>
      <w:ins w:id="3950" w:author="Microsoft Office User" w:date="2018-06-11T15:02:00Z">
        <w:r>
          <w:rPr/>
          <w:t>CKM_SALSA20</w:t>
        </w:r>
      </w:ins>
    </w:p>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bookmarkStart w:id="3675" w:name="_Toc516501051"/>
      <w:bookmarkEnd w:id="3675"/>
      <w:r>
        <w:rPr/>
        <w:t>Salsa20 secret key objects</w:t>
      </w:r>
    </w:p>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3951" w:author="Microsoft Office User" w:date="2018-06-11T15:02:00Z">
        <w:r>
          <w:rPr/>
          <w:t>Salsa20 secret key objects (object class CKO_SECRET_KEY, key type CKK_SALSA) hold Salsa20 keys.  The following table defines the Salsa20 secret key object attributes, in addition to the common attributes defined for this object class:</w:t>
        </w:r>
      </w:ins>
    </w:p>
    <w:p>
      <w:pPr>
        <w:pStyle w:val="Caption1"/>
        <w:numPr>
          <w:ilvl w:val="0"/>
          <w:numId w:val="3"/>
        </w:numPr>
        <w:rPr/>
      </w:pPr>
      <w:ins w:id="3952" w:author="Microsoft Office User" w:date="2018-06-11T15:02:00Z">
        <w:r>
          <w:rPr/>
          <w:t xml:space="preserve">Table </w:t>
        </w:r>
      </w:ins>
      <w:r>
        <w:rPr>
          <w:szCs w:val="18"/>
        </w:rPr>
        <w:fldChar w:fldCharType="begin"/>
      </w:r>
      <w:r>
        <w:instrText> SEQ "Table" \* ARABIC </w:instrText>
      </w:r>
      <w:r>
        <w:fldChar w:fldCharType="separate"/>
      </w:r>
      <w:r>
        <w:t>1</w:t>
      </w:r>
      <w:r>
        <w:fldChar w:fldCharType="end"/>
      </w:r>
      <w:ins w:id="3953" w:author="Microsoft Office User" w:date="2018-06-11T15:02:00Z">
        <w:r>
          <w:rPr/>
          <w:t>, ChaCha20 Secret Key Object</w:t>
        </w:r>
      </w:ins>
    </w:p>
    <w:tbl>
      <w:tblPr>
        <w:tblW w:w="7050" w:type="dxa"/>
        <w:jc w:val="left"/>
        <w:tblInd w:w="109"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val="0000" w:noVBand="0" w:noHBand="0" w:lastColumn="0" w:firstColumn="0" w:lastRow="0" w:firstRow="0"/>
      </w:tblPr>
      <w:tblGrid>
        <w:gridCol w:w="2609"/>
        <w:gridCol w:w="1530"/>
        <w:gridCol w:w="2911"/>
      </w:tblGrid>
      <w:tr>
        <w:trPr>
          <w:tblHeader w:val="true"/>
          <w:ins w:id="3954" w:author="Microsoft Office User" w:date="2018-06-11T15:02:00Z"/>
        </w:trPr>
        <w:tc>
          <w:tcPr>
            <w:tcW w:w="2609" w:type="dxa"/>
            <w:tcBorders>
              <w:top w:val="single" w:sz="12"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pPr>
            <w:ins w:id="3955" w:author="Microsoft Office User" w:date="2018-06-11T15:02:00Z">
              <w:r>
                <w:rPr>
                  <w:rFonts w:cs="Arial" w:ascii="Arial" w:hAnsi="Arial"/>
                  <w:b/>
                  <w:sz w:val="20"/>
                </w:rPr>
                <w:t>Attribute</w:t>
              </w:r>
            </w:ins>
          </w:p>
        </w:tc>
        <w:tc>
          <w:tcPr>
            <w:tcW w:w="1530" w:type="dxa"/>
            <w:tcBorders>
              <w:top w:val="single" w:sz="12"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pPr>
            <w:ins w:id="3956" w:author="Microsoft Office User" w:date="2018-06-11T15:02:00Z">
              <w:r>
                <w:rPr>
                  <w:rFonts w:cs="Arial" w:ascii="Arial" w:hAnsi="Arial"/>
                  <w:b/>
                  <w:sz w:val="20"/>
                </w:rPr>
                <w:t>Data type</w:t>
              </w:r>
            </w:ins>
          </w:p>
        </w:tc>
        <w:tc>
          <w:tcPr>
            <w:tcW w:w="291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rPr/>
            </w:pPr>
            <w:ins w:id="3957" w:author="Microsoft Office User" w:date="2018-06-11T15:02:00Z">
              <w:r>
                <w:rPr>
                  <w:rFonts w:cs="Arial" w:ascii="Arial" w:hAnsi="Arial"/>
                  <w:b/>
                  <w:sz w:val="20"/>
                </w:rPr>
                <w:t>Meaning</w:t>
              </w:r>
            </w:ins>
          </w:p>
        </w:tc>
      </w:tr>
      <w:tr>
        <w:trPr>
          <w:ins w:id="3958" w:author="Microsoft Office User" w:date="2018-06-11T15:02:00Z"/>
        </w:trPr>
        <w:tc>
          <w:tcPr>
            <w:tcW w:w="2609" w:type="dxa"/>
            <w:tcBorders>
              <w:top w:val="single" w:sz="6"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pPr>
            <w:ins w:id="3959" w:author="Microsoft Office User" w:date="2018-06-11T15:02:00Z">
              <w:r>
                <w:rPr>
                  <w:rFonts w:cs="Arial" w:ascii="Arial" w:hAnsi="Arial"/>
                  <w:sz w:val="20"/>
                </w:rPr>
                <w:t>CKA_VALUE</w:t>
              </w:r>
            </w:ins>
            <w:ins w:id="3960" w:author="Microsoft Office User" w:date="2018-06-11T15:02:00Z">
              <w:r>
                <w:rPr>
                  <w:rFonts w:cs="Arial" w:ascii="Arial" w:hAnsi="Arial"/>
                  <w:sz w:val="20"/>
                  <w:vertAlign w:val="superscript"/>
                </w:rPr>
                <w:t>1,4,6,7</w:t>
              </w:r>
            </w:ins>
          </w:p>
        </w:tc>
        <w:tc>
          <w:tcPr>
            <w:tcW w:w="1530"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pPr>
            <w:ins w:id="3961" w:author="Microsoft Office User" w:date="2018-06-11T15:02:00Z">
              <w:r>
                <w:rPr>
                  <w:rFonts w:cs="Arial" w:ascii="Arial" w:hAnsi="Arial"/>
                  <w:sz w:val="20"/>
                </w:rPr>
                <w:t>Byte array</w:t>
              </w:r>
            </w:ins>
          </w:p>
        </w:tc>
        <w:tc>
          <w:tcPr>
            <w:tcW w:w="29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rPr/>
            </w:pPr>
            <w:ins w:id="3962" w:author="Microsoft Office User" w:date="2018-06-11T15:02:00Z">
              <w:r>
                <w:rPr>
                  <w:rFonts w:cs="Arial" w:ascii="Arial" w:hAnsi="Arial"/>
                  <w:sz w:val="20"/>
                </w:rPr>
                <w:t>Key length is fixed at 256 bits.  Bit length restricted to a byte array.</w:t>
              </w:r>
            </w:ins>
          </w:p>
        </w:tc>
      </w:tr>
      <w:tr>
        <w:trPr>
          <w:ins w:id="3963" w:author="Microsoft Office User" w:date="2018-06-11T15:02:00Z"/>
        </w:trPr>
        <w:tc>
          <w:tcPr>
            <w:tcW w:w="2609"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pPr>
            <w:ins w:id="3964" w:author="Microsoft Office User" w:date="2018-06-11T15:02:00Z">
              <w:r>
                <w:rPr>
                  <w:rFonts w:cs="Arial" w:ascii="Arial" w:hAnsi="Arial"/>
                  <w:sz w:val="20"/>
                </w:rPr>
                <w:t>CKA_VALUE_LEN</w:t>
              </w:r>
            </w:ins>
            <w:ins w:id="3965" w:author="Microsoft Office User" w:date="2018-06-11T15:02:00Z">
              <w:r>
                <w:rPr>
                  <w:rFonts w:cs="Arial" w:ascii="Arial" w:hAnsi="Arial"/>
                  <w:sz w:val="20"/>
                  <w:vertAlign w:val="superscript"/>
                </w:rPr>
                <w:t>2,3</w:t>
              </w:r>
            </w:ins>
          </w:p>
        </w:tc>
        <w:tc>
          <w:tcPr>
            <w:tcW w:w="1530"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rPr/>
            </w:pPr>
            <w:ins w:id="3966" w:author="Microsoft Office User" w:date="2018-06-11T15:02:00Z">
              <w:r>
                <w:rPr>
                  <w:rFonts w:cs="Arial" w:ascii="Arial" w:hAnsi="Arial"/>
                  <w:sz w:val="20"/>
                </w:rPr>
                <w:t>CK_ULONG</w:t>
              </w:r>
            </w:ins>
          </w:p>
        </w:tc>
        <w:tc>
          <w:tcPr>
            <w:tcW w:w="291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rPr/>
            </w:pPr>
            <w:ins w:id="3967" w:author="Microsoft Office User" w:date="2018-06-11T15:02:00Z">
              <w:r>
                <w:rPr>
                  <w:rFonts w:cs="Arial" w:ascii="Arial" w:hAnsi="Arial"/>
                  <w:sz w:val="20"/>
                </w:rPr>
                <w:t>Length in bytes of key value</w:t>
              </w:r>
            </w:ins>
          </w:p>
        </w:tc>
      </w:tr>
    </w:tbl>
    <w:p>
      <w:pPr>
        <w:pStyle w:val="Normal"/>
        <w:numPr>
          <w:ilvl w:val="0"/>
          <w:numId w:val="3"/>
        </w:numPr>
        <w:rPr/>
      </w:pPr>
      <w:ins w:id="3968" w:author="Microsoft Office User" w:date="2018-06-11T15:02:00Z">
        <w:r>
          <w:rPr/>
          <w:t>The following is a sample template for creating a Salsa20 secret key object:</w:t>
        </w:r>
      </w:ins>
    </w:p>
    <w:p>
      <w:pPr>
        <w:pStyle w:val="CCode"/>
        <w:numPr>
          <w:ilvl w:val="0"/>
          <w:numId w:val="3"/>
        </w:numPr>
        <w:rPr/>
      </w:pPr>
      <w:ins w:id="3969" w:author="Microsoft Office User" w:date="2018-06-11T15:02:00Z">
        <w:r>
          <w:rPr/>
          <w:t>CK_OBJECT_CLASS class = CKO_SECRET_KEY;</w:t>
        </w:r>
      </w:ins>
    </w:p>
    <w:p>
      <w:pPr>
        <w:pStyle w:val="CCode"/>
        <w:numPr>
          <w:ilvl w:val="0"/>
          <w:numId w:val="3"/>
        </w:numPr>
        <w:rPr/>
      </w:pPr>
      <w:ins w:id="3970" w:author="Microsoft Office User" w:date="2018-06-11T15:02:00Z">
        <w:r>
          <w:rPr/>
          <w:t>CK_KEY_TYPE keyType = CKK_SALSA20;</w:t>
        </w:r>
      </w:ins>
    </w:p>
    <w:p>
      <w:pPr>
        <w:pStyle w:val="CCode"/>
        <w:numPr>
          <w:ilvl w:val="0"/>
          <w:numId w:val="3"/>
        </w:numPr>
        <w:rPr/>
      </w:pPr>
      <w:ins w:id="3971" w:author="Microsoft Office User" w:date="2018-06-11T15:02:00Z">
        <w:r>
          <w:rPr/>
          <w:t>CK_UTF8CHAR label[] = “A Salsa20 secret key object”;</w:t>
        </w:r>
      </w:ins>
    </w:p>
    <w:p>
      <w:pPr>
        <w:pStyle w:val="CCode"/>
        <w:numPr>
          <w:ilvl w:val="0"/>
          <w:numId w:val="3"/>
        </w:numPr>
        <w:rPr/>
      </w:pPr>
      <w:ins w:id="3972" w:author="Microsoft Office User" w:date="2018-06-11T15:02:00Z">
        <w:r>
          <w:rPr/>
          <w:t>CK_BYTE value[32] = {...};</w:t>
        </w:r>
      </w:ins>
    </w:p>
    <w:p>
      <w:pPr>
        <w:pStyle w:val="CCode"/>
        <w:numPr>
          <w:ilvl w:val="0"/>
          <w:numId w:val="3"/>
        </w:numPr>
        <w:rPr/>
      </w:pPr>
      <w:ins w:id="3973" w:author="Microsoft Office User" w:date="2018-06-11T15:02:00Z">
        <w:r>
          <w:rPr/>
          <w:t>CK_BBOOL true = CK_TRUE;</w:t>
        </w:r>
      </w:ins>
    </w:p>
    <w:p>
      <w:pPr>
        <w:pStyle w:val="CCode"/>
        <w:numPr>
          <w:ilvl w:val="0"/>
          <w:numId w:val="3"/>
        </w:numPr>
        <w:rPr/>
      </w:pPr>
      <w:ins w:id="3974" w:author="Microsoft Office User" w:date="2018-06-11T15:02:00Z">
        <w:r>
          <w:rPr/>
          <w:t>CK_ATTRIBUTE template[] = {</w:t>
        </w:r>
      </w:ins>
    </w:p>
    <w:p>
      <w:pPr>
        <w:pStyle w:val="CCode"/>
        <w:numPr>
          <w:ilvl w:val="0"/>
          <w:numId w:val="3"/>
        </w:numPr>
        <w:rPr/>
      </w:pPr>
      <w:ins w:id="3975" w:author="Microsoft Office User" w:date="2018-06-11T15:02:00Z">
        <w:r>
          <w:rPr>
            <w:rFonts w:eastAsia="Courier New"/>
          </w:rPr>
          <w:t xml:space="preserve">  </w:t>
        </w:r>
      </w:ins>
      <w:ins w:id="3976" w:author="Microsoft Office User" w:date="2018-06-11T15:02:00Z">
        <w:r>
          <w:rPr/>
          <w:t>{CKA_CLASS, &amp;class, sizeof(class)},</w:t>
        </w:r>
      </w:ins>
    </w:p>
    <w:p>
      <w:pPr>
        <w:pStyle w:val="CCode"/>
        <w:numPr>
          <w:ilvl w:val="0"/>
          <w:numId w:val="3"/>
        </w:numPr>
        <w:rPr/>
      </w:pPr>
      <w:ins w:id="3977" w:author="Microsoft Office User" w:date="2018-06-11T15:02:00Z">
        <w:r>
          <w:rPr>
            <w:rFonts w:eastAsia="Courier New"/>
          </w:rPr>
          <w:t xml:space="preserve">  </w:t>
        </w:r>
      </w:ins>
      <w:ins w:id="3978" w:author="Microsoft Office User" w:date="2018-06-11T15:02:00Z">
        <w:r>
          <w:rPr/>
          <w:t>{CKA_KEY_TYPE, &amp;keyType, sizeof(keyType)},</w:t>
        </w:r>
      </w:ins>
    </w:p>
    <w:p>
      <w:pPr>
        <w:pStyle w:val="CCode"/>
        <w:numPr>
          <w:ilvl w:val="0"/>
          <w:numId w:val="3"/>
        </w:numPr>
        <w:rPr/>
      </w:pPr>
      <w:ins w:id="3979" w:author="Microsoft Office User" w:date="2018-06-11T15:02:00Z">
        <w:r>
          <w:rPr>
            <w:rFonts w:eastAsia="Courier New"/>
          </w:rPr>
          <w:t xml:space="preserve">  </w:t>
        </w:r>
      </w:ins>
      <w:ins w:id="3980" w:author="Microsoft Office User" w:date="2018-06-11T15:02:00Z">
        <w:r>
          <w:rPr/>
          <w:t>{CKA_TOKEN, &amp;true, sizeof(true)},</w:t>
        </w:r>
      </w:ins>
    </w:p>
    <w:p>
      <w:pPr>
        <w:pStyle w:val="CCode"/>
        <w:numPr>
          <w:ilvl w:val="0"/>
          <w:numId w:val="3"/>
        </w:numPr>
        <w:rPr/>
      </w:pPr>
      <w:ins w:id="3981" w:author="Microsoft Office User" w:date="2018-06-11T15:02:00Z">
        <w:r>
          <w:rPr>
            <w:rFonts w:eastAsia="Courier New"/>
          </w:rPr>
          <w:t xml:space="preserve">  </w:t>
        </w:r>
      </w:ins>
      <w:ins w:id="3982" w:author="Microsoft Office User" w:date="2018-06-11T15:02:00Z">
        <w:r>
          <w:rPr/>
          <w:t>{CKA_LABEL, label, sizeof(label)-1},</w:t>
        </w:r>
      </w:ins>
    </w:p>
    <w:p>
      <w:pPr>
        <w:pStyle w:val="CCode"/>
        <w:numPr>
          <w:ilvl w:val="0"/>
          <w:numId w:val="3"/>
        </w:numPr>
        <w:rPr/>
      </w:pPr>
      <w:ins w:id="3983" w:author="Microsoft Office User" w:date="2018-06-11T15:02:00Z">
        <w:r>
          <w:rPr>
            <w:rFonts w:eastAsia="Courier New"/>
          </w:rPr>
          <w:t xml:space="preserve">  </w:t>
        </w:r>
      </w:ins>
      <w:ins w:id="3984" w:author="Microsoft Office User" w:date="2018-06-11T15:02:00Z">
        <w:r>
          <w:rPr/>
          <w:t>{CKA_ENCRYPT, &amp;true, sizeof(true)},</w:t>
        </w:r>
      </w:ins>
    </w:p>
    <w:p>
      <w:pPr>
        <w:pStyle w:val="CCode"/>
        <w:numPr>
          <w:ilvl w:val="0"/>
          <w:numId w:val="3"/>
        </w:numPr>
        <w:rPr/>
      </w:pPr>
      <w:ins w:id="3985" w:author="Microsoft Office User" w:date="2018-06-11T15:02:00Z">
        <w:r>
          <w:rPr>
            <w:rFonts w:eastAsia="Courier New"/>
          </w:rPr>
          <w:t xml:space="preserve">  </w:t>
        </w:r>
      </w:ins>
      <w:ins w:id="3986" w:author="Microsoft Office User" w:date="2018-06-11T15:02:00Z">
        <w:r>
          <w:rPr/>
          <w:t>{CKA_VALUE, value, sizeof(value)}</w:t>
        </w:r>
      </w:ins>
    </w:p>
    <w:p>
      <w:pPr>
        <w:pStyle w:val="CCode"/>
        <w:numPr>
          <w:ilvl w:val="0"/>
          <w:numId w:val="3"/>
        </w:numPr>
        <w:rPr/>
      </w:pPr>
      <w:ins w:id="3987" w:author="Microsoft Office User" w:date="2018-06-11T15:02:00Z">
        <w:r>
          <w:rPr/>
          <w:t>};</w:t>
        </w:r>
      </w:ins>
    </w:p>
    <w:p>
      <w:pPr>
        <w:pStyle w:val="CCode"/>
        <w:widowControl/>
        <w:numPr>
          <w:ilvl w:val="0"/>
          <w:numId w:val="3"/>
        </w:numPr>
        <w:suppressAutoHyphens w:val="true"/>
        <w:spacing w:before="80" w:after="80"/>
        <w:ind w:left="432" w:hanging="0"/>
        <w:rPr/>
      </w:pPr>
      <w:ins w:id="3988" w:author="Microsoft Office User" w:date="2018-06-11T15:02:00Z">
        <w:r>
          <w:rPr>
            <w:rFonts w:cs="Arial" w:ascii="Arial" w:hAnsi="Arial"/>
            <w:sz w:val="20"/>
            <w:szCs w:val="24"/>
            <w:lang w:eastAsia="zh-CN"/>
          </w:rPr>
          <w:t>CKA_CHECK_VALUE: The value of this attribute is derived from the key object by taking the first three bytes of the SHA-1 hash of the ChaCha20 secret key object’s CKA_VALUE attribute.</w:t>
        </w:r>
      </w:ins>
    </w:p>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ins w:id="3989" w:author="Microsoft Office User" w:date="2018-06-11T15:02:00Z">
        <w:bookmarkStart w:id="3676" w:name="_Toc516501052"/>
        <w:bookmarkEnd w:id="3676"/>
        <w:r>
          <w:rPr/>
          <w:t>Salsa20 mechanism parameters</w:t>
        </w:r>
      </w:ins>
    </w:p>
    <w:p>
      <w:pPr>
        <w:pStyle w:val="Heading4"/>
        <w:numPr>
          <w:ilvl w:val="3"/>
          <w:numId w:val="2"/>
        </w:numPr>
        <w:pBdr/>
        <w:suppressAutoHyphens w:val="true"/>
        <w:pPrChange w:id="0" w:author="Microsoft Office User" w:date="2018-06-11T15:05:00Z">
          <w:pPr>
            <w:tabs>
              <w:tab w:val="left" w:pos="0" w:leader="none"/>
            </w:tabs>
            <w:suppressAutoHyphens w:val="true"/>
            <w:pBdr/>
          </w:pPr>
        </w:pPrChange>
        <w:rPr/>
      </w:pPr>
      <w:ins w:id="3990" w:author="Microsoft Office User" w:date="2018-06-11T15:02:00Z">
        <w:r>
          <w:rPr/>
          <w:t>CK_SALSA20_PARAMS; CK_SALSA_PARAMS_PTR</w:t>
        </w:r>
      </w:ins>
    </w:p>
    <w:p>
      <w:pPr>
        <w:pStyle w:val="Normal"/>
        <w:numPr>
          <w:ilvl w:val="0"/>
          <w:numId w:val="3"/>
        </w:numPr>
        <w:rPr/>
      </w:pPr>
      <w:ins w:id="3991" w:author="Microsoft Office User" w:date="2018-06-11T15:02:00Z">
        <w:r>
          <w:rPr>
            <w:b/>
          </w:rPr>
          <w:t>CK_SALSA20_PARAMS</w:t>
        </w:r>
      </w:ins>
      <w:ins w:id="3992" w:author="Microsoft Office User" w:date="2018-06-11T15:02:00Z">
        <w:r>
          <w:rPr/>
          <w:t xml:space="preserve"> provides the parameters to the </w:t>
        </w:r>
      </w:ins>
      <w:ins w:id="3993" w:author="Microsoft Office User" w:date="2018-06-11T15:02:00Z">
        <w:r>
          <w:rPr>
            <w:b/>
          </w:rPr>
          <w:t>CKM_SALSA20</w:t>
        </w:r>
      </w:ins>
      <w:ins w:id="3994" w:author="Microsoft Office User" w:date="2018-06-11T15:02:00Z">
        <w:r>
          <w:rPr/>
          <w:t xml:space="preserve"> mechanism.  It is defined as follows:</w:t>
        </w:r>
      </w:ins>
    </w:p>
    <w:p>
      <w:pPr>
        <w:pStyle w:val="Code"/>
        <w:numPr>
          <w:ilvl w:val="0"/>
          <w:numId w:val="3"/>
        </w:numPr>
        <w:shd w:fill="D9D9D9" w:val="clear"/>
        <w:rPr/>
      </w:pPr>
      <w:ins w:id="3995" w:author="Microsoft Office User" w:date="2018-06-11T15:02:00Z">
        <w:r>
          <w:rPr>
            <w:highlight w:val="yellow"/>
          </w:rPr>
          <w:t>typedef struct CK_SALSA20_PARAMS {</w:t>
        </w:r>
      </w:ins>
    </w:p>
    <w:p>
      <w:pPr>
        <w:pStyle w:val="Code"/>
        <w:numPr>
          <w:ilvl w:val="0"/>
          <w:numId w:val="3"/>
        </w:numPr>
        <w:shd w:fill="D9D9D9" w:val="clear"/>
        <w:rPr/>
      </w:pPr>
      <w:ins w:id="3996" w:author="Microsoft Office User" w:date="2018-06-11T15:02:00Z">
        <w:r>
          <w:rPr>
            <w:highlight w:val="yellow"/>
          </w:rPr>
          <w:tab/>
          <w:t>CK_BYTE_PTR</w:t>
          <w:tab/>
          <w:t>pBlockCounter;</w:t>
        </w:r>
      </w:ins>
    </w:p>
    <w:p>
      <w:pPr>
        <w:pStyle w:val="Code"/>
        <w:numPr>
          <w:ilvl w:val="0"/>
          <w:numId w:val="3"/>
        </w:numPr>
        <w:shd w:fill="D9D9D9" w:val="clear"/>
        <w:rPr/>
      </w:pPr>
      <w:ins w:id="3997" w:author="Microsoft Office User" w:date="2018-06-11T15:02:00Z">
        <w:r>
          <w:rPr>
            <w:highlight w:val="yellow"/>
          </w:rPr>
          <w:tab/>
          <w:t>CK_BYTE_PTR</w:t>
          <w:tab/>
          <w:t>pNonce;</w:t>
        </w:r>
      </w:ins>
    </w:p>
    <w:p>
      <w:pPr>
        <w:pStyle w:val="Code"/>
        <w:numPr>
          <w:ilvl w:val="0"/>
          <w:numId w:val="3"/>
        </w:numPr>
        <w:shd w:fill="D9D9D9" w:val="clear"/>
        <w:rPr/>
      </w:pPr>
      <w:ins w:id="3998" w:author="Microsoft Office User" w:date="2018-06-11T15:02:00Z">
        <w:r>
          <w:rPr>
            <w:highlight w:val="yellow"/>
          </w:rPr>
          <w:tab/>
          <w:t>CK_ULONG</w:t>
          <w:tab/>
          <w:t>ulNonceBits;</w:t>
        </w:r>
      </w:ins>
    </w:p>
    <w:p>
      <w:pPr>
        <w:pStyle w:val="Code"/>
        <w:numPr>
          <w:ilvl w:val="0"/>
          <w:numId w:val="3"/>
        </w:numPr>
        <w:shd w:fill="D9D9D9" w:val="clear"/>
        <w:rPr/>
      </w:pPr>
      <w:ins w:id="3999" w:author="Microsoft Office User" w:date="2018-06-11T15:02:00Z">
        <w:r>
          <w:rPr>
            <w:highlight w:val="yellow"/>
          </w:rPr>
          <w:t>} CK_SALSA20_PARAMS;</w:t>
        </w:r>
      </w:ins>
    </w:p>
    <w:p>
      <w:pPr>
        <w:pStyle w:val="Normal"/>
        <w:numPr>
          <w:ilvl w:val="0"/>
          <w:numId w:val="3"/>
        </w:numPr>
        <w:rPr/>
      </w:pPr>
      <w:ins w:id="4000" w:author="Microsoft Office User" w:date="2018-06-11T15:02:00Z">
        <w:r>
          <w:rPr/>
          <w:t>The fields of the structure have the following meanings:</w:t>
        </w:r>
      </w:ins>
    </w:p>
    <w:p>
      <w:pPr>
        <w:pStyle w:val="2ColumnList"/>
        <w:numPr>
          <w:ilvl w:val="0"/>
          <w:numId w:val="3"/>
        </w:numPr>
        <w:rPr/>
      </w:pPr>
      <w:ins w:id="4001" w:author="Microsoft Office User" w:date="2018-06-11T15:02:00Z">
        <w:r>
          <w:rPr/>
          <w:tab/>
          <w:t>pBlockCounter</w:t>
          <w:tab/>
        </w:r>
      </w:ins>
      <w:ins w:id="4002" w:author="Microsoft Office User" w:date="2018-06-11T15:02:00Z">
        <w:r>
          <w:rPr>
            <w:i w:val="false"/>
          </w:rPr>
          <w:t>pointer to block counter (64 bits)</w:t>
        </w:r>
      </w:ins>
    </w:p>
    <w:p>
      <w:pPr>
        <w:pStyle w:val="2ColumnList"/>
        <w:numPr>
          <w:ilvl w:val="0"/>
          <w:numId w:val="3"/>
        </w:numPr>
        <w:rPr/>
      </w:pPr>
      <w:ins w:id="4003" w:author="Microsoft Office User" w:date="2018-06-11T15:02:00Z">
        <w:r>
          <w:rPr/>
          <w:tab/>
          <w:t>pNonce</w:t>
          <w:tab/>
        </w:r>
      </w:ins>
      <w:ins w:id="4004" w:author="Microsoft Office User" w:date="2018-06-11T15:02:00Z">
        <w:r>
          <w:rPr>
            <w:i w:val="false"/>
          </w:rPr>
          <w:t xml:space="preserve">nonce </w:t>
        </w:r>
      </w:ins>
    </w:p>
    <w:p>
      <w:pPr>
        <w:pStyle w:val="2ColumnList"/>
        <w:numPr>
          <w:ilvl w:val="0"/>
          <w:numId w:val="3"/>
        </w:numPr>
        <w:rPr/>
      </w:pPr>
      <w:ins w:id="4005" w:author="Microsoft Office User" w:date="2018-06-11T15:02:00Z">
        <w:r>
          <w:rPr>
            <w:i w:val="false"/>
          </w:rPr>
          <w:tab/>
          <w:t>ulNonceBits</w:t>
          <w:tab/>
          <w:t>size of the nonce in bits (64 for classic and 192 for XSalsa20)</w:t>
        </w:r>
      </w:ins>
    </w:p>
    <w:p>
      <w:pPr>
        <w:pStyle w:val="Normal"/>
        <w:numPr>
          <w:ilvl w:val="0"/>
          <w:numId w:val="3"/>
        </w:numPr>
        <w:rPr/>
      </w:pPr>
      <w:ins w:id="4006" w:author="Microsoft Office User" w:date="2018-06-11T15:02:00Z">
        <w:r>
          <w:rPr/>
          <w:t>The block counter is used to address 512 bit blocks in the stream. In certain settings (e.g. disk encryption) it is necessary to address these blocks in random order, thus this counter is exposed here.</w:t>
        </w:r>
      </w:ins>
    </w:p>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ins w:id="4007" w:author="Microsoft Office User" w:date="2018-06-11T15:02:00Z">
        <w:bookmarkStart w:id="3677" w:name="_Toc516501053"/>
        <w:bookmarkEnd w:id="3677"/>
        <w:r>
          <w:rPr/>
          <w:t>Salsa20 key generation</w:t>
        </w:r>
      </w:ins>
    </w:p>
    <w:p>
      <w:pPr>
        <w:pStyle w:val="Normal"/>
        <w:numPr>
          <w:ilvl w:val="0"/>
          <w:numId w:val="3"/>
        </w:numPr>
        <w:rPr/>
      </w:pPr>
      <w:ins w:id="4008" w:author="Microsoft Office User" w:date="2018-06-11T15:02:00Z">
        <w:r>
          <w:rPr/>
          <w:t xml:space="preserve">The Salsa20 key generation mechanism, denoted </w:t>
        </w:r>
      </w:ins>
      <w:ins w:id="4009" w:author="Microsoft Office User" w:date="2018-06-11T15:02:00Z">
        <w:r>
          <w:rPr>
            <w:b/>
          </w:rPr>
          <w:t>CKM_SALSA20_KEY_GEN</w:t>
        </w:r>
      </w:ins>
      <w:ins w:id="4010" w:author="Microsoft Office User" w:date="2018-06-11T15:02:00Z">
        <w:r>
          <w:rPr/>
          <w:t>, is a key generation mechanism for Salsa20.</w:t>
        </w:r>
      </w:ins>
    </w:p>
    <w:p>
      <w:pPr>
        <w:pStyle w:val="Normal"/>
        <w:numPr>
          <w:ilvl w:val="0"/>
          <w:numId w:val="3"/>
        </w:numPr>
        <w:rPr/>
      </w:pPr>
      <w:ins w:id="4011" w:author="Microsoft Office User" w:date="2018-06-11T15:02:00Z">
        <w:r>
          <w:rPr/>
          <w:t>It does not have a parameter.</w:t>
        </w:r>
      </w:ins>
    </w:p>
    <w:p>
      <w:pPr>
        <w:pStyle w:val="Normal"/>
        <w:numPr>
          <w:ilvl w:val="0"/>
          <w:numId w:val="3"/>
        </w:numPr>
        <w:rPr/>
      </w:pPr>
      <w:ins w:id="4012" w:author="Microsoft Office User" w:date="2018-06-11T15:02:00Z">
        <w:r>
          <w:rPr/>
          <w:t>The mechanism generates Salsa20 keys of 256 bits.</w:t>
        </w:r>
      </w:ins>
    </w:p>
    <w:p>
      <w:pPr>
        <w:pStyle w:val="Normal"/>
        <w:numPr>
          <w:ilvl w:val="0"/>
          <w:numId w:val="3"/>
        </w:numPr>
        <w:rPr/>
      </w:pPr>
      <w:ins w:id="4013" w:author="Microsoft Office User" w:date="2018-06-11T15:02:00Z">
        <w:r>
          <w:rPr/>
          <w:t xml:space="preserve">The mechanism contributes the </w:t>
        </w:r>
      </w:ins>
      <w:ins w:id="4014" w:author="Microsoft Office User" w:date="2018-06-11T15:02:00Z">
        <w:r>
          <w:rPr>
            <w:b/>
          </w:rPr>
          <w:t>CKA_CLASS</w:t>
        </w:r>
      </w:ins>
      <w:ins w:id="4015" w:author="Microsoft Office User" w:date="2018-06-11T15:02:00Z">
        <w:r>
          <w:rPr/>
          <w:t xml:space="preserve">, </w:t>
        </w:r>
      </w:ins>
      <w:ins w:id="4016" w:author="Microsoft Office User" w:date="2018-06-11T15:02:00Z">
        <w:r>
          <w:rPr>
            <w:b/>
          </w:rPr>
          <w:t>CKA_KEY_TYPE</w:t>
        </w:r>
      </w:ins>
      <w:ins w:id="4017" w:author="Microsoft Office User" w:date="2018-06-11T15:02:00Z">
        <w:r>
          <w:rPr/>
          <w:t xml:space="preserve">, and </w:t>
        </w:r>
      </w:ins>
      <w:ins w:id="4018" w:author="Microsoft Office User" w:date="2018-06-11T15:02:00Z">
        <w:r>
          <w:rPr>
            <w:b/>
          </w:rPr>
          <w:t>CKA_VALUE</w:t>
        </w:r>
      </w:ins>
      <w:ins w:id="4019" w:author="Microsoft Office User" w:date="2018-06-11T15:02:00Z">
        <w:r>
          <w:rPr/>
          <w:t xml:space="preserve"> attributes to the new key. Other attributes supported by the key type (specifically, the flags indicating which functions the key supports) may be specified in the template for the key, or else are assigned default initial values.</w:t>
        </w:r>
      </w:ins>
    </w:p>
    <w:p>
      <w:pPr>
        <w:pStyle w:val="Normal"/>
        <w:numPr>
          <w:ilvl w:val="0"/>
          <w:numId w:val="3"/>
        </w:numPr>
        <w:rPr/>
      </w:pPr>
      <w:ins w:id="4020" w:author="Microsoft Office User" w:date="2018-06-11T15:02:00Z">
        <w:r>
          <w:rPr/>
          <w:t xml:space="preserve">For this mechanism, the </w:t>
        </w:r>
      </w:ins>
      <w:ins w:id="4021" w:author="Microsoft Office User" w:date="2018-06-11T15:02:00Z">
        <w:r>
          <w:rPr>
            <w:i/>
          </w:rPr>
          <w:t>ulMinKeySize</w:t>
        </w:r>
      </w:ins>
      <w:ins w:id="4022" w:author="Microsoft Office User" w:date="2018-06-11T15:02:00Z">
        <w:r>
          <w:rPr/>
          <w:t xml:space="preserve"> and </w:t>
        </w:r>
      </w:ins>
      <w:ins w:id="4023" w:author="Microsoft Office User" w:date="2018-06-11T15:02:00Z">
        <w:r>
          <w:rPr>
            <w:i/>
          </w:rPr>
          <w:t>ulMaxKeySize</w:t>
        </w:r>
      </w:ins>
      <w:ins w:id="4024" w:author="Microsoft Office User" w:date="2018-06-11T15:02:00Z">
        <w:r>
          <w:rPr/>
          <w:t xml:space="preserve"> fields of the </w:t>
        </w:r>
      </w:ins>
      <w:ins w:id="4025" w:author="Microsoft Office User" w:date="2018-06-11T15:02:00Z">
        <w:r>
          <w:rPr>
            <w:b/>
          </w:rPr>
          <w:t>CK_MECHANISM_INFO</w:t>
        </w:r>
      </w:ins>
      <w:ins w:id="4026" w:author="Microsoft Office User" w:date="2018-06-11T15:02:00Z">
        <w:r>
          <w:rPr/>
          <w:t xml:space="preserve"> structure specify the supported range of key sizes in bytes.  As a practical matter, the key size for Salsa20 is fixed at 256 bits.</w:t>
        </w:r>
      </w:ins>
    </w:p>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ins w:id="4027" w:author="Microsoft Office User" w:date="2018-06-11T15:02:00Z">
        <w:bookmarkStart w:id="3678" w:name="_Toc516501054"/>
        <w:bookmarkEnd w:id="3678"/>
        <w:r>
          <w:rPr/>
          <w:t>Salsa20 mechanism</w:t>
        </w:r>
      </w:ins>
    </w:p>
    <w:p>
      <w:pPr>
        <w:pStyle w:val="Normal"/>
        <w:numPr>
          <w:ilvl w:val="0"/>
          <w:numId w:val="3"/>
        </w:numPr>
        <w:rPr/>
      </w:pPr>
      <w:ins w:id="4028" w:author="Microsoft Office User" w:date="2018-06-11T15:02:00Z">
        <w:r>
          <w:rPr/>
          <w:t xml:space="preserve">Salsa20, denoted </w:t>
        </w:r>
      </w:ins>
      <w:ins w:id="4029" w:author="Microsoft Office User" w:date="2018-06-11T15:02:00Z">
        <w:r>
          <w:rPr>
            <w:b/>
          </w:rPr>
          <w:t>CKM_SALSA20</w:t>
        </w:r>
      </w:ins>
      <w:ins w:id="4030" w:author="Microsoft Office User" w:date="2018-06-11T15:02:00Z">
        <w:r>
          <w:rPr/>
          <w:t>, is a mechanism for single and multiple-part encryption and decryption based on the Salsa20 stream cipher. Salsa20 comes in two variants which only differ in the size and handling of their nonces, affecting the safety of using random nonces.</w:t>
        </w:r>
      </w:ins>
    </w:p>
    <w:p>
      <w:pPr>
        <w:pStyle w:val="Normal"/>
        <w:numPr>
          <w:ilvl w:val="0"/>
          <w:numId w:val="3"/>
        </w:numPr>
        <w:rPr/>
      </w:pPr>
      <w:ins w:id="4031" w:author="Microsoft Office User" w:date="2018-06-11T15:02:00Z">
        <w:r>
          <w:rPr/>
          <w:t xml:space="preserve">Salsa20 has a parameter, </w:t>
        </w:r>
      </w:ins>
      <w:ins w:id="4032" w:author="Microsoft Office User" w:date="2018-06-11T15:02:00Z">
        <w:r>
          <w:rPr>
            <w:b/>
          </w:rPr>
          <w:t>CK_SALSA20_PARAMS</w:t>
        </w:r>
      </w:ins>
      <w:ins w:id="4033" w:author="Microsoft Office User" w:date="2018-06-11T15:02:00Z">
        <w:r>
          <w:rPr/>
          <w:t>, which indicates the nonce and initial block counter value.</w:t>
        </w:r>
      </w:ins>
    </w:p>
    <w:p>
      <w:pPr>
        <w:pStyle w:val="Normal"/>
        <w:numPr>
          <w:ilvl w:val="0"/>
          <w:numId w:val="3"/>
        </w:numPr>
        <w:rPr/>
      </w:pPr>
      <w:ins w:id="4034" w:author="Microsoft Office User" w:date="2018-06-11T15:02:00Z">
        <w:r>
          <w:rPr/>
          <w:t>Constraints on key types and the length of input and output data are summarized in the following table:</w:t>
        </w:r>
      </w:ins>
    </w:p>
    <w:p>
      <w:pPr>
        <w:pStyle w:val="Caption1"/>
        <w:numPr>
          <w:ilvl w:val="0"/>
          <w:numId w:val="3"/>
        </w:numPr>
        <w:rPr/>
      </w:pPr>
      <w:ins w:id="4035" w:author="Microsoft Office User" w:date="2018-06-11T15:02:00Z">
        <w:r>
          <w:rPr/>
          <w:t xml:space="preserve">Table </w:t>
        </w:r>
      </w:ins>
      <w:r>
        <w:rPr/>
        <w:fldChar w:fldCharType="begin"/>
      </w:r>
      <w:r>
        <w:instrText> SEQ "Table" \* ARABIC </w:instrText>
      </w:r>
      <w:r>
        <w:fldChar w:fldCharType="separate"/>
      </w:r>
      <w:r>
        <w:t>1</w:t>
      </w:r>
      <w:r>
        <w:fldChar w:fldCharType="end"/>
      </w:r>
      <w:ins w:id="4036" w:author="Microsoft Office User" w:date="2018-06-11T15:02:00Z">
        <w:r>
          <w:rPr/>
          <w:t>, Salsa20: Key and Data Length</w:t>
        </w:r>
      </w:ins>
    </w:p>
    <w:tbl>
      <w:tblPr>
        <w:tblW w:w="7186"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1161"/>
        <w:gridCol w:w="1173"/>
        <w:gridCol w:w="1361"/>
        <w:gridCol w:w="2096"/>
        <w:gridCol w:w="1395"/>
      </w:tblGrid>
      <w:tr>
        <w:trPr>
          <w:ins w:id="4037" w:author="Microsoft Office User" w:date="2018-06-11T15:02:00Z"/>
        </w:trPr>
        <w:tc>
          <w:tcPr>
            <w:tcW w:w="11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38" w:author="Microsoft Office User" w:date="2018-06-11T15:02:00Z">
              <w:r>
                <w:rPr>
                  <w:b/>
                </w:rPr>
                <w:t>Function</w:t>
              </w:r>
            </w:ins>
          </w:p>
        </w:tc>
        <w:tc>
          <w:tcPr>
            <w:tcW w:w="1173"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39" w:author="Microsoft Office User" w:date="2018-06-11T15:02:00Z">
              <w:r>
                <w:rPr>
                  <w:b/>
                </w:rPr>
                <w:t>Key type</w:t>
              </w:r>
            </w:ins>
          </w:p>
        </w:tc>
        <w:tc>
          <w:tcPr>
            <w:tcW w:w="13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40" w:author="Microsoft Office User" w:date="2018-06-11T15:02:00Z">
              <w:r>
                <w:rPr>
                  <w:b/>
                </w:rPr>
                <w:t>Input length</w:t>
              </w:r>
            </w:ins>
          </w:p>
        </w:tc>
        <w:tc>
          <w:tcPr>
            <w:tcW w:w="2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41" w:author="Microsoft Office User" w:date="2018-06-11T15:02:00Z">
              <w:r>
                <w:rPr>
                  <w:b/>
                </w:rPr>
                <w:t>Output length</w:t>
              </w:r>
            </w:ins>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4042" w:author="Microsoft Office User" w:date="2018-06-11T15:02:00Z">
              <w:r>
                <w:rPr>
                  <w:b/>
                </w:rPr>
                <w:t>Comments</w:t>
              </w:r>
            </w:ins>
          </w:p>
        </w:tc>
      </w:tr>
      <w:tr>
        <w:trPr>
          <w:ins w:id="4043" w:author="Microsoft Office User" w:date="2018-06-11T15:02:00Z"/>
        </w:trPr>
        <w:tc>
          <w:tcPr>
            <w:tcW w:w="11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44" w:author="Microsoft Office User" w:date="2018-06-11T15:02:00Z">
              <w:r>
                <w:rPr/>
                <w:t>C_Encrypt</w:t>
              </w:r>
            </w:ins>
          </w:p>
        </w:tc>
        <w:tc>
          <w:tcPr>
            <w:tcW w:w="1173"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45" w:author="Microsoft Office User" w:date="2018-06-11T15:02:00Z">
              <w:r>
                <w:rPr/>
                <w:t>Salsa20</w:t>
              </w:r>
            </w:ins>
          </w:p>
        </w:tc>
        <w:tc>
          <w:tcPr>
            <w:tcW w:w="13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46" w:author="Microsoft Office User" w:date="2018-06-11T15:02:00Z">
              <w:r>
                <w:rPr/>
                <w:t>Any</w:t>
              </w:r>
            </w:ins>
          </w:p>
        </w:tc>
        <w:tc>
          <w:tcPr>
            <w:tcW w:w="2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47" w:author="Microsoft Office User" w:date="2018-06-11T15:02:00Z">
              <w:r>
                <w:rPr/>
                <w:t>Same as input length</w:t>
              </w:r>
            </w:ins>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4048" w:author="Microsoft Office User" w:date="2018-06-11T15:02:00Z">
              <w:r>
                <w:rPr/>
                <w:t>No final part</w:t>
              </w:r>
            </w:ins>
          </w:p>
        </w:tc>
      </w:tr>
      <w:tr>
        <w:trPr>
          <w:ins w:id="4049" w:author="Microsoft Office User" w:date="2018-06-11T15:02:00Z"/>
        </w:trPr>
        <w:tc>
          <w:tcPr>
            <w:tcW w:w="11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50" w:author="Microsoft Office User" w:date="2018-06-11T15:02:00Z">
              <w:r>
                <w:rPr/>
                <w:t>C_Decrypt</w:t>
              </w:r>
            </w:ins>
          </w:p>
        </w:tc>
        <w:tc>
          <w:tcPr>
            <w:tcW w:w="1173"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51" w:author="Microsoft Office User" w:date="2018-06-11T15:02:00Z">
              <w:r>
                <w:rPr/>
                <w:t>Salsa20</w:t>
              </w:r>
            </w:ins>
          </w:p>
        </w:tc>
        <w:tc>
          <w:tcPr>
            <w:tcW w:w="13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52" w:author="Microsoft Office User" w:date="2018-06-11T15:02:00Z">
              <w:r>
                <w:rPr/>
                <w:t>Any</w:t>
              </w:r>
            </w:ins>
          </w:p>
        </w:tc>
        <w:tc>
          <w:tcPr>
            <w:tcW w:w="209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53" w:author="Microsoft Office User" w:date="2018-06-11T15:02:00Z">
              <w:r>
                <w:rPr/>
                <w:t>Same as input length</w:t>
              </w:r>
            </w:ins>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4054" w:author="Microsoft Office User" w:date="2018-06-11T15:02:00Z">
              <w:r>
                <w:rPr/>
                <w:t>No final part</w:t>
              </w:r>
            </w:ins>
          </w:p>
        </w:tc>
      </w:tr>
    </w:tbl>
    <w:p>
      <w:pPr>
        <w:pStyle w:val="Normal"/>
        <w:numPr>
          <w:ilvl w:val="0"/>
          <w:numId w:val="3"/>
        </w:numPr>
        <w:rPr/>
      </w:pPr>
      <w:ins w:id="4055" w:author="Microsoft Office User" w:date="2018-06-11T15:02:00Z">
        <w:r>
          <w:rPr/>
          <w:t xml:space="preserve">For this mechanism, the </w:t>
        </w:r>
      </w:ins>
      <w:ins w:id="4056" w:author="Microsoft Office User" w:date="2018-06-11T15:02:00Z">
        <w:r>
          <w:rPr>
            <w:i/>
          </w:rPr>
          <w:t>ulMinKeySize</w:t>
        </w:r>
      </w:ins>
      <w:ins w:id="4057" w:author="Microsoft Office User" w:date="2018-06-11T15:02:00Z">
        <w:r>
          <w:rPr/>
          <w:t xml:space="preserve"> and </w:t>
        </w:r>
      </w:ins>
      <w:ins w:id="4058" w:author="Microsoft Office User" w:date="2018-06-11T15:02:00Z">
        <w:r>
          <w:rPr>
            <w:i/>
          </w:rPr>
          <w:t>ulMaxKeySize</w:t>
        </w:r>
      </w:ins>
      <w:ins w:id="4059" w:author="Microsoft Office User" w:date="2018-06-11T15:02:00Z">
        <w:r>
          <w:rPr/>
          <w:t xml:space="preserve"> fields of the </w:t>
        </w:r>
      </w:ins>
      <w:ins w:id="4060" w:author="Microsoft Office User" w:date="2018-06-11T15:02:00Z">
        <w:r>
          <w:rPr>
            <w:b/>
          </w:rPr>
          <w:t xml:space="preserve">CK_MECHANISM_INFO </w:t>
        </w:r>
      </w:ins>
      <w:ins w:id="4061" w:author="Microsoft Office User" w:date="2018-06-11T15:02:00Z">
        <w:r>
          <w:rPr/>
          <w:t>structure specify the supported range of ChaCha20 key sizes, in bits.</w:t>
        </w:r>
      </w:ins>
    </w:p>
    <w:p>
      <w:pPr>
        <w:pStyle w:val="Caption1"/>
        <w:numPr>
          <w:ilvl w:val="0"/>
          <w:numId w:val="3"/>
        </w:numPr>
        <w:rPr/>
      </w:pPr>
      <w:ins w:id="4062" w:author="Microsoft Office User" w:date="2018-06-11T15:02:00Z">
        <w:r>
          <w:rPr/>
          <w:t xml:space="preserve">Table </w:t>
        </w:r>
      </w:ins>
      <w:r>
        <w:rPr/>
        <w:fldChar w:fldCharType="begin"/>
      </w:r>
      <w:r>
        <w:instrText> SEQ "Table" \* ARABIC </w:instrText>
      </w:r>
      <w:r>
        <w:fldChar w:fldCharType="separate"/>
      </w:r>
      <w:r>
        <w:t>1</w:t>
      </w:r>
      <w:r>
        <w:fldChar w:fldCharType="end"/>
      </w:r>
      <w:ins w:id="4063" w:author="Microsoft Office User" w:date="2018-06-11T15:02:00Z">
        <w:r>
          <w:rPr/>
          <w:t>, Salsa20: Nonce sizes</w:t>
        </w:r>
      </w:ins>
    </w:p>
    <w:tbl>
      <w:tblPr>
        <w:tblW w:w="7186"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1161"/>
        <w:gridCol w:w="1852"/>
        <w:gridCol w:w="2777"/>
        <w:gridCol w:w="1395"/>
      </w:tblGrid>
      <w:tr>
        <w:trPr>
          <w:ins w:id="4064" w:author="Microsoft Office User" w:date="2018-06-11T15:02:00Z"/>
        </w:trPr>
        <w:tc>
          <w:tcPr>
            <w:tcW w:w="11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65" w:author="Microsoft Office User" w:date="2018-06-11T15:02:00Z">
              <w:r>
                <w:rPr>
                  <w:b/>
                </w:rPr>
                <w:t>Variant</w:t>
              </w:r>
            </w:ins>
          </w:p>
        </w:tc>
        <w:tc>
          <w:tcPr>
            <w:tcW w:w="1852"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66" w:author="Microsoft Office User" w:date="2018-06-11T15:02:00Z">
              <w:r>
                <w:rPr>
                  <w:b/>
                </w:rPr>
                <w:t>Nonce</w:t>
              </w:r>
            </w:ins>
          </w:p>
        </w:tc>
        <w:tc>
          <w:tcPr>
            <w:tcW w:w="2777"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67" w:author="Microsoft Office User" w:date="2018-06-11T15:02:00Z">
              <w:r>
                <w:rPr>
                  <w:b/>
                </w:rPr>
                <w:t>Maximum message</w:t>
              </w:r>
            </w:ins>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4068" w:author="Microsoft Office User" w:date="2018-06-11T15:02:00Z">
              <w:r>
                <w:rPr>
                  <w:b/>
                </w:rPr>
                <w:t>Nonce generation</w:t>
              </w:r>
            </w:ins>
          </w:p>
        </w:tc>
      </w:tr>
      <w:tr>
        <w:trPr>
          <w:ins w:id="4069" w:author="Microsoft Office User" w:date="2018-06-11T15:02:00Z"/>
        </w:trPr>
        <w:tc>
          <w:tcPr>
            <w:tcW w:w="116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70" w:author="Microsoft Office User" w:date="2018-06-11T15:02:00Z">
              <w:r>
                <w:rPr/>
                <w:t>original</w:t>
              </w:r>
            </w:ins>
          </w:p>
        </w:tc>
        <w:tc>
          <w:tcPr>
            <w:tcW w:w="1852"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71" w:author="Microsoft Office User" w:date="2018-06-11T15:02:00Z">
              <w:r>
                <w:rPr/>
                <w:t>64 bit</w:t>
              </w:r>
            </w:ins>
          </w:p>
        </w:tc>
        <w:tc>
          <w:tcPr>
            <w:tcW w:w="2777"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72" w:author="Microsoft Office User" w:date="2018-06-11T15:02:00Z">
              <w:r>
                <w:rPr/>
                <w:t>Virtually unlimited</w:t>
              </w:r>
            </w:ins>
          </w:p>
        </w:tc>
        <w:tc>
          <w:tcPr>
            <w:tcW w:w="1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4073" w:author="Microsoft Office User" w:date="2018-06-11T15:02:00Z">
              <w:r>
                <w:rPr/>
                <w:t>1</w:t>
              </w:r>
            </w:ins>
            <w:ins w:id="4074" w:author="Microsoft Office User" w:date="2018-06-11T15:02:00Z">
              <w:r>
                <w:rPr>
                  <w:vertAlign w:val="superscript"/>
                </w:rPr>
                <w:t>st</w:t>
              </w:r>
            </w:ins>
            <w:ins w:id="4075" w:author="Microsoft Office User" w:date="2018-06-11T15:02:00Z">
              <w:r>
                <w:rPr/>
                <w:t xml:space="preserve"> msg: nonce</w:t>
              </w:r>
            </w:ins>
            <w:ins w:id="4076" w:author="Microsoft Office User" w:date="2018-06-11T15:02:00Z">
              <w:r>
                <w:rPr>
                  <w:vertAlign w:val="subscript"/>
                </w:rPr>
                <w:t>0</w:t>
              </w:r>
            </w:ins>
            <w:ins w:id="4077" w:author="Microsoft Office User" w:date="2018-06-11T15:02:00Z">
              <w:r>
                <w:rPr/>
                <w:t>=random</w:t>
              </w:r>
            </w:ins>
          </w:p>
          <w:p>
            <w:pPr>
              <w:pStyle w:val="Normal"/>
              <w:numPr>
                <w:ilvl w:val="0"/>
                <w:numId w:val="3"/>
              </w:numPr>
              <w:spacing w:before="80" w:after="80"/>
              <w:rPr/>
            </w:pPr>
            <w:ins w:id="4078" w:author="Microsoft Office User" w:date="2018-06-11T15:02:00Z">
              <w:r>
                <w:rPr/>
                <w:t>n</w:t>
              </w:r>
            </w:ins>
            <w:ins w:id="4079" w:author="Microsoft Office User" w:date="2018-06-11T15:02:00Z">
              <w:r>
                <w:rPr>
                  <w:vertAlign w:val="superscript"/>
                </w:rPr>
                <w:t>th</w:t>
              </w:r>
            </w:ins>
            <w:ins w:id="4080" w:author="Microsoft Office User" w:date="2018-06-11T15:02:00Z">
              <w:r>
                <w:rPr/>
                <w:t xml:space="preserve"> msg: nonce</w:t>
              </w:r>
            </w:ins>
            <w:ins w:id="4081" w:author="Microsoft Office User" w:date="2018-06-11T15:02:00Z">
              <w:r>
                <w:rPr>
                  <w:vertAlign w:val="subscript"/>
                </w:rPr>
                <w:t>n-1</w:t>
              </w:r>
            </w:ins>
            <w:ins w:id="4082" w:author="Microsoft Office User" w:date="2018-06-11T15:02:00Z">
              <w:r>
                <w:rPr/>
                <w:t>++</w:t>
              </w:r>
            </w:ins>
          </w:p>
        </w:tc>
      </w:tr>
      <w:tr>
        <w:trPr>
          <w:ins w:id="4083" w:author="Microsoft Office User" w:date="2018-06-11T15:02:00Z"/>
        </w:trPr>
        <w:tc>
          <w:tcPr>
            <w:tcW w:w="1161" w:type="dxa"/>
            <w:tcBorders>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84" w:author="Microsoft Office User" w:date="2018-06-11T15:02:00Z">
              <w:r>
                <w:rPr/>
                <w:t>XSalsa20</w:t>
              </w:r>
            </w:ins>
          </w:p>
        </w:tc>
        <w:tc>
          <w:tcPr>
            <w:tcW w:w="1852" w:type="dxa"/>
            <w:tcBorders>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85" w:author="Microsoft Office User" w:date="2018-06-11T15:02:00Z">
              <w:r>
                <w:rPr/>
                <w:t>192 bit</w:t>
              </w:r>
            </w:ins>
          </w:p>
        </w:tc>
        <w:tc>
          <w:tcPr>
            <w:tcW w:w="2777" w:type="dxa"/>
            <w:tcBorders>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086" w:author="Microsoft Office User" w:date="2018-06-11T15:02:00Z">
              <w:r>
                <w:rPr/>
                <w:t>Virtually unlimited</w:t>
              </w:r>
            </w:ins>
          </w:p>
        </w:tc>
        <w:tc>
          <w:tcPr>
            <w:tcW w:w="1395"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4087" w:author="Microsoft Office User" w:date="2018-06-11T15:02:00Z">
              <w:r>
                <w:rPr/>
                <w:t>Each nonce can be randomly generated.</w:t>
              </w:r>
            </w:ins>
          </w:p>
        </w:tc>
      </w:tr>
    </w:tbl>
    <w:p>
      <w:pPr>
        <w:pStyle w:val="Normal"/>
        <w:numPr>
          <w:ilvl w:val="0"/>
          <w:numId w:val="3"/>
        </w:numPr>
        <w:rPr/>
      </w:pPr>
      <w:ins w:id="4088" w:author="Microsoft Office User" w:date="2018-06-11T15:02:00Z">
        <w:r>
          <w:rPr/>
          <w:t xml:space="preserve">Nonces must not ever be reused </w:t>
        </w:r>
      </w:ins>
      <w:ins w:id="4089" w:author="Microsoft Office User" w:date="2018-06-11T15:02:00Z">
        <w:r>
          <w:rPr>
            <w:rFonts w:cs="Arial"/>
            <w:lang w:eastAsia="zh-CN"/>
          </w:rPr>
          <w:t>with the</w:t>
        </w:r>
      </w:ins>
      <w:ins w:id="4090" w:author="Microsoft Office User" w:date="2018-06-11T15:02:00Z">
        <w:r>
          <w:rPr/>
          <w:t xml:space="preserve"> same key. However due to the birthday paradox the original variant cannot guarantee that randomly generated nonces are never repeating. Thus the recommended way to handle this is to generate the first nonce randomly, then increase this for follow-up messages. Only the XSalsa20 has large enough nonces so that it is virtually impossible to trigger with randomly generated nonces the birthday paradox.</w:t>
        </w:r>
      </w:ins>
      <w:r>
        <w:rPr/>
        <w:fldChar w:fldCharType="begin"/>
      </w:r>
      <w:r>
        <w:instrText> SEQ "Table" \* ARABIC </w:instrText>
      </w:r>
      <w:r>
        <w:fldChar w:fldCharType="separate"/>
      </w:r>
      <w:r>
        <w:t>1</w:t>
      </w:r>
      <w:r>
        <w:fldChar w:fldCharType="end"/>
      </w:r>
    </w:p>
    <w:p>
      <w:pPr>
        <w:pStyle w:val="Heading2"/>
        <w:numPr>
          <w:ilvl w:val="1"/>
          <w:numId w:val="2"/>
        </w:numPr>
        <w:pBdr/>
        <w:suppressAutoHyphens w:val="true"/>
        <w:pPrChange w:id="0" w:author="Microsoft Office User" w:date="2018-06-11T15:05:00Z">
          <w:pPr>
            <w:tabs>
              <w:tab w:val="left" w:pos="0" w:leader="none"/>
            </w:tabs>
            <w:suppressAutoHyphens w:val="true"/>
            <w:pBdr/>
          </w:pPr>
        </w:pPrChange>
        <w:rPr/>
      </w:pPr>
      <w:ins w:id="4091" w:author="Microsoft Office User" w:date="2018-06-11T15:02:00Z">
        <w:bookmarkStart w:id="3679" w:name="_Toc516501055"/>
        <w:bookmarkEnd w:id="3679"/>
        <w:r>
          <w:rPr/>
          <w:t>Poly1305</w:t>
        </w:r>
      </w:ins>
    </w:p>
    <w:p>
      <w:pPr>
        <w:pStyle w:val="Normal"/>
        <w:numPr>
          <w:ilvl w:val="0"/>
          <w:numId w:val="3"/>
        </w:numPr>
        <w:rPr/>
      </w:pPr>
      <w:ins w:id="4092" w:author="Microsoft Office User" w:date="2018-06-11T15:02:00Z">
        <w:r>
          <w:rPr/>
          <w:t xml:space="preserve">Poly1305 is a message authentication code designed by D.J Bernsterin </w:t>
        </w:r>
      </w:ins>
      <w:ins w:id="4093" w:author="Microsoft Office User" w:date="2018-06-11T15:02:00Z">
        <w:r>
          <w:rPr>
            <w:b/>
          </w:rPr>
          <w:t xml:space="preserve">[POLY1305].  </w:t>
        </w:r>
      </w:ins>
      <w:ins w:id="4094" w:author="Microsoft Office User" w:date="2018-06-11T15:02:00Z">
        <w:r>
          <w:rPr/>
          <w:t>Poly1305 takes a 256 bit key and a message and produces a 128 bit tag that is used to verify the message.</w:t>
        </w:r>
      </w:ins>
    </w:p>
    <w:p>
      <w:pPr>
        <w:pStyle w:val="Normal"/>
        <w:numPr>
          <w:ilvl w:val="0"/>
          <w:numId w:val="3"/>
        </w:numPr>
        <w:rPr/>
      </w:pPr>
      <w:ins w:id="4095" w:author="Microsoft Office User" w:date="2018-06-11T15:02:00Z">
        <w:r>
          <w:rPr>
            <w:i/>
            <w:sz w:val="18"/>
            <w:szCs w:val="18"/>
          </w:rPr>
          <w:t xml:space="preserve">Table </w:t>
        </w:r>
      </w:ins>
      <w:r>
        <w:rPr>
          <w:i/>
          <w:sz w:val="18"/>
          <w:szCs w:val="18"/>
        </w:rPr>
        <w:fldChar w:fldCharType="begin"/>
      </w:r>
      <w:r>
        <w:instrText> SEQ "Table" \* ARABIC </w:instrText>
      </w:r>
      <w:r>
        <w:fldChar w:fldCharType="separate"/>
      </w:r>
      <w:r>
        <w:t>1</w:t>
      </w:r>
      <w:r>
        <w:fldChar w:fldCharType="end"/>
      </w:r>
      <w:ins w:id="4096" w:author="Microsoft Office User" w:date="2018-06-11T15:02:00Z">
        <w:r>
          <w:rPr>
            <w:i/>
            <w:sz w:val="18"/>
            <w:szCs w:val="18"/>
          </w:rPr>
          <w:t>, Poly1305 Mechanisms vs. Functions</w:t>
        </w:r>
      </w:ins>
    </w:p>
    <w:tbl>
      <w:tblPr>
        <w:tblW w:w="8730" w:type="dxa"/>
        <w:jc w:val="left"/>
        <w:tblInd w:w="8" w:type="dxa"/>
        <w:tblBorders>
          <w:top w:val="single" w:sz="6" w:space="0" w:color="000001"/>
          <w:left w:val="single" w:sz="6" w:space="0" w:color="000001"/>
          <w:bottom w:val="single" w:sz="6" w:space="0" w:color="000001"/>
          <w:insideH w:val="single" w:sz="6" w:space="0" w:color="000001"/>
        </w:tblBorders>
        <w:tblCellMar>
          <w:top w:w="0" w:type="dxa"/>
          <w:left w:w="-7" w:type="dxa"/>
          <w:bottom w:w="0" w:type="dxa"/>
          <w:right w:w="0" w:type="dxa"/>
        </w:tblCellMar>
        <w:tblLook w:val="0000" w:noVBand="0" w:noHBand="0" w:lastColumn="0" w:firstColumn="0" w:lastRow="0" w:firstRow="0"/>
      </w:tblPr>
      <w:tblGrid>
        <w:gridCol w:w="3509"/>
        <w:gridCol w:w="810"/>
        <w:gridCol w:w="705"/>
        <w:gridCol w:w="530"/>
        <w:gridCol w:w="706"/>
        <w:gridCol w:w="618"/>
        <w:gridCol w:w="874"/>
        <w:gridCol w:w="977"/>
      </w:tblGrid>
      <w:tr>
        <w:trPr>
          <w:ins w:id="4097" w:author="Microsoft Office User" w:date="2018-06-11T15:02:00Z"/>
          <w:cantSplit w:val="true"/>
        </w:trPr>
        <w:tc>
          <w:tcPr>
            <w:tcW w:w="350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snapToGrid w:val="false"/>
              <w:spacing w:before="0" w:after="40"/>
              <w:jc w:val="left"/>
              <w:rPr>
                <w:rFonts w:ascii="Arial" w:hAnsi="Arial" w:cs="Arial"/>
                <w:sz w:val="20"/>
              </w:rPr>
            </w:pPr>
            <w:r>
              <w:rPr>
                <w:rFonts w:cs="Arial" w:ascii="Arial" w:hAnsi="Arial"/>
                <w:sz w:val="20"/>
              </w:rPr>
            </w:r>
          </w:p>
        </w:tc>
        <w:tc>
          <w:tcPr>
            <w:tcW w:w="5220" w:type="dxa"/>
            <w:gridSpan w:val="7"/>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numPr>
                <w:ilvl w:val="0"/>
                <w:numId w:val="3"/>
              </w:numPr>
              <w:spacing w:before="0" w:after="40"/>
              <w:rPr/>
            </w:pPr>
            <w:ins w:id="4098" w:author="Microsoft Office User" w:date="2018-06-11T15:02:00Z">
              <w:r>
                <w:rPr>
                  <w:rFonts w:cs="Arial" w:ascii="Arial" w:hAnsi="Arial"/>
                  <w:b/>
                  <w:sz w:val="20"/>
                </w:rPr>
                <w:t>Functions</w:t>
              </w:r>
            </w:ins>
          </w:p>
        </w:tc>
      </w:tr>
      <w:tr>
        <w:trPr>
          <w:ins w:id="4099" w:author="Microsoft Office User" w:date="2018-06-11T15:02:00Z"/>
          <w:cantSplit w:val="true"/>
        </w:trPr>
        <w:tc>
          <w:tcPr>
            <w:tcW w:w="350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snapToGrid w:val="false"/>
              <w:jc w:val="left"/>
              <w:rPr>
                <w:rFonts w:ascii="Arial" w:hAnsi="Arial" w:cs="Arial"/>
                <w:b/>
                <w:b/>
                <w:sz w:val="20"/>
              </w:rPr>
            </w:pPr>
            <w:ins w:id="4100" w:author="Microsoft Office User" w:date="2018-06-11T15:02:00Z">
              <w:r>
                <w:rPr>
                  <w:rFonts w:cs="Arial" w:ascii="Arial" w:hAnsi="Arial"/>
                  <w:b/>
                  <w:sz w:val="20"/>
                </w:rPr>
              </w:r>
            </w:ins>
          </w:p>
          <w:p>
            <w:pPr>
              <w:pStyle w:val="TableSmallFont"/>
              <w:numPr>
                <w:ilvl w:val="0"/>
                <w:numId w:val="3"/>
              </w:numPr>
              <w:spacing w:before="0" w:after="40"/>
              <w:jc w:val="left"/>
              <w:rPr/>
            </w:pPr>
            <w:ins w:id="4101" w:author="Microsoft Office User" w:date="2018-06-11T15:02:00Z">
              <w:r>
                <w:rPr>
                  <w:rFonts w:cs="Arial" w:ascii="Arial" w:hAnsi="Arial"/>
                  <w:b/>
                  <w:sz w:val="20"/>
                </w:rPr>
                <w:t>Mechanism</w:t>
              </w:r>
            </w:ins>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4102" w:author="Microsoft Office User" w:date="2018-06-11T15:02:00Z">
              <w:r>
                <w:rPr>
                  <w:rFonts w:cs="Arial" w:ascii="Arial" w:hAnsi="Arial"/>
                  <w:b/>
                  <w:sz w:val="20"/>
                </w:rPr>
                <w:t>Encrypt</w:t>
              </w:r>
            </w:ins>
          </w:p>
          <w:p>
            <w:pPr>
              <w:pStyle w:val="TableSmallFont"/>
              <w:numPr>
                <w:ilvl w:val="0"/>
                <w:numId w:val="3"/>
              </w:numPr>
              <w:rPr/>
            </w:pPr>
            <w:ins w:id="4103" w:author="Microsoft Office User" w:date="2018-06-11T15:02:00Z">
              <w:r>
                <w:rPr>
                  <w:rFonts w:cs="Arial" w:ascii="Arial" w:hAnsi="Arial"/>
                  <w:b/>
                  <w:sz w:val="20"/>
                </w:rPr>
                <w:t>&amp;</w:t>
              </w:r>
            </w:ins>
          </w:p>
          <w:p>
            <w:pPr>
              <w:pStyle w:val="TableSmallFont"/>
              <w:numPr>
                <w:ilvl w:val="0"/>
                <w:numId w:val="3"/>
              </w:numPr>
              <w:spacing w:before="0" w:after="40"/>
              <w:rPr/>
            </w:pPr>
            <w:ins w:id="4104" w:author="Microsoft Office User" w:date="2018-06-11T15:02:00Z">
              <w:r>
                <w:rPr>
                  <w:rFonts w:cs="Arial" w:ascii="Arial" w:hAnsi="Arial"/>
                  <w:b/>
                  <w:sz w:val="20"/>
                </w:rPr>
                <w:t>Decrypt</w:t>
              </w:r>
            </w:ins>
          </w:p>
        </w:tc>
        <w:tc>
          <w:tcPr>
            <w:tcW w:w="705"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4105" w:author="Microsoft Office User" w:date="2018-06-11T15:02:00Z">
              <w:r>
                <w:rPr>
                  <w:rFonts w:cs="Arial" w:ascii="Arial" w:hAnsi="Arial"/>
                  <w:b/>
                  <w:sz w:val="20"/>
                </w:rPr>
                <w:t>Sign</w:t>
              </w:r>
            </w:ins>
          </w:p>
          <w:p>
            <w:pPr>
              <w:pStyle w:val="TableSmallFont"/>
              <w:numPr>
                <w:ilvl w:val="0"/>
                <w:numId w:val="3"/>
              </w:numPr>
              <w:rPr/>
            </w:pPr>
            <w:ins w:id="4106" w:author="Microsoft Office User" w:date="2018-06-11T15:02:00Z">
              <w:r>
                <w:rPr>
                  <w:rFonts w:cs="Arial" w:ascii="Arial" w:hAnsi="Arial"/>
                  <w:b/>
                  <w:sz w:val="20"/>
                </w:rPr>
                <w:t>&amp;</w:t>
              </w:r>
            </w:ins>
          </w:p>
          <w:p>
            <w:pPr>
              <w:pStyle w:val="TableSmallFont"/>
              <w:numPr>
                <w:ilvl w:val="0"/>
                <w:numId w:val="3"/>
              </w:numPr>
              <w:spacing w:before="0" w:after="40"/>
              <w:rPr/>
            </w:pPr>
            <w:ins w:id="4107" w:author="Microsoft Office User" w:date="2018-06-11T15:02:00Z">
              <w:r>
                <w:rPr>
                  <w:rFonts w:cs="Arial" w:ascii="Arial" w:hAnsi="Arial"/>
                  <w:b/>
                  <w:sz w:val="20"/>
                </w:rPr>
                <w:t>Verify</w:t>
              </w:r>
            </w:ins>
          </w:p>
        </w:tc>
        <w:tc>
          <w:tcPr>
            <w:tcW w:w="53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4108" w:author="Microsoft Office User" w:date="2018-06-11T15:02:00Z">
              <w:r>
                <w:rPr>
                  <w:rFonts w:cs="Arial" w:ascii="Arial" w:hAnsi="Arial"/>
                  <w:b/>
                  <w:sz w:val="20"/>
                  <w:lang w:val="sv-SE"/>
                </w:rPr>
                <w:t>SR</w:t>
              </w:r>
            </w:ins>
          </w:p>
          <w:p>
            <w:pPr>
              <w:pStyle w:val="TableSmallFont"/>
              <w:numPr>
                <w:ilvl w:val="0"/>
                <w:numId w:val="3"/>
              </w:numPr>
              <w:rPr/>
            </w:pPr>
            <w:ins w:id="4109" w:author="Microsoft Office User" w:date="2018-06-11T15:02:00Z">
              <w:r>
                <w:rPr>
                  <w:rFonts w:cs="Arial" w:ascii="Arial" w:hAnsi="Arial"/>
                  <w:b/>
                  <w:sz w:val="20"/>
                  <w:lang w:val="sv-SE"/>
                </w:rPr>
                <w:t>&amp;</w:t>
              </w:r>
            </w:ins>
          </w:p>
          <w:p>
            <w:pPr>
              <w:pStyle w:val="TableSmallFont"/>
              <w:numPr>
                <w:ilvl w:val="0"/>
                <w:numId w:val="3"/>
              </w:numPr>
              <w:spacing w:before="0" w:after="40"/>
              <w:rPr/>
            </w:pPr>
            <w:ins w:id="4110" w:author="Microsoft Office User" w:date="2018-06-11T15:02:00Z">
              <w:r>
                <w:rPr>
                  <w:rFonts w:cs="Arial" w:ascii="Arial" w:hAnsi="Arial"/>
                  <w:b/>
                  <w:sz w:val="20"/>
                  <w:lang w:val="sv-SE"/>
                </w:rPr>
                <w:t>VR</w:t>
              </w:r>
            </w:ins>
            <w:ins w:id="4111" w:author="Microsoft Office User" w:date="2018-06-11T15:02:00Z">
              <w:r>
                <w:rPr>
                  <w:rFonts w:cs="Arial" w:ascii="Arial" w:hAnsi="Arial"/>
                  <w:position w:val="20"/>
                  <w:sz w:val="20"/>
                  <w:lang w:val="sv-SE"/>
                </w:rPr>
                <w:t>1</w:t>
              </w:r>
            </w:ins>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snapToGrid w:val="false"/>
              <w:rPr>
                <w:rFonts w:ascii="Arial" w:hAnsi="Arial" w:cs="Arial"/>
                <w:b/>
                <w:b/>
                <w:sz w:val="20"/>
                <w:lang w:val="sv-SE"/>
              </w:rPr>
            </w:pPr>
            <w:ins w:id="4112" w:author="Microsoft Office User" w:date="2018-06-11T15:02:00Z">
              <w:r>
                <w:rPr>
                  <w:rFonts w:cs="Arial" w:ascii="Arial" w:hAnsi="Arial"/>
                  <w:b/>
                  <w:sz w:val="20"/>
                  <w:lang w:val="sv-SE"/>
                </w:rPr>
              </w:r>
            </w:ins>
          </w:p>
          <w:p>
            <w:pPr>
              <w:pStyle w:val="TableSmallFont"/>
              <w:numPr>
                <w:ilvl w:val="0"/>
                <w:numId w:val="3"/>
              </w:numPr>
              <w:spacing w:before="0" w:after="40"/>
              <w:rPr/>
            </w:pPr>
            <w:ins w:id="4113" w:author="Microsoft Office User" w:date="2018-06-11T15:02:00Z">
              <w:r>
                <w:rPr>
                  <w:rFonts w:cs="Arial" w:ascii="Arial" w:hAnsi="Arial"/>
                  <w:b/>
                  <w:sz w:val="20"/>
                  <w:lang w:val="sv-SE"/>
                </w:rPr>
                <w:t>Digest</w:t>
              </w:r>
            </w:ins>
          </w:p>
        </w:tc>
        <w:tc>
          <w:tcPr>
            <w:tcW w:w="618"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4114" w:author="Microsoft Office User" w:date="2018-06-11T15:02:00Z">
              <w:r>
                <w:rPr>
                  <w:rFonts w:cs="Arial" w:ascii="Arial" w:hAnsi="Arial"/>
                  <w:b/>
                  <w:sz w:val="20"/>
                </w:rPr>
                <w:t>Gen.</w:t>
              </w:r>
            </w:ins>
          </w:p>
          <w:p>
            <w:pPr>
              <w:pStyle w:val="TableSmallFont"/>
              <w:numPr>
                <w:ilvl w:val="0"/>
                <w:numId w:val="3"/>
              </w:numPr>
              <w:rPr/>
            </w:pPr>
            <w:ins w:id="4115" w:author="Microsoft Office User" w:date="2018-06-11T15:02:00Z">
              <w:r>
                <w:rPr>
                  <w:rFonts w:eastAsia="Arial" w:cs="Arial" w:ascii="Arial" w:hAnsi="Arial"/>
                  <w:b/>
                  <w:sz w:val="20"/>
                </w:rPr>
                <w:t xml:space="preserve"> </w:t>
              </w:r>
            </w:ins>
            <w:ins w:id="4116" w:author="Microsoft Office User" w:date="2018-06-11T15:02:00Z">
              <w:r>
                <w:rPr>
                  <w:rFonts w:cs="Arial" w:ascii="Arial" w:hAnsi="Arial"/>
                  <w:b/>
                  <w:sz w:val="20"/>
                </w:rPr>
                <w:t>Key/</w:t>
              </w:r>
            </w:ins>
          </w:p>
          <w:p>
            <w:pPr>
              <w:pStyle w:val="TableSmallFont"/>
              <w:numPr>
                <w:ilvl w:val="0"/>
                <w:numId w:val="3"/>
              </w:numPr>
              <w:rPr/>
            </w:pPr>
            <w:ins w:id="4117" w:author="Microsoft Office User" w:date="2018-06-11T15:02:00Z">
              <w:r>
                <w:rPr>
                  <w:rFonts w:cs="Arial" w:ascii="Arial" w:hAnsi="Arial"/>
                  <w:b/>
                  <w:sz w:val="20"/>
                </w:rPr>
                <w:t>Key</w:t>
              </w:r>
            </w:ins>
          </w:p>
          <w:p>
            <w:pPr>
              <w:pStyle w:val="TableSmallFont"/>
              <w:numPr>
                <w:ilvl w:val="0"/>
                <w:numId w:val="3"/>
              </w:numPr>
              <w:spacing w:before="0" w:after="40"/>
              <w:rPr/>
            </w:pPr>
            <w:ins w:id="4118" w:author="Microsoft Office User" w:date="2018-06-11T15:02:00Z">
              <w:r>
                <w:rPr>
                  <w:rFonts w:cs="Arial" w:ascii="Arial" w:hAnsi="Arial"/>
                  <w:b/>
                  <w:sz w:val="20"/>
                </w:rPr>
                <w:t>Pair</w:t>
              </w:r>
            </w:ins>
          </w:p>
        </w:tc>
        <w:tc>
          <w:tcPr>
            <w:tcW w:w="874"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numPr>
                <w:ilvl w:val="0"/>
                <w:numId w:val="3"/>
              </w:numPr>
              <w:rPr/>
            </w:pPr>
            <w:ins w:id="4119" w:author="Microsoft Office User" w:date="2018-06-11T15:02:00Z">
              <w:r>
                <w:rPr>
                  <w:rFonts w:cs="Arial" w:ascii="Arial" w:hAnsi="Arial"/>
                  <w:b/>
                  <w:sz w:val="20"/>
                </w:rPr>
                <w:t>Wrap</w:t>
              </w:r>
            </w:ins>
          </w:p>
          <w:p>
            <w:pPr>
              <w:pStyle w:val="TableSmallFont"/>
              <w:numPr>
                <w:ilvl w:val="0"/>
                <w:numId w:val="3"/>
              </w:numPr>
              <w:rPr/>
            </w:pPr>
            <w:ins w:id="4120" w:author="Microsoft Office User" w:date="2018-06-11T15:02:00Z">
              <w:r>
                <w:rPr>
                  <w:rFonts w:cs="Arial" w:ascii="Arial" w:hAnsi="Arial"/>
                  <w:b/>
                  <w:sz w:val="20"/>
                </w:rPr>
                <w:t>&amp;</w:t>
              </w:r>
            </w:ins>
          </w:p>
          <w:p>
            <w:pPr>
              <w:pStyle w:val="TableSmallFont"/>
              <w:numPr>
                <w:ilvl w:val="0"/>
                <w:numId w:val="3"/>
              </w:numPr>
              <w:spacing w:before="0" w:after="40"/>
              <w:rPr/>
            </w:pPr>
            <w:ins w:id="4121" w:author="Microsoft Office User" w:date="2018-06-11T15:02:00Z">
              <w:r>
                <w:rPr>
                  <w:rFonts w:cs="Arial" w:ascii="Arial" w:hAnsi="Arial"/>
                  <w:b/>
                  <w:sz w:val="20"/>
                </w:rPr>
                <w:t>Unwrap</w:t>
              </w:r>
            </w:ins>
          </w:p>
        </w:tc>
        <w:tc>
          <w:tcPr>
            <w:tcW w:w="9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numPr>
                <w:ilvl w:val="0"/>
                <w:numId w:val="3"/>
              </w:numPr>
              <w:snapToGrid w:val="false"/>
              <w:rPr>
                <w:rFonts w:ascii="Arial" w:hAnsi="Arial" w:cs="Arial"/>
                <w:b/>
                <w:b/>
                <w:sz w:val="20"/>
              </w:rPr>
            </w:pPr>
            <w:ins w:id="4122" w:author="Microsoft Office User" w:date="2018-06-11T15:02:00Z">
              <w:r>
                <w:rPr>
                  <w:rFonts w:cs="Arial" w:ascii="Arial" w:hAnsi="Arial"/>
                  <w:b/>
                  <w:sz w:val="20"/>
                </w:rPr>
              </w:r>
            </w:ins>
          </w:p>
          <w:p>
            <w:pPr>
              <w:pStyle w:val="TableSmallFont"/>
              <w:numPr>
                <w:ilvl w:val="0"/>
                <w:numId w:val="3"/>
              </w:numPr>
              <w:spacing w:before="0" w:after="40"/>
              <w:rPr/>
            </w:pPr>
            <w:ins w:id="4123" w:author="Microsoft Office User" w:date="2018-06-11T15:02:00Z">
              <w:r>
                <w:rPr>
                  <w:rFonts w:cs="Arial" w:ascii="Arial" w:hAnsi="Arial"/>
                  <w:b/>
                  <w:sz w:val="20"/>
                </w:rPr>
                <w:t>Derive</w:t>
              </w:r>
            </w:ins>
          </w:p>
        </w:tc>
      </w:tr>
      <w:tr>
        <w:trPr>
          <w:ins w:id="4124" w:author="Microsoft Office User" w:date="2018-06-11T15:02:00Z"/>
          <w:cantSplit w:val="true"/>
        </w:trPr>
        <w:tc>
          <w:tcPr>
            <w:tcW w:w="350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jc w:val="left"/>
              <w:rPr/>
            </w:pPr>
            <w:ins w:id="4125" w:author="Microsoft Office User" w:date="2018-06-11T15:02:00Z">
              <w:r>
                <w:rPr>
                  <w:rFonts w:cs="Arial" w:ascii="Arial" w:hAnsi="Arial"/>
                  <w:sz w:val="20"/>
                </w:rPr>
                <w:t>CKM_POLY1305_KEY_GEN</w:t>
              </w:r>
            </w:ins>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05"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53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eastAsia="MS Mincho" w:cs="Arial"/>
                <w:sz w:val="20"/>
              </w:rPr>
            </w:pPr>
            <w:r>
              <w:rPr>
                <w:rFonts w:eastAsia="MS Mincho" w:cs="Arial" w:ascii="Arial" w:hAnsi="Arial"/>
                <w:sz w:val="20"/>
              </w:rPr>
            </w:r>
          </w:p>
        </w:tc>
        <w:tc>
          <w:tcPr>
            <w:tcW w:w="618"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rPr/>
            </w:pPr>
            <w:ins w:id="4126" w:author="Microsoft Office User" w:date="2018-06-11T15:02:00Z">
              <w:r>
                <w:rPr>
                  <w:rFonts w:eastAsia="MS Mincho" w:cs="Arial" w:ascii="Arial" w:hAnsi="Arial"/>
                  <w:sz w:val="20"/>
                </w:rPr>
                <w:t>✓</w:t>
              </w:r>
            </w:ins>
          </w:p>
        </w:tc>
        <w:tc>
          <w:tcPr>
            <w:tcW w:w="874"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r>
        <w:trPr>
          <w:ins w:id="4127" w:author="Microsoft Office User" w:date="2018-06-11T15:02:00Z"/>
          <w:cantSplit w:val="true"/>
        </w:trPr>
        <w:tc>
          <w:tcPr>
            <w:tcW w:w="3509"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jc w:val="left"/>
              <w:rPr/>
            </w:pPr>
            <w:ins w:id="4128" w:author="Microsoft Office User" w:date="2018-06-11T15:02:00Z">
              <w:r>
                <w:rPr>
                  <w:rFonts w:cs="Arial" w:ascii="Arial" w:hAnsi="Arial"/>
                  <w:sz w:val="20"/>
                </w:rPr>
                <w:t>CKM_POLY1305</w:t>
              </w:r>
            </w:ins>
          </w:p>
        </w:tc>
        <w:tc>
          <w:tcPr>
            <w:tcW w:w="81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05"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pacing w:before="0" w:after="40"/>
              <w:rPr/>
            </w:pPr>
            <w:ins w:id="4129" w:author="Microsoft Office User" w:date="2018-06-11T15:02:00Z">
              <w:r>
                <w:rPr>
                  <w:rFonts w:eastAsia="MS Mincho" w:cs="Arial" w:ascii="Arial" w:hAnsi="Arial"/>
                  <w:sz w:val="20"/>
                </w:rPr>
                <w:t>✓</w:t>
              </w:r>
            </w:ins>
          </w:p>
        </w:tc>
        <w:tc>
          <w:tcPr>
            <w:tcW w:w="530"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70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618"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874"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c>
          <w:tcPr>
            <w:tcW w:w="9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TableSmallFont"/>
              <w:keepNext/>
              <w:numPr>
                <w:ilvl w:val="0"/>
                <w:numId w:val="3"/>
              </w:numPr>
              <w:snapToGrid w:val="false"/>
              <w:spacing w:before="0" w:after="40"/>
              <w:rPr>
                <w:rFonts w:ascii="Arial" w:hAnsi="Arial" w:cs="Arial"/>
                <w:sz w:val="20"/>
              </w:rPr>
            </w:pPr>
            <w:r>
              <w:rPr>
                <w:rFonts w:cs="Arial" w:ascii="Arial" w:hAnsi="Arial"/>
                <w:sz w:val="20"/>
              </w:rPr>
            </w:r>
          </w:p>
        </w:tc>
      </w:tr>
    </w:tbl>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bookmarkStart w:id="3680" w:name="_Toc516501056"/>
      <w:bookmarkEnd w:id="3680"/>
      <w:r>
        <w:rPr/>
        <w:t>Definitions</w:t>
      </w:r>
    </w:p>
    <w:p>
      <w:pPr>
        <w:pStyle w:val="Normal"/>
        <w:numPr>
          <w:ilvl w:val="0"/>
          <w:numId w:val="3"/>
        </w:numPr>
        <w:rPr/>
      </w:pPr>
      <w:ins w:id="4130" w:author="Microsoft Office User" w:date="2018-06-11T15:02:00Z">
        <w:r>
          <w:rPr/>
          <w:t>This section defines the key type “CKK_POLY1305” for type CK_KEY_TYPE as used in the CKA_KEY_TYPE attribute of key objects.</w:t>
        </w:r>
      </w:ins>
    </w:p>
    <w:p>
      <w:pPr>
        <w:pStyle w:val="Normal"/>
        <w:numPr>
          <w:ilvl w:val="0"/>
          <w:numId w:val="3"/>
        </w:numPr>
        <w:rPr/>
      </w:pPr>
      <w:ins w:id="4131" w:author="Microsoft Office User" w:date="2018-06-11T15:02:00Z">
        <w:r>
          <w:rPr/>
          <w:t>Mechanisms:</w:t>
        </w:r>
      </w:ins>
    </w:p>
    <w:p>
      <w:pPr>
        <w:pStyle w:val="Normal"/>
        <w:numPr>
          <w:ilvl w:val="0"/>
          <w:numId w:val="3"/>
        </w:numPr>
        <w:ind w:left="720" w:hanging="0"/>
        <w:rPr/>
      </w:pPr>
      <w:ins w:id="4132" w:author="Microsoft Office User" w:date="2018-06-11T15:02:00Z">
        <w:r>
          <w:rPr/>
          <w:t>CKM_POLY1305_KEY_GEN</w:t>
        </w:r>
      </w:ins>
    </w:p>
    <w:p>
      <w:pPr>
        <w:pStyle w:val="Normal"/>
        <w:numPr>
          <w:ilvl w:val="0"/>
          <w:numId w:val="3"/>
        </w:numPr>
        <w:ind w:left="720" w:hanging="0"/>
        <w:rPr/>
      </w:pPr>
      <w:ins w:id="4133" w:author="Microsoft Office User" w:date="2018-06-11T15:02:00Z">
        <w:r>
          <w:rPr/>
          <w:t xml:space="preserve">CKM_POLY1305_MAC </w:t>
        </w:r>
      </w:ins>
    </w:p>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bookmarkStart w:id="3681" w:name="_Toc516501057"/>
      <w:bookmarkEnd w:id="3681"/>
      <w:r>
        <w:rPr/>
        <w:t>Poly1305 secret key objects</w:t>
      </w:r>
    </w:p>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4134" w:author="Microsoft Office User" w:date="2018-06-11T15:02:00Z">
        <w:r>
          <w:rPr/>
          <w:t>Poly1305 secret key objects (object class CKO_SECRET_KEY, key type CKK_POLY1305) hold Poly1305 keys.  The following table defines the Poly1305 secret key object attributes, in addition to the common attributes defined for this object class:</w:t>
        </w:r>
      </w:ins>
    </w:p>
    <w:p>
      <w:pPr>
        <w:pStyle w:val="Caption1"/>
        <w:numPr>
          <w:ilvl w:val="0"/>
          <w:numId w:val="3"/>
        </w:numPr>
        <w:rPr/>
      </w:pPr>
      <w:ins w:id="4135" w:author="Microsoft Office User" w:date="2018-06-11T15:02:00Z">
        <w:r>
          <w:rPr/>
          <w:t xml:space="preserve">Table </w:t>
        </w:r>
      </w:ins>
      <w:r>
        <w:rPr>
          <w:szCs w:val="18"/>
        </w:rPr>
        <w:fldChar w:fldCharType="begin"/>
      </w:r>
      <w:r>
        <w:instrText> SEQ "Table" \* ARABIC </w:instrText>
      </w:r>
      <w:r>
        <w:fldChar w:fldCharType="separate"/>
      </w:r>
      <w:r>
        <w:t>1</w:t>
      </w:r>
      <w:r>
        <w:fldChar w:fldCharType="end"/>
      </w:r>
      <w:ins w:id="4136" w:author="Microsoft Office User" w:date="2018-06-11T15:02:00Z">
        <w:r>
          <w:rPr/>
          <w:t>, Poly1305 Secret Key Object</w:t>
        </w:r>
      </w:ins>
    </w:p>
    <w:tbl>
      <w:tblPr>
        <w:tblW w:w="7050" w:type="dxa"/>
        <w:jc w:val="left"/>
        <w:tblInd w:w="109"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val="0000" w:noVBand="0" w:noHBand="0" w:lastColumn="0" w:firstColumn="0" w:lastRow="0" w:firstRow="0"/>
      </w:tblPr>
      <w:tblGrid>
        <w:gridCol w:w="2609"/>
        <w:gridCol w:w="1530"/>
        <w:gridCol w:w="2911"/>
      </w:tblGrid>
      <w:tr>
        <w:trPr>
          <w:tblHeader w:val="true"/>
          <w:ins w:id="4137" w:author="Microsoft Office User" w:date="2018-06-11T15:02:00Z"/>
        </w:trPr>
        <w:tc>
          <w:tcPr>
            <w:tcW w:w="2609" w:type="dxa"/>
            <w:tcBorders>
              <w:top w:val="single" w:sz="12"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pPr>
            <w:ins w:id="4138" w:author="Microsoft Office User" w:date="2018-06-11T15:02:00Z">
              <w:r>
                <w:rPr>
                  <w:rFonts w:cs="Arial" w:ascii="Arial" w:hAnsi="Arial"/>
                  <w:b/>
                  <w:sz w:val="20"/>
                </w:rPr>
                <w:t>Attribute</w:t>
              </w:r>
            </w:ins>
          </w:p>
        </w:tc>
        <w:tc>
          <w:tcPr>
            <w:tcW w:w="1530" w:type="dxa"/>
            <w:tcBorders>
              <w:top w:val="single" w:sz="12"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pPr>
            <w:ins w:id="4139" w:author="Microsoft Office User" w:date="2018-06-11T15:02:00Z">
              <w:r>
                <w:rPr>
                  <w:rFonts w:cs="Arial" w:ascii="Arial" w:hAnsi="Arial"/>
                  <w:b/>
                  <w:sz w:val="20"/>
                </w:rPr>
                <w:t>Data type</w:t>
              </w:r>
            </w:ins>
          </w:p>
        </w:tc>
        <w:tc>
          <w:tcPr>
            <w:tcW w:w="291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rPr/>
            </w:pPr>
            <w:ins w:id="4140" w:author="Microsoft Office User" w:date="2018-06-11T15:02:00Z">
              <w:r>
                <w:rPr>
                  <w:rFonts w:cs="Arial" w:ascii="Arial" w:hAnsi="Arial"/>
                  <w:b/>
                  <w:sz w:val="20"/>
                </w:rPr>
                <w:t>Meaning</w:t>
              </w:r>
            </w:ins>
          </w:p>
        </w:tc>
      </w:tr>
      <w:tr>
        <w:trPr>
          <w:ins w:id="4141" w:author="Microsoft Office User" w:date="2018-06-11T15:02:00Z"/>
        </w:trPr>
        <w:tc>
          <w:tcPr>
            <w:tcW w:w="2609" w:type="dxa"/>
            <w:tcBorders>
              <w:top w:val="single" w:sz="6" w:space="0" w:color="000001"/>
              <w:left w:val="single" w:sz="12" w:space="0" w:color="000001"/>
              <w:bottom w:val="single" w:sz="6" w:space="0" w:color="000001"/>
              <w:insideH w:val="single" w:sz="6" w:space="0" w:color="000001"/>
            </w:tcBorders>
            <w:shd w:color="auto" w:fill="auto" w:val="clear"/>
            <w:tcMar>
              <w:left w:w="93" w:type="dxa"/>
            </w:tcMar>
          </w:tcPr>
          <w:p>
            <w:pPr>
              <w:pStyle w:val="Table"/>
              <w:keepNext/>
              <w:numPr>
                <w:ilvl w:val="0"/>
                <w:numId w:val="3"/>
              </w:numPr>
              <w:spacing w:before="0" w:after="40"/>
              <w:rPr/>
            </w:pPr>
            <w:ins w:id="4142" w:author="Microsoft Office User" w:date="2018-06-11T15:02:00Z">
              <w:r>
                <w:rPr>
                  <w:rFonts w:cs="Arial" w:ascii="Arial" w:hAnsi="Arial"/>
                  <w:sz w:val="20"/>
                </w:rPr>
                <w:t>CKA_VALUE</w:t>
              </w:r>
            </w:ins>
            <w:ins w:id="4143" w:author="Microsoft Office User" w:date="2018-06-11T15:02:00Z">
              <w:r>
                <w:rPr>
                  <w:rFonts w:cs="Arial" w:ascii="Arial" w:hAnsi="Arial"/>
                  <w:sz w:val="20"/>
                  <w:vertAlign w:val="superscript"/>
                </w:rPr>
                <w:t>1,4,6,7</w:t>
              </w:r>
            </w:ins>
          </w:p>
        </w:tc>
        <w:tc>
          <w:tcPr>
            <w:tcW w:w="1530" w:type="dxa"/>
            <w:tcBorders>
              <w:top w:val="single" w:sz="6" w:space="0" w:color="000001"/>
              <w:left w:val="single" w:sz="6" w:space="0" w:color="000001"/>
              <w:bottom w:val="single" w:sz="6" w:space="0" w:color="000001"/>
              <w:insideH w:val="single" w:sz="6" w:space="0" w:color="000001"/>
            </w:tcBorders>
            <w:shd w:color="auto" w:fill="auto" w:val="clear"/>
            <w:tcMar>
              <w:left w:w="100" w:type="dxa"/>
            </w:tcMar>
          </w:tcPr>
          <w:p>
            <w:pPr>
              <w:pStyle w:val="Table"/>
              <w:keepNext/>
              <w:numPr>
                <w:ilvl w:val="0"/>
                <w:numId w:val="3"/>
              </w:numPr>
              <w:spacing w:before="0" w:after="40"/>
              <w:rPr/>
            </w:pPr>
            <w:ins w:id="4144" w:author="Microsoft Office User" w:date="2018-06-11T15:02:00Z">
              <w:r>
                <w:rPr>
                  <w:rFonts w:cs="Arial" w:ascii="Arial" w:hAnsi="Arial"/>
                  <w:sz w:val="20"/>
                </w:rPr>
                <w:t>Byte array</w:t>
              </w:r>
            </w:ins>
          </w:p>
        </w:tc>
        <w:tc>
          <w:tcPr>
            <w:tcW w:w="291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100" w:type="dxa"/>
            </w:tcMar>
          </w:tcPr>
          <w:p>
            <w:pPr>
              <w:pStyle w:val="Table"/>
              <w:keepNext/>
              <w:numPr>
                <w:ilvl w:val="0"/>
                <w:numId w:val="3"/>
              </w:numPr>
              <w:spacing w:before="0" w:after="40"/>
              <w:rPr/>
            </w:pPr>
            <w:ins w:id="4145" w:author="Microsoft Office User" w:date="2018-06-11T15:02:00Z">
              <w:r>
                <w:rPr>
                  <w:rFonts w:cs="Arial" w:ascii="Arial" w:hAnsi="Arial"/>
                  <w:sz w:val="20"/>
                </w:rPr>
                <w:t>Key length is fixed at 256 bits.  Bit length restricted to a byte array.</w:t>
              </w:r>
            </w:ins>
          </w:p>
        </w:tc>
      </w:tr>
      <w:tr>
        <w:trPr>
          <w:ins w:id="4146" w:author="Microsoft Office User" w:date="2018-06-11T15:02:00Z"/>
        </w:trPr>
        <w:tc>
          <w:tcPr>
            <w:tcW w:w="2609" w:type="dxa"/>
            <w:tcBorders>
              <w:top w:val="single" w:sz="6" w:space="0" w:color="000001"/>
              <w:left w:val="single" w:sz="12" w:space="0" w:color="000001"/>
              <w:bottom w:val="single" w:sz="12" w:space="0" w:color="000001"/>
              <w:insideH w:val="single" w:sz="12" w:space="0" w:color="000001"/>
            </w:tcBorders>
            <w:shd w:color="auto" w:fill="auto" w:val="clear"/>
            <w:tcMar>
              <w:left w:w="93" w:type="dxa"/>
            </w:tcMar>
          </w:tcPr>
          <w:p>
            <w:pPr>
              <w:pStyle w:val="Table"/>
              <w:keepNext/>
              <w:numPr>
                <w:ilvl w:val="0"/>
                <w:numId w:val="3"/>
              </w:numPr>
              <w:spacing w:before="0" w:after="40"/>
              <w:rPr/>
            </w:pPr>
            <w:ins w:id="4147" w:author="Microsoft Office User" w:date="2018-06-11T15:02:00Z">
              <w:r>
                <w:rPr>
                  <w:rFonts w:cs="Arial" w:ascii="Arial" w:hAnsi="Arial"/>
                  <w:sz w:val="20"/>
                </w:rPr>
                <w:t>CKA_VALUE_LEN</w:t>
              </w:r>
            </w:ins>
            <w:ins w:id="4148" w:author="Microsoft Office User" w:date="2018-06-11T15:02:00Z">
              <w:r>
                <w:rPr>
                  <w:rFonts w:cs="Arial" w:ascii="Arial" w:hAnsi="Arial"/>
                  <w:sz w:val="20"/>
                  <w:vertAlign w:val="superscript"/>
                </w:rPr>
                <w:t>2,3</w:t>
              </w:r>
            </w:ins>
          </w:p>
        </w:tc>
        <w:tc>
          <w:tcPr>
            <w:tcW w:w="1530" w:type="dxa"/>
            <w:tcBorders>
              <w:top w:val="single" w:sz="6" w:space="0" w:color="000001"/>
              <w:left w:val="single" w:sz="6" w:space="0" w:color="000001"/>
              <w:bottom w:val="single" w:sz="12" w:space="0" w:color="000001"/>
              <w:insideH w:val="single" w:sz="12" w:space="0" w:color="000001"/>
            </w:tcBorders>
            <w:shd w:color="auto" w:fill="auto" w:val="clear"/>
            <w:tcMar>
              <w:left w:w="100" w:type="dxa"/>
            </w:tcMar>
          </w:tcPr>
          <w:p>
            <w:pPr>
              <w:pStyle w:val="Table"/>
              <w:keepNext/>
              <w:numPr>
                <w:ilvl w:val="0"/>
                <w:numId w:val="3"/>
              </w:numPr>
              <w:spacing w:before="0" w:after="40"/>
              <w:rPr/>
            </w:pPr>
            <w:ins w:id="4149" w:author="Microsoft Office User" w:date="2018-06-11T15:02:00Z">
              <w:r>
                <w:rPr>
                  <w:rFonts w:cs="Arial" w:ascii="Arial" w:hAnsi="Arial"/>
                  <w:sz w:val="20"/>
                </w:rPr>
                <w:t>CK_ULONG</w:t>
              </w:r>
            </w:ins>
          </w:p>
        </w:tc>
        <w:tc>
          <w:tcPr>
            <w:tcW w:w="291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100" w:type="dxa"/>
            </w:tcMar>
          </w:tcPr>
          <w:p>
            <w:pPr>
              <w:pStyle w:val="Table"/>
              <w:keepNext/>
              <w:numPr>
                <w:ilvl w:val="0"/>
                <w:numId w:val="3"/>
              </w:numPr>
              <w:spacing w:before="0" w:after="40"/>
              <w:rPr/>
            </w:pPr>
            <w:ins w:id="4150" w:author="Microsoft Office User" w:date="2018-06-11T15:02:00Z">
              <w:r>
                <w:rPr>
                  <w:rFonts w:cs="Arial" w:ascii="Arial" w:hAnsi="Arial"/>
                  <w:sz w:val="20"/>
                </w:rPr>
                <w:t>Length in bytes of key value</w:t>
              </w:r>
            </w:ins>
          </w:p>
        </w:tc>
      </w:tr>
    </w:tbl>
    <w:p>
      <w:pPr>
        <w:pStyle w:val="Normal"/>
        <w:numPr>
          <w:ilvl w:val="0"/>
          <w:numId w:val="3"/>
        </w:numPr>
        <w:rPr/>
      </w:pPr>
      <w:ins w:id="4151" w:author="Microsoft Office User" w:date="2018-06-11T15:02:00Z">
        <w:r>
          <w:rPr/>
          <w:t>The following is a sample template for creating a Poly1305 secret key object:</w:t>
        </w:r>
      </w:ins>
    </w:p>
    <w:p>
      <w:pPr>
        <w:pStyle w:val="CCode"/>
        <w:numPr>
          <w:ilvl w:val="0"/>
          <w:numId w:val="3"/>
        </w:numPr>
        <w:rPr/>
      </w:pPr>
      <w:ins w:id="4152" w:author="Microsoft Office User" w:date="2018-06-11T15:02:00Z">
        <w:r>
          <w:rPr/>
          <w:t>CK_OBJECT_CLASS class = CKO_SECRET_KEY;</w:t>
        </w:r>
      </w:ins>
    </w:p>
    <w:p>
      <w:pPr>
        <w:pStyle w:val="CCode"/>
        <w:numPr>
          <w:ilvl w:val="0"/>
          <w:numId w:val="3"/>
        </w:numPr>
        <w:rPr/>
      </w:pPr>
      <w:ins w:id="4153" w:author="Microsoft Office User" w:date="2018-06-11T15:02:00Z">
        <w:r>
          <w:rPr/>
          <w:t>CK_KEY_TYPE keyType = CKK_POLY1305;</w:t>
        </w:r>
      </w:ins>
    </w:p>
    <w:p>
      <w:pPr>
        <w:pStyle w:val="CCode"/>
        <w:numPr>
          <w:ilvl w:val="0"/>
          <w:numId w:val="3"/>
        </w:numPr>
        <w:rPr/>
      </w:pPr>
      <w:ins w:id="4154" w:author="Microsoft Office User" w:date="2018-06-11T15:02:00Z">
        <w:r>
          <w:rPr/>
          <w:t>CK_UTF8CHAR label[] = “A Poly1305 secret key object”;</w:t>
        </w:r>
      </w:ins>
    </w:p>
    <w:p>
      <w:pPr>
        <w:pStyle w:val="CCode"/>
        <w:numPr>
          <w:ilvl w:val="0"/>
          <w:numId w:val="3"/>
        </w:numPr>
        <w:rPr/>
      </w:pPr>
      <w:ins w:id="4155" w:author="Microsoft Office User" w:date="2018-06-11T15:02:00Z">
        <w:r>
          <w:rPr/>
          <w:t>CK_BYTE value[32] = {...};</w:t>
        </w:r>
      </w:ins>
    </w:p>
    <w:p>
      <w:pPr>
        <w:pStyle w:val="CCode"/>
        <w:numPr>
          <w:ilvl w:val="0"/>
          <w:numId w:val="3"/>
        </w:numPr>
        <w:rPr/>
      </w:pPr>
      <w:ins w:id="4156" w:author="Microsoft Office User" w:date="2018-06-11T15:02:00Z">
        <w:r>
          <w:rPr/>
          <w:t>CK_BBOOL true = CK_TRUE;</w:t>
        </w:r>
      </w:ins>
    </w:p>
    <w:p>
      <w:pPr>
        <w:pStyle w:val="CCode"/>
        <w:numPr>
          <w:ilvl w:val="0"/>
          <w:numId w:val="3"/>
        </w:numPr>
        <w:rPr/>
      </w:pPr>
      <w:ins w:id="4157" w:author="Microsoft Office User" w:date="2018-06-11T15:02:00Z">
        <w:r>
          <w:rPr/>
          <w:t>CK_ATTRIBUTE template[] = {</w:t>
        </w:r>
      </w:ins>
    </w:p>
    <w:p>
      <w:pPr>
        <w:pStyle w:val="CCode"/>
        <w:numPr>
          <w:ilvl w:val="0"/>
          <w:numId w:val="3"/>
        </w:numPr>
        <w:rPr/>
      </w:pPr>
      <w:ins w:id="4158" w:author="Microsoft Office User" w:date="2018-06-11T15:02:00Z">
        <w:r>
          <w:rPr>
            <w:rFonts w:eastAsia="Courier New"/>
          </w:rPr>
          <w:t xml:space="preserve">  </w:t>
        </w:r>
      </w:ins>
      <w:ins w:id="4159" w:author="Microsoft Office User" w:date="2018-06-11T15:02:00Z">
        <w:r>
          <w:rPr/>
          <w:t>{CKA_CLASS, &amp;class, sizeof(class)},</w:t>
        </w:r>
      </w:ins>
    </w:p>
    <w:p>
      <w:pPr>
        <w:pStyle w:val="CCode"/>
        <w:numPr>
          <w:ilvl w:val="0"/>
          <w:numId w:val="3"/>
        </w:numPr>
        <w:rPr/>
      </w:pPr>
      <w:ins w:id="4160" w:author="Microsoft Office User" w:date="2018-06-11T15:02:00Z">
        <w:r>
          <w:rPr>
            <w:rFonts w:eastAsia="Courier New"/>
          </w:rPr>
          <w:t xml:space="preserve">  </w:t>
        </w:r>
      </w:ins>
      <w:ins w:id="4161" w:author="Microsoft Office User" w:date="2018-06-11T15:02:00Z">
        <w:r>
          <w:rPr/>
          <w:t>{CKA_KEY_TYPE, &amp;keyType, sizeof(keyType)},</w:t>
        </w:r>
      </w:ins>
    </w:p>
    <w:p>
      <w:pPr>
        <w:pStyle w:val="CCode"/>
        <w:numPr>
          <w:ilvl w:val="0"/>
          <w:numId w:val="3"/>
        </w:numPr>
        <w:rPr/>
      </w:pPr>
      <w:ins w:id="4162" w:author="Microsoft Office User" w:date="2018-06-11T15:02:00Z">
        <w:r>
          <w:rPr>
            <w:rFonts w:eastAsia="Courier New"/>
          </w:rPr>
          <w:t xml:space="preserve">  </w:t>
        </w:r>
      </w:ins>
      <w:ins w:id="4163" w:author="Microsoft Office User" w:date="2018-06-11T15:02:00Z">
        <w:r>
          <w:rPr/>
          <w:t>{CKA_TOKEN, &amp;true, sizeof(true)},</w:t>
        </w:r>
      </w:ins>
    </w:p>
    <w:p>
      <w:pPr>
        <w:pStyle w:val="CCode"/>
        <w:numPr>
          <w:ilvl w:val="0"/>
          <w:numId w:val="3"/>
        </w:numPr>
        <w:rPr/>
      </w:pPr>
      <w:ins w:id="4164" w:author="Microsoft Office User" w:date="2018-06-11T15:02:00Z">
        <w:r>
          <w:rPr>
            <w:rFonts w:eastAsia="Courier New"/>
          </w:rPr>
          <w:t xml:space="preserve">  </w:t>
        </w:r>
      </w:ins>
      <w:ins w:id="4165" w:author="Microsoft Office User" w:date="2018-06-11T15:02:00Z">
        <w:r>
          <w:rPr/>
          <w:t>{CKA_LABEL, label, sizeof(label)-1},</w:t>
        </w:r>
      </w:ins>
    </w:p>
    <w:p>
      <w:pPr>
        <w:pStyle w:val="CCode"/>
        <w:numPr>
          <w:ilvl w:val="0"/>
          <w:numId w:val="3"/>
        </w:numPr>
        <w:rPr/>
      </w:pPr>
      <w:ins w:id="4166" w:author="Microsoft Office User" w:date="2018-06-11T15:02:00Z">
        <w:r>
          <w:rPr>
            <w:rFonts w:eastAsia="Courier New"/>
          </w:rPr>
          <w:t xml:space="preserve">  </w:t>
        </w:r>
      </w:ins>
      <w:ins w:id="4167" w:author="Microsoft Office User" w:date="2018-06-11T15:02:00Z">
        <w:r>
          <w:rPr/>
          <w:t>{CKA_SIGN, &amp;true, sizeof(true)},</w:t>
        </w:r>
      </w:ins>
    </w:p>
    <w:p>
      <w:pPr>
        <w:pStyle w:val="CCode"/>
        <w:numPr>
          <w:ilvl w:val="0"/>
          <w:numId w:val="3"/>
        </w:numPr>
        <w:rPr/>
      </w:pPr>
      <w:ins w:id="4168" w:author="Microsoft Office User" w:date="2018-06-11T15:02:00Z">
        <w:r>
          <w:rPr>
            <w:rFonts w:eastAsia="Courier New"/>
          </w:rPr>
          <w:t xml:space="preserve">  </w:t>
        </w:r>
      </w:ins>
      <w:ins w:id="4169" w:author="Microsoft Office User" w:date="2018-06-11T15:02:00Z">
        <w:r>
          <w:rPr/>
          <w:t>{CKA_VALUE, value, sizeof(value)}</w:t>
        </w:r>
      </w:ins>
    </w:p>
    <w:p>
      <w:pPr>
        <w:pStyle w:val="CCode"/>
        <w:numPr>
          <w:ilvl w:val="0"/>
          <w:numId w:val="3"/>
        </w:numPr>
        <w:rPr/>
      </w:pPr>
      <w:ins w:id="4170" w:author="Microsoft Office User" w:date="2018-06-11T15:02:00Z">
        <w:r>
          <w:rPr/>
          <w:t>};</w:t>
        </w:r>
      </w:ins>
    </w:p>
    <w:p>
      <w:pPr>
        <w:pStyle w:val="Normal"/>
        <w:numPr>
          <w:ilvl w:val="0"/>
          <w:numId w:val="3"/>
        </w:numPr>
        <w:ind w:left="720" w:hanging="0"/>
        <w:rPr/>
      </w:pPr>
      <w:ins w:id="4171" w:author="Microsoft Office User" w:date="2018-06-11T15:02:00Z">
        <w:r>
          <w:rPr/>
        </w:r>
      </w:ins>
    </w:p>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bookmarkStart w:id="3682" w:name="_Toc516501058"/>
      <w:bookmarkEnd w:id="3682"/>
      <w:r>
        <w:rPr/>
        <w:t>Poly1305 mechanism</w:t>
      </w:r>
    </w:p>
    <w:p>
      <w:pPr>
        <w:pStyle w:val="Normal"/>
        <w:numPr>
          <w:ilvl w:val="0"/>
          <w:numId w:val="3"/>
        </w:numPr>
        <w:rPr/>
      </w:pPr>
      <w:ins w:id="4172" w:author="Microsoft Office User" w:date="2018-06-11T15:02:00Z">
        <w:r>
          <w:rPr/>
          <w:t xml:space="preserve">Poly1305, denoted </w:t>
        </w:r>
      </w:ins>
      <w:ins w:id="4173" w:author="Microsoft Office User" w:date="2018-06-11T15:02:00Z">
        <w:r>
          <w:rPr>
            <w:b/>
          </w:rPr>
          <w:t>CKM_POLY1305</w:t>
        </w:r>
      </w:ins>
      <w:ins w:id="4174" w:author="Microsoft Office User" w:date="2018-06-11T15:02:00Z">
        <w:r>
          <w:rPr/>
          <w:t>, is a mechanism for producing an output tag based on a 256 bit key and arbitrary length input.</w:t>
        </w:r>
      </w:ins>
    </w:p>
    <w:p>
      <w:pPr>
        <w:pStyle w:val="Normal"/>
        <w:numPr>
          <w:ilvl w:val="0"/>
          <w:numId w:val="3"/>
        </w:numPr>
        <w:rPr/>
      </w:pPr>
      <w:ins w:id="4175" w:author="Microsoft Office User" w:date="2018-06-11T15:02:00Z">
        <w:r>
          <w:rPr/>
          <w:t>It has no parameters.</w:t>
        </w:r>
      </w:ins>
    </w:p>
    <w:p>
      <w:pPr>
        <w:pStyle w:val="Normal"/>
        <w:numPr>
          <w:ilvl w:val="0"/>
          <w:numId w:val="3"/>
        </w:numPr>
        <w:rPr/>
      </w:pPr>
      <w:ins w:id="4176" w:author="Microsoft Office User" w:date="2018-06-11T15:02:00Z">
        <w:r>
          <w:rPr/>
          <w:t>Signatures (MACs) produced by this mechanism will be fixed at 128 bits in size.</w:t>
        </w:r>
      </w:ins>
    </w:p>
    <w:p>
      <w:pPr>
        <w:pStyle w:val="Caption1"/>
        <w:numPr>
          <w:ilvl w:val="0"/>
          <w:numId w:val="3"/>
        </w:numPr>
        <w:rPr/>
      </w:pPr>
      <w:ins w:id="4177" w:author="Microsoft Office User" w:date="2018-06-11T15:02:00Z">
        <w:r>
          <w:rPr/>
          <w:t xml:space="preserve">Table </w:t>
        </w:r>
      </w:ins>
      <w:r>
        <w:rPr/>
        <w:fldChar w:fldCharType="begin"/>
      </w:r>
      <w:r>
        <w:instrText> SEQ "Table" \* ARABIC </w:instrText>
      </w:r>
      <w:r>
        <w:fldChar w:fldCharType="separate"/>
      </w:r>
      <w:r>
        <w:t>1</w:t>
      </w:r>
      <w:r>
        <w:fldChar w:fldCharType="end"/>
      </w:r>
      <w:ins w:id="4178" w:author="Microsoft Office User" w:date="2018-06-11T15:02:00Z">
        <w:r>
          <w:rPr/>
          <w:t>, Poly1305: Key and Data Length</w:t>
        </w:r>
      </w:ins>
    </w:p>
    <w:tbl>
      <w:tblPr>
        <w:tblW w:w="5377"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1060"/>
        <w:gridCol w:w="1051"/>
        <w:gridCol w:w="1305"/>
        <w:gridCol w:w="1960"/>
      </w:tblGrid>
      <w:tr>
        <w:trPr>
          <w:ins w:id="4179" w:author="Microsoft Office User" w:date="2018-06-11T15:02:00Z"/>
        </w:trPr>
        <w:tc>
          <w:tcPr>
            <w:tcW w:w="106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180" w:author="Microsoft Office User" w:date="2018-06-11T15:02:00Z">
              <w:r>
                <w:rPr>
                  <w:b/>
                </w:rPr>
                <w:t>Function</w:t>
              </w:r>
            </w:ins>
          </w:p>
        </w:tc>
        <w:tc>
          <w:tcPr>
            <w:tcW w:w="10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181" w:author="Microsoft Office User" w:date="2018-06-11T15:02:00Z">
              <w:r>
                <w:rPr>
                  <w:b/>
                </w:rPr>
                <w:t>Key type</w:t>
              </w:r>
            </w:ins>
          </w:p>
        </w:tc>
        <w:tc>
          <w:tcPr>
            <w:tcW w:w="1305"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182" w:author="Microsoft Office User" w:date="2018-06-11T15:02:00Z">
              <w:r>
                <w:rPr>
                  <w:b/>
                </w:rPr>
                <w:t>Data length</w:t>
              </w:r>
            </w:ins>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4183" w:author="Microsoft Office User" w:date="2018-06-11T15:02:00Z">
              <w:r>
                <w:rPr>
                  <w:b/>
                </w:rPr>
                <w:t>Signature Length</w:t>
              </w:r>
            </w:ins>
          </w:p>
        </w:tc>
      </w:tr>
      <w:tr>
        <w:trPr>
          <w:ins w:id="4184" w:author="Microsoft Office User" w:date="2018-06-11T15:02:00Z"/>
        </w:trPr>
        <w:tc>
          <w:tcPr>
            <w:tcW w:w="106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185" w:author="Microsoft Office User" w:date="2018-06-11T15:02:00Z">
              <w:r>
                <w:rPr/>
                <w:t>C_Sign</w:t>
              </w:r>
            </w:ins>
          </w:p>
        </w:tc>
        <w:tc>
          <w:tcPr>
            <w:tcW w:w="10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186" w:author="Microsoft Office User" w:date="2018-06-11T15:02:00Z">
              <w:r>
                <w:rPr/>
                <w:t>Poly1305</w:t>
              </w:r>
            </w:ins>
          </w:p>
        </w:tc>
        <w:tc>
          <w:tcPr>
            <w:tcW w:w="1305"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187" w:author="Microsoft Office User" w:date="2018-06-11T15:02:00Z">
              <w:r>
                <w:rPr/>
                <w:t>Any</w:t>
              </w:r>
            </w:ins>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4188" w:author="Microsoft Office User" w:date="2018-06-11T15:02:00Z">
              <w:r>
                <w:rPr/>
                <w:t>128 bits</w:t>
              </w:r>
            </w:ins>
          </w:p>
        </w:tc>
      </w:tr>
      <w:tr>
        <w:trPr>
          <w:ins w:id="4189" w:author="Microsoft Office User" w:date="2018-06-11T15:02:00Z"/>
        </w:trPr>
        <w:tc>
          <w:tcPr>
            <w:tcW w:w="106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190" w:author="Microsoft Office User" w:date="2018-06-11T15:02:00Z">
              <w:r>
                <w:rPr/>
                <w:t>C_Verify</w:t>
              </w:r>
            </w:ins>
          </w:p>
        </w:tc>
        <w:tc>
          <w:tcPr>
            <w:tcW w:w="105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191" w:author="Microsoft Office User" w:date="2018-06-11T15:02:00Z">
              <w:r>
                <w:rPr/>
                <w:t>Poly1305</w:t>
              </w:r>
            </w:ins>
          </w:p>
        </w:tc>
        <w:tc>
          <w:tcPr>
            <w:tcW w:w="1305"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numPr>
                <w:ilvl w:val="0"/>
                <w:numId w:val="3"/>
              </w:numPr>
              <w:spacing w:before="80" w:after="80"/>
              <w:rPr/>
            </w:pPr>
            <w:ins w:id="4192" w:author="Microsoft Office User" w:date="2018-06-11T15:02:00Z">
              <w:r>
                <w:rPr/>
                <w:t>Any</w:t>
              </w:r>
            </w:ins>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pacing w:before="80" w:after="80"/>
              <w:rPr/>
            </w:pPr>
            <w:ins w:id="4193" w:author="Microsoft Office User" w:date="2018-06-11T15:02:00Z">
              <w:r>
                <w:rPr/>
                <w:t>128 bits</w:t>
              </w:r>
            </w:ins>
          </w:p>
        </w:tc>
      </w:tr>
    </w:tbl>
    <w:p>
      <w:pPr>
        <w:sectPr>
          <w:footerReference w:type="default" r:id="rId75"/>
          <w:footnotePr>
            <w:numFmt w:val="decimal"/>
          </w:footnotePr>
          <w:type w:val="nextPage"/>
          <w:pgSz w:w="12240" w:h="15840"/>
          <w:pgMar w:left="1440" w:right="1440" w:header="0" w:top="1440" w:footer="720" w:bottom="1440" w:gutter="0"/>
          <w:lnNumType w:countBy="1" w:restart="continuous" w:distance="283"/>
          <w:pgNumType w:fmt="decimal"/>
          <w:formProt w:val="false"/>
          <w:textDirection w:val="lrTb"/>
          <w:docGrid w:type="default" w:linePitch="360" w:charSpace="2047"/>
        </w:sectPr>
      </w:pPr>
    </w:p>
    <w:p>
      <w:pPr>
        <w:pStyle w:val="Heading2"/>
        <w:numPr>
          <w:ilvl w:val="1"/>
          <w:numId w:val="2"/>
        </w:numPr>
        <w:pBdr/>
        <w:suppressAutoHyphens w:val="true"/>
        <w:pPrChange w:id="0" w:author="Microsoft Office User" w:date="2018-06-11T15:05:00Z">
          <w:pPr>
            <w:tabs>
              <w:tab w:val="left" w:pos="0" w:leader="none"/>
            </w:tabs>
            <w:suppressAutoHyphens w:val="true"/>
            <w:pBdr/>
          </w:pPr>
        </w:pPrChange>
        <w:rPr/>
      </w:pPr>
      <w:bookmarkStart w:id="3683" w:name="_Toc516501059"/>
      <w:bookmarkEnd w:id="3683"/>
      <w:r>
        <w:rPr/>
        <w:t>Chacha20/Poly1305 and Salsa20/Poly1305 Authenticated Encryption / Decryption</w:t>
      </w:r>
    </w:p>
    <w:p>
      <w:pPr>
        <w:pStyle w:val="Normal"/>
        <w:numPr>
          <w:ilvl w:val="0"/>
          <w:numId w:val="3"/>
        </w:numPr>
        <w:rPr/>
      </w:pPr>
      <w:ins w:id="4194" w:author="Microsoft Office User" w:date="2018-06-11T15:02:00Z">
        <w:r>
          <w:rPr/>
          <w:t>The stream ciphers Salsa20 and ChaCha20 are normally used in conjunction with the Poly1305 authenticator, in such a construction they also provide Authenticated Encryption with Associated Data (AEAD). This section defines the combined mechanisms and their usage in an AEAD setting.</w:t>
        </w:r>
      </w:ins>
    </w:p>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bookmarkStart w:id="3684" w:name="_Toc516501060"/>
      <w:bookmarkEnd w:id="3684"/>
      <w:r>
        <w:rPr/>
        <w:t>Definitions</w:t>
      </w:r>
    </w:p>
    <w:p>
      <w:pPr>
        <w:pStyle w:val="Normal"/>
        <w:numPr>
          <w:ilvl w:val="0"/>
          <w:numId w:val="3"/>
        </w:numPr>
        <w:spacing w:before="240" w:after="120"/>
        <w:rPr/>
      </w:pPr>
      <w:ins w:id="4195" w:author="Microsoft Office User" w:date="2018-06-11T15:02:00Z">
        <w:r>
          <w:rPr/>
          <w:t>Mechanisms:</w:t>
        </w:r>
      </w:ins>
    </w:p>
    <w:p>
      <w:pPr>
        <w:pStyle w:val="Normal"/>
        <w:numPr>
          <w:ilvl w:val="0"/>
          <w:numId w:val="3"/>
        </w:numPr>
        <w:ind w:left="720" w:hanging="0"/>
        <w:rPr/>
      </w:pPr>
      <w:ins w:id="4196" w:author="Microsoft Office User" w:date="2018-06-11T15:02:00Z">
        <w:r>
          <w:rPr/>
          <w:t>CKM_CHACHA20_POLY1305</w:t>
        </w:r>
      </w:ins>
    </w:p>
    <w:p>
      <w:pPr>
        <w:pStyle w:val="Normal"/>
        <w:numPr>
          <w:ilvl w:val="0"/>
          <w:numId w:val="3"/>
        </w:numPr>
        <w:ind w:left="720" w:hanging="0"/>
        <w:rPr/>
      </w:pPr>
      <w:ins w:id="4197" w:author="Microsoft Office User" w:date="2018-06-11T15:02:00Z">
        <w:r>
          <w:rPr/>
          <w:t>CKM_SALSA20_POLY1305</w:t>
        </w:r>
      </w:ins>
    </w:p>
    <w:p>
      <w:pPr>
        <w:pStyle w:val="Heading3"/>
        <w:numPr>
          <w:ilvl w:val="2"/>
          <w:numId w:val="2"/>
        </w:numPr>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pPrChange w:id="0" w:author="Microsoft Office User" w:date="2018-06-11T15:05:00Z">
          <w:pPr>
            <w:tabs>
              <w:tab w:val="left" w:pos="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pBdr/>
          </w:pPr>
        </w:pPrChange>
        <w:rPr/>
      </w:pPr>
      <w:bookmarkStart w:id="3685" w:name="_Toc516501061"/>
      <w:bookmarkEnd w:id="3685"/>
      <w:r>
        <w:rPr/>
        <w:t>Usage</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4198" w:author="Microsoft Office User" w:date="2018-06-11T15:02:00Z">
        <w:r>
          <w:rPr>
            <w:rFonts w:cs="Arial"/>
          </w:rPr>
          <w:t>Generic ChaCha20, Salsa20, Poly1305 modes are described in [CC20]. To set up for ChaCha20/Poly1305 or Salsa20/Poly1305 use the following process. ChaCha20/Poly1305 and Salsa20/Poly1305 both use CK_SALSA20_CHACHA20_POLY1350_PARAM for Encrypt, Decrypt and CK_SALSA20_CHACHA20_POLY1305_MSG_PARAM for MessageEncrypt, and MessageDecrypt.</w:t>
        </w:r>
      </w:ins>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4199" w:author="Microsoft Office User" w:date="2018-06-11T15:02:00Z">
        <w:r>
          <w:rPr>
            <w:rFonts w:cs="Arial"/>
          </w:rPr>
          <w:t>Encrypt:</w:t>
        </w:r>
      </w:ins>
    </w:p>
    <w:p>
      <w:pPr>
        <w:pStyle w:val="Normal"/>
        <w:numPr>
          <w:ilvl w:val="0"/>
          <w:numId w:val="66"/>
        </w:numPr>
        <w:suppressAutoHyphens w:val="true"/>
        <w:spacing w:before="120" w:after="0"/>
        <w:jc w:val="both"/>
        <w:rPr/>
      </w:pPr>
      <w:ins w:id="4200" w:author="Microsoft Office User" w:date="2018-06-11T15:02:00Z">
        <w:r>
          <w:rPr>
            <w:rFonts w:cs="Arial"/>
          </w:rPr>
          <w:t xml:space="preserve">Set the Nonce length </w:t>
        </w:r>
      </w:ins>
      <w:ins w:id="4201" w:author="Microsoft Office User" w:date="2018-06-11T15:02:00Z">
        <w:r>
          <w:rPr>
            <w:rFonts w:cs="Arial"/>
            <w:i/>
          </w:rPr>
          <w:t>ulNonceLen</w:t>
        </w:r>
      </w:ins>
      <w:ins w:id="4202" w:author="Microsoft Office User" w:date="2018-06-11T15:02:00Z">
        <w:r>
          <w:rPr>
            <w:rFonts w:cs="Arial"/>
          </w:rPr>
          <w:t xml:space="preserve"> in the parameter block. (this affects which variant of Chacha20 will be used: 64 bits → original, 96 bits → IETF, 192 bits → XChaCha20)</w:t>
        </w:r>
      </w:ins>
    </w:p>
    <w:p>
      <w:pPr>
        <w:pStyle w:val="Normal"/>
        <w:numPr>
          <w:ilvl w:val="0"/>
          <w:numId w:val="66"/>
        </w:numPr>
        <w:suppressAutoHyphens w:val="true"/>
        <w:spacing w:before="120" w:after="0"/>
        <w:jc w:val="both"/>
        <w:rPr/>
      </w:pPr>
      <w:ins w:id="4203" w:author="Microsoft Office User" w:date="2018-06-11T15:02:00Z">
        <w:r>
          <w:rPr>
            <w:rFonts w:cs="Arial"/>
          </w:rPr>
          <w:t xml:space="preserve">Set the Nonce data </w:t>
        </w:r>
      </w:ins>
      <w:ins w:id="4204" w:author="Microsoft Office User" w:date="2018-06-11T15:02:00Z">
        <w:r>
          <w:rPr>
            <w:rFonts w:cs="Arial"/>
            <w:i/>
          </w:rPr>
          <w:t>pNonce</w:t>
        </w:r>
      </w:ins>
      <w:ins w:id="4205" w:author="Microsoft Office User" w:date="2018-06-11T15:02:00Z">
        <w:r>
          <w:rPr>
            <w:rFonts w:cs="Arial"/>
          </w:rPr>
          <w:t xml:space="preserve"> in the parameter block.</w:t>
        </w:r>
      </w:ins>
    </w:p>
    <w:p>
      <w:pPr>
        <w:pStyle w:val="Normal"/>
        <w:numPr>
          <w:ilvl w:val="0"/>
          <w:numId w:val="66"/>
        </w:numPr>
        <w:suppressAutoHyphens w:val="true"/>
        <w:spacing w:before="120" w:after="0"/>
        <w:jc w:val="both"/>
        <w:rPr/>
      </w:pPr>
      <w:ins w:id="4206" w:author="Microsoft Office User" w:date="2018-06-11T15:02:00Z">
        <w:r>
          <w:rPr>
            <w:rFonts w:cs="Arial"/>
          </w:rPr>
          <w:t xml:space="preserve">Set the AAD data </w:t>
        </w:r>
      </w:ins>
      <w:ins w:id="4207" w:author="Microsoft Office User" w:date="2018-06-11T15:02:00Z">
        <w:r>
          <w:rPr>
            <w:rFonts w:cs="Arial"/>
            <w:i/>
          </w:rPr>
          <w:t>pAAD</w:t>
        </w:r>
      </w:ins>
      <w:ins w:id="4208" w:author="Microsoft Office User" w:date="2018-06-11T15:02:00Z">
        <w:r>
          <w:rPr>
            <w:rFonts w:cs="Arial"/>
          </w:rPr>
          <w:t xml:space="preserve"> and size </w:t>
        </w:r>
      </w:ins>
      <w:ins w:id="4209" w:author="Microsoft Office User" w:date="2018-06-11T15:02:00Z">
        <w:r>
          <w:rPr>
            <w:rFonts w:cs="Arial"/>
            <w:i/>
          </w:rPr>
          <w:t>ulAADLen</w:t>
        </w:r>
      </w:ins>
      <w:ins w:id="4210" w:author="Microsoft Office User" w:date="2018-06-11T15:02:00Z">
        <w:r>
          <w:rPr>
            <w:rFonts w:cs="Arial"/>
          </w:rPr>
          <w:t xml:space="preserve"> in the parameter block. </w:t>
        </w:r>
      </w:ins>
      <w:ins w:id="4211" w:author="Microsoft Office User" w:date="2018-06-11T15:02:00Z">
        <w:r>
          <w:rPr>
            <w:rFonts w:cs="Arial"/>
            <w:i/>
          </w:rPr>
          <w:t>pAAD m</w:t>
        </w:r>
      </w:ins>
      <w:ins w:id="4212" w:author="Microsoft Office User" w:date="2018-06-11T15:02:00Z">
        <w:r>
          <w:rPr>
            <w:rFonts w:cs="Arial"/>
          </w:rPr>
          <w:t xml:space="preserve">ay be NULL if </w:t>
        </w:r>
      </w:ins>
      <w:ins w:id="4213" w:author="Microsoft Office User" w:date="2018-06-11T15:02:00Z">
        <w:r>
          <w:rPr>
            <w:rFonts w:cs="Arial"/>
            <w:i/>
          </w:rPr>
          <w:t>ulAADLen</w:t>
        </w:r>
      </w:ins>
      <w:ins w:id="4214" w:author="Microsoft Office User" w:date="2018-06-11T15:02:00Z">
        <w:r>
          <w:rPr>
            <w:rFonts w:cs="Arial"/>
          </w:rPr>
          <w:t xml:space="preserve"> is 0.</w:t>
        </w:r>
      </w:ins>
    </w:p>
    <w:p>
      <w:pPr>
        <w:pStyle w:val="Normal"/>
        <w:numPr>
          <w:ilvl w:val="0"/>
          <w:numId w:val="66"/>
        </w:numPr>
        <w:suppressAutoHyphens w:val="true"/>
        <w:spacing w:before="120" w:after="0"/>
        <w:jc w:val="both"/>
        <w:rPr/>
      </w:pPr>
      <w:ins w:id="4215" w:author="Microsoft Office User" w:date="2018-06-11T15:02:00Z">
        <w:r>
          <w:rPr>
            <w:rFonts w:cs="Arial"/>
          </w:rPr>
          <w:t xml:space="preserve">Call C_EncryptInit() for </w:t>
        </w:r>
      </w:ins>
      <w:ins w:id="4216" w:author="Microsoft Office User" w:date="2018-06-11T15:02:00Z">
        <w:r>
          <w:rPr>
            <w:rFonts w:cs="Arial"/>
            <w:b/>
          </w:rPr>
          <w:t>CKM_CHACHA20_POLY1305</w:t>
        </w:r>
      </w:ins>
      <w:ins w:id="4217" w:author="Microsoft Office User" w:date="2018-06-11T15:02:00Z">
        <w:r>
          <w:rPr>
            <w:rFonts w:cs="Arial"/>
          </w:rPr>
          <w:t xml:space="preserve"> or </w:t>
        </w:r>
      </w:ins>
      <w:ins w:id="4218" w:author="Microsoft Office User" w:date="2018-06-11T15:02:00Z">
        <w:r>
          <w:rPr>
            <w:rFonts w:cs="Arial"/>
            <w:b/>
          </w:rPr>
          <w:t xml:space="preserve">CKM_SALSA20_POLY1305 </w:t>
        </w:r>
      </w:ins>
      <w:ins w:id="4219" w:author="Microsoft Office User" w:date="2018-06-11T15:02:00Z">
        <w:r>
          <w:rPr>
            <w:rFonts w:cs="Arial"/>
          </w:rPr>
          <w:t xml:space="preserve">mechanism with parameters and key </w:t>
        </w:r>
      </w:ins>
      <w:ins w:id="4220" w:author="Microsoft Office User" w:date="2018-06-11T15:02:00Z">
        <w:r>
          <w:rPr>
            <w:rFonts w:cs="Arial"/>
            <w:i/>
          </w:rPr>
          <w:t>K</w:t>
        </w:r>
      </w:ins>
      <w:ins w:id="4221" w:author="Microsoft Office User" w:date="2018-06-11T15:02:00Z">
        <w:r>
          <w:rPr>
            <w:rFonts w:cs="Arial"/>
          </w:rPr>
          <w:t>.</w:t>
        </w:r>
      </w:ins>
    </w:p>
    <w:p>
      <w:pPr>
        <w:pStyle w:val="Normal"/>
        <w:numPr>
          <w:ilvl w:val="0"/>
          <w:numId w:val="66"/>
        </w:numPr>
        <w:suppressAutoHyphens w:val="true"/>
        <w:spacing w:before="120" w:after="0"/>
        <w:jc w:val="both"/>
        <w:rPr/>
      </w:pPr>
      <w:ins w:id="4222" w:author="Microsoft Office User" w:date="2018-06-11T15:02:00Z">
        <w:r>
          <w:rPr>
            <w:rFonts w:cs="Arial"/>
          </w:rPr>
          <w:t>Call C_Encrypt(), or C_EncryptUpdate()*</w:t>
        </w:r>
      </w:ins>
      <w:r>
        <w:rPr>
          <w:rStyle w:val="FootnoteAnchor1"/>
          <w:rFonts w:cs="Arial"/>
        </w:rPr>
        <w:footnoteReference w:id="12"/>
      </w:r>
      <w:ins w:id="4223" w:author="Microsoft Office User" w:date="2018-06-11T15:02:00Z">
        <w:r>
          <w:rPr>
            <w:rFonts w:cs="Arial"/>
          </w:rPr>
          <w:t xml:space="preserve"> C_EncryptFinal(), for the plaintext obtaining ciphertext and authentication tag output.</w:t>
        </w:r>
      </w:ins>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4224" w:author="Microsoft Office User" w:date="2018-06-11T15:02:00Z">
        <w:r>
          <w:rPr>
            <w:rFonts w:cs="Arial"/>
          </w:rPr>
          <w:t>Decrypt:</w:t>
        </w:r>
      </w:ins>
    </w:p>
    <w:p>
      <w:pPr>
        <w:pStyle w:val="Normal"/>
        <w:numPr>
          <w:ilvl w:val="0"/>
          <w:numId w:val="66"/>
        </w:numPr>
        <w:suppressAutoHyphens w:val="true"/>
        <w:spacing w:before="120" w:after="0"/>
        <w:jc w:val="both"/>
        <w:rPr/>
      </w:pPr>
      <w:ins w:id="4225" w:author="Microsoft Office User" w:date="2018-06-11T15:02:00Z">
        <w:r>
          <w:rPr>
            <w:rFonts w:cs="Arial"/>
          </w:rPr>
          <w:t xml:space="preserve">Set the Nonce length </w:t>
        </w:r>
      </w:ins>
      <w:ins w:id="4226" w:author="Microsoft Office User" w:date="2018-06-11T15:02:00Z">
        <w:r>
          <w:rPr>
            <w:rFonts w:cs="Arial"/>
            <w:i/>
          </w:rPr>
          <w:t>ulNonceLen</w:t>
        </w:r>
      </w:ins>
      <w:ins w:id="4227" w:author="Microsoft Office User" w:date="2018-06-11T15:02:00Z">
        <w:r>
          <w:rPr>
            <w:rFonts w:cs="Arial"/>
          </w:rPr>
          <w:t xml:space="preserve"> in the parameter block. (this affects which variant of Chacha20 will be used: 64 bits → original, 96 bits → IETF, 192 bits → XChaCha20)</w:t>
        </w:r>
      </w:ins>
    </w:p>
    <w:p>
      <w:pPr>
        <w:pStyle w:val="Normal"/>
        <w:numPr>
          <w:ilvl w:val="0"/>
          <w:numId w:val="66"/>
        </w:numPr>
        <w:suppressAutoHyphens w:val="true"/>
        <w:spacing w:before="120" w:after="0"/>
        <w:jc w:val="both"/>
        <w:rPr/>
      </w:pPr>
      <w:ins w:id="4228" w:author="Microsoft Office User" w:date="2018-06-11T15:02:00Z">
        <w:r>
          <w:rPr>
            <w:rFonts w:cs="Arial"/>
          </w:rPr>
          <w:t xml:space="preserve">Set the Nonce data </w:t>
        </w:r>
      </w:ins>
      <w:ins w:id="4229" w:author="Microsoft Office User" w:date="2018-06-11T15:02:00Z">
        <w:r>
          <w:rPr>
            <w:rFonts w:cs="Arial"/>
            <w:i/>
          </w:rPr>
          <w:t>pNonce</w:t>
        </w:r>
      </w:ins>
      <w:ins w:id="4230" w:author="Microsoft Office User" w:date="2018-06-11T15:02:00Z">
        <w:r>
          <w:rPr>
            <w:rFonts w:cs="Arial"/>
          </w:rPr>
          <w:t xml:space="preserve"> in the parameter block.</w:t>
        </w:r>
      </w:ins>
    </w:p>
    <w:p>
      <w:pPr>
        <w:pStyle w:val="Normal"/>
        <w:numPr>
          <w:ilvl w:val="0"/>
          <w:numId w:val="66"/>
        </w:numPr>
        <w:suppressAutoHyphens w:val="true"/>
        <w:spacing w:before="120" w:after="0"/>
        <w:jc w:val="both"/>
        <w:rPr/>
      </w:pPr>
      <w:ins w:id="4231" w:author="Microsoft Office User" w:date="2018-06-11T15:02:00Z">
        <w:r>
          <w:rPr>
            <w:rFonts w:cs="Arial"/>
          </w:rPr>
          <w:t xml:space="preserve">Set the AAD data </w:t>
        </w:r>
      </w:ins>
      <w:ins w:id="4232" w:author="Microsoft Office User" w:date="2018-06-11T15:02:00Z">
        <w:r>
          <w:rPr>
            <w:rFonts w:cs="Arial"/>
            <w:i/>
          </w:rPr>
          <w:t>pAAD</w:t>
        </w:r>
      </w:ins>
      <w:ins w:id="4233" w:author="Microsoft Office User" w:date="2018-06-11T15:02:00Z">
        <w:r>
          <w:rPr>
            <w:rFonts w:cs="Arial"/>
          </w:rPr>
          <w:t xml:space="preserve"> and size </w:t>
        </w:r>
      </w:ins>
      <w:ins w:id="4234" w:author="Microsoft Office User" w:date="2018-06-11T15:02:00Z">
        <w:r>
          <w:rPr>
            <w:rFonts w:cs="Arial"/>
            <w:i/>
          </w:rPr>
          <w:t>ulAADLen</w:t>
        </w:r>
      </w:ins>
      <w:ins w:id="4235" w:author="Microsoft Office User" w:date="2018-06-11T15:02:00Z">
        <w:r>
          <w:rPr>
            <w:rFonts w:cs="Arial"/>
          </w:rPr>
          <w:t xml:space="preserve"> in the parameter block. </w:t>
        </w:r>
      </w:ins>
      <w:ins w:id="4236" w:author="Microsoft Office User" w:date="2018-06-11T15:02:00Z">
        <w:r>
          <w:rPr>
            <w:rFonts w:cs="Arial"/>
            <w:i/>
          </w:rPr>
          <w:t>pAAD m</w:t>
        </w:r>
      </w:ins>
      <w:ins w:id="4237" w:author="Microsoft Office User" w:date="2018-06-11T15:02:00Z">
        <w:r>
          <w:rPr>
            <w:rFonts w:cs="Arial"/>
          </w:rPr>
          <w:t>ay be NULL if ulAADLen is 0.</w:t>
        </w:r>
      </w:ins>
    </w:p>
    <w:p>
      <w:pPr>
        <w:pStyle w:val="Normal"/>
        <w:numPr>
          <w:ilvl w:val="0"/>
          <w:numId w:val="66"/>
        </w:numPr>
        <w:suppressAutoHyphens w:val="true"/>
        <w:spacing w:before="120" w:after="0"/>
        <w:jc w:val="both"/>
        <w:rPr/>
      </w:pPr>
      <w:ins w:id="4238" w:author="Microsoft Office User" w:date="2018-06-11T15:02:00Z">
        <w:r>
          <w:rPr>
            <w:rFonts w:cs="Arial"/>
          </w:rPr>
          <w:t xml:space="preserve">Call C_DecryptInit() for </w:t>
        </w:r>
      </w:ins>
      <w:ins w:id="4239" w:author="Microsoft Office User" w:date="2018-06-11T15:02:00Z">
        <w:r>
          <w:rPr>
            <w:rFonts w:cs="Arial"/>
            <w:b/>
          </w:rPr>
          <w:t>CKM_CHACHA20_POLY1305</w:t>
        </w:r>
      </w:ins>
      <w:ins w:id="4240" w:author="Microsoft Office User" w:date="2018-06-11T15:02:00Z">
        <w:r>
          <w:rPr>
            <w:rFonts w:cs="Arial"/>
          </w:rPr>
          <w:t xml:space="preserve"> or </w:t>
        </w:r>
      </w:ins>
      <w:ins w:id="4241" w:author="Microsoft Office User" w:date="2018-06-11T15:02:00Z">
        <w:r>
          <w:rPr>
            <w:rFonts w:cs="Arial"/>
            <w:b/>
          </w:rPr>
          <w:t xml:space="preserve">CKM_SALSA20_POLY1305 </w:t>
        </w:r>
      </w:ins>
      <w:ins w:id="4242" w:author="Microsoft Office User" w:date="2018-06-11T15:02:00Z">
        <w:r>
          <w:rPr>
            <w:rFonts w:cs="Arial"/>
          </w:rPr>
          <w:t xml:space="preserve">mechanism with parameters and key </w:t>
        </w:r>
      </w:ins>
      <w:ins w:id="4243" w:author="Microsoft Office User" w:date="2018-06-11T15:02:00Z">
        <w:r>
          <w:rPr>
            <w:rFonts w:cs="Arial"/>
            <w:i/>
          </w:rPr>
          <w:t>K</w:t>
        </w:r>
      </w:ins>
      <w:ins w:id="4244" w:author="Microsoft Office User" w:date="2018-06-11T15:02:00Z">
        <w:r>
          <w:rPr>
            <w:rFonts w:cs="Arial"/>
          </w:rPr>
          <w:t>.</w:t>
        </w:r>
      </w:ins>
    </w:p>
    <w:p>
      <w:pPr>
        <w:pStyle w:val="Normal"/>
        <w:numPr>
          <w:ilvl w:val="0"/>
          <w:numId w:val="66"/>
        </w:numPr>
        <w:suppressAutoHyphens w:val="true"/>
        <w:spacing w:before="120" w:after="0"/>
        <w:jc w:val="both"/>
        <w:rPr/>
      </w:pPr>
      <w:ins w:id="4245" w:author="Microsoft Office User" w:date="2018-06-11T15:02:00Z">
        <w:r>
          <w:rPr>
            <w:rFonts w:cs="Arial"/>
          </w:rPr>
          <w:t>Call C_Decrypt(), or C_DecryptUpdate()*</w:t>
        </w:r>
      </w:ins>
      <w:ins w:id="4246" w:author="Microsoft Office User" w:date="2018-06-11T15:02:00Z">
        <w:r>
          <w:rPr>
            <w:rFonts w:cs="Arial"/>
            <w:vertAlign w:val="superscript"/>
          </w:rPr>
          <w:t>1</w:t>
        </w:r>
      </w:ins>
      <w:ins w:id="4247" w:author="Microsoft Office User" w:date="2018-06-11T15:02:00Z">
        <w:r>
          <w:rPr>
            <w:rFonts w:cs="Arial"/>
          </w:rPr>
          <w:t xml:space="preserve"> C_DecryptFinal(), for the ciphertext, including the appended tag, obtaining plaintext output. Note: since </w:t>
        </w:r>
      </w:ins>
      <w:ins w:id="4248" w:author="Microsoft Office User" w:date="2018-06-11T15:02:00Z">
        <w:r>
          <w:rPr>
            <w:rFonts w:cs="Arial"/>
            <w:b/>
            <w:bCs/>
          </w:rPr>
          <w:t>CKM_CHACHA20_POLY1305</w:t>
        </w:r>
      </w:ins>
      <w:ins w:id="4249" w:author="Microsoft Office User" w:date="2018-06-11T15:02:00Z">
        <w:r>
          <w:rPr>
            <w:rFonts w:cs="Arial"/>
          </w:rPr>
          <w:t xml:space="preserve"> and </w:t>
        </w:r>
      </w:ins>
      <w:ins w:id="4250" w:author="Microsoft Office User" w:date="2018-06-11T15:02:00Z">
        <w:r>
          <w:rPr>
            <w:rFonts w:cs="Arial"/>
            <w:b/>
          </w:rPr>
          <w:t>CKM_SALSA20_POLY1305</w:t>
        </w:r>
      </w:ins>
      <w:ins w:id="4251" w:author="Microsoft Office User" w:date="2018-06-11T15:02:00Z">
        <w:r>
          <w:rPr>
            <w:rFonts w:cs="Arial"/>
          </w:rPr>
          <w:t xml:space="preserve"> are AEAD ciphers, no data should be returned until C_Decrypt() or C_DecryptFinal().</w:t>
        </w:r>
      </w:ins>
    </w:p>
    <w:p>
      <w:pPr>
        <w:pStyle w:val="Normal"/>
        <w:numPr>
          <w:ilvl w:val="0"/>
          <w:numId w:val="3"/>
        </w:numPr>
        <w:suppressAutoHyphens w:val="true"/>
        <w:spacing w:before="120" w:after="0"/>
        <w:jc w:val="both"/>
        <w:rPr/>
      </w:pPr>
      <w:ins w:id="4252" w:author="Microsoft Office User" w:date="2018-06-11T15:02:00Z">
        <w:r>
          <w:rPr>
            <w:rFonts w:cs="Arial"/>
          </w:rPr>
          <w:t>MessageEncrypt::</w:t>
        </w:r>
      </w:ins>
    </w:p>
    <w:p>
      <w:pPr>
        <w:pStyle w:val="Normal"/>
        <w:numPr>
          <w:ilvl w:val="0"/>
          <w:numId w:val="66"/>
        </w:numPr>
        <w:suppressAutoHyphens w:val="true"/>
        <w:spacing w:before="120" w:after="0"/>
        <w:jc w:val="both"/>
        <w:rPr/>
      </w:pPr>
      <w:ins w:id="4253" w:author="Microsoft Office User" w:date="2018-06-11T15:02:00Z">
        <w:r>
          <w:rPr>
            <w:rFonts w:cs="Arial"/>
          </w:rPr>
          <w:t xml:space="preserve">Set the Nonce length </w:t>
        </w:r>
      </w:ins>
      <w:ins w:id="4254" w:author="Microsoft Office User" w:date="2018-06-11T15:02:00Z">
        <w:r>
          <w:rPr>
            <w:rFonts w:cs="Arial"/>
            <w:i/>
          </w:rPr>
          <w:t>ulNonceLen</w:t>
        </w:r>
      </w:ins>
      <w:ins w:id="4255" w:author="Microsoft Office User" w:date="2018-06-11T15:02:00Z">
        <w:r>
          <w:rPr>
            <w:rFonts w:cs="Arial"/>
          </w:rPr>
          <w:t xml:space="preserve"> in the parameter block. (this affects which variant of Chacha20 will be used: 64 bits → original, 96 bits → IETF, 192 bits → XChaCha20)</w:t>
        </w:r>
      </w:ins>
    </w:p>
    <w:p>
      <w:pPr>
        <w:pStyle w:val="Normal"/>
        <w:numPr>
          <w:ilvl w:val="0"/>
          <w:numId w:val="66"/>
        </w:numPr>
        <w:suppressAutoHyphens w:val="true"/>
        <w:spacing w:before="120" w:after="0"/>
        <w:jc w:val="both"/>
        <w:rPr/>
      </w:pPr>
      <w:ins w:id="4256" w:author="Microsoft Office User" w:date="2018-06-11T15:02:00Z">
        <w:r>
          <w:rPr>
            <w:rFonts w:cs="Arial"/>
          </w:rPr>
          <w:t xml:space="preserve">Set the Nonce data </w:t>
        </w:r>
      </w:ins>
      <w:ins w:id="4257" w:author="Microsoft Office User" w:date="2018-06-11T15:02:00Z">
        <w:r>
          <w:rPr>
            <w:rFonts w:cs="Arial"/>
            <w:i/>
          </w:rPr>
          <w:t>pNonce</w:t>
        </w:r>
      </w:ins>
      <w:ins w:id="4258" w:author="Microsoft Office User" w:date="2018-06-11T15:02:00Z">
        <w:r>
          <w:rPr>
            <w:rFonts w:cs="Arial"/>
          </w:rPr>
          <w:t xml:space="preserve"> in the parameter block.</w:t>
        </w:r>
      </w:ins>
    </w:p>
    <w:p>
      <w:pPr>
        <w:pStyle w:val="Normal"/>
        <w:numPr>
          <w:ilvl w:val="0"/>
          <w:numId w:val="66"/>
        </w:numPr>
        <w:suppressAutoHyphens w:val="true"/>
        <w:spacing w:before="120" w:after="0"/>
        <w:jc w:val="both"/>
        <w:rPr/>
      </w:pPr>
      <w:ins w:id="4259" w:author="Microsoft Office User" w:date="2018-06-11T15:02:00Z">
        <w:r>
          <w:rPr>
            <w:rFonts w:cs="Arial"/>
          </w:rPr>
          <w:t>Set  pTag to hold the tag data returned from C_EncryptMessage() or the final C_EncryptMessageNext().</w:t>
        </w:r>
      </w:ins>
    </w:p>
    <w:p>
      <w:pPr>
        <w:pStyle w:val="Normal"/>
        <w:numPr>
          <w:ilvl w:val="0"/>
          <w:numId w:val="66"/>
        </w:numPr>
        <w:suppressAutoHyphens w:val="true"/>
        <w:spacing w:before="120" w:after="0"/>
        <w:jc w:val="both"/>
        <w:rPr/>
      </w:pPr>
      <w:ins w:id="4260" w:author="Microsoft Office User" w:date="2018-06-11T15:02:00Z">
        <w:r>
          <w:rPr>
            <w:rFonts w:cs="Arial"/>
          </w:rPr>
          <w:t xml:space="preserve">Call C_MessageEncryptInit() for </w:t>
        </w:r>
      </w:ins>
      <w:ins w:id="4261" w:author="Microsoft Office User" w:date="2018-06-11T15:02:00Z">
        <w:r>
          <w:rPr>
            <w:rFonts w:cs="Arial"/>
            <w:b/>
          </w:rPr>
          <w:t>CKM_CHACHA20_POLY1305</w:t>
        </w:r>
      </w:ins>
      <w:ins w:id="4262" w:author="Microsoft Office User" w:date="2018-06-11T15:02:00Z">
        <w:r>
          <w:rPr>
            <w:rFonts w:cs="Arial"/>
          </w:rPr>
          <w:t xml:space="preserve"> or </w:t>
        </w:r>
      </w:ins>
      <w:ins w:id="4263" w:author="Microsoft Office User" w:date="2018-06-11T15:02:00Z">
        <w:r>
          <w:rPr>
            <w:rFonts w:cs="Arial"/>
            <w:b/>
          </w:rPr>
          <w:t xml:space="preserve">CKM_SALSA20_POLY1305 </w:t>
        </w:r>
      </w:ins>
      <w:ins w:id="4264" w:author="Microsoft Office User" w:date="2018-06-11T15:02:00Z">
        <w:r>
          <w:rPr>
            <w:rFonts w:cs="Arial"/>
          </w:rPr>
          <w:t xml:space="preserve">mechanism with key </w:t>
        </w:r>
      </w:ins>
      <w:ins w:id="4265" w:author="Microsoft Office User" w:date="2018-06-11T15:02:00Z">
        <w:r>
          <w:rPr>
            <w:rFonts w:cs="Arial"/>
            <w:i/>
          </w:rPr>
          <w:t>K</w:t>
        </w:r>
      </w:ins>
      <w:ins w:id="4266" w:author="Microsoft Office User" w:date="2018-06-11T15:02:00Z">
        <w:r>
          <w:rPr>
            <w:rFonts w:cs="Arial"/>
          </w:rPr>
          <w:t>.</w:t>
        </w:r>
      </w:ins>
    </w:p>
    <w:p>
      <w:pPr>
        <w:pStyle w:val="Normal"/>
        <w:numPr>
          <w:ilvl w:val="0"/>
          <w:numId w:val="66"/>
        </w:numPr>
        <w:suppressAutoHyphens w:val="true"/>
        <w:spacing w:before="120" w:after="0"/>
        <w:jc w:val="both"/>
        <w:rPr/>
      </w:pPr>
      <w:ins w:id="4267" w:author="Microsoft Office User" w:date="2018-06-11T15:02:00Z">
        <w:r>
          <w:rPr>
            <w:rFonts w:cs="Arial"/>
          </w:rPr>
          <w:t>Call C_EncryptMessage(), or C_EncryptMessageBegin followed by C_EncryptMessageNext()*</w:t>
        </w:r>
      </w:ins>
      <w:r>
        <w:rPr>
          <w:rStyle w:val="FootnoteAnchor1"/>
          <w:rFonts w:cs="Arial"/>
        </w:rPr>
        <w:footnoteReference w:id="13"/>
      </w:r>
      <w:ins w:id="4268" w:author="Microsoft Office User" w:date="2018-06-11T15:02:00Z">
        <w:r>
          <w:rPr>
            <w:rFonts w:cs="Arial"/>
          </w:rPr>
          <w:t>. The mechanism parameter is passed to all three of these functions.</w:t>
        </w:r>
      </w:ins>
    </w:p>
    <w:p>
      <w:pPr>
        <w:pStyle w:val="Normal"/>
        <w:numPr>
          <w:ilvl w:val="0"/>
          <w:numId w:val="66"/>
        </w:numPr>
        <w:suppressAutoHyphens w:val="true"/>
        <w:spacing w:before="120" w:after="0"/>
        <w:jc w:val="both"/>
        <w:rPr/>
      </w:pPr>
      <w:ins w:id="4269" w:author="Microsoft Office User" w:date="2018-06-11T15:02:00Z">
        <w:r>
          <w:rPr>
            <w:rFonts w:cs="Arial"/>
          </w:rPr>
          <w:t>Call C_MessageEncryptFinal() to close the message decryption.</w:t>
        </w:r>
      </w:ins>
    </w:p>
    <w:p>
      <w:pPr>
        <w:pStyle w:val="Normal"/>
        <w:numPr>
          <w:ilvl w:val="0"/>
          <w:numId w:val="3"/>
        </w:numPr>
        <w:suppressAutoHyphens w:val="true"/>
        <w:spacing w:before="120" w:after="0"/>
        <w:jc w:val="both"/>
        <w:rPr/>
      </w:pPr>
      <w:ins w:id="4270" w:author="Microsoft Office User" w:date="2018-06-11T15:02:00Z">
        <w:r>
          <w:rPr>
            <w:rFonts w:cs="Arial"/>
          </w:rPr>
          <w:t>MessageDecrypt:</w:t>
        </w:r>
      </w:ins>
    </w:p>
    <w:p>
      <w:pPr>
        <w:pStyle w:val="Normal"/>
        <w:numPr>
          <w:ilvl w:val="0"/>
          <w:numId w:val="66"/>
        </w:numPr>
        <w:suppressAutoHyphens w:val="true"/>
        <w:spacing w:before="120" w:after="0"/>
        <w:jc w:val="both"/>
        <w:rPr/>
      </w:pPr>
      <w:ins w:id="4271" w:author="Microsoft Office User" w:date="2018-06-11T15:02:00Z">
        <w:r>
          <w:rPr>
            <w:rFonts w:cs="Arial"/>
          </w:rPr>
          <w:t xml:space="preserve">Set the Nonce length </w:t>
        </w:r>
      </w:ins>
      <w:ins w:id="4272" w:author="Microsoft Office User" w:date="2018-06-11T15:02:00Z">
        <w:r>
          <w:rPr>
            <w:rFonts w:cs="Arial"/>
            <w:i/>
          </w:rPr>
          <w:t>ulNonceLen</w:t>
        </w:r>
      </w:ins>
      <w:ins w:id="4273" w:author="Microsoft Office User" w:date="2018-06-11T15:02:00Z">
        <w:r>
          <w:rPr>
            <w:rFonts w:cs="Arial"/>
          </w:rPr>
          <w:t xml:space="preserve"> in the parameter block. (this affects which variant of Chacha20 will be used: 64 bits → original, 96 bits → IETF, 192 bits → XChaCha20)</w:t>
        </w:r>
      </w:ins>
    </w:p>
    <w:p>
      <w:pPr>
        <w:pStyle w:val="Normal"/>
        <w:numPr>
          <w:ilvl w:val="0"/>
          <w:numId w:val="66"/>
        </w:numPr>
        <w:suppressAutoHyphens w:val="true"/>
        <w:spacing w:before="120" w:after="0"/>
        <w:jc w:val="both"/>
        <w:rPr/>
      </w:pPr>
      <w:ins w:id="4274" w:author="Microsoft Office User" w:date="2018-06-11T15:02:00Z">
        <w:r>
          <w:rPr>
            <w:rFonts w:cs="Arial"/>
          </w:rPr>
          <w:t xml:space="preserve">Set the Nonce data </w:t>
        </w:r>
      </w:ins>
      <w:ins w:id="4275" w:author="Microsoft Office User" w:date="2018-06-11T15:02:00Z">
        <w:r>
          <w:rPr>
            <w:rFonts w:cs="Arial"/>
            <w:i/>
          </w:rPr>
          <w:t>pNonce</w:t>
        </w:r>
      </w:ins>
      <w:ins w:id="4276" w:author="Microsoft Office User" w:date="2018-06-11T15:02:00Z">
        <w:r>
          <w:rPr>
            <w:rFonts w:cs="Arial"/>
          </w:rPr>
          <w:t xml:space="preserve"> in the parameter block.</w:t>
        </w:r>
      </w:ins>
    </w:p>
    <w:p>
      <w:pPr>
        <w:pStyle w:val="Normal"/>
        <w:numPr>
          <w:ilvl w:val="0"/>
          <w:numId w:val="66"/>
        </w:numPr>
        <w:suppressAutoHyphens w:val="true"/>
        <w:spacing w:before="120" w:after="0"/>
        <w:jc w:val="both"/>
        <w:rPr/>
      </w:pPr>
      <w:ins w:id="4277" w:author="Microsoft Office User" w:date="2018-06-11T15:02:00Z">
        <w:r>
          <w:rPr>
            <w:rFonts w:cs="Arial"/>
          </w:rPr>
          <w:t>Set the tag data pTag in the parameter block before C_DecryptMessage or the final C_DecryptMessageNext()</w:t>
        </w:r>
      </w:ins>
    </w:p>
    <w:p>
      <w:pPr>
        <w:pStyle w:val="Normal"/>
        <w:numPr>
          <w:ilvl w:val="0"/>
          <w:numId w:val="66"/>
        </w:numPr>
        <w:suppressAutoHyphens w:val="true"/>
        <w:spacing w:before="120" w:after="0"/>
        <w:jc w:val="both"/>
        <w:rPr/>
      </w:pPr>
      <w:ins w:id="4278" w:author="Microsoft Office User" w:date="2018-06-11T15:02:00Z">
        <w:r>
          <w:rPr>
            <w:rFonts w:cs="Arial"/>
          </w:rPr>
          <w:t xml:space="preserve">Call C_MessageDecryptInit() for </w:t>
        </w:r>
      </w:ins>
      <w:ins w:id="4279" w:author="Microsoft Office User" w:date="2018-06-11T15:02:00Z">
        <w:r>
          <w:rPr>
            <w:rFonts w:cs="Arial"/>
            <w:b/>
          </w:rPr>
          <w:t>CKM_CHACHA20_POLY1305</w:t>
        </w:r>
      </w:ins>
      <w:ins w:id="4280" w:author="Microsoft Office User" w:date="2018-06-11T15:02:00Z">
        <w:r>
          <w:rPr>
            <w:rFonts w:cs="Arial"/>
          </w:rPr>
          <w:t xml:space="preserve"> or </w:t>
        </w:r>
      </w:ins>
      <w:ins w:id="4281" w:author="Microsoft Office User" w:date="2018-06-11T15:02:00Z">
        <w:r>
          <w:rPr>
            <w:rFonts w:cs="Arial"/>
            <w:b/>
          </w:rPr>
          <w:t xml:space="preserve">CKM_SALSA20_POLY1305 </w:t>
        </w:r>
      </w:ins>
      <w:ins w:id="4282" w:author="Microsoft Office User" w:date="2018-06-11T15:02:00Z">
        <w:r>
          <w:rPr>
            <w:rFonts w:cs="Arial"/>
          </w:rPr>
          <w:t xml:space="preserve">mechanism with key </w:t>
        </w:r>
      </w:ins>
      <w:ins w:id="4283" w:author="Microsoft Office User" w:date="2018-06-11T15:02:00Z">
        <w:r>
          <w:rPr>
            <w:rFonts w:cs="Arial"/>
            <w:i/>
          </w:rPr>
          <w:t>K</w:t>
        </w:r>
      </w:ins>
      <w:ins w:id="4284" w:author="Microsoft Office User" w:date="2018-06-11T15:02:00Z">
        <w:r>
          <w:rPr>
            <w:rFonts w:cs="Arial"/>
          </w:rPr>
          <w:t>.</w:t>
        </w:r>
      </w:ins>
    </w:p>
    <w:p>
      <w:pPr>
        <w:pStyle w:val="Normal"/>
        <w:numPr>
          <w:ilvl w:val="0"/>
          <w:numId w:val="66"/>
        </w:numPr>
        <w:suppressAutoHyphens w:val="true"/>
        <w:spacing w:before="120" w:after="0"/>
        <w:jc w:val="both"/>
        <w:rPr/>
      </w:pPr>
      <w:ins w:id="4285" w:author="Microsoft Office User" w:date="2018-06-11T15:02:00Z">
        <w:r>
          <w:rPr>
            <w:rFonts w:cs="Arial"/>
          </w:rPr>
          <w:t>Call C_DecryptMessage(), or C_DecryptMessageBegin followed by C_DecryptMessageNext()*</w:t>
        </w:r>
      </w:ins>
      <w:r>
        <w:rPr>
          <w:rStyle w:val="FootnoteAnchor1"/>
          <w:rFonts w:cs="Arial"/>
        </w:rPr>
        <w:footnoteReference w:id="14"/>
      </w:r>
      <w:ins w:id="4286" w:author="Microsoft Office User" w:date="2018-06-11T15:02:00Z">
        <w:r>
          <w:rPr>
            <w:rFonts w:cs="Arial"/>
          </w:rPr>
          <w:t>. The mechanism parameter is passed to all three of these functions.</w:t>
        </w:r>
      </w:ins>
    </w:p>
    <w:p>
      <w:pPr>
        <w:pStyle w:val="Normal"/>
        <w:numPr>
          <w:ilvl w:val="0"/>
          <w:numId w:val="66"/>
        </w:numPr>
        <w:suppressAutoHyphens w:val="true"/>
        <w:spacing w:before="120" w:after="0"/>
        <w:jc w:val="both"/>
        <w:rPr/>
      </w:pPr>
      <w:ins w:id="4287" w:author="Microsoft Office User" w:date="2018-06-11T15:02:00Z">
        <w:r>
          <w:rPr>
            <w:rFonts w:cs="Arial"/>
          </w:rPr>
          <w:t>Call C_MessageDecryptFinal() to close the message decryption</w:t>
        </w:r>
      </w:ins>
    </w:p>
    <w:p>
      <w:pPr>
        <w:pStyle w:val="Normal"/>
        <w:numPr>
          <w:ilvl w:val="0"/>
          <w:numId w:val="3"/>
        </w:numPr>
        <w:suppressAutoHyphens w:val="true"/>
        <w:spacing w:before="120" w:after="0"/>
        <w:jc w:val="both"/>
        <w:rPr>
          <w:rFonts w:cs="Arial"/>
        </w:rPr>
      </w:pPr>
      <w:ins w:id="4288" w:author="Microsoft Office User" w:date="2018-06-11T15:02:00Z">
        <w:r>
          <w:rPr>
            <w:rFonts w:cs="Arial"/>
          </w:rPr>
        </w:r>
      </w:ins>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4289" w:author="Microsoft Office User" w:date="2018-06-11T15:02:00Z">
        <w:r>
          <w:rPr>
            <w:rFonts w:cs="Arial"/>
            <w:i/>
          </w:rPr>
          <w:t>ulNonceLen</w:t>
        </w:r>
      </w:ins>
      <w:ins w:id="4290" w:author="Microsoft Office User" w:date="2018-06-11T15:02:00Z">
        <w:r>
          <w:rPr>
            <w:rFonts w:cs="Arial"/>
          </w:rPr>
          <w:t xml:space="preserve"> is the length of the nonce in bits.</w:t>
        </w:r>
      </w:ins>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4291" w:author="Microsoft Office User" w:date="2018-06-11T15:02:00Z">
        <w:r>
          <w:rPr>
            <w:rFonts w:cs="Arial"/>
          </w:rPr>
          <w:t>In Encrypt and Decrypt the tag is appended to the cipher text. In MessageEncrypt the tag is returned in the pTag filed of CK_SALSA20_CHACHA20_POLY1305_MSG_PARAMS. In MesssageDecrypt the tag is provided by the pTag field of CK_SALSA20_CHACHA20_POLY1305_MSG_PARAMS. The application must provide 16 bytes of space for the tag.</w:t>
        </w:r>
      </w:ins>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4292" w:author="Microsoft Office User" w:date="2018-06-11T15:02:00Z">
        <w:r>
          <w:rPr>
            <w:rFonts w:cs="Arial"/>
          </w:rPr>
          <w:t xml:space="preserve">The key type for </w:t>
        </w:r>
      </w:ins>
      <w:ins w:id="4293" w:author="Microsoft Office User" w:date="2018-06-11T15:02:00Z">
        <w:r>
          <w:rPr>
            <w:rFonts w:cs="Arial"/>
            <w:i/>
          </w:rPr>
          <w:t>K</w:t>
        </w:r>
      </w:ins>
      <w:ins w:id="4294" w:author="Microsoft Office User" w:date="2018-06-11T15:02:00Z">
        <w:r>
          <w:rPr>
            <w:rFonts w:cs="Arial"/>
          </w:rPr>
          <w:t xml:space="preserve"> must be compatible with </w:t>
        </w:r>
      </w:ins>
      <w:ins w:id="4295" w:author="Microsoft Office User" w:date="2018-06-11T15:02:00Z">
        <w:r>
          <w:rPr>
            <w:rFonts w:cs="Arial"/>
            <w:b/>
          </w:rPr>
          <w:t>CKM_CHACHA20</w:t>
        </w:r>
      </w:ins>
      <w:ins w:id="4296" w:author="Microsoft Office User" w:date="2018-06-11T15:02:00Z">
        <w:r>
          <w:rPr>
            <w:rFonts w:cs="Arial"/>
          </w:rPr>
          <w:t xml:space="preserve"> or </w:t>
        </w:r>
      </w:ins>
      <w:ins w:id="4297" w:author="Microsoft Office User" w:date="2018-06-11T15:02:00Z">
        <w:r>
          <w:rPr>
            <w:rFonts w:cs="Arial"/>
            <w:b/>
            <w:bCs/>
          </w:rPr>
          <w:t>CKM_SALSA20</w:t>
        </w:r>
      </w:ins>
      <w:ins w:id="4298" w:author="Microsoft Office User" w:date="2018-06-11T15:02:00Z">
        <w:r>
          <w:rPr>
            <w:rFonts w:cs="Arial"/>
          </w:rPr>
          <w:t xml:space="preserve"> respectively and the C_EncryptInit/C_DecryptInit calls shall behave, with respect to </w:t>
        </w:r>
      </w:ins>
      <w:ins w:id="4299" w:author="Microsoft Office User" w:date="2018-06-11T15:02:00Z">
        <w:r>
          <w:rPr>
            <w:rFonts w:cs="Arial"/>
            <w:i/>
          </w:rPr>
          <w:t>K</w:t>
        </w:r>
      </w:ins>
      <w:ins w:id="4300" w:author="Microsoft Office User" w:date="2018-06-11T15:02:00Z">
        <w:r>
          <w:rPr>
            <w:rFonts w:cs="Arial"/>
          </w:rPr>
          <w:t xml:space="preserve">, as if they were called directly with </w:t>
        </w:r>
      </w:ins>
      <w:ins w:id="4301" w:author="Microsoft Office User" w:date="2018-06-11T15:02:00Z">
        <w:r>
          <w:rPr>
            <w:rFonts w:cs="Arial"/>
            <w:b/>
          </w:rPr>
          <w:t>CKM_CHACHA20</w:t>
        </w:r>
      </w:ins>
      <w:ins w:id="4302" w:author="Microsoft Office User" w:date="2018-06-11T15:02:00Z">
        <w:r>
          <w:rPr>
            <w:rFonts w:cs="Arial"/>
          </w:rPr>
          <w:t xml:space="preserve"> or </w:t>
        </w:r>
      </w:ins>
      <w:ins w:id="4303" w:author="Microsoft Office User" w:date="2018-06-11T15:02:00Z">
        <w:r>
          <w:rPr>
            <w:rFonts w:cs="Arial"/>
            <w:b/>
            <w:bCs/>
          </w:rPr>
          <w:t>CKM_SALSA20</w:t>
        </w:r>
      </w:ins>
      <w:ins w:id="4304" w:author="Microsoft Office User" w:date="2018-06-11T15:02:00Z">
        <w:r>
          <w:rPr>
            <w:rFonts w:cs="Arial"/>
          </w:rPr>
          <w:t xml:space="preserve">, </w:t>
        </w:r>
      </w:ins>
      <w:ins w:id="4305" w:author="Microsoft Office User" w:date="2018-06-11T15:02:00Z">
        <w:r>
          <w:rPr>
            <w:rFonts w:cs="Arial"/>
            <w:i/>
          </w:rPr>
          <w:t>K</w:t>
        </w:r>
      </w:ins>
      <w:ins w:id="4306" w:author="Microsoft Office User" w:date="2018-06-11T15:02:00Z">
        <w:r>
          <w:rPr>
            <w:rFonts w:cs="Arial"/>
          </w:rPr>
          <w:t xml:space="preserve"> and NULL parameters.</w:t>
        </w:r>
      </w:ins>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4307" w:author="Microsoft Office User" w:date="2018-06-11T15:02:00Z">
        <w:r>
          <w:rPr>
            <w:rFonts w:cs="Arial"/>
          </w:rPr>
          <w:t>Unlike the atomic Salsa20/ChaCha20 mechanism the AEAD mechanism based on them does not expose the block counter, as the AEAD construction is based on a message metaphor in which random access is  not needed.</w:t>
        </w:r>
      </w:ins>
    </w:p>
    <w:p>
      <w:pPr>
        <w:pStyle w:val="Heading3"/>
        <w:numPr>
          <w:ilvl w:val="2"/>
          <w:numId w:val="2"/>
        </w:numPr>
        <w:pBdr/>
        <w:suppressAutoHyphens w:val="true"/>
        <w:pPrChange w:id="0" w:author="Microsoft Office User" w:date="2018-06-11T15:05:00Z">
          <w:pPr>
            <w:tabs>
              <w:tab w:val="left" w:pos="0" w:leader="none"/>
            </w:tabs>
            <w:suppressAutoHyphens w:val="true"/>
            <w:pBdr/>
          </w:pPr>
        </w:pPrChange>
        <w:rPr/>
      </w:pPr>
      <w:ins w:id="4308" w:author="Microsoft Office User" w:date="2018-06-11T15:02:00Z">
        <w:bookmarkStart w:id="3686" w:name="_Toc516501062"/>
        <w:bookmarkEnd w:id="3686"/>
        <w:r>
          <w:rPr/>
          <w:t>ChaCha20/Poly1305 and Salsa20/Poly1305 Mechanism parameters</w:t>
        </w:r>
      </w:ins>
    </w:p>
    <w:p>
      <w:pPr>
        <w:pStyle w:val="Name"/>
        <w:numPr>
          <w:ilvl w:val="0"/>
          <w:numId w:val="67"/>
        </w:numPr>
        <w:pBdr/>
        <w:tabs>
          <w:tab w:val="left" w:pos="0" w:leader="none"/>
          <w:tab w:val="left" w:pos="1584" w:leader="none"/>
        </w:tabs>
        <w:suppressAutoHyphens w:val="true"/>
        <w:ind w:left="696" w:hanging="0"/>
        <w:outlineLvl w:val="3"/>
        <w:rPr/>
      </w:pPr>
      <w:ins w:id="4309" w:author="Microsoft Office User" w:date="2018-06-11T15:02:00Z">
        <w:r>
          <w:rPr>
            <w:rFonts w:cs="Arial" w:ascii="Arial" w:hAnsi="Arial"/>
          </w:rPr>
          <w:t>CK_SALSA20_CHACHA20_POLY1305_PARAMS; CK_SALSA20_CHACHA20_POLY1305_PARAMS_PTR</w:t>
        </w:r>
      </w:ins>
    </w:p>
    <w:p>
      <w:pPr>
        <w:pStyle w:val="Normal"/>
        <w:numPr>
          <w:ilvl w:val="0"/>
          <w:numId w:val="3"/>
        </w:numPr>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4310" w:author="Microsoft Office User" w:date="2018-06-11T15:02:00Z">
        <w:r>
          <w:rPr/>
          <w:t>CK_SALSA20_</w:t>
        </w:r>
      </w:ins>
      <w:ins w:id="4311" w:author="Microsoft Office User" w:date="2018-06-11T15:02:00Z">
        <w:r>
          <w:rPr>
            <w:rFonts w:cs="Arial"/>
          </w:rPr>
          <w:t>CHACHA20_POLY1305</w:t>
        </w:r>
      </w:ins>
      <w:ins w:id="4312" w:author="Microsoft Office User" w:date="2018-06-11T15:02:00Z">
        <w:r>
          <w:rPr/>
          <w:t>_PARAMS is a structure that provides the parameters to the CKM_</w:t>
        </w:r>
      </w:ins>
      <w:ins w:id="4313" w:author="Microsoft Office User" w:date="2018-06-11T15:02:00Z">
        <w:r>
          <w:rPr>
            <w:rFonts w:cs="Arial"/>
          </w:rPr>
          <w:t>CHACHA20_POLY1305</w:t>
        </w:r>
      </w:ins>
      <w:ins w:id="4314" w:author="Microsoft Office User" w:date="2018-06-11T15:02:00Z">
        <w:r>
          <w:rPr/>
          <w:t xml:space="preserve"> and CKM_SALSA</w:t>
        </w:r>
      </w:ins>
      <w:ins w:id="4315" w:author="Microsoft Office User" w:date="2018-06-11T15:02:00Z">
        <w:r>
          <w:rPr>
            <w:rFonts w:cs="Arial"/>
          </w:rPr>
          <w:t>20_POLY1305</w:t>
        </w:r>
      </w:ins>
      <w:ins w:id="4316" w:author="Microsoft Office User" w:date="2018-06-11T15:02:00Z">
        <w:r>
          <w:rPr>
            <w:rFonts w:cs="Arial"/>
            <w:b/>
            <w:bCs/>
          </w:rPr>
          <w:t xml:space="preserve"> </w:t>
        </w:r>
      </w:ins>
      <w:ins w:id="4317" w:author="Microsoft Office User" w:date="2018-06-11T15:02:00Z">
        <w:r>
          <w:rPr/>
          <w:t>mechanisms. It is defined as follows:</w:t>
        </w:r>
      </w:ins>
    </w:p>
    <w:p>
      <w:pPr>
        <w:pStyle w:val="CCode"/>
        <w:numPr>
          <w:ilvl w:val="0"/>
          <w:numId w:val="3"/>
        </w:numPr>
        <w:rPr/>
      </w:pPr>
      <w:ins w:id="4318" w:author="Microsoft Office User" w:date="2018-06-11T15:02:00Z">
        <w:r>
          <w:rPr>
            <w:shd w:fill="FFFF00" w:val="clear"/>
          </w:rPr>
          <w:t>typedef struct CK_SALSA20_</w:t>
        </w:r>
      </w:ins>
      <w:ins w:id="4319" w:author="Microsoft Office User" w:date="2018-06-11T15:02:00Z">
        <w:r>
          <w:rPr>
            <w:rFonts w:cs="Arial" w:ascii="Arial" w:hAnsi="Arial"/>
            <w:shd w:fill="FFFF00" w:val="clear"/>
          </w:rPr>
          <w:t>CHACHA20_POLY1305</w:t>
        </w:r>
      </w:ins>
      <w:ins w:id="4320" w:author="Microsoft Office User" w:date="2018-06-11T15:02:00Z">
        <w:r>
          <w:rPr>
            <w:shd w:fill="FFFF00" w:val="clear"/>
          </w:rPr>
          <w:t>_PARAMS {</w:t>
        </w:r>
      </w:ins>
    </w:p>
    <w:p>
      <w:pPr>
        <w:pStyle w:val="CCode"/>
        <w:numPr>
          <w:ilvl w:val="0"/>
          <w:numId w:val="3"/>
        </w:numPr>
        <w:rPr/>
      </w:pPr>
      <w:ins w:id="4321" w:author="Microsoft Office User" w:date="2018-06-11T15:02:00Z">
        <w:r>
          <w:rPr>
            <w:rFonts w:eastAsia="Courier New"/>
            <w:highlight w:val="yellow"/>
          </w:rPr>
          <w:t xml:space="preserve">  </w:t>
        </w:r>
      </w:ins>
      <w:ins w:id="4322" w:author="Microsoft Office User" w:date="2018-06-11T15:02:00Z">
        <w:r>
          <w:rPr>
            <w:highlight w:val="yellow"/>
          </w:rPr>
          <w:t>CK_BYTE_PTR</w:t>
          <w:tab/>
          <w:t>pNonce;</w:t>
        </w:r>
      </w:ins>
    </w:p>
    <w:p>
      <w:pPr>
        <w:pStyle w:val="CCode"/>
        <w:numPr>
          <w:ilvl w:val="0"/>
          <w:numId w:val="3"/>
        </w:numPr>
        <w:rPr/>
      </w:pPr>
      <w:ins w:id="4323" w:author="Microsoft Office User" w:date="2018-06-11T15:02:00Z">
        <w:r>
          <w:rPr>
            <w:rFonts w:eastAsia="Courier New"/>
            <w:highlight w:val="yellow"/>
            <w:shd w:fill="FFFF00" w:val="clear"/>
          </w:rPr>
          <w:t xml:space="preserve">  </w:t>
        </w:r>
      </w:ins>
      <w:ins w:id="4324" w:author="Microsoft Office User" w:date="2018-06-11T15:02:00Z">
        <w:r>
          <w:rPr>
            <w:rFonts w:eastAsia="Courier New"/>
            <w:highlight w:val="yellow"/>
            <w:shd w:fill="FFFF00" w:val="clear"/>
          </w:rPr>
          <w:t>CK_ULONG</w:t>
          <w:tab/>
          <w:t>ulNonceLen;</w:t>
        </w:r>
      </w:ins>
    </w:p>
    <w:p>
      <w:pPr>
        <w:pStyle w:val="CCode"/>
        <w:numPr>
          <w:ilvl w:val="0"/>
          <w:numId w:val="3"/>
        </w:numPr>
        <w:rPr/>
      </w:pPr>
      <w:ins w:id="4325" w:author="Microsoft Office User" w:date="2018-06-11T15:02:00Z">
        <w:r>
          <w:rPr>
            <w:rFonts w:eastAsia="Courier New"/>
            <w:shd w:fill="FFFF00" w:val="clear"/>
          </w:rPr>
          <w:t xml:space="preserve">  </w:t>
        </w:r>
      </w:ins>
      <w:ins w:id="4326" w:author="Microsoft Office User" w:date="2018-06-11T15:02:00Z">
        <w:r>
          <w:rPr>
            <w:shd w:fill="FFFF00" w:val="clear"/>
          </w:rPr>
          <w:t>CK_BYTE_PTR pAAD;</w:t>
        </w:r>
      </w:ins>
    </w:p>
    <w:p>
      <w:pPr>
        <w:pStyle w:val="CCode"/>
        <w:numPr>
          <w:ilvl w:val="0"/>
          <w:numId w:val="3"/>
        </w:numPr>
        <w:rPr/>
      </w:pPr>
      <w:ins w:id="4327" w:author="Microsoft Office User" w:date="2018-06-11T15:02:00Z">
        <w:r>
          <w:rPr>
            <w:rFonts w:eastAsia="Courier New"/>
            <w:shd w:fill="FFFF00" w:val="clear"/>
          </w:rPr>
          <w:t xml:space="preserve">  </w:t>
        </w:r>
      </w:ins>
      <w:ins w:id="4328" w:author="Microsoft Office User" w:date="2018-06-11T15:02:00Z">
        <w:r>
          <w:rPr>
            <w:shd w:fill="FFFF00" w:val="clear"/>
          </w:rPr>
          <w:t>CK_ULONG ulAADLen;</w:t>
        </w:r>
      </w:ins>
    </w:p>
    <w:p>
      <w:pPr>
        <w:pStyle w:val="CCode"/>
        <w:numPr>
          <w:ilvl w:val="0"/>
          <w:numId w:val="3"/>
        </w:numPr>
        <w:rPr/>
      </w:pPr>
      <w:ins w:id="4329" w:author="Microsoft Office User" w:date="2018-06-11T15:02:00Z">
        <w:r>
          <w:rPr>
            <w:highlight w:val="yellow"/>
          </w:rPr>
          <w:t>} CK_SALSA20_</w:t>
        </w:r>
      </w:ins>
      <w:ins w:id="4330" w:author="Microsoft Office User" w:date="2018-06-11T15:02:00Z">
        <w:r>
          <w:rPr>
            <w:rFonts w:cs="Arial" w:ascii="Arial" w:hAnsi="Arial"/>
            <w:highlight w:val="yellow"/>
          </w:rPr>
          <w:t>CHACHA20_POLY1305</w:t>
        </w:r>
      </w:ins>
      <w:ins w:id="4331" w:author="Microsoft Office User" w:date="2018-06-11T15:02:00Z">
        <w:r>
          <w:rPr>
            <w:highlight w:val="yellow"/>
          </w:rPr>
          <w:t>_PARAMS;</w:t>
        </w:r>
      </w:ins>
    </w:p>
    <w:p>
      <w:pPr>
        <w:pStyle w:val="Normal"/>
        <w:numPr>
          <w:ilvl w:val="0"/>
          <w:numId w:val="3"/>
        </w:numPr>
        <w:rPr/>
      </w:pPr>
      <w:ins w:id="4332" w:author="Microsoft Office User" w:date="2018-06-11T15:02:00Z">
        <w:r>
          <w:rPr/>
          <w:t>The fields of the structure have the following meanings:</w:t>
        </w:r>
      </w:ins>
    </w:p>
    <w:p>
      <w:pPr>
        <w:pStyle w:val="Definition1"/>
        <w:numPr>
          <w:ilvl w:val="0"/>
          <w:numId w:val="3"/>
        </w:numPr>
        <w:rPr/>
      </w:pPr>
      <w:ins w:id="4333" w:author="Microsoft Office User" w:date="2018-06-11T15:02:00Z">
        <w:r>
          <w:rPr>
            <w:rFonts w:eastAsia="Arial" w:cs="Arial"/>
          </w:rPr>
          <w:t xml:space="preserve">                                      </w:t>
        </w:r>
      </w:ins>
      <w:ins w:id="4334" w:author="Microsoft Office User" w:date="2018-06-11T15:02:00Z">
        <w:r>
          <w:rPr/>
          <w:t>pNonce</w:t>
          <w:tab/>
          <w:t>nonce (This should be never re-used with the same key.)</w:t>
        </w:r>
      </w:ins>
    </w:p>
    <w:p>
      <w:pPr>
        <w:pStyle w:val="Definition1"/>
        <w:numPr>
          <w:ilvl w:val="0"/>
          <w:numId w:val="3"/>
        </w:numPr>
        <w:rPr/>
      </w:pPr>
      <w:ins w:id="4335" w:author="Microsoft Office User" w:date="2018-06-11T15:02:00Z">
        <w:r>
          <w:rPr>
            <w:rFonts w:eastAsia="Arial" w:cs="Arial"/>
          </w:rPr>
          <w:t xml:space="preserve">                                </w:t>
        </w:r>
      </w:ins>
      <w:ins w:id="4336" w:author="Microsoft Office User" w:date="2018-06-11T15:02:00Z">
        <w:r>
          <w:rPr/>
          <w:t>ulNonceLen</w:t>
          <w:tab/>
          <w:t>length of nonce in bits (is 64 for original, 96 for IETF (only for chacha20) and 192 for xchacha20/xsalsa20 variant)</w:t>
        </w:r>
      </w:ins>
    </w:p>
    <w:p>
      <w:pPr>
        <w:pStyle w:val="Definition1"/>
        <w:numPr>
          <w:ilvl w:val="0"/>
          <w:numId w:val="3"/>
        </w:numPr>
        <w:rPr/>
      </w:pPr>
      <w:ins w:id="4337" w:author="Microsoft Office User" w:date="2018-06-11T15:02:00Z">
        <w:r>
          <w:rPr>
            <w:rFonts w:eastAsia="Arial" w:cs="Arial"/>
          </w:rPr>
          <w:t xml:space="preserve">                                     </w:t>
        </w:r>
      </w:ins>
      <w:ins w:id="4338" w:author="Microsoft Office User" w:date="2018-06-11T15:02:00Z">
        <w:r>
          <w:rPr/>
          <w:t>pAAD</w:t>
          <w:tab/>
          <w:t>pointer to additional authentication data. This data is authenticated but not encrypted.</w:t>
        </w:r>
      </w:ins>
    </w:p>
    <w:p>
      <w:pPr>
        <w:pStyle w:val="Definition1"/>
        <w:numPr>
          <w:ilvl w:val="0"/>
          <w:numId w:val="3"/>
        </w:numPr>
        <w:rPr/>
      </w:pPr>
      <w:ins w:id="4339" w:author="Microsoft Office User" w:date="2018-06-11T15:02:00Z">
        <w:r>
          <w:rPr>
            <w:rFonts w:eastAsia="Arial" w:cs="Arial"/>
          </w:rPr>
          <w:t xml:space="preserve">                              </w:t>
        </w:r>
      </w:ins>
      <w:ins w:id="4340" w:author="Microsoft Office User" w:date="2018-06-11T15:02:00Z">
        <w:r>
          <w:rPr/>
          <w:t>ulAADLen</w:t>
          <w:tab/>
          <w:t>length of pAAD in bytes.</w:t>
          <w:tab/>
        </w:r>
      </w:ins>
    </w:p>
    <w:p>
      <w:pPr>
        <w:pStyle w:val="Normal"/>
        <w:numPr>
          <w:ilvl w:val="0"/>
          <w:numId w:val="3"/>
        </w:numPr>
        <w:tabs>
          <w:tab w:val="left" w:pos="916" w:leader="none"/>
          <w:tab w:val="left" w:pos="1832" w:leader="none"/>
          <w:tab w:val="left" w:pos="2748" w:leader="none"/>
          <w:tab w:val="right" w:pos="2880" w:leader="none"/>
          <w:tab w:val="left" w:pos="3312"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4341" w:author="Microsoft Office User" w:date="2018-06-11T15:02:00Z">
        <w:r>
          <w:rPr>
            <w:shd w:fill="00FF00" w:val="clear"/>
          </w:rPr>
          <w:t>CK_SALSA20_</w:t>
        </w:r>
      </w:ins>
      <w:ins w:id="4342" w:author="Microsoft Office User" w:date="2018-06-11T15:02:00Z">
        <w:r>
          <w:rPr>
            <w:rFonts w:cs="Arial"/>
            <w:shd w:fill="00FF00" w:val="clear"/>
          </w:rPr>
          <w:t>CHACHA20_POLY1305</w:t>
        </w:r>
      </w:ins>
      <w:ins w:id="4343" w:author="Microsoft Office User" w:date="2018-06-11T15:02:00Z">
        <w:r>
          <w:rPr>
            <w:shd w:fill="00FF00" w:val="clear"/>
          </w:rPr>
          <w:t>_PARAMS_PTR is a pointer to a CK_SALSA20_</w:t>
        </w:r>
      </w:ins>
      <w:ins w:id="4344" w:author="Microsoft Office User" w:date="2018-06-11T15:02:00Z">
        <w:r>
          <w:rPr>
            <w:rFonts w:cs="Arial"/>
            <w:shd w:fill="00FF00" w:val="clear"/>
          </w:rPr>
          <w:t>CHACHA20_POLY1305</w:t>
        </w:r>
      </w:ins>
      <w:ins w:id="4345" w:author="Microsoft Office User" w:date="2018-06-11T15:02:00Z">
        <w:r>
          <w:rPr>
            <w:shd w:fill="00FF00" w:val="clear"/>
          </w:rPr>
          <w:t>_PARAMS.</w:t>
        </w:r>
      </w:ins>
    </w:p>
    <w:p>
      <w:pPr>
        <w:pStyle w:val="Name"/>
        <w:numPr>
          <w:ilvl w:val="0"/>
          <w:numId w:val="67"/>
        </w:numPr>
        <w:pBdr/>
        <w:tabs>
          <w:tab w:val="left" w:pos="0" w:leader="none"/>
          <w:tab w:val="left" w:pos="1584" w:leader="none"/>
        </w:tabs>
        <w:suppressAutoHyphens w:val="true"/>
        <w:ind w:left="696" w:hanging="0"/>
        <w:outlineLvl w:val="3"/>
        <w:rPr/>
      </w:pPr>
      <w:ins w:id="4346" w:author="Microsoft Office User" w:date="2018-06-11T15:02:00Z">
        <w:r>
          <w:rPr>
            <w:rFonts w:cs="Arial" w:ascii="Arial" w:hAnsi="Arial"/>
            <w:color w:val="00000A"/>
            <w:lang w:val="en-US" w:eastAsia="en-US"/>
          </w:rPr>
          <w:t>CK_SALSA20_CHACHA20_POLY1305_MSG_PARAMS; CK_SALSA20_CHACHA20_POLY1305_MSG_PARAMS_PTR</w:t>
        </w:r>
      </w:ins>
    </w:p>
    <w:p>
      <w:pPr>
        <w:pStyle w:val="Normal"/>
        <w:numPr>
          <w:ilvl w:val="0"/>
          <w:numId w:val="3"/>
        </w:numPr>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4347" w:author="Microsoft Office User" w:date="2018-06-11T15:02:00Z">
        <w:r>
          <w:rPr/>
          <w:t>CK_</w:t>
        </w:r>
      </w:ins>
      <w:ins w:id="4348" w:author="Microsoft Office User" w:date="2018-06-11T15:02:00Z">
        <w:r>
          <w:rPr>
            <w:rFonts w:cs="Arial"/>
          </w:rPr>
          <w:t>CHACHA20POLY1305</w:t>
        </w:r>
      </w:ins>
      <w:ins w:id="4349" w:author="Microsoft Office User" w:date="2018-06-11T15:02:00Z">
        <w:r>
          <w:rPr/>
          <w:t xml:space="preserve">_PARAMS is a structure that provides the parameters to the CKM_ </w:t>
        </w:r>
      </w:ins>
      <w:ins w:id="4350" w:author="Microsoft Office User" w:date="2018-06-11T15:02:00Z">
        <w:r>
          <w:rPr>
            <w:rFonts w:cs="Arial"/>
          </w:rPr>
          <w:t>CHACHA20_POLY1305</w:t>
        </w:r>
      </w:ins>
      <w:ins w:id="4351" w:author="Microsoft Office User" w:date="2018-06-11T15:02:00Z">
        <w:r>
          <w:rPr/>
          <w:t xml:space="preserve"> mechanism.  It is defined as follows:</w:t>
        </w:r>
      </w:ins>
    </w:p>
    <w:p>
      <w:pPr>
        <w:pStyle w:val="CCode"/>
        <w:numPr>
          <w:ilvl w:val="0"/>
          <w:numId w:val="3"/>
        </w:numPr>
        <w:rPr/>
      </w:pPr>
      <w:ins w:id="4352" w:author="Microsoft Office User" w:date="2018-06-11T15:02:00Z">
        <w:r>
          <w:rPr>
            <w:highlight w:val="yellow"/>
          </w:rPr>
          <w:t>typedef struct CK_SALSA20_</w:t>
        </w:r>
      </w:ins>
      <w:ins w:id="4353" w:author="Microsoft Office User" w:date="2018-06-11T15:02:00Z">
        <w:r>
          <w:rPr>
            <w:rFonts w:cs="Arial" w:ascii="Arial" w:hAnsi="Arial"/>
            <w:highlight w:val="yellow"/>
          </w:rPr>
          <w:t>CHACHA20_POLY1305</w:t>
        </w:r>
      </w:ins>
      <w:ins w:id="4354" w:author="Microsoft Office User" w:date="2018-06-11T15:02:00Z">
        <w:r>
          <w:rPr>
            <w:highlight w:val="yellow"/>
          </w:rPr>
          <w:t>_MSG_PARAMS {</w:t>
        </w:r>
      </w:ins>
    </w:p>
    <w:p>
      <w:pPr>
        <w:pStyle w:val="CCode"/>
        <w:numPr>
          <w:ilvl w:val="0"/>
          <w:numId w:val="3"/>
        </w:numPr>
        <w:rPr/>
      </w:pPr>
      <w:ins w:id="4355" w:author="Microsoft Office User" w:date="2018-06-11T15:02:00Z">
        <w:r>
          <w:rPr>
            <w:rFonts w:eastAsia="Courier New"/>
            <w:shd w:fill="FFFF00" w:val="clear"/>
          </w:rPr>
          <w:t xml:space="preserve">  </w:t>
        </w:r>
      </w:ins>
      <w:ins w:id="4356" w:author="Microsoft Office User" w:date="2018-06-11T15:02:00Z">
        <w:r>
          <w:rPr>
            <w:rFonts w:eastAsia="Courier New"/>
            <w:highlight w:val="yellow"/>
            <w:shd w:fill="FFFF00" w:val="clear"/>
          </w:rPr>
          <w:t>CK_BYTE_PTR</w:t>
          <w:tab/>
          <w:t>pNonce;</w:t>
        </w:r>
      </w:ins>
    </w:p>
    <w:p>
      <w:pPr>
        <w:pStyle w:val="CCode"/>
        <w:numPr>
          <w:ilvl w:val="0"/>
          <w:numId w:val="3"/>
        </w:numPr>
        <w:rPr/>
      </w:pPr>
      <w:ins w:id="4357" w:author="Microsoft Office User" w:date="2018-06-11T15:02:00Z">
        <w:r>
          <w:rPr>
            <w:rFonts w:eastAsia="Courier New"/>
            <w:highlight w:val="yellow"/>
            <w:shd w:fill="FFFF00" w:val="clear"/>
          </w:rPr>
          <w:t xml:space="preserve">  </w:t>
        </w:r>
      </w:ins>
      <w:ins w:id="4358" w:author="Microsoft Office User" w:date="2018-06-11T15:02:00Z">
        <w:r>
          <w:rPr>
            <w:rFonts w:eastAsia="Courier New"/>
            <w:highlight w:val="yellow"/>
            <w:shd w:fill="FFFF00" w:val="clear"/>
          </w:rPr>
          <w:t>CK_ULONG</w:t>
          <w:tab/>
          <w:t>ulNonceLen;</w:t>
        </w:r>
      </w:ins>
    </w:p>
    <w:p>
      <w:pPr>
        <w:pStyle w:val="CCode"/>
        <w:numPr>
          <w:ilvl w:val="0"/>
          <w:numId w:val="3"/>
        </w:numPr>
        <w:rPr/>
      </w:pPr>
      <w:ins w:id="4359" w:author="Microsoft Office User" w:date="2018-06-11T15:02:00Z">
        <w:r>
          <w:rPr>
            <w:rFonts w:eastAsia="Courier New"/>
            <w:shd w:fill="FFFF00" w:val="clear"/>
          </w:rPr>
          <w:t xml:space="preserve">  </w:t>
        </w:r>
      </w:ins>
      <w:ins w:id="4360" w:author="Microsoft Office User" w:date="2018-06-11T15:02:00Z">
        <w:r>
          <w:rPr>
            <w:shd w:fill="FFFF00" w:val="clear"/>
          </w:rPr>
          <w:t>CK_BYTE_PTR pTag;</w:t>
        </w:r>
      </w:ins>
    </w:p>
    <w:p>
      <w:pPr>
        <w:pStyle w:val="CCode"/>
        <w:numPr>
          <w:ilvl w:val="0"/>
          <w:numId w:val="3"/>
        </w:numPr>
        <w:rPr/>
      </w:pPr>
      <w:ins w:id="4361" w:author="Microsoft Office User" w:date="2018-06-11T15:02:00Z">
        <w:r>
          <w:rPr>
            <w:highlight w:val="yellow"/>
          </w:rPr>
          <w:t>} CK_SALSA20_</w:t>
        </w:r>
      </w:ins>
      <w:ins w:id="4362" w:author="Microsoft Office User" w:date="2018-06-11T15:02:00Z">
        <w:r>
          <w:rPr>
            <w:rFonts w:cs="Arial" w:ascii="Arial" w:hAnsi="Arial"/>
            <w:highlight w:val="yellow"/>
          </w:rPr>
          <w:t>CHACHA20_POLY1305_MSG</w:t>
        </w:r>
      </w:ins>
      <w:ins w:id="4363" w:author="Microsoft Office User" w:date="2018-06-11T15:02:00Z">
        <w:r>
          <w:rPr>
            <w:highlight w:val="yellow"/>
          </w:rPr>
          <w:t>_PARAMS;</w:t>
        </w:r>
      </w:ins>
    </w:p>
    <w:p>
      <w:pPr>
        <w:pStyle w:val="Normal"/>
        <w:numPr>
          <w:ilvl w:val="0"/>
          <w:numId w:val="3"/>
        </w:numPr>
        <w:rPr/>
      </w:pPr>
      <w:ins w:id="4364" w:author="Microsoft Office User" w:date="2018-06-11T15:02:00Z">
        <w:r>
          <w:rPr/>
          <w:t>The fields of the structure have the following meanings:</w:t>
        </w:r>
      </w:ins>
    </w:p>
    <w:p>
      <w:pPr>
        <w:pStyle w:val="Definition1"/>
        <w:numPr>
          <w:ilvl w:val="0"/>
          <w:numId w:val="3"/>
        </w:numPr>
        <w:rPr/>
      </w:pPr>
      <w:ins w:id="4365" w:author="Microsoft Office User" w:date="2018-06-11T15:02:00Z">
        <w:r>
          <w:rPr>
            <w:rFonts w:eastAsia="Arial" w:cs="Arial"/>
          </w:rPr>
          <w:t xml:space="preserve">                                 </w:t>
        </w:r>
      </w:ins>
      <w:ins w:id="4366" w:author="Microsoft Office User" w:date="2018-06-11T15:02:00Z">
        <w:r>
          <w:rPr/>
          <w:t>pNonce</w:t>
          <w:tab/>
          <w:t>pointer to nonce</w:t>
        </w:r>
      </w:ins>
    </w:p>
    <w:p>
      <w:pPr>
        <w:pStyle w:val="Definition1"/>
        <w:numPr>
          <w:ilvl w:val="0"/>
          <w:numId w:val="3"/>
        </w:numPr>
        <w:rPr/>
      </w:pPr>
      <w:ins w:id="4367" w:author="Microsoft Office User" w:date="2018-06-11T15:02:00Z">
        <w:r>
          <w:rPr>
            <w:rFonts w:eastAsia="Arial" w:cs="Arial"/>
          </w:rPr>
          <w:t xml:space="preserve">                          </w:t>
        </w:r>
      </w:ins>
      <w:ins w:id="4368" w:author="Microsoft Office User" w:date="2018-06-11T15:02:00Z">
        <w:r>
          <w:rPr/>
          <w:t>ulNonceLen</w:t>
          <w:tab/>
          <w:t>length of nonce in bits. The length of the influences which variant of the ChaCha20 will be used (64 original, 96 IETF(only for ChaCha20), 192 XChaCha20/XSalsa20)</w:t>
        </w:r>
      </w:ins>
    </w:p>
    <w:p>
      <w:pPr>
        <w:pStyle w:val="Definition1"/>
        <w:numPr>
          <w:ilvl w:val="0"/>
          <w:numId w:val="3"/>
        </w:numPr>
        <w:rPr/>
      </w:pPr>
      <w:ins w:id="4369" w:author="Microsoft Office User" w:date="2018-06-11T15:02:00Z">
        <w:r>
          <w:rPr>
            <w:rFonts w:eastAsia="Arial" w:cs="Arial"/>
          </w:rPr>
          <w:t xml:space="preserve">                                     </w:t>
        </w:r>
      </w:ins>
      <w:ins w:id="4370" w:author="Microsoft Office User" w:date="2018-06-11T15:02:00Z">
        <w:r>
          <w:rPr>
            <w:rFonts w:eastAsia="Arial"/>
          </w:rPr>
          <w:t>p</w:t>
        </w:r>
      </w:ins>
      <w:ins w:id="4371" w:author="Microsoft Office User" w:date="2018-06-11T15:02:00Z">
        <w:r>
          <w:rPr/>
          <w:t>Tag</w:t>
          <w:tab/>
          <w:tab/>
          <w:t>location of the authentication tag which is returned on MessageEncrypt, and provided on MessageDecrypt.</w:t>
          <w:tab/>
          <w:tab/>
          <w:tab/>
          <w:tab/>
        </w:r>
      </w:ins>
    </w:p>
    <w:p>
      <w:pPr>
        <w:pStyle w:val="Normal"/>
        <w:numPr>
          <w:ilvl w:val="0"/>
          <w:numId w:val="3"/>
        </w:numPr>
        <w:tabs>
          <w:tab w:val="left" w:pos="916" w:leader="none"/>
          <w:tab w:val="left" w:pos="1832" w:leader="none"/>
          <w:tab w:val="left" w:pos="2748" w:leader="none"/>
          <w:tab w:val="right" w:pos="2880" w:leader="none"/>
          <w:tab w:val="left" w:pos="3312"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4372" w:author="Microsoft Office User" w:date="2018-06-11T15:02:00Z">
        <w:r>
          <w:rPr>
            <w:shd w:fill="00FF00" w:val="clear"/>
          </w:rPr>
          <w:t>CK_SALSA20_</w:t>
        </w:r>
      </w:ins>
      <w:ins w:id="4373" w:author="Microsoft Office User" w:date="2018-06-11T15:02:00Z">
        <w:r>
          <w:rPr>
            <w:rFonts w:cs="Arial"/>
            <w:shd w:fill="00FF00" w:val="clear"/>
          </w:rPr>
          <w:t>CHACHA20_POLY1305</w:t>
        </w:r>
      </w:ins>
      <w:ins w:id="4374" w:author="Microsoft Office User" w:date="2018-06-11T15:02:00Z">
        <w:r>
          <w:rPr>
            <w:shd w:fill="00FF00" w:val="clear"/>
          </w:rPr>
          <w:t>_MSG_PARAMS_PTR is a pointer to a CK_SALSA20_</w:t>
        </w:r>
      </w:ins>
      <w:ins w:id="4375" w:author="Microsoft Office User" w:date="2018-06-11T15:02:00Z">
        <w:r>
          <w:rPr>
            <w:rFonts w:cs="Arial"/>
            <w:shd w:fill="00FF00" w:val="clear"/>
          </w:rPr>
          <w:t>CHACHA20_POLY1305</w:t>
        </w:r>
      </w:ins>
      <w:ins w:id="4376" w:author="Microsoft Office User" w:date="2018-06-11T15:02:00Z">
        <w:r>
          <w:rPr>
            <w:shd w:fill="00FF00" w:val="clear"/>
          </w:rPr>
          <w:t>_MSG_PARAMS.</w:t>
        </w:r>
      </w:ins>
    </w:p>
    <w:p>
      <w:pPr>
        <w:pStyle w:val="Heading2"/>
        <w:numPr>
          <w:ilvl w:val="1"/>
          <w:numId w:val="2"/>
        </w:numPr>
        <w:rPr/>
      </w:pPr>
      <w:del w:id="4377" w:author="Microsoft Office User" w:date="2018-06-11T15:02:00Z">
        <w:r>
          <w:rPr/>
          <w:delText>ChaCha20</w:delText>
        </w:r>
      </w:del>
    </w:p>
    <w:p>
      <w:pPr>
        <w:pStyle w:val="Normal"/>
        <w:numPr>
          <w:ilvl w:val="0"/>
          <w:numId w:val="3"/>
        </w:numPr>
        <w:rPr>
          <w:b/>
          <w:b/>
        </w:rPr>
      </w:pPr>
      <w:del w:id="4378" w:author="Microsoft Office User" w:date="2018-06-11T15:02:00Z">
        <w:r>
          <w:rPr/>
          <w:delText xml:space="preserve">ChaCha20 is a secret-key stream cipher described in </w:delText>
        </w:r>
      </w:del>
      <w:del w:id="4379" w:author="Microsoft Office User" w:date="2018-06-11T15:02:00Z">
        <w:r>
          <w:rPr>
            <w:b/>
          </w:rPr>
          <w:delText>[CHACHA].</w:delText>
        </w:r>
      </w:del>
    </w:p>
    <w:p>
      <w:pPr>
        <w:pStyle w:val="Normal"/>
        <w:numPr>
          <w:ilvl w:val="0"/>
          <w:numId w:val="3"/>
        </w:numPr>
        <w:rPr>
          <w:i/>
          <w:i/>
          <w:sz w:val="18"/>
          <w:szCs w:val="18"/>
        </w:rPr>
      </w:pPr>
      <w:del w:id="4380" w:author="Microsoft Office User" w:date="2018-06-11T15:02:00Z">
        <w:r>
          <w:rPr>
            <w:i/>
            <w:sz w:val="18"/>
            <w:szCs w:val="18"/>
          </w:rPr>
        </w:r>
      </w:del>
    </w:p>
    <w:p>
      <w:pPr>
        <w:pStyle w:val="Heading2"/>
        <w:numPr>
          <w:ilvl w:val="0"/>
          <w:numId w:val="3"/>
        </w:numPr>
        <w:rPr/>
      </w:pPr>
      <w:del w:id="4381" w:author="Microsoft Office User" w:date="2018-06-11T15:02:00Z">
        <w:r>
          <w:rPr>
            <w:i/>
            <w:sz w:val="18"/>
            <w:szCs w:val="18"/>
          </w:rPr>
          <w:delText xml:space="preserve">Table </w:delText>
        </w:r>
      </w:del>
      <w:r>
        <w:rPr>
          <w:i/>
          <w:sz w:val="18"/>
          <w:szCs w:val="18"/>
        </w:rPr>
        <w:fldChar w:fldCharType="begin"/>
      </w:r>
      <w:r>
        <w:instrText> SEQ Table \* ARABIC </w:instrText>
      </w:r>
      <w:r>
        <w:fldChar w:fldCharType="separate"/>
      </w:r>
      <w:r>
        <w:t>169</w:t>
      </w:r>
      <w:r>
        <w:fldChar w:fldCharType="end"/>
      </w:r>
      <w:del w:id="4382" w:author="Microsoft Office User" w:date="2018-06-11T15:02:00Z">
        <w:r>
          <w:rPr>
            <w:i/>
            <w:sz w:val="18"/>
            <w:szCs w:val="18"/>
          </w:rPr>
          <w:delText>, ChaCha20 Mechanisms vs. Functions</w:delText>
        </w:r>
      </w:del>
    </w:p>
    <w:tbl>
      <w:tblPr>
        <w:tblW w:w="8580" w:type="dxa"/>
        <w:jc w:val="left"/>
        <w:tblInd w:w="8" w:type="dxa"/>
        <w:tblBorders>
          <w:top w:val="single" w:sz="6" w:space="0" w:color="000001"/>
          <w:left w:val="single" w:sz="6" w:space="0" w:color="000001"/>
          <w:bottom w:val="single" w:sz="6" w:space="0" w:color="00000A"/>
          <w:right w:val="single" w:sz="6" w:space="0" w:color="00000A"/>
          <w:insideH w:val="single" w:sz="6" w:space="0" w:color="00000A"/>
          <w:insideV w:val="single" w:sz="6" w:space="0" w:color="00000A"/>
        </w:tblBorders>
        <w:tblCellMar>
          <w:top w:w="0" w:type="dxa"/>
          <w:left w:w="-7" w:type="dxa"/>
          <w:bottom w:w="0" w:type="dxa"/>
          <w:right w:w="0" w:type="dxa"/>
        </w:tblCellMar>
        <w:tblLook w:val="04a0" w:noVBand="1" w:noHBand="0" w:lastColumn="0" w:firstColumn="1" w:lastRow="0" w:firstRow="1"/>
      </w:tblPr>
      <w:tblGrid>
        <w:gridCol w:w="3510"/>
        <w:gridCol w:w="810"/>
        <w:gridCol w:w="706"/>
        <w:gridCol w:w="530"/>
        <w:gridCol w:w="706"/>
        <w:gridCol w:w="618"/>
        <w:gridCol w:w="874"/>
        <w:gridCol w:w="825"/>
      </w:tblGrid>
      <w:tr>
        <w:trPr>
          <w:del w:id="4383" w:author="Microsoft Office User" w:date="2018-06-11T15:02:00Z"/>
          <w:cantSplit w:val="true"/>
        </w:trPr>
        <w:tc>
          <w:tcPr>
            <w:tcW w:w="3510" w:type="dxa"/>
            <w:tcBorders>
              <w:top w:val="single" w:sz="6" w:space="0" w:color="000001"/>
              <w:left w:val="single" w:sz="6" w:space="0" w:color="000001"/>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5069" w:type="dxa"/>
            <w:gridSpan w:val="7"/>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numPr>
                <w:ilvl w:val="0"/>
                <w:numId w:val="3"/>
              </w:numPr>
              <w:spacing w:before="0" w:after="40"/>
              <w:rPr>
                <w:rFonts w:ascii="Arial" w:hAnsi="Arial" w:cs="Arial"/>
                <w:b/>
                <w:b/>
                <w:sz w:val="20"/>
              </w:rPr>
            </w:pPr>
            <w:del w:id="4384" w:author="Microsoft Office User" w:date="2018-06-11T15:02:00Z">
              <w:r>
                <w:rPr>
                  <w:rFonts w:cs="Arial" w:ascii="Arial" w:hAnsi="Arial"/>
                  <w:b/>
                  <w:sz w:val="20"/>
                </w:rPr>
                <w:delText>Functions</w:delText>
              </w:r>
            </w:del>
          </w:p>
        </w:tc>
      </w:tr>
      <w:tr>
        <w:trPr>
          <w:del w:id="4385" w:author="Microsoft Office User" w:date="2018-06-11T15:02:00Z"/>
          <w:cantSplit w:val="true"/>
        </w:trPr>
        <w:tc>
          <w:tcPr>
            <w:tcW w:w="35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jc w:val="left"/>
              <w:rPr>
                <w:rFonts w:ascii="Arial" w:hAnsi="Arial" w:cs="Arial"/>
                <w:b/>
                <w:b/>
                <w:sz w:val="20"/>
              </w:rPr>
            </w:pPr>
            <w:del w:id="4386" w:author="Microsoft Office User" w:date="2018-06-11T15:02:00Z">
              <w:r>
                <w:rPr>
                  <w:rFonts w:cs="Arial" w:ascii="Arial" w:hAnsi="Arial"/>
                  <w:b/>
                  <w:sz w:val="20"/>
                </w:rPr>
              </w:r>
            </w:del>
          </w:p>
          <w:p>
            <w:pPr>
              <w:pStyle w:val="TableSmallFont"/>
              <w:numPr>
                <w:ilvl w:val="0"/>
                <w:numId w:val="3"/>
              </w:numPr>
              <w:spacing w:before="0" w:after="40"/>
              <w:jc w:val="left"/>
              <w:rPr>
                <w:rFonts w:ascii="Arial" w:hAnsi="Arial" w:cs="Arial"/>
                <w:b/>
                <w:b/>
                <w:sz w:val="20"/>
              </w:rPr>
            </w:pPr>
            <w:del w:id="4387" w:author="Microsoft Office User" w:date="2018-06-11T15:02:00Z">
              <w:r>
                <w:rPr>
                  <w:rFonts w:cs="Arial" w:ascii="Arial" w:hAnsi="Arial"/>
                  <w:b/>
                  <w:sz w:val="20"/>
                </w:rPr>
                <w:delText>Mechanism</w:delText>
              </w:r>
            </w:del>
          </w:p>
        </w:tc>
        <w:tc>
          <w:tcPr>
            <w:tcW w:w="8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del w:id="4388" w:author="Microsoft Office User" w:date="2018-06-11T15:02:00Z">
              <w:r>
                <w:rPr>
                  <w:rFonts w:cs="Arial" w:ascii="Arial" w:hAnsi="Arial"/>
                  <w:b/>
                  <w:sz w:val="20"/>
                </w:rPr>
                <w:delText>Encrypt</w:delText>
              </w:r>
            </w:del>
          </w:p>
          <w:p>
            <w:pPr>
              <w:pStyle w:val="TableSmallFont"/>
              <w:numPr>
                <w:ilvl w:val="0"/>
                <w:numId w:val="3"/>
              </w:numPr>
              <w:rPr>
                <w:rFonts w:ascii="Arial" w:hAnsi="Arial" w:cs="Arial"/>
                <w:b/>
                <w:b/>
                <w:sz w:val="20"/>
              </w:rPr>
            </w:pPr>
            <w:del w:id="4389" w:author="Microsoft Office User" w:date="2018-06-11T15:02:00Z">
              <w:r>
                <w:rPr>
                  <w:rFonts w:cs="Arial" w:ascii="Arial" w:hAnsi="Arial"/>
                  <w:b/>
                  <w:sz w:val="20"/>
                </w:rPr>
                <w:delText>&amp;</w:delText>
              </w:r>
            </w:del>
          </w:p>
          <w:p>
            <w:pPr>
              <w:pStyle w:val="TableSmallFont"/>
              <w:numPr>
                <w:ilvl w:val="0"/>
                <w:numId w:val="3"/>
              </w:numPr>
              <w:spacing w:before="0" w:after="40"/>
              <w:rPr>
                <w:rFonts w:ascii="Arial" w:hAnsi="Arial" w:cs="Arial"/>
                <w:b/>
                <w:b/>
                <w:sz w:val="20"/>
              </w:rPr>
            </w:pPr>
            <w:del w:id="4390" w:author="Microsoft Office User" w:date="2018-06-11T15:02:00Z">
              <w:r>
                <w:rPr>
                  <w:rFonts w:cs="Arial" w:ascii="Arial" w:hAnsi="Arial"/>
                  <w:b/>
                  <w:sz w:val="20"/>
                </w:rPr>
                <w:delText>Decrypt</w:delText>
              </w:r>
            </w:del>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del w:id="4391" w:author="Microsoft Office User" w:date="2018-06-11T15:02:00Z">
              <w:r>
                <w:rPr>
                  <w:rFonts w:cs="Arial" w:ascii="Arial" w:hAnsi="Arial"/>
                  <w:b/>
                  <w:sz w:val="20"/>
                </w:rPr>
                <w:delText>Sign</w:delText>
              </w:r>
            </w:del>
          </w:p>
          <w:p>
            <w:pPr>
              <w:pStyle w:val="TableSmallFont"/>
              <w:numPr>
                <w:ilvl w:val="0"/>
                <w:numId w:val="3"/>
              </w:numPr>
              <w:rPr>
                <w:rFonts w:ascii="Arial" w:hAnsi="Arial" w:cs="Arial"/>
                <w:b/>
                <w:b/>
                <w:sz w:val="20"/>
              </w:rPr>
            </w:pPr>
            <w:del w:id="4392" w:author="Microsoft Office User" w:date="2018-06-11T15:02:00Z">
              <w:r>
                <w:rPr>
                  <w:rFonts w:cs="Arial" w:ascii="Arial" w:hAnsi="Arial"/>
                  <w:b/>
                  <w:sz w:val="20"/>
                </w:rPr>
                <w:delText>&amp;</w:delText>
              </w:r>
            </w:del>
          </w:p>
          <w:p>
            <w:pPr>
              <w:pStyle w:val="TableSmallFont"/>
              <w:numPr>
                <w:ilvl w:val="0"/>
                <w:numId w:val="3"/>
              </w:numPr>
              <w:spacing w:before="0" w:after="40"/>
              <w:rPr>
                <w:rFonts w:ascii="Arial" w:hAnsi="Arial" w:cs="Arial"/>
                <w:b/>
                <w:b/>
                <w:sz w:val="20"/>
              </w:rPr>
            </w:pPr>
            <w:del w:id="4393" w:author="Microsoft Office User" w:date="2018-06-11T15:02:00Z">
              <w:r>
                <w:rPr>
                  <w:rFonts w:cs="Arial" w:ascii="Arial" w:hAnsi="Arial"/>
                  <w:b/>
                  <w:sz w:val="20"/>
                </w:rPr>
                <w:delText>Verify</w:delText>
              </w:r>
            </w:del>
          </w:p>
        </w:tc>
        <w:tc>
          <w:tcPr>
            <w:tcW w:w="53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lang w:val="sv-SE"/>
              </w:rPr>
            </w:pPr>
            <w:del w:id="4394" w:author="Microsoft Office User" w:date="2018-06-11T15:02:00Z">
              <w:r>
                <w:rPr>
                  <w:rFonts w:cs="Arial" w:ascii="Arial" w:hAnsi="Arial"/>
                  <w:b/>
                  <w:sz w:val="20"/>
                  <w:lang w:val="sv-SE"/>
                </w:rPr>
                <w:delText>SR</w:delText>
              </w:r>
            </w:del>
          </w:p>
          <w:p>
            <w:pPr>
              <w:pStyle w:val="TableSmallFont"/>
              <w:numPr>
                <w:ilvl w:val="0"/>
                <w:numId w:val="3"/>
              </w:numPr>
              <w:rPr>
                <w:rFonts w:ascii="Arial" w:hAnsi="Arial" w:cs="Arial"/>
                <w:b/>
                <w:b/>
                <w:sz w:val="20"/>
                <w:lang w:val="sv-SE"/>
              </w:rPr>
            </w:pPr>
            <w:del w:id="4395" w:author="Microsoft Office User" w:date="2018-06-11T15:02:00Z">
              <w:r>
                <w:rPr>
                  <w:rFonts w:cs="Arial" w:ascii="Arial" w:hAnsi="Arial"/>
                  <w:b/>
                  <w:sz w:val="20"/>
                  <w:lang w:val="sv-SE"/>
                </w:rPr>
                <w:delText>&amp;</w:delText>
              </w:r>
            </w:del>
          </w:p>
          <w:p>
            <w:pPr>
              <w:pStyle w:val="TableSmallFont"/>
              <w:numPr>
                <w:ilvl w:val="0"/>
                <w:numId w:val="3"/>
              </w:numPr>
              <w:spacing w:before="0" w:after="40"/>
              <w:rPr>
                <w:rFonts w:ascii="Arial" w:hAnsi="Arial" w:cs="Arial"/>
                <w:sz w:val="20"/>
                <w:lang w:val="sv-SE"/>
              </w:rPr>
            </w:pPr>
            <w:del w:id="4396" w:author="Microsoft Office User" w:date="2018-06-11T15:02:00Z">
              <w:r>
                <w:rPr>
                  <w:rFonts w:cs="Arial" w:ascii="Arial" w:hAnsi="Arial"/>
                  <w:b/>
                  <w:position w:val="8"/>
                  <w:sz w:val="20"/>
                  <w:lang w:val="sv-SE"/>
                </w:rPr>
                <w:delText>VR</w:delText>
              </w:r>
            </w:del>
            <w:del w:id="4397" w:author="Microsoft Office User" w:date="2018-06-11T15:02:00Z">
              <w:r>
                <w:rPr>
                  <w:rFonts w:cs="Arial" w:ascii="Arial" w:hAnsi="Arial"/>
                  <w:position w:val="8"/>
                  <w:sz w:val="20"/>
                  <w:lang w:val="sv-SE"/>
                </w:rPr>
                <w:delText>1</w:delText>
              </w:r>
            </w:del>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lang w:val="sv-SE"/>
              </w:rPr>
            </w:pPr>
            <w:del w:id="4398" w:author="Microsoft Office User" w:date="2018-06-11T15:02:00Z">
              <w:r>
                <w:rPr>
                  <w:rFonts w:cs="Arial" w:ascii="Arial" w:hAnsi="Arial"/>
                  <w:b/>
                  <w:sz w:val="20"/>
                  <w:lang w:val="sv-SE"/>
                </w:rPr>
              </w:r>
            </w:del>
          </w:p>
          <w:p>
            <w:pPr>
              <w:pStyle w:val="TableSmallFont"/>
              <w:numPr>
                <w:ilvl w:val="0"/>
                <w:numId w:val="3"/>
              </w:numPr>
              <w:spacing w:before="0" w:after="40"/>
              <w:rPr>
                <w:rFonts w:ascii="Arial" w:hAnsi="Arial" w:cs="Arial"/>
                <w:b/>
                <w:b/>
                <w:sz w:val="20"/>
                <w:lang w:val="sv-SE"/>
              </w:rPr>
            </w:pPr>
            <w:del w:id="4399" w:author="Microsoft Office User" w:date="2018-06-11T15:02:00Z">
              <w:r>
                <w:rPr>
                  <w:rFonts w:cs="Arial" w:ascii="Arial" w:hAnsi="Arial"/>
                  <w:b/>
                  <w:sz w:val="20"/>
                  <w:lang w:val="sv-SE"/>
                </w:rPr>
                <w:delText>Digest</w:delText>
              </w:r>
            </w:del>
          </w:p>
        </w:tc>
        <w:tc>
          <w:tcPr>
            <w:tcW w:w="618"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del w:id="4400" w:author="Microsoft Office User" w:date="2018-06-11T15:02:00Z">
              <w:r>
                <w:rPr>
                  <w:rFonts w:cs="Arial" w:ascii="Arial" w:hAnsi="Arial"/>
                  <w:b/>
                  <w:sz w:val="20"/>
                </w:rPr>
                <w:delText>Gen.</w:delText>
              </w:r>
            </w:del>
          </w:p>
          <w:p>
            <w:pPr>
              <w:pStyle w:val="TableSmallFont"/>
              <w:numPr>
                <w:ilvl w:val="0"/>
                <w:numId w:val="3"/>
              </w:numPr>
              <w:rPr>
                <w:rFonts w:ascii="Arial" w:hAnsi="Arial" w:cs="Arial"/>
                <w:b/>
                <w:b/>
                <w:sz w:val="20"/>
              </w:rPr>
            </w:pPr>
            <w:del w:id="4401" w:author="Microsoft Office User" w:date="2018-06-11T15:02:00Z">
              <w:r>
                <w:rPr>
                  <w:rFonts w:cs="Arial" w:ascii="Arial" w:hAnsi="Arial"/>
                  <w:b/>
                  <w:sz w:val="20"/>
                </w:rPr>
                <w:delText xml:space="preserve"> </w:delText>
              </w:r>
            </w:del>
            <w:del w:id="4402" w:author="Microsoft Office User" w:date="2018-06-11T15:02:00Z">
              <w:r>
                <w:rPr>
                  <w:rFonts w:cs="Arial" w:ascii="Arial" w:hAnsi="Arial"/>
                  <w:b/>
                  <w:sz w:val="20"/>
                </w:rPr>
                <w:delText>Key/</w:delText>
              </w:r>
            </w:del>
          </w:p>
          <w:p>
            <w:pPr>
              <w:pStyle w:val="TableSmallFont"/>
              <w:numPr>
                <w:ilvl w:val="0"/>
                <w:numId w:val="3"/>
              </w:numPr>
              <w:rPr>
                <w:rFonts w:ascii="Arial" w:hAnsi="Arial" w:cs="Arial"/>
                <w:b/>
                <w:b/>
                <w:sz w:val="20"/>
              </w:rPr>
            </w:pPr>
            <w:del w:id="4403" w:author="Microsoft Office User" w:date="2018-06-11T15:02:00Z">
              <w:r>
                <w:rPr>
                  <w:rFonts w:cs="Arial" w:ascii="Arial" w:hAnsi="Arial"/>
                  <w:b/>
                  <w:sz w:val="20"/>
                </w:rPr>
                <w:delText>Key</w:delText>
              </w:r>
            </w:del>
          </w:p>
          <w:p>
            <w:pPr>
              <w:pStyle w:val="TableSmallFont"/>
              <w:numPr>
                <w:ilvl w:val="0"/>
                <w:numId w:val="3"/>
              </w:numPr>
              <w:spacing w:before="0" w:after="40"/>
              <w:rPr>
                <w:rFonts w:ascii="Arial" w:hAnsi="Arial" w:cs="Arial"/>
                <w:b/>
                <w:b/>
                <w:sz w:val="20"/>
              </w:rPr>
            </w:pPr>
            <w:del w:id="4404" w:author="Microsoft Office User" w:date="2018-06-11T15:02:00Z">
              <w:r>
                <w:rPr>
                  <w:rFonts w:cs="Arial" w:ascii="Arial" w:hAnsi="Arial"/>
                  <w:b/>
                  <w:sz w:val="20"/>
                </w:rPr>
                <w:delText>Pair</w:delText>
              </w:r>
            </w:del>
          </w:p>
        </w:tc>
        <w:tc>
          <w:tcPr>
            <w:tcW w:w="874"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del w:id="4405" w:author="Microsoft Office User" w:date="2018-06-11T15:02:00Z">
              <w:r>
                <w:rPr>
                  <w:rFonts w:cs="Arial" w:ascii="Arial" w:hAnsi="Arial"/>
                  <w:b/>
                  <w:sz w:val="20"/>
                </w:rPr>
                <w:delText>Wrap</w:delText>
              </w:r>
            </w:del>
          </w:p>
          <w:p>
            <w:pPr>
              <w:pStyle w:val="TableSmallFont"/>
              <w:numPr>
                <w:ilvl w:val="0"/>
                <w:numId w:val="3"/>
              </w:numPr>
              <w:rPr>
                <w:rFonts w:ascii="Arial" w:hAnsi="Arial" w:cs="Arial"/>
                <w:b/>
                <w:b/>
                <w:sz w:val="20"/>
              </w:rPr>
            </w:pPr>
            <w:del w:id="4406" w:author="Microsoft Office User" w:date="2018-06-11T15:02:00Z">
              <w:r>
                <w:rPr>
                  <w:rFonts w:cs="Arial" w:ascii="Arial" w:hAnsi="Arial"/>
                  <w:b/>
                  <w:sz w:val="20"/>
                </w:rPr>
                <w:delText>&amp;</w:delText>
              </w:r>
            </w:del>
          </w:p>
          <w:p>
            <w:pPr>
              <w:pStyle w:val="TableSmallFont"/>
              <w:numPr>
                <w:ilvl w:val="0"/>
                <w:numId w:val="3"/>
              </w:numPr>
              <w:spacing w:before="0" w:after="40"/>
              <w:rPr>
                <w:rFonts w:ascii="Arial" w:hAnsi="Arial" w:cs="Arial"/>
                <w:b/>
                <w:b/>
                <w:sz w:val="20"/>
              </w:rPr>
            </w:pPr>
            <w:del w:id="4407" w:author="Microsoft Office User" w:date="2018-06-11T15:02:00Z">
              <w:r>
                <w:rPr>
                  <w:rFonts w:cs="Arial" w:ascii="Arial" w:hAnsi="Arial"/>
                  <w:b/>
                  <w:sz w:val="20"/>
                </w:rPr>
                <w:delText>Unwrap</w:delText>
              </w:r>
            </w:del>
          </w:p>
        </w:tc>
        <w:tc>
          <w:tcPr>
            <w:tcW w:w="825"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numPr>
                <w:ilvl w:val="0"/>
                <w:numId w:val="3"/>
              </w:numPr>
              <w:rPr>
                <w:rFonts w:ascii="Arial" w:hAnsi="Arial" w:cs="Arial"/>
                <w:b/>
                <w:b/>
                <w:sz w:val="20"/>
              </w:rPr>
            </w:pPr>
            <w:del w:id="4408" w:author="Microsoft Office User" w:date="2018-06-11T15:02:00Z">
              <w:r>
                <w:rPr>
                  <w:rFonts w:cs="Arial" w:ascii="Arial" w:hAnsi="Arial"/>
                  <w:b/>
                  <w:sz w:val="20"/>
                </w:rPr>
              </w:r>
            </w:del>
          </w:p>
          <w:p>
            <w:pPr>
              <w:pStyle w:val="TableSmallFont"/>
              <w:numPr>
                <w:ilvl w:val="0"/>
                <w:numId w:val="3"/>
              </w:numPr>
              <w:spacing w:before="0" w:after="40"/>
              <w:rPr>
                <w:rFonts w:ascii="Arial" w:hAnsi="Arial" w:cs="Arial"/>
                <w:b/>
                <w:b/>
                <w:sz w:val="20"/>
              </w:rPr>
            </w:pPr>
            <w:del w:id="4409" w:author="Microsoft Office User" w:date="2018-06-11T15:02:00Z">
              <w:r>
                <w:rPr>
                  <w:rFonts w:cs="Arial" w:ascii="Arial" w:hAnsi="Arial"/>
                  <w:b/>
                  <w:sz w:val="20"/>
                </w:rPr>
                <w:delText>Derive</w:delText>
              </w:r>
            </w:del>
          </w:p>
        </w:tc>
      </w:tr>
      <w:tr>
        <w:trPr>
          <w:del w:id="4410" w:author="Microsoft Office User" w:date="2018-06-11T15:02:00Z"/>
          <w:cantSplit w:val="true"/>
        </w:trPr>
        <w:tc>
          <w:tcPr>
            <w:tcW w:w="35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jc w:val="left"/>
              <w:rPr>
                <w:rFonts w:ascii="Arial" w:hAnsi="Arial" w:cs="Arial"/>
                <w:sz w:val="20"/>
              </w:rPr>
            </w:pPr>
            <w:del w:id="4411" w:author="Microsoft Office User" w:date="2018-06-11T15:02:00Z">
              <w:r>
                <w:rPr>
                  <w:rFonts w:cs="Arial" w:ascii="Arial" w:hAnsi="Arial"/>
                  <w:sz w:val="20"/>
                </w:rPr>
                <w:delText>CKM_CHACHA20_KEY_GEN</w:delText>
              </w:r>
            </w:del>
          </w:p>
        </w:tc>
        <w:tc>
          <w:tcPr>
            <w:tcW w:w="8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eastAsia="MS Mincho" w:cs="Arial"/>
                <w:sz w:val="20"/>
              </w:rPr>
            </w:pPr>
            <w:r>
              <w:rPr>
                <w:rFonts w:eastAsia="MS Mincho" w:cs="Arial" w:ascii="Arial" w:hAnsi="Arial"/>
                <w:sz w:val="20"/>
              </w:rPr>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18"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del w:id="4412" w:author="Microsoft Office User" w:date="2018-06-11T15:02:00Z">
              <w:r>
                <w:rPr>
                  <w:rFonts w:eastAsia="MS Mincho" w:cs="Arial" w:ascii="Arial" w:hAnsi="Arial"/>
                  <w:sz w:val="20"/>
                </w:rPr>
                <w:delText>✓</w:delText>
              </w:r>
            </w:del>
          </w:p>
        </w:tc>
        <w:tc>
          <w:tcPr>
            <w:tcW w:w="874"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eastAsia="MS Mincho" w:cs="Arial"/>
                <w:sz w:val="20"/>
              </w:rPr>
            </w:pPr>
            <w:r>
              <w:rPr>
                <w:rFonts w:eastAsia="MS Mincho" w:cs="Arial" w:ascii="Arial" w:hAnsi="Arial"/>
                <w:sz w:val="20"/>
              </w:rPr>
            </w:r>
          </w:p>
        </w:tc>
        <w:tc>
          <w:tcPr>
            <w:tcW w:w="825"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r>
        <w:trPr>
          <w:del w:id="4413" w:author="Microsoft Office User" w:date="2018-06-11T15:02:00Z"/>
          <w:cantSplit w:val="true"/>
        </w:trPr>
        <w:tc>
          <w:tcPr>
            <w:tcW w:w="35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jc w:val="left"/>
              <w:rPr>
                <w:rFonts w:ascii="Arial" w:hAnsi="Arial" w:cs="Arial"/>
                <w:sz w:val="20"/>
              </w:rPr>
            </w:pPr>
            <w:del w:id="4414" w:author="Microsoft Office User" w:date="2018-06-11T15:02:00Z">
              <w:r>
                <w:rPr>
                  <w:rFonts w:cs="Arial" w:ascii="Arial" w:hAnsi="Arial"/>
                  <w:sz w:val="20"/>
                </w:rPr>
                <w:delText>CKM_CHACHA20</w:delText>
              </w:r>
            </w:del>
          </w:p>
        </w:tc>
        <w:tc>
          <w:tcPr>
            <w:tcW w:w="8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del w:id="4415" w:author="Microsoft Office User" w:date="2018-06-11T15:02:00Z">
              <w:r>
                <w:rPr>
                  <w:rFonts w:eastAsia="MS Mincho" w:cs="Arial" w:ascii="Arial" w:hAnsi="Arial"/>
                  <w:sz w:val="20"/>
                </w:rPr>
                <w:delText>✓</w:delText>
              </w:r>
            </w:del>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53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18"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74"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del w:id="4416" w:author="Microsoft Office User" w:date="2018-06-11T15:02:00Z">
              <w:r>
                <w:rPr>
                  <w:rFonts w:eastAsia="MS Mincho" w:cs="Arial" w:ascii="Arial" w:hAnsi="Arial"/>
                  <w:sz w:val="20"/>
                </w:rPr>
                <w:delText>✓</w:delText>
              </w:r>
            </w:del>
          </w:p>
        </w:tc>
        <w:tc>
          <w:tcPr>
            <w:tcW w:w="825"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Normal"/>
        <w:numPr>
          <w:ilvl w:val="0"/>
          <w:numId w:val="3"/>
        </w:numPr>
        <w:rPr/>
      </w:pPr>
      <w:del w:id="4417" w:author="Microsoft Office User" w:date="2018-06-11T15:02:00Z">
        <w:r>
          <w:rPr/>
        </w:r>
      </w:del>
    </w:p>
    <w:p>
      <w:pPr>
        <w:pStyle w:val="Normal"/>
        <w:numPr>
          <w:ilvl w:val="0"/>
          <w:numId w:val="3"/>
        </w:numPr>
        <w:spacing w:before="0" w:after="0"/>
        <w:rPr/>
      </w:pPr>
      <w:del w:id="4418" w:author="Microsoft Office User" w:date="2018-06-11T15:02:00Z">
        <w:r>
          <w:rPr/>
        </w:r>
      </w:del>
      <w:r>
        <w:br w:type="page"/>
      </w:r>
    </w:p>
    <w:p>
      <w:pPr>
        <w:pStyle w:val="Heading3"/>
        <w:numPr>
          <w:ilvl w:val="2"/>
          <w:numId w:val="2"/>
        </w:numPr>
        <w:rPr/>
      </w:pPr>
      <w:del w:id="4419" w:author="Microsoft Office User" w:date="2018-06-11T15:02:00Z">
        <w:r>
          <w:rPr/>
          <w:delText>Definitions</w:delText>
        </w:r>
      </w:del>
    </w:p>
    <w:p>
      <w:pPr>
        <w:pStyle w:val="Normal"/>
        <w:numPr>
          <w:ilvl w:val="0"/>
          <w:numId w:val="3"/>
        </w:numPr>
        <w:rPr/>
      </w:pPr>
      <w:del w:id="4420" w:author="Microsoft Office User" w:date="2018-06-11T15:02:00Z">
        <w:r>
          <w:rPr/>
          <w:delText>This section defines the key type “CKK_CHACHA20” for type CK_KEY_TYPE as used in the CKA_KEY_TYPE attribute of key objects.</w:delText>
        </w:r>
      </w:del>
    </w:p>
    <w:p>
      <w:pPr>
        <w:pStyle w:val="Normal"/>
        <w:numPr>
          <w:ilvl w:val="0"/>
          <w:numId w:val="3"/>
        </w:numPr>
        <w:rPr/>
      </w:pPr>
      <w:del w:id="4421" w:author="Microsoft Office User" w:date="2018-06-11T15:02:00Z">
        <w:r>
          <w:rPr/>
          <w:delText>Mechanisms:</w:delText>
        </w:r>
      </w:del>
    </w:p>
    <w:p>
      <w:pPr>
        <w:pStyle w:val="Normal"/>
        <w:numPr>
          <w:ilvl w:val="0"/>
          <w:numId w:val="3"/>
        </w:numPr>
        <w:ind w:left="720" w:hanging="0"/>
        <w:rPr/>
      </w:pPr>
      <w:del w:id="4422" w:author="Microsoft Office User" w:date="2018-06-11T15:02:00Z">
        <w:r>
          <w:rPr/>
          <w:delText xml:space="preserve">CKM_CHACHA20_KEY_GEN           </w:delText>
        </w:r>
      </w:del>
    </w:p>
    <w:p>
      <w:pPr>
        <w:pStyle w:val="Normal"/>
        <w:numPr>
          <w:ilvl w:val="0"/>
          <w:numId w:val="3"/>
        </w:numPr>
        <w:ind w:left="720" w:hanging="0"/>
        <w:rPr/>
      </w:pPr>
      <w:del w:id="4423" w:author="Microsoft Office User" w:date="2018-06-11T15:02:00Z">
        <w:r>
          <w:rPr/>
          <w:delText>CKM_CHACHA20</w:delText>
        </w:r>
      </w:del>
    </w:p>
    <w:p>
      <w:pPr>
        <w:pStyle w:val="Heading3"/>
        <w:numPr>
          <w:ilvl w:val="2"/>
          <w:numId w:val="2"/>
        </w:numPr>
        <w:rPr/>
      </w:pPr>
      <w:del w:id="4424" w:author="Microsoft Office User" w:date="2018-06-11T15:02:00Z">
        <w:r>
          <w:rPr/>
          <w:delText>ChaCha20 secret key objects</w:delText>
        </w:r>
      </w:del>
    </w:p>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del w:id="4425" w:author="Microsoft Office User" w:date="2018-06-11T15:02:00Z">
        <w:r>
          <w:rPr/>
          <w:delText>ChaCha20 secret key objects (object class CKO_SECRET_KEY, key type CKK_CHACHA) hold ChaCha20 keys.  The following table defines the ChaCha20 secret key object attributes, in addition to the common attributes defined for this object class:</w:delText>
        </w:r>
      </w:del>
    </w:p>
    <w:p>
      <w:pPr>
        <w:pStyle w:val="Normal"/>
        <w:numPr>
          <w:ilvl w:val="0"/>
          <w:numId w:val="3"/>
        </w:numPr>
        <w:rPr/>
      </w:pPr>
      <w:del w:id="4426" w:author="Microsoft Office User" w:date="2018-06-11T15:02:00Z">
        <w:r>
          <w:rPr/>
          <w:delText xml:space="preserve">Table </w:delText>
        </w:r>
      </w:del>
      <w:r>
        <w:rPr>
          <w:szCs w:val="18"/>
        </w:rPr>
        <w:fldChar w:fldCharType="begin"/>
      </w:r>
      <w:r>
        <w:instrText> SEQ Table \* ARABIC </w:instrText>
      </w:r>
      <w:r>
        <w:fldChar w:fldCharType="separate"/>
      </w:r>
      <w:r>
        <w:t>170</w:t>
      </w:r>
      <w:r>
        <w:fldChar w:fldCharType="end"/>
      </w:r>
      <w:del w:id="4427" w:author="Microsoft Office User" w:date="2018-06-11T15:02:00Z">
        <w:r>
          <w:rPr/>
          <w:delText>, ChaCha20 Secret Key Object</w:delText>
        </w:r>
      </w:del>
    </w:p>
    <w:tbl>
      <w:tblPr>
        <w:tblW w:w="675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610"/>
        <w:gridCol w:w="1530"/>
        <w:gridCol w:w="2610"/>
      </w:tblGrid>
      <w:tr>
        <w:trPr>
          <w:tblHeader w:val="true"/>
          <w:del w:id="4428" w:author="Microsoft Office User" w:date="2018-06-11T15:02:00Z"/>
        </w:trPr>
        <w:tc>
          <w:tcPr>
            <w:tcW w:w="261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del w:id="4429" w:author="Microsoft Office User" w:date="2018-06-11T15:02:00Z">
              <w:r>
                <w:rPr>
                  <w:rFonts w:cs="Arial" w:ascii="Arial" w:hAnsi="Arial"/>
                  <w:b/>
                  <w:sz w:val="20"/>
                </w:rPr>
                <w:delText>Attribute</w:delText>
              </w:r>
            </w:del>
          </w:p>
        </w:tc>
        <w:tc>
          <w:tcPr>
            <w:tcW w:w="15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del w:id="4430" w:author="Microsoft Office User" w:date="2018-06-11T15:02:00Z">
              <w:r>
                <w:rPr>
                  <w:rFonts w:cs="Arial" w:ascii="Arial" w:hAnsi="Arial"/>
                  <w:b/>
                  <w:sz w:val="20"/>
                </w:rPr>
                <w:delText>Data type</w:delText>
              </w:r>
            </w:del>
          </w:p>
        </w:tc>
        <w:tc>
          <w:tcPr>
            <w:tcW w:w="261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del w:id="4431" w:author="Microsoft Office User" w:date="2018-06-11T15:02:00Z">
              <w:r>
                <w:rPr>
                  <w:rFonts w:cs="Arial" w:ascii="Arial" w:hAnsi="Arial"/>
                  <w:b/>
                  <w:sz w:val="20"/>
                </w:rPr>
                <w:delText>Meaning</w:delText>
              </w:r>
            </w:del>
          </w:p>
        </w:tc>
      </w:tr>
      <w:tr>
        <w:trPr>
          <w:del w:id="4432" w:author="Microsoft Office User" w:date="2018-06-11T15:02:00Z"/>
        </w:trPr>
        <w:tc>
          <w:tcPr>
            <w:tcW w:w="26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del w:id="4433" w:author="Microsoft Office User" w:date="2018-06-11T15:02:00Z">
              <w:r>
                <w:rPr>
                  <w:rFonts w:cs="Arial" w:ascii="Arial" w:hAnsi="Arial"/>
                  <w:sz w:val="20"/>
                </w:rPr>
                <w:delText>CKA_VALUE</w:delText>
              </w:r>
            </w:del>
            <w:del w:id="4434" w:author="Microsoft Office User" w:date="2018-06-11T15:02:00Z">
              <w:r>
                <w:rPr>
                  <w:rFonts w:cs="Arial" w:ascii="Arial" w:hAnsi="Arial"/>
                  <w:sz w:val="20"/>
                  <w:vertAlign w:val="superscript"/>
                </w:rPr>
                <w:delText>1,4,6,7</w:delText>
              </w:r>
            </w:del>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del w:id="4435" w:author="Microsoft Office User" w:date="2018-06-11T15:02:00Z">
              <w:r>
                <w:rPr>
                  <w:rFonts w:cs="Arial" w:ascii="Arial" w:hAnsi="Arial"/>
                  <w:sz w:val="20"/>
                </w:rPr>
                <w:delText>Byte array</w:delText>
              </w:r>
            </w:del>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del w:id="4436" w:author="Microsoft Office User" w:date="2018-06-11T15:02:00Z">
              <w:r>
                <w:rPr>
                  <w:rFonts w:cs="Arial" w:ascii="Arial" w:hAnsi="Arial"/>
                  <w:sz w:val="20"/>
                </w:rPr>
                <w:delText>Key length is fixed at 256 bits.  Bit length restricted to a byte array.</w:delText>
              </w:r>
            </w:del>
          </w:p>
        </w:tc>
      </w:tr>
      <w:tr>
        <w:trPr>
          <w:del w:id="4437" w:author="Microsoft Office User" w:date="2018-06-11T15:02:00Z"/>
        </w:trPr>
        <w:tc>
          <w:tcPr>
            <w:tcW w:w="26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del w:id="4438" w:author="Microsoft Office User" w:date="2018-06-11T15:02:00Z">
              <w:r>
                <w:rPr>
                  <w:rFonts w:cs="Arial" w:ascii="Arial" w:hAnsi="Arial"/>
                  <w:sz w:val="20"/>
                </w:rPr>
                <w:delText>CKA_VALUE_LEN</w:delText>
              </w:r>
            </w:del>
            <w:del w:id="4439" w:author="Microsoft Office User" w:date="2018-06-11T15:02:00Z">
              <w:r>
                <w:rPr>
                  <w:rFonts w:cs="Arial" w:ascii="Arial" w:hAnsi="Arial"/>
                  <w:sz w:val="20"/>
                  <w:vertAlign w:val="superscript"/>
                </w:rPr>
                <w:delText>2,3</w:delText>
              </w:r>
            </w:del>
          </w:p>
        </w:tc>
        <w:tc>
          <w:tcPr>
            <w:tcW w:w="15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del w:id="4440" w:author="Microsoft Office User" w:date="2018-06-11T15:02:00Z">
              <w:r>
                <w:rPr>
                  <w:rFonts w:cs="Arial" w:ascii="Arial" w:hAnsi="Arial"/>
                  <w:sz w:val="20"/>
                </w:rPr>
                <w:delText>CK_ULONG</w:delText>
              </w:r>
            </w:del>
          </w:p>
        </w:tc>
        <w:tc>
          <w:tcPr>
            <w:tcW w:w="261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del w:id="4441" w:author="Microsoft Office User" w:date="2018-06-11T15:02:00Z">
              <w:r>
                <w:rPr>
                  <w:rFonts w:cs="Arial" w:ascii="Arial" w:hAnsi="Arial"/>
                  <w:sz w:val="20"/>
                </w:rPr>
                <w:delText>Length in bytes of key value</w:delText>
              </w:r>
            </w:del>
          </w:p>
        </w:tc>
      </w:tr>
    </w:tbl>
    <w:p>
      <w:pPr>
        <w:pStyle w:val="Normal"/>
        <w:numPr>
          <w:ilvl w:val="0"/>
          <w:numId w:val="3"/>
        </w:numPr>
        <w:rPr/>
      </w:pPr>
      <w:del w:id="4442" w:author="Microsoft Office User" w:date="2018-06-11T15:02:00Z">
        <w:r>
          <w:rPr/>
          <w:delText>The following is a sample template for creating a ChaCha20 secret key object:</w:delText>
        </w:r>
      </w:del>
    </w:p>
    <w:p>
      <w:pPr>
        <w:pStyle w:val="CCode"/>
        <w:numPr>
          <w:ilvl w:val="0"/>
          <w:numId w:val="3"/>
        </w:numPr>
        <w:rPr/>
      </w:pPr>
      <w:del w:id="4443" w:author="Microsoft Office User" w:date="2018-06-11T15:02:00Z">
        <w:r>
          <w:rPr/>
          <w:delText>CK_OBJECT_CLASS class = CKO_SECRET_KEY;</w:delText>
        </w:r>
      </w:del>
    </w:p>
    <w:p>
      <w:pPr>
        <w:pStyle w:val="CCode"/>
        <w:numPr>
          <w:ilvl w:val="0"/>
          <w:numId w:val="3"/>
        </w:numPr>
        <w:rPr/>
      </w:pPr>
      <w:del w:id="4444" w:author="Microsoft Office User" w:date="2018-06-11T15:02:00Z">
        <w:r>
          <w:rPr/>
          <w:delText>CK_KEY_TYPE keyType = CKK_CHACHA20;</w:delText>
        </w:r>
      </w:del>
    </w:p>
    <w:p>
      <w:pPr>
        <w:pStyle w:val="CCode"/>
        <w:numPr>
          <w:ilvl w:val="0"/>
          <w:numId w:val="3"/>
        </w:numPr>
        <w:rPr/>
      </w:pPr>
      <w:del w:id="4445" w:author="Microsoft Office User" w:date="2018-06-11T15:02:00Z">
        <w:r>
          <w:rPr/>
          <w:delText>CK_UTF8CHAR label[] = “A ChaCha20 secret key object”;</w:delText>
        </w:r>
      </w:del>
    </w:p>
    <w:p>
      <w:pPr>
        <w:pStyle w:val="CCode"/>
        <w:numPr>
          <w:ilvl w:val="0"/>
          <w:numId w:val="3"/>
        </w:numPr>
        <w:rPr/>
      </w:pPr>
      <w:del w:id="4446" w:author="Microsoft Office User" w:date="2018-06-11T15:02:00Z">
        <w:r>
          <w:rPr/>
          <w:delText>CK_BYTE value[32] = {...};</w:delText>
        </w:r>
      </w:del>
    </w:p>
    <w:p>
      <w:pPr>
        <w:pStyle w:val="CCode"/>
        <w:numPr>
          <w:ilvl w:val="0"/>
          <w:numId w:val="3"/>
        </w:numPr>
        <w:rPr/>
      </w:pPr>
      <w:del w:id="4447" w:author="Microsoft Office User" w:date="2018-06-11T15:02:00Z">
        <w:r>
          <w:rPr/>
          <w:delText>CK_BBOOL true = CK_TRUE;</w:delText>
        </w:r>
      </w:del>
    </w:p>
    <w:p>
      <w:pPr>
        <w:pStyle w:val="CCode"/>
        <w:numPr>
          <w:ilvl w:val="0"/>
          <w:numId w:val="3"/>
        </w:numPr>
        <w:rPr/>
      </w:pPr>
      <w:del w:id="4448" w:author="Microsoft Office User" w:date="2018-06-11T15:02:00Z">
        <w:r>
          <w:rPr/>
          <w:delText>CK_ATTRIBUTE template[] = {</w:delText>
        </w:r>
      </w:del>
    </w:p>
    <w:p>
      <w:pPr>
        <w:pStyle w:val="CCode"/>
        <w:numPr>
          <w:ilvl w:val="0"/>
          <w:numId w:val="3"/>
        </w:numPr>
        <w:rPr/>
      </w:pPr>
      <w:del w:id="4449" w:author="Microsoft Office User" w:date="2018-06-11T15:02:00Z">
        <w:r>
          <w:rPr/>
          <w:delText xml:space="preserve">  </w:delText>
        </w:r>
      </w:del>
      <w:del w:id="4450" w:author="Microsoft Office User" w:date="2018-06-11T15:02:00Z">
        <w:r>
          <w:rPr/>
          <w:delText>{CKA_CLASS, &amp;class, sizeof(class)},</w:delText>
        </w:r>
      </w:del>
    </w:p>
    <w:p>
      <w:pPr>
        <w:pStyle w:val="CCode"/>
        <w:numPr>
          <w:ilvl w:val="0"/>
          <w:numId w:val="3"/>
        </w:numPr>
        <w:rPr/>
      </w:pPr>
      <w:del w:id="4451" w:author="Microsoft Office User" w:date="2018-06-11T15:02:00Z">
        <w:r>
          <w:rPr/>
          <w:delText xml:space="preserve">  </w:delText>
        </w:r>
      </w:del>
      <w:del w:id="4452" w:author="Microsoft Office User" w:date="2018-06-11T15:02:00Z">
        <w:r>
          <w:rPr/>
          <w:delText>{CKA_KEY_TYPE, &amp;keyType, sizeof(keyType)},</w:delText>
        </w:r>
      </w:del>
    </w:p>
    <w:p>
      <w:pPr>
        <w:pStyle w:val="CCode"/>
        <w:numPr>
          <w:ilvl w:val="0"/>
          <w:numId w:val="3"/>
        </w:numPr>
        <w:rPr/>
      </w:pPr>
      <w:del w:id="4453" w:author="Microsoft Office User" w:date="2018-06-11T15:02:00Z">
        <w:r>
          <w:rPr/>
          <w:delText xml:space="preserve">  </w:delText>
        </w:r>
      </w:del>
      <w:del w:id="4454" w:author="Microsoft Office User" w:date="2018-06-11T15:02:00Z">
        <w:r>
          <w:rPr/>
          <w:delText>{CKA_TOKEN, &amp;true, sizeof(true)},</w:delText>
        </w:r>
      </w:del>
    </w:p>
    <w:p>
      <w:pPr>
        <w:pStyle w:val="CCode"/>
        <w:numPr>
          <w:ilvl w:val="0"/>
          <w:numId w:val="3"/>
        </w:numPr>
        <w:rPr/>
      </w:pPr>
      <w:del w:id="4455" w:author="Microsoft Office User" w:date="2018-06-11T15:02:00Z">
        <w:r>
          <w:rPr/>
          <w:delText xml:space="preserve">  </w:delText>
        </w:r>
      </w:del>
      <w:del w:id="4456" w:author="Microsoft Office User" w:date="2018-06-11T15:02:00Z">
        <w:r>
          <w:rPr/>
          <w:delText>{CKA_LABEL, label, sizeof(label)-1},</w:delText>
        </w:r>
      </w:del>
    </w:p>
    <w:p>
      <w:pPr>
        <w:pStyle w:val="CCode"/>
        <w:numPr>
          <w:ilvl w:val="0"/>
          <w:numId w:val="3"/>
        </w:numPr>
        <w:rPr/>
      </w:pPr>
      <w:del w:id="4457" w:author="Microsoft Office User" w:date="2018-06-11T15:02:00Z">
        <w:r>
          <w:rPr/>
          <w:delText xml:space="preserve">  </w:delText>
        </w:r>
      </w:del>
      <w:del w:id="4458" w:author="Microsoft Office User" w:date="2018-06-11T15:02:00Z">
        <w:r>
          <w:rPr/>
          <w:delText>{CKA_ENCRYPT, &amp;true, sizeof(true)},</w:delText>
        </w:r>
      </w:del>
    </w:p>
    <w:p>
      <w:pPr>
        <w:pStyle w:val="CCode"/>
        <w:numPr>
          <w:ilvl w:val="0"/>
          <w:numId w:val="3"/>
        </w:numPr>
        <w:rPr/>
      </w:pPr>
      <w:del w:id="4459" w:author="Microsoft Office User" w:date="2018-06-11T15:02:00Z">
        <w:r>
          <w:rPr/>
          <w:delText xml:space="preserve">  </w:delText>
        </w:r>
      </w:del>
      <w:del w:id="4460" w:author="Microsoft Office User" w:date="2018-06-11T15:02:00Z">
        <w:r>
          <w:rPr/>
          <w:delText>{CKA_VALUE, value, sizeof(value)}</w:delText>
        </w:r>
      </w:del>
    </w:p>
    <w:p>
      <w:pPr>
        <w:pStyle w:val="CCode"/>
        <w:numPr>
          <w:ilvl w:val="0"/>
          <w:numId w:val="3"/>
        </w:numPr>
        <w:rPr/>
      </w:pPr>
      <w:del w:id="4461" w:author="Microsoft Office User" w:date="2018-06-11T15:02:00Z">
        <w:r>
          <w:rPr/>
          <w:delText>};</w:delText>
        </w:r>
      </w:del>
    </w:p>
    <w:p>
      <w:pPr>
        <w:pStyle w:val="Heading3"/>
        <w:numPr>
          <w:ilvl w:val="2"/>
          <w:numId w:val="2"/>
        </w:numPr>
        <w:rPr/>
      </w:pPr>
      <w:del w:id="4462" w:author="Microsoft Office User" w:date="2018-06-11T15:02:00Z">
        <w:bookmarkStart w:id="3687" w:name="_Toc417044074"/>
        <w:bookmarkStart w:id="3688" w:name="_Toc406758767"/>
        <w:bookmarkStart w:id="3689" w:name="_Toc385605762"/>
        <w:bookmarkStart w:id="3690" w:name="_Toc380651106"/>
        <w:bookmarkEnd w:id="3687"/>
        <w:bookmarkEnd w:id="3688"/>
        <w:bookmarkEnd w:id="3689"/>
        <w:bookmarkEnd w:id="3690"/>
        <w:r>
          <w:rPr/>
          <w:delText>ChaCha20 mechanism parameters</w:delText>
        </w:r>
      </w:del>
    </w:p>
    <w:p>
      <w:pPr>
        <w:pStyle w:val="Heading4"/>
        <w:numPr>
          <w:ilvl w:val="3"/>
          <w:numId w:val="2"/>
        </w:numPr>
        <w:rPr/>
      </w:pPr>
      <w:del w:id="4463" w:author="Microsoft Office User" w:date="2018-06-11T15:02:00Z">
        <w:r>
          <w:rPr/>
          <w:delText>CK_CHACHA20_PARAMS; CK_CHACHA20_PARAMS_PTR</w:delText>
        </w:r>
      </w:del>
    </w:p>
    <w:p>
      <w:pPr>
        <w:pStyle w:val="Normal"/>
        <w:numPr>
          <w:ilvl w:val="0"/>
          <w:numId w:val="3"/>
        </w:numPr>
        <w:rPr/>
      </w:pPr>
      <w:del w:id="4464" w:author="Microsoft Office User" w:date="2018-06-11T15:02:00Z">
        <w:r>
          <w:rPr>
            <w:b/>
          </w:rPr>
          <w:delText>CK_CHACHA20_PARAMS</w:delText>
        </w:r>
      </w:del>
      <w:del w:id="4465" w:author="Microsoft Office User" w:date="2018-06-11T15:02:00Z">
        <w:r>
          <w:rPr/>
          <w:delText xml:space="preserve"> provides the parameters to the </w:delText>
        </w:r>
      </w:del>
      <w:del w:id="4466" w:author="Microsoft Office User" w:date="2018-06-11T15:02:00Z">
        <w:r>
          <w:rPr>
            <w:b/>
          </w:rPr>
          <w:delText>CKM_CHACHA20</w:delText>
        </w:r>
      </w:del>
      <w:del w:id="4467" w:author="Microsoft Office User" w:date="2018-06-11T15:02:00Z">
        <w:r>
          <w:rPr/>
          <w:delText xml:space="preserve"> mechanism.  It is defined as follows:</w:delText>
        </w:r>
      </w:del>
    </w:p>
    <w:p>
      <w:pPr>
        <w:pStyle w:val="Code"/>
        <w:numPr>
          <w:ilvl w:val="0"/>
          <w:numId w:val="3"/>
        </w:numPr>
        <w:shd w:fill="D9D9D9" w:val="clear"/>
        <w:rPr>
          <w:highlight w:val="yellow"/>
        </w:rPr>
      </w:pPr>
      <w:del w:id="4468" w:author="Microsoft Office User" w:date="2018-06-11T15:02:00Z">
        <w:r>
          <w:rPr>
            <w:highlight w:val="yellow"/>
          </w:rPr>
          <w:delText>typedef struct CK_CHACHA20_PARAMS {</w:delText>
        </w:r>
      </w:del>
    </w:p>
    <w:p>
      <w:pPr>
        <w:pStyle w:val="Code"/>
        <w:numPr>
          <w:ilvl w:val="0"/>
          <w:numId w:val="3"/>
        </w:numPr>
        <w:shd w:fill="D9D9D9" w:val="clear"/>
        <w:rPr>
          <w:highlight w:val="yellow"/>
        </w:rPr>
      </w:pPr>
      <w:del w:id="4469" w:author="Microsoft Office User" w:date="2018-06-11T15:02:00Z">
        <w:r>
          <w:rPr>
            <w:highlight w:val="yellow"/>
          </w:rPr>
          <w:tab/>
          <w:delText>CK_BYTE_PTR</w:delText>
          <w:tab/>
          <w:delText>pIv;</w:delText>
        </w:r>
      </w:del>
    </w:p>
    <w:p>
      <w:pPr>
        <w:pStyle w:val="Code"/>
        <w:numPr>
          <w:ilvl w:val="0"/>
          <w:numId w:val="3"/>
        </w:numPr>
        <w:shd w:fill="D9D9D9" w:val="clear"/>
        <w:rPr>
          <w:highlight w:val="yellow"/>
        </w:rPr>
      </w:pPr>
      <w:del w:id="4470" w:author="Microsoft Office User" w:date="2018-06-11T15:02:00Z">
        <w:r>
          <w:rPr>
            <w:highlight w:val="yellow"/>
          </w:rPr>
          <w:tab/>
          <w:delText>CK_ULONG</w:delText>
          <w:tab/>
          <w:delText>ulIvLen;</w:delText>
        </w:r>
      </w:del>
    </w:p>
    <w:p>
      <w:pPr>
        <w:pStyle w:val="Code"/>
        <w:numPr>
          <w:ilvl w:val="0"/>
          <w:numId w:val="3"/>
        </w:numPr>
        <w:shd w:fill="D9D9D9" w:val="clear"/>
        <w:rPr>
          <w:highlight w:val="yellow"/>
        </w:rPr>
      </w:pPr>
      <w:del w:id="4471" w:author="Microsoft Office User" w:date="2018-06-11T15:02:00Z">
        <w:r>
          <w:rPr>
            <w:highlight w:val="yellow"/>
          </w:rPr>
          <w:tab/>
          <w:delText>CK_ULONG</w:delText>
          <w:tab/>
          <w:delText>nonce;</w:delText>
        </w:r>
      </w:del>
    </w:p>
    <w:p>
      <w:pPr>
        <w:pStyle w:val="Code"/>
        <w:numPr>
          <w:ilvl w:val="0"/>
          <w:numId w:val="3"/>
        </w:numPr>
        <w:shd w:fill="D9D9D9" w:val="clear"/>
        <w:rPr/>
      </w:pPr>
      <w:del w:id="4472" w:author="Microsoft Office User" w:date="2018-06-11T15:02:00Z">
        <w:r>
          <w:rPr>
            <w:highlight w:val="yellow"/>
          </w:rPr>
          <w:delText>} CK_CHACHA20_PARAMS;</w:delText>
        </w:r>
      </w:del>
    </w:p>
    <w:p>
      <w:pPr>
        <w:pStyle w:val="Normal"/>
        <w:numPr>
          <w:ilvl w:val="0"/>
          <w:numId w:val="3"/>
        </w:numPr>
        <w:rPr/>
      </w:pPr>
      <w:del w:id="4473" w:author="Microsoft Office User" w:date="2018-06-11T15:02:00Z">
        <w:r>
          <w:rPr/>
          <w:delText>The fields of the structure have the following meanings:</w:delText>
        </w:r>
      </w:del>
    </w:p>
    <w:p>
      <w:pPr>
        <w:pStyle w:val="2ColumnList"/>
        <w:numPr>
          <w:ilvl w:val="0"/>
          <w:numId w:val="3"/>
        </w:numPr>
        <w:rPr>
          <w:i w:val="false"/>
          <w:i w:val="false"/>
        </w:rPr>
      </w:pPr>
      <w:del w:id="4474" w:author="Microsoft Office User" w:date="2018-06-11T15:02:00Z">
        <w:r>
          <w:rPr/>
          <w:tab/>
          <w:delText>pIV</w:delText>
          <w:tab/>
        </w:r>
      </w:del>
      <w:del w:id="4475" w:author="Microsoft Office User" w:date="2018-06-11T15:02:00Z">
        <w:r>
          <w:rPr>
            <w:i w:val="false"/>
          </w:rPr>
          <w:delText>pointer to initialization vector (IV)</w:delText>
        </w:r>
      </w:del>
    </w:p>
    <w:p>
      <w:pPr>
        <w:pStyle w:val="2ColumnList"/>
        <w:numPr>
          <w:ilvl w:val="0"/>
          <w:numId w:val="3"/>
        </w:numPr>
        <w:rPr>
          <w:i w:val="false"/>
          <w:i w:val="false"/>
        </w:rPr>
      </w:pPr>
      <w:del w:id="4476" w:author="Microsoft Office User" w:date="2018-06-11T15:02:00Z">
        <w:r>
          <w:rPr/>
          <w:tab/>
          <w:delText>ulIVLen</w:delText>
          <w:tab/>
        </w:r>
      </w:del>
      <w:del w:id="4477" w:author="Microsoft Office User" w:date="2018-06-11T15:02:00Z">
        <w:r>
          <w:rPr>
            <w:i w:val="false"/>
          </w:rPr>
          <w:delText>length of initialization vector (must be 96 bits)</w:delText>
        </w:r>
      </w:del>
    </w:p>
    <w:p>
      <w:pPr>
        <w:pStyle w:val="2ColumnList"/>
        <w:numPr>
          <w:ilvl w:val="0"/>
          <w:numId w:val="3"/>
        </w:numPr>
        <w:rPr>
          <w:i w:val="false"/>
          <w:i w:val="false"/>
        </w:rPr>
      </w:pPr>
      <w:del w:id="4478" w:author="Microsoft Office User" w:date="2018-06-11T15:02:00Z">
        <w:r>
          <w:rPr/>
          <w:tab/>
          <w:delText>nonce</w:delText>
          <w:tab/>
        </w:r>
      </w:del>
      <w:del w:id="4479" w:author="Microsoft Office User" w:date="2018-06-11T15:02:00Z">
        <w:r>
          <w:rPr>
            <w:i w:val="false"/>
          </w:rPr>
          <w:delText>32 bit initial counter (This can be any number, but will usually be zero or one)</w:delText>
        </w:r>
      </w:del>
    </w:p>
    <w:p>
      <w:pPr>
        <w:pStyle w:val="2ColumnList"/>
        <w:numPr>
          <w:ilvl w:val="0"/>
          <w:numId w:val="3"/>
        </w:numPr>
        <w:rPr/>
      </w:pPr>
      <w:del w:id="4480" w:author="Microsoft Office User" w:date="2018-06-11T15:02:00Z">
        <w:r>
          <w:rPr/>
        </w:r>
      </w:del>
    </w:p>
    <w:p>
      <w:pPr>
        <w:pStyle w:val="Heading3"/>
        <w:numPr>
          <w:ilvl w:val="2"/>
          <w:numId w:val="2"/>
        </w:numPr>
        <w:rPr/>
      </w:pPr>
      <w:del w:id="4481" w:author="Microsoft Office User" w:date="2018-06-11T15:02:00Z">
        <w:r>
          <w:rPr/>
          <w:delText>ChaCha20 key generation</w:delText>
        </w:r>
      </w:del>
    </w:p>
    <w:p>
      <w:pPr>
        <w:pStyle w:val="Normal"/>
        <w:numPr>
          <w:ilvl w:val="0"/>
          <w:numId w:val="3"/>
        </w:numPr>
        <w:rPr/>
      </w:pPr>
      <w:del w:id="4482" w:author="Microsoft Office User" w:date="2018-06-11T15:02:00Z">
        <w:r>
          <w:rPr/>
          <w:delText xml:space="preserve">The ChaCha20 key generation mechanism, denoted </w:delText>
        </w:r>
      </w:del>
      <w:del w:id="4483" w:author="Microsoft Office User" w:date="2018-06-11T15:02:00Z">
        <w:r>
          <w:rPr>
            <w:b/>
          </w:rPr>
          <w:delText>CKM_CHACHA20_KEY_GEN</w:delText>
        </w:r>
      </w:del>
      <w:del w:id="4484" w:author="Microsoft Office User" w:date="2018-06-11T15:02:00Z">
        <w:r>
          <w:rPr/>
          <w:delText>, is a key generation mechanism for ChaCha20.</w:delText>
        </w:r>
      </w:del>
    </w:p>
    <w:p>
      <w:pPr>
        <w:pStyle w:val="Normal"/>
        <w:numPr>
          <w:ilvl w:val="0"/>
          <w:numId w:val="3"/>
        </w:numPr>
        <w:rPr/>
      </w:pPr>
      <w:del w:id="4485" w:author="Microsoft Office User" w:date="2018-06-11T15:02:00Z">
        <w:r>
          <w:rPr/>
          <w:delText>It does not have a parameter.</w:delText>
        </w:r>
      </w:del>
    </w:p>
    <w:p>
      <w:pPr>
        <w:pStyle w:val="Normal"/>
        <w:numPr>
          <w:ilvl w:val="0"/>
          <w:numId w:val="3"/>
        </w:numPr>
        <w:rPr/>
      </w:pPr>
      <w:del w:id="4486" w:author="Microsoft Office User" w:date="2018-06-11T15:02:00Z">
        <w:r>
          <w:rPr/>
          <w:delText xml:space="preserve">The mechanism generates ChaCha20 keys with a particular length, as specified in the </w:delText>
        </w:r>
      </w:del>
      <w:del w:id="4487" w:author="Microsoft Office User" w:date="2018-06-11T15:02:00Z">
        <w:r>
          <w:rPr>
            <w:b/>
          </w:rPr>
          <w:delText>CKA_VALUE_LEN</w:delText>
        </w:r>
      </w:del>
      <w:del w:id="4488" w:author="Microsoft Office User" w:date="2018-06-11T15:02:00Z">
        <w:r>
          <w:rPr/>
          <w:delText xml:space="preserve"> attribute of the template for the key.</w:delText>
        </w:r>
      </w:del>
    </w:p>
    <w:p>
      <w:pPr>
        <w:pStyle w:val="Normal"/>
        <w:numPr>
          <w:ilvl w:val="0"/>
          <w:numId w:val="3"/>
        </w:numPr>
        <w:rPr/>
      </w:pPr>
      <w:del w:id="4489" w:author="Microsoft Office User" w:date="2018-06-11T15:02:00Z">
        <w:r>
          <w:rPr/>
          <w:delText xml:space="preserve">The mechanism contributes the </w:delText>
        </w:r>
      </w:del>
      <w:del w:id="4490" w:author="Microsoft Office User" w:date="2018-06-11T15:02:00Z">
        <w:r>
          <w:rPr>
            <w:b/>
          </w:rPr>
          <w:delText>CKA_CLASS</w:delText>
        </w:r>
      </w:del>
      <w:del w:id="4491" w:author="Microsoft Office User" w:date="2018-06-11T15:02:00Z">
        <w:r>
          <w:rPr/>
          <w:delText xml:space="preserve">, </w:delText>
        </w:r>
      </w:del>
      <w:del w:id="4492" w:author="Microsoft Office User" w:date="2018-06-11T15:02:00Z">
        <w:r>
          <w:rPr>
            <w:b/>
          </w:rPr>
          <w:delText>CKA_KEY_TYPE</w:delText>
        </w:r>
      </w:del>
      <w:del w:id="4493" w:author="Microsoft Office User" w:date="2018-06-11T15:02:00Z">
        <w:r>
          <w:rPr/>
          <w:delText xml:space="preserve">, and </w:delText>
        </w:r>
      </w:del>
      <w:del w:id="4494" w:author="Microsoft Office User" w:date="2018-06-11T15:02:00Z">
        <w:r>
          <w:rPr>
            <w:b/>
          </w:rPr>
          <w:delText>CKA_VALUE</w:delText>
        </w:r>
      </w:del>
      <w:del w:id="4495" w:author="Microsoft Office User" w:date="2018-06-11T15:02:00Z">
        <w:r>
          <w:rPr/>
          <w:delText xml:space="preserve"> attributes to the new key. Other attributes supported by the key type (specifically, the flags indicating which functions the key supports) may be specified in the template for the key, or else are assigned default initial values.</w:delText>
        </w:r>
      </w:del>
    </w:p>
    <w:p>
      <w:pPr>
        <w:pStyle w:val="Normal"/>
        <w:numPr>
          <w:ilvl w:val="0"/>
          <w:numId w:val="3"/>
        </w:numPr>
        <w:rPr/>
      </w:pPr>
      <w:del w:id="4496" w:author="Microsoft Office User" w:date="2018-06-11T15:02:00Z">
        <w:r>
          <w:rPr/>
          <w:delText xml:space="preserve">For this mechanism, the </w:delText>
        </w:r>
      </w:del>
      <w:del w:id="4497" w:author="Microsoft Office User" w:date="2018-06-11T15:02:00Z">
        <w:r>
          <w:rPr>
            <w:i/>
          </w:rPr>
          <w:delText>ulMinKeySize</w:delText>
        </w:r>
      </w:del>
      <w:del w:id="4498" w:author="Microsoft Office User" w:date="2018-06-11T15:02:00Z">
        <w:r>
          <w:rPr/>
          <w:delText xml:space="preserve"> and </w:delText>
        </w:r>
      </w:del>
      <w:del w:id="4499" w:author="Microsoft Office User" w:date="2018-06-11T15:02:00Z">
        <w:r>
          <w:rPr>
            <w:i/>
          </w:rPr>
          <w:delText>ulMaxKeySize</w:delText>
        </w:r>
      </w:del>
      <w:del w:id="4500" w:author="Microsoft Office User" w:date="2018-06-11T15:02:00Z">
        <w:r>
          <w:rPr/>
          <w:delText xml:space="preserve"> fields of the </w:delText>
        </w:r>
      </w:del>
      <w:del w:id="4501" w:author="Microsoft Office User" w:date="2018-06-11T15:02:00Z">
        <w:r>
          <w:rPr>
            <w:b/>
          </w:rPr>
          <w:delText>CK_MECHANISM_INFO</w:delText>
        </w:r>
      </w:del>
      <w:del w:id="4502" w:author="Microsoft Office User" w:date="2018-06-11T15:02:00Z">
        <w:r>
          <w:rPr/>
          <w:delText xml:space="preserve"> structure specify the supported range of key sizes in bytes.</w:delText>
        </w:r>
      </w:del>
    </w:p>
    <w:p>
      <w:pPr>
        <w:pStyle w:val="Normal"/>
        <w:numPr>
          <w:ilvl w:val="0"/>
          <w:numId w:val="3"/>
        </w:numPr>
        <w:rPr/>
      </w:pPr>
      <w:del w:id="4503" w:author="Microsoft Office User" w:date="2018-06-11T15:02:00Z">
        <w:r>
          <w:rPr/>
        </w:r>
      </w:del>
    </w:p>
    <w:p>
      <w:pPr>
        <w:pStyle w:val="Heading3"/>
        <w:numPr>
          <w:ilvl w:val="2"/>
          <w:numId w:val="2"/>
        </w:numPr>
        <w:rPr/>
      </w:pPr>
      <w:del w:id="4504" w:author="Microsoft Office User" w:date="2018-06-11T15:02:00Z">
        <w:bookmarkStart w:id="3691" w:name="_Toc417044070"/>
        <w:bookmarkStart w:id="3692" w:name="_Toc406758763"/>
        <w:bookmarkStart w:id="3693" w:name="_Toc385605758"/>
        <w:bookmarkStart w:id="3694" w:name="_Toc380651102"/>
        <w:bookmarkEnd w:id="3691"/>
        <w:bookmarkEnd w:id="3692"/>
        <w:bookmarkEnd w:id="3693"/>
        <w:bookmarkEnd w:id="3694"/>
        <w:r>
          <w:rPr/>
          <w:delText>ChaCha20 mechanism</w:delText>
        </w:r>
      </w:del>
    </w:p>
    <w:p>
      <w:pPr>
        <w:pStyle w:val="Normal"/>
        <w:numPr>
          <w:ilvl w:val="0"/>
          <w:numId w:val="3"/>
        </w:numPr>
        <w:rPr/>
      </w:pPr>
      <w:del w:id="4505" w:author="Microsoft Office User" w:date="2018-06-11T15:02:00Z">
        <w:r>
          <w:rPr/>
          <w:delText xml:space="preserve">ChaCha20, denoted </w:delText>
        </w:r>
      </w:del>
      <w:del w:id="4506" w:author="Microsoft Office User" w:date="2018-06-11T15:02:00Z">
        <w:r>
          <w:rPr>
            <w:b/>
          </w:rPr>
          <w:delText>CKM_CHACHA20</w:delText>
        </w:r>
      </w:del>
      <w:del w:id="4507" w:author="Microsoft Office User" w:date="2018-06-11T15:02:00Z">
        <w:r>
          <w:rPr/>
          <w:delText>, is a mechanism for single and multiple-part encryption and decryption based on the ChaCha20 stream cipher.</w:delText>
        </w:r>
      </w:del>
    </w:p>
    <w:p>
      <w:pPr>
        <w:pStyle w:val="Normal"/>
        <w:numPr>
          <w:ilvl w:val="0"/>
          <w:numId w:val="3"/>
        </w:numPr>
        <w:rPr/>
      </w:pPr>
      <w:del w:id="4508" w:author="Microsoft Office User" w:date="2018-06-11T15:02:00Z">
        <w:r>
          <w:rPr/>
          <w:delText xml:space="preserve">It has a parameter, </w:delText>
        </w:r>
      </w:del>
      <w:del w:id="4509" w:author="Microsoft Office User" w:date="2018-06-11T15:02:00Z">
        <w:r>
          <w:rPr>
            <w:b/>
          </w:rPr>
          <w:delText>CK_CHACHA20_PARAMS</w:delText>
        </w:r>
      </w:del>
      <w:del w:id="4510" w:author="Microsoft Office User" w:date="2018-06-11T15:02:00Z">
        <w:r>
          <w:rPr/>
          <w:delText>, which indicates the IV and initial counter value.</w:delText>
        </w:r>
      </w:del>
    </w:p>
    <w:p>
      <w:pPr>
        <w:pStyle w:val="Normal"/>
        <w:numPr>
          <w:ilvl w:val="0"/>
          <w:numId w:val="3"/>
        </w:numPr>
        <w:rPr/>
      </w:pPr>
      <w:del w:id="4511" w:author="Microsoft Office User" w:date="2018-06-11T15:02:00Z">
        <w:r>
          <w:rPr/>
          <w:delText>Constraints on key types and the length of input and output data are summarized in the following table:</w:delText>
        </w:r>
      </w:del>
    </w:p>
    <w:p>
      <w:pPr>
        <w:pStyle w:val="Normal"/>
        <w:numPr>
          <w:ilvl w:val="0"/>
          <w:numId w:val="3"/>
        </w:numPr>
        <w:rPr/>
      </w:pPr>
      <w:del w:id="4512" w:author="Microsoft Office User" w:date="2018-06-11T15:02:00Z">
        <w:r>
          <w:rPr/>
          <w:delText xml:space="preserve">Table </w:delText>
        </w:r>
      </w:del>
      <w:r>
        <w:rPr/>
        <w:fldChar w:fldCharType="begin"/>
      </w:r>
      <w:r>
        <w:instrText> SEQ Table \* ARABIC </w:instrText>
      </w:r>
      <w:r>
        <w:fldChar w:fldCharType="separate"/>
      </w:r>
      <w:r>
        <w:t>171</w:t>
      </w:r>
      <w:r>
        <w:fldChar w:fldCharType="end"/>
      </w:r>
      <w:del w:id="4513" w:author="Microsoft Office User" w:date="2018-06-11T15:02:00Z">
        <w:r>
          <w:rPr/>
          <w:delText>, ChaCha20: Key and Data Length</w:delText>
        </w:r>
      </w:del>
    </w:p>
    <w:tbl>
      <w:tblPr>
        <w:tblW w:w="708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1161"/>
        <w:gridCol w:w="1173"/>
        <w:gridCol w:w="1361"/>
        <w:gridCol w:w="2096"/>
        <w:gridCol w:w="1295"/>
      </w:tblGrid>
      <w:tr>
        <w:trPr>
          <w:del w:id="4514" w:author="Microsoft Office User" w:date="2018-06-11T15:02:00Z"/>
        </w:trPr>
        <w:tc>
          <w:tcPr>
            <w:tcW w:w="1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b/>
                <w:b/>
              </w:rPr>
            </w:pPr>
            <w:del w:id="4515" w:author="Microsoft Office User" w:date="2018-06-11T15:02:00Z">
              <w:r>
                <w:rPr>
                  <w:b/>
                </w:rPr>
                <w:delText>Function</w:delText>
              </w:r>
            </w:del>
          </w:p>
        </w:tc>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b/>
                <w:b/>
              </w:rPr>
            </w:pPr>
            <w:del w:id="4516" w:author="Microsoft Office User" w:date="2018-06-11T15:02:00Z">
              <w:r>
                <w:rPr>
                  <w:b/>
                </w:rPr>
                <w:delText>Key type</w:delText>
              </w:r>
            </w:del>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b/>
                <w:b/>
              </w:rPr>
            </w:pPr>
            <w:del w:id="4517" w:author="Microsoft Office User" w:date="2018-06-11T15:02:00Z">
              <w:r>
                <w:rPr>
                  <w:b/>
                </w:rPr>
                <w:delText>Input length</w:delText>
              </w:r>
            </w:del>
          </w:p>
        </w:tc>
        <w:tc>
          <w:tcPr>
            <w:tcW w:w="2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b/>
                <w:b/>
              </w:rPr>
            </w:pPr>
            <w:del w:id="4518" w:author="Microsoft Office User" w:date="2018-06-11T15:02:00Z">
              <w:r>
                <w:rPr>
                  <w:b/>
                </w:rPr>
                <w:delText>Output length</w:delText>
              </w:r>
            </w:del>
          </w:p>
        </w:tc>
        <w:tc>
          <w:tcPr>
            <w:tcW w:w="1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b/>
                <w:b/>
              </w:rPr>
            </w:pPr>
            <w:del w:id="4519" w:author="Microsoft Office User" w:date="2018-06-11T15:02:00Z">
              <w:r>
                <w:rPr>
                  <w:b/>
                </w:rPr>
                <w:delText>Comments</w:delText>
              </w:r>
            </w:del>
          </w:p>
        </w:tc>
      </w:tr>
      <w:tr>
        <w:trPr>
          <w:del w:id="4520" w:author="Microsoft Office User" w:date="2018-06-11T15:02:00Z"/>
        </w:trPr>
        <w:tc>
          <w:tcPr>
            <w:tcW w:w="1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521" w:author="Microsoft Office User" w:date="2018-06-11T15:02:00Z">
              <w:r>
                <w:rPr/>
                <w:delText>C_Encrypt</w:delText>
              </w:r>
            </w:del>
          </w:p>
        </w:tc>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522" w:author="Microsoft Office User" w:date="2018-06-11T15:02:00Z">
              <w:r>
                <w:rPr/>
                <w:delText>ChaCha20</w:delText>
              </w:r>
            </w:del>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523" w:author="Microsoft Office User" w:date="2018-06-11T15:02:00Z">
              <w:r>
                <w:rPr/>
                <w:delText>Any</w:delText>
              </w:r>
            </w:del>
          </w:p>
        </w:tc>
        <w:tc>
          <w:tcPr>
            <w:tcW w:w="2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524" w:author="Microsoft Office User" w:date="2018-06-11T15:02:00Z">
              <w:r>
                <w:rPr/>
                <w:delText>Same as input length</w:delText>
              </w:r>
            </w:del>
          </w:p>
        </w:tc>
        <w:tc>
          <w:tcPr>
            <w:tcW w:w="1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525" w:author="Microsoft Office User" w:date="2018-06-11T15:02:00Z">
              <w:r>
                <w:rPr/>
                <w:delText>No final part</w:delText>
              </w:r>
            </w:del>
          </w:p>
        </w:tc>
      </w:tr>
      <w:tr>
        <w:trPr>
          <w:del w:id="4526" w:author="Microsoft Office User" w:date="2018-06-11T15:02:00Z"/>
        </w:trPr>
        <w:tc>
          <w:tcPr>
            <w:tcW w:w="1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527" w:author="Microsoft Office User" w:date="2018-06-11T15:02:00Z">
              <w:r>
                <w:rPr/>
                <w:delText>C_Decrypt</w:delText>
              </w:r>
            </w:del>
          </w:p>
        </w:tc>
        <w:tc>
          <w:tcPr>
            <w:tcW w:w="1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528" w:author="Microsoft Office User" w:date="2018-06-11T15:02:00Z">
              <w:r>
                <w:rPr/>
                <w:delText>ChaCha20</w:delText>
              </w:r>
            </w:del>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529" w:author="Microsoft Office User" w:date="2018-06-11T15:02:00Z">
              <w:r>
                <w:rPr/>
                <w:delText>Any</w:delText>
              </w:r>
            </w:del>
          </w:p>
        </w:tc>
        <w:tc>
          <w:tcPr>
            <w:tcW w:w="2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530" w:author="Microsoft Office User" w:date="2018-06-11T15:02:00Z">
              <w:r>
                <w:rPr/>
                <w:delText>Same as input length</w:delText>
              </w:r>
            </w:del>
          </w:p>
        </w:tc>
        <w:tc>
          <w:tcPr>
            <w:tcW w:w="1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531" w:author="Microsoft Office User" w:date="2018-06-11T15:02:00Z">
              <w:r>
                <w:rPr/>
                <w:delText>No final part</w:delText>
              </w:r>
            </w:del>
          </w:p>
        </w:tc>
      </w:tr>
    </w:tbl>
    <w:p>
      <w:pPr>
        <w:pStyle w:val="Normal"/>
        <w:numPr>
          <w:ilvl w:val="0"/>
          <w:numId w:val="3"/>
        </w:numPr>
        <w:rPr/>
      </w:pPr>
      <w:del w:id="4532" w:author="Microsoft Office User" w:date="2018-06-11T15:02:00Z">
        <w:r>
          <w:rPr/>
          <w:delText xml:space="preserve">For this mechanism, the </w:delText>
        </w:r>
      </w:del>
      <w:del w:id="4533" w:author="Microsoft Office User" w:date="2018-06-11T15:02:00Z">
        <w:r>
          <w:rPr>
            <w:i/>
          </w:rPr>
          <w:delText>ulMinKeySize</w:delText>
        </w:r>
      </w:del>
      <w:del w:id="4534" w:author="Microsoft Office User" w:date="2018-06-11T15:02:00Z">
        <w:r>
          <w:rPr/>
          <w:delText xml:space="preserve"> and </w:delText>
        </w:r>
      </w:del>
      <w:del w:id="4535" w:author="Microsoft Office User" w:date="2018-06-11T15:02:00Z">
        <w:r>
          <w:rPr>
            <w:i/>
          </w:rPr>
          <w:delText>ulMaxKeySize</w:delText>
        </w:r>
      </w:del>
      <w:del w:id="4536" w:author="Microsoft Office User" w:date="2018-06-11T15:02:00Z">
        <w:r>
          <w:rPr/>
          <w:delText xml:space="preserve"> fields of the </w:delText>
        </w:r>
      </w:del>
      <w:del w:id="4537" w:author="Microsoft Office User" w:date="2018-06-11T15:02:00Z">
        <w:r>
          <w:rPr>
            <w:b/>
          </w:rPr>
          <w:delText xml:space="preserve">CK_MECHANISM_INFO </w:delText>
        </w:r>
      </w:del>
      <w:del w:id="4538" w:author="Microsoft Office User" w:date="2018-06-11T15:02:00Z">
        <w:r>
          <w:rPr/>
          <w:delText>structure specify the supported range of ChaCha20 key sizes, in bits.</w:delText>
        </w:r>
      </w:del>
    </w:p>
    <w:p>
      <w:pPr>
        <w:pStyle w:val="Heading2"/>
        <w:numPr>
          <w:ilvl w:val="1"/>
          <w:numId w:val="2"/>
        </w:numPr>
        <w:rPr/>
      </w:pPr>
      <w:del w:id="4539" w:author="Microsoft Office User" w:date="2018-06-11T15:02:00Z">
        <w:r>
          <w:rPr/>
          <w:delText>Poly1305</w:delText>
        </w:r>
      </w:del>
    </w:p>
    <w:p>
      <w:pPr>
        <w:pStyle w:val="Normal"/>
        <w:numPr>
          <w:ilvl w:val="0"/>
          <w:numId w:val="3"/>
        </w:numPr>
        <w:rPr/>
      </w:pPr>
      <w:del w:id="4540" w:author="Microsoft Office User" w:date="2018-06-11T15:02:00Z">
        <w:r>
          <w:rPr/>
          <w:delText xml:space="preserve">Poly1305 is a message authentication code designed by D.J Bernsterin </w:delText>
        </w:r>
      </w:del>
      <w:del w:id="4541" w:author="Microsoft Office User" w:date="2018-06-11T15:02:00Z">
        <w:r>
          <w:rPr>
            <w:b/>
          </w:rPr>
          <w:delText xml:space="preserve">[POLY1305].  </w:delText>
        </w:r>
      </w:del>
      <w:del w:id="4542" w:author="Microsoft Office User" w:date="2018-06-11T15:02:00Z">
        <w:r>
          <w:rPr/>
          <w:delText>Poly1305 takes a 256 bit key and a message and produces a 128 bit tag that is used to verify the message.</w:delText>
        </w:r>
      </w:del>
    </w:p>
    <w:p>
      <w:pPr>
        <w:pStyle w:val="Normal"/>
        <w:numPr>
          <w:ilvl w:val="0"/>
          <w:numId w:val="3"/>
        </w:numPr>
        <w:rPr/>
      </w:pPr>
      <w:del w:id="4543" w:author="Microsoft Office User" w:date="2018-06-11T15:02:00Z">
        <w:r>
          <w:rPr>
            <w:i/>
            <w:sz w:val="18"/>
            <w:szCs w:val="18"/>
          </w:rPr>
          <w:delText xml:space="preserve">Table </w:delText>
        </w:r>
      </w:del>
      <w:r>
        <w:rPr>
          <w:i/>
          <w:sz w:val="18"/>
          <w:szCs w:val="18"/>
        </w:rPr>
        <w:fldChar w:fldCharType="begin"/>
      </w:r>
      <w:r>
        <w:instrText> SEQ Table \* ARABIC </w:instrText>
      </w:r>
      <w:r>
        <w:fldChar w:fldCharType="separate"/>
      </w:r>
      <w:r>
        <w:t>172</w:t>
      </w:r>
      <w:r>
        <w:fldChar w:fldCharType="end"/>
      </w:r>
      <w:del w:id="4544" w:author="Microsoft Office User" w:date="2018-06-11T15:02:00Z">
        <w:r>
          <w:rPr>
            <w:i/>
            <w:sz w:val="18"/>
            <w:szCs w:val="18"/>
          </w:rPr>
          <w:delText>, Poly1305 Mechanisms vs. Functions</w:delText>
        </w:r>
      </w:del>
    </w:p>
    <w:tbl>
      <w:tblPr>
        <w:tblW w:w="8580" w:type="dxa"/>
        <w:jc w:val="left"/>
        <w:tblInd w:w="8" w:type="dxa"/>
        <w:tblBorders>
          <w:top w:val="single" w:sz="6" w:space="0" w:color="000001"/>
          <w:left w:val="single" w:sz="6" w:space="0" w:color="000001"/>
          <w:bottom w:val="single" w:sz="6" w:space="0" w:color="00000A"/>
          <w:right w:val="single" w:sz="6" w:space="0" w:color="00000A"/>
          <w:insideH w:val="single" w:sz="6" w:space="0" w:color="00000A"/>
          <w:insideV w:val="single" w:sz="6" w:space="0" w:color="00000A"/>
        </w:tblBorders>
        <w:tblCellMar>
          <w:top w:w="0" w:type="dxa"/>
          <w:left w:w="-7" w:type="dxa"/>
          <w:bottom w:w="0" w:type="dxa"/>
          <w:right w:w="0" w:type="dxa"/>
        </w:tblCellMar>
        <w:tblLook w:val="04a0" w:noVBand="1" w:noHBand="0" w:lastColumn="0" w:firstColumn="1" w:lastRow="0" w:firstRow="1"/>
      </w:tblPr>
      <w:tblGrid>
        <w:gridCol w:w="3510"/>
        <w:gridCol w:w="810"/>
        <w:gridCol w:w="706"/>
        <w:gridCol w:w="530"/>
        <w:gridCol w:w="706"/>
        <w:gridCol w:w="618"/>
        <w:gridCol w:w="874"/>
        <w:gridCol w:w="825"/>
      </w:tblGrid>
      <w:tr>
        <w:trPr>
          <w:del w:id="4545" w:author="Microsoft Office User" w:date="2018-06-11T15:02:00Z"/>
          <w:cantSplit w:val="true"/>
        </w:trPr>
        <w:tc>
          <w:tcPr>
            <w:tcW w:w="3510" w:type="dxa"/>
            <w:tcBorders>
              <w:top w:val="single" w:sz="6" w:space="0" w:color="000001"/>
              <w:left w:val="single" w:sz="6" w:space="0" w:color="000001"/>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SmallFont"/>
              <w:numPr>
                <w:ilvl w:val="0"/>
                <w:numId w:val="3"/>
              </w:numPr>
              <w:spacing w:before="0" w:after="40"/>
              <w:jc w:val="left"/>
              <w:rPr>
                <w:rFonts w:ascii="Arial" w:hAnsi="Arial" w:cs="Arial"/>
                <w:sz w:val="20"/>
              </w:rPr>
            </w:pPr>
            <w:r>
              <w:rPr>
                <w:rFonts w:cs="Arial" w:ascii="Arial" w:hAnsi="Arial"/>
                <w:sz w:val="20"/>
              </w:rPr>
            </w:r>
          </w:p>
        </w:tc>
        <w:tc>
          <w:tcPr>
            <w:tcW w:w="5069" w:type="dxa"/>
            <w:gridSpan w:val="7"/>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numPr>
                <w:ilvl w:val="0"/>
                <w:numId w:val="3"/>
              </w:numPr>
              <w:spacing w:before="0" w:after="40"/>
              <w:rPr>
                <w:rFonts w:ascii="Arial" w:hAnsi="Arial" w:cs="Arial"/>
                <w:b/>
                <w:b/>
                <w:sz w:val="20"/>
              </w:rPr>
            </w:pPr>
            <w:del w:id="4546" w:author="Microsoft Office User" w:date="2018-06-11T15:02:00Z">
              <w:r>
                <w:rPr>
                  <w:rFonts w:cs="Arial" w:ascii="Arial" w:hAnsi="Arial"/>
                  <w:b/>
                  <w:sz w:val="20"/>
                </w:rPr>
                <w:delText>Functions</w:delText>
              </w:r>
            </w:del>
          </w:p>
        </w:tc>
      </w:tr>
      <w:tr>
        <w:trPr>
          <w:del w:id="4547" w:author="Microsoft Office User" w:date="2018-06-11T15:02:00Z"/>
          <w:cantSplit w:val="true"/>
        </w:trPr>
        <w:tc>
          <w:tcPr>
            <w:tcW w:w="35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jc w:val="left"/>
              <w:rPr>
                <w:rFonts w:ascii="Arial" w:hAnsi="Arial" w:cs="Arial"/>
                <w:b/>
                <w:b/>
                <w:sz w:val="20"/>
              </w:rPr>
            </w:pPr>
            <w:del w:id="4548" w:author="Microsoft Office User" w:date="2018-06-11T15:02:00Z">
              <w:r>
                <w:rPr>
                  <w:rFonts w:cs="Arial" w:ascii="Arial" w:hAnsi="Arial"/>
                  <w:b/>
                  <w:sz w:val="20"/>
                </w:rPr>
              </w:r>
            </w:del>
          </w:p>
          <w:p>
            <w:pPr>
              <w:pStyle w:val="TableSmallFont"/>
              <w:numPr>
                <w:ilvl w:val="0"/>
                <w:numId w:val="3"/>
              </w:numPr>
              <w:spacing w:before="0" w:after="40"/>
              <w:jc w:val="left"/>
              <w:rPr>
                <w:rFonts w:ascii="Arial" w:hAnsi="Arial" w:cs="Arial"/>
                <w:b/>
                <w:b/>
                <w:sz w:val="20"/>
              </w:rPr>
            </w:pPr>
            <w:del w:id="4549" w:author="Microsoft Office User" w:date="2018-06-11T15:02:00Z">
              <w:r>
                <w:rPr>
                  <w:rFonts w:cs="Arial" w:ascii="Arial" w:hAnsi="Arial"/>
                  <w:b/>
                  <w:sz w:val="20"/>
                </w:rPr>
                <w:delText>Mechanism</w:delText>
              </w:r>
            </w:del>
          </w:p>
        </w:tc>
        <w:tc>
          <w:tcPr>
            <w:tcW w:w="8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del w:id="4550" w:author="Microsoft Office User" w:date="2018-06-11T15:02:00Z">
              <w:r>
                <w:rPr>
                  <w:rFonts w:cs="Arial" w:ascii="Arial" w:hAnsi="Arial"/>
                  <w:b/>
                  <w:sz w:val="20"/>
                </w:rPr>
                <w:delText>Encrypt</w:delText>
              </w:r>
            </w:del>
          </w:p>
          <w:p>
            <w:pPr>
              <w:pStyle w:val="TableSmallFont"/>
              <w:numPr>
                <w:ilvl w:val="0"/>
                <w:numId w:val="3"/>
              </w:numPr>
              <w:rPr>
                <w:rFonts w:ascii="Arial" w:hAnsi="Arial" w:cs="Arial"/>
                <w:b/>
                <w:b/>
                <w:sz w:val="20"/>
              </w:rPr>
            </w:pPr>
            <w:del w:id="4551" w:author="Microsoft Office User" w:date="2018-06-11T15:02:00Z">
              <w:r>
                <w:rPr>
                  <w:rFonts w:cs="Arial" w:ascii="Arial" w:hAnsi="Arial"/>
                  <w:b/>
                  <w:sz w:val="20"/>
                </w:rPr>
                <w:delText>&amp;</w:delText>
              </w:r>
            </w:del>
          </w:p>
          <w:p>
            <w:pPr>
              <w:pStyle w:val="TableSmallFont"/>
              <w:numPr>
                <w:ilvl w:val="0"/>
                <w:numId w:val="3"/>
              </w:numPr>
              <w:spacing w:before="0" w:after="40"/>
              <w:rPr>
                <w:rFonts w:ascii="Arial" w:hAnsi="Arial" w:cs="Arial"/>
                <w:b/>
                <w:b/>
                <w:sz w:val="20"/>
              </w:rPr>
            </w:pPr>
            <w:del w:id="4552" w:author="Microsoft Office User" w:date="2018-06-11T15:02:00Z">
              <w:r>
                <w:rPr>
                  <w:rFonts w:cs="Arial" w:ascii="Arial" w:hAnsi="Arial"/>
                  <w:b/>
                  <w:sz w:val="20"/>
                </w:rPr>
                <w:delText>Decrypt</w:delText>
              </w:r>
            </w:del>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del w:id="4553" w:author="Microsoft Office User" w:date="2018-06-11T15:02:00Z">
              <w:r>
                <w:rPr>
                  <w:rFonts w:cs="Arial" w:ascii="Arial" w:hAnsi="Arial"/>
                  <w:b/>
                  <w:sz w:val="20"/>
                </w:rPr>
                <w:delText>Sign</w:delText>
              </w:r>
            </w:del>
          </w:p>
          <w:p>
            <w:pPr>
              <w:pStyle w:val="TableSmallFont"/>
              <w:numPr>
                <w:ilvl w:val="0"/>
                <w:numId w:val="3"/>
              </w:numPr>
              <w:rPr>
                <w:rFonts w:ascii="Arial" w:hAnsi="Arial" w:cs="Arial"/>
                <w:b/>
                <w:b/>
                <w:sz w:val="20"/>
              </w:rPr>
            </w:pPr>
            <w:del w:id="4554" w:author="Microsoft Office User" w:date="2018-06-11T15:02:00Z">
              <w:r>
                <w:rPr>
                  <w:rFonts w:cs="Arial" w:ascii="Arial" w:hAnsi="Arial"/>
                  <w:b/>
                  <w:sz w:val="20"/>
                </w:rPr>
                <w:delText>&amp;</w:delText>
              </w:r>
            </w:del>
          </w:p>
          <w:p>
            <w:pPr>
              <w:pStyle w:val="TableSmallFont"/>
              <w:numPr>
                <w:ilvl w:val="0"/>
                <w:numId w:val="3"/>
              </w:numPr>
              <w:spacing w:before="0" w:after="40"/>
              <w:rPr>
                <w:rFonts w:ascii="Arial" w:hAnsi="Arial" w:cs="Arial"/>
                <w:b/>
                <w:b/>
                <w:sz w:val="20"/>
              </w:rPr>
            </w:pPr>
            <w:del w:id="4555" w:author="Microsoft Office User" w:date="2018-06-11T15:02:00Z">
              <w:r>
                <w:rPr>
                  <w:rFonts w:cs="Arial" w:ascii="Arial" w:hAnsi="Arial"/>
                  <w:b/>
                  <w:sz w:val="20"/>
                </w:rPr>
                <w:delText>Verify</w:delText>
              </w:r>
            </w:del>
          </w:p>
        </w:tc>
        <w:tc>
          <w:tcPr>
            <w:tcW w:w="53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lang w:val="sv-SE"/>
              </w:rPr>
            </w:pPr>
            <w:del w:id="4556" w:author="Microsoft Office User" w:date="2018-06-11T15:02:00Z">
              <w:r>
                <w:rPr>
                  <w:rFonts w:cs="Arial" w:ascii="Arial" w:hAnsi="Arial"/>
                  <w:b/>
                  <w:sz w:val="20"/>
                  <w:lang w:val="sv-SE"/>
                </w:rPr>
                <w:delText>SR</w:delText>
              </w:r>
            </w:del>
          </w:p>
          <w:p>
            <w:pPr>
              <w:pStyle w:val="TableSmallFont"/>
              <w:numPr>
                <w:ilvl w:val="0"/>
                <w:numId w:val="3"/>
              </w:numPr>
              <w:rPr>
                <w:rFonts w:ascii="Arial" w:hAnsi="Arial" w:cs="Arial"/>
                <w:b/>
                <w:b/>
                <w:sz w:val="20"/>
                <w:lang w:val="sv-SE"/>
              </w:rPr>
            </w:pPr>
            <w:del w:id="4557" w:author="Microsoft Office User" w:date="2018-06-11T15:02:00Z">
              <w:r>
                <w:rPr>
                  <w:rFonts w:cs="Arial" w:ascii="Arial" w:hAnsi="Arial"/>
                  <w:b/>
                  <w:sz w:val="20"/>
                  <w:lang w:val="sv-SE"/>
                </w:rPr>
                <w:delText>&amp;</w:delText>
              </w:r>
            </w:del>
          </w:p>
          <w:p>
            <w:pPr>
              <w:pStyle w:val="TableSmallFont"/>
              <w:numPr>
                <w:ilvl w:val="0"/>
                <w:numId w:val="3"/>
              </w:numPr>
              <w:spacing w:before="0" w:after="40"/>
              <w:rPr>
                <w:rFonts w:ascii="Arial" w:hAnsi="Arial" w:cs="Arial"/>
                <w:sz w:val="20"/>
                <w:lang w:val="sv-SE"/>
              </w:rPr>
            </w:pPr>
            <w:del w:id="4558" w:author="Microsoft Office User" w:date="2018-06-11T15:02:00Z">
              <w:r>
                <w:rPr>
                  <w:rFonts w:cs="Arial" w:ascii="Arial" w:hAnsi="Arial"/>
                  <w:b/>
                  <w:position w:val="8"/>
                  <w:sz w:val="20"/>
                  <w:lang w:val="sv-SE"/>
                </w:rPr>
                <w:delText>VR</w:delText>
              </w:r>
            </w:del>
            <w:del w:id="4559" w:author="Microsoft Office User" w:date="2018-06-11T15:02:00Z">
              <w:r>
                <w:rPr>
                  <w:rFonts w:cs="Arial" w:ascii="Arial" w:hAnsi="Arial"/>
                  <w:position w:val="8"/>
                  <w:sz w:val="20"/>
                  <w:lang w:val="sv-SE"/>
                </w:rPr>
                <w:delText>1</w:delText>
              </w:r>
            </w:del>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lang w:val="sv-SE"/>
              </w:rPr>
            </w:pPr>
            <w:del w:id="4560" w:author="Microsoft Office User" w:date="2018-06-11T15:02:00Z">
              <w:r>
                <w:rPr>
                  <w:rFonts w:cs="Arial" w:ascii="Arial" w:hAnsi="Arial"/>
                  <w:b/>
                  <w:sz w:val="20"/>
                  <w:lang w:val="sv-SE"/>
                </w:rPr>
              </w:r>
            </w:del>
          </w:p>
          <w:p>
            <w:pPr>
              <w:pStyle w:val="TableSmallFont"/>
              <w:numPr>
                <w:ilvl w:val="0"/>
                <w:numId w:val="3"/>
              </w:numPr>
              <w:spacing w:before="0" w:after="40"/>
              <w:rPr>
                <w:rFonts w:ascii="Arial" w:hAnsi="Arial" w:cs="Arial"/>
                <w:b/>
                <w:b/>
                <w:sz w:val="20"/>
                <w:lang w:val="sv-SE"/>
              </w:rPr>
            </w:pPr>
            <w:del w:id="4561" w:author="Microsoft Office User" w:date="2018-06-11T15:02:00Z">
              <w:r>
                <w:rPr>
                  <w:rFonts w:cs="Arial" w:ascii="Arial" w:hAnsi="Arial"/>
                  <w:b/>
                  <w:sz w:val="20"/>
                  <w:lang w:val="sv-SE"/>
                </w:rPr>
                <w:delText>Digest</w:delText>
              </w:r>
            </w:del>
          </w:p>
        </w:tc>
        <w:tc>
          <w:tcPr>
            <w:tcW w:w="618"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del w:id="4562" w:author="Microsoft Office User" w:date="2018-06-11T15:02:00Z">
              <w:r>
                <w:rPr>
                  <w:rFonts w:cs="Arial" w:ascii="Arial" w:hAnsi="Arial"/>
                  <w:b/>
                  <w:sz w:val="20"/>
                </w:rPr>
                <w:delText>Gen.</w:delText>
              </w:r>
            </w:del>
          </w:p>
          <w:p>
            <w:pPr>
              <w:pStyle w:val="TableSmallFont"/>
              <w:numPr>
                <w:ilvl w:val="0"/>
                <w:numId w:val="3"/>
              </w:numPr>
              <w:rPr>
                <w:rFonts w:ascii="Arial" w:hAnsi="Arial" w:cs="Arial"/>
                <w:b/>
                <w:b/>
                <w:sz w:val="20"/>
              </w:rPr>
            </w:pPr>
            <w:del w:id="4563" w:author="Microsoft Office User" w:date="2018-06-11T15:02:00Z">
              <w:r>
                <w:rPr>
                  <w:rFonts w:cs="Arial" w:ascii="Arial" w:hAnsi="Arial"/>
                  <w:b/>
                  <w:sz w:val="20"/>
                </w:rPr>
                <w:delText xml:space="preserve"> </w:delText>
              </w:r>
            </w:del>
            <w:del w:id="4564" w:author="Microsoft Office User" w:date="2018-06-11T15:02:00Z">
              <w:r>
                <w:rPr>
                  <w:rFonts w:cs="Arial" w:ascii="Arial" w:hAnsi="Arial"/>
                  <w:b/>
                  <w:sz w:val="20"/>
                </w:rPr>
                <w:delText>Key/</w:delText>
              </w:r>
            </w:del>
          </w:p>
          <w:p>
            <w:pPr>
              <w:pStyle w:val="TableSmallFont"/>
              <w:numPr>
                <w:ilvl w:val="0"/>
                <w:numId w:val="3"/>
              </w:numPr>
              <w:rPr>
                <w:rFonts w:ascii="Arial" w:hAnsi="Arial" w:cs="Arial"/>
                <w:b/>
                <w:b/>
                <w:sz w:val="20"/>
              </w:rPr>
            </w:pPr>
            <w:del w:id="4565" w:author="Microsoft Office User" w:date="2018-06-11T15:02:00Z">
              <w:r>
                <w:rPr>
                  <w:rFonts w:cs="Arial" w:ascii="Arial" w:hAnsi="Arial"/>
                  <w:b/>
                  <w:sz w:val="20"/>
                </w:rPr>
                <w:delText>Key</w:delText>
              </w:r>
            </w:del>
          </w:p>
          <w:p>
            <w:pPr>
              <w:pStyle w:val="TableSmallFont"/>
              <w:numPr>
                <w:ilvl w:val="0"/>
                <w:numId w:val="3"/>
              </w:numPr>
              <w:spacing w:before="0" w:after="40"/>
              <w:rPr>
                <w:rFonts w:ascii="Arial" w:hAnsi="Arial" w:cs="Arial"/>
                <w:b/>
                <w:b/>
                <w:sz w:val="20"/>
              </w:rPr>
            </w:pPr>
            <w:del w:id="4566" w:author="Microsoft Office User" w:date="2018-06-11T15:02:00Z">
              <w:r>
                <w:rPr>
                  <w:rFonts w:cs="Arial" w:ascii="Arial" w:hAnsi="Arial"/>
                  <w:b/>
                  <w:sz w:val="20"/>
                </w:rPr>
                <w:delText>Pair</w:delText>
              </w:r>
            </w:del>
          </w:p>
        </w:tc>
        <w:tc>
          <w:tcPr>
            <w:tcW w:w="874"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numPr>
                <w:ilvl w:val="0"/>
                <w:numId w:val="3"/>
              </w:numPr>
              <w:rPr>
                <w:rFonts w:ascii="Arial" w:hAnsi="Arial" w:cs="Arial"/>
                <w:b/>
                <w:b/>
                <w:sz w:val="20"/>
              </w:rPr>
            </w:pPr>
            <w:del w:id="4567" w:author="Microsoft Office User" w:date="2018-06-11T15:02:00Z">
              <w:r>
                <w:rPr>
                  <w:rFonts w:cs="Arial" w:ascii="Arial" w:hAnsi="Arial"/>
                  <w:b/>
                  <w:sz w:val="20"/>
                </w:rPr>
                <w:delText>Wrap</w:delText>
              </w:r>
            </w:del>
          </w:p>
          <w:p>
            <w:pPr>
              <w:pStyle w:val="TableSmallFont"/>
              <w:numPr>
                <w:ilvl w:val="0"/>
                <w:numId w:val="3"/>
              </w:numPr>
              <w:rPr>
                <w:rFonts w:ascii="Arial" w:hAnsi="Arial" w:cs="Arial"/>
                <w:b/>
                <w:b/>
                <w:sz w:val="20"/>
              </w:rPr>
            </w:pPr>
            <w:del w:id="4568" w:author="Microsoft Office User" w:date="2018-06-11T15:02:00Z">
              <w:r>
                <w:rPr>
                  <w:rFonts w:cs="Arial" w:ascii="Arial" w:hAnsi="Arial"/>
                  <w:b/>
                  <w:sz w:val="20"/>
                </w:rPr>
                <w:delText>&amp;</w:delText>
              </w:r>
            </w:del>
          </w:p>
          <w:p>
            <w:pPr>
              <w:pStyle w:val="TableSmallFont"/>
              <w:numPr>
                <w:ilvl w:val="0"/>
                <w:numId w:val="3"/>
              </w:numPr>
              <w:spacing w:before="0" w:after="40"/>
              <w:rPr>
                <w:rFonts w:ascii="Arial" w:hAnsi="Arial" w:cs="Arial"/>
                <w:b/>
                <w:b/>
                <w:sz w:val="20"/>
              </w:rPr>
            </w:pPr>
            <w:del w:id="4569" w:author="Microsoft Office User" w:date="2018-06-11T15:02:00Z">
              <w:r>
                <w:rPr>
                  <w:rFonts w:cs="Arial" w:ascii="Arial" w:hAnsi="Arial"/>
                  <w:b/>
                  <w:sz w:val="20"/>
                </w:rPr>
                <w:delText>Unwrap</w:delText>
              </w:r>
            </w:del>
          </w:p>
        </w:tc>
        <w:tc>
          <w:tcPr>
            <w:tcW w:w="825"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numPr>
                <w:ilvl w:val="0"/>
                <w:numId w:val="3"/>
              </w:numPr>
              <w:rPr>
                <w:rFonts w:ascii="Arial" w:hAnsi="Arial" w:cs="Arial"/>
                <w:b/>
                <w:b/>
                <w:sz w:val="20"/>
              </w:rPr>
            </w:pPr>
            <w:del w:id="4570" w:author="Microsoft Office User" w:date="2018-06-11T15:02:00Z">
              <w:r>
                <w:rPr>
                  <w:rFonts w:cs="Arial" w:ascii="Arial" w:hAnsi="Arial"/>
                  <w:b/>
                  <w:sz w:val="20"/>
                </w:rPr>
              </w:r>
            </w:del>
          </w:p>
          <w:p>
            <w:pPr>
              <w:pStyle w:val="TableSmallFont"/>
              <w:numPr>
                <w:ilvl w:val="0"/>
                <w:numId w:val="3"/>
              </w:numPr>
              <w:spacing w:before="0" w:after="40"/>
              <w:rPr>
                <w:rFonts w:ascii="Arial" w:hAnsi="Arial" w:cs="Arial"/>
                <w:b/>
                <w:b/>
                <w:sz w:val="20"/>
              </w:rPr>
            </w:pPr>
            <w:del w:id="4571" w:author="Microsoft Office User" w:date="2018-06-11T15:02:00Z">
              <w:r>
                <w:rPr>
                  <w:rFonts w:cs="Arial" w:ascii="Arial" w:hAnsi="Arial"/>
                  <w:b/>
                  <w:sz w:val="20"/>
                </w:rPr>
                <w:delText>Derive</w:delText>
              </w:r>
            </w:del>
          </w:p>
        </w:tc>
      </w:tr>
      <w:tr>
        <w:trPr>
          <w:del w:id="4572" w:author="Microsoft Office User" w:date="2018-06-11T15:02:00Z"/>
          <w:cantSplit w:val="true"/>
        </w:trPr>
        <w:tc>
          <w:tcPr>
            <w:tcW w:w="35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jc w:val="left"/>
              <w:rPr>
                <w:rFonts w:ascii="Arial" w:hAnsi="Arial" w:cs="Arial"/>
                <w:sz w:val="20"/>
              </w:rPr>
            </w:pPr>
            <w:del w:id="4573" w:author="Microsoft Office User" w:date="2018-06-11T15:02:00Z">
              <w:r>
                <w:rPr>
                  <w:rFonts w:cs="Arial" w:ascii="Arial" w:hAnsi="Arial"/>
                  <w:sz w:val="20"/>
                </w:rPr>
                <w:delText>CKM_POLY1305</w:delText>
              </w:r>
            </w:del>
          </w:p>
        </w:tc>
        <w:tc>
          <w:tcPr>
            <w:tcW w:w="81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del w:id="4574" w:author="Microsoft Office User" w:date="2018-06-11T15:02:00Z">
              <w:r>
                <w:rPr>
                  <w:rFonts w:eastAsia="MS Mincho" w:cs="Arial" w:ascii="Arial" w:hAnsi="Arial"/>
                  <w:sz w:val="20"/>
                </w:rPr>
                <w:delText>✓</w:delText>
              </w:r>
            </w:del>
          </w:p>
        </w:tc>
        <w:tc>
          <w:tcPr>
            <w:tcW w:w="530"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706"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618"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74" w:type="dxa"/>
            <w:tcBorders>
              <w:top w:val="single" w:sz="6" w:space="0" w:color="00000A"/>
              <w:left w:val="single" w:sz="6" w:space="0" w:color="000001"/>
              <w:bottom w:val="single" w:sz="6" w:space="0" w:color="000001"/>
              <w:right w:val="single" w:sz="6" w:space="0" w:color="00000A"/>
              <w:insideH w:val="single" w:sz="6" w:space="0" w:color="000001"/>
              <w:insideV w:val="single" w:sz="6" w:space="0" w:color="00000A"/>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c>
          <w:tcPr>
            <w:tcW w:w="825"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TableSmallFont"/>
              <w:keepNext/>
              <w:numPr>
                <w:ilvl w:val="0"/>
                <w:numId w:val="3"/>
              </w:numPr>
              <w:spacing w:before="0" w:after="40"/>
              <w:rPr>
                <w:rFonts w:ascii="Arial" w:hAnsi="Arial" w:cs="Arial"/>
                <w:sz w:val="20"/>
              </w:rPr>
            </w:pPr>
            <w:r>
              <w:rPr>
                <w:rFonts w:cs="Arial" w:ascii="Arial" w:hAnsi="Arial"/>
                <w:sz w:val="20"/>
              </w:rPr>
            </w:r>
          </w:p>
        </w:tc>
      </w:tr>
    </w:tbl>
    <w:p>
      <w:pPr>
        <w:pStyle w:val="Normal"/>
        <w:numPr>
          <w:ilvl w:val="0"/>
          <w:numId w:val="3"/>
        </w:numPr>
        <w:rPr/>
      </w:pPr>
      <w:del w:id="4575" w:author="Microsoft Office User" w:date="2018-06-11T15:02:00Z">
        <w:r>
          <w:rPr/>
        </w:r>
      </w:del>
    </w:p>
    <w:p>
      <w:pPr>
        <w:pStyle w:val="Heading3"/>
        <w:numPr>
          <w:ilvl w:val="2"/>
          <w:numId w:val="2"/>
        </w:numPr>
        <w:rPr/>
      </w:pPr>
      <w:del w:id="4576" w:author="Microsoft Office User" w:date="2018-06-11T15:02:00Z">
        <w:r>
          <w:rPr/>
          <w:delText>Definitions</w:delText>
        </w:r>
      </w:del>
    </w:p>
    <w:p>
      <w:pPr>
        <w:pStyle w:val="Normal"/>
        <w:numPr>
          <w:ilvl w:val="0"/>
          <w:numId w:val="3"/>
        </w:numPr>
        <w:rPr/>
      </w:pPr>
      <w:del w:id="4577" w:author="Microsoft Office User" w:date="2018-06-11T15:02:00Z">
        <w:r>
          <w:rPr/>
          <w:delText>This section defines the key type “CKK_POLY1305” for type CK_KEY_TYPE as used in the CKA_KEY_TYPE attribute of key objects.</w:delText>
        </w:r>
      </w:del>
    </w:p>
    <w:p>
      <w:pPr>
        <w:pStyle w:val="Normal"/>
        <w:numPr>
          <w:ilvl w:val="0"/>
          <w:numId w:val="3"/>
        </w:numPr>
        <w:rPr/>
      </w:pPr>
      <w:del w:id="4578" w:author="Microsoft Office User" w:date="2018-06-11T15:02:00Z">
        <w:r>
          <w:rPr/>
          <w:delText>Mechanisms:</w:delText>
        </w:r>
      </w:del>
    </w:p>
    <w:p>
      <w:pPr>
        <w:pStyle w:val="Normal"/>
        <w:numPr>
          <w:ilvl w:val="0"/>
          <w:numId w:val="3"/>
        </w:numPr>
        <w:ind w:left="720" w:hanging="0"/>
        <w:rPr/>
      </w:pPr>
      <w:del w:id="4579" w:author="Microsoft Office User" w:date="2018-06-11T15:02:00Z">
        <w:r>
          <w:rPr/>
          <w:delText>CKM_POLY1305_KEY_GEN</w:delText>
        </w:r>
      </w:del>
    </w:p>
    <w:p>
      <w:pPr>
        <w:pStyle w:val="Normal"/>
        <w:numPr>
          <w:ilvl w:val="0"/>
          <w:numId w:val="3"/>
        </w:numPr>
        <w:ind w:left="720" w:hanging="0"/>
        <w:rPr/>
      </w:pPr>
      <w:del w:id="4580" w:author="Microsoft Office User" w:date="2018-06-11T15:02:00Z">
        <w:r>
          <w:rPr/>
          <w:delText xml:space="preserve">CKM_POLY1305_MAC </w:delText>
        </w:r>
      </w:del>
    </w:p>
    <w:p>
      <w:pPr>
        <w:pStyle w:val="Heading3"/>
        <w:numPr>
          <w:ilvl w:val="2"/>
          <w:numId w:val="2"/>
        </w:numPr>
        <w:rPr/>
      </w:pPr>
      <w:del w:id="4581" w:author="Microsoft Office User" w:date="2018-06-11T15:02:00Z">
        <w:r>
          <w:rPr/>
          <w:delText>Poly1305 secret key objects</w:delText>
        </w:r>
      </w:del>
    </w:p>
    <w:p>
      <w:pPr>
        <w:pStyle w:val="Normal"/>
        <w:keepNext/>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del w:id="4582" w:author="Microsoft Office User" w:date="2018-06-11T15:02:00Z">
        <w:r>
          <w:rPr/>
          <w:delText>Poly1305 secret key objects (object class CKO_SECRET_KEY, key type CKK_POLY1305) hold Poly1305 keys.  The following table defines the Poly1305 secret key object attributes, in addition to the common attributes defined for this object class:</w:delText>
        </w:r>
      </w:del>
    </w:p>
    <w:p>
      <w:pPr>
        <w:pStyle w:val="Normal"/>
        <w:numPr>
          <w:ilvl w:val="0"/>
          <w:numId w:val="3"/>
        </w:numPr>
        <w:rPr/>
      </w:pPr>
      <w:del w:id="4583" w:author="Microsoft Office User" w:date="2018-06-11T15:02:00Z">
        <w:r>
          <w:rPr/>
          <w:delText xml:space="preserve">Table </w:delText>
        </w:r>
      </w:del>
      <w:r>
        <w:rPr>
          <w:szCs w:val="18"/>
        </w:rPr>
        <w:fldChar w:fldCharType="begin"/>
      </w:r>
      <w:r>
        <w:instrText> SEQ Table \* ARABIC </w:instrText>
      </w:r>
      <w:r>
        <w:fldChar w:fldCharType="separate"/>
      </w:r>
      <w:r>
        <w:t>173</w:t>
      </w:r>
      <w:r>
        <w:fldChar w:fldCharType="end"/>
      </w:r>
      <w:del w:id="4584" w:author="Microsoft Office User" w:date="2018-06-11T15:02:00Z">
        <w:r>
          <w:rPr/>
          <w:delText>, Poly1305 Secret Key Object</w:delText>
        </w:r>
      </w:del>
    </w:p>
    <w:tbl>
      <w:tblPr>
        <w:tblW w:w="6750" w:type="dxa"/>
        <w:jc w:val="left"/>
        <w:tblInd w:w="10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4a0" w:noVBand="1" w:noHBand="0" w:lastColumn="0" w:firstColumn="1" w:lastRow="0" w:firstRow="1"/>
      </w:tblPr>
      <w:tblGrid>
        <w:gridCol w:w="2610"/>
        <w:gridCol w:w="1530"/>
        <w:gridCol w:w="2610"/>
      </w:tblGrid>
      <w:tr>
        <w:trPr>
          <w:tblHeader w:val="true"/>
          <w:del w:id="4585" w:author="Microsoft Office User" w:date="2018-06-11T15:02:00Z"/>
        </w:trPr>
        <w:tc>
          <w:tcPr>
            <w:tcW w:w="2610"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b/>
                <w:b/>
                <w:sz w:val="20"/>
              </w:rPr>
            </w:pPr>
            <w:del w:id="4586" w:author="Microsoft Office User" w:date="2018-06-11T15:02:00Z">
              <w:r>
                <w:rPr>
                  <w:rFonts w:cs="Arial" w:ascii="Arial" w:hAnsi="Arial"/>
                  <w:b/>
                  <w:sz w:val="20"/>
                </w:rPr>
                <w:delText>Attribute</w:delText>
              </w:r>
            </w:del>
          </w:p>
        </w:tc>
        <w:tc>
          <w:tcPr>
            <w:tcW w:w="1530"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b/>
                <w:b/>
                <w:sz w:val="20"/>
              </w:rPr>
            </w:pPr>
            <w:del w:id="4587" w:author="Microsoft Office User" w:date="2018-06-11T15:02:00Z">
              <w:r>
                <w:rPr>
                  <w:rFonts w:cs="Arial" w:ascii="Arial" w:hAnsi="Arial"/>
                  <w:b/>
                  <w:sz w:val="20"/>
                </w:rPr>
                <w:delText>Data type</w:delText>
              </w:r>
            </w:del>
          </w:p>
        </w:tc>
        <w:tc>
          <w:tcPr>
            <w:tcW w:w="261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b/>
                <w:b/>
                <w:sz w:val="20"/>
              </w:rPr>
            </w:pPr>
            <w:del w:id="4588" w:author="Microsoft Office User" w:date="2018-06-11T15:02:00Z">
              <w:r>
                <w:rPr>
                  <w:rFonts w:cs="Arial" w:ascii="Arial" w:hAnsi="Arial"/>
                  <w:b/>
                  <w:sz w:val="20"/>
                </w:rPr>
                <w:delText>Meaning</w:delText>
              </w:r>
            </w:del>
          </w:p>
        </w:tc>
      </w:tr>
      <w:tr>
        <w:trPr>
          <w:del w:id="4589" w:author="Microsoft Office User" w:date="2018-06-11T15:02:00Z"/>
        </w:trPr>
        <w:tc>
          <w:tcPr>
            <w:tcW w:w="261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del w:id="4590" w:author="Microsoft Office User" w:date="2018-06-11T15:02:00Z">
              <w:r>
                <w:rPr>
                  <w:rFonts w:cs="Arial" w:ascii="Arial" w:hAnsi="Arial"/>
                  <w:sz w:val="20"/>
                </w:rPr>
                <w:delText>CKA_VALUE</w:delText>
              </w:r>
            </w:del>
            <w:del w:id="4591" w:author="Microsoft Office User" w:date="2018-06-11T15:02:00Z">
              <w:r>
                <w:rPr>
                  <w:rFonts w:cs="Arial" w:ascii="Arial" w:hAnsi="Arial"/>
                  <w:sz w:val="20"/>
                  <w:vertAlign w:val="superscript"/>
                </w:rPr>
                <w:delText>1,4,6,7</w:delText>
              </w:r>
            </w:del>
          </w:p>
        </w:tc>
        <w:tc>
          <w:tcPr>
            <w:tcW w:w="1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del w:id="4592" w:author="Microsoft Office User" w:date="2018-06-11T15:02:00Z">
              <w:r>
                <w:rPr>
                  <w:rFonts w:cs="Arial" w:ascii="Arial" w:hAnsi="Arial"/>
                  <w:sz w:val="20"/>
                </w:rPr>
                <w:delText>Byte array</w:delText>
              </w:r>
            </w:del>
          </w:p>
        </w:tc>
        <w:tc>
          <w:tcPr>
            <w:tcW w:w="26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del w:id="4593" w:author="Microsoft Office User" w:date="2018-06-11T15:02:00Z">
              <w:r>
                <w:rPr>
                  <w:rFonts w:cs="Arial" w:ascii="Arial" w:hAnsi="Arial"/>
                  <w:sz w:val="20"/>
                </w:rPr>
                <w:delText>Key length is fixed at 256 bits.  Bit length restricted to a byte array.</w:delText>
              </w:r>
            </w:del>
          </w:p>
        </w:tc>
      </w:tr>
      <w:tr>
        <w:trPr>
          <w:del w:id="4594" w:author="Microsoft Office User" w:date="2018-06-11T15:02:00Z"/>
        </w:trPr>
        <w:tc>
          <w:tcPr>
            <w:tcW w:w="261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able"/>
              <w:keepNext/>
              <w:numPr>
                <w:ilvl w:val="0"/>
                <w:numId w:val="3"/>
              </w:numPr>
              <w:spacing w:before="0" w:after="40"/>
              <w:rPr>
                <w:rFonts w:ascii="Arial" w:hAnsi="Arial" w:cs="Arial"/>
                <w:sz w:val="20"/>
              </w:rPr>
            </w:pPr>
            <w:del w:id="4595" w:author="Microsoft Office User" w:date="2018-06-11T15:02:00Z">
              <w:r>
                <w:rPr>
                  <w:rFonts w:cs="Arial" w:ascii="Arial" w:hAnsi="Arial"/>
                  <w:sz w:val="20"/>
                </w:rPr>
                <w:delText>CKA_VALUE_LEN</w:delText>
              </w:r>
            </w:del>
            <w:del w:id="4596" w:author="Microsoft Office User" w:date="2018-06-11T15:02:00Z">
              <w:r>
                <w:rPr>
                  <w:rFonts w:cs="Arial" w:ascii="Arial" w:hAnsi="Arial"/>
                  <w:sz w:val="20"/>
                  <w:vertAlign w:val="superscript"/>
                </w:rPr>
                <w:delText>2,3</w:delText>
              </w:r>
            </w:del>
          </w:p>
        </w:tc>
        <w:tc>
          <w:tcPr>
            <w:tcW w:w="153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Table"/>
              <w:keepNext/>
              <w:numPr>
                <w:ilvl w:val="0"/>
                <w:numId w:val="3"/>
              </w:numPr>
              <w:spacing w:before="0" w:after="40"/>
              <w:rPr>
                <w:rFonts w:ascii="Arial" w:hAnsi="Arial" w:cs="Arial"/>
                <w:sz w:val="20"/>
              </w:rPr>
            </w:pPr>
            <w:del w:id="4597" w:author="Microsoft Office User" w:date="2018-06-11T15:02:00Z">
              <w:r>
                <w:rPr>
                  <w:rFonts w:cs="Arial" w:ascii="Arial" w:hAnsi="Arial"/>
                  <w:sz w:val="20"/>
                </w:rPr>
                <w:delText>CK_ULONG</w:delText>
              </w:r>
            </w:del>
          </w:p>
        </w:tc>
        <w:tc>
          <w:tcPr>
            <w:tcW w:w="261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able"/>
              <w:keepNext/>
              <w:numPr>
                <w:ilvl w:val="0"/>
                <w:numId w:val="3"/>
              </w:numPr>
              <w:spacing w:before="0" w:after="40"/>
              <w:rPr>
                <w:rFonts w:ascii="Arial" w:hAnsi="Arial" w:cs="Arial"/>
                <w:sz w:val="20"/>
              </w:rPr>
            </w:pPr>
            <w:del w:id="4598" w:author="Microsoft Office User" w:date="2018-06-11T15:02:00Z">
              <w:r>
                <w:rPr>
                  <w:rFonts w:cs="Arial" w:ascii="Arial" w:hAnsi="Arial"/>
                  <w:sz w:val="20"/>
                </w:rPr>
                <w:delText>Length in bytes of key value</w:delText>
              </w:r>
            </w:del>
          </w:p>
        </w:tc>
      </w:tr>
    </w:tbl>
    <w:p>
      <w:pPr>
        <w:pStyle w:val="Normal"/>
        <w:numPr>
          <w:ilvl w:val="0"/>
          <w:numId w:val="3"/>
        </w:numPr>
        <w:rPr/>
      </w:pPr>
      <w:del w:id="4599" w:author="Microsoft Office User" w:date="2018-06-11T15:02:00Z">
        <w:r>
          <w:rPr/>
          <w:delText>The following is a sample template for creating a Poly1305 secret key object:</w:delText>
        </w:r>
      </w:del>
    </w:p>
    <w:p>
      <w:pPr>
        <w:pStyle w:val="CCode"/>
        <w:numPr>
          <w:ilvl w:val="0"/>
          <w:numId w:val="3"/>
        </w:numPr>
        <w:rPr/>
      </w:pPr>
      <w:del w:id="4600" w:author="Microsoft Office User" w:date="2018-06-11T15:02:00Z">
        <w:r>
          <w:rPr/>
          <w:delText>CK_OBJECT_CLASS class = CKO_SECRET_KEY;</w:delText>
        </w:r>
      </w:del>
    </w:p>
    <w:p>
      <w:pPr>
        <w:pStyle w:val="CCode"/>
        <w:numPr>
          <w:ilvl w:val="0"/>
          <w:numId w:val="3"/>
        </w:numPr>
        <w:rPr/>
      </w:pPr>
      <w:del w:id="4601" w:author="Microsoft Office User" w:date="2018-06-11T15:02:00Z">
        <w:r>
          <w:rPr/>
          <w:delText>CK_KEY_TYPE keyType = CKK_POLY1305;</w:delText>
        </w:r>
      </w:del>
    </w:p>
    <w:p>
      <w:pPr>
        <w:pStyle w:val="CCode"/>
        <w:numPr>
          <w:ilvl w:val="0"/>
          <w:numId w:val="3"/>
        </w:numPr>
        <w:rPr/>
      </w:pPr>
      <w:del w:id="4602" w:author="Microsoft Office User" w:date="2018-06-11T15:02:00Z">
        <w:r>
          <w:rPr/>
          <w:delText>CK_UTF8CHAR label[] = “A Poly1305 secret key object”;</w:delText>
        </w:r>
      </w:del>
    </w:p>
    <w:p>
      <w:pPr>
        <w:pStyle w:val="CCode"/>
        <w:numPr>
          <w:ilvl w:val="0"/>
          <w:numId w:val="3"/>
        </w:numPr>
        <w:rPr/>
      </w:pPr>
      <w:del w:id="4603" w:author="Microsoft Office User" w:date="2018-06-11T15:02:00Z">
        <w:r>
          <w:rPr/>
          <w:delText>CK_BYTE value[32] = {...};</w:delText>
        </w:r>
      </w:del>
    </w:p>
    <w:p>
      <w:pPr>
        <w:pStyle w:val="CCode"/>
        <w:numPr>
          <w:ilvl w:val="0"/>
          <w:numId w:val="3"/>
        </w:numPr>
        <w:rPr/>
      </w:pPr>
      <w:del w:id="4604" w:author="Microsoft Office User" w:date="2018-06-11T15:02:00Z">
        <w:r>
          <w:rPr/>
          <w:delText>CK_BBOOL true = CK_TRUE;</w:delText>
        </w:r>
      </w:del>
    </w:p>
    <w:p>
      <w:pPr>
        <w:pStyle w:val="CCode"/>
        <w:numPr>
          <w:ilvl w:val="0"/>
          <w:numId w:val="3"/>
        </w:numPr>
        <w:rPr/>
      </w:pPr>
      <w:del w:id="4605" w:author="Microsoft Office User" w:date="2018-06-11T15:02:00Z">
        <w:r>
          <w:rPr/>
          <w:delText>CK_ATTRIBUTE template[] = {</w:delText>
        </w:r>
      </w:del>
    </w:p>
    <w:p>
      <w:pPr>
        <w:pStyle w:val="CCode"/>
        <w:numPr>
          <w:ilvl w:val="0"/>
          <w:numId w:val="3"/>
        </w:numPr>
        <w:rPr/>
      </w:pPr>
      <w:del w:id="4606" w:author="Microsoft Office User" w:date="2018-06-11T15:02:00Z">
        <w:r>
          <w:rPr/>
          <w:delText xml:space="preserve">  </w:delText>
        </w:r>
      </w:del>
      <w:del w:id="4607" w:author="Microsoft Office User" w:date="2018-06-11T15:02:00Z">
        <w:r>
          <w:rPr/>
          <w:delText>{CKA_CLASS, &amp;class, sizeof(class)},</w:delText>
        </w:r>
      </w:del>
    </w:p>
    <w:p>
      <w:pPr>
        <w:pStyle w:val="CCode"/>
        <w:numPr>
          <w:ilvl w:val="0"/>
          <w:numId w:val="3"/>
        </w:numPr>
        <w:rPr/>
      </w:pPr>
      <w:del w:id="4608" w:author="Microsoft Office User" w:date="2018-06-11T15:02:00Z">
        <w:r>
          <w:rPr/>
          <w:delText xml:space="preserve">  </w:delText>
        </w:r>
      </w:del>
      <w:del w:id="4609" w:author="Microsoft Office User" w:date="2018-06-11T15:02:00Z">
        <w:r>
          <w:rPr/>
          <w:delText>{CKA_KEY_TYPE, &amp;keyType, sizeof(keyType)},</w:delText>
        </w:r>
      </w:del>
    </w:p>
    <w:p>
      <w:pPr>
        <w:pStyle w:val="CCode"/>
        <w:numPr>
          <w:ilvl w:val="0"/>
          <w:numId w:val="3"/>
        </w:numPr>
        <w:rPr/>
      </w:pPr>
      <w:del w:id="4610" w:author="Microsoft Office User" w:date="2018-06-11T15:02:00Z">
        <w:r>
          <w:rPr/>
          <w:delText xml:space="preserve">  </w:delText>
        </w:r>
      </w:del>
      <w:del w:id="4611" w:author="Microsoft Office User" w:date="2018-06-11T15:02:00Z">
        <w:r>
          <w:rPr/>
          <w:delText>{CKA_TOKEN, &amp;true, sizeof(true)},</w:delText>
        </w:r>
      </w:del>
    </w:p>
    <w:p>
      <w:pPr>
        <w:pStyle w:val="CCode"/>
        <w:numPr>
          <w:ilvl w:val="0"/>
          <w:numId w:val="3"/>
        </w:numPr>
        <w:rPr/>
      </w:pPr>
      <w:del w:id="4612" w:author="Microsoft Office User" w:date="2018-06-11T15:02:00Z">
        <w:r>
          <w:rPr/>
          <w:delText xml:space="preserve">  </w:delText>
        </w:r>
      </w:del>
      <w:del w:id="4613" w:author="Microsoft Office User" w:date="2018-06-11T15:02:00Z">
        <w:r>
          <w:rPr/>
          <w:delText>{CKA_LABEL, label, sizeof(label)-1},</w:delText>
        </w:r>
      </w:del>
    </w:p>
    <w:p>
      <w:pPr>
        <w:pStyle w:val="CCode"/>
        <w:numPr>
          <w:ilvl w:val="0"/>
          <w:numId w:val="3"/>
        </w:numPr>
        <w:rPr/>
      </w:pPr>
      <w:del w:id="4614" w:author="Microsoft Office User" w:date="2018-06-11T15:02:00Z">
        <w:r>
          <w:rPr/>
          <w:delText xml:space="preserve">  </w:delText>
        </w:r>
      </w:del>
      <w:del w:id="4615" w:author="Microsoft Office User" w:date="2018-06-11T15:02:00Z">
        <w:r>
          <w:rPr/>
          <w:delText>{CKA_SIGN, &amp;true, sizeof(true)},</w:delText>
        </w:r>
      </w:del>
    </w:p>
    <w:p>
      <w:pPr>
        <w:pStyle w:val="CCode"/>
        <w:numPr>
          <w:ilvl w:val="0"/>
          <w:numId w:val="3"/>
        </w:numPr>
        <w:rPr/>
      </w:pPr>
      <w:del w:id="4616" w:author="Microsoft Office User" w:date="2018-06-11T15:02:00Z">
        <w:r>
          <w:rPr/>
          <w:delText xml:space="preserve">  </w:delText>
        </w:r>
      </w:del>
      <w:del w:id="4617" w:author="Microsoft Office User" w:date="2018-06-11T15:02:00Z">
        <w:r>
          <w:rPr/>
          <w:delText>{CKA_VALUE, value, sizeof(value)}</w:delText>
        </w:r>
      </w:del>
    </w:p>
    <w:p>
      <w:pPr>
        <w:pStyle w:val="CCode"/>
        <w:numPr>
          <w:ilvl w:val="0"/>
          <w:numId w:val="3"/>
        </w:numPr>
        <w:rPr/>
      </w:pPr>
      <w:del w:id="4618" w:author="Microsoft Office User" w:date="2018-06-11T15:02:00Z">
        <w:r>
          <w:rPr/>
          <w:delText>};</w:delText>
        </w:r>
      </w:del>
    </w:p>
    <w:p>
      <w:pPr>
        <w:pStyle w:val="Normal"/>
        <w:numPr>
          <w:ilvl w:val="0"/>
          <w:numId w:val="3"/>
        </w:numPr>
        <w:ind w:left="720" w:hanging="0"/>
        <w:rPr/>
      </w:pPr>
      <w:del w:id="4619" w:author="Microsoft Office User" w:date="2018-06-11T15:02:00Z">
        <w:r>
          <w:rPr/>
        </w:r>
      </w:del>
    </w:p>
    <w:p>
      <w:pPr>
        <w:pStyle w:val="Heading3"/>
        <w:numPr>
          <w:ilvl w:val="2"/>
          <w:numId w:val="2"/>
        </w:numPr>
        <w:rPr/>
      </w:pPr>
      <w:del w:id="4620" w:author="Microsoft Office User" w:date="2018-06-11T15:02:00Z">
        <w:r>
          <w:rPr/>
          <w:delText>Poly1305 mechanism</w:delText>
        </w:r>
      </w:del>
    </w:p>
    <w:p>
      <w:pPr>
        <w:pStyle w:val="Normal"/>
        <w:numPr>
          <w:ilvl w:val="0"/>
          <w:numId w:val="3"/>
        </w:numPr>
        <w:rPr/>
      </w:pPr>
      <w:del w:id="4621" w:author="Microsoft Office User" w:date="2018-06-11T15:02:00Z">
        <w:r>
          <w:rPr/>
          <w:delText xml:space="preserve">Poly1305, denoted </w:delText>
        </w:r>
      </w:del>
      <w:del w:id="4622" w:author="Microsoft Office User" w:date="2018-06-11T15:02:00Z">
        <w:r>
          <w:rPr>
            <w:b/>
          </w:rPr>
          <w:delText>CKM_POLY1305</w:delText>
        </w:r>
      </w:del>
      <w:del w:id="4623" w:author="Microsoft Office User" w:date="2018-06-11T15:02:00Z">
        <w:r>
          <w:rPr/>
          <w:delText>, is a mechanism for producing an output tag based on a 256 bit key and arbitrary length input.</w:delText>
        </w:r>
      </w:del>
    </w:p>
    <w:p>
      <w:pPr>
        <w:pStyle w:val="Normal"/>
        <w:numPr>
          <w:ilvl w:val="0"/>
          <w:numId w:val="3"/>
        </w:numPr>
        <w:rPr/>
      </w:pPr>
      <w:del w:id="4624" w:author="Microsoft Office User" w:date="2018-06-11T15:02:00Z">
        <w:r>
          <w:rPr/>
          <w:delText>It has no parameters.</w:delText>
        </w:r>
      </w:del>
    </w:p>
    <w:p>
      <w:pPr>
        <w:pStyle w:val="Normal"/>
        <w:numPr>
          <w:ilvl w:val="0"/>
          <w:numId w:val="3"/>
        </w:numPr>
        <w:rPr/>
      </w:pPr>
      <w:del w:id="4625" w:author="Microsoft Office User" w:date="2018-06-11T15:02:00Z">
        <w:r>
          <w:rPr/>
          <w:delText>Signatures (MACs) produced by this mechanism will be fixed at 128 bits in size.</w:delText>
        </w:r>
      </w:del>
    </w:p>
    <w:p>
      <w:pPr>
        <w:pStyle w:val="Normal"/>
        <w:numPr>
          <w:ilvl w:val="0"/>
          <w:numId w:val="3"/>
        </w:numPr>
        <w:rPr/>
      </w:pPr>
      <w:del w:id="4626" w:author="Microsoft Office User" w:date="2018-06-11T15:02:00Z">
        <w:r>
          <w:rPr/>
          <w:delText xml:space="preserve">Table </w:delText>
        </w:r>
      </w:del>
      <w:r>
        <w:rPr/>
        <w:fldChar w:fldCharType="begin"/>
      </w:r>
      <w:r>
        <w:instrText> SEQ Table \* ARABIC </w:instrText>
      </w:r>
      <w:r>
        <w:fldChar w:fldCharType="separate"/>
      </w:r>
      <w:r>
        <w:t>174</w:t>
      </w:r>
      <w:r>
        <w:fldChar w:fldCharType="end"/>
      </w:r>
      <w:del w:id="4627" w:author="Microsoft Office User" w:date="2018-06-11T15:02:00Z">
        <w:r>
          <w:rPr/>
          <w:delText>, Poly1305: Key and Data Length</w:delText>
        </w:r>
      </w:del>
    </w:p>
    <w:tbl>
      <w:tblPr>
        <w:tblW w:w="5277"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1060"/>
        <w:gridCol w:w="1050"/>
        <w:gridCol w:w="1305"/>
        <w:gridCol w:w="1861"/>
      </w:tblGrid>
      <w:tr>
        <w:trPr>
          <w:del w:id="4628" w:author="Microsoft Office User" w:date="2018-06-11T15:02:00Z"/>
        </w:trPr>
        <w:tc>
          <w:tcPr>
            <w:tcW w:w="1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b/>
                <w:b/>
              </w:rPr>
            </w:pPr>
            <w:del w:id="4629" w:author="Microsoft Office User" w:date="2018-06-11T15:02:00Z">
              <w:r>
                <w:rPr>
                  <w:b/>
                </w:rPr>
                <w:delText>Function</w:delText>
              </w:r>
            </w:del>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b/>
                <w:b/>
              </w:rPr>
            </w:pPr>
            <w:del w:id="4630" w:author="Microsoft Office User" w:date="2018-06-11T15:02:00Z">
              <w:r>
                <w:rPr>
                  <w:b/>
                </w:rPr>
                <w:delText>Key type</w:delText>
              </w:r>
            </w:del>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b/>
                <w:b/>
              </w:rPr>
            </w:pPr>
            <w:del w:id="4631" w:author="Microsoft Office User" w:date="2018-06-11T15:02:00Z">
              <w:r>
                <w:rPr>
                  <w:b/>
                </w:rPr>
                <w:delText>Data length</w:delText>
              </w:r>
            </w:del>
          </w:p>
        </w:tc>
        <w:tc>
          <w:tcPr>
            <w:tcW w:w="1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b/>
                <w:b/>
              </w:rPr>
            </w:pPr>
            <w:del w:id="4632" w:author="Microsoft Office User" w:date="2018-06-11T15:02:00Z">
              <w:r>
                <w:rPr>
                  <w:b/>
                </w:rPr>
                <w:delText>Signature Length</w:delText>
              </w:r>
            </w:del>
          </w:p>
        </w:tc>
      </w:tr>
      <w:tr>
        <w:trPr>
          <w:del w:id="4633" w:author="Microsoft Office User" w:date="2018-06-11T15:02:00Z"/>
        </w:trPr>
        <w:tc>
          <w:tcPr>
            <w:tcW w:w="1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634" w:author="Microsoft Office User" w:date="2018-06-11T15:02:00Z">
              <w:r>
                <w:rPr/>
                <w:delText>C_Sign</w:delText>
              </w:r>
            </w:del>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635" w:author="Microsoft Office User" w:date="2018-06-11T15:02:00Z">
              <w:r>
                <w:rPr/>
                <w:delText>Poly1305</w:delText>
              </w:r>
            </w:del>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636" w:author="Microsoft Office User" w:date="2018-06-11T15:02:00Z">
              <w:r>
                <w:rPr/>
                <w:delText>Any</w:delText>
              </w:r>
            </w:del>
          </w:p>
        </w:tc>
        <w:tc>
          <w:tcPr>
            <w:tcW w:w="1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637" w:author="Microsoft Office User" w:date="2018-06-11T15:02:00Z">
              <w:r>
                <w:rPr/>
                <w:delText>128 bits</w:delText>
              </w:r>
            </w:del>
          </w:p>
        </w:tc>
      </w:tr>
      <w:tr>
        <w:trPr>
          <w:del w:id="4638" w:author="Microsoft Office User" w:date="2018-06-11T15:02:00Z"/>
        </w:trPr>
        <w:tc>
          <w:tcPr>
            <w:tcW w:w="1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639" w:author="Microsoft Office User" w:date="2018-06-11T15:02:00Z">
              <w:r>
                <w:rPr/>
                <w:delText>C_Verify</w:delText>
              </w:r>
            </w:del>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640" w:author="Microsoft Office User" w:date="2018-06-11T15:02:00Z">
              <w:r>
                <w:rPr/>
                <w:delText>Poly1305</w:delText>
              </w:r>
            </w:del>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641" w:author="Microsoft Office User" w:date="2018-06-11T15:02:00Z">
              <w:r>
                <w:rPr/>
                <w:delText>Any</w:delText>
              </w:r>
            </w:del>
          </w:p>
        </w:tc>
        <w:tc>
          <w:tcPr>
            <w:tcW w:w="1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del w:id="4642" w:author="Microsoft Office User" w:date="2018-06-11T15:02:00Z">
              <w:r>
                <w:rPr/>
                <w:delText>128 bits</w:delText>
              </w:r>
            </w:del>
          </w:p>
        </w:tc>
      </w:tr>
    </w:tbl>
    <w:p>
      <w:pPr>
        <w:pStyle w:val="Normal"/>
        <w:numPr>
          <w:ilvl w:val="0"/>
          <w:numId w:val="3"/>
        </w:numPr>
        <w:rPr/>
      </w:pPr>
      <w:r>
        <w:rPr/>
      </w:r>
    </w:p>
    <w:p>
      <w:pPr>
        <w:pStyle w:val="Heading1"/>
        <w:numPr>
          <w:ilvl w:val="0"/>
          <w:numId w:val="2"/>
        </w:numPr>
        <w:tabs>
          <w:tab w:val="left" w:pos="360" w:leader="none"/>
        </w:tabs>
        <w:ind w:left="0" w:hanging="0"/>
        <w:rPr/>
      </w:pPr>
      <w:bookmarkStart w:id="3695" w:name="_Toc516501063"/>
      <w:bookmarkStart w:id="3696" w:name="_Toc416960293"/>
      <w:bookmarkStart w:id="3697" w:name="_Toc395188047"/>
      <w:bookmarkStart w:id="3698" w:name="_Toc391471409"/>
      <w:bookmarkStart w:id="3699" w:name="_Toc370634696"/>
      <w:bookmarkStart w:id="3700" w:name="_Toc368481875"/>
      <w:bookmarkEnd w:id="3695"/>
      <w:bookmarkEnd w:id="3696"/>
      <w:bookmarkEnd w:id="3697"/>
      <w:bookmarkEnd w:id="3698"/>
      <w:bookmarkEnd w:id="3699"/>
      <w:bookmarkEnd w:id="3700"/>
      <w:r>
        <w:rPr/>
        <w:t>PKCS #11 Implementation Conformance</w:t>
      </w:r>
    </w:p>
    <w:p>
      <w:pPr>
        <w:pStyle w:val="Normal"/>
        <w:numPr>
          <w:ilvl w:val="0"/>
          <w:numId w:val="3"/>
        </w:numPr>
        <w:rPr>
          <w:b/>
          <w:b/>
        </w:rPr>
      </w:pPr>
      <w:r>
        <w:rPr/>
        <w:t xml:space="preserve">An implementation is a conforming implementation if it meets the conditions specified in one or more server profiles specified in </w:t>
      </w:r>
      <w:r>
        <w:rPr>
          <w:b/>
        </w:rPr>
        <w:t xml:space="preserve">[PKCS11-Prof]. </w:t>
      </w:r>
    </w:p>
    <w:p>
      <w:pPr>
        <w:pStyle w:val="Normal"/>
        <w:numPr>
          <w:ilvl w:val="0"/>
          <w:numId w:val="3"/>
        </w:numPr>
        <w:rPr/>
      </w:pPr>
      <w:r>
        <w:rPr/>
        <w:t>If a PKCS #11 implementation claims support for a particular profile, then the implementation SHALL conform to all normative statements within the clauses specified for that profile and for any subclauses to each of those clauses</w:t>
      </w:r>
      <w:r>
        <w:rPr>
          <w:rFonts w:cs="Courier New" w:ascii="Courier New" w:hAnsi="Courier New"/>
          <w:szCs w:val="20"/>
        </w:rPr>
        <w:t>.</w:t>
      </w:r>
    </w:p>
    <w:p>
      <w:pPr>
        <w:pStyle w:val="AppendixHeading1"/>
        <w:numPr>
          <w:ilvl w:val="0"/>
          <w:numId w:val="5"/>
        </w:numPr>
        <w:rPr/>
      </w:pPr>
      <w:bookmarkStart w:id="3701" w:name="_Toc516501064"/>
      <w:bookmarkStart w:id="3702" w:name="_Toc287332012"/>
      <w:bookmarkStart w:id="3703" w:name="_Toc85472897"/>
      <w:bookmarkEnd w:id="3701"/>
      <w:bookmarkEnd w:id="3702"/>
      <w:bookmarkEnd w:id="3703"/>
      <w:r>
        <w:rPr/>
        <w:t>Acknowledgments</w:t>
      </w:r>
    </w:p>
    <w:p>
      <w:pPr>
        <w:pStyle w:val="Normal"/>
        <w:numPr>
          <w:ilvl w:val="0"/>
          <w:numId w:val="3"/>
        </w:numPr>
        <w:rPr/>
      </w:pPr>
      <w:r>
        <w:rPr/>
        <w:t>The following individuals have participated in the creation of this specification and are gratefully acknowledged:</w:t>
      </w:r>
    </w:p>
    <w:p>
      <w:pPr>
        <w:pStyle w:val="Titlepageinfo"/>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Participants:</w:t>
      </w:r>
      <w:r>
        <w:rPr/>
        <w:fldChar w:fldCharType="begin"/>
      </w:r>
      <w:r>
        <w:instrText> MACROBUTTON !!br0ken!!</w:instrText>
      </w:r>
      <w:r>
        <w:fldChar w:fldCharType="separate"/>
      </w:r>
      <w:r>
        <w:t>!!br0ken!!</w:t>
      </w:r>
      <w:r>
        <w:fldChar w:fldCharType="end"/>
      </w:r>
    </w:p>
    <w:p>
      <w:pPr>
        <w:pStyle w:val="Normal"/>
        <w:numPr>
          <w:ilvl w:val="0"/>
          <w:numId w:val="3"/>
        </w:numPr>
        <w:spacing w:before="80" w:after="0"/>
        <w:rPr/>
      </w:pPr>
      <w:r>
        <w:rPr/>
      </w:r>
    </w:p>
    <w:p>
      <w:pPr>
        <w:pStyle w:val="Normal"/>
        <w:numPr>
          <w:ilvl w:val="0"/>
          <w:numId w:val="3"/>
        </w:numPr>
        <w:spacing w:before="80" w:after="0"/>
        <w:rPr/>
      </w:pPr>
      <w:r>
        <w:rPr/>
        <w:t>Gil Abel, Athena Smartcard Solutions, Inc.</w:t>
      </w:r>
    </w:p>
    <w:p>
      <w:pPr>
        <w:pStyle w:val="Normal"/>
        <w:numPr>
          <w:ilvl w:val="0"/>
          <w:numId w:val="3"/>
        </w:numPr>
        <w:spacing w:before="80" w:after="0"/>
        <w:rPr/>
      </w:pPr>
      <w:r>
        <w:rPr/>
        <w:t>Warren Armstrong, QuintessenceLabs</w:t>
      </w:r>
    </w:p>
    <w:p>
      <w:pPr>
        <w:pStyle w:val="Normal"/>
        <w:numPr>
          <w:ilvl w:val="0"/>
          <w:numId w:val="3"/>
        </w:numPr>
        <w:spacing w:before="80" w:after="0"/>
        <w:rPr/>
      </w:pPr>
      <w:r>
        <w:rPr/>
        <w:t>Jeff Bartell, Semper Foris Solutions LLC</w:t>
      </w:r>
    </w:p>
    <w:p>
      <w:pPr>
        <w:pStyle w:val="Normal"/>
        <w:numPr>
          <w:ilvl w:val="0"/>
          <w:numId w:val="3"/>
        </w:numPr>
        <w:spacing w:before="80" w:after="0"/>
        <w:rPr/>
      </w:pPr>
      <w:r>
        <w:rPr/>
        <w:t>Peter Bartok, Venafi, Inc.</w:t>
      </w:r>
    </w:p>
    <w:p>
      <w:pPr>
        <w:pStyle w:val="Normal"/>
        <w:numPr>
          <w:ilvl w:val="0"/>
          <w:numId w:val="3"/>
        </w:numPr>
        <w:spacing w:before="80" w:after="0"/>
        <w:rPr/>
      </w:pPr>
      <w:r>
        <w:rPr/>
        <w:t xml:space="preserve">Anthony Berglas, Cryptsoft </w:t>
      </w:r>
    </w:p>
    <w:p>
      <w:pPr>
        <w:pStyle w:val="Normal"/>
        <w:numPr>
          <w:ilvl w:val="0"/>
          <w:numId w:val="3"/>
        </w:numPr>
        <w:spacing w:before="80" w:after="0"/>
        <w:rPr/>
      </w:pPr>
      <w:r>
        <w:rPr/>
        <w:t>Joseph Brand, Semper Fortis Solutions LLC</w:t>
      </w:r>
    </w:p>
    <w:p>
      <w:pPr>
        <w:pStyle w:val="Normal"/>
        <w:numPr>
          <w:ilvl w:val="0"/>
          <w:numId w:val="3"/>
        </w:numPr>
        <w:spacing w:before="80" w:after="0"/>
        <w:rPr/>
      </w:pPr>
      <w:r>
        <w:rPr/>
        <w:t>Kelley Burgin, National Security Agency</w:t>
      </w:r>
    </w:p>
    <w:p>
      <w:pPr>
        <w:pStyle w:val="Normal"/>
        <w:numPr>
          <w:ilvl w:val="0"/>
          <w:numId w:val="3"/>
        </w:numPr>
        <w:spacing w:before="80" w:after="0"/>
        <w:rPr/>
      </w:pPr>
      <w:r>
        <w:rPr/>
        <w:t>Robert Burns, Thales e-Security</w:t>
      </w:r>
    </w:p>
    <w:p>
      <w:pPr>
        <w:pStyle w:val="Normal"/>
        <w:numPr>
          <w:ilvl w:val="0"/>
          <w:numId w:val="3"/>
        </w:numPr>
        <w:spacing w:before="80" w:after="0"/>
        <w:rPr/>
      </w:pPr>
      <w:r>
        <w:rPr/>
        <w:t>Wan-Teh Chang, Google Inc.</w:t>
      </w:r>
    </w:p>
    <w:p>
      <w:pPr>
        <w:pStyle w:val="Normal"/>
        <w:numPr>
          <w:ilvl w:val="0"/>
          <w:numId w:val="3"/>
        </w:numPr>
        <w:spacing w:before="80" w:after="0"/>
        <w:rPr/>
      </w:pPr>
      <w:r>
        <w:rPr/>
        <w:t>Hai-May Chao, Oracle</w:t>
      </w:r>
    </w:p>
    <w:p>
      <w:pPr>
        <w:pStyle w:val="Normal"/>
        <w:numPr>
          <w:ilvl w:val="0"/>
          <w:numId w:val="3"/>
        </w:numPr>
        <w:spacing w:before="80" w:after="0"/>
        <w:rPr/>
      </w:pPr>
      <w:r>
        <w:rPr/>
        <w:t>Janice Cheng, Vormetric, Inc.</w:t>
      </w:r>
    </w:p>
    <w:p>
      <w:pPr>
        <w:pStyle w:val="Normal"/>
        <w:numPr>
          <w:ilvl w:val="0"/>
          <w:numId w:val="3"/>
        </w:numPr>
        <w:spacing w:before="80" w:after="0"/>
        <w:rPr/>
      </w:pPr>
      <w:r>
        <w:rPr/>
        <w:t>Sangrae Cho, Electronics and Telecommunications Research Institute (ETRI)</w:t>
      </w:r>
    </w:p>
    <w:p>
      <w:pPr>
        <w:pStyle w:val="Normal"/>
        <w:numPr>
          <w:ilvl w:val="0"/>
          <w:numId w:val="3"/>
        </w:numPr>
        <w:spacing w:before="80" w:after="0"/>
        <w:rPr/>
      </w:pPr>
      <w:r>
        <w:rPr/>
        <w:t>Doron Cohen, SafeNet, Inc.</w:t>
      </w:r>
    </w:p>
    <w:p>
      <w:pPr>
        <w:pStyle w:val="Normal"/>
        <w:numPr>
          <w:ilvl w:val="0"/>
          <w:numId w:val="3"/>
        </w:numPr>
        <w:spacing w:before="80" w:after="0"/>
        <w:rPr/>
      </w:pPr>
      <w:r>
        <w:rPr/>
        <w:t>Fadi Cotran, Futurex</w:t>
      </w:r>
    </w:p>
    <w:p>
      <w:pPr>
        <w:pStyle w:val="Normal"/>
        <w:numPr>
          <w:ilvl w:val="0"/>
          <w:numId w:val="3"/>
        </w:numPr>
        <w:spacing w:before="80" w:after="0"/>
        <w:rPr/>
      </w:pPr>
      <w:r>
        <w:rPr/>
        <w:t xml:space="preserve">Tony Cox, Cryptsoft </w:t>
      </w:r>
    </w:p>
    <w:p>
      <w:pPr>
        <w:pStyle w:val="Normal"/>
        <w:numPr>
          <w:ilvl w:val="0"/>
          <w:numId w:val="3"/>
        </w:numPr>
        <w:spacing w:before="80" w:after="0"/>
        <w:rPr/>
      </w:pPr>
      <w:r>
        <w:rPr/>
        <w:t>Christopher Duane, EMC</w:t>
      </w:r>
    </w:p>
    <w:p>
      <w:pPr>
        <w:pStyle w:val="Normal"/>
        <w:numPr>
          <w:ilvl w:val="0"/>
          <w:numId w:val="3"/>
        </w:numPr>
        <w:spacing w:before="80" w:after="0"/>
        <w:rPr/>
      </w:pPr>
      <w:r>
        <w:rPr/>
        <w:t>Chris Dunn, SafeNet, Inc.</w:t>
      </w:r>
    </w:p>
    <w:p>
      <w:pPr>
        <w:pStyle w:val="Normal"/>
        <w:numPr>
          <w:ilvl w:val="0"/>
          <w:numId w:val="3"/>
        </w:numPr>
        <w:spacing w:before="80" w:after="0"/>
        <w:rPr/>
      </w:pPr>
      <w:r>
        <w:rPr/>
        <w:t>Valerie Fenwick, Oracle</w:t>
      </w:r>
    </w:p>
    <w:p>
      <w:pPr>
        <w:pStyle w:val="Normal"/>
        <w:numPr>
          <w:ilvl w:val="0"/>
          <w:numId w:val="3"/>
        </w:numPr>
        <w:spacing w:before="80" w:after="0"/>
        <w:rPr/>
      </w:pPr>
      <w:r>
        <w:rPr/>
        <w:t>Terry Fletcher, SafeNet, Inc.</w:t>
      </w:r>
    </w:p>
    <w:p>
      <w:pPr>
        <w:pStyle w:val="Normal"/>
        <w:numPr>
          <w:ilvl w:val="0"/>
          <w:numId w:val="3"/>
        </w:numPr>
        <w:spacing w:before="80" w:after="0"/>
        <w:rPr/>
      </w:pPr>
      <w:r>
        <w:rPr/>
        <w:t>Susan Gleeson, Oracle</w:t>
      </w:r>
    </w:p>
    <w:p>
      <w:pPr>
        <w:pStyle w:val="Normal"/>
        <w:numPr>
          <w:ilvl w:val="0"/>
          <w:numId w:val="3"/>
        </w:numPr>
        <w:spacing w:before="80" w:after="0"/>
        <w:rPr/>
      </w:pPr>
      <w:r>
        <w:rPr/>
        <w:t>Sven Gossel, Charismathics</w:t>
      </w:r>
    </w:p>
    <w:p>
      <w:pPr>
        <w:pStyle w:val="Normal"/>
        <w:numPr>
          <w:ilvl w:val="0"/>
          <w:numId w:val="3"/>
        </w:numPr>
        <w:spacing w:before="80" w:after="0"/>
        <w:rPr/>
      </w:pPr>
      <w:r>
        <w:rPr/>
        <w:t>John Green, QuintessenceLabs</w:t>
      </w:r>
    </w:p>
    <w:p>
      <w:pPr>
        <w:pStyle w:val="Normal"/>
        <w:numPr>
          <w:ilvl w:val="0"/>
          <w:numId w:val="3"/>
        </w:numPr>
        <w:spacing w:before="80" w:after="0"/>
        <w:rPr/>
      </w:pPr>
      <w:r>
        <w:rPr/>
        <w:t>Robert Griffin, EMC</w:t>
      </w:r>
    </w:p>
    <w:p>
      <w:pPr>
        <w:pStyle w:val="Normal"/>
        <w:numPr>
          <w:ilvl w:val="0"/>
          <w:numId w:val="3"/>
        </w:numPr>
        <w:spacing w:before="80" w:after="0"/>
        <w:rPr/>
      </w:pPr>
      <w:r>
        <w:rPr/>
        <w:t>Paul Grojean, Individual</w:t>
      </w:r>
    </w:p>
    <w:p>
      <w:pPr>
        <w:pStyle w:val="Normal"/>
        <w:numPr>
          <w:ilvl w:val="0"/>
          <w:numId w:val="3"/>
        </w:numPr>
        <w:spacing w:before="80" w:after="0"/>
        <w:rPr/>
      </w:pPr>
      <w:r>
        <w:rPr/>
        <w:t>Peter Gutmann, Individual</w:t>
      </w:r>
    </w:p>
    <w:p>
      <w:pPr>
        <w:pStyle w:val="Normal"/>
        <w:numPr>
          <w:ilvl w:val="0"/>
          <w:numId w:val="3"/>
        </w:numPr>
        <w:spacing w:before="80" w:after="0"/>
        <w:rPr/>
      </w:pPr>
      <w:r>
        <w:rPr/>
        <w:t>Dennis E. Hamilton, Individual</w:t>
      </w:r>
    </w:p>
    <w:p>
      <w:pPr>
        <w:pStyle w:val="Normal"/>
        <w:numPr>
          <w:ilvl w:val="0"/>
          <w:numId w:val="3"/>
        </w:numPr>
        <w:spacing w:before="80" w:after="0"/>
        <w:rPr/>
      </w:pPr>
      <w:r>
        <w:rPr/>
        <w:t>Thomas Hardjono, M.I.T.</w:t>
      </w:r>
    </w:p>
    <w:p>
      <w:pPr>
        <w:pStyle w:val="Normal"/>
        <w:numPr>
          <w:ilvl w:val="0"/>
          <w:numId w:val="3"/>
        </w:numPr>
        <w:spacing w:before="80" w:after="0"/>
        <w:rPr/>
      </w:pPr>
      <w:r>
        <w:rPr/>
        <w:t>Tim Hudson, Cryptsoft</w:t>
      </w:r>
    </w:p>
    <w:p>
      <w:pPr>
        <w:pStyle w:val="Normal"/>
        <w:numPr>
          <w:ilvl w:val="0"/>
          <w:numId w:val="3"/>
        </w:numPr>
        <w:spacing w:before="80" w:after="0"/>
        <w:rPr/>
      </w:pPr>
      <w:r>
        <w:rPr/>
        <w:t>Gershon Janssen, Individual</w:t>
      </w:r>
    </w:p>
    <w:p>
      <w:pPr>
        <w:pStyle w:val="Normal"/>
        <w:numPr>
          <w:ilvl w:val="0"/>
          <w:numId w:val="3"/>
        </w:numPr>
        <w:spacing w:before="80" w:after="0"/>
        <w:rPr/>
      </w:pPr>
      <w:r>
        <w:rPr/>
        <w:t>Seunghun Jin, Electronics and Telecommunications Research Institute (ETRI)</w:t>
      </w:r>
    </w:p>
    <w:p>
      <w:pPr>
        <w:pStyle w:val="Normal"/>
        <w:numPr>
          <w:ilvl w:val="0"/>
          <w:numId w:val="3"/>
        </w:numPr>
        <w:spacing w:before="80" w:after="0"/>
        <w:rPr/>
      </w:pPr>
      <w:r>
        <w:rPr/>
        <w:t>Wang Jingman, Feitan Technologies</w:t>
      </w:r>
    </w:p>
    <w:p>
      <w:pPr>
        <w:pStyle w:val="Normal"/>
        <w:numPr>
          <w:ilvl w:val="0"/>
          <w:numId w:val="3"/>
        </w:numPr>
        <w:spacing w:before="80" w:after="0"/>
        <w:rPr/>
      </w:pPr>
      <w:r>
        <w:rPr/>
        <w:t>Andrey Jivsov, Symantec Corp.</w:t>
      </w:r>
    </w:p>
    <w:p>
      <w:pPr>
        <w:pStyle w:val="Normal"/>
        <w:numPr>
          <w:ilvl w:val="0"/>
          <w:numId w:val="3"/>
        </w:numPr>
        <w:spacing w:before="80" w:after="0"/>
        <w:rPr/>
      </w:pPr>
      <w:r>
        <w:rPr/>
        <w:t>Mark Joseph, P6R</w:t>
      </w:r>
    </w:p>
    <w:p>
      <w:pPr>
        <w:pStyle w:val="Normal"/>
        <w:numPr>
          <w:ilvl w:val="0"/>
          <w:numId w:val="3"/>
        </w:numPr>
        <w:spacing w:before="80" w:after="0"/>
        <w:rPr/>
      </w:pPr>
      <w:r>
        <w:rPr/>
        <w:t>Stefan Kaesar, Infineon Technologies</w:t>
      </w:r>
    </w:p>
    <w:p>
      <w:pPr>
        <w:pStyle w:val="Normal"/>
        <w:numPr>
          <w:ilvl w:val="0"/>
          <w:numId w:val="3"/>
        </w:numPr>
        <w:spacing w:before="80" w:after="0"/>
        <w:rPr/>
      </w:pPr>
      <w:r>
        <w:rPr/>
        <w:t>Greg Kazmierczak, Wave Systems Corp.</w:t>
      </w:r>
    </w:p>
    <w:p>
      <w:pPr>
        <w:pStyle w:val="Normal"/>
        <w:numPr>
          <w:ilvl w:val="0"/>
          <w:numId w:val="3"/>
        </w:numPr>
        <w:spacing w:before="80" w:after="0"/>
        <w:rPr/>
      </w:pPr>
      <w:r>
        <w:rPr/>
        <w:t>Mark Knight, Thales e-Security</w:t>
      </w:r>
    </w:p>
    <w:p>
      <w:pPr>
        <w:pStyle w:val="Normal"/>
        <w:numPr>
          <w:ilvl w:val="0"/>
          <w:numId w:val="3"/>
        </w:numPr>
        <w:spacing w:before="80" w:after="0"/>
        <w:rPr>
          <w:lang w:val="de-CH"/>
        </w:rPr>
      </w:pPr>
      <w:r>
        <w:rPr>
          <w:lang w:val="de-CH"/>
        </w:rPr>
        <w:t>Darren Krahn, Google Inc.</w:t>
      </w:r>
    </w:p>
    <w:p>
      <w:pPr>
        <w:pStyle w:val="Normal"/>
        <w:numPr>
          <w:ilvl w:val="0"/>
          <w:numId w:val="3"/>
        </w:numPr>
        <w:spacing w:before="80" w:after="0"/>
        <w:rPr>
          <w:lang w:val="de-CH"/>
        </w:rPr>
      </w:pPr>
      <w:r>
        <w:rPr>
          <w:lang w:val="de-CH"/>
        </w:rPr>
        <w:t>Alex Krasnov, Infineon Technologies AG</w:t>
      </w:r>
    </w:p>
    <w:p>
      <w:pPr>
        <w:pStyle w:val="Normal"/>
        <w:numPr>
          <w:ilvl w:val="0"/>
          <w:numId w:val="3"/>
        </w:numPr>
        <w:spacing w:before="80" w:after="0"/>
        <w:rPr/>
      </w:pPr>
      <w:r>
        <w:rPr/>
        <w:t>Dina Kurktchi-Nimeh, Oracle</w:t>
      </w:r>
    </w:p>
    <w:p>
      <w:pPr>
        <w:pStyle w:val="Normal"/>
        <w:numPr>
          <w:ilvl w:val="0"/>
          <w:numId w:val="3"/>
        </w:numPr>
        <w:spacing w:before="80" w:after="0"/>
        <w:rPr/>
      </w:pPr>
      <w:r>
        <w:rPr/>
        <w:t>Mark Lambiase, SecureAuth Corporation</w:t>
      </w:r>
    </w:p>
    <w:p>
      <w:pPr>
        <w:pStyle w:val="Normal"/>
        <w:numPr>
          <w:ilvl w:val="0"/>
          <w:numId w:val="3"/>
        </w:numPr>
        <w:spacing w:before="80" w:after="0"/>
        <w:rPr/>
      </w:pPr>
      <w:r>
        <w:rPr/>
        <w:t>Lawrence Lee, GoTrust Technology Inc.</w:t>
      </w:r>
    </w:p>
    <w:p>
      <w:pPr>
        <w:pStyle w:val="Normal"/>
        <w:numPr>
          <w:ilvl w:val="0"/>
          <w:numId w:val="3"/>
        </w:numPr>
        <w:spacing w:before="80" w:after="0"/>
        <w:rPr>
          <w:lang w:val="fr-CH"/>
        </w:rPr>
      </w:pPr>
      <w:r>
        <w:rPr>
          <w:lang w:val="fr-CH"/>
        </w:rPr>
        <w:t xml:space="preserve">John Leiseboer, QuintessenceLabs </w:t>
      </w:r>
    </w:p>
    <w:p>
      <w:pPr>
        <w:pStyle w:val="Normal"/>
        <w:numPr>
          <w:ilvl w:val="0"/>
          <w:numId w:val="3"/>
        </w:numPr>
        <w:spacing w:before="80" w:after="0"/>
        <w:rPr>
          <w:lang w:val="fr-CH"/>
        </w:rPr>
      </w:pPr>
      <w:r>
        <w:rPr>
          <w:lang w:val="fr-CH"/>
        </w:rPr>
        <w:t>Sean Leon, Infineon Technologies</w:t>
      </w:r>
    </w:p>
    <w:p>
      <w:pPr>
        <w:pStyle w:val="Normal"/>
        <w:numPr>
          <w:ilvl w:val="0"/>
          <w:numId w:val="3"/>
        </w:numPr>
        <w:spacing w:before="80" w:after="0"/>
        <w:rPr>
          <w:lang w:val="fr-CH"/>
        </w:rPr>
      </w:pPr>
      <w:r>
        <w:rPr>
          <w:lang w:val="fr-CH"/>
        </w:rPr>
        <w:t>Geoffrey Li, Infineon Technologies</w:t>
      </w:r>
    </w:p>
    <w:p>
      <w:pPr>
        <w:pStyle w:val="Normal"/>
        <w:numPr>
          <w:ilvl w:val="0"/>
          <w:numId w:val="3"/>
        </w:numPr>
        <w:spacing w:before="80" w:after="0"/>
        <w:rPr>
          <w:lang w:val="fr-CH"/>
        </w:rPr>
      </w:pPr>
      <w:r>
        <w:rPr>
          <w:lang w:val="fr-CH"/>
        </w:rPr>
        <w:t>Howie Liu, Infineon Technologies</w:t>
      </w:r>
    </w:p>
    <w:p>
      <w:pPr>
        <w:pStyle w:val="Normal"/>
        <w:numPr>
          <w:ilvl w:val="0"/>
          <w:numId w:val="3"/>
        </w:numPr>
        <w:spacing w:before="80" w:after="0"/>
        <w:rPr/>
      </w:pPr>
      <w:r>
        <w:rPr/>
        <w:t>Hal Lockhart, Oracle</w:t>
      </w:r>
    </w:p>
    <w:p>
      <w:pPr>
        <w:pStyle w:val="Normal"/>
        <w:numPr>
          <w:ilvl w:val="0"/>
          <w:numId w:val="3"/>
        </w:numPr>
        <w:spacing w:before="80" w:after="0"/>
        <w:rPr/>
      </w:pPr>
      <w:r>
        <w:rPr/>
        <w:t>Robert Lockhart, Thales e-Security</w:t>
      </w:r>
    </w:p>
    <w:p>
      <w:pPr>
        <w:pStyle w:val="Normal"/>
        <w:numPr>
          <w:ilvl w:val="0"/>
          <w:numId w:val="3"/>
        </w:numPr>
        <w:spacing w:before="80" w:after="0"/>
        <w:rPr/>
      </w:pPr>
      <w:r>
        <w:rPr/>
        <w:t>Dale Moberg, Axway Software</w:t>
      </w:r>
    </w:p>
    <w:p>
      <w:pPr>
        <w:pStyle w:val="Normal"/>
        <w:numPr>
          <w:ilvl w:val="0"/>
          <w:numId w:val="3"/>
        </w:numPr>
        <w:spacing w:before="80" w:after="0"/>
        <w:rPr/>
      </w:pPr>
      <w:r>
        <w:rPr/>
        <w:t>Darren Moffat, Oracle</w:t>
      </w:r>
    </w:p>
    <w:p>
      <w:pPr>
        <w:pStyle w:val="Normal"/>
        <w:numPr>
          <w:ilvl w:val="0"/>
          <w:numId w:val="3"/>
        </w:numPr>
        <w:spacing w:before="80" w:after="0"/>
        <w:rPr/>
      </w:pPr>
      <w:r>
        <w:rPr/>
        <w:t>Valery Osheter, SafeNet, Inc.</w:t>
      </w:r>
    </w:p>
    <w:p>
      <w:pPr>
        <w:pStyle w:val="Normal"/>
        <w:numPr>
          <w:ilvl w:val="0"/>
          <w:numId w:val="3"/>
        </w:numPr>
        <w:spacing w:before="80" w:after="0"/>
        <w:rPr/>
      </w:pPr>
      <w:r>
        <w:rPr/>
        <w:t>Sean Parkinson, EMC</w:t>
      </w:r>
    </w:p>
    <w:p>
      <w:pPr>
        <w:pStyle w:val="Normal"/>
        <w:numPr>
          <w:ilvl w:val="0"/>
          <w:numId w:val="3"/>
        </w:numPr>
        <w:spacing w:before="80" w:after="0"/>
        <w:rPr/>
      </w:pPr>
      <w:r>
        <w:rPr/>
        <w:t>Rob Philpott, EMC</w:t>
      </w:r>
    </w:p>
    <w:p>
      <w:pPr>
        <w:pStyle w:val="Normal"/>
        <w:numPr>
          <w:ilvl w:val="0"/>
          <w:numId w:val="3"/>
        </w:numPr>
        <w:spacing w:before="80" w:after="0"/>
        <w:rPr/>
      </w:pPr>
      <w:r>
        <w:rPr/>
        <w:t>Mark Powers, Oracle</w:t>
      </w:r>
    </w:p>
    <w:p>
      <w:pPr>
        <w:pStyle w:val="Normal"/>
        <w:numPr>
          <w:ilvl w:val="0"/>
          <w:numId w:val="3"/>
        </w:numPr>
        <w:spacing w:before="80" w:after="0"/>
        <w:rPr/>
      </w:pPr>
      <w:r>
        <w:rPr/>
        <w:t>Ajai Puri, SafeNet, Inc.</w:t>
      </w:r>
    </w:p>
    <w:p>
      <w:pPr>
        <w:pStyle w:val="Normal"/>
        <w:numPr>
          <w:ilvl w:val="0"/>
          <w:numId w:val="3"/>
        </w:numPr>
        <w:spacing w:before="80" w:after="0"/>
        <w:rPr/>
      </w:pPr>
      <w:r>
        <w:rPr/>
        <w:t>Robert Relyea, Red Hat</w:t>
      </w:r>
    </w:p>
    <w:p>
      <w:pPr>
        <w:pStyle w:val="Normal"/>
        <w:numPr>
          <w:ilvl w:val="0"/>
          <w:numId w:val="3"/>
        </w:numPr>
        <w:spacing w:before="80" w:after="0"/>
        <w:rPr/>
      </w:pPr>
      <w:r>
        <w:rPr/>
        <w:t>Saikat Saha, Oracle</w:t>
      </w:r>
    </w:p>
    <w:p>
      <w:pPr>
        <w:pStyle w:val="Normal"/>
        <w:numPr>
          <w:ilvl w:val="0"/>
          <w:numId w:val="3"/>
        </w:numPr>
        <w:spacing w:before="80" w:after="0"/>
        <w:rPr>
          <w:lang w:val="it-IT"/>
        </w:rPr>
      </w:pPr>
      <w:r>
        <w:rPr>
          <w:lang w:val="it-IT"/>
        </w:rPr>
        <w:t>Subhash Sankuratripati, NetApp</w:t>
      </w:r>
    </w:p>
    <w:p>
      <w:pPr>
        <w:pStyle w:val="Normal"/>
        <w:numPr>
          <w:ilvl w:val="0"/>
          <w:numId w:val="3"/>
        </w:numPr>
        <w:spacing w:before="80" w:after="0"/>
        <w:rPr>
          <w:lang w:val="it-IT"/>
        </w:rPr>
      </w:pPr>
      <w:r>
        <w:rPr>
          <w:lang w:val="it-IT"/>
        </w:rPr>
        <w:t>Anthony Scarpino, Oracle</w:t>
      </w:r>
    </w:p>
    <w:p>
      <w:pPr>
        <w:pStyle w:val="Normal"/>
        <w:numPr>
          <w:ilvl w:val="0"/>
          <w:numId w:val="3"/>
        </w:numPr>
        <w:spacing w:before="80" w:after="0"/>
        <w:rPr/>
      </w:pPr>
      <w:r>
        <w:rPr/>
        <w:t>Johann Schoetz, Infineon Technologies AG</w:t>
      </w:r>
    </w:p>
    <w:p>
      <w:pPr>
        <w:pStyle w:val="Normal"/>
        <w:numPr>
          <w:ilvl w:val="0"/>
          <w:numId w:val="3"/>
        </w:numPr>
        <w:spacing w:before="80" w:after="0"/>
        <w:rPr/>
      </w:pPr>
      <w:r>
        <w:rPr/>
        <w:t>Rayees Shamsuddin, Wave Systems Corp.</w:t>
      </w:r>
    </w:p>
    <w:p>
      <w:pPr>
        <w:pStyle w:val="Normal"/>
        <w:numPr>
          <w:ilvl w:val="0"/>
          <w:numId w:val="3"/>
        </w:numPr>
        <w:spacing w:before="80" w:after="0"/>
        <w:rPr>
          <w:lang w:val="it-IT"/>
        </w:rPr>
      </w:pPr>
      <w:r>
        <w:rPr>
          <w:lang w:val="it-IT"/>
        </w:rPr>
        <w:t>Radhika Siravara, Oracle</w:t>
      </w:r>
    </w:p>
    <w:p>
      <w:pPr>
        <w:pStyle w:val="Normal"/>
        <w:numPr>
          <w:ilvl w:val="0"/>
          <w:numId w:val="3"/>
        </w:numPr>
        <w:spacing w:before="80" w:after="0"/>
        <w:rPr>
          <w:lang w:val="it-IT"/>
        </w:rPr>
      </w:pPr>
      <w:r>
        <w:rPr>
          <w:lang w:val="it-IT"/>
        </w:rPr>
        <w:t>Brian Smith, Mozilla Corporation</w:t>
      </w:r>
    </w:p>
    <w:p>
      <w:pPr>
        <w:pStyle w:val="Normal"/>
        <w:numPr>
          <w:ilvl w:val="0"/>
          <w:numId w:val="3"/>
        </w:numPr>
        <w:spacing w:before="80" w:after="0"/>
        <w:rPr/>
      </w:pPr>
      <w:r>
        <w:rPr/>
        <w:t>David Smith, Venafi, Inc.</w:t>
      </w:r>
    </w:p>
    <w:p>
      <w:pPr>
        <w:pStyle w:val="Normal"/>
        <w:numPr>
          <w:ilvl w:val="0"/>
          <w:numId w:val="3"/>
        </w:numPr>
        <w:spacing w:before="80" w:after="0"/>
        <w:rPr/>
      </w:pPr>
      <w:r>
        <w:rPr/>
        <w:t>Ryan Smith, Futurex</w:t>
      </w:r>
    </w:p>
    <w:p>
      <w:pPr>
        <w:pStyle w:val="Normal"/>
        <w:numPr>
          <w:ilvl w:val="0"/>
          <w:numId w:val="3"/>
        </w:numPr>
        <w:spacing w:before="80" w:after="0"/>
        <w:rPr/>
      </w:pPr>
      <w:r>
        <w:rPr/>
        <w:t>Jerry Smith, US Department of Defense (DoD)</w:t>
      </w:r>
    </w:p>
    <w:p>
      <w:pPr>
        <w:pStyle w:val="Normal"/>
        <w:numPr>
          <w:ilvl w:val="0"/>
          <w:numId w:val="3"/>
        </w:numPr>
        <w:spacing w:before="80" w:after="0"/>
        <w:rPr/>
      </w:pPr>
      <w:r>
        <w:rPr/>
        <w:t>Oscar So, Oracle</w:t>
      </w:r>
    </w:p>
    <w:p>
      <w:pPr>
        <w:pStyle w:val="Normal"/>
        <w:numPr>
          <w:ilvl w:val="0"/>
          <w:numId w:val="3"/>
        </w:numPr>
        <w:spacing w:before="80" w:after="0"/>
        <w:rPr/>
      </w:pPr>
      <w:r>
        <w:rPr/>
        <w:t>Graham Steel, Cryptosense</w:t>
      </w:r>
    </w:p>
    <w:p>
      <w:pPr>
        <w:pStyle w:val="Normal"/>
        <w:numPr>
          <w:ilvl w:val="0"/>
          <w:numId w:val="3"/>
        </w:numPr>
        <w:spacing w:before="80" w:after="0"/>
        <w:rPr/>
      </w:pPr>
      <w:r>
        <w:rPr/>
        <w:t xml:space="preserve">Michael Stevens, QuintessenceLabs </w:t>
      </w:r>
    </w:p>
    <w:p>
      <w:pPr>
        <w:pStyle w:val="Normal"/>
        <w:numPr>
          <w:ilvl w:val="0"/>
          <w:numId w:val="3"/>
        </w:numPr>
        <w:spacing w:before="80" w:after="0"/>
        <w:rPr/>
      </w:pPr>
      <w:r>
        <w:rPr/>
        <w:t>Michael StJohns, Individual</w:t>
      </w:r>
    </w:p>
    <w:p>
      <w:pPr>
        <w:pStyle w:val="Normal"/>
        <w:numPr>
          <w:ilvl w:val="0"/>
          <w:numId w:val="3"/>
        </w:numPr>
        <w:spacing w:before="80" w:after="0"/>
        <w:rPr/>
      </w:pPr>
      <w:r>
        <w:rPr/>
        <w:t>Jim Susoy, P6R</w:t>
      </w:r>
    </w:p>
    <w:p>
      <w:pPr>
        <w:pStyle w:val="Normal"/>
        <w:numPr>
          <w:ilvl w:val="0"/>
          <w:numId w:val="3"/>
        </w:numPr>
        <w:spacing w:before="80" w:after="0"/>
        <w:rPr/>
      </w:pPr>
      <w:r>
        <w:rPr/>
        <w:t>Sander Temme, Thales e-Security</w:t>
      </w:r>
    </w:p>
    <w:p>
      <w:pPr>
        <w:pStyle w:val="Normal"/>
        <w:numPr>
          <w:ilvl w:val="0"/>
          <w:numId w:val="3"/>
        </w:numPr>
        <w:spacing w:before="80" w:after="0"/>
        <w:rPr/>
      </w:pPr>
      <w:r>
        <w:rPr/>
        <w:t>Kiran Thota, VMware, Inc.</w:t>
      </w:r>
    </w:p>
    <w:p>
      <w:pPr>
        <w:pStyle w:val="Normal"/>
        <w:numPr>
          <w:ilvl w:val="0"/>
          <w:numId w:val="3"/>
        </w:numPr>
        <w:spacing w:before="80" w:after="0"/>
        <w:rPr/>
      </w:pPr>
      <w:r>
        <w:rPr/>
        <w:t>Walter-John Turnes, Gemini Security Solutions, Inc.</w:t>
      </w:r>
    </w:p>
    <w:p>
      <w:pPr>
        <w:pStyle w:val="Normal"/>
        <w:numPr>
          <w:ilvl w:val="0"/>
          <w:numId w:val="3"/>
        </w:numPr>
        <w:spacing w:before="80" w:after="0"/>
        <w:rPr>
          <w:lang w:val="de-CH"/>
        </w:rPr>
      </w:pPr>
      <w:r>
        <w:rPr>
          <w:lang w:val="de-CH"/>
        </w:rPr>
        <w:t>Stef Walter, Red Hat</w:t>
      </w:r>
    </w:p>
    <w:p>
      <w:pPr>
        <w:pStyle w:val="Normal"/>
        <w:numPr>
          <w:ilvl w:val="0"/>
          <w:numId w:val="3"/>
        </w:numPr>
        <w:spacing w:before="80" w:after="0"/>
        <w:rPr>
          <w:lang w:val="de-CH"/>
        </w:rPr>
      </w:pPr>
      <w:r>
        <w:rPr>
          <w:lang w:val="de-CH"/>
        </w:rPr>
        <w:t>James Wang, Vormetric</w:t>
      </w:r>
    </w:p>
    <w:p>
      <w:pPr>
        <w:pStyle w:val="Normal"/>
        <w:numPr>
          <w:ilvl w:val="0"/>
          <w:numId w:val="3"/>
        </w:numPr>
        <w:spacing w:before="80" w:after="0"/>
        <w:rPr>
          <w:lang w:val="de-CH"/>
        </w:rPr>
      </w:pPr>
      <w:r>
        <w:rPr>
          <w:lang w:val="de-CH"/>
        </w:rPr>
        <w:t>Jeff Webb, Dell</w:t>
      </w:r>
    </w:p>
    <w:p>
      <w:pPr>
        <w:pStyle w:val="Normal"/>
        <w:numPr>
          <w:ilvl w:val="0"/>
          <w:numId w:val="3"/>
        </w:numPr>
        <w:spacing w:before="80" w:after="0"/>
        <w:rPr>
          <w:lang w:val="de-CH"/>
        </w:rPr>
      </w:pPr>
      <w:r>
        <w:rPr>
          <w:lang w:val="de-CH"/>
        </w:rPr>
        <w:t>Peng Yu, Feitian Technologies</w:t>
      </w:r>
    </w:p>
    <w:p>
      <w:pPr>
        <w:pStyle w:val="Normal"/>
        <w:numPr>
          <w:ilvl w:val="0"/>
          <w:numId w:val="3"/>
        </w:numPr>
        <w:spacing w:before="80" w:after="0"/>
        <w:rPr>
          <w:lang w:val="de-CH"/>
        </w:rPr>
      </w:pPr>
      <w:r>
        <w:rPr>
          <w:lang w:val="de-CH"/>
        </w:rPr>
        <w:t xml:space="preserve">Magda Zdunkiewicz, Cryptsoft </w:t>
      </w:r>
    </w:p>
    <w:p>
      <w:pPr>
        <w:pStyle w:val="Normal"/>
        <w:numPr>
          <w:ilvl w:val="0"/>
          <w:numId w:val="3"/>
        </w:numPr>
        <w:spacing w:before="80" w:after="0"/>
        <w:rPr>
          <w:lang w:val="de-CH"/>
        </w:rPr>
      </w:pPr>
      <w:r>
        <w:rPr>
          <w:lang w:val="de-CH"/>
        </w:rPr>
        <w:t>Chris Zimman, Individual</w:t>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de-CH"/>
        </w:rPr>
      </w:pPr>
      <w:r>
        <w:rPr>
          <w:lang w:val="de-CH"/>
        </w:rPr>
      </w:r>
    </w:p>
    <w:p>
      <w:pPr>
        <w:pStyle w:val="Norma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de-CH"/>
        </w:rPr>
      </w:pPr>
      <w:r>
        <w:rPr>
          <w:lang w:val="de-CH"/>
        </w:rPr>
      </w:r>
    </w:p>
    <w:p>
      <w:pPr>
        <w:pStyle w:val="AppendixHeading1"/>
        <w:numPr>
          <w:ilvl w:val="0"/>
          <w:numId w:val="5"/>
        </w:numPr>
        <w:rPr>
          <w:lang w:val="de-CH"/>
        </w:rPr>
      </w:pPr>
      <w:bookmarkStart w:id="3704" w:name="_Toc516501065"/>
      <w:bookmarkStart w:id="3705" w:name="_Toc416960295"/>
      <w:bookmarkStart w:id="3706" w:name="_Toc395188049"/>
      <w:bookmarkStart w:id="3707" w:name="_Toc391471411"/>
      <w:bookmarkStart w:id="3708" w:name="_Toc370634698"/>
      <w:bookmarkEnd w:id="3704"/>
      <w:bookmarkEnd w:id="3705"/>
      <w:bookmarkEnd w:id="3706"/>
      <w:bookmarkEnd w:id="3707"/>
      <w:bookmarkEnd w:id="3708"/>
      <w:r>
        <w:rPr>
          <w:lang w:val="de-CH"/>
        </w:rPr>
        <w:t>Manifest Constants</w:t>
      </w:r>
    </w:p>
    <w:p>
      <w:pPr>
        <w:pStyle w:val="Normal"/>
        <w:numPr>
          <w:ilvl w:val="0"/>
          <w:numId w:val="3"/>
        </w:numPr>
        <w:rPr/>
      </w:pPr>
      <w:r>
        <w:rPr/>
        <w:t xml:space="preserve">The following definitions can be found in the appropriate computer language files referenced on the title page of this specification.  Also, refer to </w:t>
      </w:r>
      <w:r>
        <w:rPr>
          <w:b/>
        </w:rPr>
        <w:t>[PKCS11_BASE]</w:t>
      </w:r>
      <w:r>
        <w:rPr/>
        <w:t xml:space="preserve"> and</w:t>
      </w:r>
      <w:r>
        <w:rPr>
          <w:b/>
        </w:rPr>
        <w:t xml:space="preserve"> [PKCS11_HIST] </w:t>
      </w:r>
      <w:r>
        <w:rPr/>
        <w:t>for additional definitions.</w:t>
      </w:r>
    </w:p>
    <w:p>
      <w:pPr>
        <w:pStyle w:val="Normal"/>
        <w:numPr>
          <w:ilvl w:val="0"/>
          <w:numId w:val="3"/>
        </w:numPr>
        <w:rPr/>
      </w:pPr>
      <w:r>
        <w:rPr/>
      </w:r>
    </w:p>
    <w:p>
      <w:pPr>
        <w:pStyle w:val="BoxedCode1"/>
        <w:numPr>
          <w:ilvl w:val="0"/>
          <w:numId w:val="3"/>
        </w:numPr>
        <w:rPr>
          <w:highlight w:val="yellow"/>
        </w:rPr>
      </w:pPr>
      <w:r>
        <w:rPr>
          <w:highlight w:val="yellow"/>
        </w:rPr>
        <w:t>/*</w:t>
      </w:r>
    </w:p>
    <w:p>
      <w:pPr>
        <w:pStyle w:val="BoxedCode1"/>
        <w:numPr>
          <w:ilvl w:val="0"/>
          <w:numId w:val="3"/>
        </w:numPr>
        <w:rPr>
          <w:highlight w:val="yellow"/>
        </w:rPr>
      </w:pPr>
      <w:r>
        <w:rPr>
          <w:highlight w:val="yellow"/>
        </w:rPr>
        <w:t xml:space="preserve"> </w:t>
      </w:r>
      <w:r>
        <w:rPr>
          <w:highlight w:val="yellow"/>
        </w:rPr>
        <w:t>* Copyright © Oasis Open 2013.  All right reserved.</w:t>
      </w:r>
    </w:p>
    <w:p>
      <w:pPr>
        <w:pStyle w:val="BoxedCode1"/>
        <w:numPr>
          <w:ilvl w:val="0"/>
          <w:numId w:val="3"/>
        </w:numPr>
        <w:rPr>
          <w:highlight w:val="yellow"/>
        </w:rPr>
      </w:pPr>
      <w:r>
        <w:rPr>
          <w:highlight w:val="yellow"/>
        </w:rPr>
        <w:t xml:space="preserve"> </w:t>
      </w:r>
      <w:r>
        <w:rPr>
          <w:highlight w:val="yellow"/>
        </w:rPr>
        <w:t>* OASIS trademark, IPR and other policies apply.</w:t>
      </w:r>
    </w:p>
    <w:p>
      <w:pPr>
        <w:pStyle w:val="BoxedCode1"/>
        <w:numPr>
          <w:ilvl w:val="0"/>
          <w:numId w:val="3"/>
        </w:numPr>
        <w:rPr/>
      </w:pPr>
      <w:r>
        <w:rPr>
          <w:highlight w:val="yellow"/>
        </w:rPr>
        <w:t xml:space="preserve"> </w:t>
      </w:r>
      <w:r>
        <w:rPr>
          <w:highlight w:val="yellow"/>
        </w:rPr>
        <w:t xml:space="preserve">* </w:t>
      </w:r>
      <w:hyperlink r:id="rId76">
        <w:r>
          <w:rPr>
            <w:webHidden/>
            <w:rStyle w:val="InternetLink"/>
            <w:highlight w:val="yellow"/>
          </w:rPr>
          <w:t>http://www.oasis-open.org/policies-guidelines/ipr</w:t>
        </w:r>
      </w:hyperlink>
    </w:p>
    <w:p>
      <w:pPr>
        <w:pStyle w:val="BoxedCode1"/>
        <w:numPr>
          <w:ilvl w:val="0"/>
          <w:numId w:val="3"/>
        </w:numPr>
        <w:rPr>
          <w:highlight w:val="yellow"/>
        </w:rPr>
      </w:pPr>
      <w:r>
        <w:rPr>
          <w:highlight w:val="yellow"/>
        </w:rPr>
        <w:t xml:space="preserve"> </w:t>
      </w:r>
      <w:r>
        <w:rPr>
          <w:highlight w:val="yellow"/>
        </w:rPr>
        <w:t>*/</w:t>
      </w:r>
    </w:p>
    <w:p>
      <w:pPr>
        <w:pStyle w:val="Normal"/>
        <w:numPr>
          <w:ilvl w:val="0"/>
          <w:numId w:val="3"/>
        </w:numPr>
        <w:rPr/>
      </w:pPr>
      <w:r>
        <w:rPr/>
      </w:r>
    </w:p>
    <w:p>
      <w:pPr>
        <w:pStyle w:val="Heading2"/>
        <w:numPr>
          <w:ilvl w:val="0"/>
          <w:numId w:val="0"/>
        </w:numPr>
        <w:ind w:left="576" w:hanging="576"/>
        <w:rPr/>
      </w:pPr>
      <w:bookmarkStart w:id="3709" w:name="_Toc516501066"/>
      <w:bookmarkStart w:id="3710" w:name="_Toc416960296"/>
      <w:bookmarkStart w:id="3711" w:name="_Toc395188050"/>
      <w:bookmarkStart w:id="3712" w:name="_Toc391471412"/>
      <w:bookmarkStart w:id="3713" w:name="_Toc370634699"/>
      <w:bookmarkStart w:id="3714" w:name="_Toc228807471"/>
      <w:bookmarkStart w:id="3715" w:name="_Toc228894917"/>
      <w:bookmarkEnd w:id="3709"/>
      <w:bookmarkEnd w:id="3710"/>
      <w:bookmarkEnd w:id="3711"/>
      <w:bookmarkEnd w:id="3712"/>
      <w:bookmarkEnd w:id="3713"/>
      <w:bookmarkEnd w:id="3714"/>
      <w:bookmarkEnd w:id="3715"/>
      <w:r>
        <w:rPr/>
        <w:t>B.1 OTP Definitions</w:t>
      </w:r>
    </w:p>
    <w:p>
      <w:pPr>
        <w:pStyle w:val="Normal"/>
        <w:numPr>
          <w:ilvl w:val="0"/>
          <w:numId w:val="3"/>
        </w:numPr>
        <w:rPr/>
      </w:pPr>
      <w:r>
        <w:rPr/>
        <w:t>Note: A C or C++ source file in a Cryptoki application or library can define all the types, mechanisms, and other constants described here by including the header file otp-pkcs11.h. When including the otp-pkcs11.h header file, it should be preceded by an inclusion of the top-level Cryptoki header file pkcs11.h, and the source file must also specify the preprocessor directives indicated in Section 8 of [PKCS #11-B].</w:t>
      </w:r>
    </w:p>
    <w:p>
      <w:pPr>
        <w:pStyle w:val="CCode"/>
        <w:numPr>
          <w:ilvl w:val="0"/>
          <w:numId w:val="0"/>
        </w:numPr>
        <w:tabs>
          <w:tab w:val="left" w:pos="720" w:leader="none"/>
          <w:tab w:val="left" w:pos="864" w:leader="none"/>
        </w:tabs>
        <w:ind w:left="360" w:hanging="1152"/>
        <w:rPr>
          <w:rFonts w:ascii="Arial" w:hAnsi="Arial"/>
          <w:sz w:val="20"/>
        </w:rPr>
      </w:pPr>
      <w:r>
        <w:rPr>
          <w:rFonts w:ascii="Arial" w:hAnsi="Arial"/>
          <w:sz w:val="20"/>
        </w:rPr>
      </w:r>
    </w:p>
    <w:p>
      <w:pPr>
        <w:pStyle w:val="Heading2"/>
        <w:numPr>
          <w:ilvl w:val="0"/>
          <w:numId w:val="0"/>
        </w:numPr>
        <w:ind w:left="576" w:hanging="576"/>
        <w:rPr/>
      </w:pPr>
      <w:bookmarkStart w:id="3716" w:name="_Toc96126764"/>
      <w:bookmarkStart w:id="3717" w:name="_Toc98037607"/>
      <w:bookmarkStart w:id="3718" w:name="_Toc98570770"/>
      <w:bookmarkStart w:id="3719" w:name="_Toc516501067"/>
      <w:bookmarkStart w:id="3720" w:name="_Toc416960297"/>
      <w:bookmarkStart w:id="3721" w:name="_Toc395188051"/>
      <w:bookmarkStart w:id="3722" w:name="_Toc391471413"/>
      <w:bookmarkStart w:id="3723" w:name="_Toc370634700"/>
      <w:bookmarkStart w:id="3724" w:name="_Toc107130047"/>
      <w:bookmarkStart w:id="3725" w:name="_Toc107636281"/>
      <w:bookmarkStart w:id="3726" w:name="_Toc119999217"/>
      <w:bookmarkStart w:id="3727" w:name="_Toc122756456"/>
      <w:bookmarkStart w:id="3728" w:name="_Toc228807472"/>
      <w:bookmarkStart w:id="3729" w:name="_Toc228894918"/>
      <w:bookmarkEnd w:id="3719"/>
      <w:bookmarkEnd w:id="3720"/>
      <w:bookmarkEnd w:id="3721"/>
      <w:bookmarkEnd w:id="3722"/>
      <w:bookmarkEnd w:id="3723"/>
      <w:bookmarkEnd w:id="3724"/>
      <w:bookmarkEnd w:id="3725"/>
      <w:bookmarkEnd w:id="3726"/>
      <w:bookmarkEnd w:id="3727"/>
      <w:bookmarkEnd w:id="3728"/>
      <w:bookmarkEnd w:id="3729"/>
      <w:r>
        <w:rPr/>
        <w:t>B.2 Object classes</w:t>
      </w:r>
    </w:p>
    <w:p>
      <w:pPr>
        <w:pStyle w:val="CCode"/>
        <w:numPr>
          <w:ilvl w:val="0"/>
          <w:numId w:val="3"/>
        </w:numPr>
        <w:rPr/>
      </w:pPr>
      <w:r>
        <w:rPr/>
        <w:t>#define CKO_DATA</w:t>
        <w:tab/>
        <w:t xml:space="preserve">      </w:t>
        <w:tab/>
        <w:tab/>
        <w:tab/>
        <w:tab/>
        <w:t>0x00000000</w:t>
      </w:r>
    </w:p>
    <w:p>
      <w:pPr>
        <w:pStyle w:val="CCode"/>
        <w:numPr>
          <w:ilvl w:val="0"/>
          <w:numId w:val="3"/>
        </w:numPr>
        <w:rPr/>
      </w:pPr>
      <w:r>
        <w:rPr/>
        <w:t>#define CKO_CERTIFICATE</w:t>
        <w:tab/>
        <w:tab/>
        <w:tab/>
        <w:tab/>
        <w:t>0x00000001</w:t>
      </w:r>
    </w:p>
    <w:p>
      <w:pPr>
        <w:pStyle w:val="CCode"/>
        <w:numPr>
          <w:ilvl w:val="0"/>
          <w:numId w:val="3"/>
        </w:numPr>
        <w:rPr/>
      </w:pPr>
      <w:r>
        <w:rPr/>
        <w:t>#define CKO_PUBLIC_KEY</w:t>
        <w:tab/>
        <w:tab/>
        <w:tab/>
        <w:tab/>
        <w:t>0x00000002</w:t>
      </w:r>
    </w:p>
    <w:p>
      <w:pPr>
        <w:pStyle w:val="CCode"/>
        <w:numPr>
          <w:ilvl w:val="0"/>
          <w:numId w:val="3"/>
        </w:numPr>
        <w:rPr/>
      </w:pPr>
      <w:r>
        <w:rPr/>
        <w:t>#define CKO_PRIVATE_KEY</w:t>
        <w:tab/>
        <w:tab/>
        <w:tab/>
        <w:tab/>
        <w:t>0x00000003</w:t>
      </w:r>
    </w:p>
    <w:p>
      <w:pPr>
        <w:pStyle w:val="CCode"/>
        <w:numPr>
          <w:ilvl w:val="0"/>
          <w:numId w:val="3"/>
        </w:numPr>
        <w:rPr/>
      </w:pPr>
      <w:r>
        <w:rPr/>
        <w:t>#define CKO_SECRET_KEY</w:t>
        <w:tab/>
        <w:tab/>
        <w:tab/>
        <w:tab/>
        <w:t>0x00000004</w:t>
      </w:r>
    </w:p>
    <w:p>
      <w:pPr>
        <w:pStyle w:val="CCode"/>
        <w:numPr>
          <w:ilvl w:val="0"/>
          <w:numId w:val="3"/>
        </w:numPr>
        <w:rPr/>
      </w:pPr>
      <w:r>
        <w:rPr/>
        <w:t>#define CKO_HW_FEATURE</w:t>
        <w:tab/>
        <w:tab/>
        <w:tab/>
        <w:tab/>
        <w:t>0x00000005</w:t>
      </w:r>
    </w:p>
    <w:p>
      <w:pPr>
        <w:pStyle w:val="CCode"/>
        <w:numPr>
          <w:ilvl w:val="0"/>
          <w:numId w:val="3"/>
        </w:numPr>
        <w:rPr/>
      </w:pPr>
      <w:r>
        <w:rPr/>
        <w:t xml:space="preserve">#define CKO_DOMAIN_PARAMETERS </w:t>
        <w:tab/>
        <w:tab/>
        <w:tab/>
        <w:t>0x00000006</w:t>
      </w:r>
    </w:p>
    <w:p>
      <w:pPr>
        <w:pStyle w:val="CCode"/>
        <w:numPr>
          <w:ilvl w:val="0"/>
          <w:numId w:val="3"/>
        </w:numPr>
        <w:rPr/>
      </w:pPr>
      <w:r>
        <w:rPr/>
        <w:t>#define CKO_MECHANISM</w:t>
        <w:tab/>
        <w:t xml:space="preserve">     </w:t>
        <w:tab/>
        <w:tab/>
        <w:tab/>
        <w:t>0x00000007</w:t>
      </w:r>
    </w:p>
    <w:p>
      <w:pPr>
        <w:pStyle w:val="CCode"/>
        <w:numPr>
          <w:ilvl w:val="0"/>
          <w:numId w:val="3"/>
        </w:numPr>
        <w:rPr/>
      </w:pPr>
      <w:r>
        <w:rPr/>
        <w:t>#define CKO_OTP_KEY</w:t>
        <w:tab/>
        <w:t xml:space="preserve">     </w:t>
        <w:tab/>
        <w:tab/>
        <w:tab/>
        <w:t>0x00000008</w:t>
      </w:r>
    </w:p>
    <w:p>
      <w:pPr>
        <w:pStyle w:val="CCode"/>
        <w:numPr>
          <w:ilvl w:val="0"/>
          <w:numId w:val="3"/>
        </w:numPr>
        <w:rPr/>
      </w:pPr>
      <w:r>
        <w:rPr/>
      </w:r>
    </w:p>
    <w:p>
      <w:pPr>
        <w:pStyle w:val="CCode"/>
        <w:numPr>
          <w:ilvl w:val="0"/>
          <w:numId w:val="3"/>
        </w:numPr>
        <w:rPr/>
      </w:pPr>
      <w:r>
        <w:rPr/>
        <w:t xml:space="preserve">#define CKO_VENDOR_DEFINED </w:t>
        <w:tab/>
        <w:tab/>
        <w:tab/>
        <w:t>0x80000000</w:t>
      </w:r>
    </w:p>
    <w:p>
      <w:pPr>
        <w:pStyle w:val="Heading2"/>
        <w:numPr>
          <w:ilvl w:val="0"/>
          <w:numId w:val="0"/>
        </w:numPr>
        <w:ind w:left="576" w:hanging="576"/>
        <w:rPr/>
      </w:pPr>
      <w:bookmarkStart w:id="3730" w:name="_Toc96126764"/>
      <w:bookmarkStart w:id="3731" w:name="_Toc98037607"/>
      <w:bookmarkStart w:id="3732" w:name="_Toc98570770"/>
      <w:bookmarkStart w:id="3733" w:name="_Toc516501068"/>
      <w:bookmarkStart w:id="3734" w:name="_Toc416960298"/>
      <w:bookmarkStart w:id="3735" w:name="_Toc395188052"/>
      <w:bookmarkStart w:id="3736" w:name="_Toc391471414"/>
      <w:bookmarkStart w:id="3737" w:name="_Toc370634701"/>
      <w:bookmarkStart w:id="3738" w:name="_Toc107130048"/>
      <w:bookmarkStart w:id="3739" w:name="_Toc107636282"/>
      <w:bookmarkStart w:id="3740" w:name="_Toc119999218"/>
      <w:bookmarkStart w:id="3741" w:name="_Toc122756457"/>
      <w:bookmarkStart w:id="3742" w:name="_Toc228807473"/>
      <w:bookmarkStart w:id="3743" w:name="_Toc22889491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r>
        <w:rPr/>
        <w:t>B.3 Key types</w:t>
      </w:r>
    </w:p>
    <w:p>
      <w:pPr>
        <w:pStyle w:val="CCode"/>
        <w:numPr>
          <w:ilvl w:val="0"/>
          <w:numId w:val="3"/>
        </w:numPr>
        <w:rPr/>
      </w:pPr>
      <w:r>
        <w:rPr/>
        <w:t>#define CKK_RSA</w:t>
        <w:tab/>
        <w:tab/>
        <w:t xml:space="preserve">    </w:t>
        <w:tab/>
        <w:tab/>
        <w:tab/>
        <w:tab/>
        <w:t>0x00000000</w:t>
      </w:r>
    </w:p>
    <w:p>
      <w:pPr>
        <w:pStyle w:val="CCode"/>
        <w:numPr>
          <w:ilvl w:val="0"/>
          <w:numId w:val="3"/>
        </w:numPr>
        <w:rPr>
          <w:lang w:val="it-IT"/>
        </w:rPr>
      </w:pPr>
      <w:r>
        <w:rPr>
          <w:lang w:val="it-IT"/>
        </w:rPr>
        <w:t>#define CKK_DSA</w:t>
        <w:tab/>
        <w:tab/>
        <w:t xml:space="preserve">    </w:t>
        <w:tab/>
        <w:tab/>
        <w:tab/>
        <w:tab/>
        <w:t>0x00000001</w:t>
      </w:r>
    </w:p>
    <w:p>
      <w:pPr>
        <w:pStyle w:val="CCode"/>
        <w:numPr>
          <w:ilvl w:val="0"/>
          <w:numId w:val="3"/>
        </w:numPr>
        <w:rPr>
          <w:lang w:val="it-IT"/>
        </w:rPr>
      </w:pPr>
      <w:r>
        <w:rPr>
          <w:lang w:val="it-IT"/>
        </w:rPr>
        <w:t>#define CKK_DH</w:t>
        <w:tab/>
        <w:tab/>
        <w:t xml:space="preserve">    </w:t>
        <w:tab/>
        <w:tab/>
        <w:tab/>
        <w:tab/>
        <w:t>0x00000002</w:t>
      </w:r>
    </w:p>
    <w:p>
      <w:pPr>
        <w:pStyle w:val="CCode"/>
        <w:numPr>
          <w:ilvl w:val="0"/>
          <w:numId w:val="3"/>
        </w:numPr>
        <w:rPr>
          <w:lang w:val="it-IT"/>
        </w:rPr>
      </w:pPr>
      <w:r>
        <w:rPr>
          <w:lang w:val="it-IT"/>
        </w:rPr>
        <w:t>#define CKK_ECDSA</w:t>
        <w:tab/>
        <w:t xml:space="preserve">    </w:t>
        <w:tab/>
        <w:tab/>
        <w:tab/>
        <w:tab/>
        <w:t>0x00000003</w:t>
      </w:r>
    </w:p>
    <w:p>
      <w:pPr>
        <w:pStyle w:val="CCode"/>
        <w:numPr>
          <w:ilvl w:val="0"/>
          <w:numId w:val="3"/>
        </w:numPr>
        <w:rPr>
          <w:lang w:val="it-IT"/>
        </w:rPr>
      </w:pPr>
      <w:r>
        <w:rPr>
          <w:lang w:val="it-IT"/>
        </w:rPr>
        <w:t>#define CKK_EC</w:t>
        <w:tab/>
        <w:tab/>
        <w:t xml:space="preserve">    </w:t>
        <w:tab/>
        <w:tab/>
        <w:tab/>
        <w:tab/>
        <w:t>0x00000003</w:t>
      </w:r>
    </w:p>
    <w:p>
      <w:pPr>
        <w:pStyle w:val="CCode"/>
        <w:numPr>
          <w:ilvl w:val="0"/>
          <w:numId w:val="3"/>
        </w:numPr>
        <w:rPr>
          <w:lang w:val="it-IT"/>
        </w:rPr>
      </w:pPr>
      <w:r>
        <w:rPr>
          <w:lang w:val="it-IT"/>
        </w:rPr>
        <w:t>#define CKK_X9_42_DH</w:t>
        <w:tab/>
        <w:t xml:space="preserve">    </w:t>
        <w:tab/>
        <w:tab/>
        <w:tab/>
        <w:tab/>
        <w:t>0x00000004</w:t>
      </w:r>
    </w:p>
    <w:p>
      <w:pPr>
        <w:pStyle w:val="CCode"/>
        <w:numPr>
          <w:ilvl w:val="0"/>
          <w:numId w:val="3"/>
        </w:numPr>
        <w:rPr>
          <w:lang w:val="it-IT"/>
        </w:rPr>
      </w:pPr>
      <w:r>
        <w:rPr>
          <w:lang w:val="it-IT"/>
        </w:rPr>
        <w:t>#define CKK_KEA</w:t>
        <w:tab/>
        <w:tab/>
        <w:t xml:space="preserve">    </w:t>
        <w:tab/>
        <w:tab/>
        <w:tab/>
        <w:tab/>
        <w:t>0x00000005</w:t>
      </w:r>
    </w:p>
    <w:p>
      <w:pPr>
        <w:pStyle w:val="CCode"/>
        <w:numPr>
          <w:ilvl w:val="0"/>
          <w:numId w:val="3"/>
        </w:numPr>
        <w:rPr>
          <w:lang w:val="it-IT"/>
        </w:rPr>
      </w:pPr>
      <w:r>
        <w:rPr>
          <w:lang w:val="it-IT"/>
        </w:rPr>
        <w:t xml:space="preserve">#define CKK_GENERIC_SECRET  </w:t>
        <w:tab/>
        <w:tab/>
        <w:tab/>
        <w:t>0x00000010</w:t>
      </w:r>
    </w:p>
    <w:p>
      <w:pPr>
        <w:pStyle w:val="CCode"/>
        <w:numPr>
          <w:ilvl w:val="0"/>
          <w:numId w:val="3"/>
        </w:numPr>
        <w:rPr>
          <w:lang w:val="it-IT"/>
        </w:rPr>
      </w:pPr>
      <w:r>
        <w:rPr>
          <w:lang w:val="it-IT"/>
        </w:rPr>
        <w:t>#define CKK_RC2</w:t>
        <w:tab/>
        <w:tab/>
        <w:t xml:space="preserve">    </w:t>
        <w:tab/>
        <w:tab/>
        <w:tab/>
        <w:tab/>
        <w:t>0x00000011</w:t>
      </w:r>
    </w:p>
    <w:p>
      <w:pPr>
        <w:pStyle w:val="CCode"/>
        <w:numPr>
          <w:ilvl w:val="0"/>
          <w:numId w:val="3"/>
        </w:numPr>
        <w:rPr>
          <w:lang w:val="it-IT"/>
        </w:rPr>
      </w:pPr>
      <w:r>
        <w:rPr>
          <w:lang w:val="it-IT"/>
        </w:rPr>
        <w:t>#define CKK_RC4</w:t>
        <w:tab/>
        <w:tab/>
        <w:t xml:space="preserve">    </w:t>
        <w:tab/>
        <w:tab/>
        <w:tab/>
        <w:tab/>
        <w:t>0x00000012</w:t>
      </w:r>
    </w:p>
    <w:p>
      <w:pPr>
        <w:pStyle w:val="CCode"/>
        <w:numPr>
          <w:ilvl w:val="0"/>
          <w:numId w:val="3"/>
        </w:numPr>
        <w:rPr>
          <w:lang w:val="de-CH"/>
        </w:rPr>
      </w:pPr>
      <w:r>
        <w:rPr>
          <w:lang w:val="de-CH"/>
        </w:rPr>
        <w:t>#define CKK_DES</w:t>
        <w:tab/>
        <w:tab/>
        <w:t xml:space="preserve">    </w:t>
        <w:tab/>
        <w:tab/>
        <w:tab/>
        <w:tab/>
        <w:t>0x00000013</w:t>
      </w:r>
    </w:p>
    <w:p>
      <w:pPr>
        <w:pStyle w:val="CCode"/>
        <w:numPr>
          <w:ilvl w:val="0"/>
          <w:numId w:val="3"/>
        </w:numPr>
        <w:rPr>
          <w:lang w:val="de-CH"/>
        </w:rPr>
      </w:pPr>
      <w:r>
        <w:rPr>
          <w:lang w:val="de-CH"/>
        </w:rPr>
        <w:t>#define CKK_DES2</w:t>
        <w:tab/>
        <w:t xml:space="preserve">    </w:t>
        <w:tab/>
        <w:t xml:space="preserve">    </w:t>
        <w:tab/>
        <w:tab/>
        <w:tab/>
        <w:tab/>
        <w:t>0x00000014</w:t>
      </w:r>
    </w:p>
    <w:p>
      <w:pPr>
        <w:pStyle w:val="CCode"/>
        <w:numPr>
          <w:ilvl w:val="0"/>
          <w:numId w:val="3"/>
        </w:numPr>
        <w:rPr>
          <w:lang w:val="de-CH"/>
        </w:rPr>
      </w:pPr>
      <w:r>
        <w:rPr>
          <w:lang w:val="de-CH"/>
        </w:rPr>
        <w:t>#define CKK_DES3</w:t>
        <w:tab/>
        <w:t xml:space="preserve">    </w:t>
        <w:tab/>
        <w:t xml:space="preserve">    </w:t>
        <w:tab/>
        <w:tab/>
        <w:tab/>
        <w:tab/>
        <w:t>0x00000015</w:t>
      </w:r>
    </w:p>
    <w:p>
      <w:pPr>
        <w:pStyle w:val="CCode"/>
        <w:numPr>
          <w:ilvl w:val="0"/>
          <w:numId w:val="3"/>
        </w:numPr>
        <w:rPr>
          <w:lang w:val="de-CH"/>
        </w:rPr>
      </w:pPr>
      <w:r>
        <w:rPr>
          <w:lang w:val="de-CH"/>
        </w:rPr>
        <w:t>#define CKK_CAST</w:t>
        <w:tab/>
        <w:t xml:space="preserve">    </w:t>
        <w:tab/>
        <w:t xml:space="preserve">    </w:t>
        <w:tab/>
        <w:tab/>
        <w:tab/>
        <w:tab/>
        <w:t>0x00000016</w:t>
      </w:r>
    </w:p>
    <w:p>
      <w:pPr>
        <w:pStyle w:val="CCode"/>
        <w:numPr>
          <w:ilvl w:val="0"/>
          <w:numId w:val="3"/>
        </w:numPr>
        <w:rPr/>
      </w:pPr>
      <w:r>
        <w:rPr/>
        <w:t>#define CKK_CAST3</w:t>
        <w:tab/>
        <w:t xml:space="preserve">    </w:t>
        <w:tab/>
        <w:tab/>
        <w:tab/>
        <w:tab/>
        <w:t>0x00000017</w:t>
      </w:r>
    </w:p>
    <w:p>
      <w:pPr>
        <w:pStyle w:val="CCode"/>
        <w:numPr>
          <w:ilvl w:val="0"/>
          <w:numId w:val="3"/>
        </w:numPr>
        <w:rPr/>
      </w:pPr>
      <w:r>
        <w:rPr/>
        <w:t>#define CKK_CAST5</w:t>
        <w:tab/>
        <w:t xml:space="preserve">    </w:t>
        <w:tab/>
        <w:tab/>
        <w:tab/>
        <w:tab/>
        <w:t>0x00000018</w:t>
      </w:r>
    </w:p>
    <w:p>
      <w:pPr>
        <w:pStyle w:val="CCode"/>
        <w:numPr>
          <w:ilvl w:val="0"/>
          <w:numId w:val="3"/>
        </w:numPr>
        <w:rPr/>
      </w:pPr>
      <w:r>
        <w:rPr/>
        <w:t>#define CKK_CAST128</w:t>
        <w:tab/>
        <w:t xml:space="preserve">    </w:t>
        <w:tab/>
        <w:tab/>
        <w:tab/>
        <w:tab/>
        <w:t>0x00000018</w:t>
      </w:r>
    </w:p>
    <w:p>
      <w:pPr>
        <w:pStyle w:val="CCode"/>
        <w:numPr>
          <w:ilvl w:val="0"/>
          <w:numId w:val="3"/>
        </w:numPr>
        <w:rPr/>
      </w:pPr>
      <w:r>
        <w:rPr/>
        <w:t>#define CKK_RC5</w:t>
        <w:tab/>
        <w:tab/>
        <w:t xml:space="preserve">    </w:t>
        <w:tab/>
        <w:tab/>
        <w:tab/>
        <w:tab/>
        <w:t>0x00000019</w:t>
      </w:r>
    </w:p>
    <w:p>
      <w:pPr>
        <w:pStyle w:val="CCode"/>
        <w:numPr>
          <w:ilvl w:val="0"/>
          <w:numId w:val="3"/>
        </w:numPr>
        <w:rPr/>
      </w:pPr>
      <w:r>
        <w:rPr/>
        <w:t>#define CKK_IDEA</w:t>
        <w:tab/>
        <w:t xml:space="preserve">    </w:t>
        <w:tab/>
        <w:t xml:space="preserve">    </w:t>
        <w:tab/>
        <w:tab/>
        <w:tab/>
        <w:tab/>
        <w:t>0x0000001A</w:t>
      </w:r>
    </w:p>
    <w:p>
      <w:pPr>
        <w:pStyle w:val="CCode"/>
        <w:numPr>
          <w:ilvl w:val="0"/>
          <w:numId w:val="3"/>
        </w:numPr>
        <w:rPr/>
      </w:pPr>
      <w:r>
        <w:rPr/>
        <w:t>#define CKK_SKIPJACK</w:t>
        <w:tab/>
        <w:t xml:space="preserve">    </w:t>
        <w:tab/>
        <w:tab/>
        <w:tab/>
        <w:tab/>
        <w:t>0x0000001B</w:t>
      </w:r>
    </w:p>
    <w:p>
      <w:pPr>
        <w:pStyle w:val="CCode"/>
        <w:numPr>
          <w:ilvl w:val="0"/>
          <w:numId w:val="3"/>
        </w:numPr>
        <w:rPr/>
      </w:pPr>
      <w:r>
        <w:rPr/>
        <w:t>#define CKK_BATON</w:t>
        <w:tab/>
        <w:t xml:space="preserve">    </w:t>
        <w:tab/>
        <w:tab/>
        <w:tab/>
        <w:tab/>
        <w:t>0x0000001C</w:t>
      </w:r>
    </w:p>
    <w:p>
      <w:pPr>
        <w:pStyle w:val="CCode"/>
        <w:numPr>
          <w:ilvl w:val="0"/>
          <w:numId w:val="3"/>
        </w:numPr>
        <w:rPr>
          <w:lang w:val="it-IT"/>
        </w:rPr>
      </w:pPr>
      <w:r>
        <w:rPr>
          <w:lang w:val="it-IT"/>
        </w:rPr>
        <w:t>#define CKK_JUNIPER</w:t>
        <w:tab/>
        <w:t xml:space="preserve">    </w:t>
        <w:tab/>
        <w:tab/>
        <w:tab/>
        <w:tab/>
        <w:t>0x0000001D</w:t>
      </w:r>
    </w:p>
    <w:p>
      <w:pPr>
        <w:pStyle w:val="CCode"/>
        <w:numPr>
          <w:ilvl w:val="0"/>
          <w:numId w:val="3"/>
        </w:numPr>
        <w:rPr>
          <w:lang w:val="it-IT"/>
        </w:rPr>
      </w:pPr>
      <w:r>
        <w:rPr>
          <w:lang w:val="it-IT"/>
        </w:rPr>
        <w:t>#define CKK_CDMF</w:t>
        <w:tab/>
        <w:t xml:space="preserve">    </w:t>
        <w:tab/>
        <w:t xml:space="preserve">    </w:t>
        <w:tab/>
        <w:tab/>
        <w:tab/>
        <w:tab/>
        <w:t>0x0000001E</w:t>
      </w:r>
    </w:p>
    <w:p>
      <w:pPr>
        <w:pStyle w:val="CCode"/>
        <w:numPr>
          <w:ilvl w:val="0"/>
          <w:numId w:val="3"/>
        </w:numPr>
        <w:rPr/>
      </w:pPr>
      <w:r>
        <w:rPr/>
        <w:t>#define CKK_AES</w:t>
        <w:tab/>
        <w:tab/>
        <w:t xml:space="preserve">    </w:t>
        <w:tab/>
        <w:tab/>
        <w:tab/>
        <w:tab/>
        <w:t>0x0000001F</w:t>
      </w:r>
    </w:p>
    <w:p>
      <w:pPr>
        <w:pStyle w:val="CCode"/>
        <w:numPr>
          <w:ilvl w:val="0"/>
          <w:numId w:val="3"/>
        </w:numPr>
        <w:rPr/>
      </w:pPr>
      <w:r>
        <w:rPr/>
        <w:t>#define CKK_BLOWFISH</w:t>
        <w:tab/>
        <w:t xml:space="preserve">    </w:t>
        <w:tab/>
        <w:tab/>
        <w:tab/>
        <w:tab/>
        <w:t>0x00000020</w:t>
      </w:r>
    </w:p>
    <w:p>
      <w:pPr>
        <w:pStyle w:val="CCode"/>
        <w:numPr>
          <w:ilvl w:val="0"/>
          <w:numId w:val="3"/>
        </w:numPr>
        <w:rPr/>
      </w:pPr>
      <w:r>
        <w:rPr/>
        <w:t>#define CKK_TWOFISH</w:t>
        <w:tab/>
        <w:t xml:space="preserve">    </w:t>
        <w:tab/>
        <w:tab/>
        <w:tab/>
        <w:tab/>
        <w:t>0x00000021</w:t>
      </w:r>
    </w:p>
    <w:p>
      <w:pPr>
        <w:pStyle w:val="CCode"/>
        <w:numPr>
          <w:ilvl w:val="0"/>
          <w:numId w:val="3"/>
        </w:numPr>
        <w:rPr/>
      </w:pPr>
      <w:r>
        <w:rPr/>
        <w:t>#define CKK_SECURID</w:t>
        <w:tab/>
        <w:t xml:space="preserve">    </w:t>
        <w:tab/>
        <w:tab/>
        <w:tab/>
        <w:tab/>
        <w:t>0x00000022</w:t>
      </w:r>
    </w:p>
    <w:p>
      <w:pPr>
        <w:pStyle w:val="CCode"/>
        <w:numPr>
          <w:ilvl w:val="0"/>
          <w:numId w:val="3"/>
        </w:numPr>
        <w:rPr/>
      </w:pPr>
      <w:r>
        <w:rPr/>
        <w:t>#define CKK_HOTP</w:t>
        <w:tab/>
        <w:t xml:space="preserve">    </w:t>
        <w:tab/>
        <w:t xml:space="preserve">    </w:t>
        <w:tab/>
        <w:tab/>
        <w:tab/>
        <w:tab/>
        <w:t>0x00000023</w:t>
      </w:r>
    </w:p>
    <w:p>
      <w:pPr>
        <w:pStyle w:val="CCode"/>
        <w:numPr>
          <w:ilvl w:val="0"/>
          <w:numId w:val="3"/>
        </w:numPr>
        <w:rPr/>
      </w:pPr>
      <w:r>
        <w:rPr/>
        <w:t>#define CKK_ACTI</w:t>
        <w:tab/>
        <w:t xml:space="preserve">    </w:t>
        <w:tab/>
        <w:t xml:space="preserve">    </w:t>
        <w:tab/>
        <w:tab/>
        <w:tab/>
        <w:tab/>
        <w:t>0x00000024</w:t>
      </w:r>
    </w:p>
    <w:p>
      <w:pPr>
        <w:pStyle w:val="CCode"/>
        <w:numPr>
          <w:ilvl w:val="0"/>
          <w:numId w:val="3"/>
        </w:numPr>
        <w:rPr>
          <w:lang w:val="it-IT"/>
        </w:rPr>
      </w:pPr>
      <w:r>
        <w:rPr>
          <w:lang w:val="it-IT"/>
        </w:rPr>
        <w:t>#define CKK_CAMELLIA</w:t>
        <w:tab/>
        <w:t xml:space="preserve">    </w:t>
        <w:tab/>
        <w:tab/>
        <w:tab/>
        <w:tab/>
        <w:t>0x00000025</w:t>
      </w:r>
    </w:p>
    <w:p>
      <w:pPr>
        <w:pStyle w:val="CCode"/>
        <w:numPr>
          <w:ilvl w:val="0"/>
          <w:numId w:val="3"/>
        </w:numPr>
        <w:rPr>
          <w:lang w:val="it-IT"/>
        </w:rPr>
      </w:pPr>
      <w:r>
        <w:rPr>
          <w:lang w:val="it-IT"/>
        </w:rPr>
        <w:t>#define CKK_ARIA</w:t>
        <w:tab/>
        <w:t xml:space="preserve">    </w:t>
        <w:tab/>
        <w:t xml:space="preserve">    </w:t>
        <w:tab/>
        <w:tab/>
        <w:tab/>
        <w:tab/>
        <w:t>0x00000026</w:t>
      </w:r>
    </w:p>
    <w:p>
      <w:pPr>
        <w:pStyle w:val="CCode"/>
        <w:numPr>
          <w:ilvl w:val="0"/>
          <w:numId w:val="3"/>
        </w:numPr>
        <w:rPr>
          <w:lang w:val="it-IT"/>
        </w:rPr>
      </w:pPr>
      <w:r>
        <w:rPr>
          <w:lang w:val="it-IT"/>
        </w:rPr>
        <w:t xml:space="preserve">#define CKK_SHA512_224_HMAC </w:t>
        <w:tab/>
        <w:tab/>
        <w:tab/>
        <w:t>0x00000027</w:t>
      </w:r>
    </w:p>
    <w:p>
      <w:pPr>
        <w:pStyle w:val="CCode"/>
        <w:numPr>
          <w:ilvl w:val="0"/>
          <w:numId w:val="3"/>
        </w:numPr>
        <w:rPr>
          <w:lang w:val="it-IT"/>
        </w:rPr>
      </w:pPr>
      <w:r>
        <w:rPr>
          <w:lang w:val="it-IT"/>
        </w:rPr>
        <w:t xml:space="preserve">#define CKK_SHA512_256_HMAC </w:t>
        <w:tab/>
        <w:tab/>
        <w:tab/>
        <w:t>0x00000028</w:t>
      </w:r>
    </w:p>
    <w:p>
      <w:pPr>
        <w:pStyle w:val="CCode"/>
        <w:numPr>
          <w:ilvl w:val="0"/>
          <w:numId w:val="3"/>
        </w:numPr>
        <w:rPr>
          <w:lang w:val="it-IT"/>
        </w:rPr>
      </w:pPr>
      <w:r>
        <w:rPr>
          <w:lang w:val="it-IT"/>
        </w:rPr>
        <w:t xml:space="preserve">#define CKK_SHA512_T_HMAC   </w:t>
        <w:tab/>
        <w:tab/>
        <w:tab/>
        <w:t>0x00000029</w:t>
      </w:r>
    </w:p>
    <w:p>
      <w:pPr>
        <w:pStyle w:val="CCode"/>
        <w:numPr>
          <w:ilvl w:val="0"/>
          <w:numId w:val="3"/>
        </w:numPr>
        <w:rPr>
          <w:lang w:val="it-IT"/>
        </w:rPr>
      </w:pPr>
      <w:ins w:id="4643" w:author="Microsoft Office User" w:date="2018-06-11T15:08:00Z">
        <w:r>
          <w:rPr>
            <w:lang w:val="it-IT"/>
          </w:rPr>
          <w:t>#define CKK_CHACHA20</w:t>
          <w:tab/>
          <w:tab/>
          <w:tab/>
          <w:tab/>
          <w:tab/>
          <w:t>0x00000033</w:t>
        </w:r>
      </w:ins>
    </w:p>
    <w:p>
      <w:pPr>
        <w:pStyle w:val="CCode"/>
        <w:numPr>
          <w:ilvl w:val="0"/>
          <w:numId w:val="3"/>
        </w:numPr>
        <w:rPr>
          <w:lang w:val="it-IT"/>
        </w:rPr>
      </w:pPr>
      <w:ins w:id="4644" w:author="Microsoft Office User" w:date="2018-06-11T15:09:00Z">
        <w:r>
          <w:rPr>
            <w:lang w:val="it-IT"/>
          </w:rPr>
          <w:t>#define CKK_POLY1305</w:t>
          <w:tab/>
          <w:tab/>
          <w:tab/>
          <w:tab/>
          <w:tab/>
          <w:t>0x00000034</w:t>
        </w:r>
      </w:ins>
    </w:p>
    <w:p>
      <w:pPr>
        <w:pStyle w:val="CCode"/>
        <w:numPr>
          <w:ilvl w:val="0"/>
          <w:numId w:val="3"/>
        </w:numPr>
        <w:rPr>
          <w:lang w:val="it-IT"/>
        </w:rPr>
      </w:pPr>
      <w:r>
        <w:rPr>
          <w:lang w:val="it-IT"/>
        </w:rPr>
        <w:t>#define CKK_AES_XTS</w:t>
        <w:tab/>
        <w:tab/>
        <w:tab/>
        <w:tab/>
        <w:tab/>
        <w:t>0x00000035</w:t>
      </w:r>
    </w:p>
    <w:p>
      <w:pPr>
        <w:pStyle w:val="CCode"/>
        <w:numPr>
          <w:ilvl w:val="0"/>
          <w:numId w:val="3"/>
        </w:numPr>
        <w:rPr>
          <w:lang w:val="it-IT"/>
        </w:rPr>
      </w:pPr>
      <w:r>
        <w:rPr>
          <w:lang w:val="it-IT"/>
        </w:rPr>
        <w:t xml:space="preserve">#define CKK_SHA3_224_HMAC </w:t>
        <w:tab/>
        <w:tab/>
        <w:tab/>
        <w:tab/>
        <w:t>0x00000036</w:t>
      </w:r>
    </w:p>
    <w:p>
      <w:pPr>
        <w:pStyle w:val="CCode"/>
        <w:numPr>
          <w:ilvl w:val="0"/>
          <w:numId w:val="3"/>
        </w:numPr>
        <w:rPr>
          <w:lang w:val="it-IT"/>
        </w:rPr>
      </w:pPr>
      <w:r>
        <w:rPr>
          <w:lang w:val="it-IT"/>
        </w:rPr>
        <w:t xml:space="preserve">#define CKK_SHA3_256_HMAC </w:t>
        <w:tab/>
        <w:tab/>
        <w:tab/>
        <w:tab/>
        <w:t>0x00000037</w:t>
      </w:r>
    </w:p>
    <w:p>
      <w:pPr>
        <w:pStyle w:val="CCode"/>
        <w:numPr>
          <w:ilvl w:val="0"/>
          <w:numId w:val="3"/>
        </w:numPr>
        <w:rPr>
          <w:lang w:val="it-IT"/>
        </w:rPr>
      </w:pPr>
      <w:r>
        <w:rPr>
          <w:lang w:val="it-IT"/>
        </w:rPr>
        <w:t xml:space="preserve">#define CKK_SHA3_384_HMAC   </w:t>
        <w:tab/>
        <w:tab/>
        <w:tab/>
        <w:t>0x00000038</w:t>
      </w:r>
    </w:p>
    <w:p>
      <w:pPr>
        <w:pStyle w:val="CCode"/>
        <w:numPr>
          <w:ilvl w:val="0"/>
          <w:numId w:val="3"/>
        </w:numPr>
        <w:rPr/>
      </w:pPr>
      <w:r>
        <w:rPr>
          <w:lang w:val="it-IT"/>
        </w:rPr>
        <w:t xml:space="preserve">#define CKK_SHA3_512_HMAC   </w:t>
        <w:tab/>
        <w:tab/>
        <w:tab/>
        <w:t>0x00000039</w:t>
      </w:r>
    </w:p>
    <w:p>
      <w:pPr>
        <w:pStyle w:val="CCode"/>
        <w:numPr>
          <w:ilvl w:val="0"/>
          <w:numId w:val="3"/>
        </w:numPr>
        <w:rPr>
          <w:lang w:val="it-IT"/>
        </w:rPr>
      </w:pPr>
      <w:r>
        <w:rPr>
          <w:lang w:val="it-IT"/>
        </w:rPr>
      </w:r>
    </w:p>
    <w:p>
      <w:pPr>
        <w:pStyle w:val="CCode"/>
        <w:numPr>
          <w:ilvl w:val="0"/>
          <w:numId w:val="3"/>
        </w:numPr>
        <w:rPr>
          <w:lang w:val="it-IT"/>
          <w:ins w:id="4649" w:author="Microsoft Office User" w:date="2018-06-11T15:08:00Z"/>
        </w:rPr>
      </w:pPr>
      <w:r>
        <w:rPr>
          <w:lang w:val="it-IT"/>
        </w:rPr>
        <w:t>#define CKK_</w:t>
      </w:r>
      <w:del w:id="4645" w:author="Microsoft Office User" w:date="2018-06-11T15:09:00Z">
        <w:r>
          <w:rPr>
            <w:lang w:val="it-IT"/>
          </w:rPr>
          <w:delText>CHACHA20</w:delText>
        </w:r>
      </w:del>
      <w:ins w:id="4646" w:author="Microsoft Office User" w:date="2018-06-11T15:09:00Z">
        <w:r>
          <w:rPr>
            <w:lang w:val="it-IT"/>
          </w:rPr>
          <w:t>SALSA20</w:t>
        </w:r>
      </w:ins>
      <w:r>
        <w:rPr>
          <w:lang w:val="it-IT"/>
        </w:rPr>
        <w:tab/>
        <w:tab/>
        <w:tab/>
        <w:tab/>
        <w:tab/>
        <w:t>0x000000</w:t>
      </w:r>
      <w:ins w:id="4647" w:author="Microsoft Office User" w:date="2018-06-11T15:08:00Z">
        <w:r>
          <w:rPr>
            <w:lang w:val="it-IT"/>
          </w:rPr>
          <w:t>3</w:t>
        </w:r>
      </w:ins>
      <w:ins w:id="4648" w:author="Microsoft Office User" w:date="2018-06-11T15:09:00Z">
        <w:r>
          <w:rPr>
            <w:lang w:val="it-IT"/>
          </w:rPr>
          <w:t>E</w:t>
        </w:r>
      </w:ins>
    </w:p>
    <w:p>
      <w:pPr>
        <w:pStyle w:val="CCode"/>
        <w:numPr>
          <w:ilvl w:val="0"/>
          <w:numId w:val="3"/>
        </w:numPr>
        <w:rPr>
          <w:lang w:val="it-IT"/>
          <w:del w:id="4651" w:author="Microsoft Office User" w:date="2018-06-11T15:09:00Z"/>
        </w:rPr>
      </w:pPr>
      <w:del w:id="4650" w:author="Microsoft Office User" w:date="2018-06-11T15:08:00Z">
        <w:r>
          <w:rPr>
            <w:lang w:val="it-IT"/>
          </w:rPr>
          <w:delText>2B</w:delText>
        </w:r>
      </w:del>
    </w:p>
    <w:p>
      <w:pPr>
        <w:pStyle w:val="CCode"/>
        <w:numPr>
          <w:ilvl w:val="0"/>
          <w:numId w:val="3"/>
        </w:numPr>
        <w:rPr/>
      </w:pPr>
      <w:r>
        <w:rPr/>
        <w:t>#define CKK_VENDOR_DEFINED</w:t>
        <w:tab/>
        <w:tab/>
        <w:tab/>
        <w:tab/>
        <w:t>0x80000000</w:t>
      </w:r>
    </w:p>
    <w:p>
      <w:pPr>
        <w:pStyle w:val="Heading2"/>
        <w:numPr>
          <w:ilvl w:val="0"/>
          <w:numId w:val="0"/>
        </w:numPr>
        <w:ind w:left="576" w:hanging="576"/>
        <w:rPr/>
      </w:pPr>
      <w:bookmarkStart w:id="3744" w:name="_Toc516501069"/>
      <w:bookmarkEnd w:id="3744"/>
      <w:r>
        <w:rPr/>
        <w:t>B.4 Key derivation functions</w:t>
      </w:r>
    </w:p>
    <w:p>
      <w:pPr>
        <w:pStyle w:val="CCode"/>
        <w:numPr>
          <w:ilvl w:val="0"/>
          <w:numId w:val="3"/>
        </w:numPr>
        <w:rPr>
          <w:lang w:val="it-IT"/>
        </w:rPr>
      </w:pPr>
      <w:r>
        <w:rPr>
          <w:lang w:val="it-IT"/>
        </w:rPr>
        <w:t>#define CKD_SHA1_KDF_SP800</w:t>
        <w:tab/>
        <w:tab/>
        <w:tab/>
        <w:tab/>
        <w:t>0x0000000EUL</w:t>
      </w:r>
    </w:p>
    <w:p>
      <w:pPr>
        <w:pStyle w:val="CCode"/>
        <w:numPr>
          <w:ilvl w:val="0"/>
          <w:numId w:val="3"/>
        </w:numPr>
        <w:rPr>
          <w:lang w:val="it-IT"/>
        </w:rPr>
      </w:pPr>
      <w:r>
        <w:rPr>
          <w:lang w:val="it-IT"/>
        </w:rPr>
        <w:t>#define CKD_SHA224_KDF_SP800</w:t>
        <w:tab/>
        <w:tab/>
        <w:tab/>
        <w:t>0x0000000FUL</w:t>
      </w:r>
    </w:p>
    <w:p>
      <w:pPr>
        <w:pStyle w:val="CCode"/>
        <w:numPr>
          <w:ilvl w:val="0"/>
          <w:numId w:val="3"/>
        </w:numPr>
        <w:rPr>
          <w:lang w:val="it-IT"/>
        </w:rPr>
      </w:pPr>
      <w:r>
        <w:rPr>
          <w:lang w:val="it-IT"/>
        </w:rPr>
        <w:t>#define CKD_SHA256_KDF_SP800</w:t>
        <w:tab/>
        <w:tab/>
        <w:tab/>
        <w:t>0x00000010UL</w:t>
      </w:r>
    </w:p>
    <w:p>
      <w:pPr>
        <w:pStyle w:val="CCode"/>
        <w:numPr>
          <w:ilvl w:val="0"/>
          <w:numId w:val="3"/>
        </w:numPr>
        <w:rPr>
          <w:lang w:val="it-IT"/>
        </w:rPr>
      </w:pPr>
      <w:r>
        <w:rPr>
          <w:lang w:val="it-IT"/>
        </w:rPr>
        <w:t>#define CKD_SHA384_KDF_SP800</w:t>
        <w:tab/>
        <w:tab/>
        <w:tab/>
        <w:t>0x00000011UL</w:t>
      </w:r>
    </w:p>
    <w:p>
      <w:pPr>
        <w:pStyle w:val="CCode"/>
        <w:numPr>
          <w:ilvl w:val="0"/>
          <w:numId w:val="3"/>
        </w:numPr>
        <w:rPr/>
      </w:pPr>
      <w:r>
        <w:rPr>
          <w:lang w:val="it-IT"/>
        </w:rPr>
        <w:t>#define CKD_SHA512_KDF_SP800</w:t>
        <w:tab/>
        <w:tab/>
        <w:tab/>
        <w:t>0x00000012UL</w:t>
      </w:r>
    </w:p>
    <w:p>
      <w:pPr>
        <w:pStyle w:val="CCode"/>
        <w:numPr>
          <w:ilvl w:val="0"/>
          <w:numId w:val="3"/>
        </w:numPr>
        <w:rPr>
          <w:lang w:val="it-IT"/>
        </w:rPr>
      </w:pPr>
      <w:r>
        <w:rPr>
          <w:lang w:val="it-IT"/>
        </w:rPr>
        <w:t>#define CKD_SHA3_224_KDF_SP800</w:t>
        <w:tab/>
        <w:tab/>
        <w:tab/>
        <w:t>0x00000013UL</w:t>
      </w:r>
    </w:p>
    <w:p>
      <w:pPr>
        <w:pStyle w:val="CCode"/>
        <w:numPr>
          <w:ilvl w:val="0"/>
          <w:numId w:val="3"/>
        </w:numPr>
        <w:rPr>
          <w:lang w:val="it-IT"/>
        </w:rPr>
      </w:pPr>
      <w:r>
        <w:rPr>
          <w:lang w:val="it-IT"/>
        </w:rPr>
        <w:t>#define CKD_SHA3_256_KDF_SP800</w:t>
        <w:tab/>
        <w:tab/>
        <w:tab/>
        <w:t>0x00000014UL</w:t>
      </w:r>
    </w:p>
    <w:p>
      <w:pPr>
        <w:pStyle w:val="CCode"/>
        <w:numPr>
          <w:ilvl w:val="0"/>
          <w:numId w:val="3"/>
        </w:numPr>
        <w:rPr>
          <w:lang w:val="it-IT"/>
        </w:rPr>
      </w:pPr>
      <w:r>
        <w:rPr>
          <w:lang w:val="it-IT"/>
        </w:rPr>
        <w:t>#define CKD_SHA3_384_KDF_SP800</w:t>
        <w:tab/>
        <w:tab/>
        <w:tab/>
        <w:t>0x00000015UL</w:t>
      </w:r>
    </w:p>
    <w:p>
      <w:pPr>
        <w:pStyle w:val="CCode"/>
        <w:numPr>
          <w:ilvl w:val="0"/>
          <w:numId w:val="3"/>
        </w:numPr>
        <w:rPr/>
      </w:pPr>
      <w:r>
        <w:rPr>
          <w:lang w:val="it-IT"/>
        </w:rPr>
        <w:t>#define CKD_SHA3_512_KDF_SP800</w:t>
        <w:tab/>
        <w:tab/>
        <w:tab/>
        <w:t>0x00000016UL</w:t>
      </w:r>
    </w:p>
    <w:p>
      <w:pPr>
        <w:pStyle w:val="Heading2"/>
        <w:numPr>
          <w:ilvl w:val="0"/>
          <w:numId w:val="0"/>
        </w:numPr>
        <w:ind w:left="576" w:hanging="576"/>
        <w:rPr/>
      </w:pPr>
      <w:bookmarkStart w:id="3745" w:name="_Toc516501070"/>
      <w:bookmarkStart w:id="3746" w:name="_Toc416960299"/>
      <w:bookmarkStart w:id="3747" w:name="_Toc395188053"/>
      <w:bookmarkStart w:id="3748" w:name="_Toc391471415"/>
      <w:bookmarkStart w:id="3749" w:name="_Toc370634702"/>
      <w:bookmarkStart w:id="3750" w:name="_Toc81113961"/>
      <w:bookmarkStart w:id="3751" w:name="_Toc96126765"/>
      <w:bookmarkStart w:id="3752" w:name="_Toc98037608"/>
      <w:bookmarkStart w:id="3753" w:name="_Toc98570771"/>
      <w:bookmarkStart w:id="3754" w:name="_Toc107130049"/>
      <w:bookmarkStart w:id="3755" w:name="_Toc107636283"/>
      <w:bookmarkStart w:id="3756" w:name="_Toc119999219"/>
      <w:bookmarkStart w:id="3757" w:name="_Toc122756458"/>
      <w:bookmarkStart w:id="3758" w:name="_Toc228807474"/>
      <w:bookmarkStart w:id="3759" w:name="_Toc228894920"/>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r>
        <w:rPr/>
        <w:t>B.5 Mechanisms</w:t>
      </w:r>
    </w:p>
    <w:p>
      <w:pPr>
        <w:pStyle w:val="CCode"/>
        <w:numPr>
          <w:ilvl w:val="0"/>
          <w:numId w:val="3"/>
        </w:numPr>
        <w:rPr/>
      </w:pPr>
      <w:r>
        <w:rPr/>
        <w:t xml:space="preserve">#define CKM_RSA_PKCS_KEY_PAIR_GEN      </w:t>
        <w:tab/>
        <w:t>0x00000000</w:t>
      </w:r>
    </w:p>
    <w:p>
      <w:pPr>
        <w:pStyle w:val="CCode"/>
        <w:numPr>
          <w:ilvl w:val="0"/>
          <w:numId w:val="3"/>
        </w:numPr>
        <w:rPr>
          <w:lang w:val="it-IT"/>
        </w:rPr>
      </w:pPr>
      <w:r>
        <w:rPr>
          <w:lang w:val="it-IT"/>
        </w:rPr>
        <w:t>#define CKM_RSA_PKCS</w:t>
        <w:tab/>
        <w:tab/>
        <w:t xml:space="preserve">       </w:t>
        <w:tab/>
        <w:tab/>
        <w:t>0x00000001</w:t>
      </w:r>
    </w:p>
    <w:p>
      <w:pPr>
        <w:pStyle w:val="CCode"/>
        <w:numPr>
          <w:ilvl w:val="0"/>
          <w:numId w:val="3"/>
        </w:numPr>
        <w:rPr>
          <w:lang w:val="it-IT"/>
        </w:rPr>
      </w:pPr>
      <w:r>
        <w:rPr>
          <w:lang w:val="it-IT"/>
        </w:rPr>
        <w:t>#define CKM_RSA_9796</w:t>
        <w:tab/>
        <w:tab/>
        <w:t xml:space="preserve">       </w:t>
        <w:tab/>
        <w:tab/>
        <w:t>0x00000002</w:t>
      </w:r>
    </w:p>
    <w:p>
      <w:pPr>
        <w:pStyle w:val="CCode"/>
        <w:numPr>
          <w:ilvl w:val="0"/>
          <w:numId w:val="3"/>
        </w:numPr>
        <w:rPr>
          <w:lang w:val="it-IT"/>
        </w:rPr>
      </w:pPr>
      <w:r>
        <w:rPr>
          <w:lang w:val="it-IT"/>
        </w:rPr>
        <w:t>#define CKM_RSA_X_509</w:t>
        <w:tab/>
        <w:tab/>
        <w:t xml:space="preserve">       </w:t>
        <w:tab/>
        <w:tab/>
        <w:t>0x00000003</w:t>
      </w:r>
    </w:p>
    <w:p>
      <w:pPr>
        <w:pStyle w:val="CCode"/>
        <w:numPr>
          <w:ilvl w:val="0"/>
          <w:numId w:val="3"/>
        </w:numPr>
        <w:rPr>
          <w:lang w:val="it-IT"/>
        </w:rPr>
      </w:pPr>
      <w:r>
        <w:rPr>
          <w:lang w:val="it-IT"/>
        </w:rPr>
        <w:t>#define CKM_MD2_RSA_PKCS</w:t>
        <w:tab/>
        <w:t xml:space="preserve">       </w:t>
        <w:tab/>
        <w:tab/>
        <w:t>0x00000004</w:t>
      </w:r>
    </w:p>
    <w:p>
      <w:pPr>
        <w:pStyle w:val="CCode"/>
        <w:numPr>
          <w:ilvl w:val="0"/>
          <w:numId w:val="3"/>
        </w:numPr>
        <w:rPr>
          <w:lang w:val="it-IT"/>
        </w:rPr>
      </w:pPr>
      <w:r>
        <w:rPr>
          <w:lang w:val="it-IT"/>
        </w:rPr>
        <w:t>#define CKM_MD5_RSA_PKCS</w:t>
        <w:tab/>
        <w:t xml:space="preserve">       </w:t>
        <w:tab/>
        <w:tab/>
        <w:t>0x00000005</w:t>
      </w:r>
    </w:p>
    <w:p>
      <w:pPr>
        <w:pStyle w:val="CCode"/>
        <w:numPr>
          <w:ilvl w:val="0"/>
          <w:numId w:val="3"/>
        </w:numPr>
        <w:rPr>
          <w:lang w:val="it-IT"/>
        </w:rPr>
      </w:pPr>
      <w:r>
        <w:rPr>
          <w:lang w:val="it-IT"/>
        </w:rPr>
        <w:t>#define CKM_SHA1_RSA_PKCS</w:t>
        <w:tab/>
        <w:t xml:space="preserve">       </w:t>
        <w:tab/>
        <w:tab/>
        <w:t>0x00000006</w:t>
      </w:r>
    </w:p>
    <w:p>
      <w:pPr>
        <w:pStyle w:val="CCode"/>
        <w:numPr>
          <w:ilvl w:val="0"/>
          <w:numId w:val="3"/>
        </w:numPr>
        <w:rPr>
          <w:lang w:val="it-IT"/>
        </w:rPr>
      </w:pPr>
      <w:r>
        <w:rPr>
          <w:lang w:val="it-IT"/>
        </w:rPr>
        <w:t>#define CKM_RIPEMD128_RSA_PKCS</w:t>
        <w:tab/>
        <w:t xml:space="preserve">       </w:t>
        <w:tab/>
        <w:t>0x00000007</w:t>
      </w:r>
    </w:p>
    <w:p>
      <w:pPr>
        <w:pStyle w:val="CCode"/>
        <w:numPr>
          <w:ilvl w:val="0"/>
          <w:numId w:val="3"/>
        </w:numPr>
        <w:rPr>
          <w:lang w:val="it-IT"/>
        </w:rPr>
      </w:pPr>
      <w:r>
        <w:rPr>
          <w:lang w:val="it-IT"/>
        </w:rPr>
        <w:t>#define CKM_RIPEMD160_RSA_PKCS</w:t>
        <w:tab/>
        <w:t xml:space="preserve">       </w:t>
        <w:tab/>
        <w:t>0x00000008</w:t>
      </w:r>
    </w:p>
    <w:p>
      <w:pPr>
        <w:pStyle w:val="CCode"/>
        <w:numPr>
          <w:ilvl w:val="0"/>
          <w:numId w:val="3"/>
        </w:numPr>
        <w:rPr>
          <w:lang w:val="it-IT"/>
        </w:rPr>
      </w:pPr>
      <w:r>
        <w:rPr>
          <w:lang w:val="it-IT"/>
        </w:rPr>
        <w:t>#define CKM_RSA_PKCS_OAEP</w:t>
        <w:tab/>
        <w:t xml:space="preserve">       </w:t>
        <w:tab/>
        <w:tab/>
        <w:t>0x00000009</w:t>
      </w:r>
    </w:p>
    <w:p>
      <w:pPr>
        <w:pStyle w:val="CCode"/>
        <w:numPr>
          <w:ilvl w:val="0"/>
          <w:numId w:val="3"/>
        </w:numPr>
        <w:rPr/>
      </w:pPr>
      <w:r>
        <w:rPr/>
        <w:t xml:space="preserve">#define CKM_RSA_X9_31_KEY_PAIR_GEN     </w:t>
        <w:tab/>
        <w:t>0x0000000A</w:t>
      </w:r>
    </w:p>
    <w:p>
      <w:pPr>
        <w:pStyle w:val="CCode"/>
        <w:numPr>
          <w:ilvl w:val="0"/>
          <w:numId w:val="3"/>
        </w:numPr>
        <w:rPr>
          <w:lang w:val="it-IT"/>
        </w:rPr>
      </w:pPr>
      <w:r>
        <w:rPr>
          <w:lang w:val="it-IT"/>
        </w:rPr>
        <w:t>#define CKM_RSA_X9_31</w:t>
        <w:tab/>
        <w:tab/>
        <w:t xml:space="preserve">       </w:t>
        <w:tab/>
        <w:tab/>
        <w:t>0x0000000B</w:t>
      </w:r>
    </w:p>
    <w:p>
      <w:pPr>
        <w:pStyle w:val="CCode"/>
        <w:numPr>
          <w:ilvl w:val="0"/>
          <w:numId w:val="3"/>
        </w:numPr>
        <w:rPr>
          <w:lang w:val="it-IT"/>
        </w:rPr>
      </w:pPr>
      <w:r>
        <w:rPr>
          <w:lang w:val="it-IT"/>
        </w:rPr>
        <w:t>#define CKM_SHA1_RSA_X9_31</w:t>
        <w:tab/>
        <w:t xml:space="preserve">       </w:t>
        <w:tab/>
        <w:tab/>
        <w:t>0x0000000C</w:t>
      </w:r>
    </w:p>
    <w:p>
      <w:pPr>
        <w:pStyle w:val="CCode"/>
        <w:numPr>
          <w:ilvl w:val="0"/>
          <w:numId w:val="3"/>
        </w:numPr>
        <w:rPr>
          <w:lang w:val="it-IT"/>
        </w:rPr>
      </w:pPr>
      <w:r>
        <w:rPr>
          <w:lang w:val="it-IT"/>
        </w:rPr>
        <w:t>#define CKM_RSA_PKCS_PSS</w:t>
        <w:tab/>
        <w:t xml:space="preserve">       </w:t>
        <w:tab/>
        <w:tab/>
        <w:t>0x0000000D</w:t>
      </w:r>
    </w:p>
    <w:p>
      <w:pPr>
        <w:pStyle w:val="CCode"/>
        <w:numPr>
          <w:ilvl w:val="0"/>
          <w:numId w:val="3"/>
        </w:numPr>
        <w:rPr>
          <w:lang w:val="it-IT"/>
        </w:rPr>
      </w:pPr>
      <w:r>
        <w:rPr>
          <w:lang w:val="it-IT"/>
        </w:rPr>
        <w:t>#define CKM_SHA1_RSA_PKCS_PSS</w:t>
        <w:tab/>
        <w:t xml:space="preserve">       </w:t>
        <w:tab/>
        <w:t>0x0000000E</w:t>
      </w:r>
    </w:p>
    <w:p>
      <w:pPr>
        <w:pStyle w:val="CCode"/>
        <w:numPr>
          <w:ilvl w:val="0"/>
          <w:numId w:val="3"/>
        </w:numPr>
        <w:rPr/>
      </w:pPr>
      <w:r>
        <w:rPr/>
        <w:t>#define CKM_DSA_KEY_PAIR_GEN</w:t>
        <w:tab/>
        <w:t xml:space="preserve">       </w:t>
        <w:tab/>
        <w:t>0x00000010</w:t>
      </w:r>
    </w:p>
    <w:p>
      <w:pPr>
        <w:pStyle w:val="CCode"/>
        <w:numPr>
          <w:ilvl w:val="0"/>
          <w:numId w:val="3"/>
        </w:numPr>
        <w:rPr>
          <w:lang w:val="it-IT"/>
        </w:rPr>
      </w:pPr>
      <w:r>
        <w:rPr>
          <w:lang w:val="it-IT"/>
        </w:rPr>
        <w:t>#define CKM_DSA</w:t>
        <w:tab/>
        <w:tab/>
        <w:tab/>
        <w:t xml:space="preserve">       </w:t>
        <w:tab/>
        <w:tab/>
        <w:t>0x00000011</w:t>
      </w:r>
    </w:p>
    <w:p>
      <w:pPr>
        <w:pStyle w:val="CCode"/>
        <w:numPr>
          <w:ilvl w:val="0"/>
          <w:numId w:val="3"/>
        </w:numPr>
        <w:rPr>
          <w:lang w:val="it-IT"/>
        </w:rPr>
      </w:pPr>
      <w:r>
        <w:rPr>
          <w:lang w:val="it-IT"/>
        </w:rPr>
        <w:t>#define CKM_DSA_SHA1</w:t>
        <w:tab/>
        <w:tab/>
        <w:t xml:space="preserve">       </w:t>
        <w:tab/>
        <w:tab/>
        <w:t>0x00000012</w:t>
      </w:r>
    </w:p>
    <w:p>
      <w:pPr>
        <w:pStyle w:val="CCode"/>
        <w:numPr>
          <w:ilvl w:val="0"/>
          <w:numId w:val="3"/>
        </w:numPr>
        <w:rPr>
          <w:lang w:val="it-IT"/>
        </w:rPr>
      </w:pPr>
      <w:r>
        <w:rPr>
          <w:lang w:val="it-IT"/>
        </w:rPr>
        <w:t>#define CKM_DSA_FIPS_G_GEN</w:t>
        <w:tab/>
        <w:t xml:space="preserve">       </w:t>
        <w:tab/>
        <w:tab/>
        <w:t>0x00000013</w:t>
      </w:r>
    </w:p>
    <w:p>
      <w:pPr>
        <w:pStyle w:val="CCode"/>
        <w:numPr>
          <w:ilvl w:val="0"/>
          <w:numId w:val="3"/>
        </w:numPr>
        <w:rPr>
          <w:lang w:val="it-IT"/>
        </w:rPr>
      </w:pPr>
      <w:r>
        <w:rPr>
          <w:lang w:val="it-IT"/>
        </w:rPr>
        <w:t>#define CKM_DSA_SHA224</w:t>
        <w:tab/>
        <w:tab/>
        <w:t xml:space="preserve">       </w:t>
        <w:tab/>
        <w:t>0x00000014</w:t>
      </w:r>
    </w:p>
    <w:p>
      <w:pPr>
        <w:pStyle w:val="CCode"/>
        <w:numPr>
          <w:ilvl w:val="0"/>
          <w:numId w:val="3"/>
        </w:numPr>
        <w:rPr>
          <w:lang w:val="it-IT"/>
        </w:rPr>
      </w:pPr>
      <w:r>
        <w:rPr>
          <w:lang w:val="it-IT"/>
        </w:rPr>
        <w:t>#define CKM_DSA_SHA256</w:t>
        <w:tab/>
        <w:tab/>
        <w:t xml:space="preserve">       </w:t>
        <w:tab/>
        <w:t>0x00000015</w:t>
      </w:r>
    </w:p>
    <w:p>
      <w:pPr>
        <w:pStyle w:val="CCode"/>
        <w:numPr>
          <w:ilvl w:val="0"/>
          <w:numId w:val="3"/>
        </w:numPr>
        <w:rPr>
          <w:lang w:val="it-IT"/>
        </w:rPr>
      </w:pPr>
      <w:r>
        <w:rPr>
          <w:lang w:val="it-IT"/>
        </w:rPr>
        <w:t>#define CKM_DSA_SHA384</w:t>
        <w:tab/>
        <w:tab/>
        <w:t xml:space="preserve">       </w:t>
        <w:tab/>
        <w:t>0x00000016</w:t>
      </w:r>
    </w:p>
    <w:p>
      <w:pPr>
        <w:pStyle w:val="CCode"/>
        <w:numPr>
          <w:ilvl w:val="0"/>
          <w:numId w:val="3"/>
        </w:numPr>
        <w:rPr>
          <w:lang w:val="it-IT"/>
        </w:rPr>
      </w:pPr>
      <w:r>
        <w:rPr>
          <w:lang w:val="it-IT"/>
        </w:rPr>
        <w:t>#define CKM_DSA_SHA512</w:t>
        <w:tab/>
        <w:tab/>
        <w:t xml:space="preserve">       </w:t>
        <w:tab/>
        <w:t>0x00000017</w:t>
      </w:r>
    </w:p>
    <w:p>
      <w:pPr>
        <w:pStyle w:val="CCode"/>
        <w:numPr>
          <w:ilvl w:val="0"/>
          <w:numId w:val="3"/>
        </w:numPr>
        <w:rPr>
          <w:lang w:val="it-IT"/>
        </w:rPr>
      </w:pPr>
      <w:r>
        <w:rPr>
          <w:lang w:val="it-IT"/>
        </w:rPr>
        <w:t>#define CKM_DSA_SHA3_224</w:t>
        <w:tab/>
        <w:tab/>
        <w:t xml:space="preserve">       </w:t>
        <w:tab/>
        <w:t>0x00000018</w:t>
      </w:r>
    </w:p>
    <w:p>
      <w:pPr>
        <w:pStyle w:val="CCode"/>
        <w:numPr>
          <w:ilvl w:val="0"/>
          <w:numId w:val="3"/>
        </w:numPr>
        <w:rPr>
          <w:lang w:val="it-IT"/>
        </w:rPr>
      </w:pPr>
      <w:r>
        <w:rPr>
          <w:lang w:val="it-IT"/>
        </w:rPr>
        <w:t>#define CKM_DSA_SHA3_256</w:t>
        <w:tab/>
        <w:tab/>
        <w:t xml:space="preserve">       </w:t>
        <w:tab/>
        <w:t>0x00000019</w:t>
      </w:r>
    </w:p>
    <w:p>
      <w:pPr>
        <w:pStyle w:val="CCode"/>
        <w:numPr>
          <w:ilvl w:val="0"/>
          <w:numId w:val="3"/>
        </w:numPr>
        <w:rPr>
          <w:lang w:val="it-IT"/>
        </w:rPr>
      </w:pPr>
      <w:r>
        <w:rPr>
          <w:lang w:val="it-IT"/>
        </w:rPr>
        <w:t>#define CKM_DSA_SHA3_384</w:t>
        <w:tab/>
        <w:tab/>
        <w:t xml:space="preserve">       </w:t>
        <w:tab/>
        <w:t>0x0000001A</w:t>
      </w:r>
    </w:p>
    <w:p>
      <w:pPr>
        <w:pStyle w:val="CCode"/>
        <w:numPr>
          <w:ilvl w:val="0"/>
          <w:numId w:val="3"/>
        </w:numPr>
        <w:rPr/>
      </w:pPr>
      <w:r>
        <w:rPr>
          <w:lang w:val="it-IT"/>
        </w:rPr>
        <w:t>#define CKM_DSA_SHA3_512</w:t>
        <w:tab/>
        <w:tab/>
        <w:t xml:space="preserve">       </w:t>
        <w:tab/>
        <w:t>0x0000001B</w:t>
      </w:r>
    </w:p>
    <w:p>
      <w:pPr>
        <w:pStyle w:val="CCode"/>
        <w:numPr>
          <w:ilvl w:val="0"/>
          <w:numId w:val="3"/>
        </w:numPr>
        <w:rPr>
          <w:lang w:val="it-IT"/>
        </w:rPr>
      </w:pPr>
      <w:r>
        <w:rPr>
          <w:lang w:val="it-IT"/>
        </w:rPr>
      </w:r>
    </w:p>
    <w:p>
      <w:pPr>
        <w:pStyle w:val="CCode"/>
        <w:numPr>
          <w:ilvl w:val="0"/>
          <w:numId w:val="3"/>
        </w:numPr>
        <w:rPr/>
      </w:pPr>
      <w:r>
        <w:rPr/>
        <w:t xml:space="preserve">#define CKM_DH_PKCS_KEY_PAIR_GEN       </w:t>
        <w:tab/>
        <w:t>0x00000020</w:t>
      </w:r>
    </w:p>
    <w:p>
      <w:pPr>
        <w:pStyle w:val="CCode"/>
        <w:numPr>
          <w:ilvl w:val="0"/>
          <w:numId w:val="3"/>
        </w:numPr>
        <w:rPr/>
      </w:pPr>
      <w:r>
        <w:rPr/>
        <w:t>#define CKM_DH_PKCS_DERIVE</w:t>
        <w:tab/>
        <w:t xml:space="preserve">       </w:t>
        <w:tab/>
        <w:tab/>
        <w:t>0x00000021</w:t>
      </w:r>
    </w:p>
    <w:p>
      <w:pPr>
        <w:pStyle w:val="CCode"/>
        <w:numPr>
          <w:ilvl w:val="0"/>
          <w:numId w:val="3"/>
        </w:numPr>
        <w:rPr/>
      </w:pPr>
      <w:r>
        <w:rPr/>
        <w:t xml:space="preserve">#define CKM_X9_42_DH_KEY_PAIR_GEN      </w:t>
        <w:tab/>
        <w:t>0x00000030</w:t>
      </w:r>
    </w:p>
    <w:p>
      <w:pPr>
        <w:pStyle w:val="CCode"/>
        <w:numPr>
          <w:ilvl w:val="0"/>
          <w:numId w:val="3"/>
        </w:numPr>
        <w:rPr/>
      </w:pPr>
      <w:r>
        <w:rPr/>
        <w:t>#define CKM_X9_42_DH_DERIVE</w:t>
        <w:tab/>
        <w:t xml:space="preserve">       </w:t>
        <w:tab/>
        <w:t>0x00000031</w:t>
      </w:r>
    </w:p>
    <w:p>
      <w:pPr>
        <w:pStyle w:val="CCode"/>
        <w:numPr>
          <w:ilvl w:val="0"/>
          <w:numId w:val="3"/>
        </w:numPr>
        <w:rPr/>
      </w:pPr>
      <w:r>
        <w:rPr/>
        <w:t xml:space="preserve">#define CKM_X9_42_DH_HYBRID_DERIVE     </w:t>
        <w:tab/>
        <w:t>0x00000032</w:t>
      </w:r>
    </w:p>
    <w:p>
      <w:pPr>
        <w:pStyle w:val="CCode"/>
        <w:numPr>
          <w:ilvl w:val="0"/>
          <w:numId w:val="3"/>
        </w:numPr>
        <w:rPr/>
      </w:pPr>
      <w:r>
        <w:rPr/>
        <w:t>#define CKM_X9_42_MQV_DERIVE</w:t>
        <w:tab/>
        <w:t xml:space="preserve">       </w:t>
        <w:tab/>
        <w:t>0x00000033</w:t>
      </w:r>
    </w:p>
    <w:p>
      <w:pPr>
        <w:pStyle w:val="CCode"/>
        <w:numPr>
          <w:ilvl w:val="0"/>
          <w:numId w:val="3"/>
        </w:numPr>
        <w:rPr/>
      </w:pPr>
      <w:r>
        <w:rPr/>
        <w:t>#define CKM_SHA256_RSA_PKCS</w:t>
        <w:tab/>
        <w:t xml:space="preserve">       </w:t>
        <w:tab/>
        <w:t>0x00000040</w:t>
      </w:r>
    </w:p>
    <w:p>
      <w:pPr>
        <w:pStyle w:val="CCode"/>
        <w:numPr>
          <w:ilvl w:val="0"/>
          <w:numId w:val="3"/>
        </w:numPr>
        <w:rPr>
          <w:lang w:val="it-IT"/>
        </w:rPr>
      </w:pPr>
      <w:r>
        <w:rPr>
          <w:lang w:val="it-IT"/>
        </w:rPr>
        <w:t>#define CKM_SHA384_RSA_PKCS</w:t>
        <w:tab/>
        <w:t xml:space="preserve">       </w:t>
        <w:tab/>
        <w:t>0x00000041</w:t>
      </w:r>
    </w:p>
    <w:p>
      <w:pPr>
        <w:pStyle w:val="CCode"/>
        <w:numPr>
          <w:ilvl w:val="0"/>
          <w:numId w:val="3"/>
        </w:numPr>
        <w:rPr>
          <w:lang w:val="it-IT"/>
        </w:rPr>
      </w:pPr>
      <w:r>
        <w:rPr>
          <w:lang w:val="it-IT"/>
        </w:rPr>
        <w:t>#define CKM_SHA512_RSA_PKCS</w:t>
        <w:tab/>
        <w:t xml:space="preserve">       </w:t>
        <w:tab/>
        <w:t>0x00000042</w:t>
      </w:r>
    </w:p>
    <w:p>
      <w:pPr>
        <w:pStyle w:val="CCode"/>
        <w:numPr>
          <w:ilvl w:val="0"/>
          <w:numId w:val="3"/>
        </w:numPr>
        <w:rPr>
          <w:lang w:val="it-IT"/>
        </w:rPr>
      </w:pPr>
      <w:r>
        <w:rPr>
          <w:lang w:val="it-IT"/>
        </w:rPr>
        <w:t>#define CKM_SHA256_RSA_PKCS_PSS</w:t>
        <w:tab/>
        <w:t xml:space="preserve">       </w:t>
        <w:tab/>
        <w:t>0x00000043</w:t>
      </w:r>
    </w:p>
    <w:p>
      <w:pPr>
        <w:pStyle w:val="CCode"/>
        <w:numPr>
          <w:ilvl w:val="0"/>
          <w:numId w:val="3"/>
        </w:numPr>
        <w:rPr>
          <w:lang w:val="it-IT"/>
        </w:rPr>
      </w:pPr>
      <w:r>
        <w:rPr>
          <w:lang w:val="it-IT"/>
        </w:rPr>
        <w:t>#define CKM_SHA384_RSA_PKCS_PSS</w:t>
        <w:tab/>
        <w:t xml:space="preserve">       </w:t>
        <w:tab/>
        <w:t>0x00000044</w:t>
      </w:r>
    </w:p>
    <w:p>
      <w:pPr>
        <w:pStyle w:val="CCode"/>
        <w:numPr>
          <w:ilvl w:val="0"/>
          <w:numId w:val="3"/>
        </w:numPr>
        <w:rPr>
          <w:lang w:val="it-IT"/>
        </w:rPr>
      </w:pPr>
      <w:r>
        <w:rPr>
          <w:lang w:val="it-IT"/>
        </w:rPr>
        <w:t>#define CKM_SHA512_RSA_PKCS_PSS</w:t>
        <w:tab/>
        <w:t xml:space="preserve">       </w:t>
        <w:tab/>
        <w:t>0x00000045</w:t>
      </w:r>
    </w:p>
    <w:p>
      <w:pPr>
        <w:pStyle w:val="CCode"/>
        <w:numPr>
          <w:ilvl w:val="0"/>
          <w:numId w:val="3"/>
        </w:numPr>
        <w:rPr>
          <w:lang w:val="it-IT"/>
        </w:rPr>
      </w:pPr>
      <w:r>
        <w:rPr>
          <w:lang w:val="it-IT"/>
        </w:rPr>
        <w:t>#define CKM_SHA224_RSA_PKCS</w:t>
        <w:tab/>
        <w:t xml:space="preserve">       </w:t>
        <w:tab/>
        <w:t>0x00000046</w:t>
      </w:r>
    </w:p>
    <w:p>
      <w:pPr>
        <w:pStyle w:val="CCode"/>
        <w:numPr>
          <w:ilvl w:val="0"/>
          <w:numId w:val="3"/>
        </w:numPr>
        <w:rPr>
          <w:lang w:val="it-IT"/>
        </w:rPr>
      </w:pPr>
      <w:r>
        <w:rPr>
          <w:lang w:val="it-IT"/>
        </w:rPr>
        <w:t>#define CKM_SHA224_RSA_PKCS_PSS</w:t>
        <w:tab/>
        <w:t xml:space="preserve">       </w:t>
        <w:tab/>
        <w:t>0x00000047</w:t>
      </w:r>
    </w:p>
    <w:p>
      <w:pPr>
        <w:pStyle w:val="CCode"/>
        <w:numPr>
          <w:ilvl w:val="0"/>
          <w:numId w:val="3"/>
        </w:numPr>
        <w:rPr>
          <w:lang w:val="it-IT"/>
        </w:rPr>
      </w:pPr>
      <w:r>
        <w:rPr>
          <w:lang w:val="it-IT"/>
        </w:rPr>
        <w:t>#define CKM_SHA512_224</w:t>
        <w:tab/>
        <w:tab/>
        <w:t xml:space="preserve">       </w:t>
        <w:tab/>
        <w:t>0x00000048</w:t>
      </w:r>
    </w:p>
    <w:p>
      <w:pPr>
        <w:pStyle w:val="CCode"/>
        <w:numPr>
          <w:ilvl w:val="0"/>
          <w:numId w:val="3"/>
        </w:numPr>
        <w:rPr>
          <w:lang w:val="it-IT"/>
        </w:rPr>
      </w:pPr>
      <w:r>
        <w:rPr>
          <w:lang w:val="it-IT"/>
        </w:rPr>
        <w:t>#define CKM_SHA512_224_HMAC</w:t>
        <w:tab/>
        <w:t xml:space="preserve">       </w:t>
        <w:tab/>
        <w:t>0x00000049</w:t>
      </w:r>
    </w:p>
    <w:p>
      <w:pPr>
        <w:pStyle w:val="CCode"/>
        <w:numPr>
          <w:ilvl w:val="0"/>
          <w:numId w:val="3"/>
        </w:numPr>
        <w:rPr>
          <w:lang w:val="it-IT"/>
        </w:rPr>
      </w:pPr>
      <w:r>
        <w:rPr>
          <w:lang w:val="it-IT"/>
        </w:rPr>
        <w:t xml:space="preserve">#define CKM_SHA512_224_HMAC_GENERAL    </w:t>
        <w:tab/>
        <w:t>0x0000004A</w:t>
      </w:r>
    </w:p>
    <w:p>
      <w:pPr>
        <w:pStyle w:val="CCode"/>
        <w:numPr>
          <w:ilvl w:val="0"/>
          <w:numId w:val="3"/>
        </w:numPr>
        <w:rPr/>
      </w:pPr>
      <w:r>
        <w:rPr/>
        <w:t xml:space="preserve">#define CKM_SHA512_224_KEY_DERIVATION  </w:t>
        <w:tab/>
        <w:t>0x0000004B</w:t>
      </w:r>
    </w:p>
    <w:p>
      <w:pPr>
        <w:pStyle w:val="CCode"/>
        <w:numPr>
          <w:ilvl w:val="0"/>
          <w:numId w:val="3"/>
        </w:numPr>
        <w:rPr/>
      </w:pPr>
      <w:r>
        <w:rPr/>
        <w:t>#define CKM_SHA512_256</w:t>
        <w:tab/>
        <w:tab/>
        <w:t xml:space="preserve">       </w:t>
        <w:tab/>
        <w:t>0x0000004C</w:t>
      </w:r>
    </w:p>
    <w:p>
      <w:pPr>
        <w:pStyle w:val="CCode"/>
        <w:numPr>
          <w:ilvl w:val="0"/>
          <w:numId w:val="3"/>
        </w:numPr>
        <w:rPr/>
      </w:pPr>
      <w:r>
        <w:rPr/>
        <w:t>#define CKM_SHA512_256_HMAC</w:t>
        <w:tab/>
        <w:t xml:space="preserve">       </w:t>
        <w:tab/>
        <w:t>0x0000004D</w:t>
      </w:r>
    </w:p>
    <w:p>
      <w:pPr>
        <w:pStyle w:val="CCode"/>
        <w:numPr>
          <w:ilvl w:val="0"/>
          <w:numId w:val="3"/>
        </w:numPr>
        <w:rPr/>
      </w:pPr>
      <w:r>
        <w:rPr/>
        <w:t xml:space="preserve">#define CKM_SHA512_256_HMAC_GENERAL    </w:t>
        <w:tab/>
        <w:t>0x0000004E</w:t>
      </w:r>
    </w:p>
    <w:p>
      <w:pPr>
        <w:pStyle w:val="CCode"/>
        <w:numPr>
          <w:ilvl w:val="0"/>
          <w:numId w:val="3"/>
        </w:numPr>
        <w:rPr/>
      </w:pPr>
      <w:r>
        <w:rPr/>
        <w:t xml:space="preserve">#define CKM_SHA512_256_KEY_DERIVATION  </w:t>
        <w:tab/>
        <w:t>0x0000004F</w:t>
      </w:r>
    </w:p>
    <w:p>
      <w:pPr>
        <w:pStyle w:val="CCode"/>
        <w:numPr>
          <w:ilvl w:val="0"/>
          <w:numId w:val="3"/>
        </w:numPr>
        <w:rPr>
          <w:lang w:val="de-CH"/>
        </w:rPr>
      </w:pPr>
      <w:r>
        <w:rPr>
          <w:lang w:val="de-CH"/>
        </w:rPr>
        <w:t>#define CKM_SHA512_T</w:t>
        <w:tab/>
        <w:tab/>
        <w:t xml:space="preserve">       </w:t>
        <w:tab/>
        <w:tab/>
        <w:t>0x00000050</w:t>
      </w:r>
    </w:p>
    <w:p>
      <w:pPr>
        <w:pStyle w:val="CCode"/>
        <w:numPr>
          <w:ilvl w:val="0"/>
          <w:numId w:val="3"/>
        </w:numPr>
        <w:rPr>
          <w:lang w:val="de-CH"/>
        </w:rPr>
      </w:pPr>
      <w:r>
        <w:rPr>
          <w:lang w:val="de-CH"/>
        </w:rPr>
        <w:t>#define CKM_SHA512_T_HMAC</w:t>
        <w:tab/>
        <w:t xml:space="preserve">       </w:t>
        <w:tab/>
        <w:tab/>
        <w:t>0x00000051</w:t>
      </w:r>
    </w:p>
    <w:p>
      <w:pPr>
        <w:pStyle w:val="CCode"/>
        <w:numPr>
          <w:ilvl w:val="0"/>
          <w:numId w:val="3"/>
        </w:numPr>
        <w:rPr/>
      </w:pPr>
      <w:r>
        <w:rPr/>
        <w:t xml:space="preserve">#define CKM_SHA512_T_HMAC_GENERAL      </w:t>
        <w:tab/>
        <w:t>0x00000052</w:t>
      </w:r>
    </w:p>
    <w:p>
      <w:pPr>
        <w:pStyle w:val="CCode"/>
        <w:numPr>
          <w:ilvl w:val="0"/>
          <w:numId w:val="3"/>
        </w:numPr>
        <w:rPr/>
      </w:pPr>
      <w:r>
        <w:rPr/>
        <w:t xml:space="preserve">#define CKM_SHA512_T_KEY_DERIVATION    </w:t>
        <w:tab/>
        <w:t>0x00000053</w:t>
      </w:r>
    </w:p>
    <w:p>
      <w:pPr>
        <w:pStyle w:val="CCode"/>
        <w:numPr>
          <w:ilvl w:val="0"/>
          <w:numId w:val="3"/>
        </w:numPr>
        <w:rPr>
          <w:lang w:val="it-IT"/>
        </w:rPr>
      </w:pPr>
      <w:r>
        <w:rPr/>
        <w:t>#define CKM_SHA3_256_RSA_PKCS</w:t>
        <w:tab/>
        <w:t xml:space="preserve">       </w:t>
        <w:tab/>
        <w:t>0x00000060</w:t>
      </w:r>
    </w:p>
    <w:p>
      <w:pPr>
        <w:pStyle w:val="CCode"/>
        <w:numPr>
          <w:ilvl w:val="0"/>
          <w:numId w:val="3"/>
        </w:numPr>
        <w:rPr>
          <w:lang w:val="it-IT"/>
        </w:rPr>
      </w:pPr>
      <w:r>
        <w:rPr>
          <w:lang w:val="it-IT"/>
        </w:rPr>
        <w:t>#define CKM_SHA3_384_RSA_PKCS</w:t>
        <w:tab/>
        <w:t xml:space="preserve">       </w:t>
        <w:tab/>
        <w:t>0x00000061</w:t>
      </w:r>
    </w:p>
    <w:p>
      <w:pPr>
        <w:pStyle w:val="CCode"/>
        <w:numPr>
          <w:ilvl w:val="0"/>
          <w:numId w:val="3"/>
        </w:numPr>
        <w:rPr>
          <w:lang w:val="it-IT"/>
        </w:rPr>
      </w:pPr>
      <w:r>
        <w:rPr>
          <w:lang w:val="it-IT"/>
        </w:rPr>
        <w:t>#define CKM_SHA3_512_RSA_PKCS</w:t>
        <w:tab/>
        <w:t xml:space="preserve">       </w:t>
        <w:tab/>
        <w:t>0x00000062</w:t>
      </w:r>
    </w:p>
    <w:p>
      <w:pPr>
        <w:pStyle w:val="CCode"/>
        <w:numPr>
          <w:ilvl w:val="0"/>
          <w:numId w:val="3"/>
        </w:numPr>
        <w:rPr>
          <w:lang w:val="it-IT"/>
        </w:rPr>
      </w:pPr>
      <w:r>
        <w:rPr>
          <w:lang w:val="it-IT"/>
        </w:rPr>
        <w:t>#define CKM_SHA3_256_RSA_PKCS_PSS</w:t>
        <w:tab/>
        <w:t xml:space="preserve">     0x00000063</w:t>
      </w:r>
    </w:p>
    <w:p>
      <w:pPr>
        <w:pStyle w:val="CCode"/>
        <w:numPr>
          <w:ilvl w:val="0"/>
          <w:numId w:val="3"/>
        </w:numPr>
        <w:rPr>
          <w:lang w:val="it-IT"/>
        </w:rPr>
      </w:pPr>
      <w:r>
        <w:rPr>
          <w:lang w:val="it-IT"/>
        </w:rPr>
        <w:t>#define CKM_SHA3_384_RSA_PKCS_PSS</w:t>
        <w:tab/>
        <w:t xml:space="preserve">     0x00000064</w:t>
      </w:r>
    </w:p>
    <w:p>
      <w:pPr>
        <w:pStyle w:val="CCode"/>
        <w:numPr>
          <w:ilvl w:val="0"/>
          <w:numId w:val="3"/>
        </w:numPr>
        <w:rPr>
          <w:lang w:val="it-IT"/>
        </w:rPr>
      </w:pPr>
      <w:r>
        <w:rPr>
          <w:lang w:val="it-IT"/>
        </w:rPr>
        <w:t>#define CKM_SHA3_512_RSA_PKCS_PSS</w:t>
        <w:tab/>
        <w:t xml:space="preserve">     0x00000065</w:t>
      </w:r>
    </w:p>
    <w:p>
      <w:pPr>
        <w:pStyle w:val="CCode"/>
        <w:numPr>
          <w:ilvl w:val="0"/>
          <w:numId w:val="3"/>
        </w:numPr>
        <w:rPr>
          <w:lang w:val="it-IT"/>
        </w:rPr>
      </w:pPr>
      <w:r>
        <w:rPr>
          <w:lang w:val="it-IT"/>
        </w:rPr>
        <w:t>#define CKM_SHA3_224_RSA_PKCS</w:t>
        <w:tab/>
        <w:t xml:space="preserve">       </w:t>
        <w:tab/>
        <w:t>0x00000066</w:t>
      </w:r>
    </w:p>
    <w:p>
      <w:pPr>
        <w:pStyle w:val="CCode"/>
        <w:numPr>
          <w:ilvl w:val="0"/>
          <w:numId w:val="3"/>
        </w:numPr>
        <w:rPr>
          <w:lang w:val="it-IT"/>
        </w:rPr>
      </w:pPr>
      <w:r>
        <w:rPr>
          <w:lang w:val="it-IT"/>
        </w:rPr>
        <w:t>#define CKM_SHA3_224_RSA_PKCS_PSS</w:t>
        <w:tab/>
        <w:t xml:space="preserve">     0x00000067</w:t>
      </w:r>
    </w:p>
    <w:p>
      <w:pPr>
        <w:pStyle w:val="CCode"/>
        <w:numPr>
          <w:ilvl w:val="0"/>
          <w:numId w:val="3"/>
        </w:numPr>
        <w:rPr/>
      </w:pPr>
      <w:r>
        <w:rPr/>
        <w:t>#define CKM_RC2_KEY_GEN</w:t>
        <w:tab/>
        <w:tab/>
        <w:t xml:space="preserve">       </w:t>
        <w:tab/>
        <w:t>0x00000100</w:t>
      </w:r>
    </w:p>
    <w:p>
      <w:pPr>
        <w:pStyle w:val="CCode"/>
        <w:numPr>
          <w:ilvl w:val="0"/>
          <w:numId w:val="3"/>
        </w:numPr>
        <w:rPr/>
      </w:pPr>
      <w:r>
        <w:rPr/>
        <w:t>#define CKM_RC2_ECB</w:t>
        <w:tab/>
        <w:tab/>
        <w:t xml:space="preserve">       </w:t>
        <w:tab/>
        <w:tab/>
        <w:t>0x00000101</w:t>
      </w:r>
    </w:p>
    <w:p>
      <w:pPr>
        <w:pStyle w:val="CCode"/>
        <w:numPr>
          <w:ilvl w:val="0"/>
          <w:numId w:val="3"/>
        </w:numPr>
        <w:rPr/>
      </w:pPr>
      <w:r>
        <w:rPr/>
        <w:t>#define CKM_RC2_CBC</w:t>
        <w:tab/>
        <w:tab/>
        <w:t xml:space="preserve">       </w:t>
        <w:tab/>
        <w:tab/>
        <w:t>0x00000102</w:t>
      </w:r>
    </w:p>
    <w:p>
      <w:pPr>
        <w:pStyle w:val="CCode"/>
        <w:numPr>
          <w:ilvl w:val="0"/>
          <w:numId w:val="3"/>
        </w:numPr>
        <w:rPr/>
      </w:pPr>
      <w:r>
        <w:rPr/>
        <w:t>#define CKM_RC2_MAC</w:t>
        <w:tab/>
        <w:tab/>
        <w:t xml:space="preserve">       </w:t>
        <w:tab/>
        <w:tab/>
        <w:t>0x00000103</w:t>
      </w:r>
    </w:p>
    <w:p>
      <w:pPr>
        <w:pStyle w:val="CCode"/>
        <w:numPr>
          <w:ilvl w:val="0"/>
          <w:numId w:val="3"/>
        </w:numPr>
        <w:rPr/>
      </w:pPr>
      <w:r>
        <w:rPr/>
        <w:t>#define CKM_RC2_MAC_GENERAL</w:t>
        <w:tab/>
        <w:t xml:space="preserve">       </w:t>
        <w:tab/>
        <w:t>0x00000104</w:t>
      </w:r>
    </w:p>
    <w:p>
      <w:pPr>
        <w:pStyle w:val="CCode"/>
        <w:numPr>
          <w:ilvl w:val="0"/>
          <w:numId w:val="3"/>
        </w:numPr>
        <w:rPr/>
      </w:pPr>
      <w:r>
        <w:rPr/>
        <w:t>#define CKM_RC2_CBC_PAD</w:t>
        <w:tab/>
        <w:tab/>
        <w:t xml:space="preserve">       </w:t>
        <w:tab/>
        <w:t>0x00000105</w:t>
      </w:r>
    </w:p>
    <w:p>
      <w:pPr>
        <w:pStyle w:val="CCode"/>
        <w:numPr>
          <w:ilvl w:val="0"/>
          <w:numId w:val="3"/>
        </w:numPr>
        <w:rPr/>
      </w:pPr>
      <w:r>
        <w:rPr/>
        <w:t>#define CKM_RC4_KEY_GEN</w:t>
        <w:tab/>
        <w:tab/>
        <w:t xml:space="preserve">       </w:t>
        <w:tab/>
        <w:t>0x00000110</w:t>
      </w:r>
    </w:p>
    <w:p>
      <w:pPr>
        <w:pStyle w:val="CCode"/>
        <w:numPr>
          <w:ilvl w:val="0"/>
          <w:numId w:val="3"/>
        </w:numPr>
        <w:rPr>
          <w:lang w:val="de-CH"/>
        </w:rPr>
      </w:pPr>
      <w:r>
        <w:rPr>
          <w:lang w:val="de-CH"/>
        </w:rPr>
        <w:t>#define CKM_RC4</w:t>
        <w:tab/>
        <w:tab/>
        <w:tab/>
        <w:t xml:space="preserve">       </w:t>
        <w:tab/>
        <w:tab/>
        <w:t>0x00000111</w:t>
      </w:r>
    </w:p>
    <w:p>
      <w:pPr>
        <w:pStyle w:val="CCode"/>
        <w:numPr>
          <w:ilvl w:val="0"/>
          <w:numId w:val="3"/>
        </w:numPr>
        <w:rPr>
          <w:lang w:val="de-CH"/>
        </w:rPr>
      </w:pPr>
      <w:r>
        <w:rPr>
          <w:lang w:val="de-CH"/>
        </w:rPr>
        <w:t>#define CKM_DES_KEY_GEN</w:t>
        <w:tab/>
        <w:tab/>
        <w:t xml:space="preserve">       </w:t>
        <w:tab/>
        <w:t>0x00000120</w:t>
      </w:r>
    </w:p>
    <w:p>
      <w:pPr>
        <w:pStyle w:val="CCode"/>
        <w:numPr>
          <w:ilvl w:val="0"/>
          <w:numId w:val="3"/>
        </w:numPr>
        <w:rPr>
          <w:lang w:val="de-CH"/>
        </w:rPr>
      </w:pPr>
      <w:r>
        <w:rPr>
          <w:lang w:val="de-CH"/>
        </w:rPr>
        <w:t>#define CKM_DES_ECB</w:t>
        <w:tab/>
        <w:tab/>
        <w:t xml:space="preserve">       </w:t>
        <w:tab/>
        <w:tab/>
        <w:t>0x00000121</w:t>
      </w:r>
    </w:p>
    <w:p>
      <w:pPr>
        <w:pStyle w:val="CCode"/>
        <w:numPr>
          <w:ilvl w:val="0"/>
          <w:numId w:val="3"/>
        </w:numPr>
        <w:rPr>
          <w:lang w:val="de-CH"/>
        </w:rPr>
      </w:pPr>
      <w:r>
        <w:rPr>
          <w:lang w:val="de-CH"/>
        </w:rPr>
        <w:t>#define CKM_DES_CBC</w:t>
        <w:tab/>
        <w:tab/>
        <w:t xml:space="preserve">       </w:t>
        <w:tab/>
        <w:tab/>
        <w:t>0x00000122</w:t>
      </w:r>
    </w:p>
    <w:p>
      <w:pPr>
        <w:pStyle w:val="CCode"/>
        <w:numPr>
          <w:ilvl w:val="0"/>
          <w:numId w:val="3"/>
        </w:numPr>
        <w:rPr>
          <w:lang w:val="de-CH"/>
        </w:rPr>
      </w:pPr>
      <w:r>
        <w:rPr>
          <w:lang w:val="de-CH"/>
        </w:rPr>
        <w:t>#define CKM_DES_MAC</w:t>
        <w:tab/>
        <w:tab/>
        <w:t xml:space="preserve">       </w:t>
        <w:tab/>
        <w:tab/>
        <w:t>0x00000123</w:t>
      </w:r>
    </w:p>
    <w:p>
      <w:pPr>
        <w:pStyle w:val="CCode"/>
        <w:numPr>
          <w:ilvl w:val="0"/>
          <w:numId w:val="3"/>
        </w:numPr>
        <w:rPr>
          <w:lang w:val="de-CH"/>
        </w:rPr>
      </w:pPr>
      <w:r>
        <w:rPr>
          <w:lang w:val="de-CH"/>
        </w:rPr>
        <w:t>#define CKM_DES_MAC_GENERAL</w:t>
        <w:tab/>
        <w:t xml:space="preserve">       </w:t>
        <w:tab/>
        <w:t>0x00000124</w:t>
      </w:r>
    </w:p>
    <w:p>
      <w:pPr>
        <w:pStyle w:val="CCode"/>
        <w:numPr>
          <w:ilvl w:val="0"/>
          <w:numId w:val="3"/>
        </w:numPr>
        <w:rPr>
          <w:lang w:val="de-CH"/>
        </w:rPr>
      </w:pPr>
      <w:r>
        <w:rPr>
          <w:lang w:val="de-CH"/>
        </w:rPr>
        <w:t>#define CKM_DES_CBC_PAD</w:t>
        <w:tab/>
        <w:tab/>
        <w:t xml:space="preserve">       </w:t>
        <w:tab/>
        <w:t>0x00000125</w:t>
      </w:r>
    </w:p>
    <w:p>
      <w:pPr>
        <w:pStyle w:val="CCode"/>
        <w:numPr>
          <w:ilvl w:val="0"/>
          <w:numId w:val="3"/>
        </w:numPr>
        <w:rPr>
          <w:lang w:val="de-CH"/>
        </w:rPr>
      </w:pPr>
      <w:r>
        <w:rPr>
          <w:lang w:val="de-CH"/>
        </w:rPr>
        <w:t>#define CKM_DES2_KEY_GEN</w:t>
        <w:tab/>
        <w:t xml:space="preserve">       </w:t>
        <w:tab/>
        <w:tab/>
        <w:t>0x00000130</w:t>
      </w:r>
    </w:p>
    <w:p>
      <w:pPr>
        <w:pStyle w:val="CCode"/>
        <w:numPr>
          <w:ilvl w:val="0"/>
          <w:numId w:val="3"/>
        </w:numPr>
        <w:rPr>
          <w:lang w:val="de-CH"/>
        </w:rPr>
      </w:pPr>
      <w:r>
        <w:rPr>
          <w:lang w:val="de-CH"/>
        </w:rPr>
        <w:t>#define CKM_DES3_KEY_GEN</w:t>
        <w:tab/>
        <w:t xml:space="preserve">       </w:t>
        <w:tab/>
        <w:tab/>
        <w:t>0x00000131</w:t>
      </w:r>
    </w:p>
    <w:p>
      <w:pPr>
        <w:pStyle w:val="CCode"/>
        <w:numPr>
          <w:ilvl w:val="0"/>
          <w:numId w:val="3"/>
        </w:numPr>
        <w:rPr>
          <w:lang w:val="de-CH"/>
        </w:rPr>
      </w:pPr>
      <w:r>
        <w:rPr>
          <w:lang w:val="de-CH"/>
        </w:rPr>
        <w:t>#define CKM_DES3_ECB</w:t>
        <w:tab/>
        <w:tab/>
        <w:t xml:space="preserve">       </w:t>
        <w:tab/>
        <w:tab/>
        <w:t>0x00000132</w:t>
      </w:r>
    </w:p>
    <w:p>
      <w:pPr>
        <w:pStyle w:val="CCode"/>
        <w:numPr>
          <w:ilvl w:val="0"/>
          <w:numId w:val="3"/>
        </w:numPr>
        <w:rPr>
          <w:lang w:val="de-CH"/>
        </w:rPr>
      </w:pPr>
      <w:r>
        <w:rPr>
          <w:lang w:val="de-CH"/>
        </w:rPr>
        <w:t>#define CKM_DES3_CBC</w:t>
        <w:tab/>
        <w:tab/>
        <w:t xml:space="preserve">       </w:t>
        <w:tab/>
        <w:tab/>
        <w:t>0x00000133</w:t>
      </w:r>
    </w:p>
    <w:p>
      <w:pPr>
        <w:pStyle w:val="CCode"/>
        <w:numPr>
          <w:ilvl w:val="0"/>
          <w:numId w:val="3"/>
        </w:numPr>
        <w:rPr>
          <w:lang w:val="de-CH"/>
        </w:rPr>
      </w:pPr>
      <w:r>
        <w:rPr>
          <w:lang w:val="de-CH"/>
        </w:rPr>
        <w:t>#define CKM_DES3_MAC</w:t>
        <w:tab/>
        <w:tab/>
        <w:t xml:space="preserve">       </w:t>
        <w:tab/>
        <w:tab/>
        <w:t>0x00000134</w:t>
      </w:r>
    </w:p>
    <w:p>
      <w:pPr>
        <w:pStyle w:val="CCode"/>
        <w:numPr>
          <w:ilvl w:val="0"/>
          <w:numId w:val="3"/>
        </w:numPr>
        <w:rPr>
          <w:lang w:val="de-CH"/>
        </w:rPr>
      </w:pPr>
      <w:r>
        <w:rPr>
          <w:lang w:val="de-CH"/>
        </w:rPr>
        <w:t>#define CKM_DES3_MAC_GENERAL</w:t>
        <w:tab/>
        <w:t xml:space="preserve">       </w:t>
        <w:tab/>
        <w:t>0x00000135</w:t>
      </w:r>
    </w:p>
    <w:p>
      <w:pPr>
        <w:pStyle w:val="CCode"/>
        <w:numPr>
          <w:ilvl w:val="0"/>
          <w:numId w:val="3"/>
        </w:numPr>
        <w:rPr>
          <w:lang w:val="de-CH"/>
        </w:rPr>
      </w:pPr>
      <w:r>
        <w:rPr>
          <w:lang w:val="de-CH"/>
        </w:rPr>
        <w:t>#define CKM_DES3_CBC_PAD</w:t>
        <w:tab/>
        <w:t xml:space="preserve">       </w:t>
        <w:tab/>
        <w:tab/>
        <w:t>0x00000136</w:t>
      </w:r>
    </w:p>
    <w:p>
      <w:pPr>
        <w:pStyle w:val="CCode"/>
        <w:numPr>
          <w:ilvl w:val="0"/>
          <w:numId w:val="3"/>
        </w:numPr>
        <w:rPr/>
      </w:pPr>
      <w:r>
        <w:rPr/>
        <w:t>#define CKM_CDMF_KEY_GEN</w:t>
        <w:tab/>
        <w:t xml:space="preserve">       </w:t>
        <w:tab/>
        <w:tab/>
        <w:t>0x00000140</w:t>
      </w:r>
    </w:p>
    <w:p>
      <w:pPr>
        <w:pStyle w:val="CCode"/>
        <w:numPr>
          <w:ilvl w:val="0"/>
          <w:numId w:val="3"/>
        </w:numPr>
        <w:rPr/>
      </w:pPr>
      <w:r>
        <w:rPr/>
        <w:t>#define CKM_CDMF_ECB</w:t>
        <w:tab/>
        <w:tab/>
        <w:t xml:space="preserve">       </w:t>
        <w:tab/>
        <w:tab/>
        <w:t>0x00000141</w:t>
      </w:r>
    </w:p>
    <w:p>
      <w:pPr>
        <w:pStyle w:val="CCode"/>
        <w:numPr>
          <w:ilvl w:val="0"/>
          <w:numId w:val="3"/>
        </w:numPr>
        <w:rPr/>
      </w:pPr>
      <w:r>
        <w:rPr/>
        <w:t>#define CKM_CDMF_CBC</w:t>
        <w:tab/>
        <w:tab/>
        <w:t xml:space="preserve">       </w:t>
        <w:tab/>
        <w:tab/>
        <w:t>0x00000142</w:t>
      </w:r>
    </w:p>
    <w:p>
      <w:pPr>
        <w:pStyle w:val="CCode"/>
        <w:numPr>
          <w:ilvl w:val="0"/>
          <w:numId w:val="3"/>
        </w:numPr>
        <w:rPr/>
      </w:pPr>
      <w:r>
        <w:rPr/>
        <w:t>#define CKM_CDMF_MAC</w:t>
        <w:tab/>
        <w:tab/>
        <w:t xml:space="preserve">       </w:t>
        <w:tab/>
        <w:tab/>
        <w:t>0x00000143</w:t>
      </w:r>
    </w:p>
    <w:p>
      <w:pPr>
        <w:pStyle w:val="CCode"/>
        <w:numPr>
          <w:ilvl w:val="0"/>
          <w:numId w:val="3"/>
        </w:numPr>
        <w:rPr/>
      </w:pPr>
      <w:r>
        <w:rPr/>
        <w:t>#define CKM_CDMF_MAC_GENERAL</w:t>
        <w:tab/>
        <w:t xml:space="preserve">       </w:t>
        <w:tab/>
        <w:t>0x00000144</w:t>
      </w:r>
    </w:p>
    <w:p>
      <w:pPr>
        <w:pStyle w:val="CCode"/>
        <w:numPr>
          <w:ilvl w:val="0"/>
          <w:numId w:val="3"/>
        </w:numPr>
        <w:rPr/>
      </w:pPr>
      <w:r>
        <w:rPr/>
        <w:t>#define CKM_CDMF_CBC_PAD</w:t>
        <w:tab/>
        <w:t xml:space="preserve">       </w:t>
        <w:tab/>
        <w:tab/>
        <w:t>0x00000145</w:t>
      </w:r>
    </w:p>
    <w:p>
      <w:pPr>
        <w:pStyle w:val="CCode"/>
        <w:numPr>
          <w:ilvl w:val="0"/>
          <w:numId w:val="3"/>
        </w:numPr>
        <w:rPr>
          <w:lang w:val="de-CH"/>
        </w:rPr>
      </w:pPr>
      <w:r>
        <w:rPr>
          <w:lang w:val="de-CH"/>
        </w:rPr>
        <w:t>#define CKM_DES_OFB64</w:t>
        <w:tab/>
        <w:tab/>
        <w:t xml:space="preserve">       </w:t>
        <w:tab/>
        <w:tab/>
        <w:t>0x00000150</w:t>
      </w:r>
    </w:p>
    <w:p>
      <w:pPr>
        <w:pStyle w:val="CCode"/>
        <w:numPr>
          <w:ilvl w:val="0"/>
          <w:numId w:val="3"/>
        </w:numPr>
        <w:rPr>
          <w:lang w:val="de-CH"/>
        </w:rPr>
      </w:pPr>
      <w:r>
        <w:rPr>
          <w:lang w:val="de-CH"/>
        </w:rPr>
        <w:t>#define CKM_DES_OFB8</w:t>
        <w:tab/>
        <w:tab/>
        <w:t xml:space="preserve">       </w:t>
        <w:tab/>
        <w:tab/>
        <w:t>0x00000151</w:t>
      </w:r>
    </w:p>
    <w:p>
      <w:pPr>
        <w:pStyle w:val="CCode"/>
        <w:numPr>
          <w:ilvl w:val="0"/>
          <w:numId w:val="3"/>
        </w:numPr>
        <w:rPr>
          <w:lang w:val="de-CH"/>
        </w:rPr>
      </w:pPr>
      <w:r>
        <w:rPr>
          <w:lang w:val="de-CH"/>
        </w:rPr>
        <w:t>#define CKM_DES_CFB64</w:t>
        <w:tab/>
        <w:tab/>
        <w:t xml:space="preserve">       </w:t>
        <w:tab/>
        <w:tab/>
        <w:t>0x00000152</w:t>
      </w:r>
    </w:p>
    <w:p>
      <w:pPr>
        <w:pStyle w:val="CCode"/>
        <w:numPr>
          <w:ilvl w:val="0"/>
          <w:numId w:val="3"/>
        </w:numPr>
        <w:rPr>
          <w:lang w:val="de-CH"/>
        </w:rPr>
      </w:pPr>
      <w:r>
        <w:rPr>
          <w:lang w:val="de-CH"/>
        </w:rPr>
        <w:t>#define CKM_DES_CFB8</w:t>
        <w:tab/>
        <w:tab/>
        <w:t xml:space="preserve">       </w:t>
        <w:tab/>
        <w:tab/>
        <w:t>0x00000153</w:t>
      </w:r>
    </w:p>
    <w:p>
      <w:pPr>
        <w:pStyle w:val="CCode"/>
        <w:numPr>
          <w:ilvl w:val="0"/>
          <w:numId w:val="3"/>
        </w:numPr>
        <w:rPr>
          <w:lang w:val="it-IT"/>
        </w:rPr>
      </w:pPr>
      <w:r>
        <w:rPr>
          <w:lang w:val="it-IT"/>
        </w:rPr>
        <w:t>#define CKM_MD2</w:t>
        <w:tab/>
        <w:tab/>
        <w:tab/>
        <w:t xml:space="preserve">       </w:t>
        <w:tab/>
        <w:tab/>
        <w:t>0x00000200</w:t>
      </w:r>
    </w:p>
    <w:p>
      <w:pPr>
        <w:pStyle w:val="CCode"/>
        <w:numPr>
          <w:ilvl w:val="0"/>
          <w:numId w:val="3"/>
        </w:numPr>
        <w:rPr>
          <w:lang w:val="it-IT"/>
        </w:rPr>
      </w:pPr>
      <w:r>
        <w:rPr>
          <w:lang w:val="it-IT"/>
        </w:rPr>
        <w:t>#define CKM_MD2_HMAC</w:t>
        <w:tab/>
        <w:tab/>
        <w:t xml:space="preserve">       </w:t>
        <w:tab/>
        <w:tab/>
        <w:t>0x00000201</w:t>
      </w:r>
    </w:p>
    <w:p>
      <w:pPr>
        <w:pStyle w:val="CCode"/>
        <w:numPr>
          <w:ilvl w:val="0"/>
          <w:numId w:val="3"/>
        </w:numPr>
        <w:rPr>
          <w:lang w:val="it-IT"/>
        </w:rPr>
      </w:pPr>
      <w:r>
        <w:rPr>
          <w:lang w:val="it-IT"/>
        </w:rPr>
        <w:t>#define CKM_MD2_HMAC_GENERAL</w:t>
        <w:tab/>
        <w:t xml:space="preserve">       </w:t>
        <w:tab/>
        <w:t>0x00000202</w:t>
      </w:r>
    </w:p>
    <w:p>
      <w:pPr>
        <w:pStyle w:val="CCode"/>
        <w:numPr>
          <w:ilvl w:val="0"/>
          <w:numId w:val="3"/>
        </w:numPr>
        <w:rPr>
          <w:lang w:val="it-IT"/>
        </w:rPr>
      </w:pPr>
      <w:r>
        <w:rPr>
          <w:lang w:val="it-IT"/>
        </w:rPr>
        <w:t>#define CKM_MD5</w:t>
        <w:tab/>
        <w:tab/>
        <w:tab/>
        <w:t xml:space="preserve">       </w:t>
        <w:tab/>
        <w:tab/>
        <w:t>0x00000210</w:t>
      </w:r>
    </w:p>
    <w:p>
      <w:pPr>
        <w:pStyle w:val="CCode"/>
        <w:numPr>
          <w:ilvl w:val="0"/>
          <w:numId w:val="3"/>
        </w:numPr>
        <w:rPr>
          <w:lang w:val="it-IT"/>
        </w:rPr>
      </w:pPr>
      <w:r>
        <w:rPr>
          <w:lang w:val="it-IT"/>
        </w:rPr>
        <w:t>#define CKM_MD5_HMAC</w:t>
        <w:tab/>
        <w:tab/>
        <w:t xml:space="preserve">       </w:t>
        <w:tab/>
        <w:tab/>
        <w:t>0x00000211</w:t>
      </w:r>
    </w:p>
    <w:p>
      <w:pPr>
        <w:pStyle w:val="CCode"/>
        <w:numPr>
          <w:ilvl w:val="0"/>
          <w:numId w:val="3"/>
        </w:numPr>
        <w:rPr>
          <w:lang w:val="it-IT"/>
        </w:rPr>
      </w:pPr>
      <w:r>
        <w:rPr>
          <w:lang w:val="it-IT"/>
        </w:rPr>
        <w:t>#define CKM_MD5_HMAC_GENERAL</w:t>
        <w:tab/>
        <w:t xml:space="preserve">       </w:t>
        <w:tab/>
        <w:t>0x00000212</w:t>
      </w:r>
    </w:p>
    <w:p>
      <w:pPr>
        <w:pStyle w:val="CCode"/>
        <w:numPr>
          <w:ilvl w:val="0"/>
          <w:numId w:val="3"/>
        </w:numPr>
        <w:rPr>
          <w:lang w:val="it-IT"/>
        </w:rPr>
      </w:pPr>
      <w:r>
        <w:rPr>
          <w:lang w:val="it-IT"/>
        </w:rPr>
        <w:t>#define CKM_SHA_1</w:t>
        <w:tab/>
        <w:tab/>
        <w:t xml:space="preserve">       </w:t>
        <w:tab/>
        <w:tab/>
        <w:t>0x00000220</w:t>
      </w:r>
    </w:p>
    <w:p>
      <w:pPr>
        <w:pStyle w:val="CCode"/>
        <w:numPr>
          <w:ilvl w:val="0"/>
          <w:numId w:val="3"/>
        </w:numPr>
        <w:rPr>
          <w:lang w:val="it-IT"/>
        </w:rPr>
      </w:pPr>
      <w:r>
        <w:rPr>
          <w:lang w:val="it-IT"/>
        </w:rPr>
        <w:t>#define CKM_SHA_1_HMAC</w:t>
        <w:tab/>
        <w:tab/>
        <w:t xml:space="preserve">       </w:t>
        <w:tab/>
        <w:t>0x00000221</w:t>
      </w:r>
    </w:p>
    <w:p>
      <w:pPr>
        <w:pStyle w:val="CCode"/>
        <w:numPr>
          <w:ilvl w:val="0"/>
          <w:numId w:val="3"/>
        </w:numPr>
        <w:rPr>
          <w:lang w:val="it-IT"/>
        </w:rPr>
      </w:pPr>
      <w:r>
        <w:rPr>
          <w:lang w:val="it-IT"/>
        </w:rPr>
        <w:t>#define CKM_SHA_1_HMAC_GENERAL</w:t>
        <w:tab/>
        <w:t xml:space="preserve">       </w:t>
        <w:tab/>
        <w:t>0x00000222</w:t>
      </w:r>
    </w:p>
    <w:p>
      <w:pPr>
        <w:pStyle w:val="CCode"/>
        <w:numPr>
          <w:ilvl w:val="0"/>
          <w:numId w:val="3"/>
        </w:numPr>
        <w:rPr>
          <w:lang w:val="it-IT"/>
        </w:rPr>
      </w:pPr>
      <w:r>
        <w:rPr>
          <w:lang w:val="it-IT"/>
        </w:rPr>
        <w:t>#define CKM_RIPEMD128</w:t>
        <w:tab/>
        <w:tab/>
        <w:t xml:space="preserve">       </w:t>
        <w:tab/>
        <w:tab/>
        <w:t>0x00000230</w:t>
      </w:r>
    </w:p>
    <w:p>
      <w:pPr>
        <w:pStyle w:val="CCode"/>
        <w:numPr>
          <w:ilvl w:val="0"/>
          <w:numId w:val="3"/>
        </w:numPr>
        <w:rPr>
          <w:lang w:val="it-IT"/>
        </w:rPr>
      </w:pPr>
      <w:r>
        <w:rPr>
          <w:lang w:val="it-IT"/>
        </w:rPr>
        <w:t>#define CKM_RIPEMD128_HMAC</w:t>
        <w:tab/>
        <w:t xml:space="preserve">       </w:t>
        <w:tab/>
        <w:tab/>
        <w:t>0x00000231</w:t>
      </w:r>
    </w:p>
    <w:p>
      <w:pPr>
        <w:pStyle w:val="CCode"/>
        <w:numPr>
          <w:ilvl w:val="0"/>
          <w:numId w:val="3"/>
        </w:numPr>
        <w:rPr>
          <w:lang w:val="it-IT"/>
        </w:rPr>
      </w:pPr>
      <w:r>
        <w:rPr>
          <w:lang w:val="it-IT"/>
        </w:rPr>
        <w:t xml:space="preserve">#define CKM_RIPEMD128_HMAC_GENERAL     </w:t>
        <w:tab/>
        <w:t>0x00000232</w:t>
      </w:r>
    </w:p>
    <w:p>
      <w:pPr>
        <w:pStyle w:val="CCode"/>
        <w:numPr>
          <w:ilvl w:val="0"/>
          <w:numId w:val="3"/>
        </w:numPr>
        <w:rPr>
          <w:lang w:val="it-IT"/>
        </w:rPr>
      </w:pPr>
      <w:r>
        <w:rPr>
          <w:lang w:val="it-IT"/>
        </w:rPr>
        <w:t>#define CKM_RIPEMD160</w:t>
        <w:tab/>
        <w:tab/>
        <w:t xml:space="preserve">       </w:t>
        <w:tab/>
        <w:tab/>
        <w:t>0x00000240</w:t>
      </w:r>
    </w:p>
    <w:p>
      <w:pPr>
        <w:pStyle w:val="CCode"/>
        <w:numPr>
          <w:ilvl w:val="0"/>
          <w:numId w:val="3"/>
        </w:numPr>
        <w:rPr>
          <w:lang w:val="it-IT"/>
        </w:rPr>
      </w:pPr>
      <w:r>
        <w:rPr>
          <w:lang w:val="it-IT"/>
        </w:rPr>
        <w:t>#define CKM_RIPEMD160_HMAC</w:t>
        <w:tab/>
        <w:t xml:space="preserve">       </w:t>
        <w:tab/>
        <w:tab/>
        <w:t>0x00000241</w:t>
      </w:r>
    </w:p>
    <w:p>
      <w:pPr>
        <w:pStyle w:val="CCode"/>
        <w:numPr>
          <w:ilvl w:val="0"/>
          <w:numId w:val="3"/>
        </w:numPr>
        <w:rPr>
          <w:lang w:val="it-IT"/>
        </w:rPr>
      </w:pPr>
      <w:r>
        <w:rPr>
          <w:lang w:val="it-IT"/>
        </w:rPr>
        <w:t xml:space="preserve">#define CKM_RIPEMD160_HMAC_GENERAL     </w:t>
        <w:tab/>
        <w:t>0x00000242</w:t>
      </w:r>
    </w:p>
    <w:p>
      <w:pPr>
        <w:pStyle w:val="CCode"/>
        <w:numPr>
          <w:ilvl w:val="0"/>
          <w:numId w:val="3"/>
        </w:numPr>
        <w:rPr>
          <w:lang w:val="it-IT"/>
        </w:rPr>
      </w:pPr>
      <w:r>
        <w:rPr>
          <w:lang w:val="it-IT"/>
        </w:rPr>
        <w:t>#define CKM_SHA256</w:t>
        <w:tab/>
        <w:tab/>
        <w:t xml:space="preserve">       </w:t>
        <w:tab/>
        <w:tab/>
        <w:t>0x00000250</w:t>
      </w:r>
    </w:p>
    <w:p>
      <w:pPr>
        <w:pStyle w:val="CCode"/>
        <w:numPr>
          <w:ilvl w:val="0"/>
          <w:numId w:val="3"/>
        </w:numPr>
        <w:rPr>
          <w:lang w:val="it-IT"/>
        </w:rPr>
      </w:pPr>
      <w:r>
        <w:rPr>
          <w:lang w:val="it-IT"/>
        </w:rPr>
        <w:t>#define CKM_SHA256_HMAC</w:t>
        <w:tab/>
        <w:tab/>
        <w:t xml:space="preserve">       </w:t>
        <w:tab/>
        <w:t>0x00000251</w:t>
      </w:r>
    </w:p>
    <w:p>
      <w:pPr>
        <w:pStyle w:val="CCode"/>
        <w:numPr>
          <w:ilvl w:val="0"/>
          <w:numId w:val="3"/>
        </w:numPr>
        <w:rPr>
          <w:lang w:val="it-IT"/>
        </w:rPr>
      </w:pPr>
      <w:r>
        <w:rPr>
          <w:lang w:val="it-IT"/>
        </w:rPr>
        <w:t>#define CKM_SHA256_HMAC_GENERAL</w:t>
        <w:tab/>
        <w:t xml:space="preserve">       </w:t>
        <w:tab/>
        <w:t>0x00000252</w:t>
      </w:r>
    </w:p>
    <w:p>
      <w:pPr>
        <w:pStyle w:val="CCode"/>
        <w:numPr>
          <w:ilvl w:val="0"/>
          <w:numId w:val="3"/>
        </w:numPr>
        <w:rPr>
          <w:lang w:val="it-IT"/>
        </w:rPr>
      </w:pPr>
      <w:r>
        <w:rPr>
          <w:lang w:val="it-IT"/>
        </w:rPr>
        <w:t>#define CKM_SHA224</w:t>
        <w:tab/>
        <w:tab/>
        <w:t xml:space="preserve">       </w:t>
        <w:tab/>
        <w:tab/>
        <w:t>0x00000255</w:t>
      </w:r>
    </w:p>
    <w:p>
      <w:pPr>
        <w:pStyle w:val="CCode"/>
        <w:numPr>
          <w:ilvl w:val="0"/>
          <w:numId w:val="3"/>
        </w:numPr>
        <w:rPr>
          <w:lang w:val="it-IT"/>
        </w:rPr>
      </w:pPr>
      <w:r>
        <w:rPr>
          <w:lang w:val="it-IT"/>
        </w:rPr>
        <w:t>#define CKM_SHA224_HMAC</w:t>
        <w:tab/>
        <w:tab/>
        <w:t xml:space="preserve">       </w:t>
        <w:tab/>
        <w:t>0x00000256</w:t>
      </w:r>
    </w:p>
    <w:p>
      <w:pPr>
        <w:pStyle w:val="CCode"/>
        <w:numPr>
          <w:ilvl w:val="0"/>
          <w:numId w:val="3"/>
        </w:numPr>
        <w:rPr/>
      </w:pPr>
      <w:r>
        <w:rPr/>
        <w:t>#define CKM_SHA224_HMAC_GENERAL</w:t>
        <w:tab/>
        <w:t xml:space="preserve">       </w:t>
        <w:tab/>
        <w:t>0x00000257</w:t>
      </w:r>
    </w:p>
    <w:p>
      <w:pPr>
        <w:pStyle w:val="CCode"/>
        <w:numPr>
          <w:ilvl w:val="0"/>
          <w:numId w:val="3"/>
        </w:numPr>
        <w:rPr/>
      </w:pPr>
      <w:r>
        <w:rPr/>
        <w:t>#define CKM_SHA384</w:t>
        <w:tab/>
        <w:tab/>
        <w:t xml:space="preserve">       </w:t>
        <w:tab/>
        <w:tab/>
        <w:t>0x00000260</w:t>
      </w:r>
    </w:p>
    <w:p>
      <w:pPr>
        <w:pStyle w:val="CCode"/>
        <w:numPr>
          <w:ilvl w:val="0"/>
          <w:numId w:val="3"/>
        </w:numPr>
        <w:rPr/>
      </w:pPr>
      <w:r>
        <w:rPr/>
        <w:t>#define CKM_SHA384_HMAC</w:t>
        <w:tab/>
        <w:tab/>
        <w:t xml:space="preserve">       </w:t>
        <w:tab/>
        <w:t>0x00000261</w:t>
      </w:r>
    </w:p>
    <w:p>
      <w:pPr>
        <w:pStyle w:val="CCode"/>
        <w:numPr>
          <w:ilvl w:val="0"/>
          <w:numId w:val="3"/>
        </w:numPr>
        <w:rPr/>
      </w:pPr>
      <w:r>
        <w:rPr/>
        <w:t>#define CKM_SHA384_HMAC_GENERAL</w:t>
        <w:tab/>
        <w:t xml:space="preserve">       </w:t>
        <w:tab/>
        <w:t>0x00000262</w:t>
      </w:r>
    </w:p>
    <w:p>
      <w:pPr>
        <w:pStyle w:val="CCode"/>
        <w:numPr>
          <w:ilvl w:val="0"/>
          <w:numId w:val="3"/>
        </w:numPr>
        <w:rPr/>
      </w:pPr>
      <w:r>
        <w:rPr/>
        <w:t>#define CKM_SHA512</w:t>
        <w:tab/>
        <w:tab/>
        <w:t xml:space="preserve">       </w:t>
        <w:tab/>
        <w:tab/>
        <w:t>0x00000270</w:t>
      </w:r>
    </w:p>
    <w:p>
      <w:pPr>
        <w:pStyle w:val="CCode"/>
        <w:numPr>
          <w:ilvl w:val="0"/>
          <w:numId w:val="3"/>
        </w:numPr>
        <w:rPr/>
      </w:pPr>
      <w:r>
        <w:rPr/>
        <w:t>#define CKM_SHA512_HMAC</w:t>
        <w:tab/>
        <w:tab/>
        <w:t xml:space="preserve">       </w:t>
        <w:tab/>
        <w:t>0x00000271</w:t>
      </w:r>
    </w:p>
    <w:p>
      <w:pPr>
        <w:pStyle w:val="CCode"/>
        <w:numPr>
          <w:ilvl w:val="0"/>
          <w:numId w:val="3"/>
        </w:numPr>
        <w:rPr/>
      </w:pPr>
      <w:r>
        <w:rPr/>
        <w:t>#define CKM_SHA512_HMAC_GENERAL</w:t>
        <w:tab/>
        <w:t xml:space="preserve">       </w:t>
        <w:tab/>
        <w:t>0x00000272</w:t>
      </w:r>
    </w:p>
    <w:p>
      <w:pPr>
        <w:pStyle w:val="CCode"/>
        <w:numPr>
          <w:ilvl w:val="0"/>
          <w:numId w:val="3"/>
        </w:numPr>
        <w:rPr/>
      </w:pPr>
      <w:r>
        <w:rPr/>
        <w:t>#define CKM_SECURID_KEY_GEN</w:t>
        <w:tab/>
        <w:t xml:space="preserve">       </w:t>
        <w:tab/>
        <w:t>0x00000280</w:t>
      </w:r>
    </w:p>
    <w:p>
      <w:pPr>
        <w:pStyle w:val="CCode"/>
        <w:numPr>
          <w:ilvl w:val="0"/>
          <w:numId w:val="3"/>
        </w:numPr>
        <w:rPr/>
      </w:pPr>
      <w:r>
        <w:rPr/>
        <w:t>#define CKM_SECURID</w:t>
        <w:tab/>
        <w:tab/>
        <w:t xml:space="preserve">       </w:t>
        <w:tab/>
        <w:tab/>
        <w:t>0x00000282</w:t>
      </w:r>
    </w:p>
    <w:p>
      <w:pPr>
        <w:pStyle w:val="CCode"/>
        <w:numPr>
          <w:ilvl w:val="0"/>
          <w:numId w:val="3"/>
        </w:numPr>
        <w:rPr/>
      </w:pPr>
      <w:r>
        <w:rPr/>
        <w:t>#define CKM_HOTP_KEY_GEN</w:t>
        <w:tab/>
        <w:t xml:space="preserve">       </w:t>
        <w:tab/>
        <w:tab/>
        <w:t>0x00000290</w:t>
      </w:r>
    </w:p>
    <w:p>
      <w:pPr>
        <w:pStyle w:val="CCode"/>
        <w:numPr>
          <w:ilvl w:val="0"/>
          <w:numId w:val="3"/>
        </w:numPr>
        <w:rPr/>
      </w:pPr>
      <w:r>
        <w:rPr/>
        <w:t>#define CKM_HOTP</w:t>
        <w:tab/>
        <w:tab/>
        <w:t xml:space="preserve">       </w:t>
        <w:tab/>
        <w:tab/>
        <w:tab/>
        <w:t>0x00000291</w:t>
      </w:r>
    </w:p>
    <w:p>
      <w:pPr>
        <w:pStyle w:val="CCode"/>
        <w:numPr>
          <w:ilvl w:val="0"/>
          <w:numId w:val="3"/>
        </w:numPr>
        <w:rPr/>
      </w:pPr>
      <w:r>
        <w:rPr/>
        <w:t>#define CKM_ACTI</w:t>
        <w:tab/>
        <w:tab/>
        <w:t xml:space="preserve">       </w:t>
        <w:tab/>
        <w:tab/>
        <w:tab/>
        <w:t>0x000002A0</w:t>
      </w:r>
    </w:p>
    <w:p>
      <w:pPr>
        <w:pStyle w:val="CCode"/>
        <w:numPr>
          <w:ilvl w:val="0"/>
          <w:numId w:val="3"/>
        </w:numPr>
        <w:rPr/>
      </w:pPr>
      <w:r>
        <w:rPr/>
        <w:t>#define CKM_ACTI_KEY_GEN</w:t>
        <w:tab/>
        <w:t xml:space="preserve">       </w:t>
        <w:tab/>
        <w:tab/>
        <w:t>0x000002A1</w:t>
      </w:r>
    </w:p>
    <w:p>
      <w:pPr>
        <w:pStyle w:val="CCode"/>
        <w:numPr>
          <w:ilvl w:val="0"/>
          <w:numId w:val="3"/>
        </w:numPr>
        <w:rPr>
          <w:lang w:val="it-IT"/>
        </w:rPr>
      </w:pPr>
      <w:r>
        <w:rPr>
          <w:lang w:val="it-IT"/>
        </w:rPr>
        <w:t>#define CKM_SHA3_256</w:t>
        <w:tab/>
        <w:tab/>
        <w:t xml:space="preserve">       </w:t>
        <w:tab/>
        <w:tab/>
        <w:t>0x000002B0</w:t>
      </w:r>
    </w:p>
    <w:p>
      <w:pPr>
        <w:pStyle w:val="CCode"/>
        <w:numPr>
          <w:ilvl w:val="0"/>
          <w:numId w:val="3"/>
        </w:numPr>
        <w:rPr>
          <w:lang w:val="it-IT"/>
        </w:rPr>
      </w:pPr>
      <w:r>
        <w:rPr>
          <w:lang w:val="it-IT"/>
        </w:rPr>
        <w:t>#define CKM_SHA3_256_HMAC</w:t>
        <w:tab/>
        <w:tab/>
        <w:t xml:space="preserve">       </w:t>
        <w:tab/>
        <w:t>0x000002B1</w:t>
      </w:r>
    </w:p>
    <w:p>
      <w:pPr>
        <w:pStyle w:val="CCode"/>
        <w:numPr>
          <w:ilvl w:val="0"/>
          <w:numId w:val="3"/>
        </w:numPr>
        <w:rPr>
          <w:lang w:val="it-IT"/>
        </w:rPr>
      </w:pPr>
      <w:r>
        <w:rPr>
          <w:lang w:val="it-IT"/>
        </w:rPr>
        <w:t>#define CKM_SHA3_256_HMAC_GENERAL</w:t>
        <w:tab/>
        <w:t xml:space="preserve">     0x000002B2</w:t>
      </w:r>
    </w:p>
    <w:p>
      <w:pPr>
        <w:pStyle w:val="CCode"/>
        <w:numPr>
          <w:ilvl w:val="0"/>
          <w:numId w:val="3"/>
        </w:numPr>
        <w:rPr>
          <w:lang w:val="it-IT"/>
        </w:rPr>
      </w:pPr>
      <w:r>
        <w:rPr>
          <w:lang w:val="it-IT"/>
        </w:rPr>
        <w:t>#define CKM_SHA3_224</w:t>
        <w:tab/>
        <w:tab/>
        <w:t xml:space="preserve">       </w:t>
        <w:tab/>
        <w:tab/>
        <w:t>0x000002B5</w:t>
      </w:r>
    </w:p>
    <w:p>
      <w:pPr>
        <w:pStyle w:val="CCode"/>
        <w:numPr>
          <w:ilvl w:val="0"/>
          <w:numId w:val="3"/>
        </w:numPr>
        <w:rPr/>
      </w:pPr>
      <w:r>
        <w:rPr>
          <w:lang w:val="it-IT"/>
        </w:rPr>
        <w:t>#define CKM_SHA3_224_HMAC</w:t>
        <w:tab/>
        <w:tab/>
        <w:t xml:space="preserve">       </w:t>
        <w:tab/>
        <w:t>0x000002B6</w:t>
      </w:r>
    </w:p>
    <w:p>
      <w:pPr>
        <w:pStyle w:val="CCode"/>
        <w:numPr>
          <w:ilvl w:val="0"/>
          <w:numId w:val="3"/>
        </w:numPr>
        <w:rPr/>
      </w:pPr>
      <w:r>
        <w:rPr/>
        <w:t>#define CKM_SHA3_224_HMAC_GENERAL</w:t>
        <w:tab/>
        <w:t xml:space="preserve">     0x000002B7</w:t>
      </w:r>
    </w:p>
    <w:p>
      <w:pPr>
        <w:pStyle w:val="CCode"/>
        <w:numPr>
          <w:ilvl w:val="0"/>
          <w:numId w:val="3"/>
        </w:numPr>
        <w:rPr/>
      </w:pPr>
      <w:r>
        <w:rPr/>
        <w:t>#define CKM_SHA3_384</w:t>
        <w:tab/>
        <w:tab/>
        <w:t xml:space="preserve">       </w:t>
        <w:tab/>
        <w:tab/>
        <w:t>0x000002C0</w:t>
      </w:r>
    </w:p>
    <w:p>
      <w:pPr>
        <w:pStyle w:val="CCode"/>
        <w:numPr>
          <w:ilvl w:val="0"/>
          <w:numId w:val="3"/>
        </w:numPr>
        <w:rPr/>
      </w:pPr>
      <w:r>
        <w:rPr/>
        <w:t>#define CKM_SHA3_384_HMAC</w:t>
        <w:tab/>
        <w:tab/>
        <w:t xml:space="preserve">       </w:t>
        <w:tab/>
        <w:t>0x000002C1</w:t>
      </w:r>
    </w:p>
    <w:p>
      <w:pPr>
        <w:pStyle w:val="CCode"/>
        <w:numPr>
          <w:ilvl w:val="0"/>
          <w:numId w:val="3"/>
        </w:numPr>
        <w:rPr/>
      </w:pPr>
      <w:r>
        <w:rPr/>
        <w:t>#define CKM_SHA3_384_HMAC_GENERAL</w:t>
        <w:tab/>
        <w:t xml:space="preserve">     0x000002C2</w:t>
      </w:r>
    </w:p>
    <w:p>
      <w:pPr>
        <w:pStyle w:val="CCode"/>
        <w:numPr>
          <w:ilvl w:val="0"/>
          <w:numId w:val="3"/>
        </w:numPr>
        <w:rPr/>
      </w:pPr>
      <w:r>
        <w:rPr/>
        <w:t>#define CKM_SHA3_512</w:t>
        <w:tab/>
        <w:tab/>
        <w:t xml:space="preserve">       </w:t>
        <w:tab/>
        <w:tab/>
        <w:t>0x000002D0</w:t>
      </w:r>
    </w:p>
    <w:p>
      <w:pPr>
        <w:pStyle w:val="CCode"/>
        <w:numPr>
          <w:ilvl w:val="0"/>
          <w:numId w:val="3"/>
        </w:numPr>
        <w:rPr/>
      </w:pPr>
      <w:r>
        <w:rPr/>
        <w:t>#define CKM_SHA3_512_HMAC</w:t>
        <w:tab/>
        <w:tab/>
        <w:t xml:space="preserve">       </w:t>
        <w:tab/>
        <w:t>0x000002D1</w:t>
      </w:r>
    </w:p>
    <w:p>
      <w:pPr>
        <w:pStyle w:val="CCode"/>
        <w:numPr>
          <w:ilvl w:val="0"/>
          <w:numId w:val="3"/>
        </w:numPr>
        <w:rPr/>
      </w:pPr>
      <w:r>
        <w:rPr/>
        <w:t>#define CKM_SHA3_512_HMAC_GENERAL</w:t>
        <w:tab/>
        <w:t xml:space="preserve">     0x000002D2</w:t>
      </w:r>
    </w:p>
    <w:p>
      <w:pPr>
        <w:pStyle w:val="CCode"/>
        <w:numPr>
          <w:ilvl w:val="0"/>
          <w:numId w:val="3"/>
        </w:numPr>
        <w:rPr/>
      </w:pPr>
      <w:r>
        <w:rPr/>
        <w:t>#define CKM_CAST_KEY_GEN</w:t>
        <w:tab/>
        <w:t xml:space="preserve">       </w:t>
        <w:tab/>
        <w:tab/>
        <w:t>0x00000300</w:t>
      </w:r>
    </w:p>
    <w:p>
      <w:pPr>
        <w:pStyle w:val="CCode"/>
        <w:numPr>
          <w:ilvl w:val="0"/>
          <w:numId w:val="3"/>
        </w:numPr>
        <w:rPr/>
      </w:pPr>
      <w:r>
        <w:rPr/>
        <w:t>#define CKM_CAST_ECB</w:t>
        <w:tab/>
        <w:tab/>
        <w:t xml:space="preserve">       </w:t>
        <w:tab/>
        <w:tab/>
        <w:t>0x00000301</w:t>
      </w:r>
    </w:p>
    <w:p>
      <w:pPr>
        <w:pStyle w:val="CCode"/>
        <w:numPr>
          <w:ilvl w:val="0"/>
          <w:numId w:val="3"/>
        </w:numPr>
        <w:rPr/>
      </w:pPr>
      <w:r>
        <w:rPr/>
        <w:t>#define CKM_CAST_CBC</w:t>
        <w:tab/>
        <w:tab/>
        <w:t xml:space="preserve">       </w:t>
        <w:tab/>
        <w:tab/>
        <w:t>0x00000302</w:t>
      </w:r>
    </w:p>
    <w:p>
      <w:pPr>
        <w:pStyle w:val="CCode"/>
        <w:numPr>
          <w:ilvl w:val="0"/>
          <w:numId w:val="3"/>
        </w:numPr>
        <w:rPr/>
      </w:pPr>
      <w:r>
        <w:rPr/>
        <w:t>#define CKM_CAST_MAC</w:t>
        <w:tab/>
        <w:tab/>
        <w:t xml:space="preserve">       </w:t>
        <w:tab/>
        <w:tab/>
        <w:t>0x00000303</w:t>
      </w:r>
    </w:p>
    <w:p>
      <w:pPr>
        <w:pStyle w:val="CCode"/>
        <w:numPr>
          <w:ilvl w:val="0"/>
          <w:numId w:val="3"/>
        </w:numPr>
        <w:rPr/>
      </w:pPr>
      <w:r>
        <w:rPr/>
        <w:t>#define CKM_CAST_MAC_GENERAL</w:t>
        <w:tab/>
        <w:t xml:space="preserve">       </w:t>
        <w:tab/>
        <w:t>0x00000304</w:t>
      </w:r>
    </w:p>
    <w:p>
      <w:pPr>
        <w:pStyle w:val="CCode"/>
        <w:numPr>
          <w:ilvl w:val="0"/>
          <w:numId w:val="3"/>
        </w:numPr>
        <w:rPr/>
      </w:pPr>
      <w:r>
        <w:rPr/>
        <w:t>#define CKM_CAST_CBC_PAD</w:t>
        <w:tab/>
        <w:t xml:space="preserve">       </w:t>
        <w:tab/>
        <w:tab/>
        <w:t>0x00000305</w:t>
      </w:r>
    </w:p>
    <w:p>
      <w:pPr>
        <w:pStyle w:val="CCode"/>
        <w:numPr>
          <w:ilvl w:val="0"/>
          <w:numId w:val="3"/>
        </w:numPr>
        <w:rPr/>
      </w:pPr>
      <w:r>
        <w:rPr/>
        <w:t>#define CKM_CAST3_KEY_GEN</w:t>
        <w:tab/>
        <w:t xml:space="preserve">       </w:t>
        <w:tab/>
        <w:tab/>
        <w:t>0x00000310</w:t>
      </w:r>
    </w:p>
    <w:p>
      <w:pPr>
        <w:pStyle w:val="CCode"/>
        <w:numPr>
          <w:ilvl w:val="0"/>
          <w:numId w:val="3"/>
        </w:numPr>
        <w:rPr/>
      </w:pPr>
      <w:r>
        <w:rPr/>
        <w:t>#define CKM_CAST3_ECB</w:t>
        <w:tab/>
        <w:tab/>
        <w:t xml:space="preserve">       </w:t>
        <w:tab/>
        <w:tab/>
        <w:t>0x00000311</w:t>
      </w:r>
    </w:p>
    <w:p>
      <w:pPr>
        <w:pStyle w:val="CCode"/>
        <w:numPr>
          <w:ilvl w:val="0"/>
          <w:numId w:val="3"/>
        </w:numPr>
        <w:rPr/>
      </w:pPr>
      <w:r>
        <w:rPr/>
        <w:t>#define CKM_CAST3_CBC</w:t>
        <w:tab/>
        <w:tab/>
        <w:t xml:space="preserve">       </w:t>
        <w:tab/>
        <w:tab/>
        <w:t>0x00000312</w:t>
      </w:r>
    </w:p>
    <w:p>
      <w:pPr>
        <w:pStyle w:val="CCode"/>
        <w:numPr>
          <w:ilvl w:val="0"/>
          <w:numId w:val="3"/>
        </w:numPr>
        <w:rPr/>
      </w:pPr>
      <w:r>
        <w:rPr/>
        <w:t>#define CKM_CAST3_MAC</w:t>
        <w:tab/>
        <w:tab/>
        <w:t xml:space="preserve">       </w:t>
        <w:tab/>
        <w:tab/>
        <w:t>0x00000313</w:t>
      </w:r>
    </w:p>
    <w:p>
      <w:pPr>
        <w:pStyle w:val="CCode"/>
        <w:numPr>
          <w:ilvl w:val="0"/>
          <w:numId w:val="3"/>
        </w:numPr>
        <w:rPr/>
      </w:pPr>
      <w:r>
        <w:rPr/>
        <w:t>#define CKM_CAST3_MAC_GENERAL</w:t>
        <w:tab/>
        <w:tab/>
        <w:tab/>
        <w:t>0x00000314</w:t>
      </w:r>
    </w:p>
    <w:p>
      <w:pPr>
        <w:pStyle w:val="CCode"/>
        <w:numPr>
          <w:ilvl w:val="0"/>
          <w:numId w:val="3"/>
        </w:numPr>
        <w:rPr/>
      </w:pPr>
      <w:r>
        <w:rPr/>
        <w:t>#define CKM_CAST3_CBC_PAD</w:t>
        <w:tab/>
        <w:t xml:space="preserve">       </w:t>
        <w:tab/>
        <w:tab/>
        <w:t>0x00000315</w:t>
      </w:r>
    </w:p>
    <w:p>
      <w:pPr>
        <w:pStyle w:val="CCode"/>
        <w:numPr>
          <w:ilvl w:val="0"/>
          <w:numId w:val="3"/>
        </w:numPr>
        <w:rPr/>
      </w:pPr>
      <w:r>
        <w:rPr/>
        <w:t>#define CKM_CAST5_KEY_GEN</w:t>
        <w:tab/>
        <w:t xml:space="preserve">       </w:t>
        <w:tab/>
        <w:tab/>
        <w:t>0x00000320</w:t>
      </w:r>
    </w:p>
    <w:p>
      <w:pPr>
        <w:pStyle w:val="CCode"/>
        <w:numPr>
          <w:ilvl w:val="0"/>
          <w:numId w:val="3"/>
        </w:numPr>
        <w:rPr/>
      </w:pPr>
      <w:r>
        <w:rPr/>
        <w:t>#define CKM_CAST128_KEY_GEN</w:t>
        <w:tab/>
        <w:t xml:space="preserve">       </w:t>
        <w:tab/>
        <w:t>0x00000320</w:t>
      </w:r>
    </w:p>
    <w:p>
      <w:pPr>
        <w:pStyle w:val="CCode"/>
        <w:numPr>
          <w:ilvl w:val="0"/>
          <w:numId w:val="3"/>
        </w:numPr>
        <w:rPr/>
      </w:pPr>
      <w:r>
        <w:rPr/>
        <w:t>#define CKM_CAST5_ECB</w:t>
        <w:tab/>
        <w:tab/>
        <w:t xml:space="preserve">       </w:t>
        <w:tab/>
        <w:tab/>
        <w:t>0x00000321</w:t>
      </w:r>
    </w:p>
    <w:p>
      <w:pPr>
        <w:pStyle w:val="CCode"/>
        <w:numPr>
          <w:ilvl w:val="0"/>
          <w:numId w:val="3"/>
        </w:numPr>
        <w:rPr/>
      </w:pPr>
      <w:r>
        <w:rPr/>
        <w:t>#define CKM_CAST128_ECB</w:t>
        <w:tab/>
        <w:tab/>
        <w:t xml:space="preserve">       </w:t>
        <w:tab/>
        <w:t>0x00000321</w:t>
      </w:r>
    </w:p>
    <w:p>
      <w:pPr>
        <w:pStyle w:val="CCode"/>
        <w:numPr>
          <w:ilvl w:val="0"/>
          <w:numId w:val="3"/>
        </w:numPr>
        <w:rPr/>
      </w:pPr>
      <w:r>
        <w:rPr/>
        <w:t>#define CKM_CAST5_CBC</w:t>
        <w:tab/>
        <w:tab/>
        <w:t xml:space="preserve">       </w:t>
        <w:tab/>
        <w:tab/>
        <w:t>0x00000322</w:t>
      </w:r>
    </w:p>
    <w:p>
      <w:pPr>
        <w:pStyle w:val="CCode"/>
        <w:numPr>
          <w:ilvl w:val="0"/>
          <w:numId w:val="3"/>
        </w:numPr>
        <w:rPr/>
      </w:pPr>
      <w:r>
        <w:rPr/>
        <w:t>#define CKM_CAST128_CBC</w:t>
        <w:tab/>
        <w:tab/>
        <w:t xml:space="preserve">       </w:t>
        <w:tab/>
        <w:t>0x00000322</w:t>
      </w:r>
    </w:p>
    <w:p>
      <w:pPr>
        <w:pStyle w:val="CCode"/>
        <w:numPr>
          <w:ilvl w:val="0"/>
          <w:numId w:val="3"/>
        </w:numPr>
        <w:rPr/>
      </w:pPr>
      <w:r>
        <w:rPr/>
        <w:t>#define CKM_CAST5_MAC</w:t>
        <w:tab/>
        <w:tab/>
        <w:t xml:space="preserve">       </w:t>
        <w:tab/>
        <w:tab/>
        <w:t>0x00000323</w:t>
      </w:r>
    </w:p>
    <w:p>
      <w:pPr>
        <w:pStyle w:val="CCode"/>
        <w:numPr>
          <w:ilvl w:val="0"/>
          <w:numId w:val="3"/>
        </w:numPr>
        <w:rPr/>
      </w:pPr>
      <w:r>
        <w:rPr/>
        <w:t>#define CKM_CAST128_MAC</w:t>
        <w:tab/>
        <w:tab/>
        <w:t xml:space="preserve">       </w:t>
        <w:tab/>
        <w:t>0x00000323</w:t>
      </w:r>
    </w:p>
    <w:p>
      <w:pPr>
        <w:pStyle w:val="CCode"/>
        <w:numPr>
          <w:ilvl w:val="0"/>
          <w:numId w:val="3"/>
        </w:numPr>
        <w:rPr/>
      </w:pPr>
      <w:r>
        <w:rPr/>
        <w:t>#define CKM_CAST5_MAC_GENERAL</w:t>
        <w:tab/>
        <w:t xml:space="preserve">       </w:t>
        <w:tab/>
        <w:t>0x00000324</w:t>
      </w:r>
    </w:p>
    <w:p>
      <w:pPr>
        <w:pStyle w:val="CCode"/>
        <w:numPr>
          <w:ilvl w:val="0"/>
          <w:numId w:val="3"/>
        </w:numPr>
        <w:rPr/>
      </w:pPr>
      <w:r>
        <w:rPr/>
        <w:t>#define CKM_CAST128_MAC_GENERAL</w:t>
        <w:tab/>
        <w:t xml:space="preserve">       </w:t>
        <w:tab/>
        <w:t>0x00000324</w:t>
      </w:r>
    </w:p>
    <w:p>
      <w:pPr>
        <w:pStyle w:val="CCode"/>
        <w:numPr>
          <w:ilvl w:val="0"/>
          <w:numId w:val="3"/>
        </w:numPr>
        <w:rPr/>
      </w:pPr>
      <w:r>
        <w:rPr/>
        <w:t>#define CKM_CAST5_CBC_PAD</w:t>
        <w:tab/>
        <w:t xml:space="preserve">       </w:t>
        <w:tab/>
        <w:tab/>
        <w:t>0x00000325</w:t>
      </w:r>
    </w:p>
    <w:p>
      <w:pPr>
        <w:pStyle w:val="CCode"/>
        <w:numPr>
          <w:ilvl w:val="0"/>
          <w:numId w:val="3"/>
        </w:numPr>
        <w:rPr/>
      </w:pPr>
      <w:r>
        <w:rPr/>
        <w:t>#define CKM_CAST128_CBC_PAD</w:t>
        <w:tab/>
        <w:t xml:space="preserve">       </w:t>
        <w:tab/>
        <w:t>0x00000325</w:t>
      </w:r>
    </w:p>
    <w:p>
      <w:pPr>
        <w:pStyle w:val="CCode"/>
        <w:numPr>
          <w:ilvl w:val="0"/>
          <w:numId w:val="3"/>
        </w:numPr>
        <w:rPr/>
      </w:pPr>
      <w:r>
        <w:rPr/>
        <w:t>#define CKM_RC5_KEY_GEN</w:t>
        <w:tab/>
        <w:tab/>
        <w:t xml:space="preserve">     </w:t>
        <w:tab/>
        <w:t>0x00000330</w:t>
      </w:r>
    </w:p>
    <w:p>
      <w:pPr>
        <w:pStyle w:val="CCode"/>
        <w:numPr>
          <w:ilvl w:val="0"/>
          <w:numId w:val="3"/>
        </w:numPr>
        <w:rPr/>
      </w:pPr>
      <w:r>
        <w:rPr/>
        <w:t>#define CKM_RC5_ECB</w:t>
        <w:tab/>
        <w:tab/>
        <w:t xml:space="preserve">       </w:t>
        <w:tab/>
        <w:tab/>
        <w:t>0x00000331</w:t>
      </w:r>
    </w:p>
    <w:p>
      <w:pPr>
        <w:pStyle w:val="CCode"/>
        <w:numPr>
          <w:ilvl w:val="0"/>
          <w:numId w:val="3"/>
        </w:numPr>
        <w:rPr/>
      </w:pPr>
      <w:r>
        <w:rPr/>
        <w:t>#define CKM_RC5_CBC</w:t>
        <w:tab/>
        <w:tab/>
        <w:t xml:space="preserve">       </w:t>
        <w:tab/>
        <w:tab/>
        <w:t>0x00000332</w:t>
      </w:r>
    </w:p>
    <w:p>
      <w:pPr>
        <w:pStyle w:val="CCode"/>
        <w:numPr>
          <w:ilvl w:val="0"/>
          <w:numId w:val="3"/>
        </w:numPr>
        <w:rPr/>
      </w:pPr>
      <w:r>
        <w:rPr/>
        <w:t>#define CKM_RC5_MAC</w:t>
        <w:tab/>
        <w:tab/>
        <w:t xml:space="preserve">       </w:t>
        <w:tab/>
        <w:tab/>
        <w:t>0x00000333</w:t>
      </w:r>
    </w:p>
    <w:p>
      <w:pPr>
        <w:pStyle w:val="CCode"/>
        <w:numPr>
          <w:ilvl w:val="0"/>
          <w:numId w:val="3"/>
        </w:numPr>
        <w:rPr/>
      </w:pPr>
      <w:r>
        <w:rPr/>
        <w:t>#define CKM_RC5_MAC_GENERAL</w:t>
        <w:tab/>
        <w:t xml:space="preserve">       </w:t>
        <w:tab/>
        <w:t>0x00000334</w:t>
      </w:r>
    </w:p>
    <w:p>
      <w:pPr>
        <w:pStyle w:val="CCode"/>
        <w:numPr>
          <w:ilvl w:val="0"/>
          <w:numId w:val="3"/>
        </w:numPr>
        <w:rPr/>
      </w:pPr>
      <w:r>
        <w:rPr/>
        <w:t>#define CKM_RC5_CBC_PAD</w:t>
        <w:tab/>
        <w:tab/>
        <w:t xml:space="preserve">       </w:t>
        <w:tab/>
        <w:t>0x00000335</w:t>
      </w:r>
    </w:p>
    <w:p>
      <w:pPr>
        <w:pStyle w:val="CCode"/>
        <w:numPr>
          <w:ilvl w:val="0"/>
          <w:numId w:val="3"/>
        </w:numPr>
        <w:rPr/>
      </w:pPr>
      <w:r>
        <w:rPr/>
        <w:t>#define CKM_IDEA_KEY_GEN</w:t>
        <w:tab/>
        <w:t xml:space="preserve">       </w:t>
        <w:tab/>
        <w:tab/>
        <w:t>0x00000340</w:t>
      </w:r>
    </w:p>
    <w:p>
      <w:pPr>
        <w:pStyle w:val="CCode"/>
        <w:numPr>
          <w:ilvl w:val="0"/>
          <w:numId w:val="3"/>
        </w:numPr>
        <w:rPr/>
      </w:pPr>
      <w:r>
        <w:rPr/>
        <w:t>#define CKM_IDEA_ECB</w:t>
        <w:tab/>
        <w:tab/>
        <w:t xml:space="preserve">       </w:t>
        <w:tab/>
        <w:tab/>
        <w:t>0x00000341</w:t>
      </w:r>
    </w:p>
    <w:p>
      <w:pPr>
        <w:pStyle w:val="CCode"/>
        <w:numPr>
          <w:ilvl w:val="0"/>
          <w:numId w:val="3"/>
        </w:numPr>
        <w:rPr/>
      </w:pPr>
      <w:r>
        <w:rPr/>
        <w:t>#define CKM_IDEA_CBC</w:t>
        <w:tab/>
        <w:tab/>
        <w:t xml:space="preserve">       </w:t>
        <w:tab/>
        <w:tab/>
        <w:t>0x00000342</w:t>
      </w:r>
    </w:p>
    <w:p>
      <w:pPr>
        <w:pStyle w:val="CCode"/>
        <w:numPr>
          <w:ilvl w:val="0"/>
          <w:numId w:val="3"/>
        </w:numPr>
        <w:rPr/>
      </w:pPr>
      <w:r>
        <w:rPr/>
        <w:t>#define CKM_IDEA_MAC</w:t>
        <w:tab/>
        <w:tab/>
        <w:t xml:space="preserve">       </w:t>
        <w:tab/>
        <w:tab/>
        <w:t>0x00000343</w:t>
      </w:r>
    </w:p>
    <w:p>
      <w:pPr>
        <w:pStyle w:val="CCode"/>
        <w:numPr>
          <w:ilvl w:val="0"/>
          <w:numId w:val="3"/>
        </w:numPr>
        <w:rPr/>
      </w:pPr>
      <w:r>
        <w:rPr/>
        <w:t>#define CKM_IDEA_MAC_GENERAL</w:t>
        <w:tab/>
        <w:t xml:space="preserve">       </w:t>
        <w:tab/>
        <w:t>0x00000344</w:t>
      </w:r>
    </w:p>
    <w:p>
      <w:pPr>
        <w:pStyle w:val="CCode"/>
        <w:numPr>
          <w:ilvl w:val="0"/>
          <w:numId w:val="3"/>
        </w:numPr>
        <w:rPr/>
      </w:pPr>
      <w:r>
        <w:rPr/>
        <w:t>#define CKM_IDEA_CBC_PAD</w:t>
        <w:tab/>
        <w:t xml:space="preserve">       </w:t>
        <w:tab/>
        <w:tab/>
        <w:t>0x00000345</w:t>
      </w:r>
    </w:p>
    <w:p>
      <w:pPr>
        <w:pStyle w:val="CCode"/>
        <w:numPr>
          <w:ilvl w:val="0"/>
          <w:numId w:val="3"/>
        </w:numPr>
        <w:rPr/>
      </w:pPr>
      <w:r>
        <w:rPr/>
        <w:t xml:space="preserve">#define CKM_GENERIC_SECRET_KEY_GEN     </w:t>
        <w:tab/>
        <w:t>0x00000350</w:t>
      </w:r>
    </w:p>
    <w:p>
      <w:pPr>
        <w:pStyle w:val="CCode"/>
        <w:numPr>
          <w:ilvl w:val="0"/>
          <w:numId w:val="3"/>
        </w:numPr>
        <w:rPr/>
      </w:pPr>
      <w:r>
        <w:rPr/>
        <w:t xml:space="preserve">#define CKM_CONCATENATE_BASE_AND_KEY   </w:t>
        <w:tab/>
        <w:t>0x00000360</w:t>
      </w:r>
    </w:p>
    <w:p>
      <w:pPr>
        <w:pStyle w:val="CCode"/>
        <w:numPr>
          <w:ilvl w:val="0"/>
          <w:numId w:val="3"/>
        </w:numPr>
        <w:rPr/>
      </w:pPr>
      <w:r>
        <w:rPr/>
        <w:t xml:space="preserve">#define CKM_CONCATENATE_BASE_AND_DATA  </w:t>
        <w:tab/>
        <w:t>0x00000362</w:t>
      </w:r>
    </w:p>
    <w:p>
      <w:pPr>
        <w:pStyle w:val="CCode"/>
        <w:numPr>
          <w:ilvl w:val="0"/>
          <w:numId w:val="3"/>
        </w:numPr>
        <w:rPr/>
      </w:pPr>
      <w:r>
        <w:rPr/>
        <w:t xml:space="preserve">#define CKM_CONCATENATE_DATA_AND_BASE  </w:t>
        <w:tab/>
        <w:t>0x00000363</w:t>
      </w:r>
    </w:p>
    <w:p>
      <w:pPr>
        <w:pStyle w:val="CCode"/>
        <w:numPr>
          <w:ilvl w:val="0"/>
          <w:numId w:val="3"/>
        </w:numPr>
        <w:rPr/>
      </w:pPr>
      <w:r>
        <w:rPr/>
        <w:t>#define CKM_XOR_BASE_AND_DATA</w:t>
        <w:tab/>
        <w:t xml:space="preserve">       </w:t>
        <w:tab/>
        <w:t>0x00000364</w:t>
      </w:r>
    </w:p>
    <w:p>
      <w:pPr>
        <w:pStyle w:val="CCode"/>
        <w:numPr>
          <w:ilvl w:val="0"/>
          <w:numId w:val="3"/>
        </w:numPr>
        <w:rPr/>
      </w:pPr>
      <w:r>
        <w:rPr/>
        <w:t xml:space="preserve">#define CKM_EXTRACT_KEY_FROM_KEY       </w:t>
        <w:tab/>
        <w:t>0x00000365</w:t>
      </w:r>
    </w:p>
    <w:p>
      <w:pPr>
        <w:pStyle w:val="CCode"/>
        <w:numPr>
          <w:ilvl w:val="0"/>
          <w:numId w:val="3"/>
        </w:numPr>
        <w:rPr/>
      </w:pPr>
      <w:r>
        <w:rPr/>
        <w:t xml:space="preserve">#define CKM_SSL3_PRE_MASTER_KEY_GEN    </w:t>
        <w:tab/>
        <w:t>0x00000370</w:t>
      </w:r>
    </w:p>
    <w:p>
      <w:pPr>
        <w:pStyle w:val="CCode"/>
        <w:numPr>
          <w:ilvl w:val="0"/>
          <w:numId w:val="3"/>
        </w:numPr>
        <w:rPr/>
      </w:pPr>
      <w:r>
        <w:rPr/>
        <w:t xml:space="preserve">#define CKM_SSL3_MASTER_KEY_DERIVE     </w:t>
        <w:tab/>
        <w:t>0x00000371</w:t>
      </w:r>
    </w:p>
    <w:p>
      <w:pPr>
        <w:pStyle w:val="CCode"/>
        <w:numPr>
          <w:ilvl w:val="0"/>
          <w:numId w:val="3"/>
        </w:numPr>
        <w:rPr/>
      </w:pPr>
      <w:r>
        <w:rPr/>
        <w:t xml:space="preserve">#define CKM_SSL3_KEY_AND_MAC_DERIVE    </w:t>
        <w:tab/>
        <w:t>0x00000372</w:t>
      </w:r>
    </w:p>
    <w:p>
      <w:pPr>
        <w:pStyle w:val="CCode"/>
        <w:numPr>
          <w:ilvl w:val="0"/>
          <w:numId w:val="3"/>
        </w:numPr>
        <w:rPr/>
      </w:pPr>
      <w:r>
        <w:rPr/>
        <w:t xml:space="preserve">#define CKM_SSL3_MASTER_KEY_DERIVE_DH  </w:t>
        <w:tab/>
        <w:t>0x00000373</w:t>
      </w:r>
    </w:p>
    <w:p>
      <w:pPr>
        <w:pStyle w:val="CCode"/>
        <w:numPr>
          <w:ilvl w:val="0"/>
          <w:numId w:val="3"/>
        </w:numPr>
        <w:rPr/>
      </w:pPr>
      <w:r>
        <w:rPr/>
        <w:t xml:space="preserve">#define CKM_TLS_PRE_MASTER_KEY_GEN     </w:t>
        <w:tab/>
        <w:t>0x00000374</w:t>
      </w:r>
    </w:p>
    <w:p>
      <w:pPr>
        <w:pStyle w:val="CCode"/>
        <w:numPr>
          <w:ilvl w:val="0"/>
          <w:numId w:val="3"/>
        </w:numPr>
        <w:rPr/>
      </w:pPr>
      <w:r>
        <w:rPr/>
        <w:t xml:space="preserve">#define CKM_TLS_MASTER_KEY_DERIVE      </w:t>
        <w:tab/>
        <w:t>0x00000375</w:t>
      </w:r>
    </w:p>
    <w:p>
      <w:pPr>
        <w:pStyle w:val="CCode"/>
        <w:numPr>
          <w:ilvl w:val="0"/>
          <w:numId w:val="3"/>
        </w:numPr>
        <w:rPr/>
      </w:pPr>
      <w:r>
        <w:rPr/>
        <w:t xml:space="preserve">#define CKM_TLS_KEY_AND_MAC_DERIVE     </w:t>
        <w:tab/>
        <w:t>0x00000376</w:t>
      </w:r>
    </w:p>
    <w:p>
      <w:pPr>
        <w:pStyle w:val="CCode"/>
        <w:numPr>
          <w:ilvl w:val="0"/>
          <w:numId w:val="3"/>
        </w:numPr>
        <w:rPr/>
      </w:pPr>
      <w:r>
        <w:rPr/>
        <w:t xml:space="preserve">#define CKM_TLS_MASTER_KEY_DERIVE_DH   </w:t>
        <w:tab/>
        <w:t>0x00000377</w:t>
      </w:r>
    </w:p>
    <w:p>
      <w:pPr>
        <w:pStyle w:val="CCode"/>
        <w:numPr>
          <w:ilvl w:val="0"/>
          <w:numId w:val="3"/>
        </w:numPr>
        <w:rPr/>
      </w:pPr>
      <w:r>
        <w:rPr/>
        <w:t>#define CKM_TLS_PRF</w:t>
        <w:tab/>
        <w:tab/>
        <w:t xml:space="preserve">       </w:t>
        <w:tab/>
        <w:tab/>
        <w:t>0x00000378</w:t>
      </w:r>
    </w:p>
    <w:p>
      <w:pPr>
        <w:pStyle w:val="CCode"/>
        <w:numPr>
          <w:ilvl w:val="0"/>
          <w:numId w:val="3"/>
        </w:numPr>
        <w:rPr/>
      </w:pPr>
      <w:r>
        <w:rPr/>
        <w:t>#define CKM_SSL3_MD5_MAC</w:t>
        <w:tab/>
        <w:t xml:space="preserve">       </w:t>
        <w:tab/>
        <w:tab/>
        <w:t>0x00000380</w:t>
      </w:r>
    </w:p>
    <w:p>
      <w:pPr>
        <w:pStyle w:val="CCode"/>
        <w:numPr>
          <w:ilvl w:val="0"/>
          <w:numId w:val="3"/>
        </w:numPr>
        <w:rPr/>
      </w:pPr>
      <w:r>
        <w:rPr/>
        <w:t>#define CKM_SSL3_SHA1_MAC</w:t>
        <w:tab/>
        <w:t xml:space="preserve">       </w:t>
        <w:tab/>
        <w:tab/>
        <w:t>0x00000381</w:t>
      </w:r>
    </w:p>
    <w:p>
      <w:pPr>
        <w:pStyle w:val="CCode"/>
        <w:numPr>
          <w:ilvl w:val="0"/>
          <w:numId w:val="3"/>
        </w:numPr>
        <w:rPr/>
      </w:pPr>
      <w:r>
        <w:rPr/>
        <w:t>#define CKM_MD5_KEY_DERIVATION</w:t>
        <w:tab/>
        <w:t xml:space="preserve">       </w:t>
        <w:tab/>
        <w:t>0x00000390</w:t>
      </w:r>
    </w:p>
    <w:p>
      <w:pPr>
        <w:pStyle w:val="CCode"/>
        <w:numPr>
          <w:ilvl w:val="0"/>
          <w:numId w:val="3"/>
        </w:numPr>
        <w:rPr/>
      </w:pPr>
      <w:r>
        <w:rPr/>
        <w:t>#define CKM_MD2_KEY_DERIVATION</w:t>
        <w:tab/>
        <w:t xml:space="preserve">       </w:t>
        <w:tab/>
        <w:t>0x00000391</w:t>
      </w:r>
    </w:p>
    <w:p>
      <w:pPr>
        <w:pStyle w:val="CCode"/>
        <w:numPr>
          <w:ilvl w:val="0"/>
          <w:numId w:val="3"/>
        </w:numPr>
        <w:rPr/>
      </w:pPr>
      <w:r>
        <w:rPr/>
        <w:t>#define CKM_SHA1_KEY_DERIVATION</w:t>
        <w:tab/>
        <w:t xml:space="preserve">       </w:t>
        <w:tab/>
        <w:t>0x00000392</w:t>
      </w:r>
    </w:p>
    <w:p>
      <w:pPr>
        <w:pStyle w:val="CCode"/>
        <w:numPr>
          <w:ilvl w:val="0"/>
          <w:numId w:val="3"/>
        </w:numPr>
        <w:rPr/>
      </w:pPr>
      <w:r>
        <w:rPr/>
        <w:t xml:space="preserve">#define CKM_SHA256_KEY_DERIVATION      </w:t>
        <w:tab/>
        <w:t>0x00000393</w:t>
      </w:r>
    </w:p>
    <w:p>
      <w:pPr>
        <w:pStyle w:val="CCode"/>
        <w:numPr>
          <w:ilvl w:val="0"/>
          <w:numId w:val="3"/>
        </w:numPr>
        <w:rPr/>
      </w:pPr>
      <w:r>
        <w:rPr/>
        <w:t xml:space="preserve">#define CKM_SHA384_KEY_DERIVATION      </w:t>
        <w:tab/>
        <w:t>0x00000394</w:t>
      </w:r>
    </w:p>
    <w:p>
      <w:pPr>
        <w:pStyle w:val="CCode"/>
        <w:numPr>
          <w:ilvl w:val="0"/>
          <w:numId w:val="3"/>
        </w:numPr>
        <w:rPr/>
      </w:pPr>
      <w:r>
        <w:rPr/>
        <w:t xml:space="preserve">#define CKM_SHA512_KEY_DERIVATION      </w:t>
        <w:tab/>
        <w:t>0x00000395</w:t>
      </w:r>
    </w:p>
    <w:p>
      <w:pPr>
        <w:pStyle w:val="CCode"/>
        <w:numPr>
          <w:ilvl w:val="0"/>
          <w:numId w:val="3"/>
        </w:numPr>
        <w:rPr/>
      </w:pPr>
      <w:r>
        <w:rPr/>
        <w:t xml:space="preserve">#define CKM_SHA224_KEY_DERIVATION      </w:t>
        <w:tab/>
        <w:t>0x00000396</w:t>
      </w:r>
    </w:p>
    <w:p>
      <w:pPr>
        <w:pStyle w:val="CCode"/>
        <w:numPr>
          <w:ilvl w:val="0"/>
          <w:numId w:val="3"/>
        </w:numPr>
        <w:ind w:left="432" w:hanging="0"/>
        <w:rPr/>
      </w:pPr>
      <w:r>
        <w:rPr/>
        <w:t>#define CKM_SHA3_256_KEY_DERIVE</w:t>
        <w:tab/>
        <w:tab/>
        <w:t xml:space="preserve">     0x00000397</w:t>
      </w:r>
    </w:p>
    <w:p>
      <w:pPr>
        <w:pStyle w:val="CCode"/>
        <w:numPr>
          <w:ilvl w:val="0"/>
          <w:numId w:val="3"/>
        </w:numPr>
        <w:ind w:left="432" w:hanging="0"/>
        <w:rPr/>
      </w:pPr>
      <w:r>
        <w:rPr/>
        <w:t>#define CKM_SHA3_224_KEY_DERIVE</w:t>
        <w:tab/>
        <w:tab/>
        <w:t xml:space="preserve">     0x00000398</w:t>
      </w:r>
    </w:p>
    <w:p>
      <w:pPr>
        <w:pStyle w:val="CCode"/>
        <w:numPr>
          <w:ilvl w:val="0"/>
          <w:numId w:val="3"/>
        </w:numPr>
        <w:ind w:left="432" w:hanging="0"/>
        <w:rPr/>
      </w:pPr>
      <w:r>
        <w:rPr/>
        <w:t>#define CKM_SHA3_384_KEY_DERIVE</w:t>
        <w:tab/>
        <w:tab/>
        <w:t xml:space="preserve">     0x00000399</w:t>
      </w:r>
    </w:p>
    <w:p>
      <w:pPr>
        <w:pStyle w:val="CCode"/>
        <w:numPr>
          <w:ilvl w:val="0"/>
          <w:numId w:val="3"/>
        </w:numPr>
        <w:ind w:left="432" w:hanging="0"/>
        <w:rPr/>
      </w:pPr>
      <w:r>
        <w:rPr/>
        <w:t>#define CKM_SHA3_512_KEY_DERIVE</w:t>
        <w:tab/>
        <w:tab/>
        <w:t xml:space="preserve">     0x0000039A</w:t>
      </w:r>
    </w:p>
    <w:p>
      <w:pPr>
        <w:pStyle w:val="CCode"/>
        <w:numPr>
          <w:ilvl w:val="0"/>
          <w:numId w:val="3"/>
        </w:numPr>
        <w:ind w:left="432" w:hanging="0"/>
        <w:rPr/>
      </w:pPr>
      <w:r>
        <w:rPr/>
        <w:t>#define CKM_SHAKE_128_KEY_DERIVE</w:t>
        <w:tab/>
        <w:tab/>
        <w:t>0x0000039B</w:t>
      </w:r>
    </w:p>
    <w:p>
      <w:pPr>
        <w:pStyle w:val="CCode"/>
        <w:numPr>
          <w:ilvl w:val="0"/>
          <w:numId w:val="3"/>
        </w:numPr>
        <w:rPr/>
      </w:pPr>
      <w:r>
        <w:rPr/>
        <w:t>#define CKM_SHAKE_256_KEY_DERIVE</w:t>
        <w:tab/>
        <w:tab/>
        <w:t>0x0000039C</w:t>
      </w:r>
    </w:p>
    <w:p>
      <w:pPr>
        <w:pStyle w:val="CCode"/>
        <w:numPr>
          <w:ilvl w:val="0"/>
          <w:numId w:val="3"/>
        </w:numPr>
        <w:rPr/>
      </w:pPr>
      <w:r>
        <w:rPr/>
        <w:t>#define CKM_PBE_MD2_DES_CBC</w:t>
        <w:tab/>
        <w:t xml:space="preserve">       </w:t>
        <w:tab/>
        <w:t>0x000003A0</w:t>
      </w:r>
    </w:p>
    <w:p>
      <w:pPr>
        <w:pStyle w:val="CCode"/>
        <w:numPr>
          <w:ilvl w:val="0"/>
          <w:numId w:val="3"/>
        </w:numPr>
        <w:rPr/>
      </w:pPr>
      <w:r>
        <w:rPr/>
        <w:t>#define CKM_PBE_MD5_DES_CBC</w:t>
        <w:tab/>
        <w:t xml:space="preserve">       </w:t>
        <w:tab/>
        <w:t>0x000003A1</w:t>
      </w:r>
    </w:p>
    <w:p>
      <w:pPr>
        <w:pStyle w:val="CCode"/>
        <w:numPr>
          <w:ilvl w:val="0"/>
          <w:numId w:val="3"/>
        </w:numPr>
        <w:rPr/>
      </w:pPr>
      <w:r>
        <w:rPr/>
        <w:t>#define CKM_PBE_MD5_CAST_CBC</w:t>
        <w:tab/>
        <w:t xml:space="preserve">       </w:t>
        <w:tab/>
        <w:t>0x000003A2</w:t>
      </w:r>
    </w:p>
    <w:p>
      <w:pPr>
        <w:pStyle w:val="CCode"/>
        <w:numPr>
          <w:ilvl w:val="0"/>
          <w:numId w:val="3"/>
        </w:numPr>
        <w:rPr/>
      </w:pPr>
      <w:r>
        <w:rPr/>
        <w:t>#define CKM_PBE_MD5_CAST3_CBC</w:t>
        <w:tab/>
        <w:t xml:space="preserve">       </w:t>
        <w:tab/>
        <w:t>0x000003A3</w:t>
      </w:r>
    </w:p>
    <w:p>
      <w:pPr>
        <w:pStyle w:val="CCode"/>
        <w:numPr>
          <w:ilvl w:val="0"/>
          <w:numId w:val="3"/>
        </w:numPr>
        <w:rPr/>
      </w:pPr>
      <w:r>
        <w:rPr/>
        <w:t>#define CKM_PBE_MD5_CAST5_CBC</w:t>
        <w:tab/>
        <w:t xml:space="preserve">       </w:t>
        <w:tab/>
        <w:t>0x000003A4</w:t>
      </w:r>
    </w:p>
    <w:p>
      <w:pPr>
        <w:pStyle w:val="CCode"/>
        <w:numPr>
          <w:ilvl w:val="0"/>
          <w:numId w:val="3"/>
        </w:numPr>
        <w:rPr/>
      </w:pPr>
      <w:r>
        <w:rPr/>
        <w:t>#define CKM_PBE_MD5_CAST128_CBC</w:t>
        <w:tab/>
        <w:t xml:space="preserve">       </w:t>
        <w:tab/>
        <w:t>0x000003A4</w:t>
      </w:r>
    </w:p>
    <w:p>
      <w:pPr>
        <w:pStyle w:val="CCode"/>
        <w:numPr>
          <w:ilvl w:val="0"/>
          <w:numId w:val="3"/>
        </w:numPr>
        <w:rPr/>
      </w:pPr>
      <w:r>
        <w:rPr/>
        <w:t>#define CKM_PBE_SHA1_CAST5_CBC</w:t>
        <w:tab/>
        <w:t xml:space="preserve">       </w:t>
        <w:tab/>
        <w:t>0x000003A5</w:t>
      </w:r>
    </w:p>
    <w:p>
      <w:pPr>
        <w:pStyle w:val="CCode"/>
        <w:numPr>
          <w:ilvl w:val="0"/>
          <w:numId w:val="3"/>
        </w:numPr>
        <w:rPr/>
      </w:pPr>
      <w:r>
        <w:rPr/>
        <w:t xml:space="preserve">#define CKM_PBE_SHA1_CAST128_CBC       </w:t>
        <w:tab/>
        <w:t>0x000003A5</w:t>
      </w:r>
    </w:p>
    <w:p>
      <w:pPr>
        <w:pStyle w:val="CCode"/>
        <w:numPr>
          <w:ilvl w:val="0"/>
          <w:numId w:val="3"/>
        </w:numPr>
        <w:rPr/>
      </w:pPr>
      <w:r>
        <w:rPr/>
        <w:t>#define CKM_PBE_SHA1_RC4_128</w:t>
        <w:tab/>
        <w:t xml:space="preserve">       </w:t>
        <w:tab/>
        <w:t>0x000003A6</w:t>
      </w:r>
    </w:p>
    <w:p>
      <w:pPr>
        <w:pStyle w:val="CCode"/>
        <w:numPr>
          <w:ilvl w:val="0"/>
          <w:numId w:val="3"/>
        </w:numPr>
        <w:rPr/>
      </w:pPr>
      <w:r>
        <w:rPr/>
        <w:t>#define CKM_PBE_SHA1_RC4_40</w:t>
        <w:tab/>
        <w:t xml:space="preserve">       </w:t>
        <w:tab/>
        <w:t>0x000003A7</w:t>
      </w:r>
    </w:p>
    <w:p>
      <w:pPr>
        <w:pStyle w:val="CCode"/>
        <w:numPr>
          <w:ilvl w:val="0"/>
          <w:numId w:val="3"/>
        </w:numPr>
        <w:rPr/>
      </w:pPr>
      <w:r>
        <w:rPr/>
        <w:t xml:space="preserve">#define CKM_PBE_SHA1_DES3_EDE_CBC      </w:t>
        <w:tab/>
        <w:t>0x000003A8</w:t>
      </w:r>
    </w:p>
    <w:p>
      <w:pPr>
        <w:pStyle w:val="CCode"/>
        <w:numPr>
          <w:ilvl w:val="0"/>
          <w:numId w:val="3"/>
        </w:numPr>
        <w:rPr/>
      </w:pPr>
      <w:r>
        <w:rPr/>
        <w:t xml:space="preserve">#define CKM_PBE_SHA1_DES2_EDE_CBC      </w:t>
        <w:tab/>
        <w:t>0x000003A9</w:t>
      </w:r>
    </w:p>
    <w:p>
      <w:pPr>
        <w:pStyle w:val="CCode"/>
        <w:numPr>
          <w:ilvl w:val="0"/>
          <w:numId w:val="3"/>
        </w:numPr>
        <w:rPr/>
      </w:pPr>
      <w:r>
        <w:rPr/>
        <w:t xml:space="preserve">#define CKM_PBE_SHA1_RC2_128_CBC       </w:t>
        <w:tab/>
        <w:t>0x000003AA</w:t>
      </w:r>
    </w:p>
    <w:p>
      <w:pPr>
        <w:pStyle w:val="CCode"/>
        <w:numPr>
          <w:ilvl w:val="0"/>
          <w:numId w:val="3"/>
        </w:numPr>
        <w:rPr/>
      </w:pPr>
      <w:r>
        <w:rPr/>
        <w:t>#define CKM_PBE_SHA1_RC2_40_CBC</w:t>
        <w:tab/>
        <w:t xml:space="preserve">       </w:t>
        <w:tab/>
        <w:t>0x000003AB</w:t>
      </w:r>
    </w:p>
    <w:p>
      <w:pPr>
        <w:pStyle w:val="CCode"/>
        <w:numPr>
          <w:ilvl w:val="0"/>
          <w:numId w:val="3"/>
        </w:numPr>
        <w:rPr/>
      </w:pPr>
      <w:r>
        <w:rPr/>
        <w:t>#define CKM_PKCS5_PBKD2</w:t>
        <w:tab/>
        <w:tab/>
        <w:t xml:space="preserve">       </w:t>
        <w:tab/>
        <w:t>0x000003B0</w:t>
      </w:r>
    </w:p>
    <w:p>
      <w:pPr>
        <w:pStyle w:val="CCode"/>
        <w:numPr>
          <w:ilvl w:val="0"/>
          <w:numId w:val="3"/>
        </w:numPr>
        <w:rPr/>
      </w:pPr>
      <w:r>
        <w:rPr/>
        <w:t xml:space="preserve">#define CKM_PBA_SHA1_WITH_SHA1_HMAC    </w:t>
        <w:tab/>
        <w:t>0x000003C0</w:t>
      </w:r>
    </w:p>
    <w:p>
      <w:pPr>
        <w:pStyle w:val="CCode"/>
        <w:numPr>
          <w:ilvl w:val="0"/>
          <w:numId w:val="3"/>
        </w:numPr>
        <w:rPr/>
      </w:pPr>
      <w:r>
        <w:rPr/>
        <w:t>#define CKM_WTLS_PRE_MASTER_KEY_GEN</w:t>
        <w:tab/>
        <w:t xml:space="preserve">    </w:t>
        <w:tab/>
        <w:t>0x000003D0</w:t>
      </w:r>
    </w:p>
    <w:p>
      <w:pPr>
        <w:pStyle w:val="CCode"/>
        <w:numPr>
          <w:ilvl w:val="0"/>
          <w:numId w:val="3"/>
        </w:numPr>
        <w:rPr/>
      </w:pPr>
      <w:r>
        <w:rPr/>
        <w:t>#define CKM_WTLS_MASTER_KEY_DERIVE</w:t>
        <w:tab/>
        <w:t xml:space="preserve">    </w:t>
        <w:tab/>
        <w:t>0x000003D1</w:t>
      </w:r>
    </w:p>
    <w:p>
      <w:pPr>
        <w:pStyle w:val="CCode"/>
        <w:numPr>
          <w:ilvl w:val="0"/>
          <w:numId w:val="3"/>
        </w:numPr>
        <w:rPr/>
      </w:pPr>
      <w:r>
        <w:rPr/>
        <w:t>#define CKM_WTLS_MASTER_KEY_DERIVE_DH_ECC 0x000003D2</w:t>
      </w:r>
    </w:p>
    <w:p>
      <w:pPr>
        <w:pStyle w:val="CCode"/>
        <w:numPr>
          <w:ilvl w:val="0"/>
          <w:numId w:val="3"/>
        </w:numPr>
        <w:rPr/>
      </w:pPr>
      <w:r>
        <w:rPr/>
        <w:t>#define CKM_WTLS_PRF</w:t>
        <w:tab/>
        <w:tab/>
        <w:tab/>
        <w:t xml:space="preserve">    </w:t>
        <w:tab/>
        <w:tab/>
        <w:t>0x000003D3</w:t>
      </w:r>
    </w:p>
    <w:p>
      <w:pPr>
        <w:pStyle w:val="CCode"/>
        <w:numPr>
          <w:ilvl w:val="0"/>
          <w:numId w:val="3"/>
        </w:numPr>
        <w:rPr/>
      </w:pPr>
      <w:r>
        <w:rPr/>
        <w:t>#define CKM_WTLS_SERVER_KEY_AND_MAC_DERIVE 0x000003D4</w:t>
      </w:r>
    </w:p>
    <w:p>
      <w:pPr>
        <w:pStyle w:val="CCode"/>
        <w:numPr>
          <w:ilvl w:val="0"/>
          <w:numId w:val="3"/>
        </w:numPr>
        <w:rPr/>
      </w:pPr>
      <w:r>
        <w:rPr/>
        <w:t>#define CKM_WTLS_CLIENT_KEY_AND_MAC_DERIVE 0x000003D5</w:t>
      </w:r>
    </w:p>
    <w:p>
      <w:pPr>
        <w:pStyle w:val="CCode"/>
        <w:numPr>
          <w:ilvl w:val="0"/>
          <w:numId w:val="3"/>
        </w:numPr>
        <w:rPr/>
      </w:pPr>
      <w:r>
        <w:rPr/>
        <w:t>#define CKM_TLS10_MAC_SERVER</w:t>
        <w:tab/>
        <w:tab/>
        <w:tab/>
        <w:t>0x000003D6</w:t>
        <w:tab/>
      </w:r>
    </w:p>
    <w:p>
      <w:pPr>
        <w:pStyle w:val="CCode"/>
        <w:numPr>
          <w:ilvl w:val="0"/>
          <w:numId w:val="3"/>
        </w:numPr>
        <w:rPr/>
      </w:pPr>
      <w:r>
        <w:rPr/>
        <w:t>#define CKM_TLS10_MAC_CLIENT</w:t>
        <w:tab/>
        <w:tab/>
        <w:tab/>
        <w:t>0x000003D7</w:t>
      </w:r>
    </w:p>
    <w:p>
      <w:pPr>
        <w:pStyle w:val="CCode"/>
        <w:numPr>
          <w:ilvl w:val="0"/>
          <w:numId w:val="3"/>
        </w:numPr>
        <w:rPr/>
      </w:pPr>
      <w:r>
        <w:rPr/>
        <w:t>#define CKM_TLS12_MAC</w:t>
        <w:tab/>
        <w:tab/>
        <w:tab/>
        <w:tab/>
        <w:tab/>
        <w:t>0x000003D8</w:t>
      </w:r>
    </w:p>
    <w:p>
      <w:pPr>
        <w:pStyle w:val="CCode"/>
        <w:numPr>
          <w:ilvl w:val="0"/>
          <w:numId w:val="3"/>
        </w:numPr>
        <w:rPr/>
      </w:pPr>
      <w:r>
        <w:rPr/>
        <w:t>#define CKM_TLS12_MASTER_KEY_DERIVE       0x000003E0</w:t>
      </w:r>
    </w:p>
    <w:p>
      <w:pPr>
        <w:pStyle w:val="CCode"/>
        <w:numPr>
          <w:ilvl w:val="0"/>
          <w:numId w:val="3"/>
        </w:numPr>
        <w:rPr/>
      </w:pPr>
      <w:r>
        <w:rPr/>
        <w:t>#define CKM_TLS12_KEY_AND_MAC_DERIVE      0x000003E1</w:t>
      </w:r>
    </w:p>
    <w:p>
      <w:pPr>
        <w:pStyle w:val="CCode"/>
        <w:numPr>
          <w:ilvl w:val="0"/>
          <w:numId w:val="3"/>
        </w:numPr>
        <w:rPr/>
      </w:pPr>
      <w:r>
        <w:rPr/>
        <w:t>#define CKM_TLS12_MASTER_KEY_DERIVE_DH    0x000003E2</w:t>
      </w:r>
    </w:p>
    <w:p>
      <w:pPr>
        <w:pStyle w:val="CCode"/>
        <w:numPr>
          <w:ilvl w:val="0"/>
          <w:numId w:val="3"/>
        </w:numPr>
        <w:rPr/>
      </w:pPr>
      <w:r>
        <w:rPr/>
        <w:t>#define CKM_TLS12_KEY_SAFE_DERIVE         0x000003E3</w:t>
      </w:r>
    </w:p>
    <w:p>
      <w:pPr>
        <w:pStyle w:val="CCode"/>
        <w:numPr>
          <w:ilvl w:val="0"/>
          <w:numId w:val="3"/>
        </w:numPr>
        <w:ind w:left="0" w:hanging="0"/>
        <w:rPr>
          <w:lang w:val="it-IT"/>
        </w:rPr>
      </w:pPr>
      <w:r>
        <w:rPr/>
        <w:t xml:space="preserve">   </w:t>
      </w:r>
      <w:r>
        <w:rPr>
          <w:lang w:val="it-IT"/>
        </w:rPr>
        <w:t>#define CKM_TLS_MAC                       0x000003E4</w:t>
      </w:r>
    </w:p>
    <w:p>
      <w:pPr>
        <w:pStyle w:val="CCode"/>
        <w:numPr>
          <w:ilvl w:val="0"/>
          <w:numId w:val="3"/>
        </w:numPr>
        <w:rPr>
          <w:lang w:val="it-IT"/>
        </w:rPr>
      </w:pPr>
      <w:r>
        <w:rPr>
          <w:lang w:val="it-IT"/>
        </w:rPr>
        <w:t xml:space="preserve">#define CKM_TLS_KDF </w:t>
        <w:tab/>
        <w:tab/>
        <w:tab/>
        <w:tab/>
        <w:tab/>
        <w:t>0x000003E5</w:t>
      </w:r>
    </w:p>
    <w:p>
      <w:pPr>
        <w:pStyle w:val="CCode"/>
        <w:numPr>
          <w:ilvl w:val="0"/>
          <w:numId w:val="3"/>
        </w:numPr>
        <w:rPr/>
      </w:pPr>
      <w:r>
        <w:rPr/>
        <w:t>#define CKM_KEY_WRAP_LYNKS</w:t>
        <w:tab/>
        <w:t xml:space="preserve">       </w:t>
        <w:tab/>
        <w:tab/>
        <w:t>0x00000400</w:t>
      </w:r>
    </w:p>
    <w:p>
      <w:pPr>
        <w:pStyle w:val="CCode"/>
        <w:numPr>
          <w:ilvl w:val="0"/>
          <w:numId w:val="3"/>
        </w:numPr>
        <w:rPr/>
      </w:pPr>
      <w:r>
        <w:rPr/>
        <w:t>#define CKM_KEY_WRAP_SET_OAEP</w:t>
        <w:tab/>
        <w:t xml:space="preserve">       </w:t>
        <w:tab/>
        <w:t>0x00000401</w:t>
      </w:r>
    </w:p>
    <w:p>
      <w:pPr>
        <w:pStyle w:val="CCode"/>
        <w:numPr>
          <w:ilvl w:val="0"/>
          <w:numId w:val="3"/>
        </w:numPr>
        <w:rPr/>
      </w:pPr>
      <w:r>
        <w:rPr/>
        <w:t>#define CKM_CMS_SIG</w:t>
        <w:tab/>
        <w:tab/>
        <w:t xml:space="preserve">       </w:t>
        <w:tab/>
        <w:tab/>
        <w:t>0x00000500</w:t>
      </w:r>
    </w:p>
    <w:p>
      <w:pPr>
        <w:pStyle w:val="CCode"/>
        <w:numPr>
          <w:ilvl w:val="0"/>
          <w:numId w:val="3"/>
        </w:numPr>
        <w:rPr/>
      </w:pPr>
      <w:r>
        <w:rPr/>
        <w:t>#define CKM_KIP_DERIVE</w:t>
        <w:tab/>
        <w:tab/>
        <w:t xml:space="preserve">       </w:t>
        <w:tab/>
        <w:t>0x00000510</w:t>
      </w:r>
    </w:p>
    <w:p>
      <w:pPr>
        <w:pStyle w:val="CCode"/>
        <w:numPr>
          <w:ilvl w:val="0"/>
          <w:numId w:val="3"/>
        </w:numPr>
        <w:rPr/>
      </w:pPr>
      <w:r>
        <w:rPr/>
        <w:t>#define CKM_KIP_WRAP</w:t>
        <w:tab/>
        <w:tab/>
        <w:t xml:space="preserve">       </w:t>
        <w:tab/>
        <w:tab/>
        <w:t>0x00000511</w:t>
      </w:r>
    </w:p>
    <w:p>
      <w:pPr>
        <w:pStyle w:val="CCode"/>
        <w:numPr>
          <w:ilvl w:val="0"/>
          <w:numId w:val="3"/>
        </w:numPr>
        <w:rPr/>
      </w:pPr>
      <w:r>
        <w:rPr/>
        <w:t>#define CKM_KIP_MAC</w:t>
        <w:tab/>
        <w:tab/>
        <w:t xml:space="preserve">       </w:t>
        <w:tab/>
        <w:tab/>
        <w:t>0x00000512</w:t>
      </w:r>
    </w:p>
    <w:p>
      <w:pPr>
        <w:pStyle w:val="CCode"/>
        <w:numPr>
          <w:ilvl w:val="0"/>
          <w:numId w:val="3"/>
        </w:numPr>
        <w:rPr/>
      </w:pPr>
      <w:r>
        <w:rPr/>
        <w:t>#define CKM_CAMELLIA_KEY_GEN</w:t>
        <w:tab/>
        <w:t xml:space="preserve">       </w:t>
        <w:tab/>
        <w:t>0x00000550</w:t>
      </w:r>
    </w:p>
    <w:p>
      <w:pPr>
        <w:pStyle w:val="CCode"/>
        <w:numPr>
          <w:ilvl w:val="0"/>
          <w:numId w:val="3"/>
        </w:numPr>
        <w:rPr>
          <w:lang w:val="it-IT"/>
        </w:rPr>
      </w:pPr>
      <w:r>
        <w:rPr>
          <w:lang w:val="it-IT"/>
        </w:rPr>
        <w:t>#define CKM_CAMELLIA_ECB</w:t>
        <w:tab/>
        <w:t xml:space="preserve">       </w:t>
        <w:tab/>
        <w:tab/>
        <w:t>0x00000551</w:t>
      </w:r>
    </w:p>
    <w:p>
      <w:pPr>
        <w:pStyle w:val="CCode"/>
        <w:numPr>
          <w:ilvl w:val="0"/>
          <w:numId w:val="3"/>
        </w:numPr>
        <w:rPr>
          <w:lang w:val="it-IT"/>
        </w:rPr>
      </w:pPr>
      <w:r>
        <w:rPr>
          <w:lang w:val="it-IT"/>
        </w:rPr>
        <w:t>#define CKM_CAMELLIA_CBC</w:t>
        <w:tab/>
        <w:t xml:space="preserve">       </w:t>
        <w:tab/>
        <w:tab/>
        <w:t>0x00000552</w:t>
      </w:r>
    </w:p>
    <w:p>
      <w:pPr>
        <w:pStyle w:val="CCode"/>
        <w:numPr>
          <w:ilvl w:val="0"/>
          <w:numId w:val="3"/>
        </w:numPr>
        <w:rPr>
          <w:lang w:val="it-IT"/>
        </w:rPr>
      </w:pPr>
      <w:r>
        <w:rPr>
          <w:lang w:val="it-IT"/>
        </w:rPr>
        <w:t>#define CKM_CAMELLIA_MAC</w:t>
        <w:tab/>
        <w:t xml:space="preserve">       </w:t>
        <w:tab/>
        <w:tab/>
        <w:t>0x00000553</w:t>
      </w:r>
    </w:p>
    <w:p>
      <w:pPr>
        <w:pStyle w:val="CCode"/>
        <w:numPr>
          <w:ilvl w:val="0"/>
          <w:numId w:val="3"/>
        </w:numPr>
        <w:rPr>
          <w:lang w:val="it-IT"/>
        </w:rPr>
      </w:pPr>
      <w:r>
        <w:rPr>
          <w:lang w:val="it-IT"/>
        </w:rPr>
        <w:t xml:space="preserve">#define CKM_CAMELLIA_MAC_GENERAL       </w:t>
        <w:tab/>
        <w:t>0x00000554</w:t>
      </w:r>
    </w:p>
    <w:p>
      <w:pPr>
        <w:pStyle w:val="CCode"/>
        <w:numPr>
          <w:ilvl w:val="0"/>
          <w:numId w:val="3"/>
        </w:numPr>
        <w:rPr>
          <w:lang w:val="it-IT"/>
        </w:rPr>
      </w:pPr>
      <w:r>
        <w:rPr>
          <w:lang w:val="it-IT"/>
        </w:rPr>
        <w:t>#define CKM_CAMELLIA_CBC_PAD</w:t>
        <w:tab/>
        <w:t xml:space="preserve">       </w:t>
        <w:tab/>
        <w:t>0x00000555</w:t>
      </w:r>
    </w:p>
    <w:p>
      <w:pPr>
        <w:pStyle w:val="CCode"/>
        <w:numPr>
          <w:ilvl w:val="0"/>
          <w:numId w:val="3"/>
        </w:numPr>
        <w:rPr>
          <w:lang w:val="it-IT"/>
        </w:rPr>
      </w:pPr>
      <w:r>
        <w:rPr>
          <w:lang w:val="it-IT"/>
        </w:rPr>
        <w:t xml:space="preserve">#define CKM_CAMELLIA_ECB_ENCRYPT_DATA  </w:t>
        <w:tab/>
        <w:t>0x00000556</w:t>
      </w:r>
    </w:p>
    <w:p>
      <w:pPr>
        <w:pStyle w:val="CCode"/>
        <w:numPr>
          <w:ilvl w:val="0"/>
          <w:numId w:val="3"/>
        </w:numPr>
        <w:rPr>
          <w:lang w:val="it-IT"/>
        </w:rPr>
      </w:pPr>
      <w:r>
        <w:rPr>
          <w:lang w:val="it-IT"/>
        </w:rPr>
        <w:t xml:space="preserve">#define CKM_CAMELLIA_CBC_ENCRYPT_DATA  </w:t>
        <w:tab/>
        <w:t>0x00000557</w:t>
      </w:r>
    </w:p>
    <w:p>
      <w:pPr>
        <w:pStyle w:val="CCode"/>
        <w:numPr>
          <w:ilvl w:val="0"/>
          <w:numId w:val="3"/>
        </w:numPr>
        <w:rPr>
          <w:lang w:val="it-IT"/>
        </w:rPr>
      </w:pPr>
      <w:r>
        <w:rPr>
          <w:lang w:val="it-IT"/>
        </w:rPr>
        <w:t>#define CKM_CAMELLIA_CTR</w:t>
        <w:tab/>
        <w:t xml:space="preserve">       </w:t>
        <w:tab/>
        <w:tab/>
        <w:t>0x00000558</w:t>
      </w:r>
    </w:p>
    <w:p>
      <w:pPr>
        <w:pStyle w:val="CCode"/>
        <w:numPr>
          <w:ilvl w:val="0"/>
          <w:numId w:val="3"/>
        </w:numPr>
        <w:rPr>
          <w:lang w:val="it-IT"/>
        </w:rPr>
      </w:pPr>
      <w:r>
        <w:rPr>
          <w:lang w:val="it-IT"/>
        </w:rPr>
        <w:t>#define CKM_ARIA_KEY_GEN</w:t>
        <w:tab/>
        <w:t xml:space="preserve">       </w:t>
        <w:tab/>
        <w:tab/>
        <w:t>0x00000560</w:t>
      </w:r>
    </w:p>
    <w:p>
      <w:pPr>
        <w:pStyle w:val="CCode"/>
        <w:numPr>
          <w:ilvl w:val="0"/>
          <w:numId w:val="3"/>
        </w:numPr>
        <w:rPr>
          <w:lang w:val="it-IT"/>
        </w:rPr>
      </w:pPr>
      <w:r>
        <w:rPr>
          <w:lang w:val="it-IT"/>
        </w:rPr>
        <w:t>#define CKM_ARIA_ECB</w:t>
        <w:tab/>
        <w:tab/>
        <w:t xml:space="preserve">       </w:t>
        <w:tab/>
        <w:tab/>
        <w:t>0x00000561</w:t>
      </w:r>
    </w:p>
    <w:p>
      <w:pPr>
        <w:pStyle w:val="CCode"/>
        <w:numPr>
          <w:ilvl w:val="0"/>
          <w:numId w:val="3"/>
        </w:numPr>
        <w:rPr>
          <w:lang w:val="it-IT"/>
        </w:rPr>
      </w:pPr>
      <w:r>
        <w:rPr>
          <w:lang w:val="it-IT"/>
        </w:rPr>
        <w:t>#define CKM_ARIA_CBC</w:t>
        <w:tab/>
        <w:tab/>
        <w:t xml:space="preserve">       </w:t>
        <w:tab/>
        <w:tab/>
        <w:t>0x00000562</w:t>
      </w:r>
    </w:p>
    <w:p>
      <w:pPr>
        <w:pStyle w:val="CCode"/>
        <w:numPr>
          <w:ilvl w:val="0"/>
          <w:numId w:val="3"/>
        </w:numPr>
        <w:rPr>
          <w:lang w:val="it-IT"/>
        </w:rPr>
      </w:pPr>
      <w:r>
        <w:rPr>
          <w:lang w:val="it-IT"/>
        </w:rPr>
        <w:t>#define CKM_ARIA_MAC</w:t>
        <w:tab/>
        <w:tab/>
        <w:t xml:space="preserve">       </w:t>
        <w:tab/>
        <w:tab/>
        <w:t>0x00000563</w:t>
      </w:r>
    </w:p>
    <w:p>
      <w:pPr>
        <w:pStyle w:val="CCode"/>
        <w:numPr>
          <w:ilvl w:val="0"/>
          <w:numId w:val="3"/>
        </w:numPr>
        <w:rPr>
          <w:lang w:val="it-IT"/>
        </w:rPr>
      </w:pPr>
      <w:r>
        <w:rPr>
          <w:lang w:val="it-IT"/>
        </w:rPr>
        <w:t>#define CKM_ARIA_MAC_GENERAL</w:t>
        <w:tab/>
        <w:t xml:space="preserve">       </w:t>
        <w:tab/>
        <w:t>0x00000564</w:t>
      </w:r>
    </w:p>
    <w:p>
      <w:pPr>
        <w:pStyle w:val="CCode"/>
        <w:numPr>
          <w:ilvl w:val="0"/>
          <w:numId w:val="3"/>
        </w:numPr>
        <w:rPr>
          <w:lang w:val="it-IT"/>
        </w:rPr>
      </w:pPr>
      <w:r>
        <w:rPr>
          <w:lang w:val="it-IT"/>
        </w:rPr>
        <w:t>#define CKM_ARIA_CBC_PAD</w:t>
        <w:tab/>
        <w:t xml:space="preserve">       </w:t>
        <w:tab/>
        <w:tab/>
        <w:t>0x00000565</w:t>
      </w:r>
    </w:p>
    <w:p>
      <w:pPr>
        <w:pStyle w:val="CCode"/>
        <w:numPr>
          <w:ilvl w:val="0"/>
          <w:numId w:val="3"/>
        </w:numPr>
        <w:rPr>
          <w:lang w:val="it-IT"/>
        </w:rPr>
      </w:pPr>
      <w:r>
        <w:rPr>
          <w:lang w:val="it-IT"/>
        </w:rPr>
        <w:t xml:space="preserve">#define CKM_ARIA_ECB_ENCRYPT_DATA      </w:t>
        <w:tab/>
        <w:t>0x00000566</w:t>
      </w:r>
    </w:p>
    <w:p>
      <w:pPr>
        <w:pStyle w:val="CCode"/>
        <w:numPr>
          <w:ilvl w:val="0"/>
          <w:numId w:val="3"/>
        </w:numPr>
        <w:rPr/>
      </w:pPr>
      <w:r>
        <w:rPr/>
        <w:t xml:space="preserve">#define CKM_ARIA_CBC_ENCRYPT_DATA      </w:t>
        <w:tab/>
        <w:t>0x00000567</w:t>
      </w:r>
    </w:p>
    <w:p>
      <w:pPr>
        <w:pStyle w:val="CCode"/>
        <w:numPr>
          <w:ilvl w:val="0"/>
          <w:numId w:val="3"/>
        </w:numPr>
        <w:rPr/>
      </w:pPr>
      <w:r>
        <w:rPr/>
        <w:t>#define CKM_SKIPJACK_KEY_GEN</w:t>
        <w:tab/>
        <w:t xml:space="preserve">       </w:t>
        <w:tab/>
        <w:t>0x00001000</w:t>
      </w:r>
    </w:p>
    <w:p>
      <w:pPr>
        <w:pStyle w:val="CCode"/>
        <w:numPr>
          <w:ilvl w:val="0"/>
          <w:numId w:val="3"/>
        </w:numPr>
        <w:rPr/>
      </w:pPr>
      <w:r>
        <w:rPr/>
        <w:t>#define CKM_SKIPJACK_ECB64</w:t>
        <w:tab/>
        <w:t xml:space="preserve">       </w:t>
        <w:tab/>
        <w:tab/>
        <w:t>0x00001001</w:t>
      </w:r>
    </w:p>
    <w:p>
      <w:pPr>
        <w:pStyle w:val="CCode"/>
        <w:numPr>
          <w:ilvl w:val="0"/>
          <w:numId w:val="3"/>
        </w:numPr>
        <w:rPr/>
      </w:pPr>
      <w:r>
        <w:rPr/>
        <w:t>#define CKM_SKIPJACK_CBC64</w:t>
        <w:tab/>
        <w:t xml:space="preserve">       </w:t>
        <w:tab/>
        <w:tab/>
        <w:t>0x00001002</w:t>
      </w:r>
    </w:p>
    <w:p>
      <w:pPr>
        <w:pStyle w:val="CCode"/>
        <w:numPr>
          <w:ilvl w:val="0"/>
          <w:numId w:val="3"/>
        </w:numPr>
        <w:rPr/>
      </w:pPr>
      <w:r>
        <w:rPr/>
        <w:t>#define CKM_SKIPJACK_OFB64</w:t>
        <w:tab/>
        <w:t xml:space="preserve">       </w:t>
        <w:tab/>
        <w:tab/>
        <w:t>0x00001003</w:t>
      </w:r>
    </w:p>
    <w:p>
      <w:pPr>
        <w:pStyle w:val="CCode"/>
        <w:numPr>
          <w:ilvl w:val="0"/>
          <w:numId w:val="3"/>
        </w:numPr>
        <w:rPr/>
      </w:pPr>
      <w:r>
        <w:rPr/>
        <w:t>#define CKM_SKIPJACK_CFB64</w:t>
        <w:tab/>
        <w:t xml:space="preserve">       </w:t>
        <w:tab/>
        <w:tab/>
        <w:t>0x00001004</w:t>
      </w:r>
    </w:p>
    <w:p>
      <w:pPr>
        <w:pStyle w:val="CCode"/>
        <w:numPr>
          <w:ilvl w:val="0"/>
          <w:numId w:val="3"/>
        </w:numPr>
        <w:rPr/>
      </w:pPr>
      <w:r>
        <w:rPr/>
        <w:t>#define CKM_SKIPJACK_CFB32</w:t>
        <w:tab/>
        <w:t xml:space="preserve">       </w:t>
        <w:tab/>
        <w:tab/>
        <w:t>0x00001005</w:t>
      </w:r>
    </w:p>
    <w:p>
      <w:pPr>
        <w:pStyle w:val="CCode"/>
        <w:numPr>
          <w:ilvl w:val="0"/>
          <w:numId w:val="3"/>
        </w:numPr>
        <w:rPr/>
      </w:pPr>
      <w:r>
        <w:rPr/>
        <w:t>#define CKM_SKIPJACK_CFB16</w:t>
        <w:tab/>
        <w:t xml:space="preserve">       </w:t>
        <w:tab/>
        <w:tab/>
        <w:t>0x00001006</w:t>
      </w:r>
    </w:p>
    <w:p>
      <w:pPr>
        <w:pStyle w:val="CCode"/>
        <w:numPr>
          <w:ilvl w:val="0"/>
          <w:numId w:val="3"/>
        </w:numPr>
        <w:rPr/>
      </w:pPr>
      <w:r>
        <w:rPr/>
        <w:t>#define CKM_SKIPJACK_CFB8</w:t>
        <w:tab/>
        <w:t xml:space="preserve">       </w:t>
        <w:tab/>
        <w:tab/>
        <w:t>0x00001007</w:t>
      </w:r>
    </w:p>
    <w:p>
      <w:pPr>
        <w:pStyle w:val="CCode"/>
        <w:numPr>
          <w:ilvl w:val="0"/>
          <w:numId w:val="3"/>
        </w:numPr>
        <w:rPr/>
      </w:pPr>
      <w:r>
        <w:rPr/>
        <w:t>#define CKM_SKIPJACK_WRAP</w:t>
        <w:tab/>
        <w:t xml:space="preserve">       </w:t>
        <w:tab/>
        <w:tab/>
        <w:t>0x00001008</w:t>
      </w:r>
    </w:p>
    <w:p>
      <w:pPr>
        <w:pStyle w:val="CCode"/>
        <w:numPr>
          <w:ilvl w:val="0"/>
          <w:numId w:val="3"/>
        </w:numPr>
        <w:rPr/>
      </w:pPr>
      <w:r>
        <w:rPr/>
        <w:t xml:space="preserve">#define CKM_SKIPJACK_PRIVATE_WRAP      </w:t>
        <w:tab/>
        <w:t>0x00001009</w:t>
      </w:r>
    </w:p>
    <w:p>
      <w:pPr>
        <w:pStyle w:val="CCode"/>
        <w:numPr>
          <w:ilvl w:val="0"/>
          <w:numId w:val="3"/>
        </w:numPr>
        <w:rPr/>
      </w:pPr>
      <w:r>
        <w:rPr/>
        <w:t>#define CKM_SKIPJACK_RELAYX</w:t>
        <w:tab/>
        <w:t xml:space="preserve">       </w:t>
        <w:tab/>
        <w:t>0x0000100a</w:t>
      </w:r>
    </w:p>
    <w:p>
      <w:pPr>
        <w:pStyle w:val="CCode"/>
        <w:numPr>
          <w:ilvl w:val="0"/>
          <w:numId w:val="3"/>
        </w:numPr>
        <w:rPr/>
      </w:pPr>
      <w:r>
        <w:rPr/>
        <w:t>#define CKM_KEA_KEY_PAIR_GEN</w:t>
        <w:tab/>
        <w:t xml:space="preserve">       </w:t>
        <w:tab/>
        <w:t>0x00001010</w:t>
      </w:r>
    </w:p>
    <w:p>
      <w:pPr>
        <w:pStyle w:val="CCode"/>
        <w:numPr>
          <w:ilvl w:val="0"/>
          <w:numId w:val="3"/>
        </w:numPr>
        <w:rPr/>
      </w:pPr>
      <w:r>
        <w:rPr/>
        <w:t>#define CKM_KEA_KEY_DERIVE</w:t>
        <w:tab/>
        <w:t xml:space="preserve">       </w:t>
        <w:tab/>
        <w:tab/>
        <w:t>0x00001011</w:t>
      </w:r>
    </w:p>
    <w:p>
      <w:pPr>
        <w:pStyle w:val="CCode"/>
        <w:numPr>
          <w:ilvl w:val="0"/>
          <w:numId w:val="3"/>
        </w:numPr>
        <w:rPr/>
      </w:pPr>
      <w:r>
        <w:rPr/>
        <w:t>#define CKM_FORTEZZA_TIMESTAMP</w:t>
        <w:tab/>
        <w:t xml:space="preserve">       </w:t>
        <w:tab/>
        <w:t>0x00001020</w:t>
      </w:r>
    </w:p>
    <w:p>
      <w:pPr>
        <w:pStyle w:val="CCode"/>
        <w:numPr>
          <w:ilvl w:val="0"/>
          <w:numId w:val="3"/>
        </w:numPr>
        <w:rPr/>
      </w:pPr>
      <w:r>
        <w:rPr/>
        <w:t>#define CKM_BATON_KEY_GEN</w:t>
        <w:tab/>
        <w:t xml:space="preserve">       </w:t>
        <w:tab/>
        <w:tab/>
        <w:t>0x00001030</w:t>
      </w:r>
    </w:p>
    <w:p>
      <w:pPr>
        <w:pStyle w:val="CCode"/>
        <w:numPr>
          <w:ilvl w:val="0"/>
          <w:numId w:val="3"/>
        </w:numPr>
        <w:rPr/>
      </w:pPr>
      <w:r>
        <w:rPr/>
        <w:t>#define CKM_BATON_ECB128</w:t>
        <w:tab/>
        <w:t xml:space="preserve">       </w:t>
        <w:tab/>
        <w:tab/>
        <w:t>0x00001031</w:t>
      </w:r>
    </w:p>
    <w:p>
      <w:pPr>
        <w:pStyle w:val="CCode"/>
        <w:numPr>
          <w:ilvl w:val="0"/>
          <w:numId w:val="3"/>
        </w:numPr>
        <w:rPr/>
      </w:pPr>
      <w:r>
        <w:rPr/>
        <w:t>#define CKM_BATON_ECB96</w:t>
        <w:tab/>
        <w:tab/>
        <w:t xml:space="preserve">       </w:t>
        <w:tab/>
        <w:t>0x00001032</w:t>
      </w:r>
    </w:p>
    <w:p>
      <w:pPr>
        <w:pStyle w:val="CCode"/>
        <w:numPr>
          <w:ilvl w:val="0"/>
          <w:numId w:val="3"/>
        </w:numPr>
        <w:rPr>
          <w:lang w:val="it-IT"/>
        </w:rPr>
      </w:pPr>
      <w:r>
        <w:rPr>
          <w:lang w:val="it-IT"/>
        </w:rPr>
        <w:t>#define CKM_BATON_CBC128</w:t>
        <w:tab/>
        <w:t xml:space="preserve">       </w:t>
        <w:tab/>
        <w:tab/>
        <w:t>0x00001033</w:t>
      </w:r>
    </w:p>
    <w:p>
      <w:pPr>
        <w:pStyle w:val="CCode"/>
        <w:numPr>
          <w:ilvl w:val="0"/>
          <w:numId w:val="3"/>
        </w:numPr>
        <w:rPr>
          <w:lang w:val="it-IT"/>
        </w:rPr>
      </w:pPr>
      <w:r>
        <w:rPr>
          <w:lang w:val="it-IT"/>
        </w:rPr>
        <w:t>#define CKM_BATON_COUNTER</w:t>
        <w:tab/>
        <w:tab/>
        <w:tab/>
        <w:tab/>
        <w:t>0x00001034</w:t>
      </w:r>
    </w:p>
    <w:p>
      <w:pPr>
        <w:pStyle w:val="CCode"/>
        <w:numPr>
          <w:ilvl w:val="0"/>
          <w:numId w:val="3"/>
        </w:numPr>
        <w:rPr>
          <w:lang w:val="it-IT"/>
        </w:rPr>
      </w:pPr>
      <w:r>
        <w:rPr>
          <w:lang w:val="it-IT"/>
        </w:rPr>
        <w:t>#define CKM_BATON_SHUFFLE</w:t>
        <w:tab/>
        <w:t xml:space="preserve">       </w:t>
        <w:tab/>
        <w:tab/>
        <w:t>0x00001035</w:t>
      </w:r>
    </w:p>
    <w:p>
      <w:pPr>
        <w:pStyle w:val="CCode"/>
        <w:numPr>
          <w:ilvl w:val="0"/>
          <w:numId w:val="3"/>
        </w:numPr>
        <w:rPr/>
      </w:pPr>
      <w:r>
        <w:rPr/>
        <w:t>#define CKM_BATON_WRAP</w:t>
        <w:tab/>
        <w:tab/>
        <w:t xml:space="preserve">       </w:t>
        <w:tab/>
        <w:t>0x00001036</w:t>
      </w:r>
    </w:p>
    <w:p>
      <w:pPr>
        <w:pStyle w:val="CCode"/>
        <w:numPr>
          <w:ilvl w:val="0"/>
          <w:numId w:val="3"/>
        </w:numPr>
        <w:rPr/>
      </w:pPr>
      <w:r>
        <w:rPr/>
        <w:t>#define CKM_ECDSA_KEY_PAIR_GEN</w:t>
        <w:tab/>
        <w:t xml:space="preserve">       </w:t>
        <w:tab/>
        <w:t>0x00001040</w:t>
      </w:r>
    </w:p>
    <w:p>
      <w:pPr>
        <w:pStyle w:val="CCode"/>
        <w:numPr>
          <w:ilvl w:val="0"/>
          <w:numId w:val="3"/>
        </w:numPr>
        <w:rPr/>
      </w:pPr>
      <w:r>
        <w:rPr/>
        <w:t>#define CKM_EC_KEY_PAIR_GEN</w:t>
        <w:tab/>
        <w:t xml:space="preserve">       </w:t>
        <w:tab/>
        <w:t>0x00001040</w:t>
      </w:r>
    </w:p>
    <w:p>
      <w:pPr>
        <w:pStyle w:val="CCode"/>
        <w:numPr>
          <w:ilvl w:val="0"/>
          <w:numId w:val="3"/>
        </w:numPr>
        <w:rPr>
          <w:lang w:val="it-IT"/>
        </w:rPr>
      </w:pPr>
      <w:r>
        <w:rPr>
          <w:lang w:val="it-IT"/>
        </w:rPr>
        <w:t>#define CKM_ECDSA</w:t>
        <w:tab/>
        <w:tab/>
        <w:t xml:space="preserve">       </w:t>
        <w:tab/>
        <w:tab/>
        <w:t>0x00001041</w:t>
      </w:r>
    </w:p>
    <w:p>
      <w:pPr>
        <w:pStyle w:val="CCode"/>
        <w:numPr>
          <w:ilvl w:val="0"/>
          <w:numId w:val="3"/>
        </w:numPr>
        <w:rPr>
          <w:lang w:val="it-IT"/>
        </w:rPr>
      </w:pPr>
      <w:r>
        <w:rPr>
          <w:lang w:val="it-IT"/>
        </w:rPr>
        <w:t>#define CKM_ECDSA_SHA1</w:t>
        <w:tab/>
        <w:tab/>
        <w:t xml:space="preserve">       </w:t>
        <w:tab/>
        <w:t>0x00001042</w:t>
      </w:r>
    </w:p>
    <w:p>
      <w:pPr>
        <w:pStyle w:val="CCode"/>
        <w:numPr>
          <w:ilvl w:val="0"/>
          <w:numId w:val="3"/>
        </w:numPr>
        <w:rPr/>
      </w:pPr>
      <w:r>
        <w:rPr/>
        <w:t>#define CKM_ECDH1_DERIVE</w:t>
        <w:tab/>
        <w:t xml:space="preserve">       </w:t>
        <w:tab/>
        <w:tab/>
        <w:t>0x00001050</w:t>
      </w:r>
    </w:p>
    <w:p>
      <w:pPr>
        <w:pStyle w:val="CCode"/>
        <w:numPr>
          <w:ilvl w:val="0"/>
          <w:numId w:val="3"/>
        </w:numPr>
        <w:rPr/>
      </w:pPr>
      <w:r>
        <w:rPr/>
        <w:t xml:space="preserve">#define CKM_ECDH1_COFACTOR_DERIVE      </w:t>
        <w:tab/>
        <w:t>0x00001051</w:t>
      </w:r>
    </w:p>
    <w:p>
      <w:pPr>
        <w:pStyle w:val="CCode"/>
        <w:numPr>
          <w:ilvl w:val="0"/>
          <w:numId w:val="3"/>
        </w:numPr>
        <w:rPr/>
      </w:pPr>
      <w:r>
        <w:rPr/>
        <w:t>#define CKM_ECMQV_DERIVE</w:t>
        <w:tab/>
        <w:t xml:space="preserve">       </w:t>
        <w:tab/>
        <w:tab/>
        <w:t>0x00001052</w:t>
      </w:r>
    </w:p>
    <w:p>
      <w:pPr>
        <w:pStyle w:val="CCode"/>
        <w:numPr>
          <w:ilvl w:val="0"/>
          <w:numId w:val="3"/>
        </w:numPr>
        <w:rPr/>
      </w:pPr>
      <w:r>
        <w:rPr/>
        <w:t>#define CKM_ECDH_AES_KEY_WRAP</w:t>
        <w:tab/>
        <w:t xml:space="preserve">       </w:t>
        <w:tab/>
        <w:t>0x00001053</w:t>
      </w:r>
    </w:p>
    <w:p>
      <w:pPr>
        <w:pStyle w:val="CCode"/>
        <w:numPr>
          <w:ilvl w:val="0"/>
          <w:numId w:val="3"/>
        </w:numPr>
        <w:rPr/>
      </w:pPr>
      <w:r>
        <w:rPr/>
        <w:t>#define CKM_RSA_AES_KEY_WRAP</w:t>
        <w:tab/>
        <w:t xml:space="preserve">       </w:t>
        <w:tab/>
        <w:t>0x00001054</w:t>
      </w:r>
    </w:p>
    <w:p>
      <w:pPr>
        <w:pStyle w:val="CCode"/>
        <w:numPr>
          <w:ilvl w:val="0"/>
          <w:numId w:val="3"/>
        </w:numPr>
        <w:rPr/>
      </w:pPr>
      <w:r>
        <w:rPr/>
        <w:t>#define CKM_JUNIPER_KEY_GEN</w:t>
        <w:tab/>
        <w:t xml:space="preserve">       </w:t>
        <w:tab/>
        <w:t>0x00001060</w:t>
      </w:r>
    </w:p>
    <w:p>
      <w:pPr>
        <w:pStyle w:val="CCode"/>
        <w:numPr>
          <w:ilvl w:val="0"/>
          <w:numId w:val="3"/>
        </w:numPr>
        <w:rPr/>
      </w:pPr>
      <w:r>
        <w:rPr/>
        <w:t>#define CKM_JUNIPER_ECB128</w:t>
        <w:tab/>
        <w:t xml:space="preserve">       </w:t>
        <w:tab/>
        <w:tab/>
        <w:t>0x00001061</w:t>
      </w:r>
    </w:p>
    <w:p>
      <w:pPr>
        <w:pStyle w:val="CCode"/>
        <w:numPr>
          <w:ilvl w:val="0"/>
          <w:numId w:val="3"/>
        </w:numPr>
        <w:rPr/>
      </w:pPr>
      <w:r>
        <w:rPr/>
        <w:t>#define CKM_JUNIPER_CBC128</w:t>
        <w:tab/>
        <w:t xml:space="preserve">       </w:t>
        <w:tab/>
        <w:tab/>
        <w:t>0x00001062</w:t>
      </w:r>
    </w:p>
    <w:p>
      <w:pPr>
        <w:pStyle w:val="CCode"/>
        <w:numPr>
          <w:ilvl w:val="0"/>
          <w:numId w:val="3"/>
        </w:numPr>
        <w:rPr/>
      </w:pPr>
      <w:r>
        <w:rPr/>
        <w:t>#define CKM_JUNIPER_COUNTER</w:t>
        <w:tab/>
        <w:t xml:space="preserve">       </w:t>
        <w:tab/>
        <w:t>0x00001063</w:t>
      </w:r>
    </w:p>
    <w:p>
      <w:pPr>
        <w:pStyle w:val="CCode"/>
        <w:numPr>
          <w:ilvl w:val="0"/>
          <w:numId w:val="3"/>
        </w:numPr>
        <w:rPr/>
      </w:pPr>
      <w:r>
        <w:rPr/>
        <w:t>#define CKM_JUNIPER_SHUFFLE</w:t>
        <w:tab/>
        <w:t xml:space="preserve">       </w:t>
        <w:tab/>
        <w:t>0x00001064</w:t>
      </w:r>
    </w:p>
    <w:p>
      <w:pPr>
        <w:pStyle w:val="CCode"/>
        <w:numPr>
          <w:ilvl w:val="0"/>
          <w:numId w:val="3"/>
        </w:numPr>
        <w:rPr/>
      </w:pPr>
      <w:r>
        <w:rPr/>
        <w:t>#define CKM_JUNIPER_WRAP</w:t>
        <w:tab/>
        <w:t xml:space="preserve">       </w:t>
        <w:tab/>
        <w:tab/>
        <w:t>0x00001065</w:t>
      </w:r>
    </w:p>
    <w:p>
      <w:pPr>
        <w:pStyle w:val="CCode"/>
        <w:numPr>
          <w:ilvl w:val="0"/>
          <w:numId w:val="3"/>
        </w:numPr>
        <w:rPr/>
      </w:pPr>
      <w:r>
        <w:rPr/>
        <w:t>#define CKM_FASTHASH</w:t>
        <w:tab/>
        <w:tab/>
        <w:t xml:space="preserve">       </w:t>
        <w:tab/>
        <w:tab/>
        <w:t>0x00001070</w:t>
      </w:r>
    </w:p>
    <w:p>
      <w:pPr>
        <w:pStyle w:val="CCode"/>
        <w:numPr>
          <w:ilvl w:val="0"/>
          <w:numId w:val="3"/>
        </w:numPr>
        <w:rPr/>
      </w:pPr>
      <w:r>
        <w:rPr/>
        <w:t>#define CKM_AES_XTS</w:t>
        <w:tab/>
        <w:tab/>
        <w:tab/>
        <w:tab/>
        <w:tab/>
        <w:t>0x00001071</w:t>
      </w:r>
    </w:p>
    <w:p>
      <w:pPr>
        <w:pStyle w:val="CCode"/>
        <w:numPr>
          <w:ilvl w:val="0"/>
          <w:numId w:val="3"/>
        </w:numPr>
        <w:rPr/>
      </w:pPr>
      <w:r>
        <w:rPr/>
        <w:t>#define CKM_AEX_XTS_KEY_GEN</w:t>
        <w:tab/>
        <w:tab/>
        <w:tab/>
        <w:t>0x00001072</w:t>
      </w:r>
    </w:p>
    <w:p>
      <w:pPr>
        <w:pStyle w:val="CCode"/>
        <w:numPr>
          <w:ilvl w:val="0"/>
          <w:numId w:val="3"/>
        </w:numPr>
        <w:rPr/>
      </w:pPr>
      <w:r>
        <w:rPr/>
        <w:t>#define CKM_AES_KEY_GEN</w:t>
        <w:tab/>
        <w:tab/>
        <w:t xml:space="preserve">       </w:t>
        <w:tab/>
        <w:t>0x00001080</w:t>
      </w:r>
    </w:p>
    <w:p>
      <w:pPr>
        <w:pStyle w:val="CCode"/>
        <w:numPr>
          <w:ilvl w:val="0"/>
          <w:numId w:val="3"/>
        </w:numPr>
        <w:rPr>
          <w:lang w:val="it-IT"/>
        </w:rPr>
      </w:pPr>
      <w:r>
        <w:rPr>
          <w:lang w:val="it-IT"/>
        </w:rPr>
        <w:t>#define CKM_AES_ECB</w:t>
        <w:tab/>
        <w:tab/>
        <w:t xml:space="preserve">       </w:t>
        <w:tab/>
        <w:tab/>
        <w:t>0x00001081</w:t>
      </w:r>
    </w:p>
    <w:p>
      <w:pPr>
        <w:pStyle w:val="CCode"/>
        <w:numPr>
          <w:ilvl w:val="0"/>
          <w:numId w:val="3"/>
        </w:numPr>
        <w:rPr>
          <w:lang w:val="it-IT"/>
        </w:rPr>
      </w:pPr>
      <w:r>
        <w:rPr>
          <w:lang w:val="it-IT"/>
        </w:rPr>
        <w:t>#define CKM_AES_CBC</w:t>
        <w:tab/>
        <w:tab/>
        <w:t xml:space="preserve">       </w:t>
        <w:tab/>
        <w:tab/>
        <w:t>0x00001082</w:t>
      </w:r>
    </w:p>
    <w:p>
      <w:pPr>
        <w:pStyle w:val="CCode"/>
        <w:numPr>
          <w:ilvl w:val="0"/>
          <w:numId w:val="3"/>
        </w:numPr>
        <w:rPr>
          <w:lang w:val="it-IT"/>
        </w:rPr>
      </w:pPr>
      <w:r>
        <w:rPr>
          <w:lang w:val="it-IT"/>
        </w:rPr>
        <w:t>#define CKM_AES_MAC</w:t>
        <w:tab/>
        <w:tab/>
        <w:t xml:space="preserve">       </w:t>
        <w:tab/>
        <w:tab/>
        <w:t>0x00001083</w:t>
      </w:r>
    </w:p>
    <w:p>
      <w:pPr>
        <w:pStyle w:val="CCode"/>
        <w:numPr>
          <w:ilvl w:val="0"/>
          <w:numId w:val="3"/>
        </w:numPr>
        <w:rPr>
          <w:lang w:val="it-IT"/>
        </w:rPr>
      </w:pPr>
      <w:r>
        <w:rPr>
          <w:lang w:val="it-IT"/>
        </w:rPr>
        <w:t>#define CKM_AES_MAC_GENERAL</w:t>
        <w:tab/>
        <w:t xml:space="preserve">       </w:t>
        <w:tab/>
        <w:t>0x00001084</w:t>
      </w:r>
    </w:p>
    <w:p>
      <w:pPr>
        <w:pStyle w:val="CCode"/>
        <w:numPr>
          <w:ilvl w:val="0"/>
          <w:numId w:val="3"/>
        </w:numPr>
        <w:rPr>
          <w:lang w:val="it-IT"/>
        </w:rPr>
      </w:pPr>
      <w:r>
        <w:rPr>
          <w:lang w:val="it-IT"/>
        </w:rPr>
        <w:t>#define CKM_AES_CBC_PAD</w:t>
        <w:tab/>
        <w:tab/>
        <w:t xml:space="preserve">       </w:t>
        <w:tab/>
        <w:t>0x00001085</w:t>
      </w:r>
    </w:p>
    <w:p>
      <w:pPr>
        <w:pStyle w:val="CCode"/>
        <w:numPr>
          <w:ilvl w:val="0"/>
          <w:numId w:val="3"/>
        </w:numPr>
        <w:rPr>
          <w:lang w:val="it-IT"/>
        </w:rPr>
      </w:pPr>
      <w:r>
        <w:rPr>
          <w:lang w:val="it-IT"/>
        </w:rPr>
        <w:t>#define CKM_AES_CTR</w:t>
        <w:tab/>
        <w:tab/>
        <w:t xml:space="preserve">       </w:t>
        <w:tab/>
        <w:tab/>
        <w:t>0x00001086</w:t>
      </w:r>
    </w:p>
    <w:p>
      <w:pPr>
        <w:pStyle w:val="CCode"/>
        <w:numPr>
          <w:ilvl w:val="0"/>
          <w:numId w:val="3"/>
        </w:numPr>
        <w:rPr>
          <w:lang w:val="it-IT"/>
        </w:rPr>
      </w:pPr>
      <w:r>
        <w:rPr>
          <w:lang w:val="it-IT"/>
        </w:rPr>
        <w:t>#define CKM_AES_GCM</w:t>
        <w:tab/>
        <w:tab/>
        <w:t xml:space="preserve">       </w:t>
        <w:tab/>
        <w:tab/>
        <w:t>0x00001087</w:t>
      </w:r>
    </w:p>
    <w:p>
      <w:pPr>
        <w:pStyle w:val="CCode"/>
        <w:numPr>
          <w:ilvl w:val="0"/>
          <w:numId w:val="3"/>
        </w:numPr>
        <w:rPr>
          <w:lang w:val="it-IT"/>
        </w:rPr>
      </w:pPr>
      <w:r>
        <w:rPr>
          <w:lang w:val="it-IT"/>
        </w:rPr>
        <w:t>#define CKM_AES_CCM</w:t>
        <w:tab/>
        <w:tab/>
        <w:t xml:space="preserve">       </w:t>
        <w:tab/>
        <w:tab/>
        <w:t>0x00001088</w:t>
      </w:r>
    </w:p>
    <w:p>
      <w:pPr>
        <w:pStyle w:val="CCode"/>
        <w:numPr>
          <w:ilvl w:val="0"/>
          <w:numId w:val="3"/>
        </w:numPr>
        <w:rPr>
          <w:lang w:val="it-IT"/>
        </w:rPr>
      </w:pPr>
      <w:r>
        <w:rPr>
          <w:lang w:val="it-IT"/>
        </w:rPr>
        <w:t xml:space="preserve">#define CKM_AES_CMAC_GENERAL       </w:t>
        <w:tab/>
        <w:tab/>
        <w:t>0x00001089</w:t>
      </w:r>
    </w:p>
    <w:p>
      <w:pPr>
        <w:pStyle w:val="CCode"/>
        <w:numPr>
          <w:ilvl w:val="0"/>
          <w:numId w:val="3"/>
        </w:numPr>
        <w:rPr>
          <w:lang w:val="it-IT"/>
        </w:rPr>
      </w:pPr>
      <w:r>
        <w:rPr>
          <w:lang w:val="it-IT"/>
        </w:rPr>
        <w:t>#define CKM_AES_CMAC</w:t>
        <w:tab/>
        <w:tab/>
        <w:t xml:space="preserve">       </w:t>
        <w:tab/>
        <w:tab/>
        <w:t>0x0000108A</w:t>
      </w:r>
    </w:p>
    <w:p>
      <w:pPr>
        <w:pStyle w:val="CCode"/>
        <w:numPr>
          <w:ilvl w:val="0"/>
          <w:numId w:val="3"/>
        </w:numPr>
        <w:rPr>
          <w:lang w:val="it-IT"/>
        </w:rPr>
      </w:pPr>
      <w:r>
        <w:rPr>
          <w:lang w:val="it-IT"/>
        </w:rPr>
        <w:t>#define CKM_AES_CTS</w:t>
        <w:tab/>
        <w:tab/>
        <w:tab/>
        <w:t xml:space="preserve">       </w:t>
        <w:tab/>
        <w:t>0x0000108B</w:t>
      </w:r>
    </w:p>
    <w:p>
      <w:pPr>
        <w:pStyle w:val="CCode"/>
        <w:numPr>
          <w:ilvl w:val="0"/>
          <w:numId w:val="3"/>
        </w:numPr>
        <w:rPr>
          <w:lang w:val="it-IT"/>
        </w:rPr>
      </w:pPr>
      <w:r>
        <w:rPr>
          <w:lang w:val="it-IT"/>
        </w:rPr>
        <w:t>#define CKM_AES_XCBC_MAC</w:t>
        <w:tab/>
        <w:tab/>
        <w:t xml:space="preserve">       </w:t>
        <w:tab/>
        <w:t>0x0000108C</w:t>
      </w:r>
    </w:p>
    <w:p>
      <w:pPr>
        <w:pStyle w:val="CCode"/>
        <w:numPr>
          <w:ilvl w:val="0"/>
          <w:numId w:val="3"/>
        </w:numPr>
        <w:rPr/>
      </w:pPr>
      <w:r>
        <w:rPr/>
        <w:t xml:space="preserve">#define CKM_AES_XCBC_MAC_96       </w:t>
        <w:tab/>
        <w:tab/>
        <w:t>0x0000108D</w:t>
      </w:r>
    </w:p>
    <w:p>
      <w:pPr>
        <w:pStyle w:val="CCode"/>
        <w:numPr>
          <w:ilvl w:val="0"/>
          <w:numId w:val="3"/>
        </w:numPr>
        <w:rPr/>
      </w:pPr>
      <w:r>
        <w:rPr/>
        <w:t>#define CKM_BLOWFISH_KEY_GEN</w:t>
        <w:tab/>
        <w:tab/>
        <w:tab/>
        <w:t>0x00001090</w:t>
      </w:r>
    </w:p>
    <w:p>
      <w:pPr>
        <w:pStyle w:val="CCode"/>
        <w:numPr>
          <w:ilvl w:val="0"/>
          <w:numId w:val="3"/>
        </w:numPr>
        <w:rPr/>
      </w:pPr>
      <w:r>
        <w:rPr/>
        <w:t>#define CKM_BLOWFISH_CBC</w:t>
        <w:tab/>
        <w:t xml:space="preserve">     </w:t>
        <w:tab/>
        <w:t xml:space="preserve">  </w:t>
        <w:tab/>
        <w:t>0x00001091</w:t>
      </w:r>
    </w:p>
    <w:p>
      <w:pPr>
        <w:pStyle w:val="CCode"/>
        <w:numPr>
          <w:ilvl w:val="0"/>
          <w:numId w:val="3"/>
        </w:numPr>
        <w:rPr/>
      </w:pPr>
      <w:r>
        <w:rPr/>
        <w:t>#define CKM_TWOFISH_KEY_GEN</w:t>
        <w:tab/>
        <w:t xml:space="preserve">       </w:t>
        <w:tab/>
        <w:t>0x00001092</w:t>
      </w:r>
    </w:p>
    <w:p>
      <w:pPr>
        <w:pStyle w:val="CCode"/>
        <w:numPr>
          <w:ilvl w:val="0"/>
          <w:numId w:val="3"/>
        </w:numPr>
        <w:rPr/>
      </w:pPr>
      <w:r>
        <w:rPr/>
        <w:t>#define CKM_TWOFISH_CBC</w:t>
        <w:tab/>
        <w:tab/>
        <w:t xml:space="preserve">       </w:t>
        <w:tab/>
        <w:t>0x00001093</w:t>
      </w:r>
    </w:p>
    <w:p>
      <w:pPr>
        <w:pStyle w:val="CCode"/>
        <w:numPr>
          <w:ilvl w:val="0"/>
          <w:numId w:val="3"/>
        </w:numPr>
        <w:rPr/>
      </w:pPr>
      <w:r>
        <w:rPr/>
        <w:t>#define</w:t>
        <w:tab/>
        <w:t>CKM_BLOWFISH_CBC_PAD</w:t>
        <w:tab/>
        <w:t xml:space="preserve">       </w:t>
        <w:tab/>
        <w:t>0x00001094</w:t>
      </w:r>
    </w:p>
    <w:p>
      <w:pPr>
        <w:pStyle w:val="CCode"/>
        <w:numPr>
          <w:ilvl w:val="0"/>
          <w:numId w:val="3"/>
        </w:numPr>
        <w:rPr/>
      </w:pPr>
      <w:r>
        <w:rPr/>
        <w:t>#define CKM_TWOFISH_CBC_PAD</w:t>
        <w:tab/>
        <w:t xml:space="preserve">       </w:t>
        <w:tab/>
        <w:t>0x00001095</w:t>
      </w:r>
    </w:p>
    <w:p>
      <w:pPr>
        <w:pStyle w:val="CCode"/>
        <w:numPr>
          <w:ilvl w:val="0"/>
          <w:numId w:val="3"/>
        </w:numPr>
        <w:rPr/>
      </w:pPr>
      <w:r>
        <w:rPr/>
        <w:t xml:space="preserve">#define CKM_DES_ECB_ENCRYPT_DATA       </w:t>
        <w:tab/>
        <w:t>0x00001100</w:t>
      </w:r>
    </w:p>
    <w:p>
      <w:pPr>
        <w:pStyle w:val="CCode"/>
        <w:numPr>
          <w:ilvl w:val="0"/>
          <w:numId w:val="3"/>
        </w:numPr>
        <w:rPr/>
      </w:pPr>
      <w:r>
        <w:rPr/>
        <w:t xml:space="preserve">#define CKM_DES_CBC_ENCRYPT_DATA       </w:t>
        <w:tab/>
        <w:t>0x00001101</w:t>
      </w:r>
    </w:p>
    <w:p>
      <w:pPr>
        <w:pStyle w:val="CCode"/>
        <w:numPr>
          <w:ilvl w:val="0"/>
          <w:numId w:val="3"/>
        </w:numPr>
        <w:rPr/>
      </w:pPr>
      <w:r>
        <w:rPr/>
        <w:t xml:space="preserve">#define CKM_DES3_ECB_ENCRYPT_DATA      </w:t>
        <w:tab/>
        <w:t>0x00001102</w:t>
      </w:r>
    </w:p>
    <w:p>
      <w:pPr>
        <w:pStyle w:val="CCode"/>
        <w:numPr>
          <w:ilvl w:val="0"/>
          <w:numId w:val="3"/>
        </w:numPr>
        <w:rPr/>
      </w:pPr>
      <w:r>
        <w:rPr/>
        <w:t xml:space="preserve">#define CKM_DES3_CBC_ENCRYPT_DATA      </w:t>
        <w:tab/>
        <w:t>0x00001103</w:t>
      </w:r>
    </w:p>
    <w:p>
      <w:pPr>
        <w:pStyle w:val="CCode"/>
        <w:numPr>
          <w:ilvl w:val="0"/>
          <w:numId w:val="3"/>
        </w:numPr>
        <w:rPr/>
      </w:pPr>
      <w:r>
        <w:rPr/>
        <w:t xml:space="preserve">#define CKM_AES_ECB_ENCRYPT_DATA       </w:t>
        <w:tab/>
        <w:t>0x00001104</w:t>
      </w:r>
    </w:p>
    <w:p>
      <w:pPr>
        <w:pStyle w:val="CCode"/>
        <w:numPr>
          <w:ilvl w:val="0"/>
          <w:numId w:val="3"/>
        </w:numPr>
        <w:rPr/>
      </w:pPr>
      <w:r>
        <w:rPr/>
        <w:t xml:space="preserve">#define CKM_AES_CBC_ENCRYPT_DATA       </w:t>
        <w:tab/>
        <w:t>0x00001105</w:t>
      </w:r>
    </w:p>
    <w:p>
      <w:pPr>
        <w:pStyle w:val="CCode"/>
        <w:numPr>
          <w:ilvl w:val="0"/>
          <w:numId w:val="3"/>
        </w:numPr>
        <w:rPr/>
      </w:pPr>
      <w:r>
        <w:rPr/>
        <w:t xml:space="preserve">#define CKM_GOSTR3410_KEY_PAIR_GEN     </w:t>
        <w:tab/>
        <w:t>0x00001200</w:t>
      </w:r>
    </w:p>
    <w:p>
      <w:pPr>
        <w:pStyle w:val="CCode"/>
        <w:numPr>
          <w:ilvl w:val="0"/>
          <w:numId w:val="3"/>
        </w:numPr>
        <w:rPr/>
      </w:pPr>
      <w:r>
        <w:rPr/>
        <w:t>#define CKM_GOSTR3410</w:t>
        <w:tab/>
        <w:tab/>
        <w:t xml:space="preserve">       </w:t>
        <w:tab/>
        <w:tab/>
        <w:t>0x00001201</w:t>
      </w:r>
    </w:p>
    <w:p>
      <w:pPr>
        <w:pStyle w:val="CCode"/>
        <w:numPr>
          <w:ilvl w:val="0"/>
          <w:numId w:val="3"/>
        </w:numPr>
        <w:rPr/>
      </w:pPr>
      <w:r>
        <w:rPr/>
        <w:t xml:space="preserve">#define CKM_GOSTR3410_WITH_GOSTR3411   </w:t>
        <w:tab/>
        <w:t>0x00001202</w:t>
      </w:r>
    </w:p>
    <w:p>
      <w:pPr>
        <w:pStyle w:val="CCode"/>
        <w:numPr>
          <w:ilvl w:val="0"/>
          <w:numId w:val="3"/>
        </w:numPr>
        <w:rPr/>
      </w:pPr>
      <w:r>
        <w:rPr/>
        <w:t>#define CKM_GOSTR3410_KEY_WRAP</w:t>
        <w:tab/>
        <w:t xml:space="preserve">       </w:t>
        <w:tab/>
        <w:t>0x00001203</w:t>
      </w:r>
    </w:p>
    <w:p>
      <w:pPr>
        <w:pStyle w:val="CCode"/>
        <w:numPr>
          <w:ilvl w:val="0"/>
          <w:numId w:val="3"/>
        </w:numPr>
        <w:rPr/>
      </w:pPr>
      <w:r>
        <w:rPr/>
        <w:t>#define CKM_GOSTR3410_DERIVE</w:t>
        <w:tab/>
        <w:t xml:space="preserve">       </w:t>
        <w:tab/>
        <w:t>0x00001204</w:t>
      </w:r>
    </w:p>
    <w:p>
      <w:pPr>
        <w:pStyle w:val="CCode"/>
        <w:numPr>
          <w:ilvl w:val="0"/>
          <w:numId w:val="3"/>
        </w:numPr>
        <w:rPr>
          <w:lang w:val="it-IT"/>
        </w:rPr>
      </w:pPr>
      <w:r>
        <w:rPr>
          <w:lang w:val="it-IT"/>
        </w:rPr>
        <w:t>#define CKM_GOSTR3411</w:t>
        <w:tab/>
        <w:tab/>
        <w:t xml:space="preserve">       </w:t>
        <w:tab/>
        <w:tab/>
        <w:t>0x00001210</w:t>
      </w:r>
    </w:p>
    <w:p>
      <w:pPr>
        <w:pStyle w:val="CCode"/>
        <w:numPr>
          <w:ilvl w:val="0"/>
          <w:numId w:val="3"/>
        </w:numPr>
        <w:rPr>
          <w:lang w:val="it-IT"/>
        </w:rPr>
      </w:pPr>
      <w:r>
        <w:rPr>
          <w:lang w:val="it-IT"/>
        </w:rPr>
        <w:t>#define CKM_GOSTR3411_HMAC</w:t>
        <w:tab/>
        <w:t xml:space="preserve">       </w:t>
        <w:tab/>
        <w:tab/>
        <w:t>0x00001211</w:t>
      </w:r>
    </w:p>
    <w:p>
      <w:pPr>
        <w:pStyle w:val="CCode"/>
        <w:numPr>
          <w:ilvl w:val="0"/>
          <w:numId w:val="3"/>
        </w:numPr>
        <w:rPr/>
      </w:pPr>
      <w:r>
        <w:rPr/>
        <w:t>#define CKM_GOST28147_KEY_GEN</w:t>
        <w:tab/>
        <w:t xml:space="preserve">       </w:t>
        <w:tab/>
        <w:t>0x00001220</w:t>
      </w:r>
    </w:p>
    <w:p>
      <w:pPr>
        <w:pStyle w:val="CCode"/>
        <w:numPr>
          <w:ilvl w:val="0"/>
          <w:numId w:val="3"/>
        </w:numPr>
        <w:rPr/>
      </w:pPr>
      <w:r>
        <w:rPr/>
        <w:t>#define CKM_GOST28147_ECB</w:t>
        <w:tab/>
        <w:t xml:space="preserve">       </w:t>
        <w:tab/>
        <w:tab/>
        <w:t>0x00001221</w:t>
      </w:r>
    </w:p>
    <w:p>
      <w:pPr>
        <w:pStyle w:val="CCode"/>
        <w:numPr>
          <w:ilvl w:val="0"/>
          <w:numId w:val="3"/>
        </w:numPr>
        <w:rPr/>
      </w:pPr>
      <w:r>
        <w:rPr/>
        <w:t>#define CKM_GOST28147</w:t>
        <w:tab/>
        <w:tab/>
        <w:t xml:space="preserve">       </w:t>
        <w:tab/>
        <w:tab/>
        <w:t>0x00001222</w:t>
      </w:r>
    </w:p>
    <w:p>
      <w:pPr>
        <w:pStyle w:val="CCode"/>
        <w:numPr>
          <w:ilvl w:val="0"/>
          <w:numId w:val="3"/>
        </w:numPr>
        <w:rPr/>
      </w:pPr>
      <w:r>
        <w:rPr/>
        <w:t>#define CKM_GOST28147_MAC</w:t>
        <w:tab/>
        <w:t xml:space="preserve">       </w:t>
        <w:tab/>
        <w:tab/>
        <w:t>0x00001223</w:t>
      </w:r>
    </w:p>
    <w:p>
      <w:pPr>
        <w:pStyle w:val="CCode"/>
        <w:numPr>
          <w:ilvl w:val="0"/>
          <w:numId w:val="3"/>
        </w:numPr>
        <w:rPr/>
      </w:pPr>
      <w:r>
        <w:rPr/>
        <w:t>#define CKM_GOST28147_KEY_WRAP</w:t>
        <w:tab/>
        <w:t xml:space="preserve">       </w:t>
        <w:tab/>
        <w:t>0x00001224</w:t>
      </w:r>
    </w:p>
    <w:p>
      <w:pPr>
        <w:pStyle w:val="CCode"/>
        <w:numPr>
          <w:ilvl w:val="0"/>
          <w:numId w:val="3"/>
        </w:numPr>
        <w:rPr/>
      </w:pPr>
      <w:r>
        <w:rPr/>
        <w:t>#define CKM_CHACHA20_KEY_GEN</w:t>
        <w:tab/>
        <w:tab/>
        <w:tab/>
        <w:t>0x00001225</w:t>
      </w:r>
    </w:p>
    <w:p>
      <w:pPr>
        <w:pStyle w:val="CCode"/>
        <w:numPr>
          <w:ilvl w:val="0"/>
          <w:numId w:val="3"/>
        </w:numPr>
        <w:rPr/>
      </w:pPr>
      <w:r>
        <w:rPr/>
        <w:t>#define CKM_CHACHA20</w:t>
        <w:tab/>
        <w:tab/>
        <w:tab/>
        <w:tab/>
        <w:tab/>
        <w:t>0x00001226</w:t>
      </w:r>
    </w:p>
    <w:p>
      <w:pPr>
        <w:pStyle w:val="CCode"/>
        <w:numPr>
          <w:ilvl w:val="0"/>
          <w:numId w:val="3"/>
        </w:numPr>
        <w:rPr/>
      </w:pPr>
      <w:r>
        <w:rPr/>
        <w:t>#define CKM_POLY1305</w:t>
        <w:tab/>
        <w:tab/>
        <w:tab/>
        <w:tab/>
        <w:tab/>
        <w:t>0x00001227</w:t>
      </w:r>
    </w:p>
    <w:p>
      <w:pPr>
        <w:pStyle w:val="CCode"/>
        <w:numPr>
          <w:ilvl w:val="0"/>
          <w:numId w:val="3"/>
        </w:numPr>
        <w:rPr/>
      </w:pPr>
      <w:ins w:id="4652" w:author="Microsoft Office User" w:date="2018-06-11T15:59:00Z">
        <w:r>
          <w:rPr/>
          <w:t>#define CKM_POLY1305_KEY_GEN</w:t>
          <w:tab/>
          <w:tab/>
          <w:tab/>
          <w:t>TBD</w:t>
        </w:r>
      </w:ins>
    </w:p>
    <w:p>
      <w:pPr>
        <w:pStyle w:val="CCode"/>
        <w:numPr>
          <w:ilvl w:val="0"/>
          <w:numId w:val="3"/>
        </w:numPr>
        <w:rPr/>
      </w:pPr>
      <w:ins w:id="4653" w:author="Microsoft Office User" w:date="2018-06-11T16:02:00Z">
        <w:r>
          <w:rPr/>
          <w:t xml:space="preserve">   </w:t>
        </w:r>
      </w:ins>
    </w:p>
    <w:p>
      <w:pPr>
        <w:pStyle w:val="CCode"/>
        <w:numPr>
          <w:ilvl w:val="0"/>
          <w:numId w:val="3"/>
        </w:numPr>
        <w:ind w:left="0" w:hanging="0"/>
        <w:pPrChange w:id="0" w:author="Microsoft Office User" w:date="2018-06-11T16:02:00Z"/>
        <w:rPr/>
      </w:pPr>
      <w:r>
        <w:rPr/>
        <w:t>#define CKM_DSA_PARAMETER_GEN</w:t>
        <w:tab/>
        <w:t xml:space="preserve">       </w:t>
        <w:tab/>
        <w:t>0x00002000</w:t>
      </w:r>
    </w:p>
    <w:p>
      <w:pPr>
        <w:pStyle w:val="CCode"/>
        <w:numPr>
          <w:ilvl w:val="0"/>
          <w:numId w:val="3"/>
        </w:numPr>
        <w:rPr/>
      </w:pPr>
      <w:r>
        <w:rPr/>
        <w:t xml:space="preserve">#define CKM_DH_PKCS_PARAMETER_GEN      </w:t>
        <w:tab/>
        <w:t>0x00002001</w:t>
      </w:r>
    </w:p>
    <w:p>
      <w:pPr>
        <w:pStyle w:val="CCode"/>
        <w:numPr>
          <w:ilvl w:val="0"/>
          <w:numId w:val="3"/>
        </w:numPr>
        <w:rPr/>
      </w:pPr>
      <w:r>
        <w:rPr/>
        <w:t>#define CKM_X9_42_DH_PKCS_PARAMETER_GEN   0x00002002</w:t>
      </w:r>
    </w:p>
    <w:p>
      <w:pPr>
        <w:pStyle w:val="CCode"/>
        <w:numPr>
          <w:ilvl w:val="0"/>
          <w:numId w:val="3"/>
        </w:numPr>
        <w:rPr/>
      </w:pPr>
      <w:r>
        <w:rPr/>
        <w:t>#define CKM_DSA_PROBABLISTIC_PARAMETER_GEN 0x00002003</w:t>
      </w:r>
    </w:p>
    <w:p>
      <w:pPr>
        <w:pStyle w:val="CCode"/>
        <w:numPr>
          <w:ilvl w:val="0"/>
          <w:numId w:val="3"/>
        </w:numPr>
        <w:rPr/>
      </w:pPr>
      <w:r>
        <w:rPr/>
        <w:t>#define CKM_DSA_SHAWE_TAYLOR_PARAMETER_GEN 0x00002004</w:t>
      </w:r>
    </w:p>
    <w:p>
      <w:pPr>
        <w:pStyle w:val="CCode"/>
        <w:numPr>
          <w:ilvl w:val="0"/>
          <w:numId w:val="3"/>
        </w:numPr>
        <w:rPr/>
      </w:pPr>
      <w:r>
        <w:rPr/>
        <w:t>#define CKM_AES_OFB</w:t>
        <w:tab/>
        <w:tab/>
        <w:t xml:space="preserve">       </w:t>
        <w:tab/>
        <w:tab/>
        <w:t>0x00002104</w:t>
      </w:r>
    </w:p>
    <w:p>
      <w:pPr>
        <w:pStyle w:val="CCode"/>
        <w:numPr>
          <w:ilvl w:val="0"/>
          <w:numId w:val="3"/>
        </w:numPr>
        <w:rPr/>
      </w:pPr>
      <w:r>
        <w:rPr/>
        <w:t>#define CKM_AES_CFB64</w:t>
        <w:tab/>
        <w:tab/>
        <w:t xml:space="preserve">       </w:t>
        <w:tab/>
        <w:tab/>
        <w:t>0x00002105</w:t>
      </w:r>
    </w:p>
    <w:p>
      <w:pPr>
        <w:pStyle w:val="CCode"/>
        <w:numPr>
          <w:ilvl w:val="0"/>
          <w:numId w:val="3"/>
        </w:numPr>
        <w:rPr/>
      </w:pPr>
      <w:r>
        <w:rPr/>
        <w:t>#define CKM_AES_CFB8</w:t>
        <w:tab/>
        <w:tab/>
        <w:t xml:space="preserve">       </w:t>
        <w:tab/>
        <w:tab/>
        <w:t>0x00002106</w:t>
      </w:r>
    </w:p>
    <w:p>
      <w:pPr>
        <w:pStyle w:val="CCode"/>
        <w:numPr>
          <w:ilvl w:val="0"/>
          <w:numId w:val="3"/>
        </w:numPr>
        <w:rPr>
          <w:lang w:val="it-IT"/>
        </w:rPr>
      </w:pPr>
      <w:r>
        <w:rPr>
          <w:lang w:val="it-IT"/>
        </w:rPr>
        <w:t>#define CKM_AES_CFB128</w:t>
        <w:tab/>
        <w:tab/>
        <w:t xml:space="preserve">       </w:t>
        <w:tab/>
        <w:t>0x00002107</w:t>
      </w:r>
    </w:p>
    <w:p>
      <w:pPr>
        <w:pStyle w:val="CCode"/>
        <w:numPr>
          <w:ilvl w:val="0"/>
          <w:numId w:val="3"/>
        </w:numPr>
        <w:rPr>
          <w:lang w:val="it-IT"/>
        </w:rPr>
      </w:pPr>
      <w:r>
        <w:rPr>
          <w:lang w:val="it-IT"/>
        </w:rPr>
        <w:t>#define CKM_AES_CFB1</w:t>
        <w:tab/>
        <w:tab/>
        <w:t xml:space="preserve">       </w:t>
        <w:tab/>
        <w:tab/>
        <w:t>0x00002108</w:t>
      </w:r>
    </w:p>
    <w:p>
      <w:pPr>
        <w:pStyle w:val="CCode"/>
        <w:numPr>
          <w:ilvl w:val="0"/>
          <w:numId w:val="3"/>
        </w:numPr>
        <w:rPr/>
      </w:pPr>
      <w:r>
        <w:rPr/>
        <w:t>#define CKM_AES_KEY_WRAP</w:t>
        <w:tab/>
        <w:tab/>
        <w:tab/>
        <w:tab/>
        <w:t>0x00002109</w:t>
      </w:r>
    </w:p>
    <w:p>
      <w:pPr>
        <w:pStyle w:val="CCode"/>
        <w:numPr>
          <w:ilvl w:val="0"/>
          <w:numId w:val="3"/>
        </w:numPr>
        <w:rPr/>
      </w:pPr>
      <w:r>
        <w:rPr/>
        <w:t>#define CKM_AES_KEY_WRAP_PAD</w:t>
        <w:tab/>
        <w:tab/>
        <w:tab/>
        <w:t>0x0000210A</w:t>
      </w:r>
    </w:p>
    <w:p>
      <w:pPr>
        <w:pStyle w:val="CCode"/>
        <w:numPr>
          <w:ilvl w:val="0"/>
          <w:numId w:val="3"/>
        </w:numPr>
        <w:rPr/>
      </w:pPr>
      <w:r>
        <w:rPr/>
        <w:t>#define CKM_AES_KEY_WRAP_KWP</w:t>
        <w:tab/>
        <w:tab/>
        <w:tab/>
        <w:t>0x0000210B</w:t>
      </w:r>
    </w:p>
    <w:p>
      <w:pPr>
        <w:pStyle w:val="CCode"/>
        <w:numPr>
          <w:ilvl w:val="0"/>
          <w:numId w:val="3"/>
        </w:numPr>
        <w:rPr/>
      </w:pPr>
      <w:r>
        <w:rPr/>
      </w:r>
    </w:p>
    <w:p>
      <w:pPr>
        <w:pStyle w:val="CCode"/>
        <w:numPr>
          <w:ilvl w:val="0"/>
          <w:numId w:val="3"/>
        </w:numPr>
        <w:ind w:left="0" w:hanging="0"/>
        <w:rPr/>
      </w:pPr>
      <w:r>
        <w:rPr/>
        <w:t xml:space="preserve">   </w:t>
      </w:r>
      <w:r>
        <w:rPr/>
        <w:t>#define CKM_RSA_PKCS_TPM_1_1</w:t>
        <w:tab/>
        <w:t xml:space="preserve">       </w:t>
        <w:tab/>
        <w:t>0x00004001</w:t>
      </w:r>
    </w:p>
    <w:p>
      <w:pPr>
        <w:pStyle w:val="CCode"/>
        <w:numPr>
          <w:ilvl w:val="0"/>
          <w:numId w:val="3"/>
        </w:numPr>
        <w:rPr/>
      </w:pPr>
      <w:r>
        <w:rPr/>
        <w:t xml:space="preserve">#define CKM_RSA_PKCS_OAEP_TPM_1_1       </w:t>
        <w:tab/>
        <w:t>0x00004002</w:t>
      </w:r>
    </w:p>
    <w:p>
      <w:pPr>
        <w:pStyle w:val="CCode"/>
        <w:numPr>
          <w:ilvl w:val="0"/>
          <w:numId w:val="3"/>
        </w:numPr>
        <w:rPr/>
      </w:pPr>
      <w:r>
        <w:rPr/>
        <w:t>#define CKM_SHA_1_KEY_GEN</w:t>
        <w:tab/>
        <w:tab/>
        <w:tab/>
        <w:tab/>
        <w:t>0x00004003</w:t>
      </w:r>
    </w:p>
    <w:p>
      <w:pPr>
        <w:pStyle w:val="CCode"/>
        <w:numPr>
          <w:ilvl w:val="0"/>
          <w:numId w:val="3"/>
        </w:numPr>
        <w:rPr/>
      </w:pPr>
      <w:r>
        <w:rPr/>
        <w:t>#define CKM_SHA224_KEY_GEN</w:t>
        <w:tab/>
        <w:tab/>
        <w:tab/>
        <w:tab/>
        <w:t>0x00004004</w:t>
      </w:r>
    </w:p>
    <w:p>
      <w:pPr>
        <w:pStyle w:val="CCode"/>
        <w:numPr>
          <w:ilvl w:val="0"/>
          <w:numId w:val="3"/>
        </w:numPr>
        <w:rPr/>
      </w:pPr>
      <w:r>
        <w:rPr/>
        <w:t>#define CKM_SHA256_KEY_GEN</w:t>
        <w:tab/>
        <w:tab/>
        <w:tab/>
        <w:tab/>
        <w:t>0x00004005</w:t>
      </w:r>
    </w:p>
    <w:p>
      <w:pPr>
        <w:pStyle w:val="CCode"/>
        <w:numPr>
          <w:ilvl w:val="0"/>
          <w:numId w:val="3"/>
        </w:numPr>
        <w:rPr/>
      </w:pPr>
      <w:r>
        <w:rPr/>
        <w:t>#define CKM_SHA384_KEY_GEN</w:t>
        <w:tab/>
        <w:tab/>
        <w:tab/>
        <w:tab/>
        <w:t>0x00004006</w:t>
      </w:r>
    </w:p>
    <w:p>
      <w:pPr>
        <w:pStyle w:val="CCode"/>
        <w:numPr>
          <w:ilvl w:val="0"/>
          <w:numId w:val="3"/>
        </w:numPr>
        <w:rPr/>
      </w:pPr>
      <w:r>
        <w:rPr/>
        <w:t>#define CKM_SHA512_KEY_GEN</w:t>
        <w:tab/>
        <w:tab/>
        <w:tab/>
        <w:tab/>
        <w:t>0x00004007</w:t>
      </w:r>
    </w:p>
    <w:p>
      <w:pPr>
        <w:pStyle w:val="CCode"/>
        <w:numPr>
          <w:ilvl w:val="0"/>
          <w:numId w:val="3"/>
        </w:numPr>
        <w:rPr/>
      </w:pPr>
      <w:r>
        <w:rPr/>
        <w:t>#define CKM_SHA512_224_KEY_GEN</w:t>
        <w:tab/>
        <w:tab/>
        <w:tab/>
        <w:t>0x00004008</w:t>
      </w:r>
    </w:p>
    <w:p>
      <w:pPr>
        <w:pStyle w:val="CCode"/>
        <w:numPr>
          <w:ilvl w:val="0"/>
          <w:numId w:val="3"/>
        </w:numPr>
        <w:rPr/>
      </w:pPr>
      <w:r>
        <w:rPr/>
        <w:t>#define CKM_SHA512_256_KEY_GEN</w:t>
        <w:tab/>
        <w:tab/>
        <w:tab/>
        <w:t>0x00004009</w:t>
      </w:r>
    </w:p>
    <w:p>
      <w:pPr>
        <w:pStyle w:val="CCode"/>
        <w:numPr>
          <w:ilvl w:val="0"/>
          <w:numId w:val="3"/>
        </w:numPr>
        <w:rPr/>
      </w:pPr>
      <w:r>
        <w:rPr/>
        <w:t>#define CKM_SHA512_T_KEY_GEN</w:t>
        <w:tab/>
        <w:tab/>
        <w:tab/>
        <w:t>0x0000400A</w:t>
      </w:r>
    </w:p>
    <w:p>
      <w:pPr>
        <w:pStyle w:val="CCode"/>
        <w:numPr>
          <w:ilvl w:val="0"/>
          <w:numId w:val="3"/>
        </w:numPr>
        <w:rPr/>
      </w:pPr>
      <w:ins w:id="4655" w:author="Microsoft Office User" w:date="2018-06-11T15:55:00Z">
        <w:r>
          <w:rPr/>
          <w:t>#define CKM_SALSA20</w:t>
          <w:tab/>
          <w:tab/>
          <w:tab/>
          <w:tab/>
          <w:tab/>
          <w:t>0x00004020UL</w:t>
        </w:r>
      </w:ins>
    </w:p>
    <w:p>
      <w:pPr>
        <w:pStyle w:val="CCode"/>
        <w:numPr>
          <w:ilvl w:val="0"/>
          <w:numId w:val="3"/>
        </w:numPr>
        <w:rPr/>
      </w:pPr>
      <w:ins w:id="4656" w:author="Microsoft Office User" w:date="2018-06-11T15:58:00Z">
        <w:r>
          <w:rPr/>
          <w:t>#define CKM_CHACHA20_POLY1305</w:t>
          <w:tab/>
          <w:tab/>
          <w:tab/>
          <w:t>0x00004021UL</w:t>
        </w:r>
      </w:ins>
    </w:p>
    <w:p>
      <w:pPr>
        <w:pStyle w:val="CCode"/>
        <w:numPr>
          <w:ilvl w:val="0"/>
          <w:numId w:val="3"/>
        </w:numPr>
        <w:rPr/>
      </w:pPr>
      <w:ins w:id="4657" w:author="Microsoft Office User" w:date="2018-06-11T15:58:00Z">
        <w:r>
          <w:rPr/>
          <w:t>#define CKM_SALSA20_POLY1305</w:t>
          <w:tab/>
          <w:tab/>
          <w:tab/>
          <w:t>0x00004022UL</w:t>
        </w:r>
      </w:ins>
    </w:p>
    <w:p>
      <w:pPr>
        <w:pStyle w:val="CCode"/>
        <w:numPr>
          <w:ilvl w:val="0"/>
          <w:numId w:val="3"/>
        </w:numPr>
        <w:rPr/>
      </w:pPr>
      <w:ins w:id="4658" w:author="Microsoft Office User" w:date="2018-06-11T16:26:00Z">
        <w:r>
          <w:rPr/>
          <w:t xml:space="preserve">#define CKM_X3DH_INITIALIZE      </w:t>
          <w:tab/>
          <w:tab/>
          <w:t>0x00004023UL</w:t>
        </w:r>
      </w:ins>
    </w:p>
    <w:p>
      <w:pPr>
        <w:pStyle w:val="CCode"/>
        <w:numPr>
          <w:ilvl w:val="0"/>
          <w:numId w:val="3"/>
        </w:numPr>
        <w:rPr/>
      </w:pPr>
      <w:ins w:id="4659" w:author="Microsoft Office User" w:date="2018-06-11T16:26:00Z">
        <w:r>
          <w:rPr/>
          <w:t xml:space="preserve">#define CKM_X3DH_RESPOND         </w:t>
          <w:tab/>
          <w:tab/>
          <w:t>0x00004024UL</w:t>
        </w:r>
      </w:ins>
    </w:p>
    <w:p>
      <w:pPr>
        <w:pStyle w:val="CCode"/>
        <w:numPr>
          <w:ilvl w:val="0"/>
          <w:numId w:val="3"/>
        </w:numPr>
        <w:rPr/>
      </w:pPr>
      <w:ins w:id="4660" w:author="Microsoft Office User" w:date="2018-06-11T16:34:00Z">
        <w:r>
          <w:rPr/>
          <w:t>#define CKM_XEDDSA</w:t>
          <w:tab/>
          <w:tab/>
          <w:tab/>
          <w:tab/>
          <w:tab/>
          <w:t>0x00004029UL</w:t>
        </w:r>
      </w:ins>
    </w:p>
    <w:p>
      <w:pPr>
        <w:pStyle w:val="CCode"/>
        <w:numPr>
          <w:ilvl w:val="0"/>
          <w:numId w:val="3"/>
        </w:numPr>
        <w:ind w:left="0" w:hanging="0"/>
        <w:rPr/>
      </w:pPr>
      <w:ins w:id="4662" w:author="Microsoft Office User" w:date="2018-06-11T15:55:00Z">
        <w:r>
          <w:rPr/>
        </w:r>
      </w:ins>
    </w:p>
    <w:p>
      <w:pPr>
        <w:pStyle w:val="CCode"/>
        <w:numPr>
          <w:ilvl w:val="0"/>
          <w:numId w:val="3"/>
        </w:numPr>
        <w:rPr/>
      </w:pPr>
      <w:del w:id="4664" w:author="Microsoft Office User" w:date="2018-06-11T15:55:00Z">
        <w:r>
          <w:rPr/>
        </w:r>
      </w:del>
    </w:p>
    <w:p>
      <w:pPr>
        <w:pStyle w:val="CCode"/>
        <w:numPr>
          <w:ilvl w:val="0"/>
          <w:numId w:val="3"/>
        </w:numPr>
        <w:rPr/>
      </w:pPr>
      <w:r>
        <w:rPr/>
      </w:r>
    </w:p>
    <w:p>
      <w:pPr>
        <w:pStyle w:val="CCode"/>
        <w:numPr>
          <w:ilvl w:val="0"/>
          <w:numId w:val="3"/>
        </w:numPr>
        <w:rPr/>
      </w:pPr>
      <w:r>
        <w:rPr/>
        <w:t>#define CKM_VENDOR_DEFINED</w:t>
        <w:tab/>
        <w:t xml:space="preserve">       </w:t>
        <w:tab/>
        <w:tab/>
        <w:t>0x80000000</w:t>
      </w:r>
    </w:p>
    <w:p>
      <w:pPr>
        <w:pStyle w:val="Heading2"/>
        <w:numPr>
          <w:ilvl w:val="0"/>
          <w:numId w:val="0"/>
        </w:numPr>
        <w:ind w:left="576" w:hanging="576"/>
        <w:rPr/>
      </w:pPr>
      <w:bookmarkStart w:id="3760" w:name="_Toc516501071"/>
      <w:bookmarkStart w:id="3761" w:name="_Toc416960300"/>
      <w:bookmarkStart w:id="3762" w:name="_Toc395188054"/>
      <w:bookmarkStart w:id="3763" w:name="_Toc391471416"/>
      <w:bookmarkStart w:id="3764" w:name="_Toc370634703"/>
      <w:bookmarkStart w:id="3765" w:name="_Toc81113962"/>
      <w:bookmarkStart w:id="3766" w:name="_Toc96126766"/>
      <w:bookmarkStart w:id="3767" w:name="_Toc98037609"/>
      <w:bookmarkStart w:id="3768" w:name="_Toc98570772"/>
      <w:bookmarkStart w:id="3769" w:name="_Toc107130050"/>
      <w:bookmarkStart w:id="3770" w:name="_Toc107636284"/>
      <w:bookmarkStart w:id="3771" w:name="_Toc119999220"/>
      <w:bookmarkStart w:id="3772" w:name="_Toc122756459"/>
      <w:bookmarkStart w:id="3773" w:name="_Toc228807475"/>
      <w:bookmarkStart w:id="3774" w:name="_Toc228894921"/>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r>
        <w:rPr/>
        <w:t>B.6 Attributes</w:t>
      </w:r>
    </w:p>
    <w:p>
      <w:pPr>
        <w:pStyle w:val="CCode"/>
        <w:numPr>
          <w:ilvl w:val="0"/>
          <w:numId w:val="3"/>
        </w:numPr>
        <w:rPr/>
      </w:pPr>
      <w:r>
        <w:rPr/>
        <w:t>#define CKA_CLASS</w:t>
        <w:tab/>
        <w:t xml:space="preserve">       </w:t>
        <w:tab/>
        <w:tab/>
        <w:tab/>
        <w:t>0x00000000</w:t>
      </w:r>
    </w:p>
    <w:p>
      <w:pPr>
        <w:pStyle w:val="CCode"/>
        <w:numPr>
          <w:ilvl w:val="0"/>
          <w:numId w:val="3"/>
        </w:numPr>
        <w:rPr/>
      </w:pPr>
      <w:r>
        <w:rPr/>
        <w:t>#define CKA_TOKEN</w:t>
        <w:tab/>
        <w:t xml:space="preserve">       </w:t>
        <w:tab/>
        <w:tab/>
        <w:tab/>
        <w:t>0x00000001</w:t>
      </w:r>
    </w:p>
    <w:p>
      <w:pPr>
        <w:pStyle w:val="CCode"/>
        <w:numPr>
          <w:ilvl w:val="0"/>
          <w:numId w:val="3"/>
        </w:numPr>
        <w:rPr>
          <w:lang w:val="it-IT"/>
        </w:rPr>
      </w:pPr>
      <w:r>
        <w:rPr>
          <w:lang w:val="it-IT"/>
        </w:rPr>
        <w:t>#define CKA_PRIVATE</w:t>
        <w:tab/>
        <w:t xml:space="preserve">       </w:t>
        <w:tab/>
        <w:tab/>
        <w:tab/>
        <w:t>0x00000002</w:t>
      </w:r>
    </w:p>
    <w:p>
      <w:pPr>
        <w:pStyle w:val="CCode"/>
        <w:numPr>
          <w:ilvl w:val="0"/>
          <w:numId w:val="3"/>
        </w:numPr>
        <w:rPr>
          <w:lang w:val="it-IT"/>
        </w:rPr>
      </w:pPr>
      <w:r>
        <w:rPr>
          <w:lang w:val="it-IT"/>
        </w:rPr>
        <w:t>#define CKA_LABEL</w:t>
        <w:tab/>
        <w:t xml:space="preserve">       </w:t>
        <w:tab/>
        <w:tab/>
        <w:tab/>
        <w:t>0x00000003</w:t>
      </w:r>
    </w:p>
    <w:p>
      <w:pPr>
        <w:pStyle w:val="CCode"/>
        <w:numPr>
          <w:ilvl w:val="0"/>
          <w:numId w:val="3"/>
        </w:numPr>
        <w:rPr>
          <w:lang w:val="it-IT"/>
        </w:rPr>
      </w:pPr>
      <w:r>
        <w:rPr>
          <w:lang w:val="it-IT"/>
        </w:rPr>
        <w:t>#define CKA_UNIQUE_ID</w:t>
        <w:tab/>
        <w:tab/>
        <w:tab/>
        <w:tab/>
        <w:tab/>
        <w:t>TBD</w:t>
      </w:r>
    </w:p>
    <w:p>
      <w:pPr>
        <w:pStyle w:val="CCode"/>
        <w:numPr>
          <w:ilvl w:val="0"/>
          <w:numId w:val="3"/>
        </w:numPr>
        <w:rPr>
          <w:lang w:val="it-IT"/>
        </w:rPr>
      </w:pPr>
      <w:r>
        <w:rPr>
          <w:lang w:val="it-IT"/>
        </w:rPr>
        <w:t>#define CKA_APPLICATION</w:t>
        <w:tab/>
        <w:t xml:space="preserve">       </w:t>
        <w:tab/>
        <w:tab/>
        <w:t>0x00000010</w:t>
      </w:r>
    </w:p>
    <w:p>
      <w:pPr>
        <w:pStyle w:val="CCode"/>
        <w:numPr>
          <w:ilvl w:val="0"/>
          <w:numId w:val="3"/>
        </w:numPr>
        <w:rPr>
          <w:lang w:val="it-IT"/>
        </w:rPr>
      </w:pPr>
      <w:r>
        <w:rPr>
          <w:lang w:val="it-IT"/>
        </w:rPr>
        <w:t>#define CKA_VALUE</w:t>
        <w:tab/>
        <w:t xml:space="preserve">       </w:t>
        <w:tab/>
        <w:tab/>
        <w:tab/>
        <w:t>0x00000011</w:t>
      </w:r>
    </w:p>
    <w:p>
      <w:pPr>
        <w:pStyle w:val="CCode"/>
        <w:numPr>
          <w:ilvl w:val="0"/>
          <w:numId w:val="3"/>
        </w:numPr>
        <w:rPr>
          <w:lang w:val="it-IT"/>
        </w:rPr>
      </w:pPr>
      <w:r>
        <w:rPr>
          <w:lang w:val="it-IT"/>
        </w:rPr>
        <w:t>#define CKA_OBJECT_ID</w:t>
        <w:tab/>
        <w:t xml:space="preserve">       </w:t>
        <w:tab/>
        <w:tab/>
        <w:tab/>
        <w:t>0x00000012</w:t>
      </w:r>
    </w:p>
    <w:p>
      <w:pPr>
        <w:pStyle w:val="CCode"/>
        <w:numPr>
          <w:ilvl w:val="0"/>
          <w:numId w:val="3"/>
        </w:numPr>
        <w:rPr>
          <w:lang w:val="it-IT"/>
        </w:rPr>
      </w:pPr>
      <w:r>
        <w:rPr>
          <w:lang w:val="it-IT"/>
        </w:rPr>
        <w:t xml:space="preserve">#define CKA_CERTIFICATE_TYPE   </w:t>
        <w:tab/>
        <w:tab/>
        <w:tab/>
        <w:t>0x00000080</w:t>
      </w:r>
    </w:p>
    <w:p>
      <w:pPr>
        <w:pStyle w:val="CCode"/>
        <w:numPr>
          <w:ilvl w:val="0"/>
          <w:numId w:val="3"/>
        </w:numPr>
        <w:rPr>
          <w:lang w:val="it-IT"/>
        </w:rPr>
      </w:pPr>
      <w:r>
        <w:rPr>
          <w:lang w:val="it-IT"/>
        </w:rPr>
        <w:t>#define CKA_ISSUER</w:t>
        <w:tab/>
        <w:t xml:space="preserve">       </w:t>
        <w:tab/>
        <w:tab/>
        <w:tab/>
        <w:t>0x00000081</w:t>
      </w:r>
    </w:p>
    <w:p>
      <w:pPr>
        <w:pStyle w:val="CCode"/>
        <w:numPr>
          <w:ilvl w:val="0"/>
          <w:numId w:val="3"/>
        </w:numPr>
        <w:rPr>
          <w:lang w:val="it-IT"/>
        </w:rPr>
      </w:pPr>
      <w:r>
        <w:rPr>
          <w:lang w:val="it-IT"/>
        </w:rPr>
        <w:t xml:space="preserve">#define CKA_SERIAL_NUMBER      </w:t>
        <w:tab/>
        <w:tab/>
        <w:tab/>
        <w:t>0x00000082</w:t>
      </w:r>
    </w:p>
    <w:p>
      <w:pPr>
        <w:pStyle w:val="CCode"/>
        <w:numPr>
          <w:ilvl w:val="0"/>
          <w:numId w:val="3"/>
        </w:numPr>
        <w:rPr>
          <w:lang w:val="it-IT"/>
        </w:rPr>
      </w:pPr>
      <w:r>
        <w:rPr>
          <w:lang w:val="it-IT"/>
        </w:rPr>
        <w:t>#define CKA_AC_ISSUER</w:t>
        <w:tab/>
        <w:t xml:space="preserve">       </w:t>
        <w:tab/>
        <w:tab/>
        <w:tab/>
        <w:t>0x00000083</w:t>
      </w:r>
    </w:p>
    <w:p>
      <w:pPr>
        <w:pStyle w:val="CCode"/>
        <w:numPr>
          <w:ilvl w:val="0"/>
          <w:numId w:val="3"/>
        </w:numPr>
        <w:rPr>
          <w:lang w:val="it-IT"/>
        </w:rPr>
      </w:pPr>
      <w:r>
        <w:rPr>
          <w:lang w:val="it-IT"/>
        </w:rPr>
        <w:t>#define CKA_OWNER</w:t>
        <w:tab/>
        <w:t xml:space="preserve">       </w:t>
        <w:tab/>
        <w:tab/>
        <w:tab/>
        <w:t>0x00000084</w:t>
      </w:r>
    </w:p>
    <w:p>
      <w:pPr>
        <w:pStyle w:val="CCode"/>
        <w:numPr>
          <w:ilvl w:val="0"/>
          <w:numId w:val="3"/>
        </w:numPr>
        <w:rPr>
          <w:lang w:val="it-IT"/>
        </w:rPr>
      </w:pPr>
      <w:r>
        <w:rPr>
          <w:lang w:val="it-IT"/>
        </w:rPr>
        <w:t>#define CKA_ATTR_TYPES</w:t>
        <w:tab/>
        <w:t xml:space="preserve">       </w:t>
        <w:tab/>
        <w:tab/>
        <w:t>0x00000085</w:t>
      </w:r>
    </w:p>
    <w:p>
      <w:pPr>
        <w:pStyle w:val="CCode"/>
        <w:numPr>
          <w:ilvl w:val="0"/>
          <w:numId w:val="3"/>
        </w:numPr>
        <w:rPr>
          <w:lang w:val="it-IT"/>
        </w:rPr>
      </w:pPr>
      <w:r>
        <w:rPr>
          <w:lang w:val="it-IT"/>
        </w:rPr>
        <w:t>#define CKA_TRUSTED</w:t>
        <w:tab/>
        <w:t xml:space="preserve">       </w:t>
        <w:tab/>
        <w:tab/>
        <w:tab/>
        <w:t>0x00000086</w:t>
      </w:r>
    </w:p>
    <w:p>
      <w:pPr>
        <w:pStyle w:val="CCode"/>
        <w:numPr>
          <w:ilvl w:val="0"/>
          <w:numId w:val="3"/>
        </w:numPr>
        <w:rPr/>
      </w:pPr>
      <w:r>
        <w:rPr/>
        <w:t>#define CKA_CERTIFICATE_CATEGORY</w:t>
        <w:tab/>
        <w:tab/>
        <w:t>0x00000087</w:t>
      </w:r>
    </w:p>
    <w:p>
      <w:pPr>
        <w:pStyle w:val="CCode"/>
        <w:numPr>
          <w:ilvl w:val="0"/>
          <w:numId w:val="3"/>
        </w:numPr>
        <w:rPr/>
      </w:pPr>
      <w:r>
        <w:rPr/>
        <w:t>#define CKA_JAVA_MIDP_SECURITY_DOMAIN</w:t>
        <w:tab/>
        <w:t>0x00000088</w:t>
      </w:r>
    </w:p>
    <w:p>
      <w:pPr>
        <w:pStyle w:val="CCode"/>
        <w:numPr>
          <w:ilvl w:val="0"/>
          <w:numId w:val="3"/>
        </w:numPr>
        <w:rPr/>
      </w:pPr>
      <w:r>
        <w:rPr/>
        <w:t>#define CKA_URL</w:t>
        <w:tab/>
        <w:tab/>
        <w:tab/>
        <w:tab/>
        <w:tab/>
        <w:tab/>
        <w:t>0x00000089</w:t>
      </w:r>
    </w:p>
    <w:p>
      <w:pPr>
        <w:pStyle w:val="CCode"/>
        <w:numPr>
          <w:ilvl w:val="0"/>
          <w:numId w:val="3"/>
        </w:numPr>
        <w:rPr/>
      </w:pPr>
      <w:r>
        <w:rPr/>
        <w:t>#define CKA_HASH_OF_SUBJECT_PUBLIC_KEY</w:t>
        <w:tab/>
        <w:t>0x0000008A</w:t>
      </w:r>
    </w:p>
    <w:p>
      <w:pPr>
        <w:pStyle w:val="CCode"/>
        <w:numPr>
          <w:ilvl w:val="0"/>
          <w:numId w:val="3"/>
        </w:numPr>
        <w:rPr/>
      </w:pPr>
      <w:r>
        <w:rPr/>
        <w:t>#define CKA_HASH_OF_ISSUER_PUBLIC_KEY</w:t>
        <w:tab/>
        <w:t>0x0000008B</w:t>
      </w:r>
    </w:p>
    <w:p>
      <w:pPr>
        <w:pStyle w:val="CCode"/>
        <w:numPr>
          <w:ilvl w:val="0"/>
          <w:numId w:val="3"/>
        </w:numPr>
        <w:rPr/>
      </w:pPr>
      <w:r>
        <w:rPr/>
        <w:t>#define CKA_CHECK_VALUE</w:t>
        <w:tab/>
        <w:tab/>
        <w:tab/>
        <w:tab/>
        <w:t>0x00000090</w:t>
      </w:r>
    </w:p>
    <w:p>
      <w:pPr>
        <w:pStyle w:val="CCode"/>
        <w:numPr>
          <w:ilvl w:val="0"/>
          <w:numId w:val="3"/>
        </w:numPr>
        <w:rPr/>
      </w:pPr>
      <w:r>
        <w:rPr/>
        <w:t>#define CKA_KEY_TYPE</w:t>
        <w:tab/>
        <w:t xml:space="preserve">       </w:t>
        <w:tab/>
        <w:tab/>
        <w:tab/>
        <w:t>0x00000100</w:t>
      </w:r>
    </w:p>
    <w:p>
      <w:pPr>
        <w:pStyle w:val="CCode"/>
        <w:numPr>
          <w:ilvl w:val="0"/>
          <w:numId w:val="3"/>
        </w:numPr>
        <w:rPr/>
      </w:pPr>
      <w:r>
        <w:rPr/>
        <w:t>#define CKA_SUBJECT</w:t>
        <w:tab/>
        <w:t xml:space="preserve">       </w:t>
        <w:tab/>
        <w:tab/>
        <w:tab/>
        <w:t>0x00000101</w:t>
      </w:r>
    </w:p>
    <w:p>
      <w:pPr>
        <w:pStyle w:val="CCode"/>
        <w:numPr>
          <w:ilvl w:val="0"/>
          <w:numId w:val="3"/>
        </w:numPr>
        <w:rPr/>
      </w:pPr>
      <w:r>
        <w:rPr/>
        <w:t>#define CKA_ID</w:t>
        <w:tab/>
        <w:tab/>
        <w:t xml:space="preserve">       </w:t>
        <w:tab/>
        <w:tab/>
        <w:tab/>
        <w:t>0x00000102</w:t>
      </w:r>
    </w:p>
    <w:p>
      <w:pPr>
        <w:pStyle w:val="CCode"/>
        <w:numPr>
          <w:ilvl w:val="0"/>
          <w:numId w:val="3"/>
        </w:numPr>
        <w:rPr>
          <w:lang w:val="it-IT"/>
        </w:rPr>
      </w:pPr>
      <w:r>
        <w:rPr>
          <w:lang w:val="it-IT"/>
        </w:rPr>
        <w:t>#define CKA_SENSITIVE</w:t>
        <w:tab/>
        <w:t xml:space="preserve">       </w:t>
        <w:tab/>
        <w:tab/>
        <w:tab/>
        <w:t>0x00000103</w:t>
      </w:r>
    </w:p>
    <w:p>
      <w:pPr>
        <w:pStyle w:val="CCode"/>
        <w:numPr>
          <w:ilvl w:val="0"/>
          <w:numId w:val="3"/>
        </w:numPr>
        <w:rPr>
          <w:lang w:val="it-IT"/>
        </w:rPr>
      </w:pPr>
      <w:r>
        <w:rPr>
          <w:lang w:val="it-IT"/>
        </w:rPr>
        <w:t>#define CKA_ENCRYPT</w:t>
        <w:tab/>
        <w:t xml:space="preserve">       </w:t>
        <w:tab/>
        <w:tab/>
        <w:tab/>
        <w:t>0x00000104</w:t>
      </w:r>
    </w:p>
    <w:p>
      <w:pPr>
        <w:pStyle w:val="CCode"/>
        <w:numPr>
          <w:ilvl w:val="0"/>
          <w:numId w:val="3"/>
        </w:numPr>
        <w:rPr>
          <w:lang w:val="it-IT"/>
        </w:rPr>
      </w:pPr>
      <w:r>
        <w:rPr>
          <w:lang w:val="it-IT"/>
        </w:rPr>
        <w:t>#define CKA_DECRYPT</w:t>
        <w:tab/>
        <w:t xml:space="preserve">       </w:t>
        <w:tab/>
        <w:tab/>
        <w:tab/>
        <w:t>0x00000105</w:t>
      </w:r>
    </w:p>
    <w:p>
      <w:pPr>
        <w:pStyle w:val="CCode"/>
        <w:numPr>
          <w:ilvl w:val="0"/>
          <w:numId w:val="3"/>
        </w:numPr>
        <w:rPr>
          <w:lang w:val="it-IT"/>
        </w:rPr>
      </w:pPr>
      <w:r>
        <w:rPr>
          <w:lang w:val="it-IT"/>
        </w:rPr>
        <w:t>#define CKA_WRAP</w:t>
        <w:tab/>
        <w:t xml:space="preserve">       </w:t>
        <w:tab/>
        <w:tab/>
        <w:tab/>
        <w:tab/>
        <w:t>0x00000106</w:t>
      </w:r>
    </w:p>
    <w:p>
      <w:pPr>
        <w:pStyle w:val="CCode"/>
        <w:numPr>
          <w:ilvl w:val="0"/>
          <w:numId w:val="3"/>
        </w:numPr>
        <w:rPr>
          <w:lang w:val="it-IT"/>
        </w:rPr>
      </w:pPr>
      <w:r>
        <w:rPr>
          <w:lang w:val="it-IT"/>
        </w:rPr>
        <w:t>#define CKA_UNWRAP</w:t>
        <w:tab/>
        <w:t xml:space="preserve">       </w:t>
        <w:tab/>
        <w:tab/>
        <w:tab/>
        <w:t>0x00000107</w:t>
      </w:r>
    </w:p>
    <w:p>
      <w:pPr>
        <w:pStyle w:val="CCode"/>
        <w:numPr>
          <w:ilvl w:val="0"/>
          <w:numId w:val="3"/>
        </w:numPr>
        <w:rPr>
          <w:lang w:val="it-IT"/>
        </w:rPr>
      </w:pPr>
      <w:r>
        <w:rPr>
          <w:lang w:val="it-IT"/>
        </w:rPr>
        <w:t>#define CKA_SIGN</w:t>
        <w:tab/>
        <w:t xml:space="preserve">       </w:t>
        <w:tab/>
        <w:tab/>
        <w:tab/>
        <w:tab/>
        <w:t>0x00000108</w:t>
      </w:r>
    </w:p>
    <w:p>
      <w:pPr>
        <w:pStyle w:val="CCode"/>
        <w:numPr>
          <w:ilvl w:val="0"/>
          <w:numId w:val="3"/>
        </w:numPr>
        <w:rPr>
          <w:lang w:val="it-IT"/>
        </w:rPr>
      </w:pPr>
      <w:r>
        <w:rPr>
          <w:lang w:val="it-IT"/>
        </w:rPr>
        <w:t xml:space="preserve">#define CKA_SIGN_RECOVER       </w:t>
        <w:tab/>
        <w:tab/>
        <w:tab/>
        <w:t>0x00000109</w:t>
      </w:r>
    </w:p>
    <w:p>
      <w:pPr>
        <w:pStyle w:val="CCode"/>
        <w:numPr>
          <w:ilvl w:val="0"/>
          <w:numId w:val="3"/>
        </w:numPr>
        <w:rPr>
          <w:lang w:val="it-IT"/>
        </w:rPr>
      </w:pPr>
      <w:r>
        <w:rPr>
          <w:lang w:val="it-IT"/>
        </w:rPr>
        <w:t>#define CKA_VERIFY</w:t>
        <w:tab/>
        <w:t xml:space="preserve">       </w:t>
        <w:tab/>
        <w:tab/>
        <w:tab/>
        <w:t>0x0000010A</w:t>
      </w:r>
    </w:p>
    <w:p>
      <w:pPr>
        <w:pStyle w:val="CCode"/>
        <w:numPr>
          <w:ilvl w:val="0"/>
          <w:numId w:val="3"/>
        </w:numPr>
        <w:rPr>
          <w:lang w:val="it-IT"/>
        </w:rPr>
      </w:pPr>
      <w:r>
        <w:rPr>
          <w:lang w:val="it-IT"/>
        </w:rPr>
        <w:t xml:space="preserve">#define CKA_VERIFY_RECOVER     </w:t>
        <w:tab/>
        <w:tab/>
        <w:tab/>
        <w:t>0x0000010B</w:t>
      </w:r>
    </w:p>
    <w:p>
      <w:pPr>
        <w:pStyle w:val="CCode"/>
        <w:numPr>
          <w:ilvl w:val="0"/>
          <w:numId w:val="3"/>
        </w:numPr>
        <w:rPr>
          <w:lang w:val="it-IT"/>
        </w:rPr>
      </w:pPr>
      <w:r>
        <w:rPr>
          <w:lang w:val="it-IT"/>
        </w:rPr>
        <w:t>#define CKA_DERIVE</w:t>
        <w:tab/>
        <w:t xml:space="preserve">       </w:t>
        <w:tab/>
        <w:tab/>
        <w:tab/>
        <w:t>0x0000010C</w:t>
      </w:r>
    </w:p>
    <w:p>
      <w:pPr>
        <w:pStyle w:val="CCode"/>
        <w:numPr>
          <w:ilvl w:val="0"/>
          <w:numId w:val="3"/>
        </w:numPr>
        <w:rPr>
          <w:lang w:val="it-IT"/>
        </w:rPr>
      </w:pPr>
      <w:r>
        <w:rPr>
          <w:lang w:val="it-IT"/>
        </w:rPr>
        <w:t>#define CKA_START_DATE</w:t>
        <w:tab/>
        <w:t xml:space="preserve">       </w:t>
        <w:tab/>
        <w:tab/>
        <w:t>0x00000110</w:t>
      </w:r>
    </w:p>
    <w:p>
      <w:pPr>
        <w:pStyle w:val="CCode"/>
        <w:numPr>
          <w:ilvl w:val="0"/>
          <w:numId w:val="3"/>
        </w:numPr>
        <w:rPr/>
      </w:pPr>
      <w:r>
        <w:rPr/>
        <w:t>#define CKA_END_DATE</w:t>
        <w:tab/>
        <w:t xml:space="preserve">       </w:t>
        <w:tab/>
        <w:tab/>
        <w:tab/>
        <w:t>0x00000111</w:t>
      </w:r>
    </w:p>
    <w:p>
      <w:pPr>
        <w:pStyle w:val="CCode"/>
        <w:numPr>
          <w:ilvl w:val="0"/>
          <w:numId w:val="3"/>
        </w:numPr>
        <w:rPr/>
      </w:pPr>
      <w:r>
        <w:rPr/>
        <w:t>#define CKA_MODULUS</w:t>
        <w:tab/>
        <w:t xml:space="preserve">       </w:t>
        <w:tab/>
        <w:tab/>
        <w:tab/>
        <w:t>0x00000120</w:t>
      </w:r>
    </w:p>
    <w:p>
      <w:pPr>
        <w:pStyle w:val="CCode"/>
        <w:numPr>
          <w:ilvl w:val="0"/>
          <w:numId w:val="3"/>
        </w:numPr>
        <w:rPr/>
      </w:pPr>
      <w:r>
        <w:rPr/>
        <w:t xml:space="preserve">#define CKA_MODULUS_BITS       </w:t>
        <w:tab/>
        <w:tab/>
        <w:tab/>
        <w:t>0x00000121</w:t>
      </w:r>
    </w:p>
    <w:p>
      <w:pPr>
        <w:pStyle w:val="CCode"/>
        <w:numPr>
          <w:ilvl w:val="0"/>
          <w:numId w:val="3"/>
        </w:numPr>
        <w:rPr/>
      </w:pPr>
      <w:r>
        <w:rPr/>
        <w:t xml:space="preserve">#define CKA_PUBLIC_EXPONENT    </w:t>
        <w:tab/>
        <w:tab/>
        <w:tab/>
        <w:t>0x00000122</w:t>
      </w:r>
    </w:p>
    <w:p>
      <w:pPr>
        <w:pStyle w:val="CCode"/>
        <w:numPr>
          <w:ilvl w:val="0"/>
          <w:numId w:val="3"/>
        </w:numPr>
        <w:rPr>
          <w:lang w:val="it-IT"/>
        </w:rPr>
      </w:pPr>
      <w:r>
        <w:rPr>
          <w:lang w:val="it-IT"/>
        </w:rPr>
        <w:t xml:space="preserve">#define CKA_PRIVATE_EXPONENT   </w:t>
        <w:tab/>
        <w:tab/>
        <w:tab/>
        <w:t>0x00000123</w:t>
      </w:r>
    </w:p>
    <w:p>
      <w:pPr>
        <w:pStyle w:val="CCode"/>
        <w:numPr>
          <w:ilvl w:val="0"/>
          <w:numId w:val="3"/>
        </w:numPr>
        <w:rPr>
          <w:lang w:val="it-IT"/>
        </w:rPr>
      </w:pPr>
      <w:r>
        <w:rPr>
          <w:lang w:val="it-IT"/>
        </w:rPr>
        <w:t>#define CKA_PRIME_1</w:t>
        <w:tab/>
        <w:t xml:space="preserve">       </w:t>
        <w:tab/>
        <w:tab/>
        <w:tab/>
        <w:t>0x00000124</w:t>
      </w:r>
    </w:p>
    <w:p>
      <w:pPr>
        <w:pStyle w:val="CCode"/>
        <w:numPr>
          <w:ilvl w:val="0"/>
          <w:numId w:val="3"/>
        </w:numPr>
        <w:rPr>
          <w:lang w:val="it-IT"/>
        </w:rPr>
      </w:pPr>
      <w:r>
        <w:rPr>
          <w:lang w:val="it-IT"/>
        </w:rPr>
        <w:t>#define CKA_PRIME_2</w:t>
        <w:tab/>
        <w:t xml:space="preserve">       </w:t>
        <w:tab/>
        <w:tab/>
        <w:tab/>
        <w:t>0x00000125</w:t>
      </w:r>
    </w:p>
    <w:p>
      <w:pPr>
        <w:pStyle w:val="CCode"/>
        <w:numPr>
          <w:ilvl w:val="0"/>
          <w:numId w:val="3"/>
        </w:numPr>
        <w:rPr>
          <w:lang w:val="it-IT"/>
        </w:rPr>
      </w:pPr>
      <w:r>
        <w:rPr>
          <w:lang w:val="it-IT"/>
        </w:rPr>
        <w:t>#define CKA_EXPONENT_1</w:t>
        <w:tab/>
        <w:t xml:space="preserve">       </w:t>
        <w:tab/>
        <w:tab/>
        <w:t>0x00000126</w:t>
      </w:r>
    </w:p>
    <w:p>
      <w:pPr>
        <w:pStyle w:val="CCode"/>
        <w:numPr>
          <w:ilvl w:val="0"/>
          <w:numId w:val="3"/>
        </w:numPr>
        <w:rPr>
          <w:lang w:val="it-IT"/>
        </w:rPr>
      </w:pPr>
      <w:r>
        <w:rPr>
          <w:lang w:val="it-IT"/>
        </w:rPr>
        <w:t>#define CKA_EXPONENT_2</w:t>
        <w:tab/>
        <w:t xml:space="preserve">       </w:t>
        <w:tab/>
        <w:tab/>
        <w:t>0x00000127</w:t>
      </w:r>
    </w:p>
    <w:p>
      <w:pPr>
        <w:pStyle w:val="CCode"/>
        <w:numPr>
          <w:ilvl w:val="0"/>
          <w:numId w:val="3"/>
        </w:numPr>
        <w:rPr>
          <w:lang w:val="it-IT"/>
        </w:rPr>
      </w:pPr>
      <w:r>
        <w:rPr>
          <w:lang w:val="it-IT"/>
        </w:rPr>
        <w:t>#define CKA_COEFFICIENT</w:t>
        <w:tab/>
        <w:t xml:space="preserve">       </w:t>
        <w:tab/>
        <w:tab/>
        <w:t>0x00000128</w:t>
      </w:r>
    </w:p>
    <w:p>
      <w:pPr>
        <w:pStyle w:val="CCode"/>
        <w:numPr>
          <w:ilvl w:val="0"/>
          <w:numId w:val="3"/>
        </w:numPr>
        <w:rPr/>
      </w:pPr>
      <w:r>
        <w:rPr/>
        <w:t xml:space="preserve">#define CKA_PUBLIC_KEY_INFO    </w:t>
        <w:tab/>
        <w:tab/>
        <w:tab/>
        <w:t>0x00000129</w:t>
      </w:r>
    </w:p>
    <w:p>
      <w:pPr>
        <w:pStyle w:val="CCode"/>
        <w:numPr>
          <w:ilvl w:val="0"/>
          <w:numId w:val="3"/>
        </w:numPr>
        <w:rPr>
          <w:lang w:val="it-IT"/>
        </w:rPr>
      </w:pPr>
      <w:r>
        <w:rPr>
          <w:lang w:val="it-IT"/>
        </w:rPr>
        <w:t>#define CKA_PRIME</w:t>
        <w:tab/>
        <w:t xml:space="preserve">       </w:t>
        <w:tab/>
        <w:tab/>
        <w:tab/>
        <w:t>0x00000130</w:t>
      </w:r>
    </w:p>
    <w:p>
      <w:pPr>
        <w:pStyle w:val="CCode"/>
        <w:numPr>
          <w:ilvl w:val="0"/>
          <w:numId w:val="3"/>
        </w:numPr>
        <w:rPr>
          <w:lang w:val="it-IT"/>
        </w:rPr>
      </w:pPr>
      <w:r>
        <w:rPr>
          <w:lang w:val="it-IT"/>
        </w:rPr>
        <w:t>#define CKA_SUBPRIME</w:t>
        <w:tab/>
        <w:t xml:space="preserve">       </w:t>
        <w:tab/>
        <w:tab/>
        <w:tab/>
        <w:t>0x00000131</w:t>
      </w:r>
    </w:p>
    <w:p>
      <w:pPr>
        <w:pStyle w:val="CCode"/>
        <w:numPr>
          <w:ilvl w:val="0"/>
          <w:numId w:val="3"/>
        </w:numPr>
        <w:rPr>
          <w:lang w:val="it-IT"/>
        </w:rPr>
      </w:pPr>
      <w:r>
        <w:rPr>
          <w:lang w:val="it-IT"/>
        </w:rPr>
        <w:t>#define CKA_BASE</w:t>
        <w:tab/>
        <w:t xml:space="preserve">       </w:t>
        <w:tab/>
        <w:tab/>
        <w:tab/>
        <w:tab/>
        <w:t>0x00000132</w:t>
      </w:r>
    </w:p>
    <w:p>
      <w:pPr>
        <w:pStyle w:val="CCode"/>
        <w:numPr>
          <w:ilvl w:val="0"/>
          <w:numId w:val="3"/>
        </w:numPr>
        <w:rPr>
          <w:lang w:val="it-IT"/>
        </w:rPr>
      </w:pPr>
      <w:r>
        <w:rPr>
          <w:lang w:val="it-IT"/>
        </w:rPr>
        <w:t>#define CKA_PRIME_BITS</w:t>
        <w:tab/>
        <w:t xml:space="preserve">       </w:t>
        <w:tab/>
        <w:tab/>
        <w:t>0x00000133</w:t>
      </w:r>
    </w:p>
    <w:p>
      <w:pPr>
        <w:pStyle w:val="CCode"/>
        <w:numPr>
          <w:ilvl w:val="0"/>
          <w:numId w:val="3"/>
        </w:numPr>
        <w:rPr/>
      </w:pPr>
      <w:r>
        <w:rPr/>
        <w:t xml:space="preserve">#define CKA_SUBPRIME_BITS      </w:t>
        <w:tab/>
        <w:tab/>
        <w:tab/>
        <w:t>0x00000134</w:t>
      </w:r>
    </w:p>
    <w:p>
      <w:pPr>
        <w:pStyle w:val="CCode"/>
        <w:numPr>
          <w:ilvl w:val="0"/>
          <w:numId w:val="3"/>
        </w:numPr>
        <w:rPr/>
      </w:pPr>
      <w:r>
        <w:rPr/>
        <w:t xml:space="preserve">#define CKA_SUB_PRIME_BITS     </w:t>
        <w:tab/>
        <w:tab/>
        <w:tab/>
        <w:t>CKA_SUBPRIME_BITS</w:t>
      </w:r>
    </w:p>
    <w:p>
      <w:pPr>
        <w:pStyle w:val="CCode"/>
        <w:numPr>
          <w:ilvl w:val="0"/>
          <w:numId w:val="3"/>
        </w:numPr>
        <w:rPr/>
      </w:pPr>
      <w:r>
        <w:rPr/>
        <w:t>#define CKA_VALUE_BITS</w:t>
        <w:tab/>
        <w:t xml:space="preserve">       </w:t>
        <w:tab/>
        <w:tab/>
        <w:t>0x00000160</w:t>
      </w:r>
    </w:p>
    <w:p>
      <w:pPr>
        <w:pStyle w:val="CCode"/>
        <w:numPr>
          <w:ilvl w:val="0"/>
          <w:numId w:val="3"/>
        </w:numPr>
        <w:rPr/>
      </w:pPr>
      <w:r>
        <w:rPr/>
        <w:t>#define CKA_VALUE_LEN</w:t>
        <w:tab/>
        <w:t xml:space="preserve">       </w:t>
        <w:tab/>
        <w:tab/>
        <w:tab/>
        <w:t>0x00000161</w:t>
      </w:r>
    </w:p>
    <w:p>
      <w:pPr>
        <w:pStyle w:val="CCode"/>
        <w:numPr>
          <w:ilvl w:val="0"/>
          <w:numId w:val="3"/>
        </w:numPr>
        <w:rPr/>
      </w:pPr>
      <w:r>
        <w:rPr/>
        <w:t>#define CKA_EXTRACTABLE</w:t>
        <w:tab/>
        <w:t xml:space="preserve">       </w:t>
        <w:tab/>
        <w:tab/>
        <w:t>0x00000162</w:t>
      </w:r>
    </w:p>
    <w:p>
      <w:pPr>
        <w:pStyle w:val="CCode"/>
        <w:numPr>
          <w:ilvl w:val="0"/>
          <w:numId w:val="3"/>
        </w:numPr>
        <w:rPr/>
      </w:pPr>
      <w:r>
        <w:rPr/>
        <w:t>#define CKA_LOCAL</w:t>
        <w:tab/>
        <w:t xml:space="preserve">       </w:t>
        <w:tab/>
        <w:tab/>
        <w:tab/>
        <w:t>0x00000163</w:t>
      </w:r>
    </w:p>
    <w:p>
      <w:pPr>
        <w:pStyle w:val="CCode"/>
        <w:numPr>
          <w:ilvl w:val="0"/>
          <w:numId w:val="3"/>
        </w:numPr>
        <w:rPr/>
      </w:pPr>
      <w:r>
        <w:rPr/>
        <w:t xml:space="preserve">#define CKA_NEVER_EXTRACTABLE  </w:t>
        <w:tab/>
        <w:tab/>
        <w:tab/>
        <w:t>0x00000164</w:t>
      </w:r>
    </w:p>
    <w:p>
      <w:pPr>
        <w:pStyle w:val="CCode"/>
        <w:numPr>
          <w:ilvl w:val="0"/>
          <w:numId w:val="3"/>
        </w:numPr>
        <w:rPr/>
      </w:pPr>
      <w:r>
        <w:rPr/>
        <w:t xml:space="preserve">#define CKA_ALWAYS_SENSITIVE   </w:t>
        <w:tab/>
        <w:tab/>
        <w:tab/>
        <w:t>0x00000165</w:t>
      </w:r>
    </w:p>
    <w:p>
      <w:pPr>
        <w:pStyle w:val="CCode"/>
        <w:numPr>
          <w:ilvl w:val="0"/>
          <w:numId w:val="3"/>
        </w:numPr>
        <w:rPr/>
      </w:pPr>
      <w:r>
        <w:rPr/>
        <w:t xml:space="preserve">#define CKA_KEY_GEN_MECHANISM  </w:t>
        <w:tab/>
        <w:tab/>
        <w:tab/>
        <w:t>0x00000166</w:t>
      </w:r>
    </w:p>
    <w:p>
      <w:pPr>
        <w:pStyle w:val="CCode"/>
        <w:numPr>
          <w:ilvl w:val="0"/>
          <w:numId w:val="3"/>
        </w:numPr>
        <w:rPr>
          <w:lang w:val="it-IT"/>
        </w:rPr>
      </w:pPr>
      <w:r>
        <w:rPr>
          <w:lang w:val="it-IT"/>
        </w:rPr>
        <w:t>#define CKA_MODIFIABLE</w:t>
        <w:tab/>
        <w:t xml:space="preserve">       </w:t>
        <w:tab/>
        <w:tab/>
        <w:t>0x00000170</w:t>
      </w:r>
    </w:p>
    <w:p>
      <w:pPr>
        <w:pStyle w:val="CCode"/>
        <w:numPr>
          <w:ilvl w:val="0"/>
          <w:numId w:val="3"/>
        </w:numPr>
        <w:rPr>
          <w:lang w:val="it-IT"/>
        </w:rPr>
      </w:pPr>
      <w:r>
        <w:rPr>
          <w:lang w:val="it-IT"/>
        </w:rPr>
        <w:t>#define CKA_DESTROYABLE</w:t>
        <w:tab/>
        <w:t xml:space="preserve">       </w:t>
        <w:tab/>
        <w:tab/>
        <w:t>0x00000172</w:t>
      </w:r>
    </w:p>
    <w:p>
      <w:pPr>
        <w:pStyle w:val="CCode"/>
        <w:numPr>
          <w:ilvl w:val="0"/>
          <w:numId w:val="3"/>
        </w:numPr>
        <w:rPr>
          <w:lang w:val="it-IT"/>
        </w:rPr>
      </w:pPr>
      <w:r>
        <w:rPr>
          <w:lang w:val="it-IT"/>
        </w:rPr>
        <w:t xml:space="preserve">#define CKA_ECDSA_PARAMS       </w:t>
        <w:tab/>
        <w:tab/>
        <w:tab/>
        <w:t>0x00000180</w:t>
      </w:r>
    </w:p>
    <w:p>
      <w:pPr>
        <w:pStyle w:val="CCode"/>
        <w:numPr>
          <w:ilvl w:val="0"/>
          <w:numId w:val="3"/>
        </w:numPr>
        <w:rPr>
          <w:lang w:val="it-IT"/>
        </w:rPr>
      </w:pPr>
      <w:r>
        <w:rPr>
          <w:lang w:val="it-IT"/>
        </w:rPr>
        <w:t>#define CKA_EC_PARAMS</w:t>
        <w:tab/>
        <w:t xml:space="preserve">       </w:t>
        <w:tab/>
        <w:tab/>
        <w:tab/>
        <w:t>0x00000180</w:t>
      </w:r>
    </w:p>
    <w:p>
      <w:pPr>
        <w:pStyle w:val="CCode"/>
        <w:numPr>
          <w:ilvl w:val="0"/>
          <w:numId w:val="3"/>
        </w:numPr>
        <w:rPr/>
      </w:pPr>
      <w:r>
        <w:rPr/>
        <w:t>#define CKA_EC_POINT</w:t>
        <w:tab/>
        <w:t xml:space="preserve">       </w:t>
        <w:tab/>
        <w:tab/>
        <w:tab/>
        <w:t>0x00000181</w:t>
      </w:r>
    </w:p>
    <w:p>
      <w:pPr>
        <w:pStyle w:val="CCode"/>
        <w:numPr>
          <w:ilvl w:val="0"/>
          <w:numId w:val="3"/>
        </w:numPr>
        <w:rPr/>
      </w:pPr>
      <w:r>
        <w:rPr/>
        <w:t xml:space="preserve">#define CKA_SECONDARY_AUTH     </w:t>
        <w:tab/>
        <w:tab/>
        <w:tab/>
        <w:t>0x00000200</w:t>
      </w:r>
    </w:p>
    <w:p>
      <w:pPr>
        <w:pStyle w:val="CCode"/>
        <w:numPr>
          <w:ilvl w:val="0"/>
          <w:numId w:val="3"/>
        </w:numPr>
        <w:rPr/>
      </w:pPr>
      <w:r>
        <w:rPr/>
        <w:t xml:space="preserve">#define CKA_AUTH_PIN_FLAGS     </w:t>
        <w:tab/>
        <w:tab/>
        <w:tab/>
        <w:t>0x00000201</w:t>
      </w:r>
    </w:p>
    <w:p>
      <w:pPr>
        <w:pStyle w:val="CCode"/>
        <w:numPr>
          <w:ilvl w:val="0"/>
          <w:numId w:val="3"/>
        </w:numPr>
        <w:rPr/>
      </w:pPr>
      <w:r>
        <w:rPr/>
        <w:t>#define CKA_ALWAYS_AUTHENTICATE</w:t>
        <w:tab/>
        <w:t xml:space="preserve"> </w:t>
        <w:tab/>
        <w:tab/>
        <w:t>0x00000202</w:t>
      </w:r>
    </w:p>
    <w:p>
      <w:pPr>
        <w:pStyle w:val="CCode"/>
        <w:numPr>
          <w:ilvl w:val="0"/>
          <w:numId w:val="3"/>
        </w:numPr>
        <w:rPr/>
      </w:pPr>
      <w:r>
        <w:rPr/>
      </w:r>
    </w:p>
    <w:p>
      <w:pPr>
        <w:pStyle w:val="CCode"/>
        <w:numPr>
          <w:ilvl w:val="0"/>
          <w:numId w:val="3"/>
        </w:numPr>
        <w:rPr/>
      </w:pPr>
      <w:r>
        <w:rPr/>
        <w:t>#define CKA_WRAP_WITH_TRUSTED</w:t>
        <w:tab/>
        <w:t xml:space="preserve"> </w:t>
        <w:tab/>
        <w:tab/>
        <w:t>0x00000210</w:t>
      </w:r>
    </w:p>
    <w:p>
      <w:pPr>
        <w:pStyle w:val="CCode"/>
        <w:numPr>
          <w:ilvl w:val="0"/>
          <w:numId w:val="3"/>
        </w:numPr>
        <w:rPr/>
      </w:pPr>
      <w:r>
        <w:rPr/>
        <w:t>#define CKA_WRAP_TEMPLATE</w:t>
        <w:tab/>
        <w:t xml:space="preserve"> (CKF_ARRAY_ATTRIBUTE|0x00000211)</w:t>
      </w:r>
    </w:p>
    <w:p>
      <w:pPr>
        <w:pStyle w:val="CCode"/>
        <w:numPr>
          <w:ilvl w:val="0"/>
          <w:numId w:val="3"/>
        </w:numPr>
        <w:rPr/>
      </w:pPr>
      <w:r>
        <w:rPr/>
        <w:t>#define CKA_UNWRAP_TEMPLATE (CKF_ARRAY_ATTRIBUTE|0x00000212)</w:t>
      </w:r>
    </w:p>
    <w:p>
      <w:pPr>
        <w:pStyle w:val="CCode"/>
        <w:numPr>
          <w:ilvl w:val="0"/>
          <w:numId w:val="3"/>
        </w:numPr>
        <w:rPr/>
      </w:pPr>
      <w:r>
        <w:rPr/>
        <w:t>#define CKA_OTP_FORMAT</w:t>
        <w:tab/>
        <w:tab/>
        <w:t xml:space="preserve">      </w:t>
        <w:tab/>
        <w:t>0x00000220</w:t>
      </w:r>
    </w:p>
    <w:p>
      <w:pPr>
        <w:pStyle w:val="CCode"/>
        <w:numPr>
          <w:ilvl w:val="0"/>
          <w:numId w:val="3"/>
        </w:numPr>
        <w:rPr/>
      </w:pPr>
      <w:r>
        <w:rPr/>
        <w:t>#define CKA_OTP_LENGTH</w:t>
        <w:tab/>
        <w:tab/>
        <w:t xml:space="preserve">      </w:t>
        <w:tab/>
        <w:t>0x00000221</w:t>
      </w:r>
    </w:p>
    <w:p>
      <w:pPr>
        <w:pStyle w:val="CCode"/>
        <w:numPr>
          <w:ilvl w:val="0"/>
          <w:numId w:val="3"/>
        </w:numPr>
        <w:rPr/>
      </w:pPr>
      <w:r>
        <w:rPr/>
        <w:t>#define CKA_OTP_TIME_INTERVAL</w:t>
        <w:tab/>
        <w:t xml:space="preserve">      </w:t>
        <w:tab/>
        <w:t>0x00000222</w:t>
      </w:r>
    </w:p>
    <w:p>
      <w:pPr>
        <w:pStyle w:val="CCode"/>
        <w:numPr>
          <w:ilvl w:val="0"/>
          <w:numId w:val="3"/>
        </w:numPr>
        <w:rPr/>
      </w:pPr>
      <w:r>
        <w:rPr/>
        <w:t xml:space="preserve">#define CKA_OTP_USER_FRIENDLY_MODE    </w:t>
        <w:tab/>
        <w:t>0x00000223</w:t>
      </w:r>
    </w:p>
    <w:p>
      <w:pPr>
        <w:pStyle w:val="CCode"/>
        <w:numPr>
          <w:ilvl w:val="0"/>
          <w:numId w:val="3"/>
        </w:numPr>
        <w:rPr/>
      </w:pPr>
      <w:r>
        <w:rPr/>
        <w:t xml:space="preserve">#define CKA_OTP_CHALLENGE_REQUIREMENT </w:t>
        <w:tab/>
        <w:t>0x00000224</w:t>
      </w:r>
    </w:p>
    <w:p>
      <w:pPr>
        <w:pStyle w:val="CCode"/>
        <w:numPr>
          <w:ilvl w:val="0"/>
          <w:numId w:val="3"/>
        </w:numPr>
        <w:rPr/>
      </w:pPr>
      <w:r>
        <w:rPr/>
        <w:t xml:space="preserve">#define CKA_OTP_TIME_REQUIREMENT      </w:t>
        <w:tab/>
        <w:t>0x00000225</w:t>
      </w:r>
    </w:p>
    <w:p>
      <w:pPr>
        <w:pStyle w:val="CCode"/>
        <w:numPr>
          <w:ilvl w:val="0"/>
          <w:numId w:val="3"/>
        </w:numPr>
        <w:rPr/>
      </w:pPr>
      <w:r>
        <w:rPr/>
        <w:t xml:space="preserve">#define CKA_OTP_COUNTER_REQUIREMENT   </w:t>
        <w:tab/>
        <w:t>0x00000226</w:t>
      </w:r>
    </w:p>
    <w:p>
      <w:pPr>
        <w:pStyle w:val="CCode"/>
        <w:numPr>
          <w:ilvl w:val="0"/>
          <w:numId w:val="3"/>
        </w:numPr>
        <w:rPr/>
      </w:pPr>
      <w:r>
        <w:rPr/>
        <w:t>#define CKA_OTP_PIN_REQUIREMENT</w:t>
        <w:tab/>
        <w:t xml:space="preserve">      </w:t>
        <w:tab/>
        <w:t>0x00000227</w:t>
      </w:r>
    </w:p>
    <w:p>
      <w:pPr>
        <w:pStyle w:val="CCode"/>
        <w:numPr>
          <w:ilvl w:val="0"/>
          <w:numId w:val="3"/>
        </w:numPr>
        <w:rPr>
          <w:lang w:val="it-IT"/>
        </w:rPr>
      </w:pPr>
      <w:r>
        <w:rPr>
          <w:lang w:val="it-IT"/>
        </w:rPr>
        <w:t>#define CKA_OTP_USER_IDENTIFIER</w:t>
        <w:tab/>
        <w:t xml:space="preserve">      </w:t>
        <w:tab/>
        <w:t>0x0000022A</w:t>
      </w:r>
    </w:p>
    <w:p>
      <w:pPr>
        <w:pStyle w:val="CCode"/>
        <w:numPr>
          <w:ilvl w:val="0"/>
          <w:numId w:val="3"/>
        </w:numPr>
        <w:rPr>
          <w:lang w:val="it-IT"/>
        </w:rPr>
      </w:pPr>
      <w:r>
        <w:rPr>
          <w:lang w:val="it-IT"/>
        </w:rPr>
        <w:t xml:space="preserve">#define CKA_OTP_SERVICE_IDENTIFIER    </w:t>
        <w:tab/>
        <w:t>0x0000022B</w:t>
      </w:r>
    </w:p>
    <w:p>
      <w:pPr>
        <w:pStyle w:val="CCode"/>
        <w:numPr>
          <w:ilvl w:val="0"/>
          <w:numId w:val="3"/>
        </w:numPr>
        <w:rPr>
          <w:lang w:val="it-IT"/>
        </w:rPr>
      </w:pPr>
      <w:r>
        <w:rPr>
          <w:lang w:val="it-IT"/>
        </w:rPr>
        <w:t>#define CKA_OTP_SERVICE_LOGO</w:t>
        <w:tab/>
        <w:t xml:space="preserve">      </w:t>
        <w:tab/>
        <w:t>0x0000022C</w:t>
      </w:r>
    </w:p>
    <w:p>
      <w:pPr>
        <w:pStyle w:val="CCode"/>
        <w:numPr>
          <w:ilvl w:val="0"/>
          <w:numId w:val="3"/>
        </w:numPr>
        <w:rPr>
          <w:lang w:val="it-IT"/>
        </w:rPr>
      </w:pPr>
      <w:r>
        <w:rPr>
          <w:lang w:val="it-IT"/>
        </w:rPr>
        <w:t xml:space="preserve">#define CKA_OTP_SERVICE_LOGO_TYPE     </w:t>
        <w:tab/>
        <w:t>0x0000022D</w:t>
      </w:r>
    </w:p>
    <w:p>
      <w:pPr>
        <w:pStyle w:val="CCode"/>
        <w:numPr>
          <w:ilvl w:val="0"/>
          <w:numId w:val="3"/>
        </w:numPr>
        <w:rPr>
          <w:lang w:val="it-IT"/>
        </w:rPr>
      </w:pPr>
      <w:r>
        <w:rPr>
          <w:lang w:val="it-IT"/>
        </w:rPr>
        <w:t>#define CKA_OTP_COUNTER</w:t>
        <w:tab/>
        <w:tab/>
        <w:t xml:space="preserve">      </w:t>
        <w:tab/>
        <w:t>0x0000022E</w:t>
      </w:r>
    </w:p>
    <w:p>
      <w:pPr>
        <w:pStyle w:val="CCode"/>
        <w:numPr>
          <w:ilvl w:val="0"/>
          <w:numId w:val="3"/>
        </w:numPr>
        <w:rPr>
          <w:lang w:val="it-IT"/>
        </w:rPr>
      </w:pPr>
      <w:r>
        <w:rPr>
          <w:lang w:val="it-IT"/>
        </w:rPr>
        <w:t>#define CKA_OTP_TIME</w:t>
        <w:tab/>
        <w:tab/>
        <w:t xml:space="preserve">      </w:t>
        <w:tab/>
        <w:tab/>
        <w:t>0x0000022F</w:t>
      </w:r>
    </w:p>
    <w:p>
      <w:pPr>
        <w:pStyle w:val="CCode"/>
        <w:numPr>
          <w:ilvl w:val="0"/>
          <w:numId w:val="3"/>
        </w:numPr>
        <w:rPr>
          <w:lang w:val="it-IT"/>
        </w:rPr>
      </w:pPr>
      <w:r>
        <w:rPr>
          <w:lang w:val="it-IT"/>
        </w:rPr>
        <w:t>#define CKA_GOSTR3410_PARAMS</w:t>
        <w:tab/>
        <w:t xml:space="preserve">       </w:t>
        <w:tab/>
        <w:t>0x00000250</w:t>
      </w:r>
    </w:p>
    <w:p>
      <w:pPr>
        <w:pStyle w:val="CCode"/>
        <w:numPr>
          <w:ilvl w:val="0"/>
          <w:numId w:val="3"/>
        </w:numPr>
        <w:rPr>
          <w:lang w:val="it-IT"/>
        </w:rPr>
      </w:pPr>
      <w:r>
        <w:rPr>
          <w:lang w:val="it-IT"/>
        </w:rPr>
        <w:t>#define CKA_GOSTR3411_PARAMS</w:t>
        <w:tab/>
        <w:t xml:space="preserve">       </w:t>
        <w:tab/>
        <w:t>0x00000251</w:t>
      </w:r>
    </w:p>
    <w:p>
      <w:pPr>
        <w:pStyle w:val="CCode"/>
        <w:numPr>
          <w:ilvl w:val="0"/>
          <w:numId w:val="3"/>
        </w:numPr>
        <w:rPr/>
      </w:pPr>
      <w:r>
        <w:rPr/>
        <w:t>#define CKA_GOST28147_PARAMS</w:t>
        <w:tab/>
        <w:t xml:space="preserve">       </w:t>
        <w:tab/>
        <w:t>0x00000252</w:t>
      </w:r>
    </w:p>
    <w:p>
      <w:pPr>
        <w:pStyle w:val="CCode"/>
        <w:numPr>
          <w:ilvl w:val="0"/>
          <w:numId w:val="3"/>
        </w:numPr>
        <w:rPr/>
      </w:pPr>
      <w:r>
        <w:rPr/>
        <w:t>#define CKA_HW_FEATURE_TYPE</w:t>
        <w:tab/>
        <w:t xml:space="preserve">      </w:t>
        <w:tab/>
        <w:t>0x00000300</w:t>
      </w:r>
    </w:p>
    <w:p>
      <w:pPr>
        <w:pStyle w:val="CCode"/>
        <w:numPr>
          <w:ilvl w:val="0"/>
          <w:numId w:val="3"/>
        </w:numPr>
        <w:rPr/>
      </w:pPr>
      <w:r>
        <w:rPr/>
        <w:t>#define CKA_RESET_ON_INIT</w:t>
        <w:tab/>
        <w:t xml:space="preserve">      </w:t>
        <w:tab/>
        <w:tab/>
        <w:t>0x00000301</w:t>
      </w:r>
    </w:p>
    <w:p>
      <w:pPr>
        <w:pStyle w:val="CCode"/>
        <w:numPr>
          <w:ilvl w:val="0"/>
          <w:numId w:val="3"/>
        </w:numPr>
        <w:rPr>
          <w:lang w:val="de-CH"/>
        </w:rPr>
      </w:pPr>
      <w:r>
        <w:rPr>
          <w:lang w:val="de-CH"/>
        </w:rPr>
        <w:t>#define CKA_HAS_RESET</w:t>
        <w:tab/>
        <w:tab/>
        <w:t xml:space="preserve">      </w:t>
        <w:tab/>
        <w:tab/>
        <w:t>0x00000302</w:t>
      </w:r>
    </w:p>
    <w:p>
      <w:pPr>
        <w:pStyle w:val="CCode"/>
        <w:numPr>
          <w:ilvl w:val="0"/>
          <w:numId w:val="3"/>
        </w:numPr>
        <w:rPr>
          <w:lang w:val="de-CH"/>
        </w:rPr>
      </w:pPr>
      <w:r>
        <w:rPr>
          <w:lang w:val="de-CH"/>
        </w:rPr>
        <w:t>#define CKA_PIXEL_X</w:t>
        <w:tab/>
        <w:tab/>
        <w:tab/>
        <w:tab/>
        <w:tab/>
        <w:t>0x00000400</w:t>
      </w:r>
    </w:p>
    <w:p>
      <w:pPr>
        <w:pStyle w:val="CCode"/>
        <w:numPr>
          <w:ilvl w:val="0"/>
          <w:numId w:val="3"/>
        </w:numPr>
        <w:rPr>
          <w:lang w:val="de-CH"/>
        </w:rPr>
      </w:pPr>
      <w:r>
        <w:rPr>
          <w:lang w:val="de-CH"/>
        </w:rPr>
        <w:t>#define CKA_PIXEL_Y</w:t>
        <w:tab/>
        <w:tab/>
        <w:tab/>
        <w:tab/>
        <w:tab/>
        <w:t>0x00000401</w:t>
      </w:r>
    </w:p>
    <w:p>
      <w:pPr>
        <w:pStyle w:val="CCode"/>
        <w:numPr>
          <w:ilvl w:val="0"/>
          <w:numId w:val="3"/>
        </w:numPr>
        <w:rPr/>
      </w:pPr>
      <w:r>
        <w:rPr/>
        <w:t>#define CKA_RESOLUTION</w:t>
        <w:tab/>
        <w:tab/>
        <w:tab/>
        <w:tab/>
        <w:t>0x00000402</w:t>
      </w:r>
    </w:p>
    <w:p>
      <w:pPr>
        <w:pStyle w:val="CCode"/>
        <w:numPr>
          <w:ilvl w:val="0"/>
          <w:numId w:val="3"/>
        </w:numPr>
        <w:rPr/>
      </w:pPr>
      <w:r>
        <w:rPr/>
        <w:t>#define CKA_CHAR_ROWS</w:t>
        <w:tab/>
        <w:tab/>
        <w:tab/>
        <w:tab/>
        <w:tab/>
        <w:t>0x00000403</w:t>
      </w:r>
    </w:p>
    <w:p>
      <w:pPr>
        <w:pStyle w:val="CCode"/>
        <w:numPr>
          <w:ilvl w:val="0"/>
          <w:numId w:val="3"/>
        </w:numPr>
        <w:rPr/>
      </w:pPr>
      <w:r>
        <w:rPr/>
        <w:t>#define CKA_CHAR_COLUMNS</w:t>
        <w:tab/>
        <w:tab/>
        <w:tab/>
        <w:tab/>
        <w:t>0x00000404</w:t>
      </w:r>
    </w:p>
    <w:p>
      <w:pPr>
        <w:pStyle w:val="CCode"/>
        <w:numPr>
          <w:ilvl w:val="0"/>
          <w:numId w:val="3"/>
        </w:numPr>
        <w:rPr/>
      </w:pPr>
      <w:r>
        <w:rPr/>
        <w:t>#define CKA_COLOR</w:t>
        <w:tab/>
        <w:tab/>
        <w:tab/>
        <w:tab/>
        <w:tab/>
        <w:t>0x00000405</w:t>
      </w:r>
    </w:p>
    <w:p>
      <w:pPr>
        <w:pStyle w:val="CCode"/>
        <w:numPr>
          <w:ilvl w:val="0"/>
          <w:numId w:val="3"/>
        </w:numPr>
        <w:rPr/>
      </w:pPr>
      <w:r>
        <w:rPr/>
        <w:t>#define CKA_BITS_PER_PIXEL</w:t>
        <w:tab/>
        <w:tab/>
        <w:tab/>
        <w:tab/>
        <w:t>0x00000406</w:t>
      </w:r>
    </w:p>
    <w:p>
      <w:pPr>
        <w:pStyle w:val="CCode"/>
        <w:numPr>
          <w:ilvl w:val="0"/>
          <w:numId w:val="3"/>
        </w:numPr>
        <w:rPr/>
      </w:pPr>
      <w:r>
        <w:rPr/>
        <w:t>#define CKA_CHAR_SETS</w:t>
        <w:tab/>
        <w:tab/>
        <w:tab/>
        <w:tab/>
        <w:tab/>
        <w:t>0x00000480</w:t>
      </w:r>
    </w:p>
    <w:p>
      <w:pPr>
        <w:pStyle w:val="CCode"/>
        <w:numPr>
          <w:ilvl w:val="0"/>
          <w:numId w:val="3"/>
        </w:numPr>
        <w:rPr/>
      </w:pPr>
      <w:r>
        <w:rPr/>
        <w:t>#define CKA_ENCODING_METHODS</w:t>
        <w:tab/>
        <w:tab/>
        <w:tab/>
        <w:t>0x00000481</w:t>
      </w:r>
    </w:p>
    <w:p>
      <w:pPr>
        <w:pStyle w:val="CCode"/>
        <w:numPr>
          <w:ilvl w:val="0"/>
          <w:numId w:val="3"/>
        </w:numPr>
        <w:rPr/>
      </w:pPr>
      <w:r>
        <w:rPr/>
        <w:t>#define CKA_MIME_TYPES</w:t>
        <w:tab/>
        <w:tab/>
        <w:tab/>
        <w:tab/>
        <w:t>0x00000482</w:t>
      </w:r>
    </w:p>
    <w:p>
      <w:pPr>
        <w:pStyle w:val="CCode"/>
        <w:numPr>
          <w:ilvl w:val="0"/>
          <w:numId w:val="3"/>
        </w:numPr>
        <w:rPr/>
      </w:pPr>
      <w:r>
        <w:rPr/>
        <w:t>#define CKA_MECHANISM_TYPE</w:t>
        <w:tab/>
        <w:tab/>
        <w:tab/>
        <w:tab/>
        <w:t>0x00000500</w:t>
      </w:r>
    </w:p>
    <w:p>
      <w:pPr>
        <w:pStyle w:val="CCode"/>
        <w:numPr>
          <w:ilvl w:val="0"/>
          <w:numId w:val="3"/>
        </w:numPr>
        <w:rPr/>
      </w:pPr>
      <w:r>
        <w:rPr/>
        <w:t>#define CKA_REQUIRED_CMS_ATTRIBUTES</w:t>
        <w:tab/>
        <w:tab/>
        <w:t>0x00000501</w:t>
      </w:r>
    </w:p>
    <w:p>
      <w:pPr>
        <w:pStyle w:val="CCode"/>
        <w:numPr>
          <w:ilvl w:val="0"/>
          <w:numId w:val="3"/>
        </w:numPr>
        <w:rPr/>
      </w:pPr>
      <w:r>
        <w:rPr/>
        <w:t>#define CKA_DEFAULT_CMS_ATTRIBUTES</w:t>
        <w:tab/>
        <w:tab/>
        <w:t>0x00000502</w:t>
      </w:r>
    </w:p>
    <w:p>
      <w:pPr>
        <w:pStyle w:val="CCode"/>
        <w:numPr>
          <w:ilvl w:val="0"/>
          <w:numId w:val="3"/>
        </w:numPr>
        <w:rPr/>
      </w:pPr>
      <w:r>
        <w:rPr/>
        <w:t>#define CKA_SUPPORTED_CMS_ATTRIBUTES</w:t>
        <w:tab/>
        <w:tab/>
        <w:t>0x00000503</w:t>
      </w:r>
    </w:p>
    <w:p>
      <w:pPr>
        <w:pStyle w:val="CCode"/>
        <w:numPr>
          <w:ilvl w:val="0"/>
          <w:numId w:val="3"/>
        </w:numPr>
        <w:rPr/>
      </w:pPr>
      <w:r>
        <w:rPr/>
        <w:t>#define CKA_ALLOWED_MECHANISMS</w:t>
        <w:tab/>
        <w:tab/>
        <w:t>(CKF_ARRAY_ATTRIBUTE|0x00000600)</w:t>
      </w:r>
    </w:p>
    <w:p>
      <w:pPr>
        <w:pStyle w:val="CCode"/>
        <w:numPr>
          <w:ilvl w:val="0"/>
          <w:numId w:val="3"/>
        </w:numPr>
        <w:rPr/>
      </w:pPr>
      <w:r>
        <w:rPr/>
      </w:r>
    </w:p>
    <w:p>
      <w:pPr>
        <w:pStyle w:val="CCode"/>
        <w:numPr>
          <w:ilvl w:val="0"/>
          <w:numId w:val="3"/>
        </w:numPr>
        <w:rPr/>
      </w:pPr>
      <w:r>
        <w:rPr/>
        <w:t>#define CKA_VENDOR_DEFINED</w:t>
        <w:tab/>
        <w:tab/>
        <w:tab/>
        <w:tab/>
        <w:t>0x80000000</w:t>
      </w:r>
    </w:p>
    <w:p>
      <w:pPr>
        <w:pStyle w:val="Heading2"/>
        <w:numPr>
          <w:ilvl w:val="0"/>
          <w:numId w:val="0"/>
        </w:numPr>
        <w:rPr/>
      </w:pPr>
      <w:bookmarkStart w:id="3775" w:name="_Toc96126767"/>
      <w:bookmarkStart w:id="3776" w:name="_Toc516501072"/>
      <w:bookmarkStart w:id="3777" w:name="_Toc416960301"/>
      <w:bookmarkStart w:id="3778" w:name="_Toc395188055"/>
      <w:bookmarkStart w:id="3779" w:name="_Toc391471417"/>
      <w:bookmarkStart w:id="3780" w:name="_Toc370634704"/>
      <w:bookmarkStart w:id="3781" w:name="_Toc98037610"/>
      <w:bookmarkStart w:id="3782" w:name="_Toc98570773"/>
      <w:bookmarkStart w:id="3783" w:name="_Toc107130051"/>
      <w:bookmarkStart w:id="3784" w:name="_Toc107636285"/>
      <w:bookmarkStart w:id="3785" w:name="_Toc119999221"/>
      <w:bookmarkStart w:id="3786" w:name="_Toc122756460"/>
      <w:bookmarkStart w:id="3787" w:name="_Toc228807476"/>
      <w:bookmarkStart w:id="3788" w:name="_Toc228894922"/>
      <w:bookmarkEnd w:id="3776"/>
      <w:bookmarkEnd w:id="3777"/>
      <w:bookmarkEnd w:id="3778"/>
      <w:bookmarkEnd w:id="3779"/>
      <w:bookmarkEnd w:id="3780"/>
      <w:bookmarkEnd w:id="3781"/>
      <w:bookmarkEnd w:id="3782"/>
      <w:bookmarkEnd w:id="3783"/>
      <w:bookmarkEnd w:id="3784"/>
      <w:bookmarkEnd w:id="3785"/>
      <w:bookmarkEnd w:id="3786"/>
      <w:bookmarkEnd w:id="3787"/>
      <w:bookmarkEnd w:id="3788"/>
      <w:r>
        <w:rPr/>
        <w:t>B.7 Attribute constants</w:t>
      </w:r>
    </w:p>
    <w:p>
      <w:pPr>
        <w:pStyle w:val="CCode"/>
        <w:numPr>
          <w:ilvl w:val="0"/>
          <w:numId w:val="3"/>
        </w:numPr>
        <w:rPr/>
      </w:pPr>
      <w:r>
        <w:rPr/>
        <w:t>#define CK_OTP_FORMAT_DECIMAL</w:t>
        <w:tab/>
        <w:tab/>
        <w:tab/>
        <w:t>0UL</w:t>
      </w:r>
    </w:p>
    <w:p>
      <w:pPr>
        <w:pStyle w:val="CCode"/>
        <w:numPr>
          <w:ilvl w:val="0"/>
          <w:numId w:val="3"/>
        </w:numPr>
        <w:rPr/>
      </w:pPr>
      <w:r>
        <w:rPr/>
        <w:t>#define CK_OTP_FORMAT_HEXADECIMAL</w:t>
        <w:tab/>
        <w:tab/>
        <w:t>1UL</w:t>
      </w:r>
    </w:p>
    <w:p>
      <w:pPr>
        <w:pStyle w:val="CCode"/>
        <w:numPr>
          <w:ilvl w:val="0"/>
          <w:numId w:val="3"/>
        </w:numPr>
        <w:rPr/>
      </w:pPr>
      <w:r>
        <w:rPr/>
        <w:t>#define CK_OTP_FORMAT_ALPHANUMERIC</w:t>
        <w:tab/>
        <w:tab/>
        <w:t>2UL</w:t>
      </w:r>
    </w:p>
    <w:p>
      <w:pPr>
        <w:pStyle w:val="CCode"/>
        <w:numPr>
          <w:ilvl w:val="0"/>
          <w:numId w:val="3"/>
        </w:numPr>
        <w:rPr/>
      </w:pPr>
      <w:r>
        <w:rPr/>
        <w:t xml:space="preserve">#define CK_OTP_FORMAT_BINARY         </w:t>
        <w:tab/>
        <w:t>3UL</w:t>
      </w:r>
    </w:p>
    <w:p>
      <w:pPr>
        <w:pStyle w:val="CCode"/>
        <w:numPr>
          <w:ilvl w:val="0"/>
          <w:numId w:val="3"/>
        </w:numPr>
        <w:rPr/>
      </w:pPr>
      <w:r>
        <w:rPr/>
        <w:t>#define CK_OTP_PARAM_IGNORED</w:t>
        <w:tab/>
        <w:tab/>
        <w:tab/>
        <w:t>0UL</w:t>
      </w:r>
    </w:p>
    <w:p>
      <w:pPr>
        <w:pStyle w:val="CCode"/>
        <w:numPr>
          <w:ilvl w:val="0"/>
          <w:numId w:val="3"/>
        </w:numPr>
        <w:rPr/>
      </w:pPr>
      <w:r>
        <w:rPr/>
        <w:t>#define CK_OTP_PARAM_OPTIONAL</w:t>
        <w:tab/>
        <w:tab/>
        <w:tab/>
        <w:t>1UL</w:t>
      </w:r>
    </w:p>
    <w:p>
      <w:pPr>
        <w:pStyle w:val="CCode"/>
        <w:numPr>
          <w:ilvl w:val="0"/>
          <w:numId w:val="3"/>
        </w:numPr>
        <w:rPr/>
      </w:pPr>
      <w:r>
        <w:rPr/>
        <w:t>#define CK_OTP_PARAM_MANDATORY</w:t>
        <w:tab/>
        <w:tab/>
        <w:t xml:space="preserve"> </w:t>
        <w:tab/>
        <w:t>2UL</w:t>
      </w:r>
    </w:p>
    <w:p>
      <w:pPr>
        <w:pStyle w:val="Heading2"/>
        <w:numPr>
          <w:ilvl w:val="0"/>
          <w:numId w:val="0"/>
        </w:numPr>
        <w:ind w:left="576" w:hanging="576"/>
        <w:rPr/>
      </w:pPr>
      <w:bookmarkStart w:id="3789" w:name="_Toc107636287"/>
      <w:bookmarkStart w:id="3790" w:name="_Toc107130052"/>
      <w:bookmarkStart w:id="3791" w:name="_Toc98570774"/>
      <w:bookmarkStart w:id="3792" w:name="_Toc98037611"/>
      <w:bookmarkStart w:id="3793" w:name="_Toc516501073"/>
      <w:bookmarkStart w:id="3794" w:name="_Toc416960302"/>
      <w:bookmarkStart w:id="3795" w:name="_Toc395188056"/>
      <w:bookmarkStart w:id="3796" w:name="_Toc391471418"/>
      <w:bookmarkStart w:id="3797" w:name="_Toc370634705"/>
      <w:bookmarkStart w:id="3798" w:name="_Toc228894923"/>
      <w:bookmarkStart w:id="3799" w:name="_Toc228807477"/>
      <w:bookmarkStart w:id="3800" w:name="_Toc122756461"/>
      <w:bookmarkStart w:id="3801" w:name="_Toc119999222"/>
      <w:bookmarkStart w:id="3802" w:name="_Toc107636463"/>
      <w:bookmarkStart w:id="3803" w:name="_Toc107636286"/>
      <w:bookmarkEnd w:id="3802"/>
      <w:bookmarkEnd w:id="3803"/>
      <w:bookmarkEnd w:id="3793"/>
      <w:bookmarkEnd w:id="3794"/>
      <w:bookmarkEnd w:id="3795"/>
      <w:bookmarkEnd w:id="3796"/>
      <w:bookmarkEnd w:id="3797"/>
      <w:bookmarkEnd w:id="3798"/>
      <w:bookmarkEnd w:id="3799"/>
      <w:bookmarkEnd w:id="3800"/>
      <w:bookmarkEnd w:id="3801"/>
      <w:r>
        <w:rPr/>
        <w:t>B.8 Other constants</w:t>
      </w:r>
    </w:p>
    <w:p>
      <w:pPr>
        <w:pStyle w:val="CCode"/>
        <w:numPr>
          <w:ilvl w:val="0"/>
          <w:numId w:val="3"/>
        </w:numPr>
        <w:rPr/>
      </w:pPr>
      <w:r>
        <w:rPr/>
        <w:t>#define CK_OTP_VALUE</w:t>
        <w:tab/>
        <w:tab/>
        <w:tab/>
        <w:tab/>
        <w:tab/>
        <w:t>0UL</w:t>
      </w:r>
    </w:p>
    <w:p>
      <w:pPr>
        <w:pStyle w:val="CCode"/>
        <w:numPr>
          <w:ilvl w:val="0"/>
          <w:numId w:val="3"/>
        </w:numPr>
        <w:rPr/>
      </w:pPr>
      <w:r>
        <w:rPr/>
        <w:t>#define CK_OTP_PIN</w:t>
        <w:tab/>
        <w:tab/>
        <w:tab/>
        <w:tab/>
        <w:tab/>
        <w:t>1UL</w:t>
      </w:r>
    </w:p>
    <w:p>
      <w:pPr>
        <w:pStyle w:val="CCode"/>
        <w:numPr>
          <w:ilvl w:val="0"/>
          <w:numId w:val="3"/>
        </w:numPr>
        <w:rPr/>
      </w:pPr>
      <w:r>
        <w:rPr/>
        <w:t>#define CK_OTP_CHALLENGE</w:t>
        <w:tab/>
        <w:tab/>
        <w:tab/>
        <w:tab/>
        <w:t>2UL</w:t>
      </w:r>
    </w:p>
    <w:p>
      <w:pPr>
        <w:pStyle w:val="CCode"/>
        <w:numPr>
          <w:ilvl w:val="0"/>
          <w:numId w:val="3"/>
        </w:numPr>
        <w:rPr/>
      </w:pPr>
      <w:r>
        <w:rPr/>
        <w:t>#define CK_OTP_TIME</w:t>
        <w:tab/>
        <w:tab/>
        <w:tab/>
        <w:tab/>
        <w:tab/>
        <w:t>3UL</w:t>
      </w:r>
    </w:p>
    <w:p>
      <w:pPr>
        <w:pStyle w:val="CCode"/>
        <w:numPr>
          <w:ilvl w:val="0"/>
          <w:numId w:val="3"/>
        </w:numPr>
        <w:rPr/>
      </w:pPr>
      <w:r>
        <w:rPr/>
        <w:t>#define CK_OTP_COUNTER</w:t>
        <w:tab/>
        <w:tab/>
        <w:tab/>
        <w:tab/>
        <w:t>4UL</w:t>
      </w:r>
    </w:p>
    <w:p>
      <w:pPr>
        <w:pStyle w:val="CCode"/>
        <w:numPr>
          <w:ilvl w:val="0"/>
          <w:numId w:val="3"/>
        </w:numPr>
        <w:rPr/>
      </w:pPr>
      <w:r>
        <w:rPr/>
        <w:t>#define CK_OTP_FLAGS</w:t>
        <w:tab/>
        <w:tab/>
        <w:tab/>
        <w:tab/>
        <w:tab/>
        <w:t>5UL</w:t>
      </w:r>
    </w:p>
    <w:p>
      <w:pPr>
        <w:pStyle w:val="CCode"/>
        <w:numPr>
          <w:ilvl w:val="0"/>
          <w:numId w:val="3"/>
        </w:numPr>
        <w:rPr/>
      </w:pPr>
      <w:r>
        <w:rPr/>
        <w:t>#define CK_OTP_OUTPUT_LENGTH</w:t>
        <w:tab/>
        <w:tab/>
        <w:tab/>
        <w:t>6UL</w:t>
      </w:r>
    </w:p>
    <w:p>
      <w:pPr>
        <w:pStyle w:val="CCode"/>
        <w:numPr>
          <w:ilvl w:val="0"/>
          <w:numId w:val="3"/>
        </w:numPr>
        <w:rPr/>
      </w:pPr>
      <w:r>
        <w:rPr/>
        <w:t xml:space="preserve">#define CK_OTP_FORMAT                </w:t>
        <w:tab/>
        <w:t>7UL</w:t>
      </w:r>
    </w:p>
    <w:p>
      <w:pPr>
        <w:pStyle w:val="CCode"/>
        <w:numPr>
          <w:ilvl w:val="0"/>
          <w:numId w:val="3"/>
        </w:numPr>
        <w:rPr/>
      </w:pPr>
      <w:r>
        <w:rPr/>
        <w:t>#define CKF_NEXT_OTP</w:t>
        <w:tab/>
        <w:tab/>
        <w:tab/>
        <w:tab/>
        <w:tab/>
        <w:t>0x00000001UL</w:t>
      </w:r>
    </w:p>
    <w:p>
      <w:pPr>
        <w:pStyle w:val="CCode"/>
        <w:numPr>
          <w:ilvl w:val="0"/>
          <w:numId w:val="3"/>
        </w:numPr>
        <w:rPr/>
      </w:pPr>
      <w:r>
        <w:rPr/>
        <w:t>#define CKF_EXCLUDE_TIME</w:t>
        <w:tab/>
        <w:tab/>
        <w:tab/>
        <w:tab/>
        <w:t>0x00000002UL</w:t>
      </w:r>
    </w:p>
    <w:p>
      <w:pPr>
        <w:pStyle w:val="CCode"/>
        <w:numPr>
          <w:ilvl w:val="0"/>
          <w:numId w:val="3"/>
        </w:numPr>
        <w:rPr/>
      </w:pPr>
      <w:r>
        <w:rPr/>
        <w:t>#define CKF_EXCLUDE_COUNTER</w:t>
        <w:tab/>
        <w:tab/>
        <w:tab/>
        <w:t>0x00000004UL</w:t>
      </w:r>
    </w:p>
    <w:p>
      <w:pPr>
        <w:pStyle w:val="CCode"/>
        <w:numPr>
          <w:ilvl w:val="0"/>
          <w:numId w:val="3"/>
        </w:numPr>
        <w:rPr/>
      </w:pPr>
      <w:r>
        <w:rPr/>
        <w:t>#define CKF_EXCLUDE_CHALLENGE</w:t>
        <w:tab/>
        <w:tab/>
        <w:tab/>
        <w:t>0x00000008UL</w:t>
      </w:r>
    </w:p>
    <w:p>
      <w:pPr>
        <w:pStyle w:val="CCode"/>
        <w:numPr>
          <w:ilvl w:val="0"/>
          <w:numId w:val="3"/>
        </w:numPr>
        <w:rPr/>
      </w:pPr>
      <w:r>
        <w:rPr/>
        <w:t>#define CKF_EXCLUDE_PIN</w:t>
        <w:tab/>
        <w:tab/>
        <w:tab/>
        <w:tab/>
        <w:t>0x00000010UL</w:t>
      </w:r>
    </w:p>
    <w:p>
      <w:pPr>
        <w:pStyle w:val="CCode"/>
        <w:numPr>
          <w:ilvl w:val="0"/>
          <w:numId w:val="3"/>
        </w:numPr>
        <w:rPr/>
      </w:pPr>
      <w:r>
        <w:rPr/>
        <w:t xml:space="preserve">#define CKF_USER_FRIENDLY_OTP        </w:t>
        <w:tab/>
        <w:t>0x00000020UL</w:t>
      </w:r>
    </w:p>
    <w:p>
      <w:pPr>
        <w:pStyle w:val="Heading2"/>
        <w:numPr>
          <w:ilvl w:val="0"/>
          <w:numId w:val="0"/>
        </w:numPr>
        <w:ind w:left="576" w:hanging="576"/>
        <w:rPr/>
      </w:pPr>
      <w:bookmarkStart w:id="3804" w:name="_Toc516501074"/>
      <w:bookmarkStart w:id="3805" w:name="_Toc416960303"/>
      <w:bookmarkStart w:id="3806" w:name="_Toc395188057"/>
      <w:bookmarkStart w:id="3807" w:name="_Toc391471419"/>
      <w:bookmarkStart w:id="3808" w:name="_Toc370634706"/>
      <w:bookmarkStart w:id="3809" w:name="_Toc119999223"/>
      <w:bookmarkStart w:id="3810" w:name="_Toc122756462"/>
      <w:bookmarkStart w:id="3811" w:name="_Toc228807478"/>
      <w:bookmarkStart w:id="3812" w:name="_Toc228894924"/>
      <w:bookmarkEnd w:id="3804"/>
      <w:bookmarkEnd w:id="3805"/>
      <w:bookmarkEnd w:id="3806"/>
      <w:bookmarkEnd w:id="3807"/>
      <w:bookmarkEnd w:id="3808"/>
      <w:bookmarkEnd w:id="3809"/>
      <w:bookmarkEnd w:id="3810"/>
      <w:bookmarkEnd w:id="3811"/>
      <w:bookmarkEnd w:id="3812"/>
      <w:r>
        <w:rPr/>
        <w:t>B.9 Notifications</w:t>
      </w:r>
    </w:p>
    <w:p>
      <w:pPr>
        <w:pStyle w:val="CCode"/>
        <w:numPr>
          <w:ilvl w:val="0"/>
          <w:numId w:val="3"/>
        </w:numPr>
        <w:rPr/>
      </w:pPr>
      <w:r>
        <w:rPr/>
        <w:t xml:space="preserve">#define CKN_OTP_CHANGED              </w:t>
        <w:tab/>
        <w:t>1UL</w:t>
      </w:r>
    </w:p>
    <w:p>
      <w:pPr>
        <w:pStyle w:val="Heading2"/>
        <w:numPr>
          <w:ilvl w:val="0"/>
          <w:numId w:val="0"/>
        </w:numPr>
        <w:ind w:left="576" w:hanging="576"/>
        <w:rPr/>
      </w:pPr>
      <w:bookmarkStart w:id="3813" w:name="_Toc96126767"/>
      <w:bookmarkStart w:id="3814" w:name="_Toc107636287"/>
      <w:bookmarkStart w:id="3815" w:name="_Toc107130052"/>
      <w:bookmarkStart w:id="3816" w:name="_Toc98570774"/>
      <w:bookmarkStart w:id="3817" w:name="_Toc98037611"/>
      <w:bookmarkStart w:id="3818" w:name="_Toc516501075"/>
      <w:bookmarkStart w:id="3819" w:name="_Toc416960304"/>
      <w:bookmarkStart w:id="3820" w:name="_Toc395188058"/>
      <w:bookmarkStart w:id="3821" w:name="_Toc391471420"/>
      <w:bookmarkStart w:id="3822" w:name="_Toc370634707"/>
      <w:bookmarkStart w:id="3823" w:name="_Toc119999224"/>
      <w:bookmarkStart w:id="3824" w:name="_Toc122756463"/>
      <w:bookmarkStart w:id="3825" w:name="_Toc228807479"/>
      <w:bookmarkStart w:id="3826" w:name="_Toc228894925"/>
      <w:r>
        <w:rPr/>
        <w:t>B.10 Return values</w:t>
      </w:r>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r>
        <w:rPr/>
        <w:tab/>
        <w:tab/>
        <w:tab/>
      </w:r>
    </w:p>
    <w:p>
      <w:pPr>
        <w:pStyle w:val="CCode"/>
        <w:numPr>
          <w:ilvl w:val="0"/>
          <w:numId w:val="3"/>
        </w:numPr>
        <w:rPr/>
      </w:pPr>
      <w:r>
        <w:rPr/>
        <w:t>#define CKR_OK</w:t>
        <w:tab/>
        <w:tab/>
        <w:tab/>
        <w:tab/>
        <w:t xml:space="preserve">      </w:t>
        <w:tab/>
        <w:t>0x00000000</w:t>
      </w:r>
    </w:p>
    <w:p>
      <w:pPr>
        <w:pStyle w:val="CCode"/>
        <w:numPr>
          <w:ilvl w:val="0"/>
          <w:numId w:val="3"/>
        </w:numPr>
        <w:rPr/>
      </w:pPr>
      <w:r>
        <w:rPr/>
        <w:t>#define CKR_CANCEL</w:t>
        <w:tab/>
        <w:tab/>
        <w:tab/>
        <w:t xml:space="preserve">      </w:t>
        <w:tab/>
        <w:t>0x00000001</w:t>
      </w:r>
    </w:p>
    <w:p>
      <w:pPr>
        <w:pStyle w:val="CCode"/>
        <w:numPr>
          <w:ilvl w:val="0"/>
          <w:numId w:val="3"/>
        </w:numPr>
        <w:rPr/>
      </w:pPr>
      <w:r>
        <w:rPr/>
        <w:t>#define CKR_HOST_MEMORY</w:t>
        <w:tab/>
        <w:tab/>
        <w:tab/>
        <w:t xml:space="preserve">     0x00000002</w:t>
      </w:r>
    </w:p>
    <w:p>
      <w:pPr>
        <w:pStyle w:val="CCode"/>
        <w:numPr>
          <w:ilvl w:val="0"/>
          <w:numId w:val="3"/>
        </w:numPr>
        <w:rPr/>
      </w:pPr>
      <w:r>
        <w:rPr/>
        <w:t>#define CKR_SLOT_ID_INVALID</w:t>
        <w:tab/>
        <w:tab/>
        <w:t xml:space="preserve">     0x00000003</w:t>
      </w:r>
    </w:p>
    <w:p>
      <w:pPr>
        <w:pStyle w:val="CCode"/>
        <w:numPr>
          <w:ilvl w:val="0"/>
          <w:numId w:val="3"/>
        </w:numPr>
        <w:rPr/>
      </w:pPr>
      <w:r>
        <w:rPr/>
        <w:t>#define CKR_GENERAL_ERROR</w:t>
        <w:tab/>
        <w:tab/>
        <w:t xml:space="preserve">      </w:t>
        <w:tab/>
        <w:t>0x00000005</w:t>
      </w:r>
    </w:p>
    <w:p>
      <w:pPr>
        <w:pStyle w:val="CCode"/>
        <w:numPr>
          <w:ilvl w:val="0"/>
          <w:numId w:val="3"/>
        </w:numPr>
        <w:rPr/>
      </w:pPr>
      <w:r>
        <w:rPr/>
        <w:t>#define CKR_FUNCTION_FAILED</w:t>
        <w:tab/>
        <w:tab/>
        <w:t xml:space="preserve">     0x00000006</w:t>
      </w:r>
    </w:p>
    <w:p>
      <w:pPr>
        <w:pStyle w:val="CCode"/>
        <w:numPr>
          <w:ilvl w:val="0"/>
          <w:numId w:val="3"/>
        </w:numPr>
        <w:rPr/>
      </w:pPr>
      <w:r>
        <w:rPr/>
        <w:t>#define CKR_ARGUMENTS_BAD</w:t>
        <w:tab/>
        <w:tab/>
        <w:t xml:space="preserve">      </w:t>
        <w:tab/>
        <w:t>0x00000007</w:t>
      </w:r>
    </w:p>
    <w:p>
      <w:pPr>
        <w:pStyle w:val="CCode"/>
        <w:numPr>
          <w:ilvl w:val="0"/>
          <w:numId w:val="3"/>
        </w:numPr>
        <w:rPr/>
      </w:pPr>
      <w:r>
        <w:rPr/>
        <w:t>#define CKR_NO_EVENT</w:t>
        <w:tab/>
        <w:tab/>
        <w:tab/>
        <w:t xml:space="preserve">      </w:t>
        <w:tab/>
        <w:t>0x00000008</w:t>
      </w:r>
    </w:p>
    <w:p>
      <w:pPr>
        <w:pStyle w:val="CCode"/>
        <w:numPr>
          <w:ilvl w:val="0"/>
          <w:numId w:val="3"/>
        </w:numPr>
        <w:rPr/>
      </w:pPr>
      <w:r>
        <w:rPr/>
        <w:t>#define CKR_NEED_TO_CREATE_THREADS</w:t>
        <w:tab/>
        <w:t xml:space="preserve">     0x00000009</w:t>
      </w:r>
    </w:p>
    <w:p>
      <w:pPr>
        <w:pStyle w:val="CCode"/>
        <w:numPr>
          <w:ilvl w:val="0"/>
          <w:numId w:val="3"/>
        </w:numPr>
        <w:rPr/>
      </w:pPr>
      <w:r>
        <w:rPr/>
        <w:t>#define CKR_CANT_LOCK</w:t>
        <w:tab/>
        <w:tab/>
        <w:tab/>
        <w:t xml:space="preserve">      </w:t>
        <w:tab/>
        <w:t>0x0000000A</w:t>
      </w:r>
    </w:p>
    <w:p>
      <w:pPr>
        <w:pStyle w:val="CCode"/>
        <w:numPr>
          <w:ilvl w:val="0"/>
          <w:numId w:val="3"/>
        </w:numPr>
        <w:rPr/>
      </w:pPr>
      <w:r>
        <w:rPr/>
        <w:t>#define CKR_ATTRIBUTE_READ_ONLY</w:t>
        <w:tab/>
        <w:tab/>
        <w:t xml:space="preserve">     0x00000010</w:t>
      </w:r>
    </w:p>
    <w:p>
      <w:pPr>
        <w:pStyle w:val="CCode"/>
        <w:numPr>
          <w:ilvl w:val="0"/>
          <w:numId w:val="3"/>
        </w:numPr>
        <w:rPr/>
      </w:pPr>
      <w:r>
        <w:rPr/>
        <w:t>#define CKR_ATTRIBUTE_SENSITIVE</w:t>
        <w:tab/>
        <w:tab/>
        <w:t xml:space="preserve">     0x00000011</w:t>
      </w:r>
    </w:p>
    <w:p>
      <w:pPr>
        <w:pStyle w:val="CCode"/>
        <w:numPr>
          <w:ilvl w:val="0"/>
          <w:numId w:val="3"/>
        </w:numPr>
        <w:rPr/>
      </w:pPr>
      <w:r>
        <w:rPr/>
        <w:t>#define CKR_ATTRIBUTE_TYPE_INVALID</w:t>
        <w:tab/>
        <w:t xml:space="preserve">     0x00000012</w:t>
      </w:r>
    </w:p>
    <w:p>
      <w:pPr>
        <w:pStyle w:val="CCode"/>
        <w:numPr>
          <w:ilvl w:val="0"/>
          <w:numId w:val="3"/>
        </w:numPr>
        <w:rPr/>
      </w:pPr>
      <w:r>
        <w:rPr/>
        <w:t>#define CKR_ATTRIBUTE_VALUE_INVALID</w:t>
        <w:tab/>
        <w:t xml:space="preserve">     0x00000013</w:t>
      </w:r>
    </w:p>
    <w:p>
      <w:pPr>
        <w:pStyle w:val="CCode"/>
        <w:numPr>
          <w:ilvl w:val="0"/>
          <w:numId w:val="3"/>
        </w:numPr>
        <w:rPr/>
      </w:pPr>
      <w:r>
        <w:rPr/>
        <w:t>#define CKR_ACTION_PROHIBITED</w:t>
        <w:tab/>
        <w:tab/>
        <w:t xml:space="preserve">     0x0000001B</w:t>
      </w:r>
    </w:p>
    <w:p>
      <w:pPr>
        <w:pStyle w:val="CCode"/>
        <w:numPr>
          <w:ilvl w:val="0"/>
          <w:numId w:val="3"/>
        </w:numPr>
        <w:rPr/>
      </w:pPr>
      <w:r>
        <w:rPr/>
        <w:t>#define CKR_DATA_INVALID</w:t>
        <w:tab/>
        <w:tab/>
        <w:t xml:space="preserve">     </w:t>
        <w:tab/>
        <w:t>0x00000020</w:t>
      </w:r>
    </w:p>
    <w:p>
      <w:pPr>
        <w:pStyle w:val="CCode"/>
        <w:numPr>
          <w:ilvl w:val="0"/>
          <w:numId w:val="3"/>
        </w:numPr>
        <w:rPr/>
      </w:pPr>
      <w:r>
        <w:rPr/>
        <w:t>#define CKR_DATA_LEN_RANGE</w:t>
        <w:tab/>
        <w:tab/>
        <w:t xml:space="preserve">      </w:t>
        <w:tab/>
        <w:t>0x00000021</w:t>
      </w:r>
    </w:p>
    <w:p>
      <w:pPr>
        <w:pStyle w:val="CCode"/>
        <w:numPr>
          <w:ilvl w:val="0"/>
          <w:numId w:val="3"/>
        </w:numPr>
        <w:rPr/>
      </w:pPr>
      <w:r>
        <w:rPr/>
        <w:t>#define CKR_DEVICE_ERROR</w:t>
        <w:tab/>
        <w:tab/>
        <w:t xml:space="preserve">      </w:t>
        <w:tab/>
        <w:t>0x00000030</w:t>
      </w:r>
    </w:p>
    <w:p>
      <w:pPr>
        <w:pStyle w:val="CCode"/>
        <w:numPr>
          <w:ilvl w:val="0"/>
          <w:numId w:val="3"/>
        </w:numPr>
        <w:rPr/>
      </w:pPr>
      <w:r>
        <w:rPr/>
        <w:t>#define CKR_DEVICE_MEMORY</w:t>
        <w:tab/>
        <w:tab/>
        <w:t xml:space="preserve">      </w:t>
        <w:tab/>
        <w:t>0x00000031</w:t>
      </w:r>
    </w:p>
    <w:p>
      <w:pPr>
        <w:pStyle w:val="CCode"/>
        <w:numPr>
          <w:ilvl w:val="0"/>
          <w:numId w:val="3"/>
        </w:numPr>
        <w:rPr/>
      </w:pPr>
      <w:r>
        <w:rPr/>
        <w:t>#define CKR_DEVICE_REMOVED</w:t>
        <w:tab/>
        <w:tab/>
        <w:t xml:space="preserve">      </w:t>
        <w:tab/>
        <w:t>0x00000032</w:t>
      </w:r>
    </w:p>
    <w:p>
      <w:pPr>
        <w:pStyle w:val="CCode"/>
        <w:numPr>
          <w:ilvl w:val="0"/>
          <w:numId w:val="3"/>
        </w:numPr>
        <w:rPr/>
      </w:pPr>
      <w:r>
        <w:rPr/>
        <w:t>#define CKR_ENCRYPTED_DATA_INVALID</w:t>
        <w:tab/>
        <w:t xml:space="preserve">     0x00000040</w:t>
      </w:r>
    </w:p>
    <w:p>
      <w:pPr>
        <w:pStyle w:val="CCode"/>
        <w:numPr>
          <w:ilvl w:val="0"/>
          <w:numId w:val="3"/>
        </w:numPr>
        <w:rPr/>
      </w:pPr>
      <w:r>
        <w:rPr/>
        <w:t>#define CKR_ENCRYPTED_DATA_LEN_RANGE</w:t>
        <w:tab/>
        <w:t xml:space="preserve">     0x00000041</w:t>
      </w:r>
    </w:p>
    <w:p>
      <w:pPr>
        <w:pStyle w:val="CCode"/>
        <w:numPr>
          <w:ilvl w:val="0"/>
          <w:numId w:val="3"/>
        </w:numPr>
        <w:rPr/>
      </w:pPr>
      <w:r>
        <w:rPr/>
        <w:t>#define CKR_FUNCTION_CANCELED</w:t>
        <w:tab/>
        <w:tab/>
        <w:t xml:space="preserve">     0x00000050</w:t>
      </w:r>
    </w:p>
    <w:p>
      <w:pPr>
        <w:pStyle w:val="CCode"/>
        <w:numPr>
          <w:ilvl w:val="0"/>
          <w:numId w:val="3"/>
        </w:numPr>
        <w:rPr/>
      </w:pPr>
      <w:r>
        <w:rPr/>
        <w:t>#define CKR_FUNCTION_NOT_PARALLEL</w:t>
        <w:tab/>
        <w:t xml:space="preserve">     0x00000051</w:t>
      </w:r>
    </w:p>
    <w:p>
      <w:pPr>
        <w:pStyle w:val="CCode"/>
        <w:numPr>
          <w:ilvl w:val="0"/>
          <w:numId w:val="3"/>
        </w:numPr>
        <w:rPr/>
      </w:pPr>
      <w:r>
        <w:rPr/>
        <w:t>#define CKR_FUNCTION_NOT_SUPPORTED</w:t>
        <w:tab/>
        <w:t xml:space="preserve">     0x00000054</w:t>
      </w:r>
    </w:p>
    <w:p>
      <w:pPr>
        <w:pStyle w:val="CCode"/>
        <w:numPr>
          <w:ilvl w:val="0"/>
          <w:numId w:val="3"/>
        </w:numPr>
        <w:rPr/>
      </w:pPr>
      <w:r>
        <w:rPr/>
        <w:t>#define CKR_KEY_HANDLE_INVALID</w:t>
        <w:tab/>
        <w:tab/>
        <w:t xml:space="preserve">     0x00000060</w:t>
      </w:r>
    </w:p>
    <w:p>
      <w:pPr>
        <w:pStyle w:val="CCode"/>
        <w:numPr>
          <w:ilvl w:val="0"/>
          <w:numId w:val="3"/>
        </w:numPr>
        <w:rPr/>
      </w:pPr>
      <w:r>
        <w:rPr/>
      </w:r>
    </w:p>
    <w:p>
      <w:pPr>
        <w:pStyle w:val="CCode"/>
        <w:numPr>
          <w:ilvl w:val="0"/>
          <w:numId w:val="3"/>
        </w:numPr>
        <w:rPr/>
      </w:pPr>
      <w:r>
        <w:rPr/>
        <w:t>#define CKR_KEY_SIZE_RANGE</w:t>
        <w:tab/>
        <w:tab/>
        <w:t xml:space="preserve">      </w:t>
        <w:tab/>
        <w:t>0x00000062</w:t>
      </w:r>
    </w:p>
    <w:p>
      <w:pPr>
        <w:pStyle w:val="CCode"/>
        <w:numPr>
          <w:ilvl w:val="0"/>
          <w:numId w:val="3"/>
        </w:numPr>
        <w:rPr/>
      </w:pPr>
      <w:r>
        <w:rPr/>
        <w:t>#define CKR_KEY_TYPE_INCONSISTENT</w:t>
        <w:tab/>
        <w:t xml:space="preserve">     0x00000063</w:t>
      </w:r>
    </w:p>
    <w:p>
      <w:pPr>
        <w:pStyle w:val="CCode"/>
        <w:numPr>
          <w:ilvl w:val="0"/>
          <w:numId w:val="3"/>
        </w:numPr>
        <w:rPr/>
      </w:pPr>
      <w:r>
        <w:rPr/>
        <w:t>#define CKR_KEY_NOT_NEEDED</w:t>
        <w:tab/>
        <w:tab/>
        <w:t xml:space="preserve">      </w:t>
        <w:tab/>
        <w:t>0x00000064</w:t>
      </w:r>
    </w:p>
    <w:p>
      <w:pPr>
        <w:pStyle w:val="CCode"/>
        <w:numPr>
          <w:ilvl w:val="0"/>
          <w:numId w:val="3"/>
        </w:numPr>
        <w:rPr/>
      </w:pPr>
      <w:r>
        <w:rPr/>
        <w:t>#define CKR_KEY_CHANGED</w:t>
        <w:tab/>
        <w:tab/>
        <w:tab/>
        <w:t xml:space="preserve">     0x00000065</w:t>
      </w:r>
    </w:p>
    <w:p>
      <w:pPr>
        <w:pStyle w:val="CCode"/>
        <w:numPr>
          <w:ilvl w:val="0"/>
          <w:numId w:val="3"/>
        </w:numPr>
        <w:rPr/>
      </w:pPr>
      <w:r>
        <w:rPr/>
        <w:t>#define CKR_KEY_NEEDED</w:t>
        <w:tab/>
        <w:tab/>
        <w:tab/>
        <w:t xml:space="preserve">     0x00000066</w:t>
      </w:r>
    </w:p>
    <w:p>
      <w:pPr>
        <w:pStyle w:val="CCode"/>
        <w:numPr>
          <w:ilvl w:val="0"/>
          <w:numId w:val="3"/>
        </w:numPr>
        <w:rPr/>
      </w:pPr>
      <w:r>
        <w:rPr/>
        <w:t>#define CKR_KEY_INDIGESTIBLE</w:t>
        <w:tab/>
        <w:tab/>
        <w:t xml:space="preserve">     0x00000067</w:t>
      </w:r>
    </w:p>
    <w:p>
      <w:pPr>
        <w:pStyle w:val="CCode"/>
        <w:numPr>
          <w:ilvl w:val="0"/>
          <w:numId w:val="3"/>
        </w:numPr>
        <w:rPr/>
      </w:pPr>
      <w:r>
        <w:rPr/>
        <w:t>#define CKR_KEY_FUNCTION_NOT_PERMITTED</w:t>
        <w:tab/>
        <w:t>0x00000068</w:t>
      </w:r>
    </w:p>
    <w:p>
      <w:pPr>
        <w:pStyle w:val="CCode"/>
        <w:numPr>
          <w:ilvl w:val="0"/>
          <w:numId w:val="3"/>
        </w:numPr>
        <w:rPr/>
      </w:pPr>
      <w:r>
        <w:rPr/>
        <w:t>#define CKR_KEY_NOT_WRAPPABLE</w:t>
        <w:tab/>
        <w:tab/>
        <w:t xml:space="preserve">     0x00000069</w:t>
      </w:r>
    </w:p>
    <w:p>
      <w:pPr>
        <w:pStyle w:val="CCode"/>
        <w:numPr>
          <w:ilvl w:val="0"/>
          <w:numId w:val="3"/>
        </w:numPr>
        <w:rPr/>
      </w:pPr>
      <w:r>
        <w:rPr/>
        <w:t>#define CKR_KEY_UNEXTRACTABLE</w:t>
        <w:tab/>
        <w:tab/>
        <w:t xml:space="preserve">     0x0000006A</w:t>
      </w:r>
    </w:p>
    <w:p>
      <w:pPr>
        <w:pStyle w:val="CCode"/>
        <w:numPr>
          <w:ilvl w:val="0"/>
          <w:numId w:val="3"/>
        </w:numPr>
        <w:rPr/>
      </w:pPr>
      <w:r>
        <w:rPr/>
        <w:t>#define CKR_MECHANISM_INVALID</w:t>
        <w:tab/>
        <w:tab/>
        <w:t xml:space="preserve">     0x00000070</w:t>
      </w:r>
    </w:p>
    <w:p>
      <w:pPr>
        <w:pStyle w:val="CCode"/>
        <w:numPr>
          <w:ilvl w:val="0"/>
          <w:numId w:val="3"/>
        </w:numPr>
        <w:rPr/>
      </w:pPr>
      <w:r>
        <w:rPr/>
        <w:t>#define CKR_MECHANISM_PARAM_INVALID</w:t>
        <w:tab/>
        <w:t xml:space="preserve">     0x00000071</w:t>
      </w:r>
    </w:p>
    <w:p>
      <w:pPr>
        <w:pStyle w:val="CCode"/>
        <w:numPr>
          <w:ilvl w:val="0"/>
          <w:numId w:val="3"/>
        </w:numPr>
        <w:rPr/>
      </w:pPr>
      <w:r>
        <w:rPr/>
        <w:t>#define CKR_OBJECT_HANDLE_INVALID</w:t>
        <w:tab/>
        <w:t xml:space="preserve">     0x00000082</w:t>
      </w:r>
    </w:p>
    <w:p>
      <w:pPr>
        <w:pStyle w:val="CCode"/>
        <w:numPr>
          <w:ilvl w:val="0"/>
          <w:numId w:val="3"/>
        </w:numPr>
        <w:rPr/>
      </w:pPr>
      <w:r>
        <w:rPr/>
        <w:t>#define CKR_OPERATION_ACTIVE</w:t>
        <w:tab/>
        <w:tab/>
        <w:t xml:space="preserve">     0x00000090</w:t>
      </w:r>
    </w:p>
    <w:p>
      <w:pPr>
        <w:pStyle w:val="CCode"/>
        <w:numPr>
          <w:ilvl w:val="0"/>
          <w:numId w:val="3"/>
        </w:numPr>
        <w:rPr/>
      </w:pPr>
      <w:r>
        <w:rPr/>
        <w:t>#define CKR_OPERATION_NOT_INITIALIZED</w:t>
        <w:tab/>
        <w:t>0x00000091</w:t>
      </w:r>
    </w:p>
    <w:p>
      <w:pPr>
        <w:pStyle w:val="CCode"/>
        <w:numPr>
          <w:ilvl w:val="0"/>
          <w:numId w:val="3"/>
        </w:numPr>
        <w:rPr/>
      </w:pPr>
      <w:r>
        <w:rPr/>
        <w:t>#define CKR_PIN_INCORRECT</w:t>
        <w:tab/>
        <w:tab/>
        <w:t xml:space="preserve">      </w:t>
        <w:tab/>
        <w:t>0x000000A0</w:t>
      </w:r>
    </w:p>
    <w:p>
      <w:pPr>
        <w:pStyle w:val="CCode"/>
        <w:numPr>
          <w:ilvl w:val="0"/>
          <w:numId w:val="3"/>
        </w:numPr>
        <w:rPr/>
      </w:pPr>
      <w:r>
        <w:rPr/>
        <w:t>#define CKR_PIN_INVALID</w:t>
        <w:tab/>
        <w:tab/>
        <w:tab/>
        <w:t xml:space="preserve">     0x000000A1</w:t>
      </w:r>
    </w:p>
    <w:p>
      <w:pPr>
        <w:pStyle w:val="CCode"/>
        <w:numPr>
          <w:ilvl w:val="0"/>
          <w:numId w:val="3"/>
        </w:numPr>
        <w:rPr/>
      </w:pPr>
      <w:r>
        <w:rPr/>
        <w:t>#define CKR_PIN_LEN_RANGE</w:t>
        <w:tab/>
        <w:tab/>
        <w:t xml:space="preserve">      </w:t>
        <w:tab/>
        <w:t>0x000000A2</w:t>
      </w:r>
    </w:p>
    <w:p>
      <w:pPr>
        <w:pStyle w:val="CCode"/>
        <w:numPr>
          <w:ilvl w:val="0"/>
          <w:numId w:val="3"/>
        </w:numPr>
        <w:rPr/>
      </w:pPr>
      <w:r>
        <w:rPr/>
        <w:t>#define CKR_PIN_EXPIRED</w:t>
        <w:tab/>
        <w:tab/>
        <w:tab/>
        <w:t xml:space="preserve">     0x000000A3</w:t>
      </w:r>
    </w:p>
    <w:p>
      <w:pPr>
        <w:pStyle w:val="CCode"/>
        <w:numPr>
          <w:ilvl w:val="0"/>
          <w:numId w:val="3"/>
        </w:numPr>
        <w:rPr/>
      </w:pPr>
      <w:r>
        <w:rPr/>
        <w:t>#define CKR_PIN_LOCKED</w:t>
        <w:tab/>
        <w:tab/>
        <w:tab/>
        <w:t xml:space="preserve">     0x000000A4</w:t>
      </w:r>
    </w:p>
    <w:p>
      <w:pPr>
        <w:pStyle w:val="CCode"/>
        <w:numPr>
          <w:ilvl w:val="0"/>
          <w:numId w:val="3"/>
        </w:numPr>
        <w:rPr/>
      </w:pPr>
      <w:r>
        <w:rPr/>
        <w:t>#define CKR_SESSION_CLOSED</w:t>
        <w:tab/>
        <w:tab/>
        <w:t xml:space="preserve">      </w:t>
        <w:tab/>
        <w:t>0x000000B0</w:t>
      </w:r>
    </w:p>
    <w:p>
      <w:pPr>
        <w:pStyle w:val="CCode"/>
        <w:numPr>
          <w:ilvl w:val="0"/>
          <w:numId w:val="3"/>
        </w:numPr>
        <w:rPr/>
      </w:pPr>
      <w:r>
        <w:rPr/>
        <w:t>#define CKR_SESSION_COUNT</w:t>
        <w:tab/>
        <w:tab/>
        <w:t xml:space="preserve">      </w:t>
        <w:tab/>
        <w:t>0x000000B1</w:t>
      </w:r>
    </w:p>
    <w:p>
      <w:pPr>
        <w:pStyle w:val="CCode"/>
        <w:numPr>
          <w:ilvl w:val="0"/>
          <w:numId w:val="3"/>
        </w:numPr>
        <w:rPr/>
      </w:pPr>
      <w:r>
        <w:rPr/>
        <w:t>#define CKR_SESSION_HANDLE_INVALID</w:t>
        <w:tab/>
        <w:t xml:space="preserve">     0x000000B3</w:t>
      </w:r>
    </w:p>
    <w:p>
      <w:pPr>
        <w:pStyle w:val="CCode"/>
        <w:numPr>
          <w:ilvl w:val="0"/>
          <w:numId w:val="3"/>
        </w:numPr>
        <w:rPr/>
      </w:pPr>
      <w:r>
        <w:rPr/>
        <w:t>#define CKR_SESSION_PARALLEL_NOT_SUPPORTED 0x000000B4</w:t>
      </w:r>
    </w:p>
    <w:p>
      <w:pPr>
        <w:pStyle w:val="CCode"/>
        <w:numPr>
          <w:ilvl w:val="0"/>
          <w:numId w:val="3"/>
        </w:numPr>
        <w:rPr/>
      </w:pPr>
      <w:r>
        <w:rPr/>
        <w:t>#define CKR_SESSION_READ_ONLY</w:t>
        <w:tab/>
        <w:tab/>
        <w:t xml:space="preserve">     0x000000B5</w:t>
      </w:r>
    </w:p>
    <w:p>
      <w:pPr>
        <w:pStyle w:val="CCode"/>
        <w:numPr>
          <w:ilvl w:val="0"/>
          <w:numId w:val="3"/>
        </w:numPr>
        <w:rPr/>
      </w:pPr>
      <w:r>
        <w:rPr/>
        <w:t>#define CKR_SESSION_EXISTS</w:t>
        <w:tab/>
        <w:tab/>
        <w:t xml:space="preserve">      </w:t>
        <w:tab/>
        <w:t>0x000000B6</w:t>
      </w:r>
    </w:p>
    <w:p>
      <w:pPr>
        <w:pStyle w:val="CCode"/>
        <w:numPr>
          <w:ilvl w:val="0"/>
          <w:numId w:val="3"/>
        </w:numPr>
        <w:rPr/>
      </w:pPr>
      <w:r>
        <w:rPr/>
        <w:t>#define CKR_SESSION_READ_ONLY_EXISTS</w:t>
        <w:tab/>
        <w:t xml:space="preserve">     0x000000B7</w:t>
      </w:r>
    </w:p>
    <w:p>
      <w:pPr>
        <w:pStyle w:val="CCode"/>
        <w:numPr>
          <w:ilvl w:val="0"/>
          <w:numId w:val="3"/>
        </w:numPr>
        <w:rPr/>
      </w:pPr>
      <w:r>
        <w:rPr/>
        <w:t>#define CKR_SESSION_READ_WRITE_SO_EXISTS</w:t>
        <w:tab/>
        <w:t>0x000000B8</w:t>
      </w:r>
    </w:p>
    <w:p>
      <w:pPr>
        <w:pStyle w:val="CCode"/>
        <w:numPr>
          <w:ilvl w:val="0"/>
          <w:numId w:val="3"/>
        </w:numPr>
        <w:rPr/>
      </w:pPr>
      <w:r>
        <w:rPr/>
      </w:r>
    </w:p>
    <w:p>
      <w:pPr>
        <w:pStyle w:val="CCode"/>
        <w:numPr>
          <w:ilvl w:val="0"/>
          <w:numId w:val="3"/>
        </w:numPr>
        <w:rPr>
          <w:lang w:val="it-IT"/>
        </w:rPr>
      </w:pPr>
      <w:r>
        <w:rPr>
          <w:lang w:val="it-IT"/>
        </w:rPr>
        <w:t>#define CKR_SIGNATURE_INVALID</w:t>
        <w:tab/>
        <w:tab/>
        <w:t xml:space="preserve">     0x000000C0</w:t>
      </w:r>
    </w:p>
    <w:p>
      <w:pPr>
        <w:pStyle w:val="CCode"/>
        <w:numPr>
          <w:ilvl w:val="0"/>
          <w:numId w:val="3"/>
        </w:numPr>
        <w:rPr>
          <w:lang w:val="it-IT"/>
        </w:rPr>
      </w:pPr>
      <w:r>
        <w:rPr>
          <w:lang w:val="it-IT"/>
        </w:rPr>
        <w:t>#define CKR_SIGNATURE_LEN_RANGE</w:t>
        <w:tab/>
        <w:tab/>
        <w:t xml:space="preserve">     0x000000C1</w:t>
      </w:r>
    </w:p>
    <w:p>
      <w:pPr>
        <w:pStyle w:val="CCode"/>
        <w:numPr>
          <w:ilvl w:val="0"/>
          <w:numId w:val="3"/>
        </w:numPr>
        <w:rPr>
          <w:lang w:val="it-IT"/>
        </w:rPr>
      </w:pPr>
      <w:r>
        <w:rPr>
          <w:lang w:val="it-IT"/>
        </w:rPr>
        <w:t>#define CKR_TEMPLATE_INCOMPLETE</w:t>
        <w:tab/>
        <w:tab/>
        <w:t xml:space="preserve">     0x000000D0</w:t>
      </w:r>
    </w:p>
    <w:p>
      <w:pPr>
        <w:pStyle w:val="CCode"/>
        <w:numPr>
          <w:ilvl w:val="0"/>
          <w:numId w:val="3"/>
        </w:numPr>
        <w:rPr>
          <w:lang w:val="it-IT"/>
        </w:rPr>
      </w:pPr>
      <w:r>
        <w:rPr>
          <w:lang w:val="it-IT"/>
        </w:rPr>
        <w:t>#define CKR_TEMPLATE_INCONSISTENT</w:t>
        <w:tab/>
        <w:t xml:space="preserve">     0x000000D1</w:t>
      </w:r>
    </w:p>
    <w:p>
      <w:pPr>
        <w:pStyle w:val="CCode"/>
        <w:numPr>
          <w:ilvl w:val="0"/>
          <w:numId w:val="3"/>
        </w:numPr>
        <w:rPr/>
      </w:pPr>
      <w:r>
        <w:rPr/>
        <w:t>#define CKR_TOKEN_NOT_PRESENT</w:t>
        <w:tab/>
        <w:tab/>
        <w:t xml:space="preserve">     0x000000E0</w:t>
      </w:r>
    </w:p>
    <w:p>
      <w:pPr>
        <w:pStyle w:val="CCode"/>
        <w:numPr>
          <w:ilvl w:val="0"/>
          <w:numId w:val="3"/>
        </w:numPr>
        <w:rPr/>
      </w:pPr>
      <w:r>
        <w:rPr/>
        <w:t>#define CKR_TOKEN_NOT_RECOGNIZED</w:t>
        <w:tab/>
        <w:t xml:space="preserve">     0x000000E1</w:t>
      </w:r>
    </w:p>
    <w:p>
      <w:pPr>
        <w:pStyle w:val="CCode"/>
        <w:numPr>
          <w:ilvl w:val="0"/>
          <w:numId w:val="3"/>
        </w:numPr>
        <w:rPr/>
      </w:pPr>
      <w:r>
        <w:rPr/>
        <w:t>#define CKR_TOKEN_WRITE_PROTECTED</w:t>
        <w:tab/>
        <w:t xml:space="preserve">     0x000000E2</w:t>
      </w:r>
    </w:p>
    <w:p>
      <w:pPr>
        <w:pStyle w:val="CCode"/>
        <w:numPr>
          <w:ilvl w:val="0"/>
          <w:numId w:val="3"/>
        </w:numPr>
        <w:rPr/>
      </w:pPr>
      <w:r>
        <w:rPr/>
        <w:t>#define CKR_UNWRAPPING_KEY_HANDLE_INVALID 0x000000F0</w:t>
      </w:r>
    </w:p>
    <w:p>
      <w:pPr>
        <w:pStyle w:val="CCode"/>
        <w:numPr>
          <w:ilvl w:val="0"/>
          <w:numId w:val="3"/>
        </w:numPr>
        <w:rPr/>
      </w:pPr>
      <w:r>
        <w:rPr/>
        <w:t>#define CKR_UNWRAPPING_KEY_SIZE_RANGE</w:t>
        <w:tab/>
        <w:t>0x000000F1</w:t>
      </w:r>
    </w:p>
    <w:p>
      <w:pPr>
        <w:pStyle w:val="CCode"/>
        <w:numPr>
          <w:ilvl w:val="0"/>
          <w:numId w:val="3"/>
        </w:numPr>
        <w:rPr/>
      </w:pPr>
      <w:r>
        <w:rPr/>
        <w:t>#define CKR_UNWRAPPING_KEY_TYPE_INCONSISTENT 0x000000F2</w:t>
      </w:r>
    </w:p>
    <w:p>
      <w:pPr>
        <w:pStyle w:val="CCode"/>
        <w:numPr>
          <w:ilvl w:val="0"/>
          <w:numId w:val="3"/>
        </w:numPr>
        <w:rPr/>
      </w:pPr>
      <w:r>
        <w:rPr/>
        <w:t>#define CKR_USER_ALREADY_LOGGED_IN</w:t>
        <w:tab/>
        <w:t xml:space="preserve">     0x00000100</w:t>
      </w:r>
    </w:p>
    <w:p>
      <w:pPr>
        <w:pStyle w:val="CCode"/>
        <w:numPr>
          <w:ilvl w:val="0"/>
          <w:numId w:val="3"/>
        </w:numPr>
        <w:rPr/>
      </w:pPr>
      <w:r>
        <w:rPr/>
        <w:t>#define CKR_USER_NOT_LOGGED_IN</w:t>
        <w:tab/>
        <w:tab/>
        <w:t xml:space="preserve">     0x00000101</w:t>
      </w:r>
    </w:p>
    <w:p>
      <w:pPr>
        <w:pStyle w:val="CCode"/>
        <w:numPr>
          <w:ilvl w:val="0"/>
          <w:numId w:val="3"/>
        </w:numPr>
        <w:rPr/>
      </w:pPr>
      <w:r>
        <w:rPr/>
        <w:t>#define CKR_USER_PIN_NOT_INITIALIZED</w:t>
        <w:tab/>
        <w:t xml:space="preserve">     0x00000102</w:t>
      </w:r>
    </w:p>
    <w:p>
      <w:pPr>
        <w:pStyle w:val="CCode"/>
        <w:numPr>
          <w:ilvl w:val="0"/>
          <w:numId w:val="3"/>
        </w:numPr>
        <w:rPr/>
      </w:pPr>
      <w:r>
        <w:rPr/>
        <w:t>#define CKR_USER_TYPE_INVALID</w:t>
        <w:tab/>
        <w:tab/>
        <w:t xml:space="preserve">     0x00000103</w:t>
      </w:r>
    </w:p>
    <w:p>
      <w:pPr>
        <w:pStyle w:val="CCode"/>
        <w:numPr>
          <w:ilvl w:val="0"/>
          <w:numId w:val="3"/>
        </w:numPr>
        <w:rPr/>
      </w:pPr>
      <w:r>
        <w:rPr/>
        <w:t>#define CKR_USER_ANOTHER_ALREADY_LOGGED_IN 0x00000104</w:t>
      </w:r>
    </w:p>
    <w:p>
      <w:pPr>
        <w:pStyle w:val="CCode"/>
        <w:numPr>
          <w:ilvl w:val="0"/>
          <w:numId w:val="3"/>
        </w:numPr>
        <w:rPr/>
      </w:pPr>
      <w:r>
        <w:rPr/>
        <w:t>#define CKR_USER_TOO_MANY_TYPES</w:t>
        <w:tab/>
        <w:tab/>
        <w:t xml:space="preserve">     0x00000105</w:t>
      </w:r>
    </w:p>
    <w:p>
      <w:pPr>
        <w:pStyle w:val="CCode"/>
        <w:numPr>
          <w:ilvl w:val="0"/>
          <w:numId w:val="3"/>
        </w:numPr>
        <w:rPr/>
      </w:pPr>
      <w:r>
        <w:rPr/>
      </w:r>
    </w:p>
    <w:p>
      <w:pPr>
        <w:pStyle w:val="CCode"/>
        <w:numPr>
          <w:ilvl w:val="0"/>
          <w:numId w:val="3"/>
        </w:numPr>
        <w:rPr/>
      </w:pPr>
      <w:r>
        <w:rPr/>
        <w:t>#define CKR_WRAPPED_KEY_INVALID</w:t>
        <w:tab/>
        <w:tab/>
        <w:t xml:space="preserve">     0x00000110</w:t>
      </w:r>
    </w:p>
    <w:p>
      <w:pPr>
        <w:pStyle w:val="CCode"/>
        <w:numPr>
          <w:ilvl w:val="0"/>
          <w:numId w:val="3"/>
        </w:numPr>
        <w:rPr/>
      </w:pPr>
      <w:r>
        <w:rPr/>
        <w:t>#define CKR_WRAPPED_KEY_LEN_RANGE</w:t>
        <w:tab/>
        <w:t xml:space="preserve">     0x00000112</w:t>
      </w:r>
    </w:p>
    <w:p>
      <w:pPr>
        <w:pStyle w:val="CCode"/>
        <w:numPr>
          <w:ilvl w:val="0"/>
          <w:numId w:val="3"/>
        </w:numPr>
        <w:rPr/>
      </w:pPr>
      <w:r>
        <w:rPr/>
        <w:t>#define CKR_WRAPPING_KEY_HANDLE_INVALID</w:t>
        <w:tab/>
        <w:t>0x00000113</w:t>
      </w:r>
    </w:p>
    <w:p>
      <w:pPr>
        <w:pStyle w:val="CCode"/>
        <w:numPr>
          <w:ilvl w:val="0"/>
          <w:numId w:val="3"/>
        </w:numPr>
        <w:rPr/>
      </w:pPr>
      <w:r>
        <w:rPr/>
        <w:t>#define CKR_WRAPPING_KEY_SIZE_RANGE</w:t>
        <w:tab/>
        <w:t xml:space="preserve">     0x00000114</w:t>
      </w:r>
    </w:p>
    <w:p>
      <w:pPr>
        <w:pStyle w:val="CCode"/>
        <w:numPr>
          <w:ilvl w:val="0"/>
          <w:numId w:val="3"/>
        </w:numPr>
        <w:rPr/>
      </w:pPr>
      <w:r>
        <w:rPr/>
        <w:t>#define CKR_WRAPPING_KEY_TYPE_INCONSISTENT 0x00000115</w:t>
      </w:r>
    </w:p>
    <w:p>
      <w:pPr>
        <w:pStyle w:val="CCode"/>
        <w:numPr>
          <w:ilvl w:val="0"/>
          <w:numId w:val="3"/>
        </w:numPr>
        <w:rPr/>
      </w:pPr>
      <w:r>
        <w:rPr/>
        <w:t>#define CKR_RANDOM_SEED_NOT_SUPPORTED</w:t>
        <w:tab/>
        <w:t>0x00000120</w:t>
      </w:r>
    </w:p>
    <w:p>
      <w:pPr>
        <w:pStyle w:val="CCode"/>
        <w:numPr>
          <w:ilvl w:val="0"/>
          <w:numId w:val="3"/>
        </w:numPr>
        <w:rPr/>
      </w:pPr>
      <w:r>
        <w:rPr/>
        <w:t>#define CKR_RANDOM_NO_RNG</w:t>
        <w:tab/>
        <w:tab/>
        <w:t xml:space="preserve">      </w:t>
        <w:tab/>
        <w:t>0x00000121</w:t>
      </w:r>
    </w:p>
    <w:p>
      <w:pPr>
        <w:pStyle w:val="CCode"/>
        <w:numPr>
          <w:ilvl w:val="0"/>
          <w:numId w:val="3"/>
        </w:numPr>
        <w:rPr/>
      </w:pPr>
      <w:r>
        <w:rPr/>
        <w:t>#define CKR_DOMAIN_PARAMS_INVALID</w:t>
        <w:tab/>
        <w:t xml:space="preserve">     0x00000130</w:t>
      </w:r>
    </w:p>
    <w:p>
      <w:pPr>
        <w:pStyle w:val="CCode"/>
        <w:numPr>
          <w:ilvl w:val="0"/>
          <w:numId w:val="3"/>
        </w:numPr>
        <w:rPr/>
      </w:pPr>
      <w:r>
        <w:rPr/>
        <w:t>#define CKR_CURVE_NOT_SUPPORTED</w:t>
        <w:tab/>
        <w:tab/>
        <w:t xml:space="preserve">     0x00000140</w:t>
      </w:r>
    </w:p>
    <w:p>
      <w:pPr>
        <w:pStyle w:val="CCode"/>
        <w:numPr>
          <w:ilvl w:val="0"/>
          <w:numId w:val="3"/>
        </w:numPr>
        <w:rPr/>
      </w:pPr>
      <w:r>
        <w:rPr/>
        <w:t>#define CKR_BUFFER_TOO_SMALL</w:t>
        <w:tab/>
        <w:tab/>
        <w:t xml:space="preserve">     0x00000150</w:t>
      </w:r>
    </w:p>
    <w:p>
      <w:pPr>
        <w:pStyle w:val="CCode"/>
        <w:numPr>
          <w:ilvl w:val="0"/>
          <w:numId w:val="3"/>
        </w:numPr>
        <w:rPr/>
      </w:pPr>
      <w:r>
        <w:rPr/>
        <w:t>#define CKR_SAVED_STATE_INVALID</w:t>
        <w:tab/>
        <w:tab/>
        <w:t xml:space="preserve">     0x00000160</w:t>
      </w:r>
    </w:p>
    <w:p>
      <w:pPr>
        <w:pStyle w:val="CCode"/>
        <w:numPr>
          <w:ilvl w:val="0"/>
          <w:numId w:val="3"/>
        </w:numPr>
        <w:rPr/>
      </w:pPr>
      <w:r>
        <w:rPr/>
        <w:t>#define CKR_INFORMATION_SENSITIVE</w:t>
        <w:tab/>
        <w:t xml:space="preserve">     0x00000170</w:t>
      </w:r>
    </w:p>
    <w:p>
      <w:pPr>
        <w:pStyle w:val="CCode"/>
        <w:numPr>
          <w:ilvl w:val="0"/>
          <w:numId w:val="3"/>
        </w:numPr>
        <w:rPr/>
      </w:pPr>
      <w:r>
        <w:rPr/>
        <w:t>#define CKR_STATE_UNSAVEABLE</w:t>
        <w:tab/>
        <w:tab/>
        <w:t xml:space="preserve">     0x00000180</w:t>
      </w:r>
    </w:p>
    <w:p>
      <w:pPr>
        <w:pStyle w:val="CCode"/>
        <w:numPr>
          <w:ilvl w:val="0"/>
          <w:numId w:val="3"/>
        </w:numPr>
        <w:rPr/>
      </w:pPr>
      <w:r>
        <w:rPr/>
        <w:t>#define CKR_CRYPTOKI_NOT_INITIALIZED</w:t>
        <w:tab/>
        <w:t xml:space="preserve">     0x00000190</w:t>
      </w:r>
    </w:p>
    <w:p>
      <w:pPr>
        <w:pStyle w:val="CCode"/>
        <w:numPr>
          <w:ilvl w:val="0"/>
          <w:numId w:val="3"/>
        </w:numPr>
        <w:rPr/>
      </w:pPr>
      <w:r>
        <w:rPr/>
        <w:t>#define CKR_CRYPTOKI_ALREADY_INITIALIZED</w:t>
        <w:tab/>
        <w:t>0x00000191</w:t>
      </w:r>
    </w:p>
    <w:p>
      <w:pPr>
        <w:pStyle w:val="CCode"/>
        <w:numPr>
          <w:ilvl w:val="0"/>
          <w:numId w:val="3"/>
        </w:numPr>
        <w:rPr/>
      </w:pPr>
      <w:r>
        <w:rPr/>
        <w:t>#define CKR_MUTEX_BAD</w:t>
        <w:tab/>
        <w:tab/>
        <w:tab/>
        <w:t xml:space="preserve">      </w:t>
        <w:tab/>
        <w:t>0x000001A0</w:t>
      </w:r>
    </w:p>
    <w:p>
      <w:pPr>
        <w:pStyle w:val="CCode"/>
        <w:numPr>
          <w:ilvl w:val="0"/>
          <w:numId w:val="3"/>
        </w:numPr>
        <w:rPr/>
      </w:pPr>
      <w:r>
        <w:rPr/>
        <w:t>#define CKR_MUTEX_NOT_LOCKED</w:t>
        <w:tab/>
        <w:tab/>
        <w:t xml:space="preserve">     0x000001A1</w:t>
      </w:r>
    </w:p>
    <w:p>
      <w:pPr>
        <w:pStyle w:val="CCode"/>
        <w:numPr>
          <w:ilvl w:val="0"/>
          <w:numId w:val="3"/>
        </w:numPr>
        <w:rPr/>
      </w:pPr>
      <w:r>
        <w:rPr/>
        <w:t>#define CKR_NEW_PIN_MODE</w:t>
        <w:tab/>
        <w:tab/>
        <w:t xml:space="preserve">      </w:t>
        <w:tab/>
        <w:t>0x000001B0</w:t>
      </w:r>
    </w:p>
    <w:p>
      <w:pPr>
        <w:pStyle w:val="CCode"/>
        <w:numPr>
          <w:ilvl w:val="0"/>
          <w:numId w:val="3"/>
        </w:numPr>
        <w:rPr/>
      </w:pPr>
      <w:r>
        <w:rPr/>
        <w:t>#define CKR_NEXT_OTP</w:t>
        <w:tab/>
        <w:tab/>
        <w:tab/>
        <w:t xml:space="preserve">      </w:t>
        <w:tab/>
        <w:t>0x000001B1</w:t>
      </w:r>
    </w:p>
    <w:p>
      <w:pPr>
        <w:pStyle w:val="CCode"/>
        <w:numPr>
          <w:ilvl w:val="0"/>
          <w:numId w:val="3"/>
        </w:numPr>
        <w:rPr/>
      </w:pPr>
      <w:r>
        <w:rPr/>
        <w:t>#define CKR_EXCEEDED_MAX_ITERATIONS</w:t>
        <w:tab/>
        <w:t xml:space="preserve">     0x000001C0</w:t>
      </w:r>
    </w:p>
    <w:p>
      <w:pPr>
        <w:pStyle w:val="CCode"/>
        <w:numPr>
          <w:ilvl w:val="0"/>
          <w:numId w:val="3"/>
        </w:numPr>
        <w:rPr/>
      </w:pPr>
      <w:r>
        <w:rPr/>
        <w:t>#define CKR_FIPS_SELF_TEST_FAILED</w:t>
        <w:tab/>
        <w:t xml:space="preserve">     0x000001C1</w:t>
      </w:r>
    </w:p>
    <w:p>
      <w:pPr>
        <w:pStyle w:val="CCode"/>
        <w:numPr>
          <w:ilvl w:val="0"/>
          <w:numId w:val="3"/>
        </w:numPr>
        <w:rPr/>
      </w:pPr>
      <w:r>
        <w:rPr/>
        <w:t>#define CKR_LIBRARY_LOAD_FAILED</w:t>
        <w:tab/>
        <w:tab/>
        <w:t xml:space="preserve">     0x000001C2</w:t>
      </w:r>
    </w:p>
    <w:p>
      <w:pPr>
        <w:pStyle w:val="CCode"/>
        <w:numPr>
          <w:ilvl w:val="0"/>
          <w:numId w:val="3"/>
        </w:numPr>
        <w:rPr/>
      </w:pPr>
      <w:r>
        <w:rPr/>
        <w:t>#define CKR_PIN_TOO_WEAK</w:t>
        <w:tab/>
        <w:tab/>
        <w:t xml:space="preserve">      </w:t>
        <w:tab/>
        <w:t>0x000001C3</w:t>
      </w:r>
    </w:p>
    <w:p>
      <w:pPr>
        <w:pStyle w:val="CCode"/>
        <w:numPr>
          <w:ilvl w:val="0"/>
          <w:numId w:val="3"/>
        </w:numPr>
        <w:rPr/>
      </w:pPr>
      <w:r>
        <w:rPr/>
        <w:t>#define CKR_PUBLIC_KEY_INVALID</w:t>
        <w:tab/>
        <w:tab/>
        <w:t xml:space="preserve">     0x000001C4</w:t>
      </w:r>
    </w:p>
    <w:p>
      <w:pPr>
        <w:pStyle w:val="CCode"/>
        <w:numPr>
          <w:ilvl w:val="0"/>
          <w:numId w:val="3"/>
        </w:numPr>
        <w:rPr/>
      </w:pPr>
      <w:r>
        <w:rPr/>
        <w:t>#define CKR_FUNCTION_REJECTED</w:t>
        <w:tab/>
        <w:tab/>
        <w:t xml:space="preserve">     0x00000200</w:t>
      </w:r>
    </w:p>
    <w:p>
      <w:pPr>
        <w:pStyle w:val="CCode"/>
        <w:numPr>
          <w:ilvl w:val="0"/>
          <w:numId w:val="3"/>
        </w:numPr>
        <w:rPr/>
      </w:pPr>
      <w:bookmarkStart w:id="3827" w:name="_Toc81113963"/>
      <w:bookmarkStart w:id="3828" w:name="_Toc323610961"/>
      <w:bookmarkStart w:id="3829" w:name="_Toc383864977"/>
      <w:bookmarkStart w:id="3830" w:name="_Toc405794956"/>
      <w:bookmarkStart w:id="3831" w:name="_Toc72656536"/>
      <w:bookmarkEnd w:id="3827"/>
      <w:bookmarkEnd w:id="3828"/>
      <w:bookmarkEnd w:id="3829"/>
      <w:bookmarkEnd w:id="3830"/>
      <w:bookmarkEnd w:id="3831"/>
      <w:r>
        <w:rPr/>
        <w:t>#define CKR_VENDOR_DEFINED</w:t>
        <w:tab/>
        <w:tab/>
        <w:t xml:space="preserve">      </w:t>
        <w:tab/>
        <w:t>0x80000000</w:t>
      </w:r>
    </w:p>
    <w:p>
      <w:pPr>
        <w:pStyle w:val="Normal"/>
        <w:numPr>
          <w:ilvl w:val="0"/>
          <w:numId w:val="3"/>
        </w:numPr>
        <w:rPr/>
      </w:pPr>
      <w:r>
        <w:rPr/>
      </w:r>
    </w:p>
    <w:p>
      <w:pPr>
        <w:pStyle w:val="AppendixHeading1"/>
        <w:numPr>
          <w:ilvl w:val="0"/>
          <w:numId w:val="5"/>
        </w:numPr>
        <w:rPr/>
      </w:pPr>
      <w:bookmarkStart w:id="3832" w:name="_Toc516501076"/>
      <w:bookmarkStart w:id="3833" w:name="_Toc287332014"/>
      <w:bookmarkStart w:id="3834" w:name="_Toc85472898"/>
      <w:bookmarkEnd w:id="3832"/>
      <w:bookmarkEnd w:id="3833"/>
      <w:bookmarkEnd w:id="3834"/>
      <w:r>
        <w:rPr/>
        <w:t>Revision History</w:t>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1527"/>
        <w:gridCol w:w="1408"/>
        <w:gridCol w:w="2111"/>
        <w:gridCol w:w="4303"/>
      </w:tblGrid>
      <w:tr>
        <w:trPr/>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jc w:val="center"/>
              <w:rPr>
                <w:b/>
                <w:b/>
              </w:rPr>
            </w:pPr>
            <w:r>
              <w:rPr>
                <w:b/>
              </w:rPr>
              <w:t>Revision</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jc w:val="center"/>
              <w:rPr>
                <w:b/>
                <w:b/>
              </w:rPr>
            </w:pPr>
            <w:r>
              <w:rPr>
                <w:b/>
              </w:rPr>
              <w:t>Date</w:t>
            </w:r>
          </w:p>
        </w:tc>
        <w:tc>
          <w:tcPr>
            <w:tcW w:w="2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jc w:val="center"/>
              <w:rPr>
                <w:b/>
                <w:b/>
              </w:rPr>
            </w:pPr>
            <w:r>
              <w:rPr>
                <w:b/>
              </w:rPr>
              <w:t>Editor</w:t>
            </w:r>
          </w:p>
        </w:tc>
        <w:tc>
          <w:tcPr>
            <w:tcW w:w="4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b/>
                <w:b/>
              </w:rPr>
            </w:pPr>
            <w:r>
              <w:rPr>
                <w:b/>
              </w:rPr>
              <w:t>Changes Made</w:t>
            </w:r>
          </w:p>
        </w:tc>
      </w:tr>
      <w:tr>
        <w:trPr/>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r>
              <w:rPr/>
              <w:t>Wd02</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r>
              <w:rPr/>
              <w:t>18-Jun-2017</w:t>
            </w:r>
          </w:p>
        </w:tc>
        <w:tc>
          <w:tcPr>
            <w:tcW w:w="2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r>
              <w:rPr/>
              <w:t>Chris Zimman</w:t>
            </w:r>
          </w:p>
        </w:tc>
        <w:tc>
          <w:tcPr>
            <w:tcW w:w="4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before="80" w:after="80"/>
              <w:rPr/>
            </w:pPr>
            <w:r>
              <w:rPr/>
              <w:t>Initial version incorporating recent changes since 2.41</w:t>
            </w:r>
          </w:p>
        </w:tc>
      </w:tr>
    </w:tbl>
    <w:p>
      <w:pPr>
        <w:pStyle w:val="Normal"/>
        <w:numPr>
          <w:ilvl w:val="0"/>
          <w:numId w:val="3"/>
        </w:numPr>
        <w:spacing w:before="240" w:after="80"/>
        <w:rPr/>
      </w:pPr>
      <w:r>
        <w:rPr/>
        <w:softHyphen/>
        <w:softHyphen/>
        <w:softHyphen/>
        <w:softHyphen/>
        <w:softHyphen/>
        <w:softHyphen/>
        <w:softHyphen/>
      </w:r>
    </w:p>
    <w:sectPr>
      <w:footerReference w:type="default" r:id="rId77"/>
      <w:footnotePr>
        <w:numFmt w:val="decimal"/>
      </w:footnotePr>
      <w:type w:val="nextPage"/>
      <w:pgSz w:w="12240" w:h="15840"/>
      <w:pgMar w:left="1440" w:right="1440" w:header="0" w:top="1440" w:footer="720" w:bottom="777" w:gutter="0"/>
      <w:lnNumType w:countBy="1" w:restart="continuous" w:distance="283"/>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Arial Unicode MS">
    <w:charset w:val="01"/>
    <w:family w:val="roman"/>
    <w:pitch w:val="variable"/>
  </w:font>
  <w:font w:name="Tahoma">
    <w:charset w:val="01"/>
    <w:family w:val="roman"/>
    <w:pitch w:val="variable"/>
  </w:font>
  <w:font w:name="Cambria">
    <w:charset w:val="01"/>
    <w:family w:val="roman"/>
    <w:pitch w:val="variable"/>
  </w:font>
  <w:font w:name="Helvetica">
    <w:altName w:val="Arial"/>
    <w:charset w:val="01"/>
    <w:family w:val="roman"/>
    <w:pitch w:val="variable"/>
  </w:font>
  <w:font w:name="Palatino">
    <w:charset w:val="01"/>
    <w:family w:val="roman"/>
    <w:pitch w:val="variable"/>
  </w:font>
  <w:font w:name="Calibri">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Times">
    <w:altName w:val="Times New Roman"/>
    <w:charset w:val="01"/>
    <w:family w:val="roman"/>
    <w:pitch w:val="variable"/>
  </w:font>
  <w:font w:name="Symbo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80" w:after="0"/>
      <w:rPr>
        <w:sz w:val="16"/>
        <w:szCs w:val="16"/>
        <w:lang w:val="en-US"/>
      </w:rPr>
    </w:pPr>
    <w:r>
      <w:rPr>
        <w:sz w:val="16"/>
        <w:szCs w:val="16"/>
        <w:lang w:val="en-US"/>
      </w:rPr>
      <w:t>pkcs11-curr-v3.0-wd0</w:t>
    </w:r>
    <w:ins w:id="2833" w:author="Microsoft Office User" w:date="2018-06-11T16:19:00Z">
      <w:r>
        <w:rPr>
          <w:sz w:val="16"/>
          <w:szCs w:val="16"/>
          <w:lang w:val="en-US"/>
        </w:rPr>
        <w:t>5</w:t>
      </w:r>
    </w:ins>
    <w:del w:id="2834" w:author="Microsoft Office User" w:date="2018-01-17T12:58:00Z">
      <w:r>
        <w:rPr>
          <w:sz w:val="16"/>
          <w:szCs w:val="16"/>
          <w:lang w:val="en-US"/>
        </w:rPr>
        <w:delText>3</w:delText>
      </w:r>
    </w:del>
    <w:r>
      <w:rPr>
        <w:sz w:val="16"/>
        <w:szCs w:val="16"/>
      </w:rPr>
      <w:tab/>
      <w:t>Working Draft 0</w:t>
    </w:r>
    <w:ins w:id="2835" w:author="Microsoft Office User" w:date="2018-01-17T12:58:00Z">
      <w:r>
        <w:rPr>
          <w:sz w:val="16"/>
          <w:szCs w:val="16"/>
          <w:lang w:val="en-US"/>
        </w:rPr>
        <w:t>4</w:t>
      </w:r>
    </w:ins>
    <w:del w:id="2836" w:author="Microsoft Office User" w:date="2018-01-17T12:58:00Z">
      <w:r>
        <w:rPr>
          <w:sz w:val="16"/>
          <w:szCs w:val="16"/>
          <w:lang w:val="en-US"/>
        </w:rPr>
        <w:delText>3</w:delText>
      </w:r>
    </w:del>
    <w:r>
      <w:rPr>
        <w:sz w:val="16"/>
        <w:szCs w:val="16"/>
      </w:rPr>
      <w:tab/>
    </w:r>
    <w:r>
      <w:rPr>
        <w:sz w:val="16"/>
        <w:szCs w:val="16"/>
        <w:lang w:val="en-US"/>
      </w:rPr>
      <w:t>1</w:t>
    </w:r>
    <w:ins w:id="2837" w:author="Microsoft Office User" w:date="2018-06-11T16:19:00Z">
      <w:r>
        <w:rPr>
          <w:sz w:val="16"/>
          <w:szCs w:val="16"/>
          <w:lang w:val="en-US"/>
        </w:rPr>
        <w:t>1</w:t>
      </w:r>
    </w:ins>
    <w:del w:id="2838" w:author="Microsoft Office User" w:date="2018-01-17T12:58:00Z">
      <w:r>
        <w:rPr>
          <w:sz w:val="16"/>
          <w:szCs w:val="16"/>
          <w:lang w:val="en-US"/>
        </w:rPr>
        <w:delText>1</w:delText>
      </w:r>
    </w:del>
    <w:r>
      <w:rPr>
        <w:sz w:val="16"/>
        <w:szCs w:val="16"/>
        <w:lang w:val="en-US"/>
      </w:rPr>
      <w:t xml:space="preserve"> </w:t>
    </w:r>
    <w:del w:id="2839" w:author="Microsoft Office User" w:date="2018-01-17T12:58:00Z">
      <w:r>
        <w:rPr>
          <w:sz w:val="16"/>
          <w:szCs w:val="16"/>
          <w:lang w:val="en-US"/>
        </w:rPr>
        <w:delText xml:space="preserve">Dec </w:delText>
      </w:r>
    </w:del>
    <w:del w:id="2840" w:author="Microsoft Office User" w:date="2018-01-17T12:58:00Z">
      <w:r>
        <w:rPr>
          <w:sz w:val="16"/>
          <w:szCs w:val="16"/>
        </w:rPr>
        <w:delText xml:space="preserve"> </w:delText>
      </w:r>
    </w:del>
    <w:ins w:id="2841" w:author="Microsoft Office User" w:date="2018-06-11T16:20:00Z">
      <w:r>
        <w:rPr>
          <w:sz w:val="16"/>
          <w:szCs w:val="16"/>
          <w:lang w:val="en-US"/>
        </w:rPr>
        <w:t>Jun</w:t>
      </w:r>
    </w:ins>
    <w:ins w:id="2842" w:author="Microsoft Office User" w:date="2018-01-17T12:58:00Z">
      <w:r>
        <w:rPr>
          <w:sz w:val="16"/>
          <w:szCs w:val="16"/>
          <w:lang w:val="en-US"/>
        </w:rPr>
        <w:t xml:space="preserve"> </w:t>
      </w:r>
    </w:ins>
    <w:ins w:id="2843" w:author="Microsoft Office User" w:date="2018-01-17T12:58:00Z">
      <w:r>
        <w:rPr>
          <w:sz w:val="16"/>
          <w:szCs w:val="16"/>
        </w:rPr>
        <w:t xml:space="preserve"> </w:t>
      </w:r>
    </w:ins>
    <w:r>
      <w:rPr>
        <w:sz w:val="16"/>
        <w:szCs w:val="16"/>
        <w:lang w:val="en-US"/>
      </w:rPr>
      <w:t>201</w:t>
    </w:r>
    <w:ins w:id="2844" w:author="Microsoft Office User" w:date="2018-01-17T12:58:00Z">
      <w:r>
        <w:rPr>
          <w:sz w:val="16"/>
          <w:szCs w:val="16"/>
          <w:lang w:val="en-US"/>
        </w:rPr>
        <w:t>8</w:t>
      </w:r>
    </w:ins>
    <w:del w:id="2845" w:author="Microsoft Office User" w:date="2018-01-17T12:58:00Z">
      <w:r>
        <w:rPr>
          <w:sz w:val="16"/>
          <w:szCs w:val="16"/>
          <w:lang w:val="en-US"/>
        </w:rPr>
        <w:delText>7</w:delText>
      </w:r>
    </w:del>
  </w:p>
  <w:p>
    <w:pPr>
      <w:pStyle w:val="Footer"/>
      <w:tabs>
        <w:tab w:val="center" w:pos="4680" w:leader="none"/>
        <w:tab w:val="right" w:pos="9360" w:leader="none"/>
      </w:tabs>
      <w:spacing w:before="0" w:after="0"/>
      <w:rPr/>
    </w:pPr>
    <w:r>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Pr>
        <w:sz w:val="16"/>
        <w:szCs w:val="16"/>
      </w:rPr>
      <w:t xml:space="preserve"> OASIS Open 201</w:t>
    </w:r>
    <w:ins w:id="2846" w:author="Microsoft Office User" w:date="2018-01-17T12:58:00Z">
      <w:r>
        <w:rPr>
          <w:sz w:val="16"/>
          <w:szCs w:val="16"/>
          <w:lang w:val="en-US"/>
        </w:rPr>
        <w:t>8</w:t>
      </w:r>
    </w:ins>
    <w:del w:id="2847" w:author="Microsoft Office User" w:date="2018-01-17T12:58:00Z">
      <w:r>
        <w:rPr>
          <w:sz w:val="16"/>
          <w:szCs w:val="16"/>
          <w:lang w:val="en-US"/>
        </w:rPr>
        <w:delText>7</w:delText>
      </w:r>
    </w:del>
    <w:r>
      <w:rPr>
        <w:sz w:val="16"/>
        <w:szCs w:val="16"/>
      </w:rPr>
      <w:t>. All Rights Reserved.</w:t>
      <w:tab/>
      <w:t xml:space="preserve">Page </w:t>
    </w:r>
    <w:r>
      <w:rPr>
        <w:rStyle w:val="Pagenumber"/>
        <w:sz w:val="16"/>
        <w:szCs w:val="16"/>
      </w:rPr>
      <w:fldChar w:fldCharType="begin"/>
    </w:r>
    <w:r>
      <w:instrText> PAGE </w:instrText>
    </w:r>
    <w:r>
      <w:fldChar w:fldCharType="separate"/>
    </w:r>
    <w:r>
      <w:t>1</w:t>
    </w:r>
    <w:r>
      <w:fldChar w:fldCharType="end"/>
    </w:r>
    <w:r>
      <w:rPr>
        <w:rStyle w:val="Pagenumber"/>
        <w:sz w:val="16"/>
        <w:szCs w:val="16"/>
      </w:rPr>
      <w:t xml:space="preserve"> of </w:t>
    </w:r>
    <w:r>
      <w:rPr>
        <w:rStyle w:val="Pagenumber"/>
        <w:sz w:val="16"/>
        <w:szCs w:val="16"/>
      </w:rPr>
      <w:fldChar w:fldCharType="begin"/>
    </w:r>
    <w:r>
      <w:instrText> NUMPAGES </w:instrText>
    </w:r>
    <w:r>
      <w:fldChar w:fldCharType="separate"/>
    </w:r>
    <w:r>
      <w:t>320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80" w:after="0"/>
      <w:rPr/>
    </w:pPr>
    <w:r>
      <w:rPr>
        <w:sz w:val="16"/>
        <w:szCs w:val="16"/>
        <w:lang w:val="en-US"/>
      </w:rPr>
      <w:t>pkcs11-curr-v3.0-wd053</w:t>
    </w:r>
    <w:r>
      <w:rPr>
        <w:sz w:val="16"/>
        <w:szCs w:val="16"/>
      </w:rPr>
      <w:tab/>
      <w:t>Working Draft 0</w:t>
    </w:r>
    <w:r>
      <w:rPr>
        <w:sz w:val="16"/>
        <w:szCs w:val="16"/>
        <w:lang w:val="en-US"/>
      </w:rPr>
      <w:t>43</w:t>
    </w:r>
    <w:r>
      <w:rPr>
        <w:sz w:val="16"/>
        <w:szCs w:val="16"/>
      </w:rPr>
      <w:tab/>
    </w:r>
    <w:r>
      <w:rPr>
        <w:sz w:val="16"/>
        <w:szCs w:val="16"/>
        <w:lang w:val="en-US"/>
      </w:rPr>
      <w:t xml:space="preserve">111 Dec </w:t>
    </w:r>
    <w:r>
      <w:rPr>
        <w:sz w:val="16"/>
        <w:szCs w:val="16"/>
      </w:rPr>
      <w:t xml:space="preserve"> </w:t>
    </w:r>
    <w:r>
      <w:rPr>
        <w:sz w:val="16"/>
        <w:szCs w:val="16"/>
        <w:lang w:val="en-US"/>
      </w:rPr>
      <w:t xml:space="preserve">Jun </w:t>
    </w:r>
    <w:r>
      <w:rPr>
        <w:sz w:val="16"/>
        <w:szCs w:val="16"/>
      </w:rPr>
      <w:t xml:space="preserve"> </w:t>
    </w:r>
    <w:r>
      <w:rPr>
        <w:sz w:val="16"/>
        <w:szCs w:val="16"/>
        <w:lang w:val="en-US"/>
      </w:rPr>
      <w:t>20187</w:t>
    </w:r>
  </w:p>
  <w:p>
    <w:pPr>
      <w:pStyle w:val="Footer"/>
      <w:tabs>
        <w:tab w:val="center" w:pos="4680" w:leader="none"/>
        <w:tab w:val="right" w:pos="9360" w:leader="none"/>
      </w:tabs>
      <w:spacing w:before="0" w:after="0"/>
      <w:rPr/>
    </w:pPr>
    <w:r>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Pr>
        <w:sz w:val="16"/>
        <w:szCs w:val="16"/>
      </w:rPr>
      <w:t xml:space="preserve"> OASIS Open 201</w:t>
    </w:r>
    <w:r>
      <w:rPr>
        <w:sz w:val="16"/>
        <w:szCs w:val="16"/>
        <w:lang w:val="en-US"/>
      </w:rPr>
      <w:t>87</w:t>
    </w:r>
    <w:r>
      <w:rPr>
        <w:sz w:val="16"/>
        <w:szCs w:val="16"/>
      </w:rPr>
      <w:t>. All Rights Reserved.</w:t>
      <w:tab/>
      <w:t xml:space="preserve">Page </w:t>
    </w:r>
    <w:r>
      <w:rPr>
        <w:rStyle w:val="Pagenumber"/>
        <w:sz w:val="16"/>
        <w:szCs w:val="16"/>
      </w:rPr>
      <w:fldChar w:fldCharType="begin"/>
    </w:r>
    <w:r>
      <w:instrText> PAGE </w:instrText>
    </w:r>
    <w:r>
      <w:fldChar w:fldCharType="separate"/>
    </w:r>
    <w:r>
      <w:t>130</w:t>
    </w:r>
    <w:r>
      <w:fldChar w:fldCharType="end"/>
    </w:r>
    <w:r>
      <w:rPr>
        <w:rStyle w:val="Pagenumber"/>
        <w:sz w:val="16"/>
        <w:szCs w:val="16"/>
      </w:rPr>
      <w:t xml:space="preserve"> of </w:t>
    </w:r>
    <w:r>
      <w:rPr>
        <w:rStyle w:val="Pagenumber"/>
        <w:sz w:val="16"/>
        <w:szCs w:val="16"/>
      </w:rPr>
      <w:fldChar w:fldCharType="begin"/>
    </w:r>
    <w:r>
      <w:instrText> NUMPAGES </w:instrText>
    </w:r>
    <w:r>
      <w:fldChar w:fldCharType="separate"/>
    </w:r>
    <w:r>
      <w:t>320</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80" w:after="0"/>
      <w:rPr/>
    </w:pPr>
    <w:r>
      <w:rPr>
        <w:sz w:val="16"/>
        <w:szCs w:val="16"/>
        <w:lang w:val="en-US"/>
      </w:rPr>
      <w:t>pkcs11-curr-v3.0-wd053</w:t>
    </w:r>
    <w:r>
      <w:rPr>
        <w:sz w:val="16"/>
        <w:szCs w:val="16"/>
      </w:rPr>
      <w:tab/>
      <w:t>Working Draft 0</w:t>
    </w:r>
    <w:r>
      <w:rPr>
        <w:sz w:val="16"/>
        <w:szCs w:val="16"/>
        <w:lang w:val="en-US"/>
      </w:rPr>
      <w:t>43</w:t>
    </w:r>
    <w:r>
      <w:rPr>
        <w:sz w:val="16"/>
        <w:szCs w:val="16"/>
      </w:rPr>
      <w:tab/>
    </w:r>
    <w:r>
      <w:rPr>
        <w:sz w:val="16"/>
        <w:szCs w:val="16"/>
        <w:lang w:val="en-US"/>
      </w:rPr>
      <w:t xml:space="preserve">111 Dec </w:t>
    </w:r>
    <w:r>
      <w:rPr>
        <w:sz w:val="16"/>
        <w:szCs w:val="16"/>
      </w:rPr>
      <w:t xml:space="preserve"> </w:t>
    </w:r>
    <w:r>
      <w:rPr>
        <w:sz w:val="16"/>
        <w:szCs w:val="16"/>
        <w:lang w:val="en-US"/>
      </w:rPr>
      <w:t xml:space="preserve">Jun </w:t>
    </w:r>
    <w:r>
      <w:rPr>
        <w:sz w:val="16"/>
        <w:szCs w:val="16"/>
      </w:rPr>
      <w:t xml:space="preserve"> </w:t>
    </w:r>
    <w:r>
      <w:rPr>
        <w:sz w:val="16"/>
        <w:szCs w:val="16"/>
        <w:lang w:val="en-US"/>
      </w:rPr>
      <w:t>20187</w:t>
    </w:r>
  </w:p>
  <w:p>
    <w:pPr>
      <w:pStyle w:val="Footer"/>
      <w:tabs>
        <w:tab w:val="center" w:pos="4680" w:leader="none"/>
        <w:tab w:val="right" w:pos="9360" w:leader="none"/>
      </w:tabs>
      <w:spacing w:before="0" w:after="0"/>
      <w:rPr/>
    </w:pPr>
    <w:r>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Pr>
        <w:sz w:val="16"/>
        <w:szCs w:val="16"/>
      </w:rPr>
      <w:t xml:space="preserve"> OASIS Open 201</w:t>
    </w:r>
    <w:r>
      <w:rPr>
        <w:sz w:val="16"/>
        <w:szCs w:val="16"/>
        <w:lang w:val="en-US"/>
      </w:rPr>
      <w:t>87</w:t>
    </w:r>
    <w:r>
      <w:rPr>
        <w:sz w:val="16"/>
        <w:szCs w:val="16"/>
      </w:rPr>
      <w:t>. All Rights Reserved.</w:t>
      <w:tab/>
      <w:t xml:space="preserve">Page </w:t>
    </w:r>
    <w:r>
      <w:rPr>
        <w:rStyle w:val="Pagenumber"/>
        <w:sz w:val="16"/>
        <w:szCs w:val="16"/>
      </w:rPr>
      <w:fldChar w:fldCharType="begin"/>
    </w:r>
    <w:r>
      <w:instrText> PAGE </w:instrText>
    </w:r>
    <w:r>
      <w:fldChar w:fldCharType="separate"/>
    </w:r>
    <w:r>
      <w:t>287</w:t>
    </w:r>
    <w:r>
      <w:fldChar w:fldCharType="end"/>
    </w:r>
    <w:r>
      <w:rPr>
        <w:rStyle w:val="Pagenumber"/>
        <w:sz w:val="16"/>
        <w:szCs w:val="16"/>
      </w:rPr>
      <w:t xml:space="preserve"> of </w:t>
    </w:r>
    <w:r>
      <w:rPr>
        <w:rStyle w:val="Pagenumber"/>
        <w:sz w:val="16"/>
        <w:szCs w:val="16"/>
      </w:rPr>
      <w:fldChar w:fldCharType="begin"/>
    </w:r>
    <w:r>
      <w:instrText> NUMPAGES </w:instrText>
    </w:r>
    <w:r>
      <w:fldChar w:fldCharType="separate"/>
    </w:r>
    <w:r>
      <w:t>320</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80" w:after="0"/>
      <w:rPr/>
    </w:pPr>
    <w:r>
      <w:rPr>
        <w:sz w:val="16"/>
        <w:szCs w:val="16"/>
        <w:lang w:val="en-US"/>
      </w:rPr>
      <w:t>pkcs11-curr-v3.0-wd053</w:t>
    </w:r>
    <w:r>
      <w:rPr>
        <w:sz w:val="16"/>
        <w:szCs w:val="16"/>
      </w:rPr>
      <w:tab/>
      <w:t>Working Draft 0</w:t>
    </w:r>
    <w:r>
      <w:rPr>
        <w:sz w:val="16"/>
        <w:szCs w:val="16"/>
        <w:lang w:val="en-US"/>
      </w:rPr>
      <w:t>43</w:t>
    </w:r>
    <w:r>
      <w:rPr>
        <w:sz w:val="16"/>
        <w:szCs w:val="16"/>
      </w:rPr>
      <w:tab/>
    </w:r>
    <w:r>
      <w:rPr>
        <w:sz w:val="16"/>
        <w:szCs w:val="16"/>
        <w:lang w:val="en-US"/>
      </w:rPr>
      <w:t xml:space="preserve">111 Dec </w:t>
    </w:r>
    <w:r>
      <w:rPr>
        <w:sz w:val="16"/>
        <w:szCs w:val="16"/>
      </w:rPr>
      <w:t xml:space="preserve"> </w:t>
    </w:r>
    <w:r>
      <w:rPr>
        <w:sz w:val="16"/>
        <w:szCs w:val="16"/>
        <w:lang w:val="en-US"/>
      </w:rPr>
      <w:t xml:space="preserve">Jun </w:t>
    </w:r>
    <w:r>
      <w:rPr>
        <w:sz w:val="16"/>
        <w:szCs w:val="16"/>
      </w:rPr>
      <w:t xml:space="preserve"> </w:t>
    </w:r>
    <w:r>
      <w:rPr>
        <w:sz w:val="16"/>
        <w:szCs w:val="16"/>
        <w:lang w:val="en-US"/>
      </w:rPr>
      <w:t>20187</w:t>
    </w:r>
  </w:p>
  <w:p>
    <w:pPr>
      <w:pStyle w:val="Footer"/>
      <w:tabs>
        <w:tab w:val="center" w:pos="4680" w:leader="none"/>
        <w:tab w:val="right" w:pos="9360" w:leader="none"/>
      </w:tabs>
      <w:spacing w:before="0" w:after="0"/>
      <w:rPr/>
    </w:pPr>
    <w:r>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Pr>
        <w:sz w:val="16"/>
        <w:szCs w:val="16"/>
      </w:rPr>
      <w:t xml:space="preserve"> OASIS Open 201</w:t>
    </w:r>
    <w:r>
      <w:rPr>
        <w:sz w:val="16"/>
        <w:szCs w:val="16"/>
        <w:lang w:val="en-US"/>
      </w:rPr>
      <w:t>87</w:t>
    </w:r>
    <w:r>
      <w:rPr>
        <w:sz w:val="16"/>
        <w:szCs w:val="16"/>
      </w:rPr>
      <w:t>. All Rights Reserved.</w:t>
      <w:tab/>
      <w:t xml:space="preserve">Page </w:t>
    </w:r>
    <w:r>
      <w:rPr>
        <w:rStyle w:val="Pagenumber"/>
        <w:sz w:val="16"/>
        <w:szCs w:val="16"/>
      </w:rPr>
      <w:fldChar w:fldCharType="begin"/>
    </w:r>
    <w:r>
      <w:instrText> PAGE </w:instrText>
    </w:r>
    <w:r>
      <w:fldChar w:fldCharType="separate"/>
    </w:r>
    <w:r>
      <w:t>292</w:t>
    </w:r>
    <w:r>
      <w:fldChar w:fldCharType="end"/>
    </w:r>
    <w:r>
      <w:rPr>
        <w:rStyle w:val="Pagenumber"/>
        <w:sz w:val="16"/>
        <w:szCs w:val="16"/>
      </w:rPr>
      <w:t xml:space="preserve"> of </w:t>
    </w:r>
    <w:r>
      <w:rPr>
        <w:rStyle w:val="Pagenumber"/>
        <w:sz w:val="16"/>
        <w:szCs w:val="16"/>
      </w:rPr>
      <w:fldChar w:fldCharType="begin"/>
    </w:r>
    <w:r>
      <w:instrText> NUMPAGES </w:instrText>
    </w:r>
    <w:r>
      <w:fldChar w:fldCharType="separate"/>
    </w:r>
    <w:r>
      <w:t>320</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80" w:after="0"/>
      <w:rPr/>
    </w:pPr>
    <w:r>
      <w:rPr>
        <w:sz w:val="16"/>
        <w:szCs w:val="16"/>
        <w:lang w:val="en-US"/>
      </w:rPr>
      <w:t>pkcs11-curr-v3.0-wd053</w:t>
    </w:r>
    <w:r>
      <w:rPr>
        <w:sz w:val="16"/>
        <w:szCs w:val="16"/>
      </w:rPr>
      <w:tab/>
      <w:t>Working Draft 0</w:t>
    </w:r>
    <w:r>
      <w:rPr>
        <w:sz w:val="16"/>
        <w:szCs w:val="16"/>
        <w:lang w:val="en-US"/>
      </w:rPr>
      <w:t>43</w:t>
    </w:r>
    <w:r>
      <w:rPr>
        <w:sz w:val="16"/>
        <w:szCs w:val="16"/>
      </w:rPr>
      <w:tab/>
    </w:r>
    <w:r>
      <w:rPr>
        <w:sz w:val="16"/>
        <w:szCs w:val="16"/>
        <w:lang w:val="en-US"/>
      </w:rPr>
      <w:t xml:space="preserve">111 Dec </w:t>
    </w:r>
    <w:r>
      <w:rPr>
        <w:sz w:val="16"/>
        <w:szCs w:val="16"/>
      </w:rPr>
      <w:t xml:space="preserve"> </w:t>
    </w:r>
    <w:r>
      <w:rPr>
        <w:sz w:val="16"/>
        <w:szCs w:val="16"/>
        <w:lang w:val="en-US"/>
      </w:rPr>
      <w:t xml:space="preserve">Jun </w:t>
    </w:r>
    <w:r>
      <w:rPr>
        <w:sz w:val="16"/>
        <w:szCs w:val="16"/>
      </w:rPr>
      <w:t xml:space="preserve"> </w:t>
    </w:r>
    <w:r>
      <w:rPr>
        <w:sz w:val="16"/>
        <w:szCs w:val="16"/>
        <w:lang w:val="en-US"/>
      </w:rPr>
      <w:t>20187</w:t>
    </w:r>
  </w:p>
  <w:p>
    <w:pPr>
      <w:pStyle w:val="Footer"/>
      <w:tabs>
        <w:tab w:val="center" w:pos="4680" w:leader="none"/>
        <w:tab w:val="right" w:pos="9360" w:leader="none"/>
      </w:tabs>
      <w:spacing w:before="0" w:after="0"/>
      <w:rPr/>
    </w:pPr>
    <w:r>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Pr>
        <w:sz w:val="16"/>
        <w:szCs w:val="16"/>
      </w:rPr>
      <w:t xml:space="preserve"> OASIS Open 201</w:t>
    </w:r>
    <w:r>
      <w:rPr>
        <w:sz w:val="16"/>
        <w:szCs w:val="16"/>
        <w:lang w:val="en-US"/>
      </w:rPr>
      <w:t>87</w:t>
    </w:r>
    <w:r>
      <w:rPr>
        <w:sz w:val="16"/>
        <w:szCs w:val="16"/>
      </w:rPr>
      <w:t>. All Rights Reserved.</w:t>
      <w:tab/>
      <w:t xml:space="preserve">Page </w:t>
    </w:r>
    <w:r>
      <w:rPr>
        <w:rStyle w:val="Pagenumber"/>
        <w:sz w:val="16"/>
        <w:szCs w:val="16"/>
      </w:rPr>
      <w:fldChar w:fldCharType="begin"/>
    </w:r>
    <w:r>
      <w:instrText> PAGE </w:instrText>
    </w:r>
    <w:r>
      <w:fldChar w:fldCharType="separate"/>
    </w:r>
    <w:r>
      <w:t>320</w:t>
    </w:r>
    <w:r>
      <w:fldChar w:fldCharType="end"/>
    </w:r>
    <w:r>
      <w:rPr>
        <w:rStyle w:val="Pagenumber"/>
        <w:sz w:val="16"/>
        <w:szCs w:val="16"/>
      </w:rPr>
      <w:t xml:space="preserve"> of </w:t>
    </w:r>
    <w:r>
      <w:rPr>
        <w:rStyle w:val="Pagenumber"/>
        <w:sz w:val="16"/>
        <w:szCs w:val="16"/>
      </w:rPr>
      <w:fldChar w:fldCharType="begin"/>
    </w:r>
    <w:r>
      <w:instrText> NUMPAGES </w:instrText>
    </w:r>
    <w:r>
      <w:fldChar w:fldCharType="separate"/>
    </w:r>
    <w:r>
      <w:t>320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before="80" w:after="80"/>
        <w:rPr/>
      </w:pPr>
      <w:r>
        <w:rPr/>
        <w:footnoteRef/>
      </w:r>
    </w:p>
    <w:p>
      <w:pPr>
        <w:pStyle w:val="Footnotetex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Style w:val="Footnotereference"/>
        </w:rPr>
        <w:tab/>
      </w:r>
      <w:r>
        <w:rPr/>
        <w:t xml:space="preserve"> </w:t>
      </w:r>
      <w:r>
        <w:rPr>
          <w:rStyle w:val="Footnotereference"/>
        </w:rPr>
        <w:t>The encoding in V2.20 was not specified and resulted in different implementations choosing different encodings. Applications relying only on a V2.20 encoding (e.g. the DER variant) other than the one specified now (raw) may not work with all V2.30 compliant tokens.</w:t>
      </w:r>
    </w:p>
  </w:footnote>
  <w:footnote w:id="3">
    <w:p>
      <w:pPr>
        <w:pStyle w:val="Normal"/>
        <w:spacing w:before="80" w:after="80"/>
        <w:rPr/>
      </w:pPr>
      <w:r>
        <w:rPr/>
        <w:footnoteRef/>
      </w:r>
    </w:p>
    <w:p>
      <w:pPr>
        <w:pStyle w:val="Footnotetex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Style w:val="Footnotereference"/>
        </w:rPr>
        <w:tab/>
      </w:r>
      <w:r>
        <w:rPr/>
        <w:t xml:space="preserve"> </w:t>
      </w:r>
      <w:r>
        <w:rPr>
          <w:rStyle w:val="Footnotereference"/>
        </w:rPr>
        <w:t xml:space="preserve">Note that the rules regarding the CKA_SENSITIVE, CKA_EXTRACTABLE, CKA_ALWAYS_SENSITIVE, and CKA_NEVER_EXTRACTABLE attributes have changed in version 2.11 to match the policy used by other key derivation mechanisms such as CKM_SSL3_MASTER_KEY_DERIVE. </w:t>
      </w:r>
    </w:p>
  </w:footnote>
  <w:footnote w:id="4">
    <w:p>
      <w:pPr>
        <w:pStyle w:val="Normal"/>
        <w:spacing w:before="80" w:after="80"/>
        <w:rPr/>
      </w:pPr>
      <w:ins w:id="4666" w:author="Microsoft Office User" w:date="2018-06-11T16:22:00Z">
        <w:r>
          <w:rPr/>
          <w:footnoteRef/>
        </w:r>
      </w:ins>
    </w:p>
    <w:p>
      <w:pPr>
        <w:pStyle w:val="Normal"/>
        <w:rPr/>
      </w:pPr>
      <w:ins w:id="4667" w:author="Microsoft Office User" w:date="2018-06-11T16:22:00Z">
        <w:r>
          <w:rPr>
            <w:rStyle w:val="FootnoteCharacters"/>
            <w:rFonts w:ascii="Liberation Serif" w:hAnsi="Liberation Serif"/>
          </w:rPr>
          <w:tab/>
        </w:r>
      </w:ins>
      <w:r>
        <w:br w:type="page"/>
      </w:r>
    </w:p>
    <w:p>
      <w:pPr>
        <w:pStyle w:val="Normal"/>
        <w:rPr/>
      </w:pPr>
      <w:ins w:id="4668" w:author="Microsoft Office User" w:date="2018-06-11T16:22:00Z">
        <w:r>
          <w:rPr/>
        </w:r>
      </w:ins>
      <w:r>
        <w:br w:type="page"/>
      </w:r>
    </w:p>
    <w:p>
      <w:pPr>
        <w:pStyle w:val="Footnotetex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ins w:id="4669" w:author="Microsoft Office User" w:date="2018-06-11T16:22:00Z">
        <w:r>
          <w:rPr/>
          <w:tab/>
          <w:t xml:space="preserve"> </w:t>
        </w:r>
      </w:ins>
      <w:ins w:id="4670" w:author="Microsoft Office User" w:date="2018-06-11T16:22:00Z">
        <w:r>
          <w:rPr>
            <w:rStyle w:val="Footnotereference"/>
          </w:rPr>
          <w:t xml:space="preserve">Note that the rules regarding the CKA_SENSITIVE, CKA_EXTRACTABLE, CKA_ALWAYS_SENSITIVE, and CKA_NEVER_EXTRACTABLE attributes have changed in version 2.11 to match the policy used by other key derivation mechanisms such as CKM_SSL3_MASTER_KEY_DERIVE. </w:t>
        </w:r>
      </w:ins>
    </w:p>
  </w:footnote>
  <w:footnote w:id="5">
    <w:p>
      <w:pPr>
        <w:pStyle w:val="Normal"/>
        <w:spacing w:before="80" w:after="80"/>
        <w:rPr/>
      </w:pPr>
      <w:r>
        <w:rPr/>
        <w:footnoteRef/>
      </w:r>
    </w:p>
    <w:p>
      <w:pPr>
        <w:pStyle w:val="Normal"/>
        <w:rPr/>
      </w:pPr>
      <w:r>
        <w:rPr>
          <w:rStyle w:val="FootnoteCharacters"/>
        </w:rPr>
        <w:tab/>
      </w:r>
      <w:r>
        <w:br w:type="page"/>
      </w:r>
    </w:p>
    <w:p>
      <w:pPr>
        <w:pStyle w:val="Normal"/>
        <w:spacing w:before="80" w:after="80"/>
        <w:rPr/>
      </w:pPr>
      <w:r>
        <w:rPr/>
        <w:tab/>
        <w:t xml:space="preserve"> “</w:t>
      </w:r>
      <w:r>
        <w:rPr/>
        <w:t>*” indicates 0 or more calls may be made as required</w:t>
      </w:r>
    </w:p>
  </w:footnote>
  <w:footnote w:id="6">
    <w:p>
      <w:pPr>
        <w:pStyle w:val="Normal"/>
        <w:spacing w:before="80" w:after="80"/>
        <w:rPr/>
      </w:pPr>
      <w:r>
        <w:rPr/>
        <w:footnoteRef/>
      </w:r>
    </w:p>
    <w:p>
      <w:pPr>
        <w:pStyle w:val="Normal"/>
        <w:rPr/>
      </w:pPr>
      <w:r>
        <w:rPr>
          <w:rStyle w:val="FootnoteCharacters"/>
        </w:rPr>
        <w:tab/>
      </w:r>
      <w:r>
        <w:br w:type="page"/>
      </w:r>
    </w:p>
    <w:p>
      <w:pPr>
        <w:pStyle w:val="Normal"/>
        <w:spacing w:before="80" w:after="80"/>
        <w:rPr/>
      </w:pPr>
      <w:r>
        <w:rPr/>
        <w:tab/>
        <w:t xml:space="preserve"> “</w:t>
      </w:r>
      <w:r>
        <w:rPr/>
        <w:t>*” indicates 0 or more calls may be made as required</w:t>
      </w:r>
    </w:p>
  </w:footnote>
  <w:footnote w:id="7">
    <w:p>
      <w:pPr>
        <w:pStyle w:val="Normal"/>
        <w:spacing w:before="80" w:after="80"/>
        <w:rPr/>
      </w:pPr>
      <w:r>
        <w:rPr/>
        <w:footnoteRef/>
      </w:r>
    </w:p>
    <w:p>
      <w:pPr>
        <w:pStyle w:val="Normal"/>
        <w:rPr/>
      </w:pPr>
      <w:r>
        <w:rPr>
          <w:rStyle w:val="FootnoteCharacters"/>
        </w:rPr>
        <w:tab/>
      </w:r>
      <w:r>
        <w:br w:type="page"/>
      </w:r>
    </w:p>
    <w:p>
      <w:pPr>
        <w:pStyle w:val="Normal"/>
        <w:spacing w:before="80" w:after="80"/>
        <w:rPr/>
      </w:pPr>
      <w:r>
        <w:rPr/>
        <w:tab/>
        <w:t xml:space="preserve"> “</w:t>
      </w:r>
      <w:r>
        <w:rPr/>
        <w:t>*” indicates 0 or more calls may be made as required</w:t>
      </w:r>
    </w:p>
  </w:footnote>
  <w:footnote w:id="8">
    <w:p>
      <w:pPr>
        <w:pStyle w:val="Normal"/>
        <w:spacing w:before="80" w:after="80"/>
        <w:rPr/>
      </w:pPr>
      <w:r>
        <w:rPr/>
        <w:footnoteRef/>
      </w:r>
    </w:p>
    <w:p>
      <w:pPr>
        <w:pStyle w:val="Normal"/>
        <w:rPr/>
      </w:pPr>
      <w:r>
        <w:rPr>
          <w:rStyle w:val="FootnoteCharacters"/>
        </w:rPr>
        <w:tab/>
      </w:r>
      <w:r>
        <w:br w:type="page"/>
      </w:r>
    </w:p>
    <w:p>
      <w:pPr>
        <w:pStyle w:val="Normal"/>
        <w:spacing w:before="80" w:after="80"/>
        <w:rPr/>
      </w:pPr>
      <w:r>
        <w:rPr/>
        <w:tab/>
        <w:t xml:space="preserve"> “</w:t>
      </w:r>
      <w:r>
        <w:rPr/>
        <w:t>*” indicates 0 or more calls may be made as required</w:t>
      </w:r>
    </w:p>
  </w:footnote>
  <w:footnote w:id="9">
    <w:p>
      <w:pPr>
        <w:pStyle w:val="Normal"/>
        <w:spacing w:before="80" w:after="80"/>
        <w:rPr/>
      </w:pPr>
      <w:r>
        <w:rPr/>
        <w:footnoteRef/>
      </w:r>
    </w:p>
    <w:p>
      <w:pPr>
        <w:pStyle w:val="Normal"/>
        <w:rPr/>
      </w:pPr>
      <w:r>
        <w:rPr>
          <w:rStyle w:val="FootnoteCharacters"/>
        </w:rPr>
        <w:tab/>
      </w:r>
      <w:r>
        <w:br w:type="page"/>
      </w:r>
    </w:p>
    <w:p>
      <w:pPr>
        <w:pStyle w:val="Normal"/>
        <w:spacing w:before="80" w:after="80"/>
        <w:rPr/>
      </w:pPr>
      <w:r>
        <w:rPr/>
        <w:tab/>
        <w:t xml:space="preserve"> “</w:t>
      </w:r>
      <w:r>
        <w:rPr/>
        <w:t>*” indicates 0 or more calls may be made as required</w:t>
      </w:r>
    </w:p>
  </w:footnote>
  <w:footnote w:id="10">
    <w:p>
      <w:pPr>
        <w:pStyle w:val="Normal"/>
        <w:spacing w:before="80" w:after="80"/>
        <w:rPr/>
      </w:pPr>
      <w:r>
        <w:rPr/>
        <w:footnoteRef/>
      </w:r>
    </w:p>
    <w:p>
      <w:pPr>
        <w:pStyle w:val="Footnotetex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Style w:val="Footnotereference"/>
        </w:rPr>
        <w:tab/>
      </w:r>
      <w:r>
        <w:rPr/>
        <w:t xml:space="preserve"> </w:t>
      </w:r>
      <w:r>
        <w:rPr>
          <w:rStyle w:val="Footnotereference"/>
        </w:rPr>
        <w:t>“</w:t>
      </w:r>
      <w:r>
        <w:rPr>
          <w:rStyle w:val="Footnotereference"/>
        </w:rPr>
        <w:t>*” indicates 0 or more calls may be made as required</w:t>
      </w:r>
    </w:p>
  </w:footnote>
  <w:footnote w:id="11">
    <w:p>
      <w:pPr>
        <w:pStyle w:val="Normal"/>
        <w:spacing w:before="80" w:after="80"/>
        <w:rPr/>
      </w:pPr>
      <w:r>
        <w:rPr/>
        <w:footnoteRef/>
      </w:r>
    </w:p>
    <w:p>
      <w:pPr>
        <w:pStyle w:val="Footnotetex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Style w:val="Footnotereference"/>
          <w:sz w:val="28"/>
          <w:szCs w:val="28"/>
        </w:rPr>
        <w:tab/>
      </w:r>
      <w:r>
        <w:rPr>
          <w:sz w:val="28"/>
          <w:szCs w:val="28"/>
        </w:rPr>
        <w:t xml:space="preserve"> </w:t>
      </w:r>
      <w:r>
        <w:rPr>
          <w:rStyle w:val="Footnotereference"/>
          <w:sz w:val="28"/>
          <w:szCs w:val="28"/>
        </w:rPr>
        <w:t>Applications that may need to retrieve the next OTP should be prepared to handle this situation. For example, an application could store the OTP value returned by C_Sign so that, if a next OTP is required, it can compare it to the OTP value returned by subsequent calls to C_Sign should it turn out that the library does not support the CKF_NEXT_OTP flag.</w:t>
      </w:r>
    </w:p>
  </w:footnote>
  <w:footnote w:id="12">
    <w:p>
      <w:pPr>
        <w:pStyle w:val="Normal"/>
        <w:spacing w:before="80" w:after="80"/>
        <w:rPr/>
      </w:pPr>
      <w:ins w:id="4676" w:author="Microsoft Office User" w:date="2018-06-11T15:02:00Z">
        <w:r>
          <w:rPr/>
          <w:footnoteRef/>
        </w:r>
      </w:ins>
    </w:p>
    <w:p>
      <w:pPr>
        <w:pStyle w:val="Normal"/>
        <w:suppressAutoHyphens w:val="true"/>
        <w:rPr/>
      </w:pPr>
      <w:ins w:id="4677" w:author="Microsoft Office User" w:date="2018-06-11T15:02:00Z">
        <w:r>
          <w:rPr>
            <w:rStyle w:val="FootnoteCharacters"/>
          </w:rPr>
          <w:tab/>
        </w:r>
      </w:ins>
      <w:r>
        <w:br w:type="page"/>
      </w:r>
    </w:p>
    <w:p>
      <w:pPr>
        <w:pStyle w:val="Normal"/>
        <w:spacing w:before="80" w:after="80"/>
        <w:rPr/>
      </w:pPr>
      <w:ins w:id="4678" w:author="Microsoft Office User" w:date="2018-06-11T15:02:00Z">
        <w:r>
          <w:rPr/>
          <w:tab/>
          <w:t xml:space="preserve"> “</w:t>
        </w:r>
      </w:ins>
      <w:ins w:id="4679" w:author="Microsoft Office User" w:date="2018-06-11T15:02:00Z">
        <w:r>
          <w:rPr/>
          <w:t>*” indicates 0 or more calls may be made as required</w:t>
        </w:r>
      </w:ins>
    </w:p>
  </w:footnote>
  <w:footnote w:id="13">
    <w:p>
      <w:pPr>
        <w:pStyle w:val="Normal"/>
        <w:spacing w:before="80" w:after="80"/>
        <w:rPr/>
      </w:pPr>
      <w:ins w:id="4680" w:author="Microsoft Office User" w:date="2018-06-11T15:02:00Z">
        <w:r>
          <w:rPr/>
          <w:footnoteRef/>
        </w:r>
      </w:ins>
    </w:p>
    <w:p>
      <w:pPr>
        <w:pStyle w:val="Normal"/>
        <w:suppressAutoHyphens w:val="true"/>
        <w:rPr/>
      </w:pPr>
      <w:ins w:id="4681" w:author="Microsoft Office User" w:date="2018-06-11T15:02:00Z">
        <w:r>
          <w:rPr>
            <w:rStyle w:val="FootnoteCharacters"/>
          </w:rPr>
          <w:tab/>
        </w:r>
      </w:ins>
      <w:r>
        <w:br w:type="page"/>
      </w:r>
    </w:p>
    <w:p>
      <w:pPr>
        <w:pStyle w:val="Normal"/>
        <w:spacing w:before="80" w:after="80"/>
        <w:rPr/>
      </w:pPr>
      <w:ins w:id="4682" w:author="Microsoft Office User" w:date="2018-06-11T15:02:00Z">
        <w:r>
          <w:rPr/>
          <w:tab/>
          <w:t xml:space="preserve"> “</w:t>
        </w:r>
      </w:ins>
      <w:ins w:id="4683" w:author="Microsoft Office User" w:date="2018-06-11T15:02:00Z">
        <w:r>
          <w:rPr/>
          <w:t>*” indicates 0 or more calls may be made as required</w:t>
        </w:r>
      </w:ins>
    </w:p>
  </w:footnote>
  <w:footnote w:id="14">
    <w:p>
      <w:pPr>
        <w:pStyle w:val="Normal"/>
        <w:spacing w:before="80" w:after="80"/>
        <w:rPr/>
      </w:pPr>
      <w:ins w:id="4684" w:author="Microsoft Office User" w:date="2018-06-11T15:02:00Z">
        <w:r>
          <w:rPr/>
          <w:footnoteRef/>
        </w:r>
      </w:ins>
    </w:p>
    <w:p>
      <w:pPr>
        <w:pStyle w:val="Normal"/>
        <w:suppressAutoHyphens w:val="true"/>
        <w:rPr/>
      </w:pPr>
      <w:ins w:id="4685" w:author="Microsoft Office User" w:date="2018-06-11T15:02:00Z">
        <w:r>
          <w:rPr>
            <w:rStyle w:val="FootnoteCharacters"/>
          </w:rPr>
          <w:tab/>
        </w:r>
      </w:ins>
      <w:r>
        <w:br w:type="page"/>
      </w:r>
    </w:p>
    <w:p>
      <w:pPr>
        <w:pStyle w:val="Normal"/>
        <w:spacing w:before="80" w:after="80"/>
        <w:rPr/>
      </w:pPr>
      <w:ins w:id="4686" w:author="Microsoft Office User" w:date="2018-06-11T15:02:00Z">
        <w:r>
          <w:rPr/>
          <w:tab/>
          <w:t xml:space="preserve"> “</w:t>
        </w:r>
      </w:ins>
      <w:ins w:id="4687" w:author="Microsoft Office User" w:date="2018-06-11T15:02:00Z">
        <w:r>
          <w:rPr/>
          <w:t>*” indicates 0 or more calls may be made as required</w:t>
        </w:r>
      </w:ins>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432" w:hanging="432"/>
      </w:pPr>
    </w:lvl>
    <w:lvl w:ilvl="1">
      <w:start w:val="29"/>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suff w:val="space"/>
      <w:lvlText w:val="%1.%2.%3.%4"/>
      <w:lvlJc w:val="left"/>
      <w:pPr>
        <w:ind w:left="864" w:hanging="864"/>
      </w:pPr>
    </w:lvl>
    <w:lvl w:ilvl="4">
      <w:start w:val="1"/>
      <w:pStyle w:val="Heading5"/>
      <w:numFmt w:val="decimal"/>
      <w:suff w:val="space"/>
      <w:lvlText w:val="%1.%2.%3.%4.%5"/>
      <w:lvlJc w:val="left"/>
      <w:pPr>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432"/>
        </w:tabs>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Fonts w:cs="Courier New"/>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Pr>
    </w:lvl>
  </w:abstractNum>
  <w:abstractNum w:abstractNumId="5">
    <w:lvl w:ilvl="0">
      <w:start w:val="1"/>
      <w:numFmt w:val="upperLetter"/>
      <w:lvlText w:val="Appendix %1."/>
      <w:lvlJc w:val="left"/>
      <w:pPr>
        <w:ind w:left="360" w:hanging="360"/>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360"/>
        </w:tabs>
        <w:ind w:left="360" w:hanging="360"/>
      </w:pPr>
      <w:rPr>
        <w:rFonts w:ascii="Symbol" w:hAnsi="Symbol" w:cs="Symbol" w:hint="default"/>
        <w:b/>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ind w:left="360" w:hanging="360"/>
      </w:pPr>
      <w:rPr>
        <w:sz w:val="24"/>
        <w:rFonts w:ascii="Arial" w:hAnsi="Arial"/>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360" w:hanging="360"/>
      </w:pPr>
      <w:rPr>
        <w:rFonts w:ascii="Symbol" w:hAnsi="Symbol" w:cs="Symbol" w:hint="default"/>
        <w:sz w:val="24"/>
        <w:color w:val="00000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Times New Roman"/>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Fonts w:cs="Times New Roman"/>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Times New Roman"/>
      </w:rPr>
    </w:lvl>
    <w:lvl w:ilvl="8">
      <w:start w:val="1"/>
      <w:numFmt w:val="bullet"/>
      <w:lvlText w:val=""/>
      <w:lvlJc w:val="left"/>
      <w:pPr>
        <w:tabs>
          <w:tab w:val="num" w:pos="6120"/>
        </w:tabs>
        <w:ind w:left="6120" w:hanging="360"/>
      </w:pPr>
      <w:rPr>
        <w:rFonts w:ascii="Wingdings" w:hAnsi="Wingdings" w:cs="Wingdings" w:hint="default"/>
      </w:rPr>
    </w:lvl>
  </w:abstractNum>
  <w:abstractNum w:abstractNumId="16">
    <w:lvl w:ilvl="0">
      <w:start w:val="1"/>
      <w:numFmt w:val="bullet"/>
      <w:lvlText w:val=""/>
      <w:lvlJc w:val="left"/>
      <w:pPr>
        <w:ind w:left="0" w:hanging="0"/>
      </w:pPr>
      <w:rPr>
        <w:rFonts w:ascii="Symbol" w:hAnsi="Symbol" w:cs="Symbol" w:hint="default"/>
        <w:color w:val="00000A"/>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9">
    <w:lvl w:ilvl="0">
      <w:start w:val="1"/>
      <w:numFmt w:val="decimal"/>
      <w:lvlText w:val="%1."/>
      <w:lvlJc w:val="left"/>
      <w:pPr>
        <w:ind w:left="360" w:hanging="360"/>
      </w:pPr>
    </w:lvl>
    <w:lvl w:ilvl="1">
      <w:start w:val="26"/>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8">
    <w:lvl w:ilvl="0">
      <w:start w:val="1"/>
      <w:numFmt w:val="bullet"/>
      <w:lvlText w:val="-"/>
      <w:lvlJc w:val="left"/>
      <w:pPr>
        <w:ind w:left="1080" w:hanging="360"/>
      </w:pPr>
      <w:rPr>
        <w:rFonts w:ascii="Calibri" w:hAnsi="Calibri" w:cs="Calibri" w:hint="default"/>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0">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1610"/>
        </w:tabs>
        <w:ind w:left="1610" w:hanging="360"/>
      </w:pPr>
      <w:rPr>
        <w:rFonts w:ascii="Symbol" w:hAnsi="Symbol" w:cs="Symbol" w:hint="default"/>
        <w:rFonts w:cs="OpenSymbol"/>
      </w:rPr>
    </w:lvl>
    <w:lvl w:ilvl="1">
      <w:start w:val="1"/>
      <w:numFmt w:val="bullet"/>
      <w:lvlText w:val="◦"/>
      <w:lvlJc w:val="left"/>
      <w:pPr>
        <w:tabs>
          <w:tab w:val="num" w:pos="1970"/>
        </w:tabs>
        <w:ind w:left="1970" w:hanging="360"/>
      </w:pPr>
      <w:rPr>
        <w:rFonts w:ascii="OpenSymbol" w:hAnsi="OpenSymbol" w:cs="OpenSymbol" w:hint="default"/>
        <w:rFonts w:cs="OpenSymbol"/>
      </w:rPr>
    </w:lvl>
    <w:lvl w:ilvl="2">
      <w:start w:val="1"/>
      <w:numFmt w:val="bullet"/>
      <w:lvlText w:val="▪"/>
      <w:lvlJc w:val="left"/>
      <w:pPr>
        <w:tabs>
          <w:tab w:val="num" w:pos="2330"/>
        </w:tabs>
        <w:ind w:left="2330" w:hanging="360"/>
      </w:pPr>
      <w:rPr>
        <w:rFonts w:ascii="OpenSymbol" w:hAnsi="OpenSymbol" w:cs="OpenSymbol" w:hint="default"/>
        <w:rFonts w:cs="OpenSymbol"/>
      </w:rPr>
    </w:lvl>
    <w:lvl w:ilvl="3">
      <w:start w:val="1"/>
      <w:numFmt w:val="bullet"/>
      <w:lvlText w:val=""/>
      <w:lvlJc w:val="left"/>
      <w:pPr>
        <w:tabs>
          <w:tab w:val="num" w:pos="2690"/>
        </w:tabs>
        <w:ind w:left="2690" w:hanging="360"/>
      </w:pPr>
      <w:rPr>
        <w:rFonts w:ascii="Symbol" w:hAnsi="Symbol" w:cs="Symbol" w:hint="default"/>
        <w:rFonts w:cs="OpenSymbol"/>
      </w:rPr>
    </w:lvl>
    <w:lvl w:ilvl="4">
      <w:start w:val="1"/>
      <w:numFmt w:val="bullet"/>
      <w:lvlText w:val="◦"/>
      <w:lvlJc w:val="left"/>
      <w:pPr>
        <w:tabs>
          <w:tab w:val="num" w:pos="3050"/>
        </w:tabs>
        <w:ind w:left="3050" w:hanging="360"/>
      </w:pPr>
      <w:rPr>
        <w:rFonts w:ascii="OpenSymbol" w:hAnsi="OpenSymbol" w:cs="OpenSymbol" w:hint="default"/>
        <w:rFonts w:cs="OpenSymbol"/>
      </w:rPr>
    </w:lvl>
    <w:lvl w:ilvl="5">
      <w:start w:val="1"/>
      <w:numFmt w:val="bullet"/>
      <w:lvlText w:val="▪"/>
      <w:lvlJc w:val="left"/>
      <w:pPr>
        <w:tabs>
          <w:tab w:val="num" w:pos="3410"/>
        </w:tabs>
        <w:ind w:left="3410" w:hanging="360"/>
      </w:pPr>
      <w:rPr>
        <w:rFonts w:ascii="OpenSymbol" w:hAnsi="OpenSymbol" w:cs="OpenSymbol" w:hint="default"/>
        <w:rFonts w:cs="OpenSymbol"/>
      </w:rPr>
    </w:lvl>
    <w:lvl w:ilvl="6">
      <w:start w:val="1"/>
      <w:numFmt w:val="bullet"/>
      <w:lvlText w:val=""/>
      <w:lvlJc w:val="left"/>
      <w:pPr>
        <w:tabs>
          <w:tab w:val="num" w:pos="3770"/>
        </w:tabs>
        <w:ind w:left="3770" w:hanging="360"/>
      </w:pPr>
      <w:rPr>
        <w:rFonts w:ascii="Symbol" w:hAnsi="Symbol" w:cs="Symbol" w:hint="default"/>
        <w:rFonts w:cs="OpenSymbol"/>
      </w:rPr>
    </w:lvl>
    <w:lvl w:ilvl="7">
      <w:start w:val="1"/>
      <w:numFmt w:val="bullet"/>
      <w:lvlText w:val="◦"/>
      <w:lvlJc w:val="left"/>
      <w:pPr>
        <w:tabs>
          <w:tab w:val="num" w:pos="4130"/>
        </w:tabs>
        <w:ind w:left="4130" w:hanging="360"/>
      </w:pPr>
      <w:rPr>
        <w:rFonts w:ascii="OpenSymbol" w:hAnsi="OpenSymbol" w:cs="OpenSymbol" w:hint="default"/>
        <w:rFonts w:cs="OpenSymbol"/>
      </w:rPr>
    </w:lvl>
    <w:lvl w:ilvl="8">
      <w:start w:val="1"/>
      <w:numFmt w:val="bullet"/>
      <w:lvlText w:val="▪"/>
      <w:lvlJc w:val="left"/>
      <w:pPr>
        <w:tabs>
          <w:tab w:val="num" w:pos="4490"/>
        </w:tabs>
        <w:ind w:left="4490" w:hanging="360"/>
      </w:pPr>
      <w:rPr>
        <w:rFonts w:ascii="OpenSymbol" w:hAnsi="OpenSymbol" w:cs="OpenSymbol" w:hint="default"/>
        <w:rFonts w:cs="OpenSymbol"/>
      </w:rPr>
    </w:lvl>
  </w:abstractNum>
  <w:abstractNum w:abstractNumId="54">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0">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1">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65">
    <w:lvl w:ilvl="0">
      <w:start w:val="1"/>
      <w:numFmt w:val="decimal"/>
      <w:lvlText w:val="%1"/>
      <w:lvlJc w:val="left"/>
      <w:pPr>
        <w:tabs>
          <w:tab w:val="num" w:pos="432"/>
        </w:tabs>
        <w:ind w:left="432" w:hanging="432"/>
      </w:pPr>
      <w:rPr>
        <w:b/>
      </w:rPr>
    </w:lvl>
    <w:lvl w:ilvl="1">
      <w:start w:val="1"/>
      <w:numFmt w:val="decimal"/>
      <w:suff w:val="space"/>
      <w:lvlText w:val="%1.%2"/>
      <w:lvlJc w:val="left"/>
      <w:pPr>
        <w:ind w:left="576" w:hanging="576"/>
      </w:pPr>
      <w:rPr>
        <w:b/>
      </w:rPr>
    </w:lvl>
    <w:lvl w:ilvl="2">
      <w:start w:val="1"/>
      <w:numFmt w:val="decimal"/>
      <w:suff w:val="space"/>
      <w:lvlText w:val="%1.%2.%3"/>
      <w:lvlJc w:val="left"/>
      <w:pPr>
        <w:ind w:left="720" w:hanging="720"/>
      </w:pPr>
      <w:rPr>
        <w:b/>
      </w:rPr>
    </w:lvl>
    <w:lvl w:ilvl="3">
      <w:start w:val="1"/>
      <w:numFmt w:val="decimal"/>
      <w:suff w:val="space"/>
      <w:lvlText w:val="%1.%2.%3.%4"/>
      <w:lvlJc w:val="left"/>
      <w:pPr>
        <w:ind w:left="864" w:hanging="864"/>
      </w:pPr>
      <w:rPr>
        <w:b/>
      </w:rPr>
    </w:lvl>
    <w:lvl w:ilvl="4">
      <w:start w:val="1"/>
      <w:numFmt w:val="decimal"/>
      <w:suff w:val="space"/>
      <w:lvlText w:val="%1.%2.%3.%4.%5"/>
      <w:lvlJc w:val="left"/>
      <w:pPr>
        <w:ind w:left="1008" w:hanging="1008"/>
      </w:pPr>
      <w:rPr>
        <w:b/>
      </w:rPr>
    </w:lvl>
    <w:lvl w:ilvl="5">
      <w:start w:val="1"/>
      <w:numFmt w:val="decimal"/>
      <w:lvlText w:val="%1.%2.%3.%4.%5.%6"/>
      <w:lvlJc w:val="left"/>
      <w:pPr>
        <w:tabs>
          <w:tab w:val="num" w:pos="1152"/>
        </w:tabs>
        <w:ind w:left="1152" w:hanging="1152"/>
      </w:pPr>
      <w:rPr>
        <w:b/>
      </w:rPr>
    </w:lvl>
    <w:lvl w:ilvl="6">
      <w:start w:val="1"/>
      <w:numFmt w:val="decimal"/>
      <w:lvlText w:val="%1.%2.%3.%4.%5.%6.%7"/>
      <w:lvlJc w:val="left"/>
      <w:pPr>
        <w:tabs>
          <w:tab w:val="num" w:pos="1296"/>
        </w:tabs>
        <w:ind w:left="1296" w:hanging="1296"/>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584"/>
        </w:tabs>
        <w:ind w:left="1584" w:hanging="1584"/>
      </w:pPr>
      <w:rPr>
        <w:b/>
      </w:rPr>
    </w:lvl>
  </w:abstractNum>
  <w:abstractNum w:abstractNumId="66">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cs="Arial"/>
        <w:lang w:val="de-DE"/>
      </w:rPr>
    </w:lvl>
    <w:lvl w:ilvl="3">
      <w:start w:val="1"/>
      <w:numFmt w:val="decimal"/>
      <w:lvlText w:val="%1.%2.%3.%4"/>
      <w:lvlJc w:val="left"/>
      <w:pPr>
        <w:ind w:left="864" w:hanging="864"/>
      </w:pPr>
      <w:rPr>
        <w:rFonts w:cs="Arial"/>
      </w:rPr>
    </w:lvl>
    <w:lvl w:ilvl="4">
      <w:start w:val="1"/>
      <w:numFmt w:val="decimal"/>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8">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2"/>
      <w:numFmt w:val="decimal"/>
      <w:lvlText w:val="%1"/>
      <w:lvlJc w:val="left"/>
      <w:pPr>
        <w:ind w:left="432" w:hanging="432"/>
      </w:pPr>
    </w:lvl>
    <w:lvl w:ilvl="1">
      <w:start w:val="29"/>
      <w:numFmt w:val="decimal"/>
      <w:lvlText w:val="%1.%2"/>
      <w:lvlJc w:val="left"/>
      <w:pPr>
        <w:ind w:left="576" w:hanging="576"/>
      </w:pPr>
    </w:lvl>
    <w:lvl w:ilvl="2">
      <w:start w:val="1"/>
      <w:numFmt w:val="decimal"/>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w="http://schemas.openxmlformats.org/wordprocessingml/2006/main">
  <w:zoom w:percent="177"/>
  <w:trackRevision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Unresolved Mention" w:uiPriority="99"/>
  </w:latentStyles>
  <w:style w:type="paragraph" w:styleId="Normal" w:default="1">
    <w:name w:val="Normal"/>
    <w:qFormat/>
    <w:rsid w:val="008c100c"/>
    <w:pPr>
      <w:widowControl/>
      <w:bidi w:val="0"/>
      <w:spacing w:before="80" w:after="80"/>
      <w:jc w:val="left"/>
    </w:pPr>
    <w:rPr>
      <w:rFonts w:ascii="Arial" w:hAnsi="Arial" w:eastAsia="Times New Roman" w:cs="Times New Roman"/>
      <w:color w:val="auto"/>
      <w:sz w:val="20"/>
      <w:szCs w:val="24"/>
      <w:lang w:val="en-US" w:eastAsia="en-US" w:bidi="ar-SA"/>
    </w:rPr>
  </w:style>
  <w:style w:type="paragraph" w:styleId="Heading1">
    <w:name w:val="Heading 1"/>
    <w:basedOn w:val="Normal"/>
    <w:next w:val="Normal"/>
    <w:link w:val="Heading1Char"/>
    <w:qFormat/>
    <w:rsid w:val="00e01912"/>
    <w:pPr>
      <w:keepNext/>
      <w:pageBreakBefore/>
      <w:numPr>
        <w:ilvl w:val="0"/>
        <w:numId w:val="1"/>
      </w:numPr>
      <w:pBdr>
        <w:top w:val="single" w:sz="4" w:space="6" w:color="808080"/>
      </w:pBdr>
      <w:spacing w:before="480" w:after="120"/>
      <w:outlineLvl w:val="0"/>
      <w:outlineLvl w:val="0"/>
    </w:pPr>
    <w:rPr>
      <w:rFonts w:cs="Arial"/>
      <w:b/>
      <w:bCs/>
      <w:color w:val="3B006F"/>
      <w:sz w:val="36"/>
      <w:szCs w:val="36"/>
    </w:rPr>
  </w:style>
  <w:style w:type="paragraph" w:styleId="Heading2">
    <w:name w:val="Heading 2"/>
    <w:basedOn w:val="Heading1"/>
    <w:next w:val="Normal"/>
    <w:link w:val="Heading2Char"/>
    <w:qFormat/>
    <w:rsid w:val="00a710c8"/>
    <w:pPr>
      <w:pageBreakBefore w:val="false"/>
      <w:numPr>
        <w:ilvl w:val="1"/>
        <w:numId w:val="1"/>
      </w:numPr>
      <w:pBdr/>
      <w:spacing w:before="240" w:after="120"/>
      <w:outlineLvl w:val="1"/>
      <w:outlineLvl w:val="1"/>
    </w:pPr>
    <w:rPr>
      <w:bCs w:val="false"/>
      <w:iCs/>
      <w:sz w:val="28"/>
      <w:szCs w:val="28"/>
    </w:rPr>
  </w:style>
  <w:style w:type="paragraph" w:styleId="Heading3">
    <w:name w:val="Heading 3"/>
    <w:basedOn w:val="Heading2"/>
    <w:next w:val="Normal"/>
    <w:link w:val="Heading3Char"/>
    <w:qFormat/>
    <w:pPr>
      <w:numPr>
        <w:ilvl w:val="2"/>
        <w:numId w:val="1"/>
      </w:numPr>
      <w:outlineLvl w:val="2"/>
      <w:outlineLvl w:val="2"/>
    </w:pPr>
    <w:rPr>
      <w:bCs/>
      <w:sz w:val="26"/>
      <w:szCs w:val="26"/>
    </w:rPr>
  </w:style>
  <w:style w:type="paragraph" w:styleId="Heading4">
    <w:name w:val="Heading 4"/>
    <w:basedOn w:val="Heading3"/>
    <w:next w:val="Normal"/>
    <w:link w:val="Heading4Char"/>
    <w:qFormat/>
    <w:pPr>
      <w:numPr>
        <w:ilvl w:val="3"/>
        <w:numId w:val="1"/>
      </w:numPr>
      <w:outlineLvl w:val="3"/>
      <w:outlineLvl w:val="3"/>
    </w:pPr>
    <w:rPr>
      <w:bCs w:val="false"/>
      <w:sz w:val="24"/>
      <w:szCs w:val="28"/>
    </w:rPr>
  </w:style>
  <w:style w:type="paragraph" w:styleId="Heading5">
    <w:name w:val="Heading 5"/>
    <w:basedOn w:val="Heading4"/>
    <w:next w:val="Normal"/>
    <w:link w:val="Heading5Char"/>
    <w:qFormat/>
    <w:pPr>
      <w:numPr>
        <w:ilvl w:val="4"/>
        <w:numId w:val="1"/>
      </w:numPr>
      <w:outlineLvl w:val="4"/>
      <w:outlineLvl w:val="4"/>
    </w:pPr>
    <w:rPr>
      <w:bCs/>
      <w:iCs w:val="false"/>
      <w:szCs w:val="26"/>
    </w:rPr>
  </w:style>
  <w:style w:type="paragraph" w:styleId="Heading6">
    <w:name w:val="Heading 6"/>
    <w:basedOn w:val="Heading5"/>
    <w:next w:val="Normal"/>
    <w:link w:val="Heading6Char"/>
    <w:qFormat/>
    <w:pPr>
      <w:numPr>
        <w:ilvl w:val="5"/>
        <w:numId w:val="1"/>
      </w:numPr>
      <w:outlineLvl w:val="5"/>
      <w:outlineLvl w:val="5"/>
    </w:pPr>
    <w:rPr>
      <w:bCs w:val="false"/>
      <w:sz w:val="22"/>
      <w:szCs w:val="22"/>
    </w:rPr>
  </w:style>
  <w:style w:type="paragraph" w:styleId="Heading7">
    <w:name w:val="Heading 7"/>
    <w:basedOn w:val="Heading6"/>
    <w:next w:val="Normal"/>
    <w:link w:val="Heading7Char"/>
    <w:qFormat/>
    <w:pPr>
      <w:numPr>
        <w:ilvl w:val="6"/>
        <w:numId w:val="1"/>
      </w:numPr>
      <w:outlineLvl w:val="6"/>
      <w:outlineLvl w:val="6"/>
    </w:pPr>
    <w:rPr/>
  </w:style>
  <w:style w:type="paragraph" w:styleId="Heading8">
    <w:name w:val="Heading 8"/>
    <w:basedOn w:val="Heading7"/>
    <w:next w:val="Normal"/>
    <w:link w:val="Heading8Char"/>
    <w:qFormat/>
    <w:pPr>
      <w:numPr>
        <w:ilvl w:val="7"/>
        <w:numId w:val="1"/>
      </w:numPr>
      <w:outlineLvl w:val="7"/>
      <w:outlineLvl w:val="7"/>
    </w:pPr>
    <w:rPr>
      <w:i/>
      <w:iCs/>
    </w:rPr>
  </w:style>
  <w:style w:type="paragraph" w:styleId="Heading9">
    <w:name w:val="Heading 9"/>
    <w:basedOn w:val="Heading8"/>
    <w:next w:val="Normal"/>
    <w:link w:val="Heading9Char"/>
    <w:qFormat/>
    <w:pPr>
      <w:numPr>
        <w:ilvl w:val="8"/>
        <w:numId w:val="1"/>
      </w:numPr>
      <w:outlineLvl w:val="8"/>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1c74cc"/>
    <w:rPr>
      <w:rFonts w:ascii="Arial" w:hAnsi="Arial" w:cs="Arial"/>
      <w:b/>
      <w:bCs/>
      <w:color w:val="3B006F"/>
      <w:sz w:val="36"/>
      <w:szCs w:val="36"/>
    </w:rPr>
  </w:style>
  <w:style w:type="character" w:styleId="Heading2Char" w:customStyle="1">
    <w:name w:val="Heading 2 Char"/>
    <w:link w:val="Heading2"/>
    <w:qFormat/>
    <w:rsid w:val="001c74cc"/>
    <w:rPr>
      <w:rFonts w:ascii="Arial" w:hAnsi="Arial" w:cs="Arial"/>
      <w:b/>
      <w:iCs/>
      <w:color w:val="3B006F"/>
      <w:sz w:val="28"/>
      <w:szCs w:val="28"/>
    </w:rPr>
  </w:style>
  <w:style w:type="character" w:styleId="Heading3Char" w:customStyle="1">
    <w:name w:val="Heading 3 Char"/>
    <w:link w:val="Heading3"/>
    <w:qFormat/>
    <w:rsid w:val="001c74cc"/>
    <w:rPr>
      <w:rFonts w:ascii="Arial" w:hAnsi="Arial" w:cs="Arial"/>
      <w:b/>
      <w:bCs/>
      <w:iCs/>
      <w:color w:val="3B006F"/>
      <w:sz w:val="26"/>
      <w:szCs w:val="26"/>
    </w:rPr>
  </w:style>
  <w:style w:type="character" w:styleId="Heading4Char" w:customStyle="1">
    <w:name w:val="Heading 4 Char"/>
    <w:link w:val="Heading4"/>
    <w:qFormat/>
    <w:rsid w:val="001c74cc"/>
    <w:rPr>
      <w:rFonts w:ascii="Arial" w:hAnsi="Arial" w:cs="Arial"/>
      <w:b/>
      <w:iCs/>
      <w:color w:val="3B006F"/>
      <w:sz w:val="24"/>
      <w:szCs w:val="28"/>
    </w:rPr>
  </w:style>
  <w:style w:type="character" w:styleId="Heading5Char" w:customStyle="1">
    <w:name w:val="Heading 5 Char"/>
    <w:link w:val="Heading5"/>
    <w:qFormat/>
    <w:rsid w:val="001c74cc"/>
    <w:rPr>
      <w:rFonts w:ascii="Arial" w:hAnsi="Arial" w:cs="Arial"/>
      <w:b/>
      <w:bCs/>
      <w:color w:val="3B006F"/>
      <w:sz w:val="24"/>
      <w:szCs w:val="26"/>
    </w:rPr>
  </w:style>
  <w:style w:type="character" w:styleId="Heading6Char" w:customStyle="1">
    <w:name w:val="Heading 6 Char"/>
    <w:link w:val="Heading6"/>
    <w:qFormat/>
    <w:rsid w:val="001c74cc"/>
    <w:rPr>
      <w:rFonts w:ascii="Arial" w:hAnsi="Arial" w:cs="Arial"/>
      <w:b/>
      <w:color w:val="3B006F"/>
      <w:sz w:val="22"/>
      <w:szCs w:val="22"/>
    </w:rPr>
  </w:style>
  <w:style w:type="character" w:styleId="Heading7Char" w:customStyle="1">
    <w:name w:val="Heading 7 Char"/>
    <w:link w:val="Heading7"/>
    <w:qFormat/>
    <w:rsid w:val="001c74cc"/>
    <w:rPr>
      <w:rFonts w:ascii="Arial" w:hAnsi="Arial" w:cs="Arial"/>
      <w:b/>
      <w:color w:val="3B006F"/>
      <w:sz w:val="22"/>
      <w:szCs w:val="22"/>
    </w:rPr>
  </w:style>
  <w:style w:type="character" w:styleId="Heading8Char" w:customStyle="1">
    <w:name w:val="Heading 8 Char"/>
    <w:link w:val="Heading8"/>
    <w:qFormat/>
    <w:rsid w:val="001c74cc"/>
    <w:rPr>
      <w:rFonts w:ascii="Arial" w:hAnsi="Arial" w:cs="Arial"/>
      <w:b/>
      <w:i/>
      <w:iCs/>
      <w:color w:val="3B006F"/>
      <w:sz w:val="22"/>
      <w:szCs w:val="22"/>
    </w:rPr>
  </w:style>
  <w:style w:type="character" w:styleId="Heading9Char" w:customStyle="1">
    <w:name w:val="Heading 9 Char"/>
    <w:link w:val="Heading9"/>
    <w:qFormat/>
    <w:rsid w:val="001c74cc"/>
    <w:rPr>
      <w:rFonts w:ascii="Arial" w:hAnsi="Arial" w:cs="Arial"/>
      <w:b/>
      <w:i/>
      <w:iCs/>
      <w:color w:val="3B006F"/>
      <w:sz w:val="22"/>
      <w:szCs w:val="22"/>
    </w:rPr>
  </w:style>
  <w:style w:type="character" w:styleId="TitleChar" w:customStyle="1">
    <w:name w:val="Title Char"/>
    <w:link w:val="Title"/>
    <w:qFormat/>
    <w:rsid w:val="001c74cc"/>
    <w:rPr>
      <w:rFonts w:ascii="Arial" w:hAnsi="Arial" w:cs="Arial"/>
      <w:b/>
      <w:bCs/>
      <w:color w:val="3B006F"/>
      <w:sz w:val="48"/>
      <w:szCs w:val="48"/>
    </w:rPr>
  </w:style>
  <w:style w:type="character" w:styleId="SubtitleChar" w:customStyle="1">
    <w:name w:val="Subtitle Char"/>
    <w:link w:val="Subtitle"/>
    <w:qFormat/>
    <w:rsid w:val="001c74cc"/>
    <w:rPr>
      <w:rFonts w:ascii="Arial" w:hAnsi="Arial" w:cs="Arial"/>
      <w:b/>
      <w:bCs/>
      <w:color w:val="3B006F"/>
      <w:sz w:val="36"/>
      <w:szCs w:val="36"/>
    </w:rPr>
  </w:style>
  <w:style w:type="character" w:styleId="Datatype" w:customStyle="1">
    <w:name w:val="Datatype"/>
    <w:qFormat/>
    <w:rPr>
      <w:rFonts w:ascii="Courier New" w:hAnsi="Courier New"/>
    </w:rPr>
  </w:style>
  <w:style w:type="character" w:styleId="InternetLink">
    <w:name w:val="Internet Link"/>
    <w:uiPriority w:val="99"/>
    <w:rPr>
      <w:color w:val="0000EE"/>
      <w:u w:val="none"/>
    </w:rPr>
  </w:style>
  <w:style w:type="character" w:styleId="FollowedHyperlink">
    <w:name w:val="FollowedHyperlink"/>
    <w:qFormat/>
    <w:rPr>
      <w:color w:val="800080"/>
      <w:u w:val="single"/>
    </w:rPr>
  </w:style>
  <w:style w:type="character" w:styleId="Element" w:customStyle="1">
    <w:name w:val="Element"/>
    <w:qFormat/>
    <w:rPr>
      <w:rFonts w:ascii="Courier New" w:hAnsi="Courier New"/>
      <w:sz w:val="20"/>
    </w:rPr>
  </w:style>
  <w:style w:type="character" w:styleId="Attribute" w:customStyle="1">
    <w:name w:val="Attribute"/>
    <w:qFormat/>
    <w:rPr>
      <w:rFonts w:ascii="Courier New" w:hAnsi="Courier New"/>
      <w:sz w:val="20"/>
    </w:rPr>
  </w:style>
  <w:style w:type="character" w:styleId="Keyword" w:customStyle="1">
    <w:name w:val="Keyword"/>
    <w:basedOn w:val="Element"/>
    <w:qFormat/>
    <w:rPr>
      <w:rFonts w:ascii="Courier New" w:hAnsi="Courier New"/>
      <w:sz w:val="20"/>
    </w:rPr>
  </w:style>
  <w:style w:type="character" w:styleId="Emphasis">
    <w:name w:val="Emphasis"/>
    <w:qFormat/>
    <w:rPr>
      <w:i/>
      <w:iCs/>
    </w:rPr>
  </w:style>
  <w:style w:type="character" w:styleId="HTMLTypewriter">
    <w:name w:val="HTML Typewriter"/>
    <w:qFormat/>
    <w:rPr>
      <w:rFonts w:ascii="Arial Unicode MS" w:hAnsi="Arial Unicode MS" w:eastAsia="Arial Unicode MS" w:cs="Arial Unicode MS"/>
      <w:sz w:val="20"/>
      <w:szCs w:val="20"/>
    </w:rPr>
  </w:style>
  <w:style w:type="character" w:styleId="HTMLPreformattedChar" w:customStyle="1">
    <w:name w:val="HTML Preformatted Char"/>
    <w:link w:val="HTMLPreformatted"/>
    <w:qFormat/>
    <w:rsid w:val="001c74cc"/>
    <w:rPr>
      <w:rFonts w:ascii="Arial Unicode MS" w:hAnsi="Arial Unicode MS" w:eastAsia="Arial Unicode MS" w:cs="Arial Unicode MS"/>
    </w:rPr>
  </w:style>
  <w:style w:type="character" w:styleId="NoteHeadingChar" w:customStyle="1">
    <w:name w:val="Note Heading Char"/>
    <w:link w:val="NoteHeading"/>
    <w:qFormat/>
    <w:rsid w:val="001c74cc"/>
    <w:rPr>
      <w:rFonts w:ascii="Arial" w:hAnsi="Arial"/>
      <w:szCs w:val="24"/>
    </w:rPr>
  </w:style>
  <w:style w:type="character" w:styleId="HeaderChar" w:customStyle="1">
    <w:name w:val="Header Char"/>
    <w:link w:val="Header"/>
    <w:qFormat/>
    <w:locked/>
    <w:rsid w:val="001c74cc"/>
    <w:rPr>
      <w:rFonts w:ascii="Arial" w:hAnsi="Arial"/>
      <w:szCs w:val="24"/>
    </w:rPr>
  </w:style>
  <w:style w:type="character" w:styleId="FooterChar" w:customStyle="1">
    <w:name w:val="Footer Char"/>
    <w:link w:val="Footer"/>
    <w:qFormat/>
    <w:rsid w:val="00735e3a"/>
    <w:rPr>
      <w:rFonts w:ascii="Arial" w:hAnsi="Arial"/>
      <w:szCs w:val="24"/>
    </w:rPr>
  </w:style>
  <w:style w:type="character" w:styleId="Pagenumber">
    <w:name w:val="page number"/>
    <w:basedOn w:val="DefaultParagraphFont"/>
    <w:qFormat/>
    <w:rPr/>
  </w:style>
  <w:style w:type="character" w:styleId="AppendixHeading1Char" w:customStyle="1">
    <w:name w:val="AppendixHeading1 Char"/>
    <w:link w:val="AppendixHeading1"/>
    <w:qFormat/>
    <w:rsid w:val="001c74cc"/>
    <w:rPr>
      <w:rFonts w:ascii="Arial" w:hAnsi="Arial" w:cs="Arial"/>
      <w:b/>
      <w:bCs/>
      <w:color w:val="3B006F"/>
      <w:sz w:val="36"/>
      <w:szCs w:val="36"/>
    </w:rPr>
  </w:style>
  <w:style w:type="character" w:styleId="Refterm" w:customStyle="1">
    <w:name w:val="Ref term"/>
    <w:qFormat/>
    <w:rPr>
      <w:b/>
    </w:rPr>
  </w:style>
  <w:style w:type="character" w:styleId="Linenumber">
    <w:name w:val="line number"/>
    <w:basedOn w:val="DefaultParagraphFont"/>
    <w:qFormat/>
    <w:rPr/>
  </w:style>
  <w:style w:type="character" w:styleId="CODEtemp" w:customStyle="1">
    <w:name w:val="CODE temp"/>
    <w:qFormat/>
    <w:rPr>
      <w:rFonts w:ascii="Courier New" w:hAnsi="Courier New"/>
      <w:sz w:val="20"/>
    </w:rPr>
  </w:style>
  <w:style w:type="character" w:styleId="Variable" w:customStyle="1">
    <w:name w:val="Variable"/>
    <w:qFormat/>
    <w:rPr>
      <w:i/>
    </w:rPr>
  </w:style>
  <w:style w:type="character" w:styleId="BalloonTextChar" w:customStyle="1">
    <w:name w:val="Balloon Text Char"/>
    <w:link w:val="BalloonText"/>
    <w:qFormat/>
    <w:rsid w:val="00be0637"/>
    <w:rPr>
      <w:rFonts w:ascii="Tahoma" w:hAnsi="Tahoma" w:cs="Tahoma"/>
      <w:sz w:val="16"/>
      <w:szCs w:val="16"/>
    </w:rPr>
  </w:style>
  <w:style w:type="character" w:styleId="FootnoteTextChar" w:customStyle="1">
    <w:name w:val="Footnote Text Char"/>
    <w:link w:val="FootnoteText"/>
    <w:qFormat/>
    <w:rsid w:val="00025117"/>
    <w:rPr>
      <w:rFonts w:ascii="Arial" w:hAnsi="Arial"/>
    </w:rPr>
  </w:style>
  <w:style w:type="character" w:styleId="Footnotereference" w:customStyle="1">
    <w:name w:val="footnote reference"/>
    <w:qFormat/>
    <w:rsid w:val="00a30d1b"/>
    <w:rPr>
      <w:vertAlign w:val="superscript"/>
    </w:rPr>
  </w:style>
  <w:style w:type="character" w:styleId="EndnoteTextChar" w:customStyle="1">
    <w:name w:val="Endnote Text Char"/>
    <w:basedOn w:val="DefaultParagraphFont"/>
    <w:link w:val="EndnoteText"/>
    <w:qFormat/>
    <w:rsid w:val="001c74cc"/>
    <w:rPr>
      <w:rFonts w:ascii="Arial" w:hAnsi="Arial"/>
    </w:rPr>
  </w:style>
  <w:style w:type="character" w:styleId="Endnotereference">
    <w:name w:val="endnote reference"/>
    <w:qFormat/>
    <w:rsid w:val="001c74cc"/>
    <w:rPr>
      <w:vertAlign w:val="superscript"/>
    </w:rPr>
  </w:style>
  <w:style w:type="character" w:styleId="Applestylespan" w:customStyle="1">
    <w:name w:val="apple-style-span"/>
    <w:qFormat/>
    <w:rsid w:val="001c74cc"/>
    <w:rPr/>
  </w:style>
  <w:style w:type="character" w:styleId="Heading1Char1" w:customStyle="1">
    <w:name w:val="Heading 1 Char1"/>
    <w:qFormat/>
    <w:rsid w:val="001c74cc"/>
    <w:rPr>
      <w:rFonts w:ascii="Cambria" w:hAnsi="Cambria" w:eastAsia="Times New Roman" w:cs="Times New Roman"/>
      <w:b/>
      <w:bCs/>
      <w:color w:val="365F91"/>
      <w:sz w:val="28"/>
      <w:szCs w:val="28"/>
    </w:rPr>
  </w:style>
  <w:style w:type="character" w:styleId="Heading2Char1" w:customStyle="1">
    <w:name w:val="Heading 2 Char1"/>
    <w:semiHidden/>
    <w:qFormat/>
    <w:rsid w:val="001c74cc"/>
    <w:rPr>
      <w:rFonts w:ascii="Cambria" w:hAnsi="Cambria" w:eastAsia="Times New Roman" w:cs="Times New Roman"/>
      <w:b/>
      <w:bCs/>
      <w:color w:val="4F81BD"/>
      <w:sz w:val="26"/>
      <w:szCs w:val="26"/>
    </w:rPr>
  </w:style>
  <w:style w:type="character" w:styleId="Heading3Char1" w:customStyle="1">
    <w:name w:val="Heading 3 Char1"/>
    <w:semiHidden/>
    <w:qFormat/>
    <w:rsid w:val="001c74cc"/>
    <w:rPr>
      <w:rFonts w:ascii="Cambria" w:hAnsi="Cambria" w:eastAsia="Times New Roman" w:cs="Times New Roman"/>
      <w:b/>
      <w:bCs/>
      <w:color w:val="4F81BD"/>
      <w:szCs w:val="24"/>
    </w:rPr>
  </w:style>
  <w:style w:type="character" w:styleId="Heading4Char1" w:customStyle="1">
    <w:name w:val="Heading 4 Char1"/>
    <w:semiHidden/>
    <w:qFormat/>
    <w:rsid w:val="001c74cc"/>
    <w:rPr>
      <w:rFonts w:ascii="Cambria" w:hAnsi="Cambria" w:eastAsia="Times New Roman" w:cs="Times New Roman"/>
      <w:b/>
      <w:bCs/>
      <w:i/>
      <w:iCs/>
      <w:color w:val="4F81BD"/>
      <w:szCs w:val="24"/>
    </w:rPr>
  </w:style>
  <w:style w:type="character" w:styleId="Heading5Char1" w:customStyle="1">
    <w:name w:val="Heading 5 Char1"/>
    <w:semiHidden/>
    <w:qFormat/>
    <w:rsid w:val="001c74cc"/>
    <w:rPr>
      <w:rFonts w:ascii="Cambria" w:hAnsi="Cambria" w:eastAsia="Times New Roman" w:cs="Times New Roman"/>
      <w:color w:val="243F60"/>
      <w:szCs w:val="24"/>
    </w:rPr>
  </w:style>
  <w:style w:type="character" w:styleId="Heading6Char1" w:customStyle="1">
    <w:name w:val="Heading 6 Char1"/>
    <w:semiHidden/>
    <w:qFormat/>
    <w:rsid w:val="001c74cc"/>
    <w:rPr>
      <w:rFonts w:ascii="Cambria" w:hAnsi="Cambria" w:eastAsia="Times New Roman" w:cs="Times New Roman"/>
      <w:i/>
      <w:iCs/>
      <w:color w:val="243F60"/>
      <w:szCs w:val="24"/>
    </w:rPr>
  </w:style>
  <w:style w:type="character" w:styleId="Strong">
    <w:name w:val="Strong"/>
    <w:qFormat/>
    <w:rsid w:val="001c74cc"/>
    <w:rPr>
      <w:b/>
      <w:bCs w:val="false"/>
    </w:rPr>
  </w:style>
  <w:style w:type="character" w:styleId="Heading7Char1" w:customStyle="1">
    <w:name w:val="Heading 7 Char1"/>
    <w:semiHidden/>
    <w:qFormat/>
    <w:rsid w:val="001c74cc"/>
    <w:rPr>
      <w:rFonts w:ascii="Cambria" w:hAnsi="Cambria" w:eastAsia="Times New Roman" w:cs="Times New Roman"/>
      <w:i/>
      <w:iCs/>
      <w:color w:val="404040"/>
      <w:szCs w:val="24"/>
    </w:rPr>
  </w:style>
  <w:style w:type="character" w:styleId="Heading8Char1" w:customStyle="1">
    <w:name w:val="Heading 8 Char1"/>
    <w:semiHidden/>
    <w:qFormat/>
    <w:rsid w:val="001c74cc"/>
    <w:rPr>
      <w:rFonts w:ascii="Cambria" w:hAnsi="Cambria" w:eastAsia="Times New Roman" w:cs="Times New Roman"/>
      <w:color w:val="404040"/>
    </w:rPr>
  </w:style>
  <w:style w:type="character" w:styleId="Heading9Char1" w:customStyle="1">
    <w:name w:val="Heading 9 Char1"/>
    <w:semiHidden/>
    <w:qFormat/>
    <w:rsid w:val="001c74cc"/>
    <w:rPr>
      <w:rFonts w:ascii="Cambria" w:hAnsi="Cambria" w:eastAsia="Times New Roman" w:cs="Times New Roman"/>
      <w:i/>
      <w:iCs/>
      <w:color w:val="404040"/>
    </w:rPr>
  </w:style>
  <w:style w:type="character" w:styleId="CommentTextChar" w:customStyle="1">
    <w:name w:val="Comment Text Char"/>
    <w:basedOn w:val="DefaultParagraphFont"/>
    <w:link w:val="CommentText"/>
    <w:qFormat/>
    <w:rsid w:val="001c74cc"/>
    <w:rPr>
      <w:sz w:val="24"/>
      <w:lang w:val="x-none" w:eastAsia="x-none"/>
    </w:rPr>
  </w:style>
  <w:style w:type="character" w:styleId="HeaderChar1" w:customStyle="1">
    <w:name w:val="Header Char1"/>
    <w:semiHidden/>
    <w:qFormat/>
    <w:rsid w:val="001c74cc"/>
    <w:rPr>
      <w:rFonts w:ascii="Arial" w:hAnsi="Arial"/>
      <w:szCs w:val="24"/>
    </w:rPr>
  </w:style>
  <w:style w:type="character" w:styleId="BodyTextChar" w:customStyle="1">
    <w:name w:val="Body Text Char"/>
    <w:basedOn w:val="DefaultParagraphFont"/>
    <w:link w:val="BodyText"/>
    <w:qFormat/>
    <w:rsid w:val="001c74cc"/>
    <w:rPr>
      <w:rFonts w:eastAsia="MS Mincho"/>
      <w:sz w:val="24"/>
      <w:lang w:val="x-none" w:eastAsia="ja-JP"/>
    </w:rPr>
  </w:style>
  <w:style w:type="character" w:styleId="BodyTextIndentChar" w:customStyle="1">
    <w:name w:val="Body Text Indent Char"/>
    <w:basedOn w:val="DefaultParagraphFont"/>
    <w:link w:val="BodyTextIndent"/>
    <w:qFormat/>
    <w:rsid w:val="001c74cc"/>
    <w:rPr>
      <w:sz w:val="24"/>
      <w:lang w:val="x-none" w:eastAsia="x-none"/>
    </w:rPr>
  </w:style>
  <w:style w:type="character" w:styleId="MessageHeaderChar" w:customStyle="1">
    <w:name w:val="Message Header Char"/>
    <w:basedOn w:val="DefaultParagraphFont"/>
    <w:link w:val="MessageHeader"/>
    <w:qFormat/>
    <w:rsid w:val="001c74cc"/>
    <w:rPr>
      <w:rFonts w:ascii="Arial" w:hAnsi="Arial"/>
      <w:sz w:val="24"/>
      <w:szCs w:val="24"/>
      <w:shd w:fill="CCCCCC" w:val="clear"/>
      <w:lang w:val="x-none" w:eastAsia="x-none"/>
    </w:rPr>
  </w:style>
  <w:style w:type="character" w:styleId="DateChar" w:customStyle="1">
    <w:name w:val="Date Char"/>
    <w:basedOn w:val="DefaultParagraphFont"/>
    <w:link w:val="Date"/>
    <w:qFormat/>
    <w:rsid w:val="001c74cc"/>
    <w:rPr>
      <w:i/>
      <w:sz w:val="24"/>
      <w:lang w:val="x-none" w:eastAsia="x-none"/>
    </w:rPr>
  </w:style>
  <w:style w:type="character" w:styleId="BodyText2Char" w:customStyle="1">
    <w:name w:val="Body Text 2 Char"/>
    <w:basedOn w:val="DefaultParagraphFont"/>
    <w:link w:val="BodyText2"/>
    <w:qFormat/>
    <w:rsid w:val="001c74cc"/>
    <w:rPr>
      <w:sz w:val="24"/>
      <w:lang w:val="x-none" w:eastAsia="x-none"/>
    </w:rPr>
  </w:style>
  <w:style w:type="character" w:styleId="BodyTextIndent3Char" w:customStyle="1">
    <w:name w:val="Body Text Indent 3 Char"/>
    <w:basedOn w:val="DefaultParagraphFont"/>
    <w:link w:val="BodyTextIndent3"/>
    <w:qFormat/>
    <w:rsid w:val="001c74cc"/>
    <w:rPr>
      <w:rFonts w:eastAsia="MS Mincho"/>
      <w:sz w:val="24"/>
      <w:lang w:val="x-none" w:eastAsia="x-none"/>
    </w:rPr>
  </w:style>
  <w:style w:type="character" w:styleId="DocumentMapChar" w:customStyle="1">
    <w:name w:val="Document Map Char"/>
    <w:basedOn w:val="DefaultParagraphFont"/>
    <w:link w:val="DocumentMap"/>
    <w:qFormat/>
    <w:rsid w:val="001c74cc"/>
    <w:rPr>
      <w:rFonts w:ascii="Tahoma" w:hAnsi="Tahoma"/>
      <w:sz w:val="24"/>
      <w:shd w:fill="000080" w:val="clear"/>
      <w:lang w:val="x-none" w:eastAsia="x-none"/>
    </w:rPr>
  </w:style>
  <w:style w:type="character" w:styleId="CommentSubjectChar" w:customStyle="1">
    <w:name w:val="Comment Subject Char"/>
    <w:basedOn w:val="CommentTextChar"/>
    <w:link w:val="CommentSubject"/>
    <w:qFormat/>
    <w:rsid w:val="001c74cc"/>
    <w:rPr>
      <w:b/>
      <w:bCs/>
      <w:sz w:val="24"/>
      <w:lang w:val="x-none" w:eastAsia="x-none"/>
    </w:rPr>
  </w:style>
  <w:style w:type="character" w:styleId="CCodeChar" w:customStyle="1">
    <w:name w:val="C_Code Char"/>
    <w:link w:val="CCode"/>
    <w:qFormat/>
    <w:locked/>
    <w:rsid w:val="001c74cc"/>
    <w:rPr>
      <w:rFonts w:ascii="Courier New" w:hAnsi="Courier New" w:cs="Courier New"/>
      <w:sz w:val="24"/>
    </w:rPr>
  </w:style>
  <w:style w:type="character" w:styleId="ASN1Char" w:customStyle="1">
    <w:name w:val="ASN.1 Char"/>
    <w:link w:val="ASN1"/>
    <w:qFormat/>
    <w:locked/>
    <w:rsid w:val="001c74cc"/>
    <w:rPr>
      <w:rFonts w:ascii="Helvetica" w:hAnsi="Helvetica" w:cs="Helvetica"/>
      <w:b/>
      <w:sz w:val="18"/>
      <w:lang w:val="en-GB"/>
    </w:rPr>
  </w:style>
  <w:style w:type="character" w:styleId="Annotationreference">
    <w:name w:val="annotation reference"/>
    <w:unhideWhenUsed/>
    <w:qFormat/>
    <w:rsid w:val="001c74cc"/>
    <w:rPr>
      <w:sz w:val="16"/>
      <w:szCs w:val="16"/>
    </w:rPr>
  </w:style>
  <w:style w:type="character" w:styleId="Npal" w:customStyle="1">
    <w:name w:val="npal"/>
    <w:qFormat/>
    <w:rsid w:val="001c74cc"/>
    <w:rPr>
      <w:rFonts w:ascii="Palatino" w:hAnsi="Palatino"/>
      <w:sz w:val="20"/>
    </w:rPr>
  </w:style>
  <w:style w:type="character" w:styleId="Typewriter" w:customStyle="1">
    <w:name w:val="Typewriter"/>
    <w:qFormat/>
    <w:rsid w:val="001c74cc"/>
    <w:rPr>
      <w:rFonts w:ascii="Courier New" w:hAnsi="Courier New" w:cs="Courier New"/>
      <w:sz w:val="20"/>
    </w:rPr>
  </w:style>
  <w:style w:type="character" w:styleId="PlainTextChar" w:customStyle="1">
    <w:name w:val="Plain Text Char"/>
    <w:basedOn w:val="DefaultParagraphFont"/>
    <w:link w:val="PlainText"/>
    <w:uiPriority w:val="99"/>
    <w:qFormat/>
    <w:rsid w:val="001c74cc"/>
    <w:rPr>
      <w:rFonts w:ascii="Calibri" w:hAnsi="Calibri" w:eastAsia="Calibri"/>
      <w:lang w:val="x-none" w:eastAsia="x-none" w:bidi="he-IL"/>
    </w:rPr>
  </w:style>
  <w:style w:type="character" w:styleId="FootnoteCharacters" w:customStyle="1">
    <w:name w:val="Footnote Characters"/>
    <w:qFormat/>
    <w:rsid w:val="001c74cc"/>
    <w:rPr>
      <w:vertAlign w:val="superscript"/>
    </w:rPr>
  </w:style>
  <w:style w:type="character" w:styleId="TaggedChar" w:customStyle="1">
    <w:name w:val="tagged Char"/>
    <w:link w:val="tagged"/>
    <w:qFormat/>
    <w:rsid w:val="001c74cc"/>
    <w:rPr>
      <w:rFonts w:ascii="Arial" w:hAnsi="Arial" w:cs="Arial"/>
      <w:szCs w:val="24"/>
      <w:lang w:eastAsia="zh-CN"/>
    </w:rPr>
  </w:style>
  <w:style w:type="character" w:styleId="WW8Num52z1" w:customStyle="1">
    <w:name w:val="WW8Num52z1"/>
    <w:qFormat/>
    <w:rsid w:val="001c74cc"/>
    <w:rPr>
      <w:rFonts w:ascii="Courier New" w:hAnsi="Courier New" w:cs="Courier New"/>
    </w:rPr>
  </w:style>
  <w:style w:type="character" w:styleId="2ColumnListChar" w:customStyle="1">
    <w:name w:val="2ColumnList Char"/>
    <w:link w:val="2ColumnList"/>
    <w:qFormat/>
    <w:rsid w:val="003a1d84"/>
    <w:rPr>
      <w:rFonts w:ascii="Arial" w:hAnsi="Arial"/>
      <w:i/>
      <w:sz w:val="24"/>
      <w:lang w:val="x-none" w:eastAsia="x-none"/>
    </w:rPr>
  </w:style>
  <w:style w:type="character" w:styleId="Footnoteanchor" w:customStyle="1">
    <w:name w:val="Footnote anchor"/>
    <w:qFormat/>
    <w:rsid w:val="0039678f"/>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color w:val="00000A"/>
    </w:rPr>
  </w:style>
  <w:style w:type="character" w:styleId="ListLabel14">
    <w:name w:val="ListLabel 14"/>
    <w:qFormat/>
    <w:rPr>
      <w:rFonts w:ascii="Arial" w:hAnsi="Arial"/>
      <w:color w:val="00000A"/>
      <w:sz w:val="24"/>
    </w:rPr>
  </w:style>
  <w:style w:type="character" w:styleId="ListLabel15">
    <w:name w:val="ListLabel 15"/>
    <w:qFormat/>
    <w:rPr>
      <w:rFonts w:ascii="Arial" w:hAnsi="Arial"/>
      <w:color w:val="00000A"/>
      <w:sz w:val="24"/>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ascii="Arial" w:hAnsi="Arial"/>
      <w:color w:val="00000A"/>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ascii="Arial" w:hAnsi="Arial" w:eastAsia="Calibri" w:cs="Arial"/>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ascii="Arial" w:hAnsi="Arial"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Arial" w:hAnsi="Arial" w:cs="Symbol"/>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b/>
    </w:rPr>
  </w:style>
  <w:style w:type="character" w:styleId="ListLabel161">
    <w:name w:val="ListLabel 161"/>
    <w:qFormat/>
    <w:rPr>
      <w:b/>
    </w:rPr>
  </w:style>
  <w:style w:type="character" w:styleId="ListLabel162">
    <w:name w:val="ListLabel 162"/>
    <w:qFormat/>
    <w:rPr>
      <w:b/>
    </w:rPr>
  </w:style>
  <w:style w:type="character" w:styleId="ListLabel163">
    <w:name w:val="ListLabel 163"/>
    <w:qFormat/>
    <w:rPr>
      <w:b/>
    </w:rPr>
  </w:style>
  <w:style w:type="character" w:styleId="ListLabel164">
    <w:name w:val="ListLabel 164"/>
    <w:qFormat/>
    <w:rPr>
      <w:b/>
    </w:rPr>
  </w:style>
  <w:style w:type="character" w:styleId="ListLabel165">
    <w:name w:val="ListLabel 165"/>
    <w:qFormat/>
    <w:rPr>
      <w:b/>
    </w:rPr>
  </w:style>
  <w:style w:type="character" w:styleId="ListLabel166">
    <w:name w:val="ListLabel 166"/>
    <w:qFormat/>
    <w:rPr>
      <w:b/>
    </w:rPr>
  </w:style>
  <w:style w:type="character" w:styleId="ListLabel167">
    <w:name w:val="ListLabel 167"/>
    <w:qFormat/>
    <w:rPr>
      <w:b/>
    </w:rPr>
  </w:style>
  <w:style w:type="character" w:styleId="ListLabel168">
    <w:name w:val="ListLabel 168"/>
    <w:qFormat/>
    <w:rPr>
      <w:b/>
    </w:rPr>
  </w:style>
  <w:style w:type="character" w:styleId="ListLabel169">
    <w:name w:val="ListLabel 169"/>
    <w:qFormat/>
    <w:rPr>
      <w:rFonts w:cs="Symbol"/>
    </w:rPr>
  </w:style>
  <w:style w:type="character" w:styleId="ListLabel170">
    <w:name w:val="ListLabel 170"/>
    <w:qFormat/>
    <w:rPr>
      <w:rFonts w:cs="Arial"/>
      <w:lang w:val="de-DE"/>
    </w:rPr>
  </w:style>
  <w:style w:type="character" w:styleId="ListLabel171">
    <w:name w:val="ListLabel 171"/>
    <w:qFormat/>
    <w:rPr>
      <w:rFonts w:cs="Arial"/>
    </w:rPr>
  </w:style>
  <w:style w:type="character" w:styleId="ListLabel172">
    <w:name w:val="ListLabel 172"/>
    <w:qFormat/>
    <w:rPr>
      <w:rFonts w:cs="Symbol"/>
    </w:rPr>
  </w:style>
  <w:style w:type="character" w:styleId="ListLabel173">
    <w:name w:val="ListLabel 173"/>
    <w:qFormat/>
    <w:rPr>
      <w:rFonts w:cs="Symbol"/>
    </w:rPr>
  </w:style>
  <w:style w:type="character" w:styleId="IndexLink">
    <w:name w:val="Index Link"/>
    <w:qFormat/>
    <w:rPr/>
  </w:style>
  <w:style w:type="character" w:styleId="LineNumbering">
    <w:name w:val="Line Numbering"/>
    <w:rPr/>
  </w:style>
  <w:style w:type="character" w:styleId="VisitedInternetLink">
    <w:name w:val="Visited Internet Link"/>
    <w:rPr>
      <w:color w:val="800000"/>
      <w:u w:val="single"/>
      <w:lang w:val="zxx" w:eastAsia="zxx" w:bidi="zxx"/>
    </w:rPr>
  </w:style>
  <w:style w:type="character" w:styleId="FootnoteAnchor1">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nhideWhenUsed/>
    <w:rsid w:val="001c74cc"/>
    <w:pPr>
      <w:spacing w:before="0" w:after="120"/>
      <w:jc w:val="both"/>
    </w:pPr>
    <w:rPr>
      <w:rFonts w:ascii="Times New Roman" w:hAnsi="Times New Roman" w:eastAsia="MS Mincho"/>
      <w:sz w:val="24"/>
      <w:szCs w:val="20"/>
      <w:lang w:val="x-none" w:eastAsia="ja-JP"/>
    </w:rPr>
  </w:style>
  <w:style w:type="paragraph" w:styleId="List">
    <w:name w:val="List"/>
    <w:basedOn w:val="Normal"/>
    <w:unhideWhenUsed/>
    <w:rsid w:val="001c74cc"/>
    <w:pPr>
      <w:spacing w:before="0" w:after="240"/>
      <w:ind w:left="360" w:hanging="360"/>
      <w:jc w:val="both"/>
    </w:pPr>
    <w:rPr>
      <w:rFonts w:ascii="Times New Roman" w:hAnsi="Times New Roman"/>
      <w:sz w:val="24"/>
      <w:szCs w:val="20"/>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TitleChar"/>
    <w:qFormat/>
    <w:rsid w:val="00b2415d"/>
    <w:pPr>
      <w:pBdr>
        <w:top w:val="single" w:sz="4" w:space="1" w:color="808080"/>
      </w:pBdr>
      <w:spacing w:before="0" w:after="240"/>
    </w:pPr>
    <w:rPr>
      <w:rFonts w:cs="Arial"/>
      <w:b/>
      <w:bCs/>
      <w:color w:val="3B006F"/>
      <w:sz w:val="48"/>
      <w:szCs w:val="48"/>
    </w:rPr>
  </w:style>
  <w:style w:type="paragraph" w:styleId="Subtitle">
    <w:name w:val="Subtitle"/>
    <w:basedOn w:val="Title"/>
    <w:link w:val="SubtitleChar"/>
    <w:qFormat/>
    <w:rsid w:val="00b2415d"/>
    <w:pPr/>
    <w:rPr>
      <w:sz w:val="36"/>
      <w:szCs w:val="36"/>
    </w:rPr>
  </w:style>
  <w:style w:type="paragraph" w:styleId="Titlepageinfo" w:customStyle="1">
    <w:name w:val="Title page info"/>
    <w:basedOn w:val="Normal"/>
    <w:qFormat/>
    <w:rsid w:val="00b2415d"/>
    <w:pPr>
      <w:keepNext/>
      <w:spacing w:before="0" w:after="0"/>
    </w:pPr>
    <w:rPr>
      <w:b/>
      <w:color w:val="3B006F"/>
      <w:szCs w:val="20"/>
    </w:rPr>
  </w:style>
  <w:style w:type="paragraph" w:styleId="Titlepageinfodescription" w:customStyle="1">
    <w:name w:val="Title page info description"/>
    <w:basedOn w:val="Titlepageinfo"/>
    <w:qFormat/>
    <w:rsid w:val="003d1945"/>
    <w:pPr>
      <w:keepNext/>
      <w:spacing w:before="0" w:after="80"/>
      <w:ind w:left="720" w:hanging="0"/>
      <w:contextualSpacing/>
    </w:pPr>
    <w:rPr>
      <w:b w:val="false"/>
      <w:color w:val="00000A"/>
    </w:rPr>
  </w:style>
  <w:style w:type="paragraph" w:styleId="Contributor" w:customStyle="1">
    <w:name w:val="Contributor"/>
    <w:basedOn w:val="Titlepageinfodescription"/>
    <w:qFormat/>
    <w:rsid w:val="00e31a55"/>
    <w:pPr/>
    <w:rPr/>
  </w:style>
  <w:style w:type="paragraph" w:styleId="Legalnotice" w:customStyle="1">
    <w:name w:val="Legal notice"/>
    <w:basedOn w:val="Titlepageinfodescription"/>
    <w:qFormat/>
    <w:pPr>
      <w:spacing w:before="240" w:after="80"/>
      <w:ind w:left="0" w:hanging="0"/>
      <w:contextualSpacing/>
    </w:pPr>
    <w:rPr/>
  </w:style>
  <w:style w:type="paragraph" w:styleId="Contents1">
    <w:name w:val="TOC 1"/>
    <w:basedOn w:val="Normal"/>
    <w:next w:val="Normal"/>
    <w:autoRedefine/>
    <w:uiPriority w:val="39"/>
    <w:rsid w:val="008f2309"/>
    <w:pPr>
      <w:tabs>
        <w:tab w:val="left" w:pos="480" w:leader="none"/>
        <w:tab w:val="right" w:pos="9350" w:leader="dot"/>
      </w:tabs>
      <w:spacing w:before="60" w:after="60"/>
    </w:pPr>
    <w:rPr/>
  </w:style>
  <w:style w:type="paragraph" w:styleId="Contents2">
    <w:name w:val="TOC 2"/>
    <w:basedOn w:val="Normal"/>
    <w:next w:val="Normal"/>
    <w:autoRedefine/>
    <w:uiPriority w:val="39"/>
    <w:pPr>
      <w:spacing w:before="60" w:after="60"/>
      <w:ind w:left="240" w:hanging="0"/>
    </w:pPr>
    <w:rPr/>
  </w:style>
  <w:style w:type="paragraph" w:styleId="Contents3">
    <w:name w:val="TOC 3"/>
    <w:basedOn w:val="Normal"/>
    <w:next w:val="Normal"/>
    <w:autoRedefine/>
    <w:uiPriority w:val="39"/>
    <w:pPr>
      <w:spacing w:before="60" w:after="60"/>
      <w:ind w:left="480" w:hanging="0"/>
    </w:pPr>
    <w:rPr/>
  </w:style>
  <w:style w:type="paragraph" w:styleId="Code" w:customStyle="1">
    <w:name w:val="Code"/>
    <w:basedOn w:val="Normal"/>
    <w:qFormat/>
    <w:pPr>
      <w:keepLines/>
      <w:pBdr>
        <w:top w:val="single" w:sz="4" w:space="3" w:color="00000A"/>
        <w:bottom w:val="single" w:sz="4" w:space="3" w:color="00000A"/>
      </w:pBdr>
      <w:shd w:val="clear" w:color="auto" w:fill="D9D9D9"/>
      <w:spacing w:before="0" w:after="0"/>
      <w:ind w:left="432" w:right="432" w:hanging="0"/>
    </w:pPr>
    <w:rPr>
      <w:rFonts w:ascii="Courier New" w:hAnsi="Courier New"/>
      <w:sz w:val="18"/>
    </w:rPr>
  </w:style>
  <w:style w:type="paragraph" w:styleId="AppendixHeading2" w:customStyle="1">
    <w:name w:val="AppendixHeading2"/>
    <w:basedOn w:val="Heading2"/>
    <w:next w:val="Normal"/>
    <w:qFormat/>
    <w:rsid w:val="00b2415d"/>
    <w:pPr>
      <w:numPr>
        <w:ilvl w:val="0"/>
        <w:numId w:val="0"/>
      </w:numPr>
    </w:pPr>
    <w:rPr/>
  </w:style>
  <w:style w:type="paragraph" w:styleId="NormalWeb">
    <w:name w:val="Normal (Web)"/>
    <w:basedOn w:val="Normal"/>
    <w:qFormat/>
    <w:pPr>
      <w:spacing w:beforeAutospacing="1" w:afterAutospacing="1"/>
    </w:pPr>
    <w:rPr>
      <w:rFonts w:ascii="Arial Unicode MS" w:hAnsi="Arial Unicode MS" w:eastAsia="Arial Unicode MS" w:cs="Arial Unicode MS"/>
    </w:rPr>
  </w:style>
  <w:style w:type="paragraph" w:styleId="HTMLPreformatted">
    <w:name w:val="HTML Preformatted"/>
    <w:basedOn w:val="Normal"/>
    <w:link w:val="HTMLPreformattedChar"/>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 w:hAnsi="Arial Unicode MS" w:eastAsia="Arial Unicode MS" w:cs="Arial Unicode MS"/>
      <w:szCs w:val="20"/>
    </w:rPr>
  </w:style>
  <w:style w:type="paragraph" w:styleId="NoteHeading">
    <w:name w:val="Note Heading"/>
    <w:basedOn w:val="Normal"/>
    <w:next w:val="Normal"/>
    <w:link w:val="NoteHeadingChar"/>
    <w:qFormat/>
    <w:pPr/>
    <w:rPr/>
  </w:style>
  <w:style w:type="paragraph" w:styleId="Note" w:customStyle="1">
    <w:name w:val="Note"/>
    <w:basedOn w:val="Normal"/>
    <w:next w:val="Normal"/>
    <w:qFormat/>
    <w:pPr>
      <w:spacing w:before="120" w:after="120"/>
      <w:ind w:left="720" w:right="720" w:hanging="0"/>
    </w:pPr>
    <w:rPr/>
  </w:style>
  <w:style w:type="paragraph" w:styleId="Definitionterm" w:customStyle="1">
    <w:name w:val="Definition term"/>
    <w:basedOn w:val="Normal"/>
    <w:qFormat/>
    <w:pPr>
      <w:ind w:right="2880" w:hanging="0"/>
    </w:pPr>
    <w:rPr>
      <w:rFonts w:eastAsia="Arial Unicode MS"/>
      <w:b/>
    </w:rPr>
  </w:style>
  <w:style w:type="paragraph" w:styleId="Definition" w:customStyle="1">
    <w:name w:val="Definition"/>
    <w:basedOn w:val="Normal"/>
    <w:qFormat/>
    <w:pPr>
      <w:spacing w:before="80" w:after="120"/>
      <w:ind w:left="720" w:hanging="0"/>
    </w:pPr>
    <w:rPr>
      <w:rFonts w:eastAsia="Arial Unicode MS"/>
    </w:rPr>
  </w:style>
  <w:style w:type="paragraph" w:styleId="Ref" w:customStyle="1">
    <w:name w:val="Ref"/>
    <w:basedOn w:val="Normal"/>
    <w:autoRedefine/>
    <w:qFormat/>
    <w:rsid w:val="00ae0702"/>
    <w:pPr>
      <w:spacing w:before="40" w:after="40"/>
      <w:ind w:left="2160" w:hanging="1800"/>
    </w:pPr>
    <w:rPr>
      <w:bCs/>
      <w:color w:val="000000"/>
    </w:rPr>
  </w:style>
  <w:style w:type="paragraph" w:styleId="Header">
    <w:name w:val="Header"/>
    <w:basedOn w:val="Normal"/>
    <w:link w:val="HeaderChar"/>
    <w:pPr>
      <w:suppressLineNumbers/>
      <w:tabs>
        <w:tab w:val="center" w:pos="4320" w:leader="none"/>
        <w:tab w:val="right" w:pos="8640" w:leader="none"/>
      </w:tabs>
    </w:pPr>
    <w:rPr/>
  </w:style>
  <w:style w:type="paragraph" w:styleId="Footer">
    <w:name w:val="Footer"/>
    <w:basedOn w:val="Normal"/>
    <w:link w:val="FooterChar"/>
    <w:pPr>
      <w:suppressLineNumbers/>
      <w:tabs>
        <w:tab w:val="center" w:pos="4320" w:leader="none"/>
        <w:tab w:val="right" w:pos="8640" w:leader="none"/>
      </w:tabs>
    </w:pPr>
    <w:rPr>
      <w:lang w:val="x-none" w:eastAsia="x-none"/>
    </w:rPr>
  </w:style>
  <w:style w:type="paragraph" w:styleId="AppendixHeading1" w:customStyle="1">
    <w:name w:val="AppendixHeading1"/>
    <w:basedOn w:val="Heading1"/>
    <w:next w:val="Normal"/>
    <w:link w:val="AppendixHeading1Char"/>
    <w:qFormat/>
    <w:rsid w:val="00225c3b"/>
    <w:pPr>
      <w:numPr>
        <w:ilvl w:val="0"/>
        <w:numId w:val="0"/>
      </w:numPr>
      <w:spacing w:beforeAutospacing="1" w:afterAutospacing="1"/>
    </w:pPr>
    <w:rPr/>
  </w:style>
  <w:style w:type="paragraph" w:styleId="Contents7">
    <w:name w:val="TOC 7"/>
    <w:basedOn w:val="Normal"/>
    <w:next w:val="Normal"/>
    <w:autoRedefine/>
    <w:uiPriority w:val="39"/>
    <w:pPr>
      <w:spacing w:before="0" w:after="120"/>
      <w:ind w:left="1440" w:hanging="0"/>
    </w:pPr>
    <w:rPr/>
  </w:style>
  <w:style w:type="paragraph" w:styleId="Example" w:customStyle="1">
    <w:name w:val="Example"/>
    <w:basedOn w:val="Code"/>
    <w:qFormat/>
    <w:pPr>
      <w:pBdr/>
      <w:shd w:val="clear" w:color="auto" w:fill="E6E6E6"/>
    </w:pPr>
    <w:rPr/>
  </w:style>
  <w:style w:type="paragraph" w:styleId="Codesmall" w:customStyle="1">
    <w:name w:val="Code small"/>
    <w:basedOn w:val="Code"/>
    <w:qFormat/>
    <w:pPr>
      <w:shd w:val="clear" w:color="auto" w:fill="E6E6E6"/>
    </w:pPr>
    <w:rPr>
      <w:sz w:val="16"/>
    </w:rPr>
  </w:style>
  <w:style w:type="paragraph" w:styleId="Examplesmall" w:customStyle="1">
    <w:name w:val="Example small"/>
    <w:basedOn w:val="Example"/>
    <w:qFormat/>
    <w:pPr>
      <w:shd w:fill="E6E6E6" w:val="clear"/>
    </w:pPr>
    <w:rPr>
      <w:sz w:val="16"/>
    </w:rPr>
  </w:style>
  <w:style w:type="paragraph" w:styleId="ListBullet">
    <w:name w:val="List Bullet"/>
    <w:basedOn w:val="Normal"/>
    <w:qFormat/>
    <w:pPr/>
    <w:rPr/>
  </w:style>
  <w:style w:type="paragraph" w:styleId="Contents4">
    <w:name w:val="TOC 4"/>
    <w:basedOn w:val="Contents3"/>
    <w:next w:val="Normal"/>
    <w:autoRedefine/>
    <w:uiPriority w:val="39"/>
    <w:pPr>
      <w:ind w:left="720" w:hanging="0"/>
    </w:pPr>
    <w:rPr>
      <w:sz w:val="18"/>
    </w:rPr>
  </w:style>
  <w:style w:type="paragraph" w:styleId="Contents5">
    <w:name w:val="TOC 5"/>
    <w:basedOn w:val="Contents4"/>
    <w:next w:val="Normal"/>
    <w:autoRedefine/>
    <w:uiPriority w:val="39"/>
    <w:pPr>
      <w:ind w:left="960" w:hanging="0"/>
    </w:pPr>
    <w:rPr/>
  </w:style>
  <w:style w:type="paragraph" w:styleId="Contents6">
    <w:name w:val="TOC 6"/>
    <w:basedOn w:val="Normal"/>
    <w:next w:val="Normal"/>
    <w:autoRedefine/>
    <w:uiPriority w:val="39"/>
    <w:pPr>
      <w:ind w:left="1200" w:hanging="0"/>
    </w:pPr>
    <w:rPr>
      <w:sz w:val="18"/>
    </w:rPr>
  </w:style>
  <w:style w:type="paragraph" w:styleId="Heading1WP" w:customStyle="1">
    <w:name w:val="Heading 1 WP"/>
    <w:basedOn w:val="Heading1"/>
    <w:qFormat/>
    <w:rsid w:val="00e01912"/>
    <w:pPr>
      <w:pageBreakBefore w:val="false"/>
      <w:numPr>
        <w:ilvl w:val="0"/>
        <w:numId w:val="0"/>
      </w:numPr>
    </w:pPr>
    <w:rPr/>
  </w:style>
  <w:style w:type="paragraph" w:styleId="Caption1" w:customStyle="1">
    <w:name w:val="caption"/>
    <w:basedOn w:val="Normal"/>
    <w:next w:val="Normal"/>
    <w:autoRedefine/>
    <w:qFormat/>
    <w:rsid w:val="00a30d1b"/>
    <w:pPr>
      <w:suppressAutoHyphens w:val="true"/>
      <w:spacing w:before="120" w:after="120"/>
    </w:pPr>
    <w:rPr>
      <w:rFonts w:ascii="Liberation Serif" w:hAnsi="Liberation Serif" w:eastAsia="DejaVu Sans" w:cs="DejaVu Sans"/>
      <w:bCs/>
      <w:i/>
      <w:sz w:val="18"/>
      <w:szCs w:val="20"/>
      <w:lang w:val="de-DE" w:eastAsia="zh-CN" w:bidi="hi-IN"/>
    </w:rPr>
  </w:style>
  <w:style w:type="paragraph" w:styleId="ListBullet2">
    <w:name w:val="List Bullet 2"/>
    <w:basedOn w:val="Normal"/>
    <w:qFormat/>
    <w:pPr/>
    <w:rPr/>
  </w:style>
  <w:style w:type="paragraph" w:styleId="RelatedWork" w:customStyle="1">
    <w:name w:val="Related Work"/>
    <w:basedOn w:val="Titlepageinfodescription"/>
    <w:qFormat/>
    <w:rsid w:val="0023482d"/>
    <w:pPr>
      <w:tabs>
        <w:tab w:val="left" w:pos="1080" w:leader="none"/>
      </w:tabs>
      <w:ind w:left="1080" w:hanging="0"/>
    </w:pPr>
    <w:rPr/>
  </w:style>
  <w:style w:type="paragraph" w:styleId="Abstract" w:customStyle="1">
    <w:name w:val="Abstract"/>
    <w:basedOn w:val="Titlepageinfodescription"/>
    <w:qFormat/>
    <w:rsid w:val="00b569db"/>
    <w:pPr>
      <w:spacing w:before="0" w:after="80"/>
    </w:pPr>
    <w:rPr/>
  </w:style>
  <w:style w:type="paragraph" w:styleId="Notices" w:customStyle="1">
    <w:name w:val="Notices"/>
    <w:basedOn w:val="Subtitle"/>
    <w:qFormat/>
    <w:rsid w:val="00b2415d"/>
    <w:pPr>
      <w:pageBreakBefore/>
    </w:pPr>
    <w:rPr/>
  </w:style>
  <w:style w:type="paragraph" w:styleId="AppendixHeading3" w:customStyle="1">
    <w:name w:val="AppendixHeading3"/>
    <w:basedOn w:val="Heading3"/>
    <w:next w:val="Normal"/>
    <w:qFormat/>
    <w:rsid w:val="00b2415d"/>
    <w:pPr>
      <w:numPr>
        <w:ilvl w:val="0"/>
        <w:numId w:val="0"/>
      </w:numPr>
    </w:pPr>
    <w:rPr/>
  </w:style>
  <w:style w:type="paragraph" w:styleId="BalloonText">
    <w:name w:val="Balloon Text"/>
    <w:basedOn w:val="Normal"/>
    <w:link w:val="BalloonTextChar"/>
    <w:qFormat/>
    <w:rsid w:val="00be0637"/>
    <w:pPr>
      <w:spacing w:before="0" w:after="0"/>
    </w:pPr>
    <w:rPr>
      <w:rFonts w:ascii="Tahoma" w:hAnsi="Tahoma"/>
      <w:sz w:val="16"/>
      <w:szCs w:val="16"/>
      <w:lang w:val="x-none" w:eastAsia="x-none"/>
    </w:rPr>
  </w:style>
  <w:style w:type="paragraph" w:styleId="Footnotetext" w:customStyle="1">
    <w:name w:val="footnote text"/>
    <w:basedOn w:val="Normal"/>
    <w:qFormat/>
    <w:rsid w:val="00a30d1b"/>
    <w:pPr>
      <w:suppressAutoHyphens w:val="true"/>
      <w:spacing w:before="0" w:after="0"/>
    </w:pPr>
    <w:rPr>
      <w:rFonts w:ascii="Liberation Serif" w:hAnsi="Liberation Serif" w:eastAsia="DejaVu Sans" w:cs="DejaVu Sans"/>
      <w:sz w:val="24"/>
      <w:szCs w:val="20"/>
      <w:lang w:val="de-DE" w:eastAsia="zh-CN" w:bidi="hi-IN"/>
    </w:rPr>
  </w:style>
  <w:style w:type="paragraph" w:styleId="Endnotetext">
    <w:name w:val="endnote text"/>
    <w:basedOn w:val="Normal"/>
    <w:link w:val="EndnoteTextChar"/>
    <w:qFormat/>
    <w:rsid w:val="001c74cc"/>
    <w:pPr/>
    <w:rPr>
      <w:szCs w:val="20"/>
    </w:rPr>
  </w:style>
  <w:style w:type="paragraph" w:styleId="Index1">
    <w:name w:val="index 1"/>
    <w:basedOn w:val="Normal"/>
    <w:next w:val="Normal"/>
    <w:autoRedefine/>
    <w:unhideWhenUsed/>
    <w:qFormat/>
    <w:rsid w:val="001c74cc"/>
    <w:pPr>
      <w:keepNext/>
      <w:keepLines/>
      <w:spacing w:before="0" w:after="0"/>
      <w:jc w:val="both"/>
    </w:pPr>
    <w:rPr>
      <w:rFonts w:cs="Arial"/>
      <w:b/>
      <w:szCs w:val="20"/>
      <w:lang w:val="it-IT"/>
    </w:rPr>
  </w:style>
  <w:style w:type="paragraph" w:styleId="Reference" w:customStyle="1">
    <w:name w:val="reference"/>
    <w:basedOn w:val="Normal"/>
    <w:qFormat/>
    <w:rsid w:val="001c74cc"/>
    <w:pPr>
      <w:tabs>
        <w:tab w:val="left" w:pos="1786" w:leader="none"/>
      </w:tabs>
      <w:spacing w:before="0" w:after="240"/>
      <w:ind w:left="1786" w:hanging="1786"/>
      <w:jc w:val="both"/>
    </w:pPr>
    <w:rPr>
      <w:rFonts w:ascii="Times New Roman" w:hAnsi="Times New Roman"/>
      <w:sz w:val="24"/>
      <w:szCs w:val="20"/>
    </w:rPr>
  </w:style>
  <w:style w:type="paragraph" w:styleId="Definition1" w:customStyle="1">
    <w:name w:val="definition"/>
    <w:basedOn w:val="Normal"/>
    <w:autoRedefine/>
    <w:qFormat/>
    <w:rsid w:val="001c74cc"/>
    <w:pPr>
      <w:tabs>
        <w:tab w:val="right" w:pos="2880" w:leader="none"/>
        <w:tab w:val="left" w:pos="3312" w:leader="none"/>
      </w:tabs>
      <w:spacing w:before="0" w:after="240"/>
      <w:ind w:left="3312" w:hanging="3312"/>
    </w:pPr>
    <w:rPr>
      <w:i/>
      <w:szCs w:val="20"/>
    </w:rPr>
  </w:style>
  <w:style w:type="paragraph" w:styleId="Index2">
    <w:name w:val="index 2"/>
    <w:basedOn w:val="Normal"/>
    <w:next w:val="Normal"/>
    <w:autoRedefine/>
    <w:unhideWhenUsed/>
    <w:qFormat/>
    <w:rsid w:val="001c74cc"/>
    <w:pPr>
      <w:spacing w:before="0" w:after="240"/>
      <w:ind w:left="360" w:hanging="0"/>
      <w:jc w:val="both"/>
    </w:pPr>
    <w:rPr>
      <w:rFonts w:ascii="Times New Roman" w:hAnsi="Times New Roman"/>
      <w:sz w:val="24"/>
      <w:szCs w:val="20"/>
    </w:rPr>
  </w:style>
  <w:style w:type="paragraph" w:styleId="Index3">
    <w:name w:val="index 3"/>
    <w:basedOn w:val="Normal"/>
    <w:next w:val="Normal"/>
    <w:autoRedefine/>
    <w:unhideWhenUsed/>
    <w:qFormat/>
    <w:rsid w:val="001c74cc"/>
    <w:pPr>
      <w:spacing w:before="0" w:after="240"/>
      <w:jc w:val="both"/>
    </w:pPr>
    <w:rPr>
      <w:rFonts w:ascii="Times New Roman" w:hAnsi="Times New Roman"/>
      <w:sz w:val="24"/>
      <w:szCs w:val="20"/>
    </w:rPr>
  </w:style>
  <w:style w:type="paragraph" w:styleId="Index4">
    <w:name w:val="index 4"/>
    <w:basedOn w:val="Normal"/>
    <w:next w:val="Normal"/>
    <w:autoRedefine/>
    <w:unhideWhenUsed/>
    <w:qFormat/>
    <w:rsid w:val="001c74cc"/>
    <w:pPr>
      <w:spacing w:before="0" w:after="240"/>
      <w:ind w:left="1080" w:hanging="0"/>
      <w:jc w:val="both"/>
    </w:pPr>
    <w:rPr>
      <w:rFonts w:ascii="Times New Roman" w:hAnsi="Times New Roman"/>
      <w:sz w:val="24"/>
      <w:szCs w:val="20"/>
    </w:rPr>
  </w:style>
  <w:style w:type="paragraph" w:styleId="Index5">
    <w:name w:val="index 5"/>
    <w:basedOn w:val="Normal"/>
    <w:next w:val="Normal"/>
    <w:autoRedefine/>
    <w:unhideWhenUsed/>
    <w:qFormat/>
    <w:rsid w:val="001c74cc"/>
    <w:pPr>
      <w:spacing w:before="0" w:after="240"/>
      <w:ind w:left="1440" w:hanging="0"/>
      <w:jc w:val="both"/>
    </w:pPr>
    <w:rPr>
      <w:rFonts w:ascii="Times New Roman" w:hAnsi="Times New Roman"/>
      <w:sz w:val="24"/>
      <w:szCs w:val="20"/>
    </w:rPr>
  </w:style>
  <w:style w:type="paragraph" w:styleId="Index6">
    <w:name w:val="index 6"/>
    <w:basedOn w:val="Normal"/>
    <w:next w:val="Normal"/>
    <w:autoRedefine/>
    <w:unhideWhenUsed/>
    <w:qFormat/>
    <w:rsid w:val="001c74cc"/>
    <w:pPr>
      <w:spacing w:before="0" w:after="240"/>
      <w:ind w:left="1800" w:hanging="0"/>
      <w:jc w:val="both"/>
    </w:pPr>
    <w:rPr>
      <w:rFonts w:ascii="Times New Roman" w:hAnsi="Times New Roman"/>
      <w:sz w:val="24"/>
      <w:szCs w:val="20"/>
    </w:rPr>
  </w:style>
  <w:style w:type="paragraph" w:styleId="Index7">
    <w:name w:val="index 7"/>
    <w:basedOn w:val="Normal"/>
    <w:next w:val="Normal"/>
    <w:autoRedefine/>
    <w:unhideWhenUsed/>
    <w:qFormat/>
    <w:rsid w:val="001c74cc"/>
    <w:pPr>
      <w:spacing w:before="0" w:after="240"/>
      <w:ind w:left="2160" w:hanging="0"/>
      <w:jc w:val="both"/>
    </w:pPr>
    <w:rPr>
      <w:rFonts w:ascii="Times New Roman" w:hAnsi="Times New Roman"/>
      <w:sz w:val="24"/>
      <w:szCs w:val="20"/>
    </w:rPr>
  </w:style>
  <w:style w:type="paragraph" w:styleId="Contents8">
    <w:name w:val="TOC 8"/>
    <w:basedOn w:val="Normal"/>
    <w:next w:val="Normal"/>
    <w:autoRedefine/>
    <w:uiPriority w:val="39"/>
    <w:unhideWhenUsed/>
    <w:rsid w:val="001c74cc"/>
    <w:pPr>
      <w:spacing w:before="0" w:after="0"/>
      <w:ind w:left="1400" w:hanging="0"/>
    </w:pPr>
    <w:rPr>
      <w:rFonts w:ascii="Cambria" w:hAnsi="Cambria"/>
      <w:szCs w:val="20"/>
    </w:rPr>
  </w:style>
  <w:style w:type="paragraph" w:styleId="Contents9">
    <w:name w:val="TOC 9"/>
    <w:basedOn w:val="Normal"/>
    <w:next w:val="Normal"/>
    <w:autoRedefine/>
    <w:uiPriority w:val="39"/>
    <w:unhideWhenUsed/>
    <w:rsid w:val="001c74cc"/>
    <w:pPr>
      <w:spacing w:before="0" w:after="0"/>
      <w:ind w:left="1600" w:hanging="0"/>
    </w:pPr>
    <w:rPr>
      <w:rFonts w:ascii="Cambria" w:hAnsi="Cambria"/>
      <w:szCs w:val="20"/>
    </w:rPr>
  </w:style>
  <w:style w:type="paragraph" w:styleId="NormalIndent">
    <w:name w:val="Normal Indent"/>
    <w:basedOn w:val="Normal"/>
    <w:unhideWhenUsed/>
    <w:qFormat/>
    <w:rsid w:val="001c74cc"/>
    <w:pPr>
      <w:spacing w:before="0" w:after="240"/>
      <w:jc w:val="both"/>
    </w:pPr>
    <w:rPr>
      <w:rFonts w:ascii="Times New Roman" w:hAnsi="Times New Roman"/>
      <w:sz w:val="24"/>
      <w:szCs w:val="20"/>
    </w:rPr>
  </w:style>
  <w:style w:type="paragraph" w:styleId="Annotationtext">
    <w:name w:val="annotation text"/>
    <w:basedOn w:val="Normal"/>
    <w:link w:val="CommentTextChar"/>
    <w:unhideWhenUsed/>
    <w:qFormat/>
    <w:rsid w:val="001c74cc"/>
    <w:pPr>
      <w:spacing w:before="0" w:after="240"/>
      <w:jc w:val="both"/>
    </w:pPr>
    <w:rPr>
      <w:rFonts w:ascii="Times New Roman" w:hAnsi="Times New Roman"/>
      <w:sz w:val="24"/>
      <w:szCs w:val="20"/>
      <w:lang w:val="x-none" w:eastAsia="x-none"/>
    </w:rPr>
  </w:style>
  <w:style w:type="paragraph" w:styleId="Indexheading">
    <w:name w:val="index heading"/>
    <w:basedOn w:val="Normal"/>
    <w:unhideWhenUsed/>
    <w:qFormat/>
    <w:rsid w:val="001c74cc"/>
    <w:pPr>
      <w:spacing w:before="0" w:after="240"/>
      <w:jc w:val="both"/>
    </w:pPr>
    <w:rPr>
      <w:rFonts w:ascii="Times New Roman" w:hAnsi="Times New Roman"/>
      <w:sz w:val="24"/>
      <w:szCs w:val="20"/>
    </w:rPr>
  </w:style>
  <w:style w:type="paragraph" w:styleId="Tableoffigures">
    <w:name w:val="table of figures"/>
    <w:basedOn w:val="Normal"/>
    <w:next w:val="Normal"/>
    <w:uiPriority w:val="99"/>
    <w:unhideWhenUsed/>
    <w:qFormat/>
    <w:rsid w:val="001c74cc"/>
    <w:pPr>
      <w:tabs>
        <w:tab w:val="right" w:pos="8640" w:leader="dot"/>
      </w:tabs>
      <w:spacing w:before="0" w:after="0"/>
      <w:ind w:left="400" w:hanging="400"/>
    </w:pPr>
    <w:rPr>
      <w:rFonts w:ascii="Times New Roman" w:hAnsi="Times New Roman"/>
      <w:smallCaps/>
      <w:sz w:val="24"/>
      <w:szCs w:val="20"/>
    </w:rPr>
  </w:style>
  <w:style w:type="paragraph" w:styleId="ListNumber">
    <w:name w:val="List Number"/>
    <w:basedOn w:val="Normal"/>
    <w:unhideWhenUsed/>
    <w:qFormat/>
    <w:rsid w:val="001c74cc"/>
    <w:pPr>
      <w:spacing w:before="0" w:after="240"/>
      <w:ind w:left="720" w:hanging="720"/>
      <w:jc w:val="both"/>
    </w:pPr>
    <w:rPr>
      <w:rFonts w:ascii="Times New Roman" w:hAnsi="Times New Roman"/>
      <w:sz w:val="24"/>
      <w:szCs w:val="20"/>
    </w:rPr>
  </w:style>
  <w:style w:type="paragraph" w:styleId="List2">
    <w:name w:val="List Bullet 3"/>
    <w:basedOn w:val="Normal"/>
    <w:unhideWhenUsed/>
    <w:rsid w:val="001c74cc"/>
    <w:pPr>
      <w:spacing w:before="0" w:after="240"/>
      <w:ind w:left="720" w:hanging="360"/>
      <w:jc w:val="both"/>
    </w:pPr>
    <w:rPr>
      <w:rFonts w:ascii="Times New Roman" w:hAnsi="Times New Roman"/>
      <w:sz w:val="24"/>
      <w:szCs w:val="20"/>
    </w:rPr>
  </w:style>
  <w:style w:type="paragraph" w:styleId="TextBodyIndent">
    <w:name w:val="Body Text Indent"/>
    <w:basedOn w:val="Normal"/>
    <w:link w:val="BodyTextIndentChar"/>
    <w:unhideWhenUsed/>
    <w:rsid w:val="001c74cc"/>
    <w:pPr>
      <w:tabs>
        <w:tab w:val="left" w:pos="1440" w:leader="none"/>
      </w:tabs>
      <w:spacing w:before="0" w:after="240"/>
      <w:ind w:left="2160" w:hanging="2160"/>
      <w:jc w:val="both"/>
    </w:pPr>
    <w:rPr>
      <w:rFonts w:ascii="Times New Roman" w:hAnsi="Times New Roman"/>
      <w:sz w:val="24"/>
      <w:szCs w:val="20"/>
      <w:lang w:val="x-none" w:eastAsia="x-none"/>
    </w:rPr>
  </w:style>
  <w:style w:type="paragraph" w:styleId="ListContinue2">
    <w:name w:val="List Continue 2"/>
    <w:basedOn w:val="Normal"/>
    <w:unhideWhenUsed/>
    <w:qFormat/>
    <w:rsid w:val="001c74cc"/>
    <w:pPr>
      <w:spacing w:before="0" w:after="120"/>
      <w:ind w:left="720" w:hanging="0"/>
      <w:jc w:val="both"/>
    </w:pPr>
    <w:rPr>
      <w:rFonts w:ascii="Times New Roman" w:hAnsi="Times New Roman"/>
      <w:sz w:val="24"/>
      <w:szCs w:val="20"/>
    </w:rPr>
  </w:style>
  <w:style w:type="paragraph" w:styleId="MessageHeader">
    <w:name w:val="Message Header"/>
    <w:basedOn w:val="Normal"/>
    <w:link w:val="MessageHeaderChar"/>
    <w:unhideWhenUsed/>
    <w:qFormat/>
    <w:rsid w:val="001c74cc"/>
    <w:pPr>
      <w:pBdr>
        <w:top w:val="single" w:sz="6" w:space="1" w:color="00000A"/>
        <w:left w:val="single" w:sz="6" w:space="1" w:color="00000A"/>
        <w:bottom w:val="single" w:sz="6" w:space="1" w:color="00000A"/>
        <w:right w:val="single" w:sz="6" w:space="1" w:color="00000A"/>
      </w:pBdr>
      <w:shd w:val="pct20" w:color="auto" w:fill="auto"/>
      <w:spacing w:before="0" w:after="240"/>
      <w:ind w:left="1080" w:hanging="1080"/>
      <w:jc w:val="both"/>
    </w:pPr>
    <w:rPr>
      <w:sz w:val="24"/>
      <w:lang w:val="x-none" w:eastAsia="x-none"/>
    </w:rPr>
  </w:style>
  <w:style w:type="paragraph" w:styleId="Date">
    <w:name w:val="Date"/>
    <w:basedOn w:val="Normal"/>
    <w:link w:val="DateChar"/>
    <w:unhideWhenUsed/>
    <w:qFormat/>
    <w:rsid w:val="001c74cc"/>
    <w:pPr>
      <w:spacing w:before="0" w:after="240"/>
      <w:jc w:val="center"/>
    </w:pPr>
    <w:rPr>
      <w:rFonts w:ascii="Times New Roman" w:hAnsi="Times New Roman"/>
      <w:i/>
      <w:sz w:val="24"/>
      <w:szCs w:val="20"/>
      <w:lang w:val="x-none" w:eastAsia="x-none"/>
    </w:rPr>
  </w:style>
  <w:style w:type="paragraph" w:styleId="BodyText2">
    <w:name w:val="Body Text 2"/>
    <w:basedOn w:val="Normal"/>
    <w:link w:val="BodyText2Char"/>
    <w:unhideWhenUsed/>
    <w:qFormat/>
    <w:rsid w:val="001c74cc"/>
    <w:pPr>
      <w:spacing w:before="0" w:after="240"/>
      <w:jc w:val="both"/>
    </w:pPr>
    <w:rPr>
      <w:rFonts w:ascii="Times New Roman" w:hAnsi="Times New Roman"/>
      <w:sz w:val="24"/>
      <w:szCs w:val="20"/>
      <w:lang w:val="x-none" w:eastAsia="x-none"/>
    </w:rPr>
  </w:style>
  <w:style w:type="paragraph" w:styleId="BodyTextIndent3">
    <w:name w:val="Body Text Indent 3"/>
    <w:basedOn w:val="Normal"/>
    <w:link w:val="BodyTextIndent3Char"/>
    <w:unhideWhenUsed/>
    <w:qFormat/>
    <w:rsid w:val="001c74cc"/>
    <w:pPr>
      <w:tabs>
        <w:tab w:val="right" w:pos="2835" w:leader="none"/>
      </w:tabs>
      <w:spacing w:before="120" w:after="0"/>
      <w:ind w:left="3402" w:hanging="2682"/>
      <w:jc w:val="both"/>
    </w:pPr>
    <w:rPr>
      <w:rFonts w:ascii="Times New Roman" w:hAnsi="Times New Roman" w:eastAsia="MS Mincho"/>
      <w:sz w:val="24"/>
      <w:szCs w:val="20"/>
      <w:lang w:val="x-none" w:eastAsia="x-none"/>
    </w:rPr>
  </w:style>
  <w:style w:type="paragraph" w:styleId="DocumentMap">
    <w:name w:val="Document Map"/>
    <w:basedOn w:val="Normal"/>
    <w:link w:val="DocumentMapChar"/>
    <w:unhideWhenUsed/>
    <w:qFormat/>
    <w:rsid w:val="001c74cc"/>
    <w:pPr>
      <w:shd w:val="clear" w:color="auto" w:fill="000080"/>
      <w:spacing w:before="0" w:after="240"/>
      <w:jc w:val="both"/>
    </w:pPr>
    <w:rPr>
      <w:rFonts w:ascii="Tahoma" w:hAnsi="Tahoma"/>
      <w:sz w:val="24"/>
      <w:szCs w:val="20"/>
      <w:lang w:val="x-none" w:eastAsia="x-none"/>
    </w:rPr>
  </w:style>
  <w:style w:type="paragraph" w:styleId="Annotationsubject">
    <w:name w:val="annotation subject"/>
    <w:basedOn w:val="Annotationtext"/>
    <w:link w:val="CommentSubjectChar"/>
    <w:unhideWhenUsed/>
    <w:qFormat/>
    <w:rsid w:val="001c74cc"/>
    <w:pPr/>
    <w:rPr>
      <w:b/>
      <w:bCs/>
    </w:rPr>
  </w:style>
  <w:style w:type="paragraph" w:styleId="Equation" w:customStyle="1">
    <w:name w:val="equation"/>
    <w:basedOn w:val="Normal"/>
    <w:qFormat/>
    <w:rsid w:val="001c74cc"/>
    <w:pPr>
      <w:tabs>
        <w:tab w:val="center" w:pos="4320" w:leader="none"/>
        <w:tab w:val="right" w:pos="8640" w:leader="none"/>
      </w:tabs>
      <w:spacing w:before="0" w:after="240"/>
      <w:jc w:val="center"/>
    </w:pPr>
    <w:rPr>
      <w:rFonts w:ascii="Times New Roman" w:hAnsi="Times New Roman"/>
      <w:sz w:val="24"/>
      <w:szCs w:val="20"/>
    </w:rPr>
  </w:style>
  <w:style w:type="paragraph" w:styleId="Smallexample" w:customStyle="1">
    <w:name w:val="small example"/>
    <w:basedOn w:val="Normal"/>
    <w:qFormat/>
    <w:rsid w:val="001c74cc"/>
    <w:pPr>
      <w:keepLines/>
      <w:pBdr>
        <w:top w:val="single" w:sz="6" w:space="1" w:color="00000A"/>
        <w:left w:val="single" w:sz="6" w:space="1" w:color="00000A"/>
        <w:bottom w:val="single" w:sz="6" w:space="1" w:color="00000A"/>
        <w:right w:val="single" w:sz="6" w:space="1" w:color="00000A"/>
      </w:pBdr>
      <w:tabs>
        <w:tab w:val="right" w:pos="8640" w:leader="none"/>
      </w:tabs>
      <w:spacing w:before="0" w:after="0"/>
      <w:ind w:left="720" w:hanging="0"/>
    </w:pPr>
    <w:rPr>
      <w:rFonts w:ascii="Courier New" w:hAnsi="Courier New"/>
      <w:sz w:val="18"/>
      <w:szCs w:val="20"/>
    </w:rPr>
  </w:style>
  <w:style w:type="paragraph" w:styleId="Name" w:customStyle="1">
    <w:name w:val="name"/>
    <w:basedOn w:val="Heading4"/>
    <w:qFormat/>
    <w:rsid w:val="001c74cc"/>
    <w:pPr>
      <w:numPr>
        <w:ilvl w:val="0"/>
        <w:numId w:val="0"/>
      </w:numPr>
      <w:tabs>
        <w:tab w:val="left" w:pos="360" w:leader="none"/>
      </w:tabs>
      <w:spacing w:before="240" w:after="240"/>
      <w:ind w:left="864" w:hanging="864"/>
      <w:jc w:val="both"/>
    </w:pPr>
    <w:rPr>
      <w:rFonts w:ascii="Times New Roman" w:hAnsi="Times New Roman" w:cs="Times New Roman"/>
      <w:iCs w:val="false"/>
      <w:color w:val="00000A"/>
      <w:szCs w:val="20"/>
      <w:lang w:val="x-none" w:eastAsia="x-none"/>
    </w:rPr>
  </w:style>
  <w:style w:type="paragraph" w:styleId="Information" w:customStyle="1">
    <w:name w:val="information"/>
    <w:basedOn w:val="Normal"/>
    <w:qFormat/>
    <w:rsid w:val="001c74cc"/>
    <w:pPr>
      <w:tabs>
        <w:tab w:val="left" w:pos="720" w:leader="none"/>
        <w:tab w:val="center" w:pos="4320" w:leader="none"/>
        <w:tab w:val="right" w:pos="8640" w:leader="none"/>
      </w:tabs>
      <w:spacing w:before="0" w:after="0"/>
      <w:ind w:right="720" w:hanging="0"/>
      <w:jc w:val="both"/>
    </w:pPr>
    <w:rPr>
      <w:rFonts w:ascii="Courier" w:hAnsi="Courier"/>
      <w:color w:val="000000"/>
      <w:sz w:val="24"/>
      <w:szCs w:val="20"/>
    </w:rPr>
  </w:style>
  <w:style w:type="paragraph" w:styleId="Headingfunction" w:customStyle="1">
    <w:name w:val="heading function"/>
    <w:basedOn w:val="Normal"/>
    <w:qFormat/>
    <w:rsid w:val="001c74cc"/>
    <w:pPr>
      <w:tabs>
        <w:tab w:val="center" w:pos="4320" w:leader="none"/>
        <w:tab w:val="right" w:pos="8640" w:leader="none"/>
      </w:tabs>
      <w:spacing w:before="0" w:after="0"/>
      <w:ind w:right="720" w:hanging="0"/>
    </w:pPr>
    <w:rPr>
      <w:rFonts w:ascii="Times" w:hAnsi="Times"/>
      <w:sz w:val="24"/>
      <w:szCs w:val="20"/>
    </w:rPr>
  </w:style>
  <w:style w:type="paragraph" w:styleId="Description" w:customStyle="1">
    <w:name w:val="description"/>
    <w:basedOn w:val="Normal"/>
    <w:qFormat/>
    <w:rsid w:val="001c74cc"/>
    <w:pPr>
      <w:spacing w:before="0" w:after="240"/>
      <w:jc w:val="both"/>
    </w:pPr>
    <w:rPr>
      <w:rFonts w:ascii="Times New Roman" w:hAnsi="Times New Roman"/>
      <w:sz w:val="24"/>
      <w:szCs w:val="20"/>
    </w:rPr>
  </w:style>
  <w:style w:type="paragraph" w:styleId="Space" w:customStyle="1">
    <w:name w:val="space"/>
    <w:basedOn w:val="Normal"/>
    <w:qFormat/>
    <w:rsid w:val="001c74cc"/>
    <w:pPr>
      <w:spacing w:before="0" w:after="0"/>
      <w:jc w:val="both"/>
    </w:pPr>
    <w:rPr>
      <w:rFonts w:ascii="Times New Roman" w:hAnsi="Times New Roman"/>
      <w:sz w:val="24"/>
      <w:szCs w:val="20"/>
    </w:rPr>
  </w:style>
  <w:style w:type="paragraph" w:styleId="Title1" w:customStyle="1">
    <w:name w:val="Title1"/>
    <w:basedOn w:val="Normal"/>
    <w:qFormat/>
    <w:rsid w:val="001c74cc"/>
    <w:pPr>
      <w:keepLines/>
      <w:spacing w:before="480" w:after="240"/>
      <w:jc w:val="center"/>
    </w:pPr>
    <w:rPr>
      <w:rFonts w:ascii="Times New Roman" w:hAnsi="Times New Roman"/>
      <w:b/>
      <w:sz w:val="32"/>
      <w:szCs w:val="20"/>
    </w:rPr>
  </w:style>
  <w:style w:type="paragraph" w:styleId="Subtitle1" w:customStyle="1">
    <w:name w:val="Subtitle1"/>
    <w:basedOn w:val="Normal"/>
    <w:qFormat/>
    <w:rsid w:val="001c74cc"/>
    <w:pPr>
      <w:keepLines/>
      <w:spacing w:before="0" w:after="240"/>
      <w:jc w:val="center"/>
    </w:pPr>
    <w:rPr>
      <w:rFonts w:ascii="Times New Roman" w:hAnsi="Times New Roman"/>
      <w:i/>
      <w:sz w:val="24"/>
      <w:szCs w:val="20"/>
    </w:rPr>
  </w:style>
  <w:style w:type="paragraph" w:styleId="Element1" w:customStyle="1">
    <w:name w:val="element"/>
    <w:basedOn w:val="Normal"/>
    <w:qFormat/>
    <w:rsid w:val="001c74cc"/>
    <w:pPr>
      <w:tabs>
        <w:tab w:val="left" w:pos="1440" w:leader="none"/>
      </w:tabs>
      <w:spacing w:before="0" w:after="240"/>
      <w:ind w:left="1440" w:hanging="720"/>
      <w:jc w:val="both"/>
    </w:pPr>
    <w:rPr>
      <w:rFonts w:ascii="Times New Roman" w:hAnsi="Times New Roman"/>
      <w:sz w:val="24"/>
      <w:szCs w:val="20"/>
    </w:rPr>
  </w:style>
  <w:style w:type="paragraph" w:styleId="Subelement" w:customStyle="1">
    <w:name w:val="subelement"/>
    <w:basedOn w:val="Element1"/>
    <w:qFormat/>
    <w:rsid w:val="001c74cc"/>
    <w:pPr>
      <w:tabs>
        <w:tab w:val="left" w:pos="2880" w:leader="none"/>
      </w:tabs>
      <w:ind w:left="1872" w:hanging="720"/>
    </w:pPr>
    <w:rPr/>
  </w:style>
  <w:style w:type="paragraph" w:styleId="Table" w:customStyle="1">
    <w:name w:val="Table"/>
    <w:basedOn w:val="Normal"/>
    <w:qFormat/>
    <w:rsid w:val="001c74cc"/>
    <w:pPr>
      <w:spacing w:before="0" w:after="40"/>
    </w:pPr>
    <w:rPr>
      <w:rFonts w:ascii="Times New Roman" w:hAnsi="Times New Roman"/>
      <w:sz w:val="24"/>
      <w:szCs w:val="20"/>
    </w:rPr>
  </w:style>
  <w:style w:type="paragraph" w:styleId="CCode" w:customStyle="1">
    <w:name w:val="C_Code"/>
    <w:basedOn w:val="Normal"/>
    <w:link w:val="CCodeChar"/>
    <w:qFormat/>
    <w:rsid w:val="001c74cc"/>
    <w:pPr>
      <w:widowControl w:val="false"/>
      <w:tabs>
        <w:tab w:val="left" w:pos="864" w:leader="none"/>
      </w:tabs>
      <w:spacing w:before="0" w:after="0"/>
      <w:ind w:left="1584" w:hanging="1152"/>
    </w:pPr>
    <w:rPr>
      <w:rFonts w:ascii="Courier New" w:hAnsi="Courier New" w:cs="Courier New"/>
      <w:sz w:val="24"/>
      <w:szCs w:val="20"/>
    </w:rPr>
  </w:style>
  <w:style w:type="paragraph" w:styleId="CFunction" w:customStyle="1">
    <w:name w:val="CFunction"/>
    <w:basedOn w:val="CCode"/>
    <w:qFormat/>
    <w:rsid w:val="001c74cc"/>
    <w:pPr>
      <w:keepLines/>
      <w:pBdr>
        <w:top w:val="single" w:sz="6" w:space="1" w:color="00000A"/>
        <w:left w:val="single" w:sz="6" w:space="1" w:color="00000A"/>
        <w:bottom w:val="single" w:sz="6" w:space="1" w:color="00000A"/>
        <w:right w:val="single" w:sz="6" w:space="1" w:color="00000A"/>
      </w:pBdr>
      <w:tabs>
        <w:tab w:val="left" w:pos="576" w:leader="none"/>
        <w:tab w:val="right" w:pos="7920" w:leader="none"/>
      </w:tabs>
      <w:ind w:left="0" w:hanging="0"/>
    </w:pPr>
    <w:rPr/>
  </w:style>
  <w:style w:type="paragraph" w:styleId="TableSmallFont" w:customStyle="1">
    <w:name w:val="TableSmallFont"/>
    <w:basedOn w:val="Table"/>
    <w:qFormat/>
    <w:rsid w:val="001c74cc"/>
    <w:pPr>
      <w:keepNext/>
      <w:jc w:val="center"/>
    </w:pPr>
    <w:rPr>
      <w:sz w:val="16"/>
    </w:rPr>
  </w:style>
  <w:style w:type="paragraph" w:styleId="Appendix1" w:customStyle="1">
    <w:name w:val="Appendix1"/>
    <w:basedOn w:val="Heading1"/>
    <w:next w:val="Normal"/>
    <w:qFormat/>
    <w:rsid w:val="001c74cc"/>
    <w:pPr>
      <w:pageBreakBefore w:val="false"/>
      <w:numPr>
        <w:ilvl w:val="0"/>
        <w:numId w:val="0"/>
      </w:numPr>
      <w:pBdr/>
      <w:tabs>
        <w:tab w:val="left" w:pos="360" w:leader="none"/>
      </w:tabs>
      <w:spacing w:before="240" w:after="240"/>
      <w:jc w:val="both"/>
    </w:pPr>
    <w:rPr>
      <w:rFonts w:ascii="Times New Roman" w:hAnsi="Times New Roman" w:cs="Times New Roman"/>
      <w:bCs w:val="false"/>
      <w:color w:val="00000A"/>
      <w:sz w:val="28"/>
      <w:szCs w:val="20"/>
      <w:lang w:val="x-none" w:eastAsia="x-none"/>
    </w:rPr>
  </w:style>
  <w:style w:type="paragraph" w:styleId="Appendix2" w:customStyle="1">
    <w:name w:val="Appendix2"/>
    <w:basedOn w:val="Heading2"/>
    <w:qFormat/>
    <w:rsid w:val="001c74cc"/>
    <w:pPr>
      <w:numPr>
        <w:ilvl w:val="0"/>
        <w:numId w:val="0"/>
      </w:numPr>
      <w:tabs>
        <w:tab w:val="left" w:pos="0" w:leader="none"/>
        <w:tab w:val="left" w:pos="360" w:leader="none"/>
      </w:tabs>
      <w:spacing w:before="240" w:after="240"/>
      <w:jc w:val="both"/>
    </w:pPr>
    <w:rPr>
      <w:rFonts w:ascii="Times New Roman" w:hAnsi="Times New Roman" w:cs="Times New Roman"/>
      <w:iCs w:val="false"/>
      <w:color w:val="00000A"/>
      <w:sz w:val="24"/>
      <w:szCs w:val="20"/>
      <w:lang w:val="x-none" w:eastAsia="x-none"/>
    </w:rPr>
  </w:style>
  <w:style w:type="paragraph" w:styleId="Bulletedlist1" w:customStyle="1">
    <w:name w:val="bulleted list 1"/>
    <w:basedOn w:val="Normal"/>
    <w:qFormat/>
    <w:rsid w:val="001c74cc"/>
    <w:pPr>
      <w:tabs>
        <w:tab w:val="left" w:pos="540" w:leader="none"/>
        <w:tab w:val="left" w:pos="900" w:leader="none"/>
      </w:tabs>
      <w:spacing w:before="144" w:after="240"/>
      <w:ind w:left="540" w:hanging="360"/>
      <w:jc w:val="both"/>
    </w:pPr>
    <w:rPr>
      <w:rFonts w:ascii="Times New Roman" w:hAnsi="Times New Roman"/>
      <w:sz w:val="24"/>
      <w:szCs w:val="20"/>
    </w:rPr>
  </w:style>
  <w:style w:type="paragraph" w:styleId="Appendix11" w:customStyle="1">
    <w:name w:val="Appendix 1"/>
    <w:basedOn w:val="Heading1"/>
    <w:qFormat/>
    <w:rsid w:val="001c74cc"/>
    <w:pPr>
      <w:pageBreakBefore w:val="false"/>
      <w:numPr>
        <w:ilvl w:val="0"/>
        <w:numId w:val="0"/>
      </w:numPr>
      <w:pBdr/>
      <w:spacing w:before="240" w:after="240"/>
      <w:jc w:val="both"/>
    </w:pPr>
    <w:rPr>
      <w:rFonts w:ascii="Times New Roman" w:hAnsi="Times New Roman" w:cs="Times New Roman"/>
      <w:bCs w:val="false"/>
      <w:color w:val="00000A"/>
      <w:sz w:val="28"/>
      <w:szCs w:val="20"/>
      <w:lang w:val="x-none" w:eastAsia="x-none"/>
    </w:rPr>
  </w:style>
  <w:style w:type="paragraph" w:styleId="Preformatted" w:customStyle="1">
    <w:name w:val="Preformatted"/>
    <w:basedOn w:val="Normal"/>
    <w:qFormat/>
    <w:rsid w:val="001c74cc"/>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napToGrid w:val="false"/>
      <w:spacing w:before="0" w:after="0"/>
    </w:pPr>
    <w:rPr>
      <w:rFonts w:ascii="Courier New" w:hAnsi="Courier New"/>
      <w:sz w:val="24"/>
      <w:szCs w:val="20"/>
    </w:rPr>
  </w:style>
  <w:style w:type="paragraph" w:styleId="Appendix21" w:customStyle="1">
    <w:name w:val="Appendix 2"/>
    <w:basedOn w:val="Heading2"/>
    <w:qFormat/>
    <w:rsid w:val="001c74cc"/>
    <w:pPr>
      <w:numPr>
        <w:ilvl w:val="0"/>
        <w:numId w:val="0"/>
      </w:numPr>
      <w:tabs>
        <w:tab w:val="left" w:pos="0" w:leader="none"/>
      </w:tabs>
      <w:spacing w:before="240" w:after="240"/>
      <w:jc w:val="both"/>
    </w:pPr>
    <w:rPr>
      <w:rFonts w:ascii="Times New Roman" w:hAnsi="Times New Roman" w:cs="Times New Roman"/>
      <w:iCs w:val="false"/>
      <w:color w:val="00000A"/>
      <w:sz w:val="24"/>
      <w:szCs w:val="20"/>
      <w:lang w:val="x-none" w:eastAsia="x-none"/>
    </w:rPr>
  </w:style>
  <w:style w:type="paragraph" w:styleId="Appendix" w:customStyle="1">
    <w:name w:val="Appendix"/>
    <w:basedOn w:val="Heading1"/>
    <w:qFormat/>
    <w:rsid w:val="001c74cc"/>
    <w:pPr>
      <w:pageBreakBefore w:val="false"/>
      <w:numPr>
        <w:ilvl w:val="0"/>
        <w:numId w:val="0"/>
      </w:numPr>
      <w:pBdr/>
      <w:tabs>
        <w:tab w:val="left" w:pos="360" w:leader="none"/>
      </w:tabs>
      <w:spacing w:before="240" w:after="240"/>
      <w:jc w:val="both"/>
    </w:pPr>
    <w:rPr>
      <w:rFonts w:ascii="Times New Roman" w:hAnsi="Times New Roman" w:cs="Times New Roman"/>
      <w:bCs w:val="false"/>
      <w:color w:val="00000A"/>
      <w:sz w:val="28"/>
      <w:szCs w:val="20"/>
      <w:lang w:val="x-none" w:eastAsia="x-none"/>
    </w:rPr>
  </w:style>
  <w:style w:type="paragraph" w:styleId="Argument" w:customStyle="1">
    <w:name w:val="Argument"/>
    <w:basedOn w:val="Header"/>
    <w:qFormat/>
    <w:rsid w:val="001c74cc"/>
    <w:pPr>
      <w:tabs>
        <w:tab w:val="left" w:pos="1440" w:leader="none"/>
      </w:tabs>
      <w:spacing w:before="0" w:after="240"/>
      <w:ind w:left="2160" w:hanging="2160"/>
      <w:jc w:val="both"/>
    </w:pPr>
    <w:rPr>
      <w:rFonts w:ascii="Times New Roman" w:hAnsi="Times New Roman" w:cs="Arial"/>
      <w:sz w:val="24"/>
      <w:szCs w:val="20"/>
      <w:lang w:val="x-none" w:eastAsia="x-none"/>
    </w:rPr>
  </w:style>
  <w:style w:type="paragraph" w:styleId="Step" w:customStyle="1">
    <w:name w:val="Step"/>
    <w:basedOn w:val="ListNumber"/>
    <w:qFormat/>
    <w:rsid w:val="001c74cc"/>
    <w:pPr/>
    <w:rPr/>
  </w:style>
  <w:style w:type="paragraph" w:styleId="Equation1" w:customStyle="1">
    <w:name w:val="Equation"/>
    <w:basedOn w:val="Normal"/>
    <w:qFormat/>
    <w:rsid w:val="001c74cc"/>
    <w:pPr>
      <w:spacing w:before="0" w:after="240"/>
      <w:jc w:val="center"/>
    </w:pPr>
    <w:rPr>
      <w:rFonts w:ascii="Times New Roman" w:hAnsi="Times New Roman"/>
      <w:sz w:val="24"/>
      <w:szCs w:val="20"/>
    </w:rPr>
  </w:style>
  <w:style w:type="paragraph" w:styleId="Example1" w:customStyle="1">
    <w:name w:val="example"/>
    <w:basedOn w:val="Normal"/>
    <w:qFormat/>
    <w:rsid w:val="001c74cc"/>
    <w:pPr>
      <w:spacing w:before="0" w:after="240"/>
    </w:pPr>
    <w:rPr>
      <w:rFonts w:ascii="Courier New" w:hAnsi="Courier New"/>
      <w:sz w:val="24"/>
      <w:szCs w:val="20"/>
    </w:rPr>
  </w:style>
  <w:style w:type="paragraph" w:styleId="Paragraph" w:customStyle="1">
    <w:name w:val="paragraph"/>
    <w:basedOn w:val="Normal"/>
    <w:qFormat/>
    <w:rsid w:val="001c74cc"/>
    <w:pPr>
      <w:spacing w:before="240" w:after="0"/>
      <w:jc w:val="both"/>
    </w:pPr>
    <w:rPr>
      <w:rFonts w:ascii="Times" w:hAnsi="Times"/>
      <w:szCs w:val="20"/>
    </w:rPr>
  </w:style>
  <w:style w:type="paragraph" w:styleId="Listitem" w:customStyle="1">
    <w:name w:val="list item"/>
    <w:basedOn w:val="Normal"/>
    <w:qFormat/>
    <w:rsid w:val="001c74cc"/>
    <w:pPr>
      <w:spacing w:before="0" w:after="0"/>
      <w:ind w:left="540" w:hanging="540"/>
      <w:jc w:val="both"/>
    </w:pPr>
    <w:rPr>
      <w:rFonts w:ascii="Times" w:hAnsi="Times"/>
      <w:szCs w:val="20"/>
    </w:rPr>
  </w:style>
  <w:style w:type="paragraph" w:styleId="Note1" w:customStyle="1">
    <w:name w:val="note"/>
    <w:basedOn w:val="Normal"/>
    <w:next w:val="Normal"/>
    <w:qFormat/>
    <w:rsid w:val="001c74cc"/>
    <w:pPr>
      <w:spacing w:before="240" w:after="0"/>
      <w:jc w:val="both"/>
    </w:pPr>
    <w:rPr>
      <w:rFonts w:ascii="Times" w:hAnsi="Times"/>
      <w:sz w:val="18"/>
      <w:szCs w:val="20"/>
    </w:rPr>
  </w:style>
  <w:style w:type="paragraph" w:styleId="Substep" w:customStyle="1">
    <w:name w:val="Substep"/>
    <w:basedOn w:val="Step"/>
    <w:qFormat/>
    <w:rsid w:val="001c74cc"/>
    <w:pPr>
      <w:ind w:left="1440" w:hanging="720"/>
    </w:pPr>
    <w:rPr/>
  </w:style>
  <w:style w:type="paragraph" w:styleId="Syntax" w:customStyle="1">
    <w:name w:val="syntax"/>
    <w:basedOn w:val="Normal"/>
    <w:qFormat/>
    <w:rsid w:val="001c74cc"/>
    <w:pPr>
      <w:spacing w:before="0" w:after="240"/>
    </w:pPr>
    <w:rPr>
      <w:rFonts w:ascii="Courier New" w:hAnsi="Courier New"/>
      <w:sz w:val="24"/>
      <w:szCs w:val="20"/>
    </w:rPr>
  </w:style>
  <w:style w:type="paragraph" w:styleId="Appendix3" w:customStyle="1">
    <w:name w:val="Appendix 3"/>
    <w:basedOn w:val="Appendix21"/>
    <w:qFormat/>
    <w:rsid w:val="001c74cc"/>
    <w:pPr>
      <w:tabs>
        <w:tab w:val="left" w:pos="360" w:leader="none"/>
      </w:tabs>
    </w:pPr>
    <w:rPr/>
  </w:style>
  <w:style w:type="paragraph" w:styleId="ASN1" w:customStyle="1">
    <w:name w:val="ASN.1"/>
    <w:basedOn w:val="Normal"/>
    <w:link w:val="ASN1Char"/>
    <w:qFormat/>
    <w:rsid w:val="001c74cc"/>
    <w:pPr>
      <w:tabs>
        <w:tab w:val="left" w:pos="794" w:leader="none"/>
        <w:tab w:val="left" w:pos="1191" w:leader="none"/>
        <w:tab w:val="left" w:pos="1588" w:leader="none"/>
        <w:tab w:val="left" w:pos="1985" w:leader="none"/>
      </w:tabs>
      <w:spacing w:before="136" w:after="0"/>
      <w:jc w:val="both"/>
    </w:pPr>
    <w:rPr>
      <w:rFonts w:ascii="Helvetica" w:hAnsi="Helvetica" w:cs="Helvetica"/>
      <w:b/>
      <w:sz w:val="18"/>
      <w:szCs w:val="20"/>
      <w:lang w:val="en-GB"/>
    </w:rPr>
  </w:style>
  <w:style w:type="paragraph" w:styleId="ASN1Cont" w:customStyle="1">
    <w:name w:val="ASN.1 Cont."/>
    <w:basedOn w:val="ASN1"/>
    <w:qFormat/>
    <w:rsid w:val="001c74cc"/>
    <w:pPr>
      <w:spacing w:before="0" w:after="0"/>
      <w:jc w:val="left"/>
    </w:pPr>
    <w:rPr/>
  </w:style>
  <w:style w:type="paragraph" w:styleId="Text" w:customStyle="1">
    <w:name w:val="Text"/>
    <w:basedOn w:val="Normal"/>
    <w:qFormat/>
    <w:rsid w:val="001c74cc"/>
    <w:pPr>
      <w:keepLines/>
      <w:tabs>
        <w:tab w:val="left" w:pos="2552" w:leader="none"/>
        <w:tab w:val="left" w:pos="3856" w:leader="none"/>
        <w:tab w:val="left" w:pos="5216" w:leader="none"/>
        <w:tab w:val="left" w:pos="6464" w:leader="none"/>
        <w:tab w:val="left" w:pos="7768" w:leader="none"/>
        <w:tab w:val="left" w:pos="9072" w:leader="none"/>
        <w:tab w:val="left" w:pos="10206" w:leader="none"/>
      </w:tabs>
      <w:spacing w:before="0" w:after="0"/>
      <w:ind w:left="2552" w:hanging="0"/>
      <w:jc w:val="both"/>
    </w:pPr>
    <w:rPr>
      <w:rFonts w:ascii="Times New Roman" w:hAnsi="Times New Roman"/>
      <w:sz w:val="22"/>
      <w:szCs w:val="20"/>
      <w:lang w:val="en-GB"/>
    </w:rPr>
  </w:style>
  <w:style w:type="paragraph" w:styleId="21" w:customStyle="1">
    <w:name w:val="Нумерованный список 21"/>
    <w:basedOn w:val="Normal"/>
    <w:qFormat/>
    <w:rsid w:val="001c74cc"/>
    <w:pPr>
      <w:suppressAutoHyphens w:val="true"/>
      <w:spacing w:lineRule="auto" w:line="360" w:before="20" w:after="40"/>
      <w:ind w:left="-696" w:right="284" w:hanging="0"/>
      <w:jc w:val="both"/>
    </w:pPr>
    <w:rPr>
      <w:rFonts w:ascii="Times New Roman" w:hAnsi="Times New Roman"/>
      <w:color w:val="000000"/>
      <w:sz w:val="28"/>
      <w:szCs w:val="20"/>
      <w:lang w:val="ru-RU" w:eastAsia="ar-SA"/>
    </w:rPr>
  </w:style>
  <w:style w:type="paragraph" w:styleId="AExample" w:customStyle="1">
    <w:name w:val="a_Example"/>
    <w:next w:val="TextBodyIndent"/>
    <w:qFormat/>
    <w:rsid w:val="001c74cc"/>
    <w:pPr>
      <w:widowControl/>
      <w:suppressAutoHyphens w:val="true"/>
      <w:bidi w:val="0"/>
      <w:spacing w:lineRule="auto" w:line="360"/>
      <w:ind w:left="720" w:hanging="0"/>
      <w:jc w:val="left"/>
    </w:pPr>
    <w:rPr>
      <w:rFonts w:ascii="Courier New" w:hAnsi="Courier New" w:cs="Courier New" w:eastAsia="Times New Roman"/>
      <w:color w:val="auto"/>
      <w:sz w:val="20"/>
      <w:szCs w:val="20"/>
      <w:lang w:eastAsia="ar-SA" w:val="en-US" w:bidi="ar-SA"/>
    </w:rPr>
  </w:style>
  <w:style w:type="paragraph" w:styleId="Default" w:customStyle="1">
    <w:name w:val="Default"/>
    <w:qFormat/>
    <w:rsid w:val="001c74cc"/>
    <w:pPr>
      <w:widowControl/>
      <w:bidi w:val="0"/>
      <w:jc w:val="left"/>
    </w:pPr>
    <w:rPr>
      <w:rFonts w:ascii="Arial" w:hAnsi="Arial" w:eastAsia="PMingLiU" w:cs="Arial"/>
      <w:color w:val="000000"/>
      <w:sz w:val="24"/>
      <w:szCs w:val="24"/>
      <w:lang w:eastAsia="zh-CN" w:val="en-US" w:bidi="ar-SA"/>
    </w:rPr>
  </w:style>
  <w:style w:type="paragraph" w:styleId="TOCHeading1" w:customStyle="1">
    <w:name w:val="TOC Heading1"/>
    <w:basedOn w:val="Heading1"/>
    <w:next w:val="Normal"/>
    <w:uiPriority w:val="39"/>
    <w:semiHidden/>
    <w:unhideWhenUsed/>
    <w:qFormat/>
    <w:rsid w:val="001c74cc"/>
    <w:pPr>
      <w:keepLines/>
      <w:pageBreakBefore w:val="false"/>
      <w:numPr>
        <w:ilvl w:val="0"/>
        <w:numId w:val="0"/>
      </w:numPr>
      <w:pBdr/>
      <w:spacing w:lineRule="auto" w:line="276" w:before="480" w:after="0"/>
    </w:pPr>
    <w:rPr>
      <w:rFonts w:ascii="Calibri" w:hAnsi="Calibri" w:eastAsia="MS Gothic" w:cs="Times New Roman"/>
      <w:color w:val="365F91"/>
      <w:sz w:val="28"/>
      <w:szCs w:val="28"/>
      <w:lang w:val="x-none" w:eastAsia="x-none"/>
    </w:rPr>
  </w:style>
  <w:style w:type="paragraph" w:styleId="Bulletedlist2" w:customStyle="1">
    <w:name w:val="bulleted list 2"/>
    <w:basedOn w:val="Bulletedlist1"/>
    <w:qFormat/>
    <w:rsid w:val="001c74cc"/>
    <w:pPr>
      <w:tabs>
        <w:tab w:val="left" w:pos="1260" w:leader="none"/>
      </w:tabs>
      <w:ind w:left="900" w:hanging="360"/>
    </w:pPr>
    <w:rPr/>
  </w:style>
  <w:style w:type="paragraph" w:styleId="Numberedlist2" w:customStyle="1">
    <w:name w:val="numbered list 2"/>
    <w:basedOn w:val="Bulletedlist2"/>
    <w:qFormat/>
    <w:rsid w:val="001c74cc"/>
    <w:pPr/>
    <w:rPr/>
  </w:style>
  <w:style w:type="paragraph" w:styleId="BoxedCode" w:customStyle="1">
    <w:name w:val="BoxedCode"/>
    <w:basedOn w:val="Ref"/>
    <w:qFormat/>
    <w:rsid w:val="001c74cc"/>
    <w:pPr>
      <w:pBdr>
        <w:top w:val="single" w:sz="4" w:space="1" w:color="00000A"/>
        <w:left w:val="single" w:sz="4" w:space="4" w:color="00000A"/>
        <w:bottom w:val="single" w:sz="4" w:space="1" w:color="00000A"/>
        <w:right w:val="single" w:sz="4" w:space="4" w:color="00000A"/>
      </w:pBdr>
    </w:pPr>
    <w:rPr>
      <w:rFonts w:ascii="Courier New" w:hAnsi="Courier New" w:cs="Arial"/>
      <w:szCs w:val="20"/>
    </w:rPr>
  </w:style>
  <w:style w:type="paragraph" w:styleId="PlainText">
    <w:name w:val="Plain Text"/>
    <w:basedOn w:val="Normal"/>
    <w:link w:val="PlainTextChar"/>
    <w:uiPriority w:val="99"/>
    <w:unhideWhenUsed/>
    <w:qFormat/>
    <w:rsid w:val="001c74cc"/>
    <w:pPr>
      <w:spacing w:before="0" w:after="0"/>
    </w:pPr>
    <w:rPr>
      <w:rFonts w:ascii="Calibri" w:hAnsi="Calibri" w:eastAsia="Calibri"/>
      <w:szCs w:val="20"/>
      <w:lang w:val="x-none" w:eastAsia="x-none" w:bidi="he-IL"/>
    </w:rPr>
  </w:style>
  <w:style w:type="paragraph" w:styleId="Tagged" w:customStyle="1">
    <w:name w:val="tagged"/>
    <w:basedOn w:val="Normal"/>
    <w:link w:val="taggedChar"/>
    <w:qFormat/>
    <w:rsid w:val="001c74cc"/>
    <w:pPr>
      <w:tabs>
        <w:tab w:val="left" w:pos="36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jc w:val="both"/>
    </w:pPr>
    <w:rPr>
      <w:rFonts w:cs="Arial"/>
      <w:lang w:eastAsia="zh-CN"/>
    </w:rPr>
  </w:style>
  <w:style w:type="paragraph" w:styleId="BoxedCode1" w:customStyle="1">
    <w:name w:val="Boxed_Code"/>
    <w:basedOn w:val="Normal"/>
    <w:qFormat/>
    <w:rsid w:val="00717726"/>
    <w:pPr>
      <w:pBdr>
        <w:top w:val="single" w:sz="4" w:space="1" w:color="00000A"/>
        <w:left w:val="single" w:sz="4" w:space="4" w:color="00000A"/>
        <w:bottom w:val="single" w:sz="4" w:space="1" w:color="00000A"/>
        <w:right w:val="single" w:sz="4" w:space="4" w:color="00000A"/>
      </w:pBdr>
    </w:pPr>
    <w:rPr>
      <w:rFonts w:ascii="Courier New" w:hAnsi="Courier New"/>
    </w:rPr>
  </w:style>
  <w:style w:type="paragraph" w:styleId="2ColumnList" w:customStyle="1">
    <w:name w:val="2ColumnList"/>
    <w:basedOn w:val="Definition1"/>
    <w:link w:val="2ColumnListChar"/>
    <w:autoRedefine/>
    <w:qFormat/>
    <w:rsid w:val="003a1d84"/>
    <w:pPr/>
    <w:rPr>
      <w:sz w:val="24"/>
      <w:lang w:val="x-none" w:eastAsia="x-none"/>
    </w:rPr>
  </w:style>
  <w:style w:type="paragraph" w:styleId="Caption11" w:customStyle="1">
    <w:name w:val="Caption1"/>
    <w:basedOn w:val="Normal"/>
    <w:next w:val="Normal"/>
    <w:qFormat/>
    <w:rsid w:val="00b35d5f"/>
    <w:pPr>
      <w:suppressAutoHyphens w:val="true"/>
      <w:spacing w:before="120" w:after="120"/>
    </w:pPr>
    <w:rPr>
      <w:rFonts w:ascii="Times New Roman" w:hAnsi="Times New Roman"/>
      <w:szCs w:val="20"/>
      <w:lang w:eastAsia="ko-KR"/>
    </w:rPr>
  </w:style>
  <w:style w:type="paragraph" w:styleId="ListParagraph">
    <w:name w:val="List Paragraph"/>
    <w:basedOn w:val="Normal"/>
    <w:uiPriority w:val="34"/>
    <w:qFormat/>
    <w:rsid w:val="0039678f"/>
    <w:pPr>
      <w:spacing w:before="80" w:after="80"/>
      <w:ind w:left="720" w:hanging="0"/>
      <w:contextualSpacing/>
    </w:pPr>
    <w:rPr/>
  </w:style>
  <w:style w:type="paragraph" w:styleId="Revision">
    <w:name w:val="Revision"/>
    <w:uiPriority w:val="99"/>
    <w:semiHidden/>
    <w:qFormat/>
    <w:rsid w:val="00223d0a"/>
    <w:pPr>
      <w:widowControl/>
      <w:bidi w:val="0"/>
      <w:jc w:val="left"/>
    </w:pPr>
    <w:rPr>
      <w:rFonts w:ascii="Arial" w:hAnsi="Arial" w:eastAsia="Times New Roman" w:cs="Times New Roman"/>
      <w:color w:val="auto"/>
      <w:sz w:val="20"/>
      <w:szCs w:val="24"/>
      <w:lang w:val="en-US" w:eastAsia="en-US" w:bidi="ar-SA"/>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c100c"/>
    <w:pPr>
      <w:spacing w:before="80" w:after="8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asis-open.org/committees/pkcs11/" TargetMode="External"/><Relationship Id="rId3" Type="http://schemas.openxmlformats.org/officeDocument/2006/relationships/hyperlink" Target="mailto:robert.griffin@rsa.com)" TargetMode="External"/><Relationship Id="rId4" Type="http://schemas.openxmlformats.org/officeDocument/2006/relationships/hyperlink" Target="mailto:tony.cox@cryptosoft.com)" TargetMode="External"/><Relationship Id="rId5" Type="http://schemas.openxmlformats.org/officeDocument/2006/relationships/hyperlink" Target="mailto:chris@wmpp.com" TargetMode="External"/><Relationship Id="rId6" Type="http://schemas.openxmlformats.org/officeDocument/2006/relationships/hyperlink" Target="http://www.bloomberg.com/" TargetMode="External"/><Relationship Id="rId7" Type="http://schemas.openxmlformats.org/officeDocument/2006/relationships/hyperlink" Target="http://docs.oasis-open.org/pkcs11/pkcs11-base/v2.41/os/pkcs11-base-v2.41.html" TargetMode="External"/><Relationship Id="rId8" Type="http://schemas.openxmlformats.org/officeDocument/2006/relationships/hyperlink" Target="http://docs.oasis-open.org/pkcs11/pkcs11-base/v2.41/pkcs11-base-v2.41.html" TargetMode="External"/><Relationship Id="rId9" Type="http://schemas.openxmlformats.org/officeDocument/2006/relationships/hyperlink" Target="http://docs.oasis-open.org/pkcs11/pkcs11-hist/v2.41/pkcs11-hist-v2.41.html" TargetMode="External"/><Relationship Id="rId10" Type="http://schemas.openxmlformats.org/officeDocument/2006/relationships/hyperlink" Target="http://docs.oasis-open.org/pkcs11/pkcs11-ug/v2.41/pkcs11-ug-v2.41.html" TargetMode="External"/><Relationship Id="rId11" Type="http://schemas.openxmlformats.org/officeDocument/2006/relationships/hyperlink" Target="http://docs.oasis-open.org/pkcs11/pkcs11-profiles/v2.41/pkcs11-profiles-v2.41.html" TargetMode="External"/><Relationship Id="rId12" Type="http://schemas.openxmlformats.org/officeDocument/2006/relationships/hyperlink" Target="https://www.oasis-open.org/policies-guidelines/ipr" TargetMode="External"/><Relationship Id="rId13" Type="http://schemas.openxmlformats.org/officeDocument/2006/relationships/hyperlink" Target="http://www.schneier.com/" TargetMode="External"/><Relationship Id="rId14" Type="http://schemas.openxmlformats.org/officeDocument/2006/relationships/hyperlink" Target="http://tools.ietf.org/html/rfc5794" TargetMode="External"/><Relationship Id="rId15" Type="http://schemas.openxmlformats.org/officeDocument/2006/relationships/hyperlink" Target="https://www.schneier.com/paper-blowfish-fse.html" TargetMode="External"/><Relationship Id="rId16" Type="http://schemas.openxmlformats.org/officeDocument/2006/relationships/hyperlink" Target="http://www.ietf.org/rfc/rfc3713.txt" TargetMode="External"/><Relationship Id="rId17" Type="http://schemas.openxmlformats.org/officeDocument/2006/relationships/hyperlink" Target="http://ieeexplore.ieee.org/xpl/articleDetails.jsp?arnumber=5389557" TargetMode="External"/><Relationship Id="rId18" Type="http://schemas.openxmlformats.org/officeDocument/2006/relationships/hyperlink" Target="http://cr.yp.to/chacha/chacha-20080128.pdf" TargetMode="External"/><Relationship Id="rId19" Type="http://schemas.openxmlformats.org/officeDocument/2006/relationships/hyperlink" Target="http://www-ee.stanford.edu/~hellman/publications/24.pdf" TargetMode="External"/><Relationship Id="rId20" Type="http://schemas.openxmlformats.org/officeDocument/2006/relationships/hyperlink" Target="http://csrc.nist.gov/publications/fips/fips81/fips81.htm" TargetMode="External"/><Relationship Id="rId21" Type="http://schemas.openxmlformats.org/officeDocument/2006/relationships/hyperlink" Target="http://nvlpubs.nist.gov/nistpubs/FIPS/NIST.FIPS.186-4.pdf" TargetMode="External"/><Relationship Id="rId22" Type="http://schemas.openxmlformats.org/officeDocument/2006/relationships/hyperlink" Target="http://csrc.nist.gov/publications/fips/fips197/fips-197.pdf" TargetMode="External"/><Relationship Id="rId23" Type="http://schemas.openxmlformats.org/officeDocument/2006/relationships/hyperlink" Target="http://nvlpubs.nist.gov/nistpubs/SpecialPublications/NIST.SP.800-56Ar2.pdf" TargetMode="External"/><Relationship Id="rId24" Type="http://schemas.openxmlformats.org/officeDocument/2006/relationships/hyperlink" Target="http://tools.ietf.org/html/rfc6986" TargetMode="External"/><Relationship Id="rId25" Type="http://schemas.openxmlformats.org/officeDocument/2006/relationships/hyperlink" Target="http://tools.ietf.org/html/rfc1319" TargetMode="External"/><Relationship Id="rId26" Type="http://schemas.openxmlformats.org/officeDocument/2006/relationships/hyperlink" Target="http://tools.ietf.org/html/rfc1319" TargetMode="External"/><Relationship Id="rId27" Type="http://schemas.openxmlformats.org/officeDocument/2006/relationships/hyperlink" Target="http://cseweb.ucsd.edu/users/mihir/papers/oae.pdf" TargetMode="External"/><Relationship Id="rId28" Type="http://schemas.openxmlformats.org/officeDocument/2006/relationships/hyperlink" Target="http://docs.oasis-open.org/pkcs11/pkcs11-base/v2.40/pkcs11-base-v2.40.html" TargetMode="External"/><Relationship Id="rId29" Type="http://schemas.openxmlformats.org/officeDocument/2006/relationships/hyperlink" Target="http://docs.oasis-open.org/pkcs11/pkcs11-hist/v2.40/pkcs11-hist-v2.40.html" TargetMode="External"/><Relationship Id="rId30" Type="http://schemas.openxmlformats.org/officeDocument/2006/relationships/hyperlink" Target="http://docs.oasis-open.org/pkcs11/pkcs11-profiles/v2.40/pkcs11-profiles-v2.40.html" TargetMode="External"/><Relationship Id="rId31" Type="http://schemas.openxmlformats.org/officeDocument/2006/relationships/hyperlink" Target="https://cr.yp.to/mac/poly1305-20050329.pdf" TargetMode="External"/><Relationship Id="rId32" Type="http://schemas.openxmlformats.org/officeDocument/2006/relationships/hyperlink" Target="http://www.ietf.org/rfc/rfc2119.txt" TargetMode="External"/><Relationship Id="rId33" Type="http://schemas.openxmlformats.org/officeDocument/2006/relationships/hyperlink" Target="http://homes.esat.kuleuven.be/~bosselae/ripemd160.html" TargetMode="External"/><Relationship Id="rId34" Type="http://schemas.openxmlformats.org/officeDocument/2006/relationships/hyperlink" Target="http://seed.kisa.or.kr/html/egovframework/iwt/ds/ko/ref/%5B2%5D_SEED+128_Specification_english_M.pdf" TargetMode="External"/><Relationship Id="rId35" Type="http://schemas.openxmlformats.org/officeDocument/2006/relationships/hyperlink" Target="http://csrc.nist.gov/publications/fips/fips180-4/fips-180-4.pdf" TargetMode="External"/><Relationship Id="rId36" Type="http://schemas.openxmlformats.org/officeDocument/2006/relationships/hyperlink" Target="http://csrc.nist.gov/publications/fips/fips180-4/fips-180-4.pdf" TargetMode="External"/><Relationship Id="rId37" Type="http://schemas.openxmlformats.org/officeDocument/2006/relationships/hyperlink" Target="https://www.schneier.com/paper-twofish-paper.pdf" TargetMode="External"/><Relationship Id="rId38" Type="http://schemas.openxmlformats.org/officeDocument/2006/relationships/hyperlink" Target="http://docs.oasis-open.org/emergency/cap/v1.2/CAP-v1.2-os.html" TargetMode="External"/><Relationship Id="rId39" Type="http://schemas.openxmlformats.org/officeDocument/2006/relationships/hyperlink" Target="http://nvlpubs.nist.gov/nistpubs/SpecialPublications/NIST.SP.800-38F.pdf" TargetMode="External"/><Relationship Id="rId40" Type="http://schemas.openxmlformats.org/officeDocument/2006/relationships/hyperlink" Target="http://webstore.ansi.org/RecordDetail.aspx?sku=X9.63-2011" TargetMode="External"/><Relationship Id="rId41" Type="http://schemas.openxmlformats.org/officeDocument/2006/relationships/hyperlink" Target="ftp://ftp.rsasecurity.com/pub/otps/ct-kip/ct-kip-v1-0.pdf" TargetMode="External"/><Relationship Id="rId42" Type="http://schemas.openxmlformats.org/officeDocument/2006/relationships/hyperlink" Target="http://www.w3.org/TR/2004/REC-CCPP-struct-vocab-20040115/" TargetMode="External"/><Relationship Id="rId43" Type="http://schemas.openxmlformats.org/officeDocument/2006/relationships/hyperlink" Target="http://www.w3.org/TR/CCPP-struct-vocab/" TargetMode="External"/><Relationship Id="rId44" Type="http://schemas.openxmlformats.org/officeDocument/2006/relationships/hyperlink" Target="http://csrc.nist.gov/publications/nistpubs/800-38a/addendum-to-nist_sp800-38A.pdf" TargetMode="External"/><Relationship Id="rId45" Type="http://schemas.openxmlformats.org/officeDocument/2006/relationships/hyperlink" Target="http://docs.oasis-open.org/pkcs11/pkcs11-ug/v2.40/pkcs11-ug-v2.40.html" TargetMode="External"/><Relationship Id="rId46" Type="http://schemas.openxmlformats.org/officeDocument/2006/relationships/hyperlink" Target="http://ietf.org/rfc/rfc2865.txt" TargetMode="External"/><Relationship Id="rId47" Type="http://schemas.openxmlformats.org/officeDocument/2006/relationships/hyperlink" Target="http://www.ietf.org/rfc/rfc3394.txt" TargetMode="External"/><Relationship Id="rId48" Type="http://schemas.openxmlformats.org/officeDocument/2006/relationships/hyperlink" Target="http://ietf.org/rfc/rfc3686.txt" TargetMode="External"/><Relationship Id="rId49" Type="http://schemas.openxmlformats.org/officeDocument/2006/relationships/hyperlink" Target="http://ietf.org/rfc/rfc3713.txt" TargetMode="External"/><Relationship Id="rId50" Type="http://schemas.openxmlformats.org/officeDocument/2006/relationships/hyperlink" Target="http://www.ietf.org/rfc/rfc3610.txt" TargetMode="External"/><Relationship Id="rId51" Type="http://schemas.openxmlformats.org/officeDocument/2006/relationships/hyperlink" Target="http://ietf.org/rfc/rfc3874.txt" TargetMode="External"/><Relationship Id="rId52" Type="http://schemas.openxmlformats.org/officeDocument/2006/relationships/hyperlink" Target="http://ietf.org/rfc/rfc3748.txt" TargetMode="External"/><Relationship Id="rId53" Type="http://schemas.openxmlformats.org/officeDocument/2006/relationships/hyperlink" Target="ftp://ftp.rfc-editor.org/in-notes/rfc4269.txt" TargetMode="External"/><Relationship Id="rId54" Type="http://schemas.openxmlformats.org/officeDocument/2006/relationships/hyperlink" Target="http://ietf.org/rfc/rfc4309.txt" TargetMode="External"/><Relationship Id="rId55" Type="http://schemas.openxmlformats.org/officeDocument/2006/relationships/hyperlink" Target="http://www.ietf.org/rfc/rfc4493.txt" TargetMode="External"/><Relationship Id="rId56" Type="http://schemas.openxmlformats.org/officeDocument/2006/relationships/hyperlink" Target="https://tools.ietf.org/rfc/rfc7539.txt" TargetMode="External"/><Relationship Id="rId57" Type="http://schemas.openxmlformats.org/officeDocument/2006/relationships/hyperlink" Target="http://www.ietf.org/rfc/rfc5246.txt" TargetMode="External"/><Relationship Id="rId58" Type="http://schemas.openxmlformats.org/officeDocument/2006/relationships/hyperlink" Target="http://technical.openmobilealliance.org/tech/affiliates/LicenseAgreement.asp?DocName=/wap/wap-260-wim-20010712-a.pdf" TargetMode="External"/><Relationship Id="rId59" Type="http://schemas.openxmlformats.org/officeDocument/2006/relationships/hyperlink" Target="http://technical.openmobilealliance.org/tech/affiliates/LicenseAgreement.asp?DocName=/wap/wap-217-wpki-20010424-a.pdf" TargetMode="External"/><Relationship Id="rId60" Type="http://schemas.openxmlformats.org/officeDocument/2006/relationships/hyperlink" Target="http://technical.openmobilealliance.org/tech/affiliates/LicenseAgreement.asp?DocName=/wap/wap-261-wtls-20010406-a.pdf" TargetMode="External"/><Relationship Id="rId61" Type="http://schemas.openxmlformats.org/officeDocument/2006/relationships/hyperlink" Target="https://signal.org/docs/specifications/x3dh/" TargetMode="External"/><Relationship Id="rId62" Type="http://schemas.openxmlformats.org/officeDocument/2006/relationships/footer" Target="footer1.xml"/><Relationship Id="rId63" Type="http://schemas.openxmlformats.org/officeDocument/2006/relationships/footer" Target="footer2.xml"/><Relationship Id="rId64" Type="http://schemas.openxmlformats.org/officeDocument/2006/relationships/hyperlink" Target="https://tools.ietf.org/html/rfc7693" TargetMode="External"/><Relationship Id="rId65" Type="http://schemas.openxmlformats.org/officeDocument/2006/relationships/hyperlink" Target="file:///D:\blp\data\. http:\www.counterpane.com\twofish-brief.html" TargetMode="External"/><Relationship Id="rId66" Type="http://schemas.openxmlformats.org/officeDocument/2006/relationships/hyperlink" Target="ftp://ftp.rfc-editor.org/in-notes/rfc4162.txt" TargetMode="External"/><Relationship Id="rId67" Type="http://schemas.openxmlformats.org/officeDocument/2006/relationships/hyperlink" Target="ftp://ftp.rfc-editor.org/in-notes/rfc4196.txt" TargetMode="External"/><Relationship Id="rId68" Type="http://schemas.openxmlformats.org/officeDocument/2006/relationships/hyperlink" Target="ftp://ftp.rfc-editor.org/in-notes/rfc4010.txt" TargetMode="External"/><Relationship Id="rId69" Type="http://schemas.openxmlformats.org/officeDocument/2006/relationships/hyperlink" Target="http://www.alvestrand.no/objectid/1.2.410.200004.1.html" TargetMode="External"/><Relationship Id="rId70" Type="http://schemas.openxmlformats.org/officeDocument/2006/relationships/image" Target="media/image1.wmf"/><Relationship Id="rId71" Type="http://schemas.openxmlformats.org/officeDocument/2006/relationships/image" Target="media/image2.wmf"/><Relationship Id="rId72" Type="http://schemas.openxmlformats.org/officeDocument/2006/relationships/image" Target="media/image3.wmf"/><Relationship Id="rId73" Type="http://schemas.openxmlformats.org/officeDocument/2006/relationships/image" Target="media/image4.wmf"/><Relationship Id="rId74" Type="http://schemas.openxmlformats.org/officeDocument/2006/relationships/footer" Target="footer3.xml"/><Relationship Id="rId75" Type="http://schemas.openxmlformats.org/officeDocument/2006/relationships/footer" Target="footer4.xml"/><Relationship Id="rId76" Type="http://schemas.openxmlformats.org/officeDocument/2006/relationships/hyperlink" Target="http://www.oasis-open.org/policies-guidelines/ipr" TargetMode="External"/><Relationship Id="rId77" Type="http://schemas.openxmlformats.org/officeDocument/2006/relationships/footer" Target="footer5.xml"/><Relationship Id="rId78" Type="http://schemas.openxmlformats.org/officeDocument/2006/relationships/footnotes" Target="footnotes.xm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Relationship Id="rId82" Type="http://schemas.openxmlformats.org/officeDocument/2006/relationships/theme" Target="theme/theme1.xml"/><Relationship Id="rId8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C58E9-933B-DC48-B499-148A342A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28</TotalTime>
  <Application>LibreOffice/5.1.6.2$Linux_X86_64 LibreOffice_project/10m0$Build-2</Application>
  <Pages>264</Pages>
  <Words>94039</Words>
  <CharactersWithSpaces>536028</CharactersWithSpaces>
  <Paragraphs>1257</Paragraphs>
  <Company>EMC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2018-06-11T20:12:00Z</dcterms:created>
  <dc:creator>OASIS PKCS 11 TC</dc:creator>
  <dc:description>This document defines mechanisms that are anticipated for use with the current version of PKCS #11.</dc:description>
  <dc:language>en-US</dc:language>
  <cp:lastModifiedBy>Microsoft Office User</cp:lastModifiedBy>
  <cp:lastPrinted>2011-08-05T10:21:00Z</cp:lastPrinted>
  <dcterms:modified xsi:type="dcterms:W3CDTF">2018-06-11T21:24:00Z</dcterms:modified>
  <cp:revision>7</cp:revision>
  <dc:subject/>
  <dc:title>PKCS #11 Cryptographic Token Interface Current Mechanisms Specification Version 2.41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EMC Corporation</vt:lpwstr>
  </property>
  <property fmtid="{D5CDD505-2E9C-101B-9397-08002B2CF9AE}" pid="4" name="DocSecurity">
    <vt:i4>0</vt:i4>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y fmtid="{D5CDD505-2E9C-101B-9397-08002B2CF9AE}" pid="12" name="TC Chair">
    <vt:lpwstr>TC Chair</vt:lpwstr>
  </property>
  <property fmtid="{D5CDD505-2E9C-101B-9397-08002B2CF9AE}" pid="13" name="TC Name">
    <vt:lpwstr>TC Name</vt:lpwstr>
  </property>
  <property fmtid="{D5CDD505-2E9C-101B-9397-08002B2CF9AE}" pid="14" name="WP abbreviation">
    <vt:lpwstr>WP abbreviation, no version or stage</vt:lpwstr>
  </property>
  <property fmtid="{D5CDD505-2E9C-101B-9397-08002B2CF9AE}" pid="15" name="namespace #1">
    <vt:lpwstr>namespace #1</vt:lpwstr>
  </property>
  <property fmtid="{D5CDD505-2E9C-101B-9397-08002B2CF9AE}" pid="16" name="namespace #2">
    <vt:lpwstr>namespace #2</vt:lpwstr>
  </property>
  <property fmtid="{D5CDD505-2E9C-101B-9397-08002B2CF9AE}" pid="17" name="namespace #3">
    <vt:lpwstr>namespace #3</vt:lpwstr>
  </property>
</Properties>
</file>